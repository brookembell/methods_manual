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FBD8" w14:textId="5904F983" w:rsidR="00D44AC5" w:rsidRPr="00F62426" w:rsidRDefault="005A766C" w:rsidP="00FE62E6">
      <w:pPr>
        <w:jc w:val="center"/>
        <w:rPr>
          <w:rFonts w:ascii="Calibri" w:hAnsi="Calibri" w:cs="Calibri"/>
          <w:b/>
          <w:bCs/>
          <w:sz w:val="22"/>
          <w:szCs w:val="22"/>
        </w:rPr>
      </w:pPr>
      <w:r w:rsidRPr="00F62426">
        <w:rPr>
          <w:rFonts w:ascii="Calibri" w:hAnsi="Calibri" w:cs="Calibri"/>
          <w:b/>
          <w:bCs/>
          <w:sz w:val="22"/>
          <w:szCs w:val="22"/>
        </w:rPr>
        <w:t>Supplemental Materials</w:t>
      </w:r>
    </w:p>
    <w:p w14:paraId="2EE4F2AE" w14:textId="1EB14299" w:rsidR="005A766C" w:rsidRPr="00F62426" w:rsidRDefault="005A766C">
      <w:pPr>
        <w:rPr>
          <w:rFonts w:ascii="Calibri" w:hAnsi="Calibri" w:cs="Calibri"/>
          <w:b/>
          <w:bCs/>
          <w:sz w:val="22"/>
          <w:szCs w:val="22"/>
        </w:rPr>
      </w:pPr>
    </w:p>
    <w:p w14:paraId="1203AE0D" w14:textId="77777777" w:rsidR="00E7763F" w:rsidRPr="00F62426" w:rsidRDefault="00E7763F">
      <w:pPr>
        <w:rPr>
          <w:rFonts w:ascii="Calibri" w:hAnsi="Calibri" w:cs="Calibri"/>
          <w:b/>
          <w:bCs/>
          <w:sz w:val="22"/>
          <w:szCs w:val="22"/>
        </w:rPr>
      </w:pPr>
    </w:p>
    <w:p w14:paraId="69A734CB" w14:textId="51EF27C4" w:rsidR="004962C5" w:rsidRPr="004962C5" w:rsidRDefault="00EF7FB2" w:rsidP="004962C5">
      <w:pPr>
        <w:rPr>
          <w:rFonts w:ascii="Calibri" w:hAnsi="Calibri" w:cs="Calibri"/>
          <w:b/>
          <w:bCs/>
          <w:sz w:val="22"/>
          <w:szCs w:val="22"/>
        </w:rPr>
      </w:pPr>
      <w:r w:rsidRPr="00F62426">
        <w:rPr>
          <w:rFonts w:ascii="Calibri" w:hAnsi="Calibri" w:cs="Calibri"/>
          <w:b/>
          <w:bCs/>
          <w:sz w:val="22"/>
          <w:szCs w:val="22"/>
        </w:rPr>
        <w:t xml:space="preserve">Supplementary Tables </w:t>
      </w:r>
    </w:p>
    <w:p w14:paraId="654DDCCF" w14:textId="22C4B4D9" w:rsidR="00902EB3" w:rsidRDefault="00902EB3" w:rsidP="00EF7FB2">
      <w:pPr>
        <w:ind w:left="720"/>
        <w:rPr>
          <w:rFonts w:ascii="Calibri" w:hAnsi="Calibri" w:cs="Arial"/>
          <w:sz w:val="22"/>
          <w:szCs w:val="22"/>
        </w:rPr>
      </w:pPr>
      <w:r w:rsidRPr="00F62426">
        <w:rPr>
          <w:rFonts w:ascii="Calibri" w:hAnsi="Calibri" w:cs="Calibri"/>
          <w:sz w:val="22"/>
          <w:szCs w:val="22"/>
        </w:rPr>
        <w:t xml:space="preserve">Table S1. </w:t>
      </w:r>
      <w:r w:rsidRPr="00F62426">
        <w:rPr>
          <w:rFonts w:ascii="Calibri" w:hAnsi="Calibri" w:cs="Arial"/>
          <w:sz w:val="22"/>
          <w:szCs w:val="22"/>
        </w:rPr>
        <w:t>Primary data inputs and associated data sources for comparative risk assessment analysis</w:t>
      </w:r>
    </w:p>
    <w:p w14:paraId="6F5A9E07" w14:textId="3A41D763" w:rsidR="002B0FA2" w:rsidRPr="002B0FA2" w:rsidRDefault="002B0FA2" w:rsidP="002B0FA2">
      <w:pPr>
        <w:ind w:left="720"/>
        <w:rPr>
          <w:rFonts w:ascii="Calibri" w:hAnsi="Calibri" w:cs="Calibri"/>
          <w:sz w:val="22"/>
          <w:szCs w:val="22"/>
        </w:rPr>
      </w:pPr>
      <w:r w:rsidRPr="002B0FA2">
        <w:rPr>
          <w:rFonts w:ascii="Calibri" w:hAnsi="Calibri" w:cs="Calibri"/>
          <w:sz w:val="22"/>
          <w:szCs w:val="22"/>
        </w:rPr>
        <w:t>Table S2. Grading of Evidence of the Association of Specific Dietary Factors with Type II Diabetes and Weight Gain</w:t>
      </w:r>
    </w:p>
    <w:p w14:paraId="7C85F68F" w14:textId="4FE971CE" w:rsidR="00CE1AB2" w:rsidRDefault="005A766C" w:rsidP="00F62426">
      <w:pPr>
        <w:ind w:left="720"/>
        <w:rPr>
          <w:rFonts w:ascii="Calibri" w:hAnsi="Calibri" w:cs="Calibri"/>
          <w:sz w:val="22"/>
          <w:szCs w:val="22"/>
        </w:rPr>
      </w:pPr>
      <w:r w:rsidRPr="00CE1AB2">
        <w:rPr>
          <w:rFonts w:ascii="Calibri" w:hAnsi="Calibri" w:cs="Calibri"/>
          <w:sz w:val="22"/>
          <w:szCs w:val="22"/>
        </w:rPr>
        <w:t>Table S</w:t>
      </w:r>
      <w:r w:rsidR="002B0FA2">
        <w:rPr>
          <w:rFonts w:ascii="Calibri" w:hAnsi="Calibri" w:cs="Calibri"/>
          <w:sz w:val="22"/>
          <w:szCs w:val="22"/>
        </w:rPr>
        <w:t>3</w:t>
      </w:r>
      <w:r w:rsidRPr="00CE1AB2">
        <w:rPr>
          <w:rFonts w:ascii="Calibri" w:hAnsi="Calibri" w:cs="Calibri"/>
          <w:sz w:val="22"/>
          <w:szCs w:val="22"/>
        </w:rPr>
        <w:t>.</w:t>
      </w:r>
      <w:r w:rsidR="00352394" w:rsidRPr="00CE1AB2">
        <w:rPr>
          <w:rFonts w:ascii="Calibri" w:hAnsi="Calibri" w:cs="Calibri"/>
          <w:sz w:val="22"/>
          <w:szCs w:val="22"/>
        </w:rPr>
        <w:t xml:space="preserve"> </w:t>
      </w:r>
      <w:r w:rsidR="00CE1AB2" w:rsidRPr="00CE1AB2">
        <w:rPr>
          <w:rFonts w:ascii="Calibri" w:hAnsi="Calibri" w:cs="Calibri"/>
          <w:sz w:val="22"/>
          <w:szCs w:val="22"/>
        </w:rPr>
        <w:t xml:space="preserve">Characteristics of the </w:t>
      </w:r>
      <w:r w:rsidR="00A701A4">
        <w:rPr>
          <w:rFonts w:ascii="Calibri" w:hAnsi="Calibri" w:cs="Calibri"/>
          <w:sz w:val="22"/>
          <w:szCs w:val="22"/>
        </w:rPr>
        <w:t xml:space="preserve">1220 </w:t>
      </w:r>
      <w:r w:rsidR="00CE1AB2" w:rsidRPr="00CE1AB2">
        <w:rPr>
          <w:rFonts w:ascii="Calibri" w:hAnsi="Calibri" w:cs="Calibri"/>
          <w:sz w:val="22"/>
          <w:szCs w:val="22"/>
        </w:rPr>
        <w:t>dietary surveys that inform the Global Dietary Database 2017</w:t>
      </w:r>
    </w:p>
    <w:p w14:paraId="2772A6B9" w14:textId="5CF8508D" w:rsidR="005A562E" w:rsidRPr="00576ED7" w:rsidRDefault="002B6BA3" w:rsidP="005A562E">
      <w:pPr>
        <w:ind w:left="720"/>
        <w:rPr>
          <w:rFonts w:ascii="Calibri" w:hAnsi="Calibri" w:cs="Calibri"/>
          <w:szCs w:val="20"/>
        </w:rPr>
      </w:pPr>
      <w:r>
        <w:rPr>
          <w:rFonts w:ascii="Calibri" w:hAnsi="Calibri" w:cs="Calibri"/>
          <w:sz w:val="22"/>
          <w:szCs w:val="22"/>
        </w:rPr>
        <w:t>Table S</w:t>
      </w:r>
      <w:r w:rsidR="002B0FA2">
        <w:rPr>
          <w:rFonts w:ascii="Calibri" w:hAnsi="Calibri" w:cs="Calibri"/>
          <w:sz w:val="22"/>
          <w:szCs w:val="22"/>
        </w:rPr>
        <w:t>4</w:t>
      </w:r>
      <w:r>
        <w:rPr>
          <w:rFonts w:ascii="Calibri" w:hAnsi="Calibri" w:cs="Calibri"/>
          <w:sz w:val="22"/>
          <w:szCs w:val="22"/>
        </w:rPr>
        <w:t xml:space="preserve">. </w:t>
      </w:r>
      <w:r w:rsidR="00FE62E6" w:rsidRPr="00FE62E6">
        <w:rPr>
          <w:rFonts w:ascii="Calibri" w:hAnsi="Calibri" w:cs="Calibri"/>
          <w:sz w:val="22"/>
          <w:szCs w:val="22"/>
        </w:rPr>
        <w:t>S</w:t>
      </w:r>
      <w:r w:rsidR="005A562E" w:rsidRPr="00FE62E6">
        <w:rPr>
          <w:rFonts w:ascii="Calibri" w:hAnsi="Calibri" w:cs="Calibri"/>
          <w:sz w:val="22"/>
          <w:szCs w:val="22"/>
        </w:rPr>
        <w:t>tandard serving size, glycemic load per serving size, and standardized glycemic load and caloric content per standardized serving of common cooked/prepared wheat and rice products globally</w:t>
      </w:r>
    </w:p>
    <w:p w14:paraId="2EC286FD" w14:textId="088FBE5C" w:rsidR="003943A4" w:rsidRDefault="00CE1AB2" w:rsidP="00F62426">
      <w:pPr>
        <w:ind w:left="720"/>
        <w:rPr>
          <w:rFonts w:ascii="Calibri" w:hAnsi="Calibri" w:cs="Calibri"/>
          <w:sz w:val="22"/>
          <w:szCs w:val="22"/>
        </w:rPr>
      </w:pPr>
      <w:r>
        <w:rPr>
          <w:rFonts w:ascii="Calibri" w:hAnsi="Calibri" w:cs="Calibri"/>
          <w:sz w:val="22"/>
          <w:szCs w:val="22"/>
        </w:rPr>
        <w:t>Table S</w:t>
      </w:r>
      <w:r w:rsidR="002B0FA2">
        <w:rPr>
          <w:rFonts w:ascii="Calibri" w:hAnsi="Calibri" w:cs="Calibri"/>
          <w:sz w:val="22"/>
          <w:szCs w:val="22"/>
        </w:rPr>
        <w:t>5</w:t>
      </w:r>
      <w:r>
        <w:rPr>
          <w:rFonts w:ascii="Calibri" w:hAnsi="Calibri" w:cs="Calibri"/>
          <w:sz w:val="22"/>
          <w:szCs w:val="22"/>
        </w:rPr>
        <w:t>.</w:t>
      </w:r>
      <w:r w:rsidR="003943A4">
        <w:rPr>
          <w:rFonts w:ascii="Calibri" w:hAnsi="Calibri" w:cs="Calibri"/>
          <w:sz w:val="22"/>
          <w:szCs w:val="22"/>
        </w:rPr>
        <w:t xml:space="preserve"> </w:t>
      </w:r>
      <w:r w:rsidR="003943A4" w:rsidRPr="003943A4">
        <w:rPr>
          <w:rFonts w:ascii="Calibri" w:hAnsi="Calibri" w:cs="Calibri"/>
          <w:sz w:val="22"/>
          <w:szCs w:val="22"/>
        </w:rPr>
        <w:t>Multi-variable adjusted</w:t>
      </w:r>
      <w:r w:rsidR="003943A4">
        <w:rPr>
          <w:rFonts w:ascii="Calibri" w:hAnsi="Calibri" w:cs="Calibri"/>
          <w:sz w:val="22"/>
          <w:szCs w:val="22"/>
        </w:rPr>
        <w:t xml:space="preserve"> </w:t>
      </w:r>
      <w:r w:rsidR="003943A4" w:rsidRPr="003943A4">
        <w:rPr>
          <w:rFonts w:ascii="Calibri" w:hAnsi="Calibri" w:cs="Calibri"/>
          <w:sz w:val="22"/>
          <w:szCs w:val="22"/>
        </w:rPr>
        <w:t>relative risks and average-age-at-event for the association between diet and lifestyle risk factors and T2D incidence from published meta-analyses</w:t>
      </w:r>
      <w:r>
        <w:rPr>
          <w:rFonts w:ascii="Calibri" w:hAnsi="Calibri" w:cs="Calibri"/>
          <w:sz w:val="22"/>
          <w:szCs w:val="22"/>
        </w:rPr>
        <w:t xml:space="preserve"> </w:t>
      </w:r>
    </w:p>
    <w:p w14:paraId="62014725" w14:textId="7E74EAE9" w:rsidR="00FE62E6" w:rsidRPr="00FE62E6" w:rsidRDefault="003943A4" w:rsidP="00A701A4">
      <w:pPr>
        <w:ind w:left="720"/>
        <w:rPr>
          <w:rFonts w:ascii="Calibri" w:hAnsi="Calibri" w:cs="Calibri"/>
          <w:sz w:val="22"/>
          <w:szCs w:val="22"/>
        </w:rPr>
      </w:pPr>
      <w:r w:rsidRPr="00F62426">
        <w:rPr>
          <w:rFonts w:ascii="Calibri" w:hAnsi="Calibri" w:cs="Calibri"/>
          <w:sz w:val="22"/>
          <w:szCs w:val="22"/>
        </w:rPr>
        <w:t>Table S</w:t>
      </w:r>
      <w:r w:rsidR="002B0FA2">
        <w:rPr>
          <w:rFonts w:ascii="Calibri" w:hAnsi="Calibri" w:cs="Calibri"/>
          <w:sz w:val="22"/>
          <w:szCs w:val="22"/>
        </w:rPr>
        <w:t>6</w:t>
      </w:r>
      <w:r w:rsidRPr="00FE62E6">
        <w:rPr>
          <w:rFonts w:ascii="Calibri" w:hAnsi="Calibri" w:cs="Calibri"/>
          <w:sz w:val="22"/>
          <w:szCs w:val="22"/>
        </w:rPr>
        <w:t xml:space="preserve">. </w:t>
      </w:r>
      <w:r w:rsidR="00FE62E6" w:rsidRPr="00FE62E6">
        <w:rPr>
          <w:rFonts w:ascii="Calibri" w:hAnsi="Calibri" w:cs="Calibri"/>
          <w:sz w:val="22"/>
          <w:szCs w:val="22"/>
        </w:rPr>
        <w:t xml:space="preserve">Example age-at-event calculation for the association between potato intake (g/d) and T2D risk, based on the studies and associated relative risks included in Quan </w:t>
      </w:r>
      <w:r w:rsidR="00FE62E6" w:rsidRPr="00FE62E6">
        <w:rPr>
          <w:rFonts w:ascii="Calibri" w:hAnsi="Calibri" w:cs="Calibri"/>
          <w:i/>
          <w:iCs/>
          <w:sz w:val="22"/>
          <w:szCs w:val="22"/>
        </w:rPr>
        <w:t>et al.</w:t>
      </w:r>
      <w:r w:rsidR="00FE62E6" w:rsidRPr="00FE62E6">
        <w:rPr>
          <w:rFonts w:ascii="Calibri" w:hAnsi="Calibri" w:cs="Calibri"/>
          <w:sz w:val="22"/>
          <w:szCs w:val="22"/>
        </w:rPr>
        <w:t xml:space="preserve"> 2020</w:t>
      </w:r>
    </w:p>
    <w:p w14:paraId="1C6A550D" w14:textId="47AE604A" w:rsidR="00A701A4" w:rsidRDefault="00A701A4" w:rsidP="00A701A4">
      <w:pPr>
        <w:ind w:left="720"/>
        <w:rPr>
          <w:rFonts w:ascii="Calibri" w:hAnsi="Calibri" w:cs="Calibri"/>
          <w:sz w:val="22"/>
          <w:szCs w:val="22"/>
        </w:rPr>
      </w:pPr>
      <w:r w:rsidRPr="00A701A4">
        <w:rPr>
          <w:rFonts w:ascii="Calibri" w:hAnsi="Calibri" w:cs="Calibri"/>
          <w:sz w:val="22"/>
          <w:szCs w:val="22"/>
        </w:rPr>
        <w:t>Table S</w:t>
      </w:r>
      <w:r w:rsidR="002B0FA2">
        <w:rPr>
          <w:rFonts w:ascii="Calibri" w:hAnsi="Calibri" w:cs="Calibri"/>
          <w:sz w:val="22"/>
          <w:szCs w:val="22"/>
        </w:rPr>
        <w:t>7</w:t>
      </w:r>
      <w:r w:rsidRPr="00A701A4">
        <w:rPr>
          <w:rFonts w:ascii="Calibri" w:hAnsi="Calibri" w:cs="Calibri"/>
          <w:sz w:val="22"/>
          <w:szCs w:val="22"/>
        </w:rPr>
        <w:t xml:space="preserve">. </w:t>
      </w:r>
      <w:r w:rsidR="00FE62E6" w:rsidRPr="00FE62E6">
        <w:rPr>
          <w:rFonts w:ascii="Calibri" w:hAnsi="Calibri" w:cs="Calibri"/>
          <w:sz w:val="22"/>
          <w:szCs w:val="22"/>
        </w:rPr>
        <w:t>Pooled multivariable-adjusted relationships of changes in dietary intake with change in body mass index among 120,877 US women and men in three prospective cohorts with 12-20 Years follow-up, stratified by body mass index</w:t>
      </w:r>
    </w:p>
    <w:p w14:paraId="2C7E9B25" w14:textId="22B7983D" w:rsidR="00BF6FDE" w:rsidRPr="00BF6FDE" w:rsidRDefault="00BF6FDE" w:rsidP="00BF6FDE">
      <w:pPr>
        <w:ind w:left="720"/>
        <w:rPr>
          <w:rFonts w:ascii="Calibri" w:hAnsi="Calibri" w:cs="Calibri"/>
          <w:b/>
          <w:bCs/>
          <w:sz w:val="22"/>
          <w:szCs w:val="22"/>
        </w:rPr>
      </w:pPr>
      <w:r>
        <w:rPr>
          <w:rFonts w:ascii="Calibri" w:hAnsi="Calibri" w:cs="Calibri"/>
          <w:sz w:val="22"/>
          <w:szCs w:val="22"/>
        </w:rPr>
        <w:t>Table S</w:t>
      </w:r>
      <w:r w:rsidR="002B0FA2">
        <w:rPr>
          <w:rFonts w:ascii="Calibri" w:hAnsi="Calibri" w:cs="Calibri"/>
          <w:sz w:val="22"/>
          <w:szCs w:val="22"/>
        </w:rPr>
        <w:t>8</w:t>
      </w:r>
      <w:r>
        <w:rPr>
          <w:rFonts w:ascii="Calibri" w:hAnsi="Calibri" w:cs="Calibri"/>
          <w:sz w:val="22"/>
          <w:szCs w:val="22"/>
        </w:rPr>
        <w:t xml:space="preserve">. </w:t>
      </w:r>
      <w:r w:rsidRPr="00BF6FDE">
        <w:rPr>
          <w:rFonts w:ascii="Calibri" w:hAnsi="Calibri" w:cs="Calibri"/>
          <w:sz w:val="22"/>
          <w:szCs w:val="22"/>
        </w:rPr>
        <w:t>Optimal intake levels and corresponding uncertainty for dietary factors with direct effects on T2D risk</w:t>
      </w:r>
    </w:p>
    <w:p w14:paraId="1D31A0F5" w14:textId="36FE8969" w:rsidR="00F62426" w:rsidRDefault="00BC2A7D" w:rsidP="00F62426">
      <w:pPr>
        <w:ind w:left="720"/>
        <w:rPr>
          <w:rFonts w:ascii="Calibri" w:hAnsi="Calibri" w:cs="Calibri"/>
          <w:sz w:val="22"/>
          <w:szCs w:val="22"/>
        </w:rPr>
      </w:pPr>
      <w:r w:rsidRPr="00F62426">
        <w:rPr>
          <w:rFonts w:ascii="Calibri" w:hAnsi="Calibri" w:cs="Calibri"/>
          <w:sz w:val="22"/>
          <w:szCs w:val="22"/>
        </w:rPr>
        <w:t>Table S</w:t>
      </w:r>
      <w:r w:rsidR="002B0FA2">
        <w:rPr>
          <w:rFonts w:ascii="Calibri" w:hAnsi="Calibri" w:cs="Calibri"/>
          <w:sz w:val="22"/>
          <w:szCs w:val="22"/>
        </w:rPr>
        <w:t>9</w:t>
      </w:r>
      <w:r w:rsidRPr="00F62426">
        <w:rPr>
          <w:rFonts w:ascii="Calibri" w:hAnsi="Calibri" w:cs="Calibri"/>
          <w:sz w:val="22"/>
          <w:szCs w:val="22"/>
        </w:rPr>
        <w:t xml:space="preserve">. </w:t>
      </w:r>
      <w:r w:rsidR="00FE62E6" w:rsidRPr="00FE62E6">
        <w:rPr>
          <w:rFonts w:ascii="Calibri" w:hAnsi="Calibri" w:cs="Calibri"/>
          <w:sz w:val="22"/>
          <w:szCs w:val="22"/>
        </w:rPr>
        <w:t>Study characteristics and effect estimates from studies assessing the association between education level and urbanicity with T2D risk for disaggregating T2D incidence estimates by education level and urbanicity</w:t>
      </w:r>
    </w:p>
    <w:p w14:paraId="5DEA56B6" w14:textId="020D6E98" w:rsidR="004B3C90" w:rsidRPr="004B3C90" w:rsidRDefault="004B3C90" w:rsidP="00F62426">
      <w:pPr>
        <w:ind w:left="720"/>
        <w:rPr>
          <w:rFonts w:ascii="Calibri" w:hAnsi="Calibri" w:cs="Calibri"/>
          <w:sz w:val="22"/>
          <w:szCs w:val="22"/>
        </w:rPr>
      </w:pPr>
      <w:r w:rsidRPr="004B3C90">
        <w:rPr>
          <w:rFonts w:ascii="Calibri" w:hAnsi="Calibri" w:cs="Calibri"/>
          <w:color w:val="000000"/>
          <w:sz w:val="22"/>
          <w:szCs w:val="22"/>
        </w:rPr>
        <w:t xml:space="preserve">Table S10. </w:t>
      </w:r>
      <w:r w:rsidRPr="004B3C90">
        <w:rPr>
          <w:rFonts w:ascii="Calibri" w:hAnsi="Calibri" w:cs="Calibri"/>
          <w:color w:val="1D1C1D"/>
          <w:sz w:val="22"/>
          <w:szCs w:val="22"/>
        </w:rPr>
        <w:t>Effect estimates for the association between education level and urbanicity with T2D risk used in disaggregating the T2D incidence estimates</w:t>
      </w:r>
    </w:p>
    <w:p w14:paraId="32A4623B" w14:textId="585874F7" w:rsidR="004B3C90" w:rsidRPr="004B3C90" w:rsidRDefault="004B3C90" w:rsidP="004B3C90">
      <w:pPr>
        <w:ind w:left="720"/>
        <w:rPr>
          <w:rFonts w:ascii="Calibri" w:hAnsi="Calibri" w:cs="Calibri"/>
          <w:color w:val="1D1C1D"/>
          <w:sz w:val="22"/>
          <w:szCs w:val="22"/>
        </w:rPr>
      </w:pPr>
      <w:r w:rsidRPr="004B3C90">
        <w:rPr>
          <w:rFonts w:ascii="Calibri" w:hAnsi="Calibri" w:cs="Calibri"/>
          <w:color w:val="1D1C1D"/>
          <w:sz w:val="22"/>
          <w:szCs w:val="22"/>
        </w:rPr>
        <w:t>Table S11. T2D burden disaggregation for a mock, a single national level age-sex T2D incidence estimate into six education level, urbanicity stratified estimates</w:t>
      </w:r>
    </w:p>
    <w:p w14:paraId="221ADD89" w14:textId="598BA722" w:rsidR="00685322" w:rsidRDefault="00685322" w:rsidP="00C31238">
      <w:pPr>
        <w:ind w:left="720"/>
        <w:rPr>
          <w:rFonts w:ascii="Calibri" w:hAnsi="Calibri" w:cs="Calibri"/>
          <w:sz w:val="22"/>
          <w:szCs w:val="22"/>
        </w:rPr>
      </w:pPr>
      <w:r w:rsidRPr="004B3C90">
        <w:rPr>
          <w:rFonts w:ascii="Calibri" w:hAnsi="Calibri" w:cs="Calibri"/>
          <w:sz w:val="22"/>
          <w:szCs w:val="22"/>
        </w:rPr>
        <w:t>Table S</w:t>
      </w:r>
      <w:r w:rsidR="002B0FA2" w:rsidRPr="004B3C90">
        <w:rPr>
          <w:rFonts w:ascii="Calibri" w:hAnsi="Calibri" w:cs="Calibri"/>
          <w:sz w:val="22"/>
          <w:szCs w:val="22"/>
        </w:rPr>
        <w:t>1</w:t>
      </w:r>
      <w:r w:rsidR="004B3C90" w:rsidRPr="004B3C90">
        <w:rPr>
          <w:rFonts w:ascii="Calibri" w:hAnsi="Calibri" w:cs="Calibri"/>
          <w:sz w:val="22"/>
          <w:szCs w:val="22"/>
        </w:rPr>
        <w:t>2</w:t>
      </w:r>
      <w:r w:rsidRPr="004B3C90">
        <w:rPr>
          <w:rFonts w:ascii="Calibri" w:hAnsi="Calibri" w:cs="Calibri"/>
          <w:sz w:val="22"/>
          <w:szCs w:val="22"/>
        </w:rPr>
        <w:t xml:space="preserve">. </w:t>
      </w:r>
      <w:r w:rsidR="00FE62E6" w:rsidRPr="004B3C90">
        <w:rPr>
          <w:rFonts w:ascii="Calibri" w:hAnsi="Calibri" w:cs="Calibri"/>
          <w:sz w:val="22"/>
          <w:szCs w:val="22"/>
        </w:rPr>
        <w:t xml:space="preserve">Absolute burden of T2D incidence attributable to suboptimal </w:t>
      </w:r>
      <w:r w:rsidR="00FE62E6">
        <w:rPr>
          <w:rFonts w:ascii="Calibri" w:hAnsi="Calibri" w:cs="Calibri"/>
          <w:sz w:val="22"/>
          <w:szCs w:val="22"/>
        </w:rPr>
        <w:t>diet at the global, world region, and national level in 1990 and 2018</w:t>
      </w:r>
    </w:p>
    <w:p w14:paraId="6587C6E3" w14:textId="1CACD005" w:rsidR="00685322" w:rsidRPr="00F62426" w:rsidRDefault="00685322" w:rsidP="00C31238">
      <w:pPr>
        <w:ind w:left="720"/>
        <w:rPr>
          <w:rFonts w:ascii="Calibri" w:hAnsi="Calibri" w:cs="Calibri"/>
          <w:sz w:val="22"/>
          <w:szCs w:val="22"/>
        </w:rPr>
      </w:pPr>
      <w:r w:rsidRPr="00B0760D">
        <w:rPr>
          <w:rFonts w:ascii="Calibri" w:hAnsi="Calibri" w:cs="Calibri"/>
          <w:sz w:val="22"/>
          <w:szCs w:val="22"/>
        </w:rPr>
        <w:t>Table S</w:t>
      </w:r>
      <w:r w:rsidR="004962C5" w:rsidRPr="00B0760D">
        <w:rPr>
          <w:rFonts w:ascii="Calibri" w:hAnsi="Calibri" w:cs="Calibri"/>
          <w:sz w:val="22"/>
          <w:szCs w:val="22"/>
        </w:rPr>
        <w:t>1</w:t>
      </w:r>
      <w:r w:rsidR="004B3C90">
        <w:rPr>
          <w:rFonts w:ascii="Calibri" w:hAnsi="Calibri" w:cs="Calibri"/>
          <w:sz w:val="22"/>
          <w:szCs w:val="22"/>
        </w:rPr>
        <w:t>3</w:t>
      </w:r>
      <w:r w:rsidRPr="00B0760D">
        <w:rPr>
          <w:rFonts w:ascii="Calibri" w:hAnsi="Calibri" w:cs="Calibri"/>
          <w:sz w:val="22"/>
          <w:szCs w:val="22"/>
        </w:rPr>
        <w:t xml:space="preserve">. Proportional and absolute burden per 1M population of </w:t>
      </w:r>
      <w:r w:rsidR="00705AE4" w:rsidRPr="00B0760D">
        <w:rPr>
          <w:rFonts w:ascii="Calibri" w:hAnsi="Calibri" w:cs="Calibri"/>
          <w:sz w:val="22"/>
          <w:szCs w:val="22"/>
        </w:rPr>
        <w:t>T2D</w:t>
      </w:r>
      <w:r w:rsidRPr="00B0760D">
        <w:rPr>
          <w:rFonts w:ascii="Calibri" w:hAnsi="Calibri" w:cs="Calibri"/>
          <w:sz w:val="22"/>
          <w:szCs w:val="22"/>
        </w:rPr>
        <w:t xml:space="preserve"> incidence attributable to suboptimal diet and each individual dietary factor at the national level in 1990 and 2018.</w:t>
      </w:r>
      <w:r>
        <w:rPr>
          <w:rFonts w:ascii="Calibri" w:hAnsi="Calibri" w:cs="Calibri"/>
          <w:sz w:val="22"/>
          <w:szCs w:val="22"/>
        </w:rPr>
        <w:t xml:space="preserve"> </w:t>
      </w:r>
    </w:p>
    <w:p w14:paraId="1503F228" w14:textId="3EC6BC49" w:rsidR="005A766C" w:rsidRPr="00F62426" w:rsidRDefault="005A766C">
      <w:pPr>
        <w:rPr>
          <w:rFonts w:ascii="Calibri" w:hAnsi="Calibri" w:cs="Calibri"/>
          <w:sz w:val="22"/>
          <w:szCs w:val="22"/>
        </w:rPr>
      </w:pPr>
    </w:p>
    <w:p w14:paraId="6D271086" w14:textId="77777777" w:rsidR="00C31238" w:rsidRPr="00705AE4" w:rsidRDefault="00C31238" w:rsidP="00C31238">
      <w:pPr>
        <w:ind w:left="720"/>
        <w:rPr>
          <w:rFonts w:ascii="Calibri" w:hAnsi="Calibri" w:cs="Calibri"/>
          <w:bCs/>
          <w:sz w:val="22"/>
          <w:szCs w:val="22"/>
        </w:rPr>
      </w:pPr>
    </w:p>
    <w:p w14:paraId="02AB0E98" w14:textId="03AAEEC1" w:rsidR="003E4436" w:rsidRPr="00665D48" w:rsidRDefault="003D7B90" w:rsidP="00AF5B3A">
      <w:pPr>
        <w:rPr>
          <w:rFonts w:ascii="Calibri" w:hAnsi="Calibri" w:cs="Calibri"/>
          <w:sz w:val="22"/>
          <w:szCs w:val="22"/>
        </w:rPr>
        <w:sectPr w:rsidR="003E4436" w:rsidRPr="00665D48">
          <w:pgSz w:w="12240" w:h="15840"/>
          <w:pgMar w:top="1440" w:right="1440" w:bottom="1440" w:left="1440" w:header="720" w:footer="720" w:gutter="0"/>
          <w:cols w:space="720"/>
          <w:docGrid w:linePitch="360"/>
        </w:sectPr>
      </w:pPr>
      <w:r w:rsidRPr="00F62426">
        <w:rPr>
          <w:rFonts w:ascii="Calibri" w:hAnsi="Calibri" w:cs="Calibri"/>
          <w:sz w:val="22"/>
          <w:szCs w:val="22"/>
        </w:rPr>
        <w:br w:type="page"/>
      </w:r>
    </w:p>
    <w:p w14:paraId="75A0B6E4" w14:textId="06521C0B" w:rsidR="000078C1" w:rsidRPr="00F61956" w:rsidRDefault="000078C1">
      <w:pPr>
        <w:rPr>
          <w:rFonts w:ascii="Calibri" w:hAnsi="Calibri" w:cs="Arial"/>
          <w:b/>
          <w:bCs/>
          <w:sz w:val="22"/>
          <w:szCs w:val="22"/>
        </w:rPr>
      </w:pPr>
      <w:r>
        <w:rPr>
          <w:rFonts w:ascii="Calibri" w:hAnsi="Calibri" w:cs="Arial"/>
          <w:b/>
          <w:bCs/>
        </w:rPr>
        <w:lastRenderedPageBreak/>
        <w:t xml:space="preserve">Text </w:t>
      </w:r>
      <w:r w:rsidR="00405A63">
        <w:rPr>
          <w:rFonts w:ascii="Calibri" w:hAnsi="Calibri" w:cs="Arial"/>
          <w:b/>
          <w:bCs/>
        </w:rPr>
        <w:t>S8</w:t>
      </w:r>
      <w:r>
        <w:rPr>
          <w:rFonts w:ascii="Calibri" w:hAnsi="Calibri" w:cs="Arial"/>
          <w:b/>
          <w:bCs/>
        </w:rPr>
        <w:t xml:space="preserve">. Trends in the global </w:t>
      </w:r>
      <w:r w:rsidR="00DB20A6">
        <w:rPr>
          <w:rFonts w:ascii="Calibri" w:hAnsi="Calibri" w:cs="Arial"/>
          <w:b/>
          <w:bCs/>
        </w:rPr>
        <w:t xml:space="preserve">and country-specific </w:t>
      </w:r>
      <w:r>
        <w:rPr>
          <w:rFonts w:ascii="Calibri" w:hAnsi="Calibri" w:cs="Arial"/>
          <w:b/>
          <w:bCs/>
        </w:rPr>
        <w:t xml:space="preserve">estimated diet-attributable T2D </w:t>
      </w:r>
      <w:r w:rsidR="00DB20A6">
        <w:rPr>
          <w:rFonts w:ascii="Calibri" w:hAnsi="Calibri" w:cs="Arial"/>
          <w:b/>
          <w:bCs/>
        </w:rPr>
        <w:t xml:space="preserve">cases </w:t>
      </w:r>
      <w:r>
        <w:rPr>
          <w:rFonts w:ascii="Calibri" w:hAnsi="Calibri" w:cs="Arial"/>
          <w:b/>
          <w:bCs/>
        </w:rPr>
        <w:t>burden, 1990-2018</w:t>
      </w:r>
      <w:r>
        <w:rPr>
          <w:rFonts w:ascii="Calibri" w:hAnsi="Calibri" w:cs="Arial"/>
          <w:b/>
          <w:bCs/>
        </w:rPr>
        <w:br/>
      </w:r>
    </w:p>
    <w:p w14:paraId="5EBEBEEC" w14:textId="3B1131BB" w:rsidR="00DB20A6" w:rsidRPr="00F61956" w:rsidRDefault="000078C1" w:rsidP="001D254E">
      <w:pPr>
        <w:rPr>
          <w:rFonts w:ascii="Calibri" w:hAnsi="Calibri" w:cs="Arial"/>
          <w:sz w:val="22"/>
          <w:szCs w:val="22"/>
        </w:rPr>
      </w:pPr>
      <w:r w:rsidRPr="00F61956">
        <w:rPr>
          <w:rFonts w:ascii="Calibri" w:hAnsi="Calibri" w:cs="Arial"/>
          <w:sz w:val="22"/>
          <w:szCs w:val="22"/>
        </w:rPr>
        <w:t xml:space="preserve">The global proportion of estimated </w:t>
      </w:r>
      <w:proofErr w:type="gramStart"/>
      <w:r w:rsidRPr="00F61956">
        <w:rPr>
          <w:rFonts w:ascii="Calibri" w:hAnsi="Calibri" w:cs="Arial"/>
          <w:sz w:val="22"/>
          <w:szCs w:val="22"/>
        </w:rPr>
        <w:t>diet-attributable</w:t>
      </w:r>
      <w:proofErr w:type="gramEnd"/>
      <w:r w:rsidRPr="00F61956">
        <w:rPr>
          <w:rFonts w:ascii="Calibri" w:hAnsi="Calibri" w:cs="Arial"/>
          <w:sz w:val="22"/>
          <w:szCs w:val="22"/>
        </w:rPr>
        <w:t xml:space="preserve"> T2D increased by 2.</w:t>
      </w:r>
      <w:r w:rsidR="00110137" w:rsidRPr="00F61956">
        <w:rPr>
          <w:rFonts w:ascii="Calibri" w:hAnsi="Calibri" w:cs="Arial"/>
          <w:sz w:val="22"/>
          <w:szCs w:val="22"/>
        </w:rPr>
        <w:t>6</w:t>
      </w:r>
      <w:r w:rsidRPr="00F61956">
        <w:rPr>
          <w:rFonts w:ascii="Calibri" w:hAnsi="Calibri" w:cs="Arial"/>
          <w:sz w:val="22"/>
          <w:szCs w:val="22"/>
        </w:rPr>
        <w:t xml:space="preserve"> percentage points, from 67.7% [66.</w:t>
      </w:r>
      <w:r w:rsidR="00B4512E" w:rsidRPr="00F61956">
        <w:rPr>
          <w:rFonts w:ascii="Calibri" w:hAnsi="Calibri" w:cs="Arial"/>
          <w:sz w:val="22"/>
          <w:szCs w:val="22"/>
        </w:rPr>
        <w:t>2</w:t>
      </w:r>
      <w:r w:rsidRPr="00F61956">
        <w:rPr>
          <w:rFonts w:ascii="Calibri" w:hAnsi="Calibri" w:cs="Arial"/>
          <w:sz w:val="22"/>
          <w:szCs w:val="22"/>
        </w:rPr>
        <w:t xml:space="preserve">, 69.4] to 70.2% (68.8, 71.8) </w:t>
      </w:r>
      <w:r w:rsidRPr="00F61956">
        <w:rPr>
          <w:rFonts w:ascii="Calibri" w:hAnsi="Calibri" w:cs="Arial"/>
          <w:b/>
          <w:bCs/>
          <w:sz w:val="22"/>
          <w:szCs w:val="22"/>
        </w:rPr>
        <w:t>(Figure 1, Figure 5</w:t>
      </w:r>
      <w:r w:rsidR="001D254E" w:rsidRPr="00F61956">
        <w:rPr>
          <w:rFonts w:ascii="Calibri" w:hAnsi="Calibri" w:cs="Arial"/>
          <w:b/>
          <w:bCs/>
          <w:sz w:val="22"/>
          <w:szCs w:val="22"/>
        </w:rPr>
        <w:t>A</w:t>
      </w:r>
      <w:r w:rsidRPr="00F61956">
        <w:rPr>
          <w:rFonts w:ascii="Calibri" w:hAnsi="Calibri" w:cs="Arial"/>
          <w:sz w:val="22"/>
          <w:szCs w:val="22"/>
        </w:rPr>
        <w:t>), and the absolute number, from 5.5 million (5.3, 5.6) to 14.1 million (13.8, 14.4) (</w:t>
      </w:r>
      <w:r w:rsidRPr="00F61956">
        <w:rPr>
          <w:rFonts w:ascii="Calibri" w:hAnsi="Calibri" w:cs="Arial"/>
          <w:b/>
          <w:bCs/>
          <w:sz w:val="22"/>
          <w:szCs w:val="22"/>
        </w:rPr>
        <w:t>Table S10</w:t>
      </w:r>
      <w:r w:rsidRPr="00F61956">
        <w:rPr>
          <w:rFonts w:ascii="Calibri" w:hAnsi="Calibri" w:cs="Arial"/>
          <w:sz w:val="22"/>
          <w:szCs w:val="22"/>
        </w:rPr>
        <w:t xml:space="preserve">). For </w:t>
      </w:r>
      <w:r w:rsidR="00110137" w:rsidRPr="00F61956">
        <w:rPr>
          <w:rFonts w:ascii="Calibri" w:hAnsi="Calibri" w:cs="Arial"/>
          <w:sz w:val="22"/>
          <w:szCs w:val="22"/>
        </w:rPr>
        <w:t xml:space="preserve">4 </w:t>
      </w:r>
      <w:r w:rsidRPr="00F61956">
        <w:rPr>
          <w:rFonts w:ascii="Calibri" w:hAnsi="Calibri" w:cs="Arial"/>
          <w:sz w:val="22"/>
          <w:szCs w:val="22"/>
        </w:rPr>
        <w:t>dietary factors, improvements were estimated, such as lower burdens for insufficient whole grains (-1.9 [-2.6, -1.3] percentage point reduction in attributable burden) and</w:t>
      </w:r>
      <w:r w:rsidR="001D254E" w:rsidRPr="00F61956">
        <w:rPr>
          <w:rFonts w:ascii="Calibri" w:hAnsi="Calibri" w:cs="Arial"/>
          <w:sz w:val="22"/>
          <w:szCs w:val="22"/>
        </w:rPr>
        <w:t xml:space="preserve"> insufficient non-starchy vegetables (-0.29 percentage points [-0.33, -0.26]) and nuts/seeds (-0.09 percentage points [-0.12, -0.08]).</w:t>
      </w:r>
      <w:r w:rsidRPr="00F61956">
        <w:rPr>
          <w:rFonts w:ascii="Calibri" w:hAnsi="Calibri" w:cs="Arial"/>
          <w:sz w:val="22"/>
          <w:szCs w:val="22"/>
        </w:rPr>
        <w:t xml:space="preserve"> Worsening diet-attributable T2D burdens were estimated for </w:t>
      </w:r>
      <w:r w:rsidR="001D254E" w:rsidRPr="00F61956">
        <w:rPr>
          <w:rFonts w:ascii="Calibri" w:hAnsi="Calibri" w:cs="Arial"/>
          <w:sz w:val="22"/>
          <w:szCs w:val="22"/>
        </w:rPr>
        <w:t xml:space="preserve">8 </w:t>
      </w:r>
      <w:r w:rsidRPr="00F61956">
        <w:rPr>
          <w:rFonts w:ascii="Calibri" w:hAnsi="Calibri" w:cs="Arial"/>
          <w:sz w:val="22"/>
          <w:szCs w:val="22"/>
        </w:rPr>
        <w:t>dietary factors, including excess unprocessed red meat (+4.4 percentage points [3.3, 5.5] and sugar-sweetened beverages (+1.1 percentage points [0.5, 1.8]) (</w:t>
      </w:r>
      <w:r w:rsidRPr="00F61956">
        <w:rPr>
          <w:rFonts w:ascii="Calibri" w:hAnsi="Calibri" w:cs="Arial"/>
          <w:b/>
          <w:bCs/>
          <w:sz w:val="22"/>
          <w:szCs w:val="22"/>
        </w:rPr>
        <w:t>Figure 5</w:t>
      </w:r>
      <w:r w:rsidR="001D254E" w:rsidRPr="00F61956">
        <w:rPr>
          <w:rFonts w:ascii="Calibri" w:hAnsi="Calibri" w:cs="Arial"/>
          <w:b/>
          <w:bCs/>
          <w:sz w:val="22"/>
          <w:szCs w:val="22"/>
        </w:rPr>
        <w:t>A</w:t>
      </w:r>
      <w:r w:rsidRPr="00F61956">
        <w:rPr>
          <w:rFonts w:ascii="Calibri" w:hAnsi="Calibri" w:cs="Arial"/>
          <w:sz w:val="22"/>
          <w:szCs w:val="22"/>
        </w:rPr>
        <w:t xml:space="preserve">). </w:t>
      </w:r>
    </w:p>
    <w:p w14:paraId="1B41A8EE" w14:textId="77777777" w:rsidR="00DB20A6" w:rsidRPr="00F61956" w:rsidRDefault="00DB20A6" w:rsidP="001D254E">
      <w:pPr>
        <w:rPr>
          <w:rFonts w:ascii="Calibri" w:hAnsi="Calibri" w:cs="Arial"/>
          <w:sz w:val="22"/>
          <w:szCs w:val="22"/>
        </w:rPr>
      </w:pPr>
    </w:p>
    <w:p w14:paraId="493089C4" w14:textId="1DADA8BB" w:rsidR="00151E2C" w:rsidRPr="00F61956" w:rsidRDefault="00DB20A6" w:rsidP="001D254E">
      <w:pPr>
        <w:rPr>
          <w:rFonts w:ascii="Calibri" w:hAnsi="Calibri" w:cs="Arial"/>
          <w:sz w:val="22"/>
          <w:szCs w:val="22"/>
        </w:rPr>
      </w:pPr>
      <w:r w:rsidRPr="00F61956">
        <w:rPr>
          <w:rFonts w:ascii="Calibri" w:hAnsi="Calibri" w:cs="Arial"/>
          <w:sz w:val="22"/>
          <w:szCs w:val="22"/>
        </w:rPr>
        <w:t>Among the 30 most populous countries, the diet-attributable</w:t>
      </w:r>
      <w:r w:rsidR="00B4512E" w:rsidRPr="00F61956">
        <w:rPr>
          <w:rFonts w:ascii="Calibri" w:hAnsi="Calibri" w:cs="Arial"/>
          <w:sz w:val="22"/>
          <w:szCs w:val="22"/>
        </w:rPr>
        <w:t xml:space="preserve"> T2D</w:t>
      </w:r>
      <w:r w:rsidRPr="00F61956">
        <w:rPr>
          <w:rFonts w:ascii="Calibri" w:hAnsi="Calibri" w:cs="Arial"/>
          <w:sz w:val="22"/>
          <w:szCs w:val="22"/>
        </w:rPr>
        <w:t xml:space="preserve"> burden per 1M population increased between 1990 and 2018 in 29 countries (exception: Ethiopia (-110 cases [-2</w:t>
      </w:r>
      <w:r w:rsidR="002A75AE" w:rsidRPr="00F61956">
        <w:rPr>
          <w:rFonts w:ascii="Calibri" w:hAnsi="Calibri" w:cs="Arial"/>
          <w:sz w:val="22"/>
          <w:szCs w:val="22"/>
        </w:rPr>
        <w:t>44</w:t>
      </w:r>
      <w:r w:rsidRPr="00F61956">
        <w:rPr>
          <w:rFonts w:ascii="Calibri" w:hAnsi="Calibri" w:cs="Arial"/>
          <w:sz w:val="22"/>
          <w:szCs w:val="22"/>
        </w:rPr>
        <w:t>, 49]), with largest increases in Myanmar (+2071 cases [1825, 2337], the United Kingdom (+1908 cases[16</w:t>
      </w:r>
      <w:r w:rsidR="002A75AE" w:rsidRPr="00F61956">
        <w:rPr>
          <w:rFonts w:ascii="Calibri" w:hAnsi="Calibri" w:cs="Arial"/>
          <w:sz w:val="22"/>
          <w:szCs w:val="22"/>
        </w:rPr>
        <w:t>63</w:t>
      </w:r>
      <w:r w:rsidRPr="00F61956">
        <w:rPr>
          <w:rFonts w:ascii="Calibri" w:hAnsi="Calibri" w:cs="Arial"/>
          <w:sz w:val="22"/>
          <w:szCs w:val="22"/>
        </w:rPr>
        <w:t>, 2162), and the United States (+1702 cases [14</w:t>
      </w:r>
      <w:r w:rsidR="002A75AE" w:rsidRPr="00F61956">
        <w:rPr>
          <w:rFonts w:ascii="Calibri" w:hAnsi="Calibri" w:cs="Arial"/>
          <w:sz w:val="22"/>
          <w:szCs w:val="22"/>
        </w:rPr>
        <w:t>41</w:t>
      </w:r>
      <w:r w:rsidRPr="00F61956">
        <w:rPr>
          <w:rFonts w:ascii="Calibri" w:hAnsi="Calibri" w:cs="Arial"/>
          <w:sz w:val="22"/>
          <w:szCs w:val="22"/>
        </w:rPr>
        <w:t>, 2023]) (</w:t>
      </w:r>
      <w:r w:rsidRPr="00F61956">
        <w:rPr>
          <w:rFonts w:ascii="Calibri" w:hAnsi="Calibri" w:cs="Arial"/>
          <w:b/>
          <w:bCs/>
          <w:sz w:val="22"/>
          <w:szCs w:val="22"/>
        </w:rPr>
        <w:t>Figure S1</w:t>
      </w:r>
      <w:r w:rsidR="00D15C18" w:rsidRPr="00F61956">
        <w:rPr>
          <w:rFonts w:ascii="Calibri" w:hAnsi="Calibri" w:cs="Arial"/>
          <w:b/>
          <w:bCs/>
          <w:sz w:val="22"/>
          <w:szCs w:val="22"/>
        </w:rPr>
        <w:t>1</w:t>
      </w:r>
      <w:r w:rsidRPr="00F61956">
        <w:rPr>
          <w:rFonts w:ascii="Calibri" w:hAnsi="Calibri" w:cs="Arial"/>
          <w:sz w:val="22"/>
          <w:szCs w:val="22"/>
        </w:rPr>
        <w:t xml:space="preserve">). </w:t>
      </w:r>
    </w:p>
    <w:p w14:paraId="414C9B78" w14:textId="77777777" w:rsidR="001D254E" w:rsidRPr="00F61956" w:rsidRDefault="001D254E" w:rsidP="001D254E">
      <w:pPr>
        <w:rPr>
          <w:rFonts w:ascii="Calibri" w:hAnsi="Calibri" w:cs="Arial"/>
          <w:sz w:val="22"/>
          <w:szCs w:val="22"/>
        </w:rPr>
      </w:pPr>
    </w:p>
    <w:p w14:paraId="092DF209" w14:textId="79B24C1E" w:rsidR="002156F9" w:rsidRDefault="002156F9">
      <w:pPr>
        <w:rPr>
          <w:rFonts w:ascii="Calibri" w:hAnsi="Calibri" w:cs="Arial"/>
        </w:rPr>
      </w:pPr>
      <w:r>
        <w:rPr>
          <w:rFonts w:ascii="Calibri" w:hAnsi="Calibri" w:cs="Arial"/>
        </w:rPr>
        <w:br w:type="page"/>
      </w:r>
    </w:p>
    <w:p w14:paraId="481F1FF9" w14:textId="7D403140" w:rsidR="002156F9" w:rsidRPr="0053602C" w:rsidRDefault="002156F9" w:rsidP="001D254E">
      <w:pPr>
        <w:rPr>
          <w:rFonts w:ascii="Calibri" w:hAnsi="Calibri" w:cs="Arial"/>
        </w:rPr>
        <w:sectPr w:rsidR="002156F9" w:rsidRPr="0053602C">
          <w:pgSz w:w="12240" w:h="15840"/>
          <w:pgMar w:top="1440" w:right="1440" w:bottom="1440" w:left="1440" w:header="720" w:footer="720" w:gutter="0"/>
          <w:cols w:space="720"/>
          <w:docGrid w:linePitch="360"/>
        </w:sectPr>
      </w:pPr>
    </w:p>
    <w:p w14:paraId="0B535CB2" w14:textId="38D3CB24" w:rsidR="00AF5B3A" w:rsidRPr="001B662A" w:rsidRDefault="00AF5B3A" w:rsidP="00AF5B3A">
      <w:pPr>
        <w:rPr>
          <w:rFonts w:ascii="Calibri" w:hAnsi="Calibri" w:cs="Arial"/>
          <w:b/>
          <w:bCs/>
        </w:rPr>
      </w:pPr>
      <w:r w:rsidRPr="001B662A">
        <w:rPr>
          <w:rFonts w:ascii="Calibri" w:hAnsi="Calibri" w:cs="Arial"/>
          <w:b/>
          <w:bCs/>
        </w:rPr>
        <w:lastRenderedPageBreak/>
        <w:t xml:space="preserve">Table S1. </w:t>
      </w:r>
      <w:r w:rsidR="00902EB3">
        <w:rPr>
          <w:rFonts w:ascii="Calibri" w:hAnsi="Calibri" w:cs="Arial"/>
          <w:b/>
          <w:bCs/>
        </w:rPr>
        <w:t>Primary d</w:t>
      </w:r>
      <w:r w:rsidRPr="001B662A">
        <w:rPr>
          <w:rFonts w:ascii="Calibri" w:hAnsi="Calibri" w:cs="Arial"/>
          <w:b/>
          <w:bCs/>
        </w:rPr>
        <w:t>ata inputs and associated data sources for</w:t>
      </w:r>
      <w:r w:rsidR="00902EB3">
        <w:rPr>
          <w:rFonts w:ascii="Calibri" w:hAnsi="Calibri" w:cs="Arial"/>
          <w:b/>
          <w:bCs/>
        </w:rPr>
        <w:t xml:space="preserve"> comparative risk assessment analysis</w:t>
      </w:r>
      <w:r w:rsidRPr="001B662A">
        <w:rPr>
          <w:rFonts w:ascii="Calibri" w:hAnsi="Calibri" w:cs="Arial"/>
          <w:b/>
          <w:bCs/>
        </w:rPr>
        <w:t xml:space="preserve"> </w:t>
      </w:r>
    </w:p>
    <w:tbl>
      <w:tblPr>
        <w:tblStyle w:val="TableGrid"/>
        <w:tblpPr w:leftFromText="180" w:rightFromText="180" w:vertAnchor="page" w:horzAnchor="margin" w:tblpY="2252"/>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4050"/>
      </w:tblGrid>
      <w:tr w:rsidR="00AF5B3A" w:rsidRPr="00B44EF8" w14:paraId="042862D6" w14:textId="77777777" w:rsidTr="00902EB3">
        <w:tc>
          <w:tcPr>
            <w:tcW w:w="5940" w:type="dxa"/>
            <w:tcBorders>
              <w:top w:val="single" w:sz="4" w:space="0" w:color="auto"/>
              <w:bottom w:val="single" w:sz="4" w:space="0" w:color="auto"/>
            </w:tcBorders>
            <w:shd w:val="clear" w:color="auto" w:fill="auto"/>
          </w:tcPr>
          <w:p w14:paraId="0FDB8D84" w14:textId="77777777" w:rsidR="00AF5B3A" w:rsidRPr="00B44EF8" w:rsidRDefault="00AF5B3A" w:rsidP="00B44EF8">
            <w:pPr>
              <w:spacing w:line="276" w:lineRule="auto"/>
              <w:rPr>
                <w:rFonts w:ascii="Calibri" w:hAnsi="Calibri" w:cs="Arial"/>
                <w:b/>
                <w:bCs/>
                <w:sz w:val="20"/>
                <w:szCs w:val="20"/>
              </w:rPr>
            </w:pPr>
            <w:r w:rsidRPr="00B44EF8">
              <w:rPr>
                <w:rFonts w:ascii="Calibri" w:hAnsi="Calibri" w:cs="Arial"/>
                <w:b/>
                <w:bCs/>
                <w:sz w:val="20"/>
                <w:szCs w:val="20"/>
              </w:rPr>
              <w:t xml:space="preserve">Data Inputs </w:t>
            </w:r>
          </w:p>
        </w:tc>
        <w:tc>
          <w:tcPr>
            <w:tcW w:w="4050" w:type="dxa"/>
            <w:tcBorders>
              <w:top w:val="single" w:sz="4" w:space="0" w:color="auto"/>
              <w:bottom w:val="single" w:sz="4" w:space="0" w:color="auto"/>
            </w:tcBorders>
            <w:shd w:val="clear" w:color="auto" w:fill="auto"/>
          </w:tcPr>
          <w:p w14:paraId="74D0AA76" w14:textId="77777777" w:rsidR="00AF5B3A" w:rsidRPr="00B44EF8" w:rsidRDefault="00AF5B3A" w:rsidP="00B44EF8">
            <w:pPr>
              <w:spacing w:line="276" w:lineRule="auto"/>
              <w:rPr>
                <w:rFonts w:ascii="Calibri" w:hAnsi="Calibri" w:cs="Arial"/>
                <w:b/>
                <w:bCs/>
                <w:sz w:val="20"/>
                <w:szCs w:val="20"/>
              </w:rPr>
            </w:pPr>
            <w:r w:rsidRPr="00B44EF8">
              <w:rPr>
                <w:rFonts w:ascii="Calibri" w:hAnsi="Calibri" w:cs="Arial"/>
                <w:b/>
                <w:bCs/>
                <w:sz w:val="20"/>
                <w:szCs w:val="20"/>
              </w:rPr>
              <w:t>Data source</w:t>
            </w:r>
          </w:p>
        </w:tc>
      </w:tr>
      <w:tr w:rsidR="00AF5B3A" w:rsidRPr="00B44EF8" w14:paraId="08C66452" w14:textId="77777777" w:rsidTr="00902EB3">
        <w:tc>
          <w:tcPr>
            <w:tcW w:w="5940" w:type="dxa"/>
            <w:tcBorders>
              <w:top w:val="single" w:sz="4" w:space="0" w:color="auto"/>
            </w:tcBorders>
          </w:tcPr>
          <w:p w14:paraId="1C6469DC" w14:textId="64931BEA" w:rsidR="00AF5B3A" w:rsidRPr="00B44EF8" w:rsidRDefault="001C4B56" w:rsidP="00B44EF8">
            <w:pPr>
              <w:spacing w:line="276" w:lineRule="auto"/>
              <w:rPr>
                <w:rFonts w:ascii="Calibri" w:hAnsi="Calibri" w:cs="Arial"/>
                <w:sz w:val="20"/>
                <w:szCs w:val="20"/>
              </w:rPr>
            </w:pPr>
            <w:r>
              <w:rPr>
                <w:rFonts w:ascii="Calibri" w:hAnsi="Calibri" w:cs="Arial"/>
                <w:sz w:val="20"/>
                <w:szCs w:val="20"/>
              </w:rPr>
              <w:t xml:space="preserve">Population </w:t>
            </w:r>
            <w:r w:rsidR="00AF5B3A" w:rsidRPr="00B44EF8">
              <w:rPr>
                <w:rFonts w:ascii="Calibri" w:hAnsi="Calibri" w:cs="Arial"/>
                <w:sz w:val="20"/>
                <w:szCs w:val="20"/>
              </w:rPr>
              <w:t>dietary intake estimate</w:t>
            </w:r>
            <w:r w:rsidR="00E5123F" w:rsidRPr="00B44EF8">
              <w:rPr>
                <w:rFonts w:ascii="Calibri" w:hAnsi="Calibri" w:cs="Arial"/>
                <w:sz w:val="20"/>
                <w:szCs w:val="20"/>
              </w:rPr>
              <w:t xml:space="preserve"> </w:t>
            </w:r>
            <w:r w:rsidR="00AF5B3A" w:rsidRPr="00B44EF8">
              <w:rPr>
                <w:rFonts w:ascii="Calibri" w:hAnsi="Calibri" w:cs="Arial"/>
                <w:sz w:val="20"/>
                <w:szCs w:val="20"/>
              </w:rPr>
              <w:t>distributions* (g/d)</w:t>
            </w:r>
          </w:p>
        </w:tc>
        <w:tc>
          <w:tcPr>
            <w:tcW w:w="4050" w:type="dxa"/>
            <w:tcBorders>
              <w:top w:val="single" w:sz="4" w:space="0" w:color="auto"/>
            </w:tcBorders>
          </w:tcPr>
          <w:p w14:paraId="533DE6A7" w14:textId="590D0389" w:rsidR="00AF5B3A" w:rsidRPr="00B44EF8" w:rsidRDefault="00AF5B3A" w:rsidP="00B44EF8">
            <w:pPr>
              <w:spacing w:line="276" w:lineRule="auto"/>
              <w:rPr>
                <w:rFonts w:ascii="Calibri" w:hAnsi="Calibri" w:cs="Arial"/>
                <w:sz w:val="20"/>
                <w:szCs w:val="20"/>
              </w:rPr>
            </w:pPr>
            <w:r w:rsidRPr="00B44EF8">
              <w:rPr>
                <w:rFonts w:ascii="Calibri" w:hAnsi="Calibri" w:cs="Arial"/>
                <w:sz w:val="20"/>
                <w:szCs w:val="20"/>
              </w:rPr>
              <w:t>Global Dietary Database</w:t>
            </w:r>
            <w:r w:rsidR="00F623FB" w:rsidRPr="00B44EF8">
              <w:rPr>
                <w:rFonts w:ascii="Calibri" w:hAnsi="Calibri" w:cs="Arial"/>
                <w:sz w:val="20"/>
                <w:szCs w:val="20"/>
              </w:rPr>
              <w:t xml:space="preserve"> (GDD)</w:t>
            </w:r>
            <w:r w:rsidRPr="00B44EF8">
              <w:rPr>
                <w:rFonts w:ascii="Calibri" w:hAnsi="Calibri" w:cs="Arial"/>
                <w:sz w:val="20"/>
                <w:szCs w:val="20"/>
              </w:rPr>
              <w:t xml:space="preserve"> 2015</w:t>
            </w:r>
            <w:r w:rsidRPr="00B44EF8">
              <w:rPr>
                <w:rFonts w:ascii="Calibri" w:hAnsi="Calibri" w:cs="Arial"/>
                <w:sz w:val="20"/>
                <w:szCs w:val="20"/>
              </w:rPr>
              <w:fldChar w:fldCharType="begin"/>
            </w:r>
            <w:r w:rsidR="004B3C90">
              <w:rPr>
                <w:rFonts w:ascii="Calibri" w:hAnsi="Calibri" w:cs="Arial"/>
                <w:sz w:val="20"/>
                <w:szCs w:val="20"/>
              </w:rPr>
              <w:instrText xml:space="preserve"> ADDIN EN.CITE &lt;EndNote&gt;&lt;Cite&gt;&lt;RecNum&gt;72&lt;/RecNum&gt;&lt;DisplayText&gt;&lt;style face="superscript"&gt;1&lt;/style&gt;&lt;/DisplayText&gt;&lt;record&gt;&lt;rec-number&gt;72&lt;/rec-number&gt;&lt;foreign-keys&gt;&lt;key app="EN" db-id="wpzxw5es0ewxd7e50xs52xtn555s5sazxr55" timestamp="1562878325"&gt;72&lt;/key&gt;&lt;/foreign-keys&gt;&lt;ref-type name="Web Page"&gt;12&lt;/ref-type&gt;&lt;contributors&gt;&lt;/contributors&gt;&lt;titles&gt;&lt;title&gt;Global Nutrition and Policy Consortium: Home of the Global Dietary Database&lt;/title&gt;&lt;/titles&gt;&lt;number&gt;October 1, 2019&lt;/number&gt;&lt;dates&gt;&lt;/dates&gt;&lt;urls&gt;&lt;related-urls&gt;&lt;url&gt;http://www.globaldietarydatabase.org/.&lt;/url&gt;&lt;/related-urls&gt;&lt;/urls&gt;&lt;custom2&gt;December 26, 2018&lt;/custom2&gt;&lt;/record&gt;&lt;/Cite&gt;&lt;/EndNote&gt;</w:instrText>
            </w:r>
            <w:r w:rsidRPr="00B44EF8">
              <w:rPr>
                <w:rFonts w:ascii="Calibri" w:hAnsi="Calibri" w:cs="Arial"/>
                <w:sz w:val="20"/>
                <w:szCs w:val="20"/>
              </w:rPr>
              <w:fldChar w:fldCharType="separate"/>
            </w:r>
            <w:r w:rsidR="004B3C90" w:rsidRPr="004B3C90">
              <w:rPr>
                <w:rFonts w:ascii="Calibri" w:hAnsi="Calibri" w:cs="Arial"/>
                <w:noProof/>
                <w:sz w:val="20"/>
                <w:szCs w:val="20"/>
                <w:vertAlign w:val="superscript"/>
              </w:rPr>
              <w:t>1</w:t>
            </w:r>
            <w:r w:rsidRPr="00B44EF8">
              <w:rPr>
                <w:rFonts w:ascii="Calibri" w:hAnsi="Calibri" w:cs="Arial"/>
                <w:sz w:val="20"/>
                <w:szCs w:val="20"/>
              </w:rPr>
              <w:fldChar w:fldCharType="end"/>
            </w:r>
            <w:r w:rsidRPr="00B44EF8">
              <w:rPr>
                <w:rFonts w:ascii="Calibri" w:hAnsi="Calibri" w:cs="Arial"/>
                <w:sz w:val="20"/>
                <w:szCs w:val="20"/>
              </w:rPr>
              <w:t xml:space="preserve"> </w:t>
            </w:r>
          </w:p>
        </w:tc>
      </w:tr>
      <w:tr w:rsidR="00AF5B3A" w:rsidRPr="00B44EF8" w14:paraId="74FE588F" w14:textId="77777777" w:rsidTr="00902EB3">
        <w:tc>
          <w:tcPr>
            <w:tcW w:w="5940" w:type="dxa"/>
          </w:tcPr>
          <w:p w14:paraId="3E03547D" w14:textId="4FF25465" w:rsidR="00AF5B3A" w:rsidRPr="00B44EF8" w:rsidRDefault="00AF5B3A" w:rsidP="00B44EF8">
            <w:pPr>
              <w:spacing w:line="276" w:lineRule="auto"/>
              <w:rPr>
                <w:rFonts w:ascii="Calibri" w:hAnsi="Calibri" w:cs="Arial"/>
                <w:sz w:val="20"/>
                <w:szCs w:val="20"/>
                <w:vertAlign w:val="superscript"/>
              </w:rPr>
            </w:pPr>
            <w:r w:rsidRPr="00B44EF8">
              <w:rPr>
                <w:rFonts w:ascii="Calibri" w:hAnsi="Calibri" w:cs="Arial"/>
                <w:sz w:val="20"/>
                <w:szCs w:val="20"/>
              </w:rPr>
              <w:t>Overweight (BMI &gt; 25 kg/m</w:t>
            </w:r>
            <w:r w:rsidRPr="00B44EF8">
              <w:rPr>
                <w:rFonts w:ascii="Calibri" w:hAnsi="Calibri" w:cs="Arial"/>
                <w:sz w:val="20"/>
                <w:szCs w:val="20"/>
                <w:vertAlign w:val="superscript"/>
              </w:rPr>
              <w:t>2</w:t>
            </w:r>
            <w:r w:rsidRPr="00B44EF8">
              <w:rPr>
                <w:rFonts w:ascii="Calibri" w:hAnsi="Calibri" w:cs="Arial"/>
                <w:sz w:val="20"/>
                <w:szCs w:val="20"/>
              </w:rPr>
              <w:t>) and underweight (BMI &lt;18.5 kg/m</w:t>
            </w:r>
            <w:r w:rsidRPr="00B44EF8">
              <w:rPr>
                <w:rFonts w:ascii="Calibri" w:hAnsi="Calibri" w:cs="Arial"/>
                <w:sz w:val="20"/>
                <w:szCs w:val="20"/>
                <w:vertAlign w:val="superscript"/>
              </w:rPr>
              <w:t>2</w:t>
            </w:r>
            <w:r w:rsidRPr="00B44EF8">
              <w:rPr>
                <w:rFonts w:ascii="Calibri" w:hAnsi="Calibri" w:cs="Arial"/>
                <w:sz w:val="20"/>
                <w:szCs w:val="20"/>
              </w:rPr>
              <w:t>) prevalence distributions</w:t>
            </w:r>
            <w:r w:rsidR="00002446" w:rsidRPr="00B44EF8">
              <w:rPr>
                <w:rFonts w:ascii="Calibri" w:hAnsi="Calibri" w:cs="Calibri"/>
                <w:color w:val="333333"/>
                <w:sz w:val="20"/>
                <w:szCs w:val="20"/>
              </w:rPr>
              <w:t>†</w:t>
            </w:r>
          </w:p>
        </w:tc>
        <w:tc>
          <w:tcPr>
            <w:tcW w:w="4050" w:type="dxa"/>
          </w:tcPr>
          <w:p w14:paraId="20CD09D1" w14:textId="6BABE3A8" w:rsidR="00AF5B3A" w:rsidRPr="00B44EF8" w:rsidRDefault="00AF5B3A" w:rsidP="00B44EF8">
            <w:pPr>
              <w:spacing w:line="276" w:lineRule="auto"/>
              <w:rPr>
                <w:rFonts w:ascii="Calibri" w:hAnsi="Calibri" w:cs="Arial"/>
                <w:sz w:val="20"/>
                <w:szCs w:val="20"/>
              </w:rPr>
            </w:pPr>
            <w:r w:rsidRPr="00B44EF8">
              <w:rPr>
                <w:rFonts w:ascii="Calibri" w:hAnsi="Calibri" w:cs="Arial"/>
                <w:sz w:val="20"/>
                <w:szCs w:val="20"/>
              </w:rPr>
              <w:t>NCD-Risk Factor Collaboration</w:t>
            </w:r>
            <w:r w:rsidRPr="00B44EF8">
              <w:rPr>
                <w:rFonts w:ascii="Calibri" w:hAnsi="Calibri" w:cs="Arial"/>
                <w:sz w:val="20"/>
                <w:szCs w:val="20"/>
              </w:rPr>
              <w:fldChar w:fldCharType="begin"/>
            </w:r>
            <w:r w:rsidR="004B3C90">
              <w:rPr>
                <w:rFonts w:ascii="Calibri" w:hAnsi="Calibri" w:cs="Arial"/>
                <w:sz w:val="20"/>
                <w:szCs w:val="20"/>
              </w:rPr>
              <w:instrText xml:space="preserve"> ADDIN EN.CITE &lt;EndNote&gt;&lt;Cite&gt;&lt;RecNum&gt;184&lt;/RecNum&gt;&lt;DisplayText&gt;&lt;style face="superscript"&gt;2&lt;/style&gt;&lt;/DisplayText&gt;&lt;record&gt;&lt;rec-number&gt;184&lt;/rec-number&gt;&lt;foreign-keys&gt;&lt;key app="EN" db-id="wpzxw5es0ewxd7e50xs52xtn555s5sazxr55" timestamp="1574718029"&gt;184&lt;/key&gt;&lt;/foreign-keys&gt;&lt;ref-type name="Web Page"&gt;12&lt;/ref-type&gt;&lt;contributors&gt;&lt;/contributors&gt;&lt;titles&gt;&lt;title&gt;NCD RisC: NCD Risk Factor Collaboration&lt;/title&gt;&lt;/titles&gt;&lt;number&gt;November 10, 2019&lt;/number&gt;&lt;dates&gt;&lt;/dates&gt;&lt;urls&gt;&lt;related-urls&gt;&lt;url&gt;http://ncdrisc.org/index.html&lt;/url&gt;&lt;/related-urls&gt;&lt;/urls&gt;&lt;/record&gt;&lt;/Cite&gt;&lt;/EndNote&gt;</w:instrText>
            </w:r>
            <w:r w:rsidRPr="00B44EF8">
              <w:rPr>
                <w:rFonts w:ascii="Calibri" w:hAnsi="Calibri" w:cs="Arial"/>
                <w:sz w:val="20"/>
                <w:szCs w:val="20"/>
              </w:rPr>
              <w:fldChar w:fldCharType="separate"/>
            </w:r>
            <w:r w:rsidR="004B3C90" w:rsidRPr="004B3C90">
              <w:rPr>
                <w:rFonts w:ascii="Calibri" w:hAnsi="Calibri" w:cs="Arial"/>
                <w:noProof/>
                <w:sz w:val="20"/>
                <w:szCs w:val="20"/>
                <w:vertAlign w:val="superscript"/>
              </w:rPr>
              <w:t>2</w:t>
            </w:r>
            <w:r w:rsidRPr="00B44EF8">
              <w:rPr>
                <w:rFonts w:ascii="Calibri" w:hAnsi="Calibri" w:cs="Arial"/>
                <w:sz w:val="20"/>
                <w:szCs w:val="20"/>
              </w:rPr>
              <w:fldChar w:fldCharType="end"/>
            </w:r>
          </w:p>
        </w:tc>
      </w:tr>
      <w:tr w:rsidR="00AF5B3A" w:rsidRPr="00B44EF8" w14:paraId="5F843DCE" w14:textId="77777777" w:rsidTr="00902EB3">
        <w:tc>
          <w:tcPr>
            <w:tcW w:w="5940" w:type="dxa"/>
            <w:shd w:val="clear" w:color="auto" w:fill="auto"/>
          </w:tcPr>
          <w:p w14:paraId="5C986AA5" w14:textId="441D613F" w:rsidR="00AF5B3A" w:rsidRPr="00B44EF8" w:rsidRDefault="00AF5B3A" w:rsidP="00B44EF8">
            <w:pPr>
              <w:spacing w:line="276" w:lineRule="auto"/>
              <w:rPr>
                <w:rFonts w:ascii="Calibri" w:hAnsi="Calibri" w:cs="Arial"/>
                <w:sz w:val="20"/>
                <w:szCs w:val="20"/>
              </w:rPr>
            </w:pPr>
            <w:r w:rsidRPr="00B44EF8">
              <w:rPr>
                <w:rFonts w:ascii="Calibri" w:hAnsi="Calibri" w:cs="Arial"/>
                <w:sz w:val="20"/>
                <w:szCs w:val="20"/>
              </w:rPr>
              <w:t>T2D burden</w:t>
            </w:r>
            <w:r w:rsidR="00DD7336" w:rsidRPr="00B44EF8">
              <w:rPr>
                <w:rFonts w:ascii="Calibri" w:hAnsi="Calibri" w:cs="Arial"/>
                <w:sz w:val="20"/>
                <w:szCs w:val="20"/>
              </w:rPr>
              <w:t xml:space="preserve"> incidence</w:t>
            </w:r>
            <w:r w:rsidRPr="00B44EF8">
              <w:rPr>
                <w:rFonts w:ascii="Calibri" w:hAnsi="Calibri" w:cs="Arial"/>
                <w:sz w:val="20"/>
                <w:szCs w:val="20"/>
              </w:rPr>
              <w:t xml:space="preserve"> estimate distributions</w:t>
            </w:r>
            <w:r w:rsidR="00002446" w:rsidRPr="00B44EF8">
              <w:rPr>
                <w:rFonts w:ascii="Calibri" w:hAnsi="Calibri" w:cs="Calibri"/>
                <w:color w:val="333333"/>
                <w:sz w:val="20"/>
                <w:szCs w:val="20"/>
              </w:rPr>
              <w:t>‡</w:t>
            </w:r>
          </w:p>
        </w:tc>
        <w:tc>
          <w:tcPr>
            <w:tcW w:w="4050" w:type="dxa"/>
            <w:shd w:val="clear" w:color="auto" w:fill="auto"/>
          </w:tcPr>
          <w:p w14:paraId="5E403027" w14:textId="384A5094" w:rsidR="00AF5B3A" w:rsidRPr="00B44EF8" w:rsidRDefault="00AF5B3A" w:rsidP="00B44EF8">
            <w:pPr>
              <w:spacing w:line="276" w:lineRule="auto"/>
              <w:rPr>
                <w:rFonts w:ascii="Calibri" w:hAnsi="Calibri" w:cs="Arial"/>
                <w:sz w:val="20"/>
                <w:szCs w:val="20"/>
              </w:rPr>
            </w:pPr>
            <w:r w:rsidRPr="00B44EF8">
              <w:rPr>
                <w:rFonts w:ascii="Calibri" w:hAnsi="Calibri" w:cs="Arial"/>
                <w:sz w:val="20"/>
                <w:szCs w:val="20"/>
              </w:rPr>
              <w:t xml:space="preserve">Global Burden of Disease </w:t>
            </w:r>
            <w:r w:rsidR="00F623FB" w:rsidRPr="00B44EF8">
              <w:rPr>
                <w:rFonts w:ascii="Calibri" w:hAnsi="Calibri" w:cs="Arial"/>
                <w:sz w:val="20"/>
                <w:szCs w:val="20"/>
              </w:rPr>
              <w:t xml:space="preserve">(GBD) </w:t>
            </w:r>
            <w:r w:rsidRPr="00B44EF8">
              <w:rPr>
                <w:rFonts w:ascii="Calibri" w:hAnsi="Calibri" w:cs="Arial"/>
                <w:sz w:val="20"/>
                <w:szCs w:val="20"/>
              </w:rPr>
              <w:t>Study</w:t>
            </w:r>
            <w:r w:rsidRPr="00B44EF8">
              <w:rPr>
                <w:rFonts w:ascii="Calibri" w:hAnsi="Calibri" w:cs="Arial"/>
                <w:sz w:val="20"/>
                <w:szCs w:val="20"/>
              </w:rPr>
              <w:fldChar w:fldCharType="begin"/>
            </w:r>
            <w:r w:rsidR="004B3C90">
              <w:rPr>
                <w:rFonts w:ascii="Calibri" w:hAnsi="Calibri" w:cs="Arial"/>
                <w:sz w:val="20"/>
                <w:szCs w:val="20"/>
              </w:rPr>
              <w:instrText xml:space="preserve"> ADDIN EN.CITE &lt;EndNote&gt;&lt;Cite&gt;&lt;Author&gt;Institute for Health Metrics and Evaluation&lt;/Author&gt;&lt;Year&gt;2015&lt;/Year&gt;&lt;RecNum&gt;394&lt;/RecNum&gt;&lt;DisplayText&gt;&lt;style face="superscript"&gt;3&lt;/style&gt;&lt;/DisplayText&gt;&lt;record&gt;&lt;rec-number&gt;394&lt;/rec-number&gt;&lt;foreign-keys&gt;&lt;key app="EN" db-id="wpzxw5es0ewxd7e50xs52xtn555s5sazxr55" timestamp="1575237016"&gt;394&lt;/key&gt;&lt;/foreign-keys&gt;&lt;ref-type name="Online Database"&gt;45&lt;/ref-type&gt;&lt;contributors&gt;&lt;authors&gt;&lt;author&gt;Institute for Health Metrics and Evaluation,&lt;/author&gt;&lt;/authors&gt;&lt;/contributors&gt;&lt;titles&gt;&lt;title&gt;GBD Results Tool&lt;/title&gt;&lt;/titles&gt;&lt;dates&gt;&lt;year&gt;2015&lt;/year&gt;&lt;/dates&gt;&lt;pub-location&gt;Seattle, WA&lt;/pub-location&gt;&lt;publisher&gt;University of Washington,&lt;/publisher&gt;&lt;urls&gt;&lt;related-urls&gt;&lt;url&gt;http://ghdx.healthdata.org/gbd-results-tool&lt;/url&gt;&lt;/related-urls&gt;&lt;/urls&gt;&lt;access-date&gt;November 1, 2019&lt;/access-date&gt;&lt;/record&gt;&lt;/Cite&gt;&lt;/EndNote&gt;</w:instrText>
            </w:r>
            <w:r w:rsidRPr="00B44EF8">
              <w:rPr>
                <w:rFonts w:ascii="Calibri" w:hAnsi="Calibri" w:cs="Arial"/>
                <w:sz w:val="20"/>
                <w:szCs w:val="20"/>
              </w:rPr>
              <w:fldChar w:fldCharType="separate"/>
            </w:r>
            <w:r w:rsidR="004B3C90" w:rsidRPr="004B3C90">
              <w:rPr>
                <w:rFonts w:ascii="Calibri" w:hAnsi="Calibri" w:cs="Arial"/>
                <w:noProof/>
                <w:sz w:val="20"/>
                <w:szCs w:val="20"/>
                <w:vertAlign w:val="superscript"/>
              </w:rPr>
              <w:t>3</w:t>
            </w:r>
            <w:r w:rsidRPr="00B44EF8">
              <w:rPr>
                <w:rFonts w:ascii="Calibri" w:hAnsi="Calibri" w:cs="Arial"/>
                <w:sz w:val="20"/>
                <w:szCs w:val="20"/>
              </w:rPr>
              <w:fldChar w:fldCharType="end"/>
            </w:r>
          </w:p>
        </w:tc>
      </w:tr>
      <w:tr w:rsidR="00AF5B3A" w:rsidRPr="00B44EF8" w14:paraId="5591B0DD" w14:textId="77777777" w:rsidTr="00902EB3">
        <w:tc>
          <w:tcPr>
            <w:tcW w:w="5940" w:type="dxa"/>
          </w:tcPr>
          <w:p w14:paraId="6F43E86A" w14:textId="751C2C45" w:rsidR="00AF5B3A" w:rsidRPr="00B44EF8" w:rsidRDefault="00AF5B3A" w:rsidP="00B44EF8">
            <w:pPr>
              <w:spacing w:line="276" w:lineRule="auto"/>
              <w:rPr>
                <w:rFonts w:ascii="Calibri" w:hAnsi="Calibri" w:cs="Arial"/>
                <w:sz w:val="20"/>
                <w:szCs w:val="20"/>
              </w:rPr>
            </w:pPr>
            <w:r w:rsidRPr="00B44EF8">
              <w:rPr>
                <w:rFonts w:ascii="Calibri" w:hAnsi="Calibri" w:cs="Arial"/>
                <w:sz w:val="20"/>
                <w:szCs w:val="20"/>
              </w:rPr>
              <w:t>Linear, BMI-stratified effects of dietary factors on weight gain</w:t>
            </w:r>
            <w:r w:rsidR="00CE4700" w:rsidRPr="00B44EF8">
              <w:rPr>
                <w:rFonts w:ascii="Calibri" w:hAnsi="Calibri" w:cs="Arial"/>
                <w:sz w:val="20"/>
                <w:szCs w:val="20"/>
              </w:rPr>
              <w:t xml:space="preserve"> or weight loss</w:t>
            </w:r>
            <w:r w:rsidR="00002446" w:rsidRPr="00B44EF8">
              <w:rPr>
                <w:rFonts w:ascii="Calibri" w:hAnsi="Calibri" w:cs="Calibri"/>
                <w:color w:val="333333"/>
                <w:sz w:val="20"/>
                <w:szCs w:val="20"/>
              </w:rPr>
              <w:t>§</w:t>
            </w:r>
          </w:p>
        </w:tc>
        <w:tc>
          <w:tcPr>
            <w:tcW w:w="4050" w:type="dxa"/>
          </w:tcPr>
          <w:p w14:paraId="1B382FE2" w14:textId="02DD36DA" w:rsidR="00AF5B3A" w:rsidRPr="00B44EF8" w:rsidRDefault="00AF5B3A" w:rsidP="00B44EF8">
            <w:pPr>
              <w:spacing w:line="276" w:lineRule="auto"/>
              <w:rPr>
                <w:rFonts w:ascii="Calibri" w:hAnsi="Calibri" w:cs="Arial"/>
                <w:sz w:val="20"/>
                <w:szCs w:val="20"/>
              </w:rPr>
            </w:pPr>
            <w:r w:rsidRPr="00B44EF8">
              <w:rPr>
                <w:rFonts w:ascii="Calibri" w:hAnsi="Calibri" w:cs="Arial"/>
                <w:sz w:val="20"/>
                <w:szCs w:val="20"/>
              </w:rPr>
              <w:t>Pooled analyses of cohort studies</w:t>
            </w:r>
            <w:r w:rsidRPr="00B44EF8">
              <w:rPr>
                <w:rFonts w:ascii="Calibri" w:hAnsi="Calibri" w:cs="Arial"/>
                <w:sz w:val="20"/>
                <w:szCs w:val="20"/>
              </w:rPr>
              <w:fldChar w:fldCharType="begin">
                <w:fldData xml:space="preserve">PEVuZE5vdGU+PENpdGU+PEF1dGhvcj5Nb3phZmZhcmlhbjwvQXV0aG9yPjxZZWFyPjIwMTE8L1ll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</w:fldData>
              </w:fldChar>
            </w:r>
            <w:r w:rsidR="004B3C90">
              <w:rPr>
                <w:rFonts w:ascii="Calibri" w:hAnsi="Calibri" w:cs="Arial"/>
                <w:sz w:val="20"/>
                <w:szCs w:val="20"/>
              </w:rPr>
              <w:instrText xml:space="preserve"> ADDIN EN.CITE </w:instrText>
            </w:r>
            <w:r w:rsidR="004B3C90">
              <w:rPr>
                <w:rFonts w:ascii="Calibri" w:hAnsi="Calibri" w:cs="Arial"/>
                <w:sz w:val="20"/>
                <w:szCs w:val="20"/>
              </w:rPr>
              <w:fldChar w:fldCharType="begin">
                <w:fldData xml:space="preserve">PEVuZE5vdGU+PENpdGU+PEF1dGhvcj5Nb3phZmZhcmlhbjwvQXV0aG9yPjxZZWFyPjIwMTE8L1ll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</w:fldData>
              </w:fldChar>
            </w:r>
            <w:r w:rsidR="004B3C90">
              <w:rPr>
                <w:rFonts w:ascii="Calibri" w:hAnsi="Calibri" w:cs="Arial"/>
                <w:sz w:val="20"/>
                <w:szCs w:val="20"/>
              </w:rPr>
              <w:instrText xml:space="preserve"> ADDIN EN.CITE.DATA </w:instrText>
            </w:r>
            <w:r w:rsidR="004B3C90">
              <w:rPr>
                <w:rFonts w:ascii="Calibri" w:hAnsi="Calibri" w:cs="Arial"/>
                <w:sz w:val="20"/>
                <w:szCs w:val="20"/>
              </w:rPr>
            </w:r>
            <w:r w:rsidR="004B3C90">
              <w:rPr>
                <w:rFonts w:ascii="Calibri" w:hAnsi="Calibri" w:cs="Arial"/>
                <w:sz w:val="20"/>
                <w:szCs w:val="20"/>
              </w:rPr>
              <w:fldChar w:fldCharType="end"/>
            </w:r>
            <w:r w:rsidRPr="00B44EF8">
              <w:rPr>
                <w:rFonts w:ascii="Calibri" w:hAnsi="Calibri" w:cs="Arial"/>
                <w:sz w:val="20"/>
                <w:szCs w:val="20"/>
              </w:rPr>
            </w:r>
            <w:r w:rsidRPr="00B44EF8">
              <w:rPr>
                <w:rFonts w:ascii="Calibri" w:hAnsi="Calibri" w:cs="Arial"/>
                <w:sz w:val="20"/>
                <w:szCs w:val="20"/>
              </w:rPr>
              <w:fldChar w:fldCharType="separate"/>
            </w:r>
            <w:r w:rsidR="004B3C90" w:rsidRPr="004B3C90">
              <w:rPr>
                <w:rFonts w:ascii="Calibri" w:hAnsi="Calibri" w:cs="Arial"/>
                <w:noProof/>
                <w:sz w:val="20"/>
                <w:szCs w:val="20"/>
                <w:vertAlign w:val="superscript"/>
              </w:rPr>
              <w:t>4</w:t>
            </w:r>
            <w:r w:rsidRPr="00B44EF8">
              <w:rPr>
                <w:rFonts w:ascii="Calibri" w:hAnsi="Calibri" w:cs="Arial"/>
                <w:sz w:val="20"/>
                <w:szCs w:val="20"/>
              </w:rPr>
              <w:fldChar w:fldCharType="end"/>
            </w:r>
          </w:p>
        </w:tc>
      </w:tr>
      <w:tr w:rsidR="00AF5B3A" w:rsidRPr="00B44EF8" w14:paraId="7D7873BE" w14:textId="77777777" w:rsidTr="00902EB3">
        <w:tc>
          <w:tcPr>
            <w:tcW w:w="5940" w:type="dxa"/>
          </w:tcPr>
          <w:p w14:paraId="513AFE3A" w14:textId="63F35230" w:rsidR="00AF5B3A" w:rsidRPr="00B44EF8" w:rsidRDefault="00AF5B3A" w:rsidP="00B44EF8">
            <w:pPr>
              <w:spacing w:line="276" w:lineRule="auto"/>
              <w:rPr>
                <w:rFonts w:ascii="Calibri" w:hAnsi="Calibri" w:cs="Arial"/>
                <w:sz w:val="20"/>
                <w:szCs w:val="20"/>
              </w:rPr>
            </w:pPr>
            <w:r w:rsidRPr="00B44EF8">
              <w:rPr>
                <w:rFonts w:ascii="Calibri" w:hAnsi="Calibri" w:cs="Arial"/>
                <w:sz w:val="20"/>
                <w:szCs w:val="20"/>
              </w:rPr>
              <w:t>Direct, proportional, age-adjusted effects of BMI on T2D</w:t>
            </w:r>
            <w:r w:rsidR="005333C5" w:rsidRPr="00B44EF8">
              <w:rPr>
                <w:rFonts w:ascii="Calibri" w:hAnsi="Calibri" w:cs="Calibri"/>
                <w:sz w:val="20"/>
                <w:szCs w:val="20"/>
              </w:rPr>
              <w:t>ǁ</w:t>
            </w:r>
          </w:p>
        </w:tc>
        <w:tc>
          <w:tcPr>
            <w:tcW w:w="4050" w:type="dxa"/>
          </w:tcPr>
          <w:p w14:paraId="5F37DF25" w14:textId="42D5D569" w:rsidR="00AF5B3A" w:rsidRPr="00B44EF8" w:rsidRDefault="00AF5B3A" w:rsidP="00B44EF8">
            <w:pPr>
              <w:spacing w:line="276" w:lineRule="auto"/>
              <w:rPr>
                <w:rFonts w:ascii="Calibri" w:hAnsi="Calibri" w:cs="Arial"/>
                <w:sz w:val="20"/>
                <w:szCs w:val="20"/>
              </w:rPr>
            </w:pPr>
            <w:r w:rsidRPr="00B44EF8">
              <w:rPr>
                <w:rFonts w:ascii="Calibri" w:hAnsi="Calibri" w:cs="Arial"/>
                <w:sz w:val="20"/>
                <w:szCs w:val="20"/>
              </w:rPr>
              <w:t>Pooled analyses of cohort studies</w:t>
            </w:r>
            <w:r w:rsidRPr="00B44EF8">
              <w:rPr>
                <w:rFonts w:ascii="Calibri" w:hAnsi="Calibri" w:cs="Arial"/>
                <w:sz w:val="20"/>
                <w:szCs w:val="20"/>
              </w:rPr>
              <w:fldChar w:fldCharType="begin"/>
            </w:r>
            <w:r w:rsidR="004B3C90">
              <w:rPr>
                <w:rFonts w:ascii="Calibri" w:hAnsi="Calibri" w:cs="Arial"/>
                <w:sz w:val="20"/>
                <w:szCs w:val="20"/>
              </w:rPr>
              <w:instrText xml:space="preserve"> ADDIN EN.CITE &lt;EndNote&gt;&lt;Cite&gt;&lt;Author&gt;Singh&lt;/Author&gt;&lt;Year&gt;2013&lt;/Year&gt;&lt;RecNum&gt;112&lt;/RecNum&gt;&lt;DisplayText&gt;&lt;style face="superscript"&gt;5&lt;/style&gt;&lt;/DisplayText&gt;&lt;record&gt;&lt;rec-number&gt;112&lt;/rec-number&gt;&lt;foreign-keys&gt;&lt;key app="EN" db-id="wpzxw5es0ewxd7e50xs52xtn555s5sazxr55" timestamp="1564163177"&gt;112&lt;/key&gt;&lt;/foreign-keys&gt;&lt;ref-type name="Journal Article"&gt;17&lt;/ref-type&gt;&lt;contributors&gt;&lt;authors&gt;&lt;author&gt;Singh, Gitanjali M.&lt;/author&gt;&lt;author&gt;Danaei, Goodarz&lt;/author&gt;&lt;author&gt;Farzadfar, Farshad&lt;/author&gt;&lt;author&gt;Stevens, Gretchen A.&lt;/author&gt;&lt;author&gt;Woodward, Mark&lt;/author&gt;&lt;author&gt;Wormser, David&lt;/author&gt;&lt;author&gt;Kaptoge, Stephen&lt;/author&gt;&lt;author&gt;Whitlock, Gary&lt;/author&gt;&lt;author&gt;Qiao, Qing&lt;/author&gt;&lt;author&gt;Lewington, Sarah&lt;/author&gt;&lt;author&gt;Di Angelantonio, Emanuele&lt;/author&gt;&lt;author&gt;vander Hoorn, Stephen&lt;/author&gt;&lt;author&gt;Lawes, Carlene M. M.&lt;/author&gt;&lt;author&gt;Ali, Mohammed K.&lt;/author&gt;&lt;author&gt;Mozaffarian, Dariush&lt;/author&gt;&lt;author&gt;Ezzati, Majid&lt;/author&gt;&lt;author&gt;Global Burden of Metabolic Risk Factors of Chronic Diseases Collaborating, Group&lt;/author&gt;&lt;author&gt;Asia-Pacific Cohort Studies, Collaboration&lt;/author&gt;&lt;author&gt;Diabetes Epidemiology: Collaborative analysis of Diagnostic criteria in, Europe&lt;/author&gt;&lt;author&gt;Emerging Risk Factor, Collaboration&lt;/author&gt;&lt;author&gt;Prospective Studies, Collaboration&lt;/author&gt;&lt;/authors&gt;&lt;/contributors&gt;&lt;titles&gt;&lt;title&gt;The Age-Specific Quantitative Effects of Metabolic Risk Factors on Cardiovascular Diseases and Diabetes: A Pooled Analysis&lt;/title&gt;&lt;secondary-title&gt;PLOS ONE&lt;/secondary-title&gt;&lt;/titles&gt;&lt;periodical&gt;&lt;full-title&gt;PLoS ONE&lt;/full-title&gt;&lt;/periodical&gt;&lt;pages&gt;e65174&lt;/pages&gt;&lt;volume&gt;8&lt;/volume&gt;&lt;number&gt;7&lt;/number&gt;&lt;dates&gt;&lt;year&gt;2013&lt;/year&gt;&lt;/dates&gt;&lt;publisher&gt;Public Library of Science&lt;/publisher&gt;&lt;urls&gt;&lt;related-urls&gt;&lt;url&gt;https://doi.org/10.1371/journal.pone.0065174&lt;/url&gt;&lt;url&gt;https://www.ncbi.nlm.nih.gov/pmc/articles/PMC3728292/pdf/pone.0065174.pdf&lt;/url&gt;&lt;/related-urls&gt;&lt;/urls&gt;&lt;custom2&gt; PMC3728292&lt;/custom2&gt;&lt;electronic-resource-num&gt;10.1371/journal.pone.0065174&lt;/electronic-resource-num&gt;&lt;/record&gt;&lt;/Cite&gt;&lt;/EndNote&gt;</w:instrText>
            </w:r>
            <w:r w:rsidRPr="00B44EF8">
              <w:rPr>
                <w:rFonts w:ascii="Calibri" w:hAnsi="Calibri" w:cs="Arial"/>
                <w:sz w:val="20"/>
                <w:szCs w:val="20"/>
              </w:rPr>
              <w:fldChar w:fldCharType="separate"/>
            </w:r>
            <w:r w:rsidR="004B3C90" w:rsidRPr="004B3C90">
              <w:rPr>
                <w:rFonts w:ascii="Calibri" w:hAnsi="Calibri" w:cs="Arial"/>
                <w:noProof/>
                <w:sz w:val="20"/>
                <w:szCs w:val="20"/>
                <w:vertAlign w:val="superscript"/>
              </w:rPr>
              <w:t>5</w:t>
            </w:r>
            <w:r w:rsidRPr="00B44EF8">
              <w:rPr>
                <w:rFonts w:ascii="Calibri" w:hAnsi="Calibri" w:cs="Arial"/>
                <w:sz w:val="20"/>
                <w:szCs w:val="20"/>
              </w:rPr>
              <w:fldChar w:fldCharType="end"/>
            </w:r>
          </w:p>
        </w:tc>
      </w:tr>
      <w:tr w:rsidR="00AF5B3A" w:rsidRPr="00B44EF8" w14:paraId="26F653E7" w14:textId="77777777" w:rsidTr="00902EB3">
        <w:tc>
          <w:tcPr>
            <w:tcW w:w="5940" w:type="dxa"/>
          </w:tcPr>
          <w:p w14:paraId="10FD300B" w14:textId="08F9B391" w:rsidR="00AF5B3A" w:rsidRPr="00B44EF8" w:rsidRDefault="00AF5B3A" w:rsidP="00B44EF8">
            <w:pPr>
              <w:spacing w:line="276" w:lineRule="auto"/>
              <w:rPr>
                <w:rFonts w:ascii="Calibri" w:hAnsi="Calibri" w:cs="Arial"/>
                <w:sz w:val="20"/>
                <w:szCs w:val="20"/>
              </w:rPr>
            </w:pPr>
            <w:r w:rsidRPr="00B44EF8">
              <w:rPr>
                <w:rFonts w:ascii="Calibri" w:hAnsi="Calibri" w:cs="Arial"/>
                <w:sz w:val="20"/>
                <w:szCs w:val="20"/>
              </w:rPr>
              <w:t>Direct, proportional, age-adjusted effects of diet on T2D</w:t>
            </w:r>
            <w:r w:rsidR="005333C5" w:rsidRPr="00B44EF8">
              <w:rPr>
                <w:rFonts w:ascii="Calibri" w:hAnsi="Calibri" w:cs="Calibri"/>
                <w:color w:val="333333"/>
                <w:sz w:val="20"/>
                <w:szCs w:val="20"/>
              </w:rPr>
              <w:t>¶</w:t>
            </w:r>
          </w:p>
        </w:tc>
        <w:tc>
          <w:tcPr>
            <w:tcW w:w="4050" w:type="dxa"/>
          </w:tcPr>
          <w:p w14:paraId="5C28DEC0" w14:textId="2D7C2253" w:rsidR="00AF5B3A" w:rsidRPr="00B44EF8" w:rsidRDefault="00AF5B3A" w:rsidP="00B44EF8">
            <w:pPr>
              <w:spacing w:line="276" w:lineRule="auto"/>
              <w:rPr>
                <w:rFonts w:ascii="Calibri" w:hAnsi="Calibri" w:cs="Arial"/>
                <w:sz w:val="20"/>
                <w:szCs w:val="20"/>
              </w:rPr>
            </w:pPr>
            <w:r w:rsidRPr="00B44EF8">
              <w:rPr>
                <w:rFonts w:ascii="Calibri" w:hAnsi="Calibri" w:cs="Arial"/>
                <w:sz w:val="20"/>
                <w:szCs w:val="20"/>
              </w:rPr>
              <w:t>Meta-analyses of prospective cohort and RCTs</w:t>
            </w:r>
            <w:r w:rsidRPr="00B44EF8">
              <w:rPr>
                <w:rFonts w:ascii="Calibri" w:hAnsi="Calibri" w:cs="Arial"/>
                <w:sz w:val="20"/>
                <w:szCs w:val="20"/>
              </w:rPr>
              <w:fldChar w:fldCharType="begin">
                <w:fldData xml:space="preserve">PEVuZE5vdGU+PENpdGU+PEF1dGhvcj5NaWNoYTwvQXV0aG9yPjxZZWFyPjIwMTc8L1llYXI+PFJl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</w:fldData>
              </w:fldChar>
            </w:r>
            <w:r w:rsidR="004B3C90">
              <w:rPr>
                <w:rFonts w:ascii="Calibri" w:hAnsi="Calibri" w:cs="Arial"/>
                <w:sz w:val="20"/>
                <w:szCs w:val="20"/>
              </w:rPr>
              <w:instrText xml:space="preserve"> ADDIN EN.CITE </w:instrText>
            </w:r>
            <w:r w:rsidR="004B3C90">
              <w:rPr>
                <w:rFonts w:ascii="Calibri" w:hAnsi="Calibri" w:cs="Arial"/>
                <w:sz w:val="20"/>
                <w:szCs w:val="20"/>
              </w:rPr>
              <w:fldChar w:fldCharType="begin">
                <w:fldData xml:space="preserve">PEVuZE5vdGU+PENpdGU+PEF1dGhvcj5NaWNoYTwvQXV0aG9yPjxZZWFyPjIwMTc8L1llYXI+PFJl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</w:fldData>
              </w:fldChar>
            </w:r>
            <w:r w:rsidR="004B3C90">
              <w:rPr>
                <w:rFonts w:ascii="Calibri" w:hAnsi="Calibri" w:cs="Arial"/>
                <w:sz w:val="20"/>
                <w:szCs w:val="20"/>
              </w:rPr>
              <w:instrText xml:space="preserve"> ADDIN EN.CITE.DATA </w:instrText>
            </w:r>
            <w:r w:rsidR="004B3C90">
              <w:rPr>
                <w:rFonts w:ascii="Calibri" w:hAnsi="Calibri" w:cs="Arial"/>
                <w:sz w:val="20"/>
                <w:szCs w:val="20"/>
              </w:rPr>
            </w:r>
            <w:r w:rsidR="004B3C90">
              <w:rPr>
                <w:rFonts w:ascii="Calibri" w:hAnsi="Calibri" w:cs="Arial"/>
                <w:sz w:val="20"/>
                <w:szCs w:val="20"/>
              </w:rPr>
              <w:fldChar w:fldCharType="end"/>
            </w:r>
            <w:r w:rsidRPr="00B44EF8">
              <w:rPr>
                <w:rFonts w:ascii="Calibri" w:hAnsi="Calibri" w:cs="Arial"/>
                <w:sz w:val="20"/>
                <w:szCs w:val="20"/>
              </w:rPr>
            </w:r>
            <w:r w:rsidRPr="00B44EF8">
              <w:rPr>
                <w:rFonts w:ascii="Calibri" w:hAnsi="Calibri" w:cs="Arial"/>
                <w:sz w:val="20"/>
                <w:szCs w:val="20"/>
              </w:rPr>
              <w:fldChar w:fldCharType="separate"/>
            </w:r>
            <w:r w:rsidR="004B3C90" w:rsidRPr="004B3C90">
              <w:rPr>
                <w:rFonts w:ascii="Calibri" w:hAnsi="Calibri" w:cs="Arial"/>
                <w:noProof/>
                <w:sz w:val="20"/>
                <w:szCs w:val="20"/>
                <w:vertAlign w:val="superscript"/>
              </w:rPr>
              <w:t>6,7</w:t>
            </w:r>
            <w:r w:rsidRPr="00B44EF8">
              <w:rPr>
                <w:rFonts w:ascii="Calibri" w:hAnsi="Calibri" w:cs="Arial"/>
                <w:sz w:val="20"/>
                <w:szCs w:val="20"/>
              </w:rPr>
              <w:fldChar w:fldCharType="end"/>
            </w:r>
          </w:p>
        </w:tc>
      </w:tr>
      <w:tr w:rsidR="00CE4700" w:rsidRPr="00B44EF8" w14:paraId="34843100" w14:textId="77777777" w:rsidTr="00BF4A4A">
        <w:tc>
          <w:tcPr>
            <w:tcW w:w="5940" w:type="dxa"/>
          </w:tcPr>
          <w:p w14:paraId="014D3564" w14:textId="3BAE84D7" w:rsidR="005333C5" w:rsidRPr="00B44EF8" w:rsidRDefault="00CE4700" w:rsidP="00B44EF8">
            <w:pPr>
              <w:spacing w:line="276" w:lineRule="auto"/>
              <w:rPr>
                <w:rFonts w:ascii="Calibri" w:hAnsi="Calibri" w:cs="Calibri"/>
                <w:sz w:val="20"/>
                <w:szCs w:val="20"/>
              </w:rPr>
            </w:pPr>
            <w:r w:rsidRPr="00B44EF8">
              <w:rPr>
                <w:rFonts w:ascii="Calibri" w:hAnsi="Calibri" w:cs="Arial"/>
                <w:sz w:val="20"/>
                <w:szCs w:val="20"/>
              </w:rPr>
              <w:t>Optimal intake levels for dietary factors</w:t>
            </w:r>
            <w:r w:rsidR="005333C5" w:rsidRPr="00B44EF8">
              <w:rPr>
                <w:rFonts w:ascii="Calibri" w:hAnsi="Calibri" w:cs="Calibri"/>
                <w:sz w:val="20"/>
                <w:szCs w:val="20"/>
              </w:rPr>
              <w:t>€</w:t>
            </w:r>
          </w:p>
          <w:p w14:paraId="35BD6D6F" w14:textId="0A05DBC1" w:rsidR="00CE4700" w:rsidRPr="00B44EF8" w:rsidRDefault="00CE4700" w:rsidP="00B44EF8">
            <w:pPr>
              <w:spacing w:line="276" w:lineRule="auto"/>
              <w:rPr>
                <w:rFonts w:ascii="Calibri" w:hAnsi="Calibri" w:cs="Arial"/>
                <w:sz w:val="20"/>
                <w:szCs w:val="20"/>
              </w:rPr>
            </w:pPr>
          </w:p>
        </w:tc>
        <w:tc>
          <w:tcPr>
            <w:tcW w:w="4050" w:type="dxa"/>
          </w:tcPr>
          <w:p w14:paraId="3F1C1CA8" w14:textId="650C3CE6" w:rsidR="00CE4700" w:rsidRPr="00B44EF8" w:rsidRDefault="00CE4700" w:rsidP="00B44EF8">
            <w:pPr>
              <w:spacing w:line="276" w:lineRule="auto"/>
              <w:rPr>
                <w:rFonts w:ascii="Calibri" w:hAnsi="Calibri" w:cs="Arial"/>
                <w:sz w:val="20"/>
                <w:szCs w:val="20"/>
              </w:rPr>
            </w:pPr>
            <w:r w:rsidRPr="00B44EF8">
              <w:rPr>
                <w:rFonts w:ascii="Calibri" w:hAnsi="Calibri" w:cs="Arial"/>
                <w:sz w:val="20"/>
                <w:szCs w:val="20"/>
              </w:rPr>
              <w:t>Systemic review of etiologic effects of diet on disease risk</w:t>
            </w:r>
            <w:r w:rsidRPr="00B44EF8">
              <w:rPr>
                <w:rFonts w:ascii="Calibri" w:hAnsi="Calibri" w:cs="Arial"/>
                <w:sz w:val="20"/>
                <w:szCs w:val="20"/>
              </w:rPr>
              <w:fldChar w:fldCharType="begin">
                <w:fldData xml:space="preserve">PEVuZE5vdGU+PENpdGU+PEF1dGhvcj5NaWNoYTwvQXV0aG9yPjxZZWFyPjIwMTc8L1llYXI+PFJl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</w:fldData>
              </w:fldChar>
            </w:r>
            <w:r w:rsidR="004B3C90">
              <w:rPr>
                <w:rFonts w:ascii="Calibri" w:hAnsi="Calibri" w:cs="Arial"/>
                <w:sz w:val="20"/>
                <w:szCs w:val="20"/>
              </w:rPr>
              <w:instrText xml:space="preserve"> ADDIN EN.CITE </w:instrText>
            </w:r>
            <w:r w:rsidR="004B3C90">
              <w:rPr>
                <w:rFonts w:ascii="Calibri" w:hAnsi="Calibri" w:cs="Arial"/>
                <w:sz w:val="20"/>
                <w:szCs w:val="20"/>
              </w:rPr>
              <w:fldChar w:fldCharType="begin">
                <w:fldData xml:space="preserve">PEVuZE5vdGU+PENpdGU+PEF1dGhvcj5NaWNoYTwvQXV0aG9yPjxZZWFyPjIwMTc8L1llYXI+PFJl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</w:fldData>
              </w:fldChar>
            </w:r>
            <w:r w:rsidR="004B3C90">
              <w:rPr>
                <w:rFonts w:ascii="Calibri" w:hAnsi="Calibri" w:cs="Arial"/>
                <w:sz w:val="20"/>
                <w:szCs w:val="20"/>
              </w:rPr>
              <w:instrText xml:space="preserve"> ADDIN EN.CITE.DATA </w:instrText>
            </w:r>
            <w:r w:rsidR="004B3C90">
              <w:rPr>
                <w:rFonts w:ascii="Calibri" w:hAnsi="Calibri" w:cs="Arial"/>
                <w:sz w:val="20"/>
                <w:szCs w:val="20"/>
              </w:rPr>
            </w:r>
            <w:r w:rsidR="004B3C90">
              <w:rPr>
                <w:rFonts w:ascii="Calibri" w:hAnsi="Calibri" w:cs="Arial"/>
                <w:sz w:val="20"/>
                <w:szCs w:val="20"/>
              </w:rPr>
              <w:fldChar w:fldCharType="end"/>
            </w:r>
            <w:r w:rsidRPr="00B44EF8">
              <w:rPr>
                <w:rFonts w:ascii="Calibri" w:hAnsi="Calibri" w:cs="Arial"/>
                <w:sz w:val="20"/>
                <w:szCs w:val="20"/>
              </w:rPr>
            </w:r>
            <w:r w:rsidRPr="00B44EF8">
              <w:rPr>
                <w:rFonts w:ascii="Calibri" w:hAnsi="Calibri" w:cs="Arial"/>
                <w:sz w:val="20"/>
                <w:szCs w:val="20"/>
              </w:rPr>
              <w:fldChar w:fldCharType="separate"/>
            </w:r>
            <w:r w:rsidR="004B3C90" w:rsidRPr="004B3C90">
              <w:rPr>
                <w:rFonts w:ascii="Calibri" w:hAnsi="Calibri" w:cs="Arial"/>
                <w:noProof/>
                <w:sz w:val="20"/>
                <w:szCs w:val="20"/>
                <w:vertAlign w:val="superscript"/>
              </w:rPr>
              <w:t>6</w:t>
            </w:r>
            <w:r w:rsidRPr="00B44EF8">
              <w:rPr>
                <w:rFonts w:ascii="Calibri" w:hAnsi="Calibri" w:cs="Arial"/>
                <w:sz w:val="20"/>
                <w:szCs w:val="20"/>
              </w:rPr>
              <w:fldChar w:fldCharType="end"/>
            </w:r>
            <w:r w:rsidRPr="00B44EF8">
              <w:rPr>
                <w:rFonts w:ascii="Calibri" w:hAnsi="Calibri" w:cs="Arial"/>
                <w:sz w:val="20"/>
                <w:szCs w:val="20"/>
              </w:rPr>
              <w:t xml:space="preserve"> + de-novo analyses</w:t>
            </w:r>
          </w:p>
        </w:tc>
      </w:tr>
      <w:tr w:rsidR="00BF4A4A" w:rsidRPr="00B44EF8" w14:paraId="0767E23E" w14:textId="77777777" w:rsidTr="00902EB3">
        <w:tc>
          <w:tcPr>
            <w:tcW w:w="5940" w:type="dxa"/>
            <w:tcBorders>
              <w:bottom w:val="single" w:sz="4" w:space="0" w:color="auto"/>
            </w:tcBorders>
          </w:tcPr>
          <w:p w14:paraId="49F1CB07" w14:textId="312B12CC" w:rsidR="00BF4A4A" w:rsidRPr="00B44EF8" w:rsidRDefault="00BF4A4A" w:rsidP="00B44EF8">
            <w:pPr>
              <w:spacing w:line="276" w:lineRule="auto"/>
              <w:rPr>
                <w:rFonts w:ascii="Calibri" w:hAnsi="Calibri" w:cs="Arial"/>
                <w:sz w:val="20"/>
                <w:szCs w:val="20"/>
              </w:rPr>
            </w:pPr>
            <w:r w:rsidRPr="00B44EF8">
              <w:rPr>
                <w:rFonts w:ascii="Calibri" w:hAnsi="Calibri" w:cs="Arial"/>
                <w:sz w:val="20"/>
                <w:szCs w:val="20"/>
              </w:rPr>
              <w:t>Population demographic data</w:t>
            </w:r>
            <w:r w:rsidR="005333C5" w:rsidRPr="00B44EF8">
              <w:rPr>
                <w:rFonts w:ascii="Calibri" w:hAnsi="Calibri" w:cs="Calibri"/>
                <w:sz w:val="20"/>
                <w:szCs w:val="20"/>
              </w:rPr>
              <w:t>**</w:t>
            </w:r>
          </w:p>
        </w:tc>
        <w:tc>
          <w:tcPr>
            <w:tcW w:w="4050" w:type="dxa"/>
            <w:tcBorders>
              <w:bottom w:val="single" w:sz="4" w:space="0" w:color="auto"/>
            </w:tcBorders>
          </w:tcPr>
          <w:p w14:paraId="5C06AEAC" w14:textId="786FF3EE" w:rsidR="00BF4A4A" w:rsidRPr="00B44EF8" w:rsidRDefault="00F623FB" w:rsidP="00B44EF8">
            <w:pPr>
              <w:spacing w:line="276" w:lineRule="auto"/>
              <w:rPr>
                <w:rFonts w:ascii="Calibri" w:hAnsi="Calibri" w:cs="Arial"/>
                <w:sz w:val="20"/>
                <w:szCs w:val="20"/>
              </w:rPr>
            </w:pPr>
            <w:r w:rsidRPr="00B44EF8">
              <w:rPr>
                <w:rFonts w:ascii="Calibri" w:hAnsi="Calibri" w:cs="Arial"/>
                <w:sz w:val="20"/>
                <w:szCs w:val="20"/>
              </w:rPr>
              <w:t>UN</w:t>
            </w:r>
            <w:r w:rsidR="00BF4A4A" w:rsidRPr="00B44EF8">
              <w:rPr>
                <w:rFonts w:ascii="Calibri" w:hAnsi="Calibri" w:cs="Arial"/>
                <w:sz w:val="20"/>
                <w:szCs w:val="20"/>
              </w:rPr>
              <w:t xml:space="preserve"> </w:t>
            </w:r>
            <w:r w:rsidR="00FF4C5E" w:rsidRPr="00B44EF8">
              <w:rPr>
                <w:rFonts w:ascii="Calibri" w:hAnsi="Calibri" w:cs="Arial"/>
                <w:sz w:val="20"/>
                <w:szCs w:val="20"/>
              </w:rPr>
              <w:t>Population Division</w:t>
            </w:r>
            <w:r w:rsidR="00FF4C5E" w:rsidRPr="00B44EF8">
              <w:rPr>
                <w:rFonts w:ascii="Calibri" w:hAnsi="Calibri" w:cs="Arial"/>
                <w:sz w:val="20"/>
                <w:szCs w:val="20"/>
              </w:rPr>
              <w:fldChar w:fldCharType="begin"/>
            </w:r>
            <w:r w:rsidR="004B3C90">
              <w:rPr>
                <w:rFonts w:ascii="Calibri" w:hAnsi="Calibri" w:cs="Arial"/>
                <w:sz w:val="20"/>
                <w:szCs w:val="20"/>
              </w:rPr>
              <w:instrText xml:space="preserve"> ADDIN EN.CITE &lt;EndNote&gt;&lt;Cite&gt;&lt;Author&gt;United Nations Population Division&lt;/Author&gt;&lt;Year&gt;2019&lt;/Year&gt;&lt;RecNum&gt;865&lt;/RecNum&gt;&lt;DisplayText&gt;&lt;style face="superscript"&gt;8,9&lt;/style&gt;&lt;/DisplayText&gt;&lt;record&gt;&lt;rec-number&gt;865&lt;/rec-number&gt;&lt;foreign-keys&gt;&lt;key app="EN" db-id="wpzxw5es0ewxd7e50xs52xtn555s5sazxr55" timestamp="1641917798"&gt;865&lt;/key&gt;&lt;/foreign-keys&gt;&lt;ref-type name="Dataset"&gt;59&lt;/ref-type&gt;&lt;contributors&gt;&lt;authors&gt;&lt;author&gt;United Nations Population Division,&lt;/author&gt;&lt;/authors&gt;&lt;/contributors&gt;&lt;titles&gt;&lt;title&gt;Total population by sex (thousands)&lt;/title&gt;&lt;/titles&gt;&lt;dates&gt;&lt;year&gt;2019&lt;/year&gt;&lt;/dates&gt;&lt;urls&gt;&lt;related-urls&gt;&lt;url&gt;https://population.un.org/wpp/DataQuery/2019&lt;/url&gt;&lt;/related-urls&gt;&lt;/urls&gt;&lt;/record&gt;&lt;/Cite&gt;&lt;Cite&gt;&lt;Author&gt;United Nations Population Division&lt;/Author&gt;&lt;Year&gt;2018&lt;/Year&gt;&lt;RecNum&gt;867&lt;/RecNum&gt;&lt;record&gt;&lt;rec-number&gt;867&lt;/rec-number&gt;&lt;foreign-keys&gt;&lt;key app="EN" db-id="wpzxw5es0ewxd7e50xs52xtn555s5sazxr55" timestamp="1641918008"&gt;867&lt;/key&gt;&lt;/foreign-keys&gt;&lt;ref-type name="Dataset"&gt;59&lt;/ref-type&gt;&lt;contributors&gt;&lt;authors&gt;&lt;author&gt;United Nations Population Division,&lt;/author&gt;&lt;/authors&gt;&lt;/contributors&gt;&lt;titles&gt;&lt;title&gt;Urban population (% of total population)&lt;/title&gt;&lt;/titles&gt;&lt;dates&gt;&lt;year&gt;2018&lt;/year&gt;&lt;/dates&gt;&lt;urls&gt;&lt;related-urls&gt;&lt;url&gt;https://data.worldbank.org/indicator/SP.URB.TOTL.IN.ZS2018&lt;/url&gt;&lt;/related-urls&gt;&lt;/urls&gt;&lt;/record&gt;&lt;/Cite&gt;&lt;/EndNote&gt;</w:instrText>
            </w:r>
            <w:r w:rsidR="00FF4C5E" w:rsidRPr="00B44EF8">
              <w:rPr>
                <w:rFonts w:ascii="Calibri" w:hAnsi="Calibri" w:cs="Arial"/>
                <w:sz w:val="20"/>
                <w:szCs w:val="20"/>
              </w:rPr>
              <w:fldChar w:fldCharType="separate"/>
            </w:r>
            <w:r w:rsidR="004B3C90" w:rsidRPr="004B3C90">
              <w:rPr>
                <w:rFonts w:ascii="Calibri" w:hAnsi="Calibri" w:cs="Arial"/>
                <w:noProof/>
                <w:sz w:val="20"/>
                <w:szCs w:val="20"/>
                <w:vertAlign w:val="superscript"/>
              </w:rPr>
              <w:t>8,9</w:t>
            </w:r>
            <w:r w:rsidR="00FF4C5E" w:rsidRPr="00B44EF8">
              <w:rPr>
                <w:rFonts w:ascii="Calibri" w:hAnsi="Calibri" w:cs="Arial"/>
                <w:sz w:val="20"/>
                <w:szCs w:val="20"/>
              </w:rPr>
              <w:fldChar w:fldCharType="end"/>
            </w:r>
            <w:r w:rsidR="00FF4C5E" w:rsidRPr="00B44EF8">
              <w:rPr>
                <w:rFonts w:ascii="Calibri" w:hAnsi="Calibri" w:cs="Arial"/>
                <w:sz w:val="20"/>
                <w:szCs w:val="20"/>
              </w:rPr>
              <w:t xml:space="preserve">; </w:t>
            </w:r>
            <w:proofErr w:type="spellStart"/>
            <w:r w:rsidR="00FF4C5E" w:rsidRPr="00B44EF8">
              <w:rPr>
                <w:rFonts w:ascii="Calibri" w:hAnsi="Calibri" w:cs="Arial"/>
                <w:sz w:val="20"/>
                <w:szCs w:val="20"/>
              </w:rPr>
              <w:t>Baro</w:t>
            </w:r>
            <w:proofErr w:type="spellEnd"/>
            <w:r w:rsidR="00FF4C5E" w:rsidRPr="00B44EF8">
              <w:rPr>
                <w:rFonts w:ascii="Calibri" w:hAnsi="Calibri" w:cs="Arial"/>
                <w:sz w:val="20"/>
                <w:szCs w:val="20"/>
              </w:rPr>
              <w:t xml:space="preserve"> and Lee</w:t>
            </w:r>
            <w:r w:rsidR="005333C5" w:rsidRPr="00B44EF8">
              <w:rPr>
                <w:rFonts w:ascii="Calibri" w:hAnsi="Calibri" w:cs="Arial"/>
                <w:sz w:val="20"/>
                <w:szCs w:val="20"/>
              </w:rPr>
              <w:t xml:space="preserve"> 2013</w:t>
            </w:r>
            <w:r w:rsidR="005333C5" w:rsidRPr="00B44EF8">
              <w:rPr>
                <w:rFonts w:ascii="Calibri" w:hAnsi="Calibri" w:cs="Arial"/>
                <w:sz w:val="20"/>
                <w:szCs w:val="20"/>
              </w:rPr>
              <w:fldChar w:fldCharType="begin"/>
            </w:r>
            <w:r w:rsidR="004B3C90">
              <w:rPr>
                <w:rFonts w:ascii="Calibri" w:hAnsi="Calibri" w:cs="Arial"/>
                <w:sz w:val="20"/>
                <w:szCs w:val="20"/>
              </w:rPr>
              <w:instrText xml:space="preserve"> ADDIN EN.CITE &lt;EndNote&gt;&lt;Cite&gt;&lt;Author&gt;Barro&lt;/Author&gt;&lt;Year&gt;2013&lt;/Year&gt;&lt;RecNum&gt;866&lt;/RecNum&gt;&lt;DisplayText&gt;&lt;style face="superscript"&gt;10&lt;/style&gt;&lt;/DisplayText&gt;&lt;record&gt;&lt;rec-number&gt;866&lt;/rec-number&gt;&lt;foreign-keys&gt;&lt;key app="EN" db-id="wpzxw5es0ewxd7e50xs52xtn555s5sazxr55" timestamp="1641917892"&gt;866&lt;/key&gt;&lt;/foreign-keys&gt;&lt;ref-type name="Journal Article"&gt;17&lt;/ref-type&gt;&lt;contributors&gt;&lt;authors&gt;&lt;author&gt;Barro, R&lt;/author&gt;&lt;author&gt;Lee, J&lt;/author&gt;&lt;/authors&gt;&lt;/contributors&gt;&lt;titles&gt;&lt;title&gt;A New Data Set of Educational Attainment in the World, 1950-2010.&lt;/title&gt;&lt;secondary-title&gt;Journal of Developmental Economics&lt;/secondary-title&gt;&lt;/titles&gt;&lt;periodical&gt;&lt;full-title&gt;Journal of Developmental Economics&lt;/full-title&gt;&lt;/periodical&gt;&lt;pages&gt;184-98&lt;/pages&gt;&lt;volume&gt;104&lt;/volume&gt;&lt;dates&gt;&lt;year&gt;2013&lt;/year&gt;&lt;/dates&gt;&lt;urls&gt;&lt;/urls&gt;&lt;/record&gt;&lt;/Cite&gt;&lt;/EndNote&gt;</w:instrText>
            </w:r>
            <w:r w:rsidR="005333C5" w:rsidRPr="00B44EF8">
              <w:rPr>
                <w:rFonts w:ascii="Calibri" w:hAnsi="Calibri" w:cs="Arial"/>
                <w:sz w:val="20"/>
                <w:szCs w:val="20"/>
              </w:rPr>
              <w:fldChar w:fldCharType="separate"/>
            </w:r>
            <w:r w:rsidR="004B3C90" w:rsidRPr="004B3C90">
              <w:rPr>
                <w:rFonts w:ascii="Calibri" w:hAnsi="Calibri" w:cs="Arial"/>
                <w:noProof/>
                <w:sz w:val="20"/>
                <w:szCs w:val="20"/>
                <w:vertAlign w:val="superscript"/>
              </w:rPr>
              <w:t>10</w:t>
            </w:r>
            <w:r w:rsidR="005333C5" w:rsidRPr="00B44EF8">
              <w:rPr>
                <w:rFonts w:ascii="Calibri" w:hAnsi="Calibri" w:cs="Arial"/>
                <w:sz w:val="20"/>
                <w:szCs w:val="20"/>
              </w:rPr>
              <w:fldChar w:fldCharType="end"/>
            </w:r>
          </w:p>
        </w:tc>
      </w:tr>
    </w:tbl>
    <w:p w14:paraId="2A9ADE88" w14:textId="5C7CE071" w:rsidR="00AF5B3A" w:rsidRPr="00AC566F" w:rsidRDefault="00AF5B3A" w:rsidP="00AC566F">
      <w:pPr>
        <w:rPr>
          <w:rFonts w:ascii="Calibri" w:hAnsi="Calibri" w:cs="Arial"/>
          <w:b/>
          <w:bCs/>
          <w:iCs/>
        </w:rPr>
      </w:pPr>
      <w:r w:rsidRPr="00AF5B3A">
        <w:rPr>
          <w:rFonts w:ascii="Calibri" w:hAnsi="Calibri" w:cs="Calibri"/>
          <w:iCs/>
          <w:sz w:val="20"/>
          <w:szCs w:val="20"/>
        </w:rPr>
        <w:t xml:space="preserve">* Dietary factors </w:t>
      </w:r>
      <w:proofErr w:type="gramStart"/>
      <w:r w:rsidRPr="00AF5B3A">
        <w:rPr>
          <w:rFonts w:ascii="Calibri" w:hAnsi="Calibri" w:cs="Calibri"/>
          <w:iCs/>
          <w:sz w:val="20"/>
          <w:szCs w:val="20"/>
        </w:rPr>
        <w:t>include:</w:t>
      </w:r>
      <w:proofErr w:type="gramEnd"/>
      <w:r w:rsidRPr="00AF5B3A">
        <w:rPr>
          <w:rFonts w:ascii="Calibri" w:hAnsi="Calibri" w:cs="Calibri"/>
          <w:iCs/>
          <w:sz w:val="20"/>
          <w:szCs w:val="20"/>
        </w:rPr>
        <w:t xml:space="preserve"> protective – fruits, non-starchy vegetables, nuts &amp; seeds, whole grains, yogurt</w:t>
      </w:r>
      <w:r w:rsidR="0012686D">
        <w:rPr>
          <w:rFonts w:ascii="Calibri" w:hAnsi="Calibri" w:cs="Calibri"/>
          <w:iCs/>
          <w:sz w:val="20"/>
          <w:szCs w:val="20"/>
        </w:rPr>
        <w:t>; harmful</w:t>
      </w:r>
      <w:r w:rsidRPr="00AF5B3A">
        <w:rPr>
          <w:rFonts w:ascii="Calibri" w:hAnsi="Calibri" w:cs="Calibri"/>
          <w:iCs/>
          <w:sz w:val="20"/>
          <w:szCs w:val="20"/>
        </w:rPr>
        <w:t xml:space="preserve"> </w:t>
      </w:r>
      <w:r w:rsidRPr="00AC566F">
        <w:rPr>
          <w:rFonts w:ascii="Calibri" w:hAnsi="Calibri" w:cs="Calibri"/>
          <w:iCs/>
          <w:sz w:val="20"/>
          <w:szCs w:val="20"/>
        </w:rPr>
        <w:t>factors – fruit juices, potatoes, processed meats, refined grains, sugar-sweetened beverages, unprocessed red meats</w:t>
      </w:r>
      <w:r w:rsidR="00151E2C" w:rsidRPr="00AC566F">
        <w:rPr>
          <w:rFonts w:ascii="Calibri" w:hAnsi="Calibri" w:cs="Calibri"/>
          <w:iCs/>
          <w:sz w:val="20"/>
          <w:szCs w:val="20"/>
        </w:rPr>
        <w:t xml:space="preserve">. </w:t>
      </w:r>
      <w:r w:rsidR="00AC566F" w:rsidRPr="00AC566F">
        <w:rPr>
          <w:rFonts w:ascii="Calibri" w:hAnsi="Calibri" w:cs="Calibri"/>
          <w:iCs/>
          <w:sz w:val="20"/>
          <w:szCs w:val="20"/>
        </w:rPr>
        <w:t>The GDD systematically searched for and compiled representative data on individual-level dietary intakes from national surveys and sub-national surveys as previously described. Dietary intake values were adjusted for a 2000 kcal per day diet using the residual method to assess dietary composition, reduce measurement error within and across surveys (</w:t>
      </w:r>
      <w:proofErr w:type="gramStart"/>
      <w:r w:rsidR="00AC566F" w:rsidRPr="00AC566F">
        <w:rPr>
          <w:rFonts w:ascii="Calibri" w:hAnsi="Calibri" w:cs="Calibri"/>
          <w:iCs/>
          <w:sz w:val="20"/>
          <w:szCs w:val="20"/>
        </w:rPr>
        <w:t>i.e.</w:t>
      </w:r>
      <w:proofErr w:type="gramEnd"/>
      <w:r w:rsidR="00AC566F" w:rsidRPr="00AC566F">
        <w:rPr>
          <w:rFonts w:ascii="Calibri" w:hAnsi="Calibri" w:cs="Calibri"/>
          <w:iCs/>
          <w:sz w:val="20"/>
          <w:szCs w:val="20"/>
        </w:rPr>
        <w:t xml:space="preserve"> underreporting), and account for potential differences in body size, lean mass, level of physical activity, and metabolic efficiency. Units for each dietary factor were characterized to be consistent with studies providing evidence on etiologic diet-disease relationships. </w:t>
      </w:r>
      <w:r w:rsidR="00AC566F" w:rsidRPr="00AC566F">
        <w:rPr>
          <w:rFonts w:ascii="Calibri" w:hAnsi="Calibri" w:cs="Calibri"/>
          <w:sz w:val="20"/>
          <w:szCs w:val="20"/>
        </w:rPr>
        <w:t>For each dietary factor, a Bayesian hierarchical model incorporating 1000 Monte Carlo simulations estimated the mean intake levels, with 95% uncertainty based on the 2.5</w:t>
      </w:r>
      <w:r w:rsidR="00AC566F" w:rsidRPr="00AC566F">
        <w:rPr>
          <w:rFonts w:ascii="Calibri" w:hAnsi="Calibri" w:cs="Calibri"/>
          <w:sz w:val="20"/>
          <w:szCs w:val="20"/>
          <w:vertAlign w:val="superscript"/>
        </w:rPr>
        <w:t>th</w:t>
      </w:r>
      <w:r w:rsidR="00AC566F" w:rsidRPr="00AC566F">
        <w:rPr>
          <w:rFonts w:ascii="Calibri" w:hAnsi="Calibri" w:cs="Calibri"/>
          <w:sz w:val="20"/>
          <w:szCs w:val="20"/>
        </w:rPr>
        <w:t xml:space="preserve"> and 97.5</w:t>
      </w:r>
      <w:r w:rsidR="00AC566F" w:rsidRPr="00AC566F">
        <w:rPr>
          <w:rFonts w:ascii="Calibri" w:hAnsi="Calibri" w:cs="Calibri"/>
          <w:sz w:val="20"/>
          <w:szCs w:val="20"/>
          <w:vertAlign w:val="superscript"/>
        </w:rPr>
        <w:t>th</w:t>
      </w:r>
      <w:r w:rsidR="00AC566F" w:rsidRPr="00AC566F">
        <w:rPr>
          <w:rFonts w:ascii="Calibri" w:hAnsi="Calibri" w:cs="Calibri"/>
          <w:sz w:val="20"/>
          <w:szCs w:val="20"/>
        </w:rPr>
        <w:t xml:space="preserve"> percentiles of the distribution, for each of the 264 strata within 185 countries from 1990 through 2018.  Stratum-specific values were combined weighted to the stratum’s proportion of the population for global, regional, national, or other subgroup analyses.</w:t>
      </w:r>
      <w:r w:rsidR="00AC566F">
        <w:rPr>
          <w:rFonts w:ascii="Calibri" w:hAnsi="Calibri" w:cs="Calibri"/>
        </w:rPr>
        <w:t xml:space="preserve">  </w:t>
      </w:r>
    </w:p>
    <w:p w14:paraId="673AC16A" w14:textId="7931D0A9" w:rsidR="00AC566F" w:rsidRPr="00AC566F" w:rsidRDefault="00DD7336" w:rsidP="00DD7336">
      <w:pPr>
        <w:ind w:right="180"/>
        <w:rPr>
          <w:rFonts w:ascii="Calibri" w:hAnsi="Calibri" w:cs="Calibri"/>
          <w:color w:val="333333"/>
          <w:sz w:val="20"/>
          <w:szCs w:val="20"/>
        </w:rPr>
      </w:pPr>
      <w:r w:rsidRPr="00474BF1">
        <w:rPr>
          <w:rFonts w:ascii="Calibri" w:hAnsi="Calibri" w:cs="Calibri"/>
          <w:color w:val="333333"/>
          <w:sz w:val="20"/>
          <w:szCs w:val="20"/>
        </w:rPr>
        <w:t>†</w:t>
      </w:r>
      <w:r w:rsidR="00AC566F">
        <w:rPr>
          <w:rFonts w:ascii="Calibri" w:hAnsi="Calibri" w:cs="Calibri"/>
          <w:color w:val="333333"/>
          <w:sz w:val="20"/>
          <w:szCs w:val="20"/>
        </w:rPr>
        <w:t xml:space="preserve"> </w:t>
      </w:r>
      <w:r w:rsidR="00002446">
        <w:rPr>
          <w:rFonts w:ascii="Calibri" w:hAnsi="Calibri" w:cs="Calibri"/>
          <w:color w:val="333333"/>
          <w:sz w:val="20"/>
          <w:szCs w:val="20"/>
        </w:rPr>
        <w:t>Stratum-level mean BMI estimated based on a Bayesian hierarchical model incorporating</w:t>
      </w:r>
      <w:r w:rsidR="00AC566F" w:rsidRPr="00AC566F">
        <w:rPr>
          <w:rFonts w:ascii="Calibri" w:hAnsi="Calibri"/>
          <w:sz w:val="20"/>
          <w:szCs w:val="20"/>
        </w:rPr>
        <w:t xml:space="preserve"> more than 2,000 population-based studies of national, </w:t>
      </w:r>
      <w:proofErr w:type="gramStart"/>
      <w:r w:rsidR="00AC566F" w:rsidRPr="00AC566F">
        <w:rPr>
          <w:rFonts w:ascii="Calibri" w:hAnsi="Calibri"/>
          <w:sz w:val="20"/>
          <w:szCs w:val="20"/>
        </w:rPr>
        <w:t>regional</w:t>
      </w:r>
      <w:proofErr w:type="gramEnd"/>
      <w:r w:rsidR="00AC566F" w:rsidRPr="00AC566F">
        <w:rPr>
          <w:rFonts w:ascii="Calibri" w:hAnsi="Calibri"/>
          <w:sz w:val="20"/>
          <w:szCs w:val="20"/>
        </w:rPr>
        <w:t xml:space="preserve"> or global trends in mean BMI, with measurements of height and weight in more than 112 million adults</w:t>
      </w:r>
      <w:r w:rsidR="00002446">
        <w:rPr>
          <w:rFonts w:ascii="Calibri" w:hAnsi="Calibri"/>
          <w:sz w:val="20"/>
          <w:szCs w:val="20"/>
        </w:rPr>
        <w:t>. A</w:t>
      </w:r>
      <w:r w:rsidR="00AC566F" w:rsidRPr="00AC566F">
        <w:rPr>
          <w:rFonts w:ascii="Calibri" w:hAnsi="Calibri"/>
          <w:sz w:val="20"/>
          <w:szCs w:val="20"/>
        </w:rPr>
        <w:t xml:space="preserve"> Monte Carlo simulation algorithm </w:t>
      </w:r>
      <w:r w:rsidR="00002446">
        <w:rPr>
          <w:rFonts w:ascii="Calibri" w:hAnsi="Calibri"/>
          <w:sz w:val="20"/>
          <w:szCs w:val="20"/>
        </w:rPr>
        <w:t xml:space="preserve">was used to </w:t>
      </w:r>
      <w:r w:rsidR="00AC566F" w:rsidRPr="00AC566F">
        <w:rPr>
          <w:rFonts w:ascii="Calibri" w:hAnsi="Calibri"/>
          <w:sz w:val="20"/>
          <w:szCs w:val="20"/>
        </w:rPr>
        <w:t>calculate posterior distributions of mean BMI and its uncertainty</w:t>
      </w:r>
      <w:r w:rsidR="00002446">
        <w:rPr>
          <w:rFonts w:ascii="Calibri" w:hAnsi="Calibri"/>
          <w:sz w:val="20"/>
          <w:szCs w:val="20"/>
        </w:rPr>
        <w:t xml:space="preserve">, and then converted into overweight and underweight prevalence using established multivariable regression models.  </w:t>
      </w:r>
      <w:r w:rsidR="00AC566F" w:rsidRPr="00AC566F">
        <w:rPr>
          <w:rFonts w:ascii="Calibri" w:hAnsi="Calibri"/>
          <w:sz w:val="20"/>
          <w:szCs w:val="20"/>
        </w:rPr>
        <w:t xml:space="preserve"> </w:t>
      </w:r>
    </w:p>
    <w:p w14:paraId="492B7BED" w14:textId="41D99F0D" w:rsidR="00002446" w:rsidRPr="002D7B0B" w:rsidRDefault="00002446" w:rsidP="00DD7336">
      <w:pPr>
        <w:ind w:right="180"/>
        <w:rPr>
          <w:rFonts w:ascii="Calibri" w:hAnsi="Calibri" w:cs="Calibri"/>
          <w:bCs/>
          <w:sz w:val="20"/>
          <w:szCs w:val="20"/>
        </w:rPr>
      </w:pPr>
      <w:r w:rsidRPr="00474BF1">
        <w:rPr>
          <w:rFonts w:ascii="Calibri" w:hAnsi="Calibri" w:cs="Calibri"/>
          <w:color w:val="333333"/>
          <w:sz w:val="20"/>
          <w:szCs w:val="20"/>
        </w:rPr>
        <w:t>‡</w:t>
      </w:r>
      <w:r>
        <w:rPr>
          <w:rFonts w:ascii="Calibri" w:hAnsi="Calibri" w:cs="Calibri"/>
          <w:color w:val="333333"/>
          <w:sz w:val="20"/>
          <w:szCs w:val="20"/>
        </w:rPr>
        <w:t xml:space="preserve"> </w:t>
      </w:r>
      <w:r w:rsidRPr="00002446">
        <w:rPr>
          <w:rFonts w:ascii="Calibri" w:hAnsi="Calibri" w:cs="Calibri"/>
          <w:sz w:val="20"/>
          <w:szCs w:val="20"/>
        </w:rPr>
        <w:t>Overall diabetes was defined</w:t>
      </w:r>
      <w:r>
        <w:rPr>
          <w:rFonts w:ascii="Calibri" w:hAnsi="Calibri" w:cs="Calibri"/>
          <w:sz w:val="20"/>
          <w:szCs w:val="20"/>
        </w:rPr>
        <w:t xml:space="preserve"> by </w:t>
      </w:r>
      <w:r w:rsidR="00F623FB">
        <w:rPr>
          <w:rFonts w:ascii="Calibri" w:hAnsi="Calibri" w:cs="Calibri"/>
          <w:sz w:val="20"/>
          <w:szCs w:val="20"/>
        </w:rPr>
        <w:t>GBD</w:t>
      </w:r>
      <w:r w:rsidRPr="00002446">
        <w:rPr>
          <w:rFonts w:ascii="Calibri" w:hAnsi="Calibri" w:cs="Calibri"/>
          <w:sz w:val="20"/>
          <w:szCs w:val="20"/>
        </w:rPr>
        <w:t xml:space="preserve"> as </w:t>
      </w:r>
      <w:r w:rsidR="00F623FB">
        <w:rPr>
          <w:rFonts w:ascii="Calibri" w:hAnsi="Calibri" w:cs="Calibri"/>
          <w:sz w:val="20"/>
          <w:szCs w:val="20"/>
        </w:rPr>
        <w:t>FPG</w:t>
      </w:r>
      <w:r w:rsidRPr="00002446">
        <w:rPr>
          <w:rFonts w:ascii="Calibri" w:hAnsi="Calibri" w:cs="Calibri"/>
          <w:sz w:val="20"/>
          <w:szCs w:val="20"/>
        </w:rPr>
        <w:t xml:space="preserve"> greater than 125 mg/dL (7 mmol/L) or being on diabetes medication. T2D was defined as cases of overall diabetes not specified as type 1. </w:t>
      </w:r>
      <w:r>
        <w:rPr>
          <w:rFonts w:ascii="Calibri" w:hAnsi="Calibri" w:cs="Calibri"/>
          <w:sz w:val="20"/>
          <w:szCs w:val="20"/>
        </w:rPr>
        <w:t>GBD d</w:t>
      </w:r>
      <w:r w:rsidRPr="00002446">
        <w:rPr>
          <w:rFonts w:ascii="Calibri" w:hAnsi="Calibri" w:cs="Calibri"/>
          <w:sz w:val="20"/>
          <w:szCs w:val="20"/>
        </w:rPr>
        <w:t xml:space="preserve">ata inputs included estimates of diabetes and mean FPG in a representative population, individual level data on FPG measures from surveys, and US </w:t>
      </w:r>
      <w:proofErr w:type="spellStart"/>
      <w:r w:rsidRPr="00002446">
        <w:rPr>
          <w:rFonts w:ascii="Calibri" w:hAnsi="Calibri" w:cs="Calibri"/>
          <w:sz w:val="20"/>
          <w:szCs w:val="20"/>
        </w:rPr>
        <w:t>MarketScan</w:t>
      </w:r>
      <w:proofErr w:type="spellEnd"/>
      <w:r w:rsidRPr="00002446">
        <w:rPr>
          <w:rFonts w:ascii="Calibri" w:hAnsi="Calibri" w:cs="Calibri"/>
          <w:sz w:val="20"/>
          <w:szCs w:val="20"/>
        </w:rPr>
        <w:t xml:space="preserve"> insurance </w:t>
      </w:r>
      <w:r w:rsidRPr="002D7B0B">
        <w:rPr>
          <w:rFonts w:ascii="Calibri" w:hAnsi="Calibri" w:cs="Calibri"/>
          <w:sz w:val="20"/>
          <w:szCs w:val="20"/>
        </w:rPr>
        <w:t>claims data.</w:t>
      </w:r>
      <w:r w:rsidRPr="002D7B0B">
        <w:rPr>
          <w:rFonts w:ascii="Calibri" w:hAnsi="Calibri" w:cs="Calibri"/>
          <w:bCs/>
          <w:sz w:val="20"/>
          <w:szCs w:val="20"/>
        </w:rPr>
        <w:t xml:space="preserve"> </w:t>
      </w:r>
    </w:p>
    <w:p w14:paraId="6461466E" w14:textId="7AB20B6E" w:rsidR="00DD7336" w:rsidRPr="002D7B0B" w:rsidRDefault="00002446" w:rsidP="00DD7336">
      <w:pPr>
        <w:ind w:right="180"/>
        <w:rPr>
          <w:rFonts w:ascii="Calibri" w:hAnsi="Calibri" w:cs="Calibri"/>
          <w:color w:val="333333"/>
          <w:sz w:val="20"/>
          <w:szCs w:val="20"/>
        </w:rPr>
      </w:pPr>
      <w:r w:rsidRPr="002D7B0B">
        <w:rPr>
          <w:rFonts w:ascii="Calibri" w:hAnsi="Calibri" w:cs="Calibri"/>
          <w:color w:val="333333"/>
          <w:sz w:val="20"/>
          <w:szCs w:val="20"/>
        </w:rPr>
        <w:t xml:space="preserve">§ </w:t>
      </w:r>
      <w:r w:rsidR="00DD7336" w:rsidRPr="002D7B0B">
        <w:rPr>
          <w:rFonts w:ascii="Calibri" w:hAnsi="Calibri" w:cs="Calibri"/>
          <w:bCs/>
          <w:sz w:val="20"/>
          <w:szCs w:val="20"/>
        </w:rPr>
        <w:t>Based on pooled results from 3 separate prospective cohort studies</w:t>
      </w:r>
      <w:r w:rsidR="00E5123F" w:rsidRPr="002D7B0B">
        <w:rPr>
          <w:rFonts w:ascii="Calibri" w:hAnsi="Calibri" w:cs="Calibri"/>
          <w:bCs/>
          <w:sz w:val="20"/>
          <w:szCs w:val="20"/>
        </w:rPr>
        <w:t xml:space="preserve"> of individuals </w:t>
      </w:r>
      <w:r w:rsidR="00DD7336" w:rsidRPr="002D7B0B">
        <w:rPr>
          <w:rFonts w:ascii="Calibri" w:hAnsi="Calibri" w:cs="Calibri"/>
          <w:bCs/>
          <w:sz w:val="20"/>
          <w:szCs w:val="20"/>
        </w:rPr>
        <w:t xml:space="preserve">who were free of obesity (BMI ≥30) or chronic diseases and with complete data on weight and lifestyle habits at baseline. </w:t>
      </w:r>
      <w:r w:rsidR="00DD7336" w:rsidRPr="002D7B0B">
        <w:rPr>
          <w:rFonts w:ascii="Calibri" w:hAnsi="Calibri" w:cs="Calibri"/>
          <w:sz w:val="20"/>
          <w:szCs w:val="20"/>
        </w:rPr>
        <w:t xml:space="preserve">Independent relations of changes in dietary habits with BMI change were assessed in 4-year periods using linear regression with robust variance and </w:t>
      </w:r>
      <w:r w:rsidR="00DD7336" w:rsidRPr="002D7B0B">
        <w:rPr>
          <w:rFonts w:ascii="Calibri" w:hAnsi="Calibri" w:cs="Calibri"/>
          <w:bCs/>
          <w:sz w:val="20"/>
          <w:szCs w:val="20"/>
        </w:rPr>
        <w:t>accounting for within-person repeated measures. BMI changes shown are for 1 serving/day increased consumption</w:t>
      </w:r>
      <w:r w:rsidR="00E5123F" w:rsidRPr="002D7B0B">
        <w:rPr>
          <w:rFonts w:ascii="Calibri" w:hAnsi="Calibri" w:cs="Calibri"/>
          <w:bCs/>
          <w:sz w:val="20"/>
          <w:szCs w:val="20"/>
        </w:rPr>
        <w:t>, converted to standardized g/d servings</w:t>
      </w:r>
      <w:r w:rsidR="00DD7336" w:rsidRPr="002D7B0B">
        <w:rPr>
          <w:rFonts w:ascii="Calibri" w:hAnsi="Calibri" w:cs="Calibri"/>
          <w:bCs/>
          <w:sz w:val="20"/>
          <w:szCs w:val="20"/>
        </w:rPr>
        <w:t xml:space="preserve">. </w:t>
      </w:r>
    </w:p>
    <w:p w14:paraId="2216EBD0" w14:textId="57ECA64F" w:rsidR="00DD7336" w:rsidRPr="002D7B0B" w:rsidRDefault="005333C5" w:rsidP="00AF5B3A">
      <w:pPr>
        <w:tabs>
          <w:tab w:val="left" w:pos="1524"/>
        </w:tabs>
        <w:rPr>
          <w:rFonts w:ascii="Calibri" w:hAnsi="Calibri" w:cs="Calibri"/>
          <w:sz w:val="20"/>
          <w:szCs w:val="20"/>
        </w:rPr>
      </w:pPr>
      <w:r w:rsidRPr="002D7B0B">
        <w:rPr>
          <w:rFonts w:ascii="Calibri" w:hAnsi="Calibri" w:cs="Calibri"/>
          <w:sz w:val="20"/>
          <w:szCs w:val="20"/>
        </w:rPr>
        <w:t>ǁ</w:t>
      </w:r>
      <w:r w:rsidR="00002446" w:rsidRPr="002D7B0B">
        <w:rPr>
          <w:rFonts w:ascii="Calibri" w:hAnsi="Calibri" w:cs="Calibri"/>
          <w:color w:val="333333"/>
          <w:sz w:val="20"/>
          <w:szCs w:val="20"/>
        </w:rPr>
        <w:t xml:space="preserve"> </w:t>
      </w:r>
      <w:r w:rsidRPr="002D7B0B">
        <w:rPr>
          <w:rFonts w:ascii="Calibri" w:hAnsi="Calibri" w:cs="Calibri"/>
          <w:sz w:val="20"/>
          <w:szCs w:val="20"/>
        </w:rPr>
        <w:t>Relationships of BMI with incident T2D were obtained from a pooled analysis of multiple cohort studies on the quantitative, age-specific effects of metabolic risk factors on CVD and T2D</w:t>
      </w:r>
    </w:p>
    <w:p w14:paraId="2CB50E6D" w14:textId="26F92B37" w:rsidR="005333C5" w:rsidRPr="002D7B0B" w:rsidRDefault="002D7B0B" w:rsidP="00AF5B3A">
      <w:pPr>
        <w:tabs>
          <w:tab w:val="left" w:pos="1524"/>
        </w:tabs>
        <w:rPr>
          <w:rFonts w:ascii="Calibri" w:hAnsi="Calibri" w:cs="Calibri"/>
          <w:color w:val="333333"/>
          <w:sz w:val="20"/>
          <w:szCs w:val="20"/>
        </w:rPr>
      </w:pPr>
      <w:r w:rsidRPr="002D7B0B">
        <w:rPr>
          <w:rFonts w:ascii="Calibri" w:hAnsi="Calibri" w:cs="Calibri"/>
          <w:color w:val="333333"/>
          <w:sz w:val="20"/>
          <w:szCs w:val="20"/>
        </w:rPr>
        <w:t>¶</w:t>
      </w:r>
      <w:r w:rsidRPr="002D7B0B">
        <w:rPr>
          <w:rFonts w:ascii="Calibri" w:hAnsi="Calibri" w:cs="Calibri"/>
          <w:sz w:val="20"/>
          <w:szCs w:val="20"/>
        </w:rPr>
        <w:t xml:space="preserve"> Direct relationships of dietary risk factors and T2D were obtained from published systematic reviews and evidence grading, based on meta-analyses of prospective cohort studies and randomized controlled trials including multivariable adjustment for age, sex, BMI, and other risk factors. Age-specific relative risks were calculated for each diet-T2D etiologic relationship based on the mean age-at-event and follow-up duration.</w:t>
      </w:r>
    </w:p>
    <w:p w14:paraId="1C6EE8A6" w14:textId="5D2A7FCD" w:rsidR="002D7B0B" w:rsidRPr="002D7B0B" w:rsidRDefault="002D7B0B" w:rsidP="00AF5B3A">
      <w:pPr>
        <w:tabs>
          <w:tab w:val="left" w:pos="1524"/>
        </w:tabs>
        <w:rPr>
          <w:rFonts w:ascii="Calibri" w:hAnsi="Calibri" w:cs="Calibri"/>
          <w:sz w:val="20"/>
          <w:szCs w:val="20"/>
        </w:rPr>
      </w:pPr>
      <w:r w:rsidRPr="002D7B0B">
        <w:rPr>
          <w:rFonts w:ascii="Calibri" w:hAnsi="Calibri" w:cs="Calibri"/>
          <w:sz w:val="20"/>
          <w:szCs w:val="20"/>
        </w:rPr>
        <w:lastRenderedPageBreak/>
        <w:t>€</w:t>
      </w:r>
      <w:r>
        <w:rPr>
          <w:rFonts w:ascii="Calibri" w:hAnsi="Calibri" w:cs="Calibri"/>
          <w:sz w:val="20"/>
          <w:szCs w:val="20"/>
        </w:rPr>
        <w:t xml:space="preserve"> </w:t>
      </w:r>
      <w:r w:rsidRPr="002D7B0B">
        <w:rPr>
          <w:rFonts w:ascii="Calibri" w:hAnsi="Calibri" w:cs="Calibri"/>
          <w:sz w:val="20"/>
          <w:szCs w:val="20"/>
        </w:rPr>
        <w:t>Optimal intake levels for each dietary factor were derived from previously reported analyses</w:t>
      </w:r>
      <w:r>
        <w:rPr>
          <w:rFonts w:ascii="Calibri" w:hAnsi="Calibri" w:cs="Calibri"/>
          <w:sz w:val="20"/>
          <w:szCs w:val="20"/>
        </w:rPr>
        <w:t xml:space="preserve"> or calculated de-novo, </w:t>
      </w:r>
      <w:r w:rsidRPr="002D7B0B">
        <w:rPr>
          <w:rFonts w:ascii="Calibri" w:hAnsi="Calibri" w:cs="Calibri"/>
          <w:sz w:val="20"/>
          <w:szCs w:val="20"/>
        </w:rPr>
        <w:t>based on observed levels associated with mortality/morbidity in meta-analyses, feasibility based on observed national consumption levels globally, and consistency with major dietary guidelines</w:t>
      </w:r>
    </w:p>
    <w:p w14:paraId="18DD41FE" w14:textId="77777777" w:rsidR="00F623FB" w:rsidRDefault="002D7B0B" w:rsidP="00AF5B3A">
      <w:pPr>
        <w:tabs>
          <w:tab w:val="left" w:pos="1524"/>
        </w:tabs>
        <w:rPr>
          <w:rFonts w:ascii="Calibri" w:hAnsi="Calibri" w:cs="Calibri"/>
          <w:sz w:val="20"/>
          <w:szCs w:val="20"/>
        </w:rPr>
      </w:pPr>
      <w:r w:rsidRPr="002D7B0B">
        <w:rPr>
          <w:rFonts w:ascii="Calibri" w:hAnsi="Calibri" w:cs="Calibri"/>
          <w:sz w:val="20"/>
          <w:szCs w:val="20"/>
        </w:rPr>
        <w:t>**</w:t>
      </w:r>
      <w:r>
        <w:rPr>
          <w:rFonts w:ascii="Calibri" w:hAnsi="Calibri" w:cs="Calibri"/>
          <w:sz w:val="20"/>
          <w:szCs w:val="20"/>
        </w:rPr>
        <w:t xml:space="preserve">The </w:t>
      </w:r>
      <w:r w:rsidR="00F623FB">
        <w:rPr>
          <w:rFonts w:ascii="Calibri" w:hAnsi="Calibri" w:cs="Calibri"/>
          <w:sz w:val="20"/>
          <w:szCs w:val="20"/>
        </w:rPr>
        <w:t>GDD obtained a</w:t>
      </w:r>
      <w:r>
        <w:rPr>
          <w:rFonts w:ascii="Calibri" w:hAnsi="Calibri" w:cs="Calibri"/>
          <w:sz w:val="20"/>
          <w:szCs w:val="20"/>
        </w:rPr>
        <w:t xml:space="preserve">nnual, national level age, sex, and urbanicity population demographics from the UN population division; and annual national level educational attainment from </w:t>
      </w:r>
      <w:proofErr w:type="spellStart"/>
      <w:r>
        <w:rPr>
          <w:rFonts w:ascii="Calibri" w:hAnsi="Calibri" w:cs="Calibri"/>
          <w:sz w:val="20"/>
          <w:szCs w:val="20"/>
        </w:rPr>
        <w:t>Baro</w:t>
      </w:r>
      <w:proofErr w:type="spellEnd"/>
      <w:r>
        <w:rPr>
          <w:rFonts w:ascii="Calibri" w:hAnsi="Calibri" w:cs="Calibri"/>
          <w:sz w:val="20"/>
          <w:szCs w:val="20"/>
        </w:rPr>
        <w:t xml:space="preserve"> and Lee 2013 dataset</w:t>
      </w:r>
      <w:r w:rsidR="00F623FB">
        <w:rPr>
          <w:rFonts w:ascii="Calibri" w:hAnsi="Calibri" w:cs="Calibri"/>
          <w:sz w:val="20"/>
          <w:szCs w:val="20"/>
        </w:rPr>
        <w:t>. These values were used t</w:t>
      </w:r>
      <w:r>
        <w:rPr>
          <w:rFonts w:ascii="Calibri" w:hAnsi="Calibri" w:cs="Calibri"/>
          <w:sz w:val="20"/>
          <w:szCs w:val="20"/>
        </w:rPr>
        <w:t>o determine the population proportion of each</w:t>
      </w:r>
      <w:r w:rsidR="00F623FB">
        <w:rPr>
          <w:rFonts w:ascii="Calibri" w:hAnsi="Calibri" w:cs="Calibri"/>
          <w:sz w:val="20"/>
          <w:szCs w:val="20"/>
        </w:rPr>
        <w:t xml:space="preserve"> population stratum for informing population weights used in mean dietary intake estimates as well as for reporting summary T2D burden results in the present analysis. </w:t>
      </w:r>
    </w:p>
    <w:p w14:paraId="6F3C7814" w14:textId="53B9C592" w:rsidR="002D7B0B" w:rsidRPr="002D7B0B" w:rsidRDefault="002D7B0B" w:rsidP="00AF5B3A">
      <w:pPr>
        <w:tabs>
          <w:tab w:val="left" w:pos="1524"/>
        </w:tabs>
        <w:rPr>
          <w:rFonts w:ascii="Calibri" w:hAnsi="Calibri" w:cs="Calibri"/>
          <w:iCs/>
          <w:sz w:val="20"/>
          <w:szCs w:val="20"/>
        </w:rPr>
      </w:pPr>
      <w:r>
        <w:rPr>
          <w:rFonts w:ascii="Calibri" w:hAnsi="Calibri" w:cs="Calibri"/>
          <w:sz w:val="20"/>
          <w:szCs w:val="20"/>
        </w:rPr>
        <w:t xml:space="preserve"> </w:t>
      </w:r>
    </w:p>
    <w:p w14:paraId="0707A6FF" w14:textId="2BD37036" w:rsidR="00AF5B3A" w:rsidRDefault="00AF5B3A" w:rsidP="00AF5B3A">
      <w:pPr>
        <w:tabs>
          <w:tab w:val="left" w:pos="1524"/>
        </w:tabs>
        <w:rPr>
          <w:rFonts w:ascii="Calibri" w:hAnsi="Calibri" w:cs="Calibri"/>
          <w:iCs/>
          <w:sz w:val="20"/>
          <w:szCs w:val="20"/>
        </w:rPr>
      </w:pPr>
      <w:r w:rsidRPr="00AF5B3A">
        <w:rPr>
          <w:rFonts w:ascii="Calibri" w:hAnsi="Calibri" w:cs="Calibri"/>
          <w:iCs/>
          <w:sz w:val="20"/>
          <w:szCs w:val="20"/>
        </w:rPr>
        <w:t xml:space="preserve">BMI, body mass index; </w:t>
      </w:r>
      <w:r w:rsidR="00F623FB">
        <w:rPr>
          <w:rFonts w:ascii="Calibri" w:hAnsi="Calibri" w:cs="Calibri"/>
          <w:iCs/>
          <w:sz w:val="20"/>
          <w:szCs w:val="20"/>
        </w:rPr>
        <w:t xml:space="preserve">CVD, cardiovascular disease; FPG, fasting plasma glucose; GBD, Global Burden of Disease Study; GDD, Global Dietary Database; </w:t>
      </w:r>
      <w:r w:rsidRPr="00AF5B3A">
        <w:rPr>
          <w:rFonts w:ascii="Calibri" w:hAnsi="Calibri" w:cs="Calibri"/>
          <w:iCs/>
          <w:sz w:val="20"/>
          <w:szCs w:val="20"/>
        </w:rPr>
        <w:t>NCD, non-communicable disease; RCT, randomized controlled trials</w:t>
      </w:r>
      <w:r w:rsidR="00F623FB">
        <w:rPr>
          <w:rFonts w:ascii="Calibri" w:hAnsi="Calibri" w:cs="Calibri"/>
          <w:iCs/>
          <w:sz w:val="20"/>
          <w:szCs w:val="20"/>
        </w:rPr>
        <w:t xml:space="preserve">; </w:t>
      </w:r>
      <w:r w:rsidR="00F623FB" w:rsidRPr="00AF5B3A">
        <w:rPr>
          <w:rFonts w:ascii="Calibri" w:hAnsi="Calibri" w:cs="Calibri"/>
          <w:iCs/>
          <w:sz w:val="20"/>
          <w:szCs w:val="20"/>
        </w:rPr>
        <w:t>T2D, type II diabetes</w:t>
      </w:r>
      <w:r w:rsidR="00F623FB">
        <w:rPr>
          <w:rFonts w:ascii="Calibri" w:hAnsi="Calibri" w:cs="Calibri"/>
          <w:iCs/>
          <w:sz w:val="20"/>
          <w:szCs w:val="20"/>
        </w:rPr>
        <w:t>; UN, United Nations</w:t>
      </w:r>
    </w:p>
    <w:p w14:paraId="0B7F1AC5" w14:textId="77777777" w:rsidR="00151E2C" w:rsidRPr="00AF5B3A" w:rsidRDefault="00151E2C" w:rsidP="00AF5B3A">
      <w:pPr>
        <w:tabs>
          <w:tab w:val="left" w:pos="1524"/>
        </w:tabs>
        <w:rPr>
          <w:rFonts w:ascii="Calibri" w:hAnsi="Calibri" w:cs="Calibri"/>
          <w:iCs/>
          <w:sz w:val="20"/>
          <w:szCs w:val="20"/>
        </w:rPr>
      </w:pPr>
    </w:p>
    <w:p w14:paraId="1981CB0A" w14:textId="77777777" w:rsidR="002B0FA2" w:rsidRDefault="002B0FA2" w:rsidP="00CE1AB2">
      <w:pPr>
        <w:rPr>
          <w:rFonts w:ascii="Calibri" w:hAnsi="Calibri" w:cs="Calibri"/>
          <w:b/>
          <w:bCs/>
          <w:sz w:val="22"/>
          <w:szCs w:val="22"/>
        </w:rPr>
        <w:sectPr w:rsidR="002B0FA2">
          <w:pgSz w:w="12240" w:h="15840"/>
          <w:pgMar w:top="1440" w:right="1440" w:bottom="1440" w:left="1440" w:header="720" w:footer="720" w:gutter="0"/>
          <w:cols w:space="720"/>
          <w:docGrid w:linePitch="360"/>
        </w:sectPr>
      </w:pPr>
    </w:p>
    <w:p w14:paraId="038BACD7" w14:textId="77777777" w:rsidR="00413EC9" w:rsidRPr="004D723D" w:rsidRDefault="00413EC9" w:rsidP="00413EC9">
      <w:pPr>
        <w:rPr>
          <w:rFonts w:ascii="Calibri" w:hAnsi="Calibri" w:cs="Calibri"/>
          <w:sz w:val="22"/>
          <w:szCs w:val="22"/>
        </w:rPr>
      </w:pPr>
    </w:p>
    <w:p w14:paraId="20725A9F" w14:textId="77777777" w:rsidR="00413EC9" w:rsidRPr="004D723D" w:rsidRDefault="00413EC9" w:rsidP="00413EC9">
      <w:pPr>
        <w:rPr>
          <w:rFonts w:ascii="Calibri" w:hAnsi="Calibri" w:cs="Calibri"/>
          <w:sz w:val="22"/>
          <w:szCs w:val="22"/>
        </w:rPr>
      </w:pPr>
      <w:r w:rsidRPr="004D723D">
        <w:rPr>
          <w:rFonts w:ascii="Calibri" w:hAnsi="Calibri" w:cs="Calibri"/>
          <w:b/>
          <w:bCs/>
          <w:sz w:val="22"/>
          <w:szCs w:val="22"/>
        </w:rPr>
        <w:t>Table S2. Grading of Evidence of the Association of Specific Dietary Factors with Type II Diabetes and Weight Gain</w:t>
      </w:r>
      <w:r>
        <w:rPr>
          <w:rFonts w:ascii="Calibri" w:hAnsi="Calibri" w:cs="Calibri"/>
          <w:b/>
          <w:bCs/>
          <w:sz w:val="22"/>
          <w:szCs w:val="22"/>
        </w:rPr>
        <w:t>*</w:t>
      </w:r>
    </w:p>
    <w:tbl>
      <w:tblPr>
        <w:tblStyle w:val="TableGrid"/>
        <w:tblpPr w:leftFromText="180" w:rightFromText="180" w:vertAnchor="page" w:horzAnchor="margin" w:tblpXSpec="center" w:tblpY="1321"/>
        <w:tblW w:w="15192" w:type="dxa"/>
        <w:tblLayout w:type="fixed"/>
        <w:tblLook w:val="04A0" w:firstRow="1" w:lastRow="0" w:firstColumn="1" w:lastColumn="0" w:noHBand="0" w:noVBand="1"/>
      </w:tblPr>
      <w:tblGrid>
        <w:gridCol w:w="1620"/>
        <w:gridCol w:w="1440"/>
        <w:gridCol w:w="1188"/>
        <w:gridCol w:w="1368"/>
        <w:gridCol w:w="1368"/>
        <w:gridCol w:w="1368"/>
        <w:gridCol w:w="1368"/>
        <w:gridCol w:w="1368"/>
        <w:gridCol w:w="1368"/>
        <w:gridCol w:w="1368"/>
        <w:gridCol w:w="1368"/>
      </w:tblGrid>
      <w:tr w:rsidR="00413EC9" w14:paraId="214D3B97" w14:textId="77777777" w:rsidTr="00A7321F">
        <w:tc>
          <w:tcPr>
            <w:tcW w:w="1620" w:type="dxa"/>
            <w:vAlign w:val="center"/>
          </w:tcPr>
          <w:p w14:paraId="5C515116" w14:textId="77777777" w:rsidR="00413EC9" w:rsidRPr="008D792B" w:rsidRDefault="00413EC9" w:rsidP="00A7321F">
            <w:pPr>
              <w:jc w:val="center"/>
              <w:rPr>
                <w:rFonts w:ascii="Calibri" w:hAnsi="Calibri"/>
                <w:b/>
                <w:sz w:val="20"/>
                <w:szCs w:val="20"/>
              </w:rPr>
            </w:pPr>
            <w:r w:rsidRPr="008D792B">
              <w:rPr>
                <w:rFonts w:ascii="Calibri" w:hAnsi="Calibri"/>
                <w:b/>
                <w:sz w:val="20"/>
                <w:szCs w:val="20"/>
              </w:rPr>
              <w:t>Dietary Factor</w:t>
            </w:r>
          </w:p>
        </w:tc>
        <w:tc>
          <w:tcPr>
            <w:tcW w:w="1440" w:type="dxa"/>
            <w:vAlign w:val="center"/>
          </w:tcPr>
          <w:p w14:paraId="36A08DA9" w14:textId="77777777" w:rsidR="00413EC9" w:rsidRPr="008D792B" w:rsidRDefault="00413EC9" w:rsidP="00A7321F">
            <w:pPr>
              <w:jc w:val="center"/>
              <w:rPr>
                <w:rFonts w:ascii="Calibri" w:hAnsi="Calibri"/>
                <w:b/>
                <w:sz w:val="20"/>
                <w:szCs w:val="20"/>
              </w:rPr>
            </w:pPr>
            <w:r w:rsidRPr="008D792B">
              <w:rPr>
                <w:rFonts w:ascii="Calibri" w:hAnsi="Calibri"/>
                <w:b/>
                <w:sz w:val="20"/>
                <w:szCs w:val="20"/>
              </w:rPr>
              <w:t>Outcome</w:t>
            </w:r>
          </w:p>
        </w:tc>
        <w:tc>
          <w:tcPr>
            <w:tcW w:w="1188" w:type="dxa"/>
            <w:vAlign w:val="center"/>
          </w:tcPr>
          <w:p w14:paraId="48676FF9" w14:textId="77777777" w:rsidR="00413EC9" w:rsidRPr="008D792B" w:rsidRDefault="00413EC9" w:rsidP="00A7321F">
            <w:pPr>
              <w:jc w:val="center"/>
              <w:rPr>
                <w:rFonts w:ascii="Calibri" w:hAnsi="Calibri"/>
                <w:b/>
                <w:sz w:val="20"/>
                <w:szCs w:val="20"/>
              </w:rPr>
            </w:pPr>
            <w:r w:rsidRPr="008D792B">
              <w:rPr>
                <w:rFonts w:ascii="Calibri" w:hAnsi="Calibri"/>
                <w:b/>
                <w:sz w:val="20"/>
                <w:szCs w:val="20"/>
              </w:rPr>
              <w:t>Strength</w:t>
            </w:r>
          </w:p>
        </w:tc>
        <w:tc>
          <w:tcPr>
            <w:tcW w:w="1368" w:type="dxa"/>
            <w:vAlign w:val="center"/>
          </w:tcPr>
          <w:p w14:paraId="433F8CA8" w14:textId="77777777" w:rsidR="00413EC9" w:rsidRPr="008D792B" w:rsidRDefault="00413EC9" w:rsidP="00A7321F">
            <w:pPr>
              <w:jc w:val="center"/>
              <w:rPr>
                <w:rFonts w:ascii="Calibri" w:hAnsi="Calibri"/>
                <w:b/>
                <w:sz w:val="20"/>
                <w:szCs w:val="20"/>
              </w:rPr>
            </w:pPr>
            <w:r w:rsidRPr="008D792B">
              <w:rPr>
                <w:rFonts w:ascii="Calibri" w:hAnsi="Calibri"/>
                <w:b/>
                <w:sz w:val="20"/>
                <w:szCs w:val="20"/>
              </w:rPr>
              <w:t>Consistency</w:t>
            </w:r>
          </w:p>
        </w:tc>
        <w:tc>
          <w:tcPr>
            <w:tcW w:w="1368" w:type="dxa"/>
            <w:vAlign w:val="center"/>
          </w:tcPr>
          <w:p w14:paraId="7803E3C4" w14:textId="77777777" w:rsidR="00413EC9" w:rsidRPr="008D792B" w:rsidRDefault="00413EC9" w:rsidP="00A7321F">
            <w:pPr>
              <w:jc w:val="center"/>
              <w:rPr>
                <w:rFonts w:ascii="Calibri" w:hAnsi="Calibri"/>
                <w:b/>
                <w:sz w:val="20"/>
                <w:szCs w:val="20"/>
              </w:rPr>
            </w:pPr>
            <w:r w:rsidRPr="008D792B">
              <w:rPr>
                <w:rFonts w:ascii="Calibri" w:hAnsi="Calibri"/>
                <w:b/>
                <w:sz w:val="20"/>
                <w:szCs w:val="20"/>
              </w:rPr>
              <w:t>Temporality</w:t>
            </w:r>
          </w:p>
        </w:tc>
        <w:tc>
          <w:tcPr>
            <w:tcW w:w="1368" w:type="dxa"/>
            <w:vAlign w:val="center"/>
          </w:tcPr>
          <w:p w14:paraId="4845D522" w14:textId="77777777" w:rsidR="00413EC9" w:rsidRPr="008D792B" w:rsidRDefault="00413EC9" w:rsidP="00A7321F">
            <w:pPr>
              <w:jc w:val="center"/>
              <w:rPr>
                <w:rFonts w:ascii="Calibri" w:hAnsi="Calibri"/>
                <w:b/>
                <w:sz w:val="20"/>
                <w:szCs w:val="20"/>
              </w:rPr>
            </w:pPr>
            <w:r w:rsidRPr="008D792B">
              <w:rPr>
                <w:rFonts w:ascii="Calibri" w:hAnsi="Calibri"/>
                <w:b/>
                <w:sz w:val="20"/>
                <w:szCs w:val="20"/>
              </w:rPr>
              <w:t>Coherence</w:t>
            </w:r>
          </w:p>
        </w:tc>
        <w:tc>
          <w:tcPr>
            <w:tcW w:w="1368" w:type="dxa"/>
            <w:vAlign w:val="center"/>
          </w:tcPr>
          <w:p w14:paraId="3A0E47CD" w14:textId="77777777" w:rsidR="00413EC9" w:rsidRPr="008D792B" w:rsidRDefault="00413EC9" w:rsidP="00A7321F">
            <w:pPr>
              <w:jc w:val="center"/>
              <w:rPr>
                <w:rFonts w:ascii="Calibri" w:hAnsi="Calibri"/>
                <w:b/>
                <w:sz w:val="20"/>
                <w:szCs w:val="20"/>
              </w:rPr>
            </w:pPr>
            <w:r w:rsidRPr="008D792B">
              <w:rPr>
                <w:rFonts w:ascii="Calibri" w:hAnsi="Calibri"/>
                <w:b/>
                <w:sz w:val="20"/>
                <w:szCs w:val="20"/>
              </w:rPr>
              <w:t>Specificity</w:t>
            </w:r>
          </w:p>
        </w:tc>
        <w:tc>
          <w:tcPr>
            <w:tcW w:w="1368" w:type="dxa"/>
            <w:vAlign w:val="center"/>
          </w:tcPr>
          <w:p w14:paraId="50E56421" w14:textId="77777777" w:rsidR="00413EC9" w:rsidRPr="008D792B" w:rsidRDefault="00413EC9" w:rsidP="00A7321F">
            <w:pPr>
              <w:jc w:val="center"/>
              <w:rPr>
                <w:rFonts w:ascii="Calibri" w:hAnsi="Calibri"/>
                <w:b/>
                <w:sz w:val="20"/>
                <w:szCs w:val="20"/>
              </w:rPr>
            </w:pPr>
            <w:r w:rsidRPr="008D792B">
              <w:rPr>
                <w:rFonts w:ascii="Calibri" w:hAnsi="Calibri"/>
                <w:b/>
                <w:sz w:val="20"/>
                <w:szCs w:val="20"/>
              </w:rPr>
              <w:t>Analogy</w:t>
            </w:r>
          </w:p>
        </w:tc>
        <w:tc>
          <w:tcPr>
            <w:tcW w:w="1368" w:type="dxa"/>
            <w:vAlign w:val="center"/>
          </w:tcPr>
          <w:p w14:paraId="0B3F2BF8" w14:textId="77777777" w:rsidR="00413EC9" w:rsidRPr="008D792B" w:rsidRDefault="00413EC9" w:rsidP="00A7321F">
            <w:pPr>
              <w:jc w:val="center"/>
              <w:rPr>
                <w:rFonts w:ascii="Calibri" w:hAnsi="Calibri"/>
                <w:b/>
                <w:sz w:val="20"/>
                <w:szCs w:val="20"/>
              </w:rPr>
            </w:pPr>
            <w:r w:rsidRPr="008D792B">
              <w:rPr>
                <w:rFonts w:ascii="Calibri" w:hAnsi="Calibri"/>
                <w:b/>
                <w:sz w:val="20"/>
                <w:szCs w:val="20"/>
              </w:rPr>
              <w:t>Plausibility</w:t>
            </w:r>
          </w:p>
        </w:tc>
        <w:tc>
          <w:tcPr>
            <w:tcW w:w="1368" w:type="dxa"/>
            <w:vAlign w:val="center"/>
          </w:tcPr>
          <w:p w14:paraId="118684BD" w14:textId="77777777" w:rsidR="00413EC9" w:rsidRPr="008D792B" w:rsidRDefault="00413EC9" w:rsidP="00A7321F">
            <w:pPr>
              <w:jc w:val="center"/>
              <w:rPr>
                <w:rFonts w:ascii="Calibri" w:hAnsi="Calibri"/>
                <w:b/>
                <w:sz w:val="20"/>
                <w:szCs w:val="20"/>
              </w:rPr>
            </w:pPr>
            <w:r w:rsidRPr="008D792B">
              <w:rPr>
                <w:rFonts w:ascii="Calibri" w:hAnsi="Calibri"/>
                <w:b/>
                <w:sz w:val="20"/>
                <w:szCs w:val="20"/>
              </w:rPr>
              <w:t>Biological Gradient</w:t>
            </w:r>
          </w:p>
        </w:tc>
        <w:tc>
          <w:tcPr>
            <w:tcW w:w="1368" w:type="dxa"/>
            <w:vAlign w:val="center"/>
          </w:tcPr>
          <w:p w14:paraId="709F109D" w14:textId="77777777" w:rsidR="00413EC9" w:rsidRPr="008D792B" w:rsidRDefault="00413EC9" w:rsidP="00A7321F">
            <w:pPr>
              <w:jc w:val="center"/>
              <w:rPr>
                <w:rFonts w:ascii="Calibri" w:hAnsi="Calibri"/>
                <w:b/>
                <w:sz w:val="20"/>
                <w:szCs w:val="20"/>
              </w:rPr>
            </w:pPr>
            <w:r w:rsidRPr="008D792B">
              <w:rPr>
                <w:rFonts w:ascii="Calibri" w:hAnsi="Calibri"/>
                <w:b/>
                <w:sz w:val="20"/>
                <w:szCs w:val="20"/>
              </w:rPr>
              <w:t>Experiment</w:t>
            </w:r>
          </w:p>
        </w:tc>
      </w:tr>
      <w:tr w:rsidR="00413EC9" w14:paraId="73F79599" w14:textId="77777777" w:rsidTr="00A7321F">
        <w:tc>
          <w:tcPr>
            <w:tcW w:w="1620" w:type="dxa"/>
          </w:tcPr>
          <w:p w14:paraId="2AF3E0B4" w14:textId="77777777" w:rsidR="00413EC9" w:rsidRDefault="00413EC9" w:rsidP="00A7321F">
            <w:pPr>
              <w:rPr>
                <w:rFonts w:ascii="Calibri" w:hAnsi="Calibri"/>
                <w:bCs/>
                <w:sz w:val="20"/>
                <w:szCs w:val="20"/>
              </w:rPr>
            </w:pPr>
            <w:r>
              <w:rPr>
                <w:rFonts w:ascii="Calibri" w:hAnsi="Calibri"/>
                <w:bCs/>
                <w:sz w:val="20"/>
                <w:szCs w:val="20"/>
              </w:rPr>
              <w:t>Potatoes</w:t>
            </w:r>
          </w:p>
          <w:p w14:paraId="690032DA" w14:textId="77777777" w:rsidR="00413EC9" w:rsidRPr="00AB6D41" w:rsidRDefault="00413EC9" w:rsidP="00A7321F">
            <w:pPr>
              <w:rPr>
                <w:rFonts w:ascii="Calibri" w:hAnsi="Calibri"/>
                <w:bCs/>
                <w:sz w:val="20"/>
                <w:szCs w:val="20"/>
              </w:rPr>
            </w:pPr>
          </w:p>
        </w:tc>
        <w:tc>
          <w:tcPr>
            <w:tcW w:w="1440" w:type="dxa"/>
          </w:tcPr>
          <w:p w14:paraId="47ABD0C0" w14:textId="77777777" w:rsidR="00413EC9" w:rsidRPr="00AB6D41" w:rsidRDefault="00413EC9" w:rsidP="00A7321F">
            <w:pPr>
              <w:rPr>
                <w:rFonts w:ascii="Calibri" w:hAnsi="Calibri"/>
                <w:bCs/>
                <w:sz w:val="20"/>
                <w:szCs w:val="20"/>
              </w:rPr>
            </w:pPr>
            <w:r>
              <w:rPr>
                <w:rFonts w:ascii="Calibri" w:hAnsi="Calibri"/>
                <w:bCs/>
                <w:sz w:val="20"/>
                <w:szCs w:val="20"/>
              </w:rPr>
              <w:t>T2D</w:t>
            </w:r>
          </w:p>
        </w:tc>
        <w:tc>
          <w:tcPr>
            <w:tcW w:w="1188" w:type="dxa"/>
            <w:shd w:val="clear" w:color="auto" w:fill="auto"/>
            <w:vAlign w:val="center"/>
          </w:tcPr>
          <w:p w14:paraId="257443BF"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7857C2BC"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59D6AA05"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1B45683F"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50BCF7FA"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7C820968" w14:textId="77777777" w:rsidR="00413EC9" w:rsidRPr="00AB6D41" w:rsidRDefault="00413EC9" w:rsidP="00A7321F">
            <w:pPr>
              <w:jc w:val="center"/>
              <w:rPr>
                <w:rFonts w:ascii="Calibri" w:hAnsi="Calibri"/>
                <w:bCs/>
                <w:sz w:val="20"/>
                <w:szCs w:val="20"/>
              </w:rPr>
            </w:pPr>
            <w:r>
              <w:rPr>
                <w:rFonts w:ascii="Calibri" w:hAnsi="Calibri"/>
                <w:bCs/>
                <w:sz w:val="20"/>
                <w:szCs w:val="20"/>
              </w:rPr>
              <w:t>++</w:t>
            </w:r>
            <w:r w:rsidRPr="00EE67EE">
              <w:rPr>
                <w:rFonts w:ascii="Calibri" w:hAnsi="Calibri" w:cs="Calibri"/>
                <w:sz w:val="20"/>
                <w:szCs w:val="20"/>
              </w:rPr>
              <w:t>‡</w:t>
            </w:r>
          </w:p>
        </w:tc>
        <w:tc>
          <w:tcPr>
            <w:tcW w:w="1368" w:type="dxa"/>
            <w:shd w:val="clear" w:color="auto" w:fill="auto"/>
            <w:vAlign w:val="center"/>
          </w:tcPr>
          <w:p w14:paraId="23AFE7F3"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2E6210D9"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032D17D2"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r>
      <w:tr w:rsidR="00413EC9" w14:paraId="2F956C25" w14:textId="77777777" w:rsidTr="00A7321F">
        <w:tc>
          <w:tcPr>
            <w:tcW w:w="1620" w:type="dxa"/>
          </w:tcPr>
          <w:p w14:paraId="7C330544" w14:textId="77777777" w:rsidR="00413EC9" w:rsidRPr="00AB6D41" w:rsidRDefault="00413EC9" w:rsidP="00A7321F">
            <w:pPr>
              <w:rPr>
                <w:rFonts w:ascii="Calibri" w:hAnsi="Calibri"/>
                <w:bCs/>
                <w:sz w:val="20"/>
                <w:szCs w:val="20"/>
              </w:rPr>
            </w:pPr>
            <w:r>
              <w:rPr>
                <w:rFonts w:ascii="Calibri" w:hAnsi="Calibri"/>
                <w:bCs/>
                <w:sz w:val="20"/>
                <w:szCs w:val="20"/>
              </w:rPr>
              <w:t>Refined rice and wheat</w:t>
            </w:r>
          </w:p>
        </w:tc>
        <w:tc>
          <w:tcPr>
            <w:tcW w:w="1440" w:type="dxa"/>
          </w:tcPr>
          <w:p w14:paraId="4C5E0E31" w14:textId="77777777" w:rsidR="00413EC9" w:rsidRPr="00AB6D41" w:rsidRDefault="00413EC9" w:rsidP="00A7321F">
            <w:pPr>
              <w:rPr>
                <w:rFonts w:ascii="Calibri" w:hAnsi="Calibri"/>
                <w:bCs/>
                <w:sz w:val="20"/>
                <w:szCs w:val="20"/>
              </w:rPr>
            </w:pPr>
            <w:r>
              <w:rPr>
                <w:rFonts w:ascii="Calibri" w:hAnsi="Calibri"/>
                <w:bCs/>
                <w:sz w:val="20"/>
                <w:szCs w:val="20"/>
              </w:rPr>
              <w:t>T2D</w:t>
            </w:r>
          </w:p>
        </w:tc>
        <w:tc>
          <w:tcPr>
            <w:tcW w:w="1188" w:type="dxa"/>
            <w:shd w:val="clear" w:color="auto" w:fill="auto"/>
            <w:vAlign w:val="center"/>
          </w:tcPr>
          <w:p w14:paraId="4F535DD1"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4C4309F8"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42E25047"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7F2E7DD2"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359DCCD0"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01C71438" w14:textId="77777777" w:rsidR="00413EC9" w:rsidRPr="00AB6D41" w:rsidRDefault="00413EC9" w:rsidP="00A7321F">
            <w:pPr>
              <w:jc w:val="center"/>
              <w:rPr>
                <w:rFonts w:ascii="Calibri" w:hAnsi="Calibri"/>
                <w:bCs/>
                <w:sz w:val="20"/>
                <w:szCs w:val="20"/>
              </w:rPr>
            </w:pPr>
            <w:r>
              <w:rPr>
                <w:rFonts w:ascii="Calibri" w:hAnsi="Calibri"/>
                <w:bCs/>
                <w:sz w:val="20"/>
                <w:szCs w:val="20"/>
              </w:rPr>
              <w:t>+++</w:t>
            </w:r>
            <w:r w:rsidRPr="00EE67EE">
              <w:rPr>
                <w:rFonts w:ascii="Calibri" w:hAnsi="Calibri" w:cs="Calibri"/>
                <w:bCs/>
                <w:sz w:val="20"/>
                <w:szCs w:val="20"/>
              </w:rPr>
              <w:t>§</w:t>
            </w:r>
          </w:p>
        </w:tc>
        <w:tc>
          <w:tcPr>
            <w:tcW w:w="1368" w:type="dxa"/>
            <w:shd w:val="clear" w:color="auto" w:fill="auto"/>
            <w:vAlign w:val="center"/>
          </w:tcPr>
          <w:p w14:paraId="4D5F54DA"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5D4704FD"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08974DEF"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r>
      <w:tr w:rsidR="00413EC9" w14:paraId="084CBFA8" w14:textId="77777777" w:rsidTr="00A7321F">
        <w:tc>
          <w:tcPr>
            <w:tcW w:w="1620" w:type="dxa"/>
          </w:tcPr>
          <w:p w14:paraId="12628243" w14:textId="77777777" w:rsidR="00413EC9" w:rsidRDefault="00413EC9" w:rsidP="00A7321F">
            <w:pPr>
              <w:rPr>
                <w:rFonts w:ascii="Calibri" w:hAnsi="Calibri"/>
                <w:bCs/>
                <w:sz w:val="20"/>
                <w:szCs w:val="20"/>
              </w:rPr>
            </w:pPr>
            <w:r>
              <w:rPr>
                <w:rFonts w:ascii="Calibri" w:hAnsi="Calibri"/>
                <w:bCs/>
                <w:sz w:val="20"/>
                <w:szCs w:val="20"/>
              </w:rPr>
              <w:t>Whole grains</w:t>
            </w:r>
          </w:p>
          <w:p w14:paraId="682C0E5E" w14:textId="77777777" w:rsidR="00413EC9" w:rsidRPr="00AB6D41" w:rsidRDefault="00413EC9" w:rsidP="00A7321F">
            <w:pPr>
              <w:rPr>
                <w:rFonts w:ascii="Calibri" w:hAnsi="Calibri"/>
                <w:bCs/>
                <w:sz w:val="20"/>
                <w:szCs w:val="20"/>
              </w:rPr>
            </w:pPr>
          </w:p>
        </w:tc>
        <w:tc>
          <w:tcPr>
            <w:tcW w:w="1440" w:type="dxa"/>
          </w:tcPr>
          <w:p w14:paraId="7D3017AB" w14:textId="77777777" w:rsidR="00413EC9" w:rsidRDefault="00413EC9" w:rsidP="00A7321F">
            <w:pPr>
              <w:rPr>
                <w:rFonts w:ascii="Calibri" w:hAnsi="Calibri"/>
                <w:bCs/>
                <w:sz w:val="20"/>
                <w:szCs w:val="20"/>
              </w:rPr>
            </w:pPr>
            <w:r>
              <w:rPr>
                <w:rFonts w:ascii="Calibri" w:hAnsi="Calibri"/>
                <w:bCs/>
                <w:sz w:val="20"/>
                <w:szCs w:val="20"/>
              </w:rPr>
              <w:t>T2D</w:t>
            </w:r>
          </w:p>
        </w:tc>
        <w:tc>
          <w:tcPr>
            <w:tcW w:w="1188" w:type="dxa"/>
            <w:shd w:val="clear" w:color="auto" w:fill="auto"/>
            <w:vAlign w:val="center"/>
          </w:tcPr>
          <w:p w14:paraId="3908EE10"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26A1A7DE"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22B1B123"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15E55C1E"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1B0B9A8E"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27350125" w14:textId="77777777" w:rsidR="00413EC9" w:rsidRPr="00AB6D41" w:rsidRDefault="00413EC9" w:rsidP="00A7321F">
            <w:pPr>
              <w:jc w:val="center"/>
              <w:rPr>
                <w:rFonts w:ascii="Calibri" w:hAnsi="Calibri"/>
                <w:bCs/>
                <w:sz w:val="20"/>
                <w:szCs w:val="20"/>
              </w:rPr>
            </w:pPr>
            <w:r>
              <w:rPr>
                <w:rFonts w:ascii="Calibri" w:hAnsi="Calibri"/>
                <w:bCs/>
                <w:sz w:val="20"/>
                <w:szCs w:val="20"/>
              </w:rPr>
              <w:t>+++</w:t>
            </w:r>
            <w:r w:rsidRPr="00EE67EE">
              <w:rPr>
                <w:rFonts w:ascii="Calibri" w:hAnsi="Calibri" w:cs="Calibri"/>
                <w:bCs/>
                <w:sz w:val="20"/>
                <w:szCs w:val="20"/>
              </w:rPr>
              <w:t>¶</w:t>
            </w:r>
          </w:p>
        </w:tc>
        <w:tc>
          <w:tcPr>
            <w:tcW w:w="1368" w:type="dxa"/>
            <w:shd w:val="clear" w:color="auto" w:fill="auto"/>
            <w:vAlign w:val="center"/>
          </w:tcPr>
          <w:p w14:paraId="3779ADD3"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520E5922"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0B7E5342"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r>
      <w:tr w:rsidR="00413EC9" w14:paraId="743E0113" w14:textId="77777777" w:rsidTr="00A7321F">
        <w:tc>
          <w:tcPr>
            <w:tcW w:w="1620" w:type="dxa"/>
          </w:tcPr>
          <w:p w14:paraId="036137BF" w14:textId="77777777" w:rsidR="00413EC9" w:rsidRDefault="00413EC9" w:rsidP="00A7321F">
            <w:pPr>
              <w:rPr>
                <w:rFonts w:ascii="Calibri" w:hAnsi="Calibri"/>
                <w:bCs/>
                <w:sz w:val="20"/>
                <w:szCs w:val="20"/>
              </w:rPr>
            </w:pPr>
            <w:r>
              <w:rPr>
                <w:rFonts w:ascii="Calibri" w:hAnsi="Calibri"/>
                <w:bCs/>
                <w:sz w:val="20"/>
                <w:szCs w:val="20"/>
              </w:rPr>
              <w:t>Processed meats</w:t>
            </w:r>
          </w:p>
          <w:p w14:paraId="43A45834" w14:textId="77777777" w:rsidR="00413EC9" w:rsidRPr="00AB6D41" w:rsidRDefault="00413EC9" w:rsidP="00A7321F">
            <w:pPr>
              <w:rPr>
                <w:rFonts w:ascii="Calibri" w:hAnsi="Calibri"/>
                <w:bCs/>
                <w:sz w:val="20"/>
                <w:szCs w:val="20"/>
              </w:rPr>
            </w:pPr>
          </w:p>
        </w:tc>
        <w:tc>
          <w:tcPr>
            <w:tcW w:w="1440" w:type="dxa"/>
          </w:tcPr>
          <w:p w14:paraId="12D8971D" w14:textId="77777777" w:rsidR="00413EC9" w:rsidRDefault="00413EC9" w:rsidP="00A7321F">
            <w:pPr>
              <w:rPr>
                <w:rFonts w:ascii="Calibri" w:hAnsi="Calibri"/>
                <w:bCs/>
                <w:sz w:val="20"/>
                <w:szCs w:val="20"/>
              </w:rPr>
            </w:pPr>
            <w:r>
              <w:rPr>
                <w:rFonts w:ascii="Calibri" w:hAnsi="Calibri"/>
                <w:bCs/>
                <w:sz w:val="20"/>
                <w:szCs w:val="20"/>
              </w:rPr>
              <w:t>T2D</w:t>
            </w:r>
          </w:p>
        </w:tc>
        <w:tc>
          <w:tcPr>
            <w:tcW w:w="1188" w:type="dxa"/>
            <w:shd w:val="clear" w:color="auto" w:fill="auto"/>
            <w:vAlign w:val="center"/>
          </w:tcPr>
          <w:p w14:paraId="1A29ED4F"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5581A4E6"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699FE40B"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35FC67B1"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2F22C825"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6464FAEC" w14:textId="77777777" w:rsidR="00413EC9" w:rsidRPr="00AB6D41" w:rsidRDefault="00413EC9" w:rsidP="00A7321F">
            <w:pPr>
              <w:jc w:val="center"/>
              <w:rPr>
                <w:rFonts w:ascii="Calibri" w:hAnsi="Calibri"/>
                <w:bCs/>
                <w:sz w:val="20"/>
                <w:szCs w:val="20"/>
              </w:rPr>
            </w:pPr>
            <w:r>
              <w:rPr>
                <w:rFonts w:ascii="Calibri" w:hAnsi="Calibri"/>
                <w:bCs/>
                <w:sz w:val="20"/>
                <w:szCs w:val="20"/>
              </w:rPr>
              <w:t>+++</w:t>
            </w:r>
            <w:r w:rsidRPr="004C674C">
              <w:rPr>
                <w:rFonts w:ascii="Calibri" w:hAnsi="Calibri" w:cs="Calibri"/>
                <w:b/>
                <w:bCs/>
                <w:color w:val="000000"/>
                <w:sz w:val="20"/>
                <w:szCs w:val="20"/>
              </w:rPr>
              <w:t>**</w:t>
            </w:r>
          </w:p>
        </w:tc>
        <w:tc>
          <w:tcPr>
            <w:tcW w:w="1368" w:type="dxa"/>
            <w:shd w:val="clear" w:color="auto" w:fill="auto"/>
            <w:vAlign w:val="center"/>
          </w:tcPr>
          <w:p w14:paraId="10FB1484"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0B4ECB32"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68D5FC54"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r>
      <w:tr w:rsidR="00413EC9" w14:paraId="7FAEEB29" w14:textId="77777777" w:rsidTr="00A7321F">
        <w:tc>
          <w:tcPr>
            <w:tcW w:w="1620" w:type="dxa"/>
          </w:tcPr>
          <w:p w14:paraId="09BC1896" w14:textId="77777777" w:rsidR="00413EC9" w:rsidRPr="00AB6D41" w:rsidRDefault="00413EC9" w:rsidP="00A7321F">
            <w:pPr>
              <w:rPr>
                <w:rFonts w:ascii="Calibri" w:hAnsi="Calibri"/>
                <w:bCs/>
                <w:sz w:val="20"/>
                <w:szCs w:val="20"/>
              </w:rPr>
            </w:pPr>
            <w:r>
              <w:rPr>
                <w:rFonts w:ascii="Calibri" w:hAnsi="Calibri"/>
                <w:bCs/>
                <w:sz w:val="20"/>
                <w:szCs w:val="20"/>
              </w:rPr>
              <w:t>Unprocessed red meat</w:t>
            </w:r>
          </w:p>
        </w:tc>
        <w:tc>
          <w:tcPr>
            <w:tcW w:w="1440" w:type="dxa"/>
          </w:tcPr>
          <w:p w14:paraId="1007EE83" w14:textId="77777777" w:rsidR="00413EC9" w:rsidRDefault="00413EC9" w:rsidP="00A7321F">
            <w:pPr>
              <w:rPr>
                <w:rFonts w:ascii="Calibri" w:hAnsi="Calibri"/>
                <w:bCs/>
                <w:sz w:val="20"/>
                <w:szCs w:val="20"/>
              </w:rPr>
            </w:pPr>
            <w:r>
              <w:rPr>
                <w:rFonts w:ascii="Calibri" w:hAnsi="Calibri"/>
                <w:bCs/>
                <w:sz w:val="20"/>
                <w:szCs w:val="20"/>
              </w:rPr>
              <w:t>T2D</w:t>
            </w:r>
          </w:p>
        </w:tc>
        <w:tc>
          <w:tcPr>
            <w:tcW w:w="1188" w:type="dxa"/>
            <w:shd w:val="clear" w:color="auto" w:fill="auto"/>
            <w:vAlign w:val="center"/>
          </w:tcPr>
          <w:p w14:paraId="1B55DE06"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48335C21"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7562308E"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52EDBE3B"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05A7C703"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108A6EF2" w14:textId="77777777" w:rsidR="00413EC9" w:rsidRPr="00AB6D41" w:rsidRDefault="00413EC9" w:rsidP="00A7321F">
            <w:pPr>
              <w:jc w:val="center"/>
              <w:rPr>
                <w:rFonts w:ascii="Calibri" w:hAnsi="Calibri"/>
                <w:bCs/>
                <w:sz w:val="20"/>
                <w:szCs w:val="20"/>
              </w:rPr>
            </w:pPr>
            <w:r>
              <w:rPr>
                <w:rFonts w:ascii="Calibri" w:hAnsi="Calibri"/>
                <w:bCs/>
                <w:sz w:val="20"/>
                <w:szCs w:val="20"/>
              </w:rPr>
              <w:t>+++</w:t>
            </w:r>
            <w:r w:rsidRPr="004C674C">
              <w:rPr>
                <w:rFonts w:ascii="Calibri" w:hAnsi="Calibri" w:cs="Calibri"/>
                <w:b/>
                <w:bCs/>
                <w:color w:val="000000"/>
                <w:sz w:val="20"/>
                <w:szCs w:val="20"/>
              </w:rPr>
              <w:t>**</w:t>
            </w:r>
          </w:p>
        </w:tc>
        <w:tc>
          <w:tcPr>
            <w:tcW w:w="1368" w:type="dxa"/>
            <w:shd w:val="clear" w:color="auto" w:fill="auto"/>
            <w:vAlign w:val="center"/>
          </w:tcPr>
          <w:p w14:paraId="29CEFDE0"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04EE4A8D"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44AEC456"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r>
      <w:tr w:rsidR="00413EC9" w14:paraId="51606BFE" w14:textId="77777777" w:rsidTr="00A7321F">
        <w:tc>
          <w:tcPr>
            <w:tcW w:w="1620" w:type="dxa"/>
          </w:tcPr>
          <w:p w14:paraId="74806E84" w14:textId="77777777" w:rsidR="00413EC9" w:rsidRDefault="00413EC9" w:rsidP="00A7321F">
            <w:pPr>
              <w:rPr>
                <w:rFonts w:ascii="Calibri" w:hAnsi="Calibri"/>
                <w:bCs/>
                <w:sz w:val="20"/>
                <w:szCs w:val="20"/>
              </w:rPr>
            </w:pPr>
            <w:r>
              <w:rPr>
                <w:rFonts w:ascii="Calibri" w:hAnsi="Calibri"/>
                <w:bCs/>
                <w:sz w:val="20"/>
                <w:szCs w:val="20"/>
              </w:rPr>
              <w:t>Yogurt</w:t>
            </w:r>
          </w:p>
          <w:p w14:paraId="7E1CAA12" w14:textId="77777777" w:rsidR="00413EC9" w:rsidRPr="00AB6D41" w:rsidRDefault="00413EC9" w:rsidP="00A7321F">
            <w:pPr>
              <w:rPr>
                <w:rFonts w:ascii="Calibri" w:hAnsi="Calibri"/>
                <w:bCs/>
                <w:sz w:val="20"/>
                <w:szCs w:val="20"/>
              </w:rPr>
            </w:pPr>
          </w:p>
        </w:tc>
        <w:tc>
          <w:tcPr>
            <w:tcW w:w="1440" w:type="dxa"/>
          </w:tcPr>
          <w:p w14:paraId="2CB578F0" w14:textId="77777777" w:rsidR="00413EC9" w:rsidRDefault="00413EC9" w:rsidP="00A7321F">
            <w:pPr>
              <w:rPr>
                <w:rFonts w:ascii="Calibri" w:hAnsi="Calibri"/>
                <w:bCs/>
                <w:sz w:val="20"/>
                <w:szCs w:val="20"/>
              </w:rPr>
            </w:pPr>
            <w:r>
              <w:rPr>
                <w:rFonts w:ascii="Calibri" w:hAnsi="Calibri"/>
                <w:bCs/>
                <w:sz w:val="20"/>
                <w:szCs w:val="20"/>
              </w:rPr>
              <w:t>T2D</w:t>
            </w:r>
          </w:p>
        </w:tc>
        <w:tc>
          <w:tcPr>
            <w:tcW w:w="1188" w:type="dxa"/>
            <w:shd w:val="clear" w:color="auto" w:fill="auto"/>
            <w:vAlign w:val="center"/>
          </w:tcPr>
          <w:p w14:paraId="48ED6787"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56A985CD"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407EE88F"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5FAC7CAE"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77380B08"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3C0C1A5B" w14:textId="77777777" w:rsidR="00413EC9" w:rsidRPr="00AB6D41" w:rsidRDefault="00413EC9" w:rsidP="00A7321F">
            <w:pPr>
              <w:jc w:val="center"/>
              <w:rPr>
                <w:rFonts w:ascii="Calibri" w:hAnsi="Calibri"/>
                <w:bCs/>
                <w:sz w:val="20"/>
                <w:szCs w:val="20"/>
              </w:rPr>
            </w:pPr>
            <w:r>
              <w:rPr>
                <w:rFonts w:ascii="Calibri" w:hAnsi="Calibri"/>
                <w:bCs/>
                <w:sz w:val="20"/>
                <w:szCs w:val="20"/>
              </w:rPr>
              <w:t>++</w:t>
            </w:r>
            <w:r w:rsidRPr="00EE67EE">
              <w:rPr>
                <w:rFonts w:ascii="Calibri" w:hAnsi="Calibri" w:cs="Calibri"/>
                <w:sz w:val="20"/>
                <w:szCs w:val="20"/>
              </w:rPr>
              <w:t>††</w:t>
            </w:r>
          </w:p>
        </w:tc>
        <w:tc>
          <w:tcPr>
            <w:tcW w:w="1368" w:type="dxa"/>
            <w:shd w:val="clear" w:color="auto" w:fill="auto"/>
            <w:vAlign w:val="center"/>
          </w:tcPr>
          <w:p w14:paraId="375BF6FE"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5E1F3142"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6DB199A6"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r>
      <w:tr w:rsidR="00413EC9" w14:paraId="16955AE3" w14:textId="77777777" w:rsidTr="00A7321F">
        <w:tc>
          <w:tcPr>
            <w:tcW w:w="1620" w:type="dxa"/>
            <w:vMerge w:val="restart"/>
          </w:tcPr>
          <w:p w14:paraId="7B1BBE52" w14:textId="77777777" w:rsidR="00413EC9" w:rsidRDefault="00413EC9" w:rsidP="00A7321F">
            <w:pPr>
              <w:rPr>
                <w:rFonts w:ascii="Calibri" w:hAnsi="Calibri"/>
                <w:bCs/>
                <w:sz w:val="20"/>
                <w:szCs w:val="20"/>
              </w:rPr>
            </w:pPr>
            <w:r>
              <w:rPr>
                <w:rFonts w:ascii="Calibri" w:hAnsi="Calibri"/>
                <w:bCs/>
                <w:sz w:val="20"/>
                <w:szCs w:val="20"/>
              </w:rPr>
              <w:t>Sugar-sweetened beverages</w:t>
            </w:r>
          </w:p>
          <w:p w14:paraId="726141D4" w14:textId="77777777" w:rsidR="00413EC9" w:rsidRPr="00AB6D41" w:rsidRDefault="00413EC9" w:rsidP="00A7321F">
            <w:pPr>
              <w:rPr>
                <w:rFonts w:ascii="Calibri" w:hAnsi="Calibri"/>
                <w:bCs/>
                <w:sz w:val="20"/>
                <w:szCs w:val="20"/>
              </w:rPr>
            </w:pPr>
          </w:p>
        </w:tc>
        <w:tc>
          <w:tcPr>
            <w:tcW w:w="1440" w:type="dxa"/>
          </w:tcPr>
          <w:p w14:paraId="18274D8A" w14:textId="77777777" w:rsidR="00413EC9" w:rsidRDefault="00413EC9" w:rsidP="00A7321F">
            <w:pPr>
              <w:rPr>
                <w:rFonts w:ascii="Calibri" w:hAnsi="Calibri"/>
                <w:bCs/>
                <w:sz w:val="20"/>
                <w:szCs w:val="20"/>
              </w:rPr>
            </w:pPr>
            <w:r>
              <w:rPr>
                <w:rFonts w:ascii="Calibri" w:hAnsi="Calibri"/>
                <w:bCs/>
                <w:sz w:val="20"/>
                <w:szCs w:val="20"/>
              </w:rPr>
              <w:t>T2D</w:t>
            </w:r>
          </w:p>
          <w:p w14:paraId="36D673C9" w14:textId="77777777" w:rsidR="00413EC9" w:rsidRDefault="00413EC9" w:rsidP="00A7321F">
            <w:pPr>
              <w:rPr>
                <w:rFonts w:ascii="Calibri" w:hAnsi="Calibri"/>
                <w:bCs/>
                <w:sz w:val="20"/>
                <w:szCs w:val="20"/>
              </w:rPr>
            </w:pPr>
          </w:p>
        </w:tc>
        <w:tc>
          <w:tcPr>
            <w:tcW w:w="1188" w:type="dxa"/>
            <w:shd w:val="clear" w:color="auto" w:fill="auto"/>
            <w:vAlign w:val="center"/>
          </w:tcPr>
          <w:p w14:paraId="5C24B8E4"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07D5D8A0"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31E424C7"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1863B80B"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449837FE"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1EA8D561" w14:textId="77777777" w:rsidR="00413EC9" w:rsidRPr="00AB6D41" w:rsidRDefault="00413EC9" w:rsidP="00A7321F">
            <w:pPr>
              <w:jc w:val="center"/>
              <w:rPr>
                <w:rFonts w:ascii="Calibri" w:hAnsi="Calibri"/>
                <w:bCs/>
                <w:sz w:val="20"/>
                <w:szCs w:val="20"/>
              </w:rPr>
            </w:pPr>
            <w:r>
              <w:rPr>
                <w:rFonts w:ascii="Calibri" w:hAnsi="Calibri"/>
                <w:bCs/>
                <w:sz w:val="20"/>
                <w:szCs w:val="20"/>
              </w:rPr>
              <w:t>+++</w:t>
            </w:r>
            <w:r w:rsidRPr="00EE67EE">
              <w:rPr>
                <w:rFonts w:ascii="Calibri" w:hAnsi="Calibri" w:cs="Calibri"/>
                <w:bCs/>
                <w:sz w:val="20"/>
                <w:szCs w:val="20"/>
              </w:rPr>
              <w:t>§</w:t>
            </w:r>
          </w:p>
        </w:tc>
        <w:tc>
          <w:tcPr>
            <w:tcW w:w="1368" w:type="dxa"/>
            <w:shd w:val="clear" w:color="auto" w:fill="auto"/>
            <w:vAlign w:val="center"/>
          </w:tcPr>
          <w:p w14:paraId="4E0EB65D"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2576FC9B"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60C59295"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r>
      <w:tr w:rsidR="00413EC9" w14:paraId="22F835DA" w14:textId="77777777" w:rsidTr="00A7321F">
        <w:tc>
          <w:tcPr>
            <w:tcW w:w="1620" w:type="dxa"/>
            <w:vMerge/>
          </w:tcPr>
          <w:p w14:paraId="7ACC7A7F" w14:textId="77777777" w:rsidR="00413EC9" w:rsidRDefault="00413EC9" w:rsidP="00A7321F">
            <w:pPr>
              <w:rPr>
                <w:rFonts w:ascii="Calibri" w:hAnsi="Calibri"/>
                <w:bCs/>
                <w:sz w:val="20"/>
                <w:szCs w:val="20"/>
              </w:rPr>
            </w:pPr>
          </w:p>
        </w:tc>
        <w:tc>
          <w:tcPr>
            <w:tcW w:w="1440" w:type="dxa"/>
          </w:tcPr>
          <w:p w14:paraId="118457A5" w14:textId="77777777" w:rsidR="00413EC9" w:rsidRDefault="00413EC9" w:rsidP="00A7321F">
            <w:pPr>
              <w:rPr>
                <w:rFonts w:ascii="Calibri" w:hAnsi="Calibri"/>
                <w:bCs/>
                <w:sz w:val="20"/>
                <w:szCs w:val="20"/>
              </w:rPr>
            </w:pPr>
            <w:r>
              <w:rPr>
                <w:rFonts w:ascii="Calibri" w:hAnsi="Calibri"/>
                <w:bCs/>
                <w:sz w:val="20"/>
                <w:szCs w:val="20"/>
              </w:rPr>
              <w:t>Weight gain</w:t>
            </w:r>
            <w:r w:rsidRPr="00EE67EE">
              <w:rPr>
                <w:rFonts w:ascii="Calibri" w:hAnsi="Calibri" w:cs="Calibri"/>
                <w:sz w:val="20"/>
                <w:szCs w:val="20"/>
              </w:rPr>
              <w:t>†</w:t>
            </w:r>
          </w:p>
        </w:tc>
        <w:tc>
          <w:tcPr>
            <w:tcW w:w="1188" w:type="dxa"/>
            <w:shd w:val="clear" w:color="auto" w:fill="auto"/>
            <w:vAlign w:val="center"/>
          </w:tcPr>
          <w:p w14:paraId="1D231203"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6576B1FD"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159719E5"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60C917A4"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1D9CEA4A"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27D4C817" w14:textId="77777777" w:rsidR="00413EC9" w:rsidRPr="00AB6D41" w:rsidRDefault="00413EC9" w:rsidP="00A7321F">
            <w:pPr>
              <w:jc w:val="center"/>
              <w:rPr>
                <w:rFonts w:ascii="Calibri" w:hAnsi="Calibri"/>
                <w:bCs/>
                <w:sz w:val="20"/>
                <w:szCs w:val="20"/>
              </w:rPr>
            </w:pPr>
            <w:r>
              <w:rPr>
                <w:rFonts w:ascii="Calibri" w:hAnsi="Calibri"/>
                <w:bCs/>
                <w:sz w:val="20"/>
                <w:szCs w:val="20"/>
              </w:rPr>
              <w:t>+++</w:t>
            </w:r>
            <w:r w:rsidRPr="00EE67EE">
              <w:rPr>
                <w:rFonts w:ascii="Calibri" w:hAnsi="Calibri" w:cs="Calibri"/>
                <w:bCs/>
                <w:sz w:val="20"/>
                <w:szCs w:val="20"/>
              </w:rPr>
              <w:t>§</w:t>
            </w:r>
          </w:p>
        </w:tc>
        <w:tc>
          <w:tcPr>
            <w:tcW w:w="1368" w:type="dxa"/>
            <w:shd w:val="clear" w:color="auto" w:fill="auto"/>
            <w:vAlign w:val="center"/>
          </w:tcPr>
          <w:p w14:paraId="290CDE78"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6DBF5957"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c>
          <w:tcPr>
            <w:tcW w:w="1368" w:type="dxa"/>
            <w:shd w:val="clear" w:color="auto" w:fill="auto"/>
            <w:vAlign w:val="center"/>
          </w:tcPr>
          <w:p w14:paraId="60D33DD6" w14:textId="77777777" w:rsidR="00413EC9" w:rsidRPr="00AB6D41" w:rsidRDefault="00413EC9" w:rsidP="00A7321F">
            <w:pPr>
              <w:jc w:val="center"/>
              <w:rPr>
                <w:rFonts w:ascii="Calibri" w:hAnsi="Calibri"/>
                <w:bCs/>
                <w:sz w:val="20"/>
                <w:szCs w:val="20"/>
              </w:rPr>
            </w:pPr>
            <w:r>
              <w:rPr>
                <w:rFonts w:ascii="Calibri" w:hAnsi="Calibri"/>
                <w:bCs/>
                <w:sz w:val="20"/>
                <w:szCs w:val="20"/>
              </w:rPr>
              <w:t>+++</w:t>
            </w:r>
          </w:p>
        </w:tc>
      </w:tr>
    </w:tbl>
    <w:p w14:paraId="5E0B472C" w14:textId="77777777" w:rsidR="00413EC9" w:rsidRPr="00413EC9" w:rsidRDefault="00413EC9" w:rsidP="00413EC9">
      <w:pPr>
        <w:rPr>
          <w:rFonts w:ascii="Calibri" w:hAnsi="Calibri" w:cs="Calibri"/>
          <w:sz w:val="18"/>
          <w:szCs w:val="18"/>
        </w:rPr>
      </w:pPr>
    </w:p>
    <w:p w14:paraId="71B652C6" w14:textId="77777777" w:rsidR="00413EC9" w:rsidRPr="00413EC9" w:rsidRDefault="00413EC9" w:rsidP="00413EC9">
      <w:pPr>
        <w:rPr>
          <w:rFonts w:ascii="Calibri" w:hAnsi="Calibri" w:cs="Calibri"/>
          <w:sz w:val="18"/>
          <w:szCs w:val="18"/>
        </w:rPr>
      </w:pPr>
      <w:r w:rsidRPr="00413EC9">
        <w:rPr>
          <w:rFonts w:ascii="Calibri" w:hAnsi="Calibri" w:cs="Calibri"/>
          <w:sz w:val="18"/>
          <w:szCs w:val="18"/>
        </w:rPr>
        <w:t xml:space="preserve">*Reproduced from evidence grading conducted in by Miller </w:t>
      </w:r>
      <w:r w:rsidRPr="00413EC9">
        <w:rPr>
          <w:rFonts w:ascii="Calibri" w:hAnsi="Calibri" w:cs="Calibri"/>
          <w:i/>
          <w:iCs/>
          <w:sz w:val="18"/>
          <w:szCs w:val="18"/>
        </w:rPr>
        <w:t>et al.</w:t>
      </w:r>
      <w:r w:rsidRPr="00413EC9">
        <w:rPr>
          <w:rFonts w:ascii="Calibri" w:hAnsi="Calibri" w:cs="Calibri"/>
          <w:sz w:val="18"/>
          <w:szCs w:val="18"/>
        </w:rPr>
        <w:t xml:space="preserve"> in previous analyses.</w:t>
      </w:r>
      <w:r w:rsidRPr="00413EC9">
        <w:rPr>
          <w:rFonts w:ascii="Calibri" w:hAnsi="Calibri" w:cs="Calibri"/>
          <w:sz w:val="18"/>
          <w:szCs w:val="18"/>
        </w:rPr>
        <w:fldChar w:fldCharType="begin"/>
      </w:r>
      <w:r w:rsidRPr="00413EC9">
        <w:rPr>
          <w:rFonts w:ascii="Calibri" w:hAnsi="Calibri" w:cs="Calibri"/>
          <w:sz w:val="18"/>
          <w:szCs w:val="18"/>
        </w:rPr>
        <w:instrText xml:space="preserve"> ADDIN EN.CITE &lt;EndNote&gt;&lt;Cite&gt;&lt;Author&gt;Miller&lt;/Author&gt;&lt;Year&gt;2022&lt;/Year&gt;&lt;RecNum&gt;890&lt;/RecNum&gt;&lt;DisplayText&gt;&lt;style face="superscript"&gt;12&lt;/style&gt;&lt;/DisplayText&gt;&lt;record&gt;&lt;rec-number&gt;890&lt;/rec-number&gt;&lt;foreign-keys&gt;&lt;key app="EN" db-id="wpzxw5es0ewxd7e50xs52xtn555s5sazxr55" timestamp="1645723852"&gt;890&lt;/key&gt;&lt;/foreign-keys&gt;&lt;ref-type name="Journal Article"&gt;17&lt;/ref-type&gt;&lt;contributors&gt;&lt;authors&gt;&lt;author&gt;Miller, Victoria&lt;/author&gt;&lt;author&gt;Micha, Renata&lt;/author&gt;&lt;author&gt;Choi, Erin&lt;/author&gt;&lt;author&gt;Karageorgou, Dimitra&lt;/author&gt;&lt;author&gt;Webb, Patrick&lt;/author&gt;&lt;author&gt;Mozaffarian, Dariush&lt;/author&gt;&lt;/authors&gt;&lt;/contributors&gt;&lt;titles&gt;&lt;title&gt;Evaluation of the Quality of Evidence of the Association of Foods and Nutrients With Cardiovascular Disease and Diabetes: A Systematic Review&lt;/title&gt;&lt;secondary-title&gt;JAMA Network Open&lt;/secondary-title&gt;&lt;/titles&gt;&lt;periodical&gt;&lt;full-title&gt;JAMA Network Open&lt;/full-title&gt;&lt;/periodical&gt;&lt;pages&gt;e2146705-e2146705&lt;/pages&gt;&lt;volume&gt;5&lt;/volume&gt;&lt;number&gt;2&lt;/number&gt;&lt;dates&gt;&lt;year&gt;2022&lt;/year&gt;&lt;/dates&gt;&lt;isbn&gt;2574-3805&lt;/isbn&gt;&lt;urls&gt;&lt;related-urls&gt;&lt;url&gt;https://doi.org/10.1001/jamanetworkopen.2021.46705&lt;/url&gt;&lt;/related-urls&gt;&lt;/urls&gt;&lt;electronic-resource-num&gt;10.1001/jamanetworkopen.2021.46705&lt;/electronic-resource-num&gt;&lt;access-date&gt;2/24/2022&lt;/access-date&gt;&lt;/record&gt;&lt;/Cite&gt;&lt;/EndNote&gt;</w:instrText>
      </w:r>
      <w:r w:rsidRPr="00413EC9">
        <w:rPr>
          <w:rFonts w:ascii="Calibri" w:hAnsi="Calibri" w:cs="Calibri"/>
          <w:sz w:val="18"/>
          <w:szCs w:val="18"/>
        </w:rPr>
        <w:fldChar w:fldCharType="separate"/>
      </w:r>
      <w:r w:rsidRPr="00413EC9">
        <w:rPr>
          <w:rFonts w:ascii="Calibri" w:hAnsi="Calibri" w:cs="Calibri"/>
          <w:noProof/>
          <w:sz w:val="18"/>
          <w:szCs w:val="18"/>
          <w:vertAlign w:val="superscript"/>
        </w:rPr>
        <w:t>12</w:t>
      </w:r>
      <w:r w:rsidRPr="00413EC9">
        <w:rPr>
          <w:rFonts w:ascii="Calibri" w:hAnsi="Calibri" w:cs="Calibri"/>
          <w:sz w:val="18"/>
          <w:szCs w:val="18"/>
        </w:rPr>
        <w:fldChar w:fldCharType="end"/>
      </w:r>
      <w:r w:rsidRPr="00413EC9">
        <w:rPr>
          <w:rFonts w:ascii="Calibri" w:hAnsi="Calibri" w:cs="Calibri"/>
          <w:sz w:val="18"/>
          <w:szCs w:val="18"/>
        </w:rPr>
        <w:t xml:space="preserve"> The 9 Bradford-Hill criteria for grading the evidence were strength, consistency, temporality, coherence, specificity, analogy, plausibility, biological gradient, and experiment.</w:t>
      </w:r>
      <w:r w:rsidRPr="00413EC9">
        <w:rPr>
          <w:rFonts w:ascii="Calibri" w:hAnsi="Calibri" w:cs="Calibri"/>
          <w:sz w:val="18"/>
          <w:szCs w:val="18"/>
        </w:rPr>
        <w:fldChar w:fldCharType="begin"/>
      </w:r>
      <w:r w:rsidRPr="00413EC9">
        <w:rPr>
          <w:rFonts w:ascii="Calibri" w:hAnsi="Calibri" w:cs="Calibri"/>
          <w:sz w:val="18"/>
          <w:szCs w:val="18"/>
        </w:rPr>
        <w:instrText xml:space="preserve"> ADDIN EN.CITE &lt;EndNote&gt;&lt;Cite&gt;&lt;Author&gt;Miller&lt;/Author&gt;&lt;Year&gt;2022&lt;/Year&gt;&lt;RecNum&gt;890&lt;/RecNum&gt;&lt;DisplayText&gt;&lt;style face="superscript"&gt;12&lt;/style&gt;&lt;/DisplayText&gt;&lt;record&gt;&lt;rec-number&gt;890&lt;/rec-number&gt;&lt;foreign-keys&gt;&lt;key app="EN" db-id="wpzxw5es0ewxd7e50xs52xtn555s5sazxr55" timestamp="1645723852"&gt;890&lt;/key&gt;&lt;/foreign-keys&gt;&lt;ref-type name="Journal Article"&gt;17&lt;/ref-type&gt;&lt;contributors&gt;&lt;authors&gt;&lt;author&gt;Miller, Victoria&lt;/author&gt;&lt;author&gt;Micha, Renata&lt;/author&gt;&lt;author&gt;Choi, Erin&lt;/author&gt;&lt;author&gt;Karageorgou, Dimitra&lt;/author&gt;&lt;author&gt;Webb, Patrick&lt;/author&gt;&lt;author&gt;Mozaffarian, Dariush&lt;/author&gt;&lt;/authors&gt;&lt;/contributors&gt;&lt;titles&gt;&lt;title&gt;Evaluation of the Quality of Evidence of the Association of Foods and Nutrients With Cardiovascular Disease and Diabetes: A Systematic Review&lt;/title&gt;&lt;secondary-title&gt;JAMA Network Open&lt;/secondary-title&gt;&lt;/titles&gt;&lt;periodical&gt;&lt;full-title&gt;JAMA Network Open&lt;/full-title&gt;&lt;/periodical&gt;&lt;pages&gt;e2146705-e2146705&lt;/pages&gt;&lt;volume&gt;5&lt;/volume&gt;&lt;number&gt;2&lt;/number&gt;&lt;dates&gt;&lt;year&gt;2022&lt;/year&gt;&lt;/dates&gt;&lt;isbn&gt;2574-3805&lt;/isbn&gt;&lt;urls&gt;&lt;related-urls&gt;&lt;url&gt;https://doi.org/10.1001/jamanetworkopen.2021.46705&lt;/url&gt;&lt;/related-urls&gt;&lt;/urls&gt;&lt;electronic-resource-num&gt;10.1001/jamanetworkopen.2021.46705&lt;/electronic-resource-num&gt;&lt;access-date&gt;2/24/2022&lt;/access-date&gt;&lt;/record&gt;&lt;/Cite&gt;&lt;/EndNote&gt;</w:instrText>
      </w:r>
      <w:r w:rsidRPr="00413EC9">
        <w:rPr>
          <w:rFonts w:ascii="Calibri" w:hAnsi="Calibri" w:cs="Calibri"/>
          <w:sz w:val="18"/>
          <w:szCs w:val="18"/>
        </w:rPr>
        <w:fldChar w:fldCharType="separate"/>
      </w:r>
      <w:r w:rsidRPr="00413EC9">
        <w:rPr>
          <w:rFonts w:ascii="Calibri" w:hAnsi="Calibri" w:cs="Calibri"/>
          <w:noProof/>
          <w:sz w:val="18"/>
          <w:szCs w:val="18"/>
          <w:vertAlign w:val="superscript"/>
        </w:rPr>
        <w:t>12</w:t>
      </w:r>
      <w:r w:rsidRPr="00413EC9">
        <w:rPr>
          <w:rFonts w:ascii="Calibri" w:hAnsi="Calibri" w:cs="Calibri"/>
          <w:sz w:val="18"/>
          <w:szCs w:val="18"/>
        </w:rPr>
        <w:fldChar w:fldCharType="end"/>
      </w:r>
      <w:r w:rsidRPr="00413EC9">
        <w:rPr>
          <w:rFonts w:ascii="Calibri" w:hAnsi="Calibri" w:cs="Calibri"/>
          <w:sz w:val="18"/>
          <w:szCs w:val="18"/>
        </w:rPr>
        <w:t xml:space="preserve">To score each Bradford-Hill criterion, the following general principles were utilized, focusing on evidence from meta-analyses of prospective cohort studies and/or randomized controlled trials: +++ Consistent evidence from several well-designed studies with relatively few limitations; ++ Consistent evidence from several studies but with some important limitations; + Emerging evidence from a few studies or conflicting results from several studies; </w:t>
      </w:r>
      <w:r w:rsidRPr="00413EC9">
        <w:rPr>
          <w:rFonts w:ascii="Calibri" w:hAnsi="Calibri" w:cs="Calibri"/>
          <w:sz w:val="18"/>
          <w:szCs w:val="18"/>
        </w:rPr>
        <w:sym w:font="Symbol" w:char="F02D"/>
      </w:r>
      <w:r w:rsidRPr="00413EC9">
        <w:rPr>
          <w:rFonts w:ascii="Calibri" w:hAnsi="Calibri" w:cs="Calibri"/>
          <w:sz w:val="18"/>
          <w:szCs w:val="18"/>
        </w:rPr>
        <w:t xml:space="preserve"> criterion not met. Definitions for each of the nine criteria and adaptations to the general scoring system were as follows: </w:t>
      </w:r>
      <w:r w:rsidRPr="00413EC9">
        <w:rPr>
          <w:rFonts w:ascii="Calibri" w:hAnsi="Calibri" w:cs="Calibri"/>
          <w:b/>
          <w:bCs/>
          <w:sz w:val="18"/>
          <w:szCs w:val="18"/>
        </w:rPr>
        <w:t>Strength:</w:t>
      </w:r>
      <w:r w:rsidRPr="00413EC9">
        <w:rPr>
          <w:rFonts w:ascii="Calibri" w:hAnsi="Calibri" w:cs="Calibri"/>
          <w:sz w:val="18"/>
          <w:szCs w:val="18"/>
        </w:rPr>
        <w:t xml:space="preserve"> magnitude of association, including RRs for protective factors of &gt;0.9 (+), 0.8±0.89 (++), or &lt;0.8 (+++); and for harmful factors, of &lt;1.11 (+), 1.25 (++), and &gt;1.25 (+++). Since magnitude is directly dependent on both the selected serving size and frequency of consumption, we utilized serving sizes most </w:t>
      </w:r>
      <w:proofErr w:type="gramStart"/>
      <w:r w:rsidRPr="00413EC9">
        <w:rPr>
          <w:rFonts w:ascii="Calibri" w:hAnsi="Calibri" w:cs="Calibri"/>
          <w:sz w:val="18"/>
          <w:szCs w:val="18"/>
        </w:rPr>
        <w:t>similar to</w:t>
      </w:r>
      <w:proofErr w:type="gramEnd"/>
      <w:r w:rsidRPr="00413EC9">
        <w:rPr>
          <w:rFonts w:ascii="Calibri" w:hAnsi="Calibri" w:cs="Calibri"/>
          <w:sz w:val="18"/>
          <w:szCs w:val="18"/>
        </w:rPr>
        <w:t xml:space="preserve"> standard dietary guidelines and frequencies of consumption representing modest, standardized differences in intake (e.g., 1 serving/d of fruit) that are easily communicated and could be feasibly achieved by an intervention. </w:t>
      </w:r>
      <w:r w:rsidRPr="00413EC9">
        <w:rPr>
          <w:rFonts w:ascii="Calibri" w:hAnsi="Calibri" w:cs="Calibri"/>
          <w:b/>
          <w:bCs/>
          <w:sz w:val="18"/>
          <w:szCs w:val="18"/>
        </w:rPr>
        <w:t>Consistency:</w:t>
      </w:r>
      <w:r w:rsidRPr="00413EC9">
        <w:rPr>
          <w:rFonts w:ascii="Calibri" w:hAnsi="Calibri" w:cs="Calibri"/>
          <w:sz w:val="18"/>
          <w:szCs w:val="18"/>
        </w:rPr>
        <w:t xml:space="preserve"> association is repeatedly observed in different populations and circumstances, including </w:t>
      </w:r>
      <w:r w:rsidRPr="00413EC9">
        <w:rPr>
          <w:rFonts w:ascii="Calibri" w:hAnsi="Calibri" w:cs="Calibri"/>
          <w:sz w:val="18"/>
          <w:szCs w:val="18"/>
        </w:rPr>
        <w:sym w:font="Symbol" w:char="F0B3"/>
      </w:r>
      <w:r w:rsidRPr="00413EC9">
        <w:rPr>
          <w:rFonts w:ascii="Calibri" w:hAnsi="Calibri" w:cs="Calibri"/>
          <w:sz w:val="18"/>
          <w:szCs w:val="18"/>
        </w:rPr>
        <w:t xml:space="preserve">80% of included study-specific estimates being in the expected direction (+++); </w:t>
      </w:r>
      <w:r w:rsidRPr="00413EC9">
        <w:rPr>
          <w:rFonts w:ascii="Calibri" w:hAnsi="Calibri" w:cs="Calibri"/>
          <w:sz w:val="18"/>
          <w:szCs w:val="18"/>
        </w:rPr>
        <w:sym w:font="Symbol" w:char="F0B3"/>
      </w:r>
      <w:r w:rsidRPr="00413EC9">
        <w:rPr>
          <w:rFonts w:ascii="Calibri" w:hAnsi="Calibri" w:cs="Calibri"/>
          <w:sz w:val="18"/>
          <w:szCs w:val="18"/>
        </w:rPr>
        <w:t xml:space="preserve">60 - &lt;80% (++); </w:t>
      </w:r>
      <w:r w:rsidRPr="00413EC9">
        <w:rPr>
          <w:rFonts w:ascii="Calibri" w:hAnsi="Calibri" w:cs="Calibri"/>
          <w:sz w:val="18"/>
          <w:szCs w:val="18"/>
        </w:rPr>
        <w:sym w:font="Symbol" w:char="F0B3"/>
      </w:r>
      <w:r w:rsidRPr="00413EC9">
        <w:rPr>
          <w:rFonts w:ascii="Calibri" w:hAnsi="Calibri" w:cs="Calibri"/>
          <w:sz w:val="18"/>
          <w:szCs w:val="18"/>
        </w:rPr>
        <w:t xml:space="preserve">40 - &lt;60% (+); and &lt;40% (not meeting criteria). </w:t>
      </w:r>
      <w:r w:rsidRPr="00413EC9">
        <w:rPr>
          <w:rFonts w:ascii="Calibri" w:hAnsi="Calibri" w:cs="Calibri"/>
          <w:b/>
          <w:bCs/>
          <w:sz w:val="18"/>
          <w:szCs w:val="18"/>
        </w:rPr>
        <w:t>Temporality:</w:t>
      </w:r>
      <w:r w:rsidRPr="00413EC9">
        <w:rPr>
          <w:rFonts w:ascii="Calibri" w:hAnsi="Calibri" w:cs="Calibri"/>
          <w:sz w:val="18"/>
          <w:szCs w:val="18"/>
        </w:rPr>
        <w:t xml:space="preserve"> exposure precedes outcome. Because all evidence was based on longitudinal studies, this was a necessary criterion (+++); when relatively few overall studies were available (&lt;5), we graded this criterion conservatively as ++. </w:t>
      </w:r>
      <w:r w:rsidRPr="00413EC9">
        <w:rPr>
          <w:rFonts w:ascii="Calibri" w:hAnsi="Calibri" w:cs="Calibri"/>
          <w:b/>
          <w:bCs/>
          <w:sz w:val="18"/>
          <w:szCs w:val="18"/>
        </w:rPr>
        <w:t>Coherence:</w:t>
      </w:r>
      <w:r w:rsidRPr="00413EC9">
        <w:rPr>
          <w:rFonts w:ascii="Calibri" w:hAnsi="Calibri" w:cs="Calibri"/>
          <w:sz w:val="18"/>
          <w:szCs w:val="18"/>
        </w:rPr>
        <w:t xml:space="preserve"> interpretation of association does not conflict with known natural history and biology of the disease, for example based on pathways of disease occurrence and laboratory findings on the dietary factor. </w:t>
      </w:r>
      <w:r w:rsidRPr="00413EC9">
        <w:rPr>
          <w:rFonts w:ascii="Calibri" w:hAnsi="Calibri" w:cs="Calibri"/>
          <w:b/>
          <w:bCs/>
          <w:sz w:val="18"/>
          <w:szCs w:val="18"/>
        </w:rPr>
        <w:t>Specificity:</w:t>
      </w:r>
      <w:r w:rsidRPr="00413EC9">
        <w:rPr>
          <w:rFonts w:ascii="Calibri" w:hAnsi="Calibri" w:cs="Calibri"/>
          <w:sz w:val="18"/>
          <w:szCs w:val="18"/>
        </w:rPr>
        <w:t xml:space="preserve"> exposure linked to a specific outcome. Because many nutritional factors can plausibly have diverse effects and influence multiple outcomes, scoring was based on three principles: 1) dietary factor influences a mechanism/pathways known to cause the outcome; 2) dietary factor not associated with multiple other, unrelated non-communicable diseases (e.g., multiple cancers, chronic obstructive pulmonary disease (COPD)); 3) dietary association has additional specificity within the set of cardiometabolic outcomes (coronary heart disease (CHD), stroke, diabetes mellitus). </w:t>
      </w:r>
      <w:r w:rsidRPr="00413EC9">
        <w:rPr>
          <w:rFonts w:ascii="Calibri" w:hAnsi="Calibri" w:cs="Calibri"/>
          <w:b/>
          <w:bCs/>
          <w:sz w:val="18"/>
          <w:szCs w:val="18"/>
        </w:rPr>
        <w:t>Analogy:</w:t>
      </w:r>
      <w:r w:rsidRPr="00413EC9">
        <w:rPr>
          <w:rFonts w:ascii="Calibri" w:hAnsi="Calibri" w:cs="Calibri"/>
          <w:sz w:val="18"/>
          <w:szCs w:val="18"/>
        </w:rPr>
        <w:t xml:space="preserve"> based on the effects of similar factors on the disease outcome; see detailed footnotes below. </w:t>
      </w:r>
      <w:r w:rsidRPr="00413EC9">
        <w:rPr>
          <w:rFonts w:ascii="Calibri" w:hAnsi="Calibri" w:cs="Calibri"/>
          <w:b/>
          <w:bCs/>
          <w:sz w:val="18"/>
          <w:szCs w:val="18"/>
        </w:rPr>
        <w:t>Plausibility:</w:t>
      </w:r>
      <w:r w:rsidRPr="00413EC9">
        <w:rPr>
          <w:rFonts w:ascii="Calibri" w:hAnsi="Calibri" w:cs="Calibri"/>
          <w:sz w:val="18"/>
          <w:szCs w:val="18"/>
        </w:rPr>
        <w:t xml:space="preserve"> association supported by one or more credible biological mechanisms. </w:t>
      </w:r>
      <w:r w:rsidRPr="00413EC9">
        <w:rPr>
          <w:rFonts w:ascii="Calibri" w:hAnsi="Calibri" w:cs="Calibri"/>
          <w:b/>
          <w:bCs/>
          <w:sz w:val="18"/>
          <w:szCs w:val="18"/>
        </w:rPr>
        <w:t>Biological gradient:</w:t>
      </w:r>
      <w:r w:rsidRPr="00413EC9">
        <w:rPr>
          <w:rFonts w:ascii="Calibri" w:hAnsi="Calibri" w:cs="Calibri"/>
          <w:sz w:val="18"/>
          <w:szCs w:val="18"/>
        </w:rPr>
        <w:t xml:space="preserve"> exposure and outcome are related by a monotonic dose-response curve. </w:t>
      </w:r>
      <w:r w:rsidRPr="00413EC9">
        <w:rPr>
          <w:rFonts w:ascii="Calibri" w:hAnsi="Calibri" w:cs="Calibri"/>
          <w:b/>
          <w:bCs/>
          <w:sz w:val="18"/>
          <w:szCs w:val="18"/>
        </w:rPr>
        <w:t>Experiment:</w:t>
      </w:r>
      <w:r w:rsidRPr="00413EC9">
        <w:rPr>
          <w:rFonts w:ascii="Calibri" w:hAnsi="Calibri" w:cs="Calibri"/>
          <w:sz w:val="18"/>
          <w:szCs w:val="18"/>
        </w:rPr>
        <w:t xml:space="preserve"> association is also supported by evidence from randomized controlled trials on intermediate risk factors (or, less commonly, disease outcomes) plus supportive laboratory studies.</w:t>
      </w:r>
    </w:p>
    <w:p w14:paraId="7A92766E" w14:textId="77777777" w:rsidR="00413EC9" w:rsidRPr="00413EC9" w:rsidRDefault="00413EC9" w:rsidP="00413EC9">
      <w:pPr>
        <w:rPr>
          <w:rFonts w:ascii="Calibri" w:hAnsi="Calibri" w:cs="Calibri"/>
          <w:sz w:val="18"/>
          <w:szCs w:val="18"/>
        </w:rPr>
      </w:pPr>
      <w:r w:rsidRPr="00413EC9">
        <w:rPr>
          <w:rFonts w:ascii="Calibri" w:hAnsi="Calibri" w:cs="Calibri"/>
          <w:sz w:val="18"/>
          <w:szCs w:val="18"/>
        </w:rPr>
        <w:t xml:space="preserve">†The strength of evidence for weight gain and SSBs was formally </w:t>
      </w:r>
      <w:proofErr w:type="gramStart"/>
      <w:r w:rsidRPr="00413EC9">
        <w:rPr>
          <w:rFonts w:ascii="Calibri" w:hAnsi="Calibri" w:cs="Calibri"/>
          <w:sz w:val="18"/>
          <w:szCs w:val="18"/>
        </w:rPr>
        <w:t>evaluated, but</w:t>
      </w:r>
      <w:proofErr w:type="gramEnd"/>
      <w:r w:rsidRPr="00413EC9">
        <w:rPr>
          <w:rFonts w:ascii="Calibri" w:hAnsi="Calibri" w:cs="Calibri"/>
          <w:sz w:val="18"/>
          <w:szCs w:val="18"/>
        </w:rPr>
        <w:t xml:space="preserve"> was not completed for other dietary factors in this analysis. </w:t>
      </w:r>
    </w:p>
    <w:p w14:paraId="5FD64794" w14:textId="77777777" w:rsidR="00413EC9" w:rsidRPr="00413EC9" w:rsidRDefault="00413EC9" w:rsidP="00413EC9">
      <w:pPr>
        <w:rPr>
          <w:rFonts w:ascii="Calibri" w:hAnsi="Calibri" w:cs="Calibri"/>
          <w:sz w:val="18"/>
          <w:szCs w:val="18"/>
        </w:rPr>
      </w:pPr>
      <w:r w:rsidRPr="00413EC9">
        <w:rPr>
          <w:rFonts w:ascii="Calibri" w:hAnsi="Calibri" w:cs="Calibri"/>
          <w:sz w:val="18"/>
          <w:szCs w:val="18"/>
        </w:rPr>
        <w:t>‡Based on analogies to other higher glycemic load carbohydrates in relation to both diabetes mellitus and weight gain (don’t want to refer to potatoes as poor-quality carbohydrates)</w:t>
      </w:r>
    </w:p>
    <w:p w14:paraId="3A84EF14" w14:textId="77777777" w:rsidR="00413EC9" w:rsidRPr="00413EC9" w:rsidRDefault="00413EC9" w:rsidP="00413EC9">
      <w:pPr>
        <w:autoSpaceDE w:val="0"/>
        <w:autoSpaceDN w:val="0"/>
        <w:adjustRightInd w:val="0"/>
        <w:rPr>
          <w:rFonts w:ascii="Calibri" w:hAnsi="Calibri" w:cs="Calibri"/>
          <w:sz w:val="18"/>
          <w:szCs w:val="18"/>
        </w:rPr>
      </w:pPr>
      <w:r w:rsidRPr="00413EC9">
        <w:rPr>
          <w:rFonts w:ascii="Calibri" w:hAnsi="Calibri" w:cs="Calibri"/>
          <w:bCs/>
          <w:sz w:val="18"/>
          <w:szCs w:val="18"/>
        </w:rPr>
        <w:t>§</w:t>
      </w:r>
      <w:r w:rsidRPr="00413EC9">
        <w:rPr>
          <w:rFonts w:ascii="Calibri" w:hAnsi="Calibri" w:cs="Calibri"/>
          <w:sz w:val="18"/>
          <w:szCs w:val="18"/>
        </w:rPr>
        <w:t xml:space="preserve"> Based on analogies to other poor-quality carbohydrates in relation to both diabetes mellitus and weight gain</w:t>
      </w:r>
    </w:p>
    <w:p w14:paraId="18D4A4D7" w14:textId="77777777" w:rsidR="00413EC9" w:rsidRPr="00413EC9" w:rsidRDefault="00413EC9" w:rsidP="00413EC9">
      <w:pPr>
        <w:autoSpaceDE w:val="0"/>
        <w:autoSpaceDN w:val="0"/>
        <w:adjustRightInd w:val="0"/>
        <w:rPr>
          <w:rFonts w:ascii="Calibri" w:hAnsi="Calibri" w:cs="Calibri"/>
          <w:sz w:val="18"/>
          <w:szCs w:val="18"/>
        </w:rPr>
      </w:pPr>
      <w:r w:rsidRPr="00413EC9">
        <w:rPr>
          <w:rFonts w:ascii="Calibri" w:hAnsi="Calibri" w:cs="Calibri"/>
          <w:bCs/>
          <w:sz w:val="18"/>
          <w:szCs w:val="18"/>
        </w:rPr>
        <w:t>¶</w:t>
      </w:r>
      <w:r w:rsidRPr="00413EC9">
        <w:rPr>
          <w:rFonts w:ascii="Calibri" w:hAnsi="Calibri" w:cs="Calibri"/>
          <w:sz w:val="18"/>
          <w:szCs w:val="18"/>
        </w:rPr>
        <w:t xml:space="preserve"> Based on analogies with other less-processed foods, dietary fiber, and glycemic load</w:t>
      </w:r>
    </w:p>
    <w:p w14:paraId="30C48607" w14:textId="77777777" w:rsidR="00413EC9" w:rsidRPr="00413EC9" w:rsidRDefault="00413EC9" w:rsidP="00413EC9">
      <w:pPr>
        <w:autoSpaceDE w:val="0"/>
        <w:autoSpaceDN w:val="0"/>
        <w:adjustRightInd w:val="0"/>
        <w:rPr>
          <w:rFonts w:ascii="Calibri" w:hAnsi="Calibri" w:cs="Calibri"/>
          <w:sz w:val="18"/>
          <w:szCs w:val="18"/>
        </w:rPr>
      </w:pPr>
      <w:r w:rsidRPr="00413EC9">
        <w:rPr>
          <w:rFonts w:ascii="Calibri" w:hAnsi="Calibri" w:cs="Calibri"/>
          <w:b/>
          <w:bCs/>
          <w:color w:val="000000"/>
          <w:sz w:val="18"/>
          <w:szCs w:val="18"/>
        </w:rPr>
        <w:t>**</w:t>
      </w:r>
      <w:r w:rsidRPr="00413EC9">
        <w:rPr>
          <w:rFonts w:ascii="Calibri" w:hAnsi="Calibri" w:cs="Calibri"/>
          <w:sz w:val="18"/>
          <w:szCs w:val="18"/>
        </w:rPr>
        <w:t>Based on analogies to processed meats (or unprocessed red meats), blood ferritin levels, and hemochromatosis</w:t>
      </w:r>
    </w:p>
    <w:p w14:paraId="57204C75" w14:textId="458AD7E6" w:rsidR="00413EC9" w:rsidRPr="00413EC9" w:rsidRDefault="00413EC9" w:rsidP="00413EC9">
      <w:pPr>
        <w:rPr>
          <w:rFonts w:ascii="Calibri" w:hAnsi="Calibri" w:cs="Calibri"/>
          <w:sz w:val="18"/>
          <w:szCs w:val="18"/>
        </w:rPr>
      </w:pPr>
      <w:r w:rsidRPr="00413EC9">
        <w:rPr>
          <w:rFonts w:ascii="Calibri" w:hAnsi="Calibri" w:cs="Calibri"/>
          <w:sz w:val="18"/>
          <w:szCs w:val="18"/>
        </w:rPr>
        <w:t>††Based on analogies to probiotics in relation to weight gain</w:t>
      </w:r>
    </w:p>
    <w:p w14:paraId="2356F123" w14:textId="7A897216" w:rsidR="002B0FA2" w:rsidRPr="00413EC9" w:rsidRDefault="00413EC9" w:rsidP="00CE1AB2">
      <w:pPr>
        <w:rPr>
          <w:rFonts w:ascii="Calibri" w:hAnsi="Calibri" w:cs="Calibri"/>
          <w:sz w:val="18"/>
          <w:szCs w:val="18"/>
        </w:rPr>
        <w:sectPr w:rsidR="002B0FA2" w:rsidRPr="00413EC9" w:rsidSect="002B0FA2">
          <w:pgSz w:w="15840" w:h="12240" w:orient="landscape"/>
          <w:pgMar w:top="720" w:right="720" w:bottom="720" w:left="720" w:header="720" w:footer="720" w:gutter="0"/>
          <w:cols w:space="720"/>
          <w:docGrid w:linePitch="360"/>
        </w:sectPr>
      </w:pPr>
      <w:r w:rsidRPr="00413EC9">
        <w:rPr>
          <w:rFonts w:ascii="Calibri" w:hAnsi="Calibri" w:cs="Calibri"/>
          <w:sz w:val="18"/>
          <w:szCs w:val="18"/>
        </w:rPr>
        <w:t>NS, non-starchy; T2D, type II diabetes</w:t>
      </w:r>
    </w:p>
    <w:p w14:paraId="6CE11F0F" w14:textId="6B99EF7E" w:rsidR="00CE1AB2" w:rsidRDefault="00CE1AB2" w:rsidP="00CE1AB2">
      <w:pPr>
        <w:rPr>
          <w:rFonts w:ascii="Calibri" w:hAnsi="Calibri" w:cs="Calibri"/>
          <w:b/>
          <w:bCs/>
          <w:sz w:val="22"/>
          <w:szCs w:val="22"/>
        </w:rPr>
      </w:pPr>
      <w:r w:rsidRPr="0014746D">
        <w:rPr>
          <w:rFonts w:ascii="Calibri" w:hAnsi="Calibri" w:cs="Calibri"/>
          <w:b/>
          <w:bCs/>
          <w:sz w:val="22"/>
          <w:szCs w:val="22"/>
        </w:rPr>
        <w:lastRenderedPageBreak/>
        <w:t>Table S</w:t>
      </w:r>
      <w:r w:rsidR="002B0FA2">
        <w:rPr>
          <w:rFonts w:ascii="Calibri" w:hAnsi="Calibri" w:cs="Calibri"/>
          <w:b/>
          <w:bCs/>
          <w:sz w:val="22"/>
          <w:szCs w:val="22"/>
        </w:rPr>
        <w:t>3</w:t>
      </w:r>
      <w:r w:rsidRPr="0014746D">
        <w:rPr>
          <w:rFonts w:ascii="Calibri" w:hAnsi="Calibri" w:cs="Calibri"/>
          <w:b/>
          <w:bCs/>
          <w:sz w:val="22"/>
          <w:szCs w:val="22"/>
        </w:rPr>
        <w:t xml:space="preserve">. Characteristics of the </w:t>
      </w:r>
      <w:r w:rsidR="00A701A4">
        <w:rPr>
          <w:rFonts w:ascii="Calibri" w:hAnsi="Calibri" w:cs="Calibri"/>
          <w:b/>
          <w:bCs/>
          <w:sz w:val="22"/>
          <w:szCs w:val="22"/>
        </w:rPr>
        <w:t xml:space="preserve">1220 </w:t>
      </w:r>
      <w:r w:rsidRPr="0014746D">
        <w:rPr>
          <w:rFonts w:ascii="Calibri" w:hAnsi="Calibri" w:cs="Calibri"/>
          <w:b/>
          <w:bCs/>
          <w:sz w:val="22"/>
          <w:szCs w:val="22"/>
        </w:rPr>
        <w:t>dietary surveys that inform the Global Dietary Database</w:t>
      </w:r>
      <w:r>
        <w:rPr>
          <w:rFonts w:ascii="Calibri" w:hAnsi="Calibri" w:cs="Calibri"/>
          <w:b/>
          <w:bCs/>
          <w:sz w:val="22"/>
          <w:szCs w:val="22"/>
        </w:rPr>
        <w:t>,</w:t>
      </w:r>
      <w:r w:rsidRPr="0014746D">
        <w:rPr>
          <w:rFonts w:ascii="Calibri" w:hAnsi="Calibri" w:cs="Calibri"/>
          <w:b/>
          <w:bCs/>
          <w:sz w:val="22"/>
          <w:szCs w:val="22"/>
        </w:rPr>
        <w:t xml:space="preserve"> 2017</w:t>
      </w:r>
      <w:r>
        <w:rPr>
          <w:rFonts w:ascii="Calibri" w:hAnsi="Calibri" w:cs="Calibri"/>
          <w:b/>
          <w:bCs/>
          <w:sz w:val="22"/>
          <w:szCs w:val="22"/>
        </w:rPr>
        <w:t>*</w:t>
      </w:r>
    </w:p>
    <w:p w14:paraId="484F6925" w14:textId="77777777" w:rsidR="00A701A4" w:rsidRDefault="00A701A4" w:rsidP="00CE1AB2">
      <w:pPr>
        <w:rPr>
          <w:rFonts w:ascii="Calibri" w:hAnsi="Calibri" w:cs="Calibri"/>
          <w:b/>
          <w:bCs/>
          <w:sz w:val="22"/>
          <w:szCs w:val="2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620"/>
        <w:gridCol w:w="1530"/>
        <w:gridCol w:w="1705"/>
      </w:tblGrid>
      <w:tr w:rsidR="00CE1AB2" w:rsidRPr="00251B83" w14:paraId="1CFF5FE3" w14:textId="77777777" w:rsidTr="0092277E">
        <w:tc>
          <w:tcPr>
            <w:tcW w:w="4590" w:type="dxa"/>
            <w:tcBorders>
              <w:top w:val="single" w:sz="4" w:space="0" w:color="auto"/>
              <w:bottom w:val="single" w:sz="4" w:space="0" w:color="auto"/>
            </w:tcBorders>
          </w:tcPr>
          <w:p w14:paraId="1371776A" w14:textId="77777777" w:rsidR="00CE1AB2" w:rsidRPr="00251B83" w:rsidRDefault="00CE1AB2" w:rsidP="0092277E">
            <w:pPr>
              <w:rPr>
                <w:rFonts w:ascii="Calibri" w:hAnsi="Calibri" w:cs="Calibri"/>
                <w:b/>
                <w:bCs/>
                <w:sz w:val="20"/>
                <w:szCs w:val="20"/>
              </w:rPr>
            </w:pPr>
            <w:r w:rsidRPr="00251B83">
              <w:rPr>
                <w:rFonts w:ascii="Calibri" w:hAnsi="Calibri" w:cs="Calibri"/>
                <w:b/>
                <w:bCs/>
                <w:sz w:val="20"/>
                <w:szCs w:val="20"/>
              </w:rPr>
              <w:t>Survey characteristics</w:t>
            </w:r>
          </w:p>
        </w:tc>
        <w:tc>
          <w:tcPr>
            <w:tcW w:w="1620" w:type="dxa"/>
            <w:tcBorders>
              <w:top w:val="single" w:sz="4" w:space="0" w:color="auto"/>
              <w:bottom w:val="single" w:sz="4" w:space="0" w:color="auto"/>
            </w:tcBorders>
          </w:tcPr>
          <w:p w14:paraId="02FEE5D1" w14:textId="77777777" w:rsidR="00CE1AB2" w:rsidRPr="00251B83" w:rsidRDefault="00CE1AB2" w:rsidP="0092277E">
            <w:pPr>
              <w:rPr>
                <w:rFonts w:ascii="Calibri" w:hAnsi="Calibri" w:cs="Calibri"/>
                <w:b/>
                <w:bCs/>
                <w:sz w:val="20"/>
                <w:szCs w:val="20"/>
              </w:rPr>
            </w:pPr>
            <w:r w:rsidRPr="00251B83">
              <w:rPr>
                <w:rFonts w:ascii="Calibri" w:hAnsi="Calibri" w:cs="Calibri"/>
                <w:b/>
                <w:bCs/>
                <w:sz w:val="20"/>
                <w:szCs w:val="20"/>
              </w:rPr>
              <w:t>Overall</w:t>
            </w:r>
          </w:p>
        </w:tc>
        <w:tc>
          <w:tcPr>
            <w:tcW w:w="1530" w:type="dxa"/>
            <w:tcBorders>
              <w:top w:val="single" w:sz="4" w:space="0" w:color="auto"/>
              <w:bottom w:val="single" w:sz="4" w:space="0" w:color="auto"/>
            </w:tcBorders>
          </w:tcPr>
          <w:p w14:paraId="07C34145" w14:textId="77777777" w:rsidR="00CE1AB2" w:rsidRPr="00B11575" w:rsidRDefault="00CE1AB2" w:rsidP="0092277E">
            <w:r w:rsidRPr="00251B83">
              <w:rPr>
                <w:rFonts w:ascii="Calibri" w:hAnsi="Calibri" w:cs="Calibri"/>
                <w:b/>
                <w:bCs/>
                <w:sz w:val="20"/>
                <w:szCs w:val="20"/>
              </w:rPr>
              <w:t>Public surveys</w:t>
            </w:r>
            <w:r>
              <w:rPr>
                <w:rFonts w:ascii="Helvetica Neue" w:hAnsi="Helvetica Neue"/>
                <w:color w:val="333333"/>
                <w:sz w:val="20"/>
                <w:szCs w:val="20"/>
                <w:shd w:val="clear" w:color="auto" w:fill="FFFFFF"/>
              </w:rPr>
              <w:t>†</w:t>
            </w:r>
          </w:p>
        </w:tc>
        <w:tc>
          <w:tcPr>
            <w:tcW w:w="1705" w:type="dxa"/>
            <w:tcBorders>
              <w:top w:val="single" w:sz="4" w:space="0" w:color="auto"/>
              <w:bottom w:val="single" w:sz="4" w:space="0" w:color="auto"/>
            </w:tcBorders>
          </w:tcPr>
          <w:p w14:paraId="68ABAC56" w14:textId="77777777" w:rsidR="00CE1AB2" w:rsidRPr="00B11575" w:rsidRDefault="00CE1AB2" w:rsidP="0092277E">
            <w:r w:rsidRPr="00251B83">
              <w:rPr>
                <w:rFonts w:ascii="Calibri" w:hAnsi="Calibri" w:cs="Calibri"/>
                <w:b/>
                <w:bCs/>
                <w:sz w:val="20"/>
                <w:szCs w:val="20"/>
              </w:rPr>
              <w:t>Private surveys</w:t>
            </w:r>
            <w:r>
              <w:rPr>
                <w:rFonts w:ascii="Helvetica Neue" w:hAnsi="Helvetica Neue"/>
                <w:color w:val="333333"/>
                <w:sz w:val="20"/>
                <w:szCs w:val="20"/>
                <w:shd w:val="clear" w:color="auto" w:fill="FFFFFF"/>
              </w:rPr>
              <w:t>†</w:t>
            </w:r>
            <w:r>
              <w:rPr>
                <w:rFonts w:ascii="Helvetica Neue" w:hAnsi="Helvetica Neue"/>
                <w:b/>
                <w:bCs/>
                <w:color w:val="333333"/>
                <w:sz w:val="20"/>
                <w:szCs w:val="20"/>
                <w:shd w:val="clear" w:color="auto" w:fill="FFFFFF"/>
              </w:rPr>
              <w:t xml:space="preserve"> </w:t>
            </w:r>
          </w:p>
        </w:tc>
      </w:tr>
      <w:tr w:rsidR="00CE1AB2" w:rsidRPr="00251B83" w14:paraId="783781DA" w14:textId="77777777" w:rsidTr="0092277E">
        <w:tc>
          <w:tcPr>
            <w:tcW w:w="4590" w:type="dxa"/>
            <w:tcBorders>
              <w:top w:val="single" w:sz="4" w:space="0" w:color="auto"/>
            </w:tcBorders>
          </w:tcPr>
          <w:p w14:paraId="0C0E4D4D" w14:textId="77777777" w:rsidR="00CE1AB2" w:rsidRPr="00474BF1" w:rsidRDefault="00CE1AB2" w:rsidP="0092277E">
            <w:r w:rsidRPr="00251B83">
              <w:rPr>
                <w:rFonts w:ascii="Calibri" w:hAnsi="Calibri" w:cs="Calibri"/>
                <w:sz w:val="20"/>
                <w:szCs w:val="20"/>
              </w:rPr>
              <w:t>Surveys included</w:t>
            </w:r>
            <w:r w:rsidRPr="00474BF1">
              <w:rPr>
                <w:rFonts w:ascii="Calibri" w:hAnsi="Calibri" w:cs="Calibri"/>
                <w:color w:val="333333"/>
                <w:sz w:val="20"/>
                <w:szCs w:val="20"/>
              </w:rPr>
              <w:t>‡</w:t>
            </w:r>
            <w:r>
              <w:rPr>
                <w:color w:val="333333"/>
                <w:sz w:val="20"/>
                <w:szCs w:val="20"/>
                <w:shd w:val="clear" w:color="auto" w:fill="FFFFFF"/>
              </w:rPr>
              <w:t>, n</w:t>
            </w:r>
          </w:p>
        </w:tc>
        <w:tc>
          <w:tcPr>
            <w:tcW w:w="1620" w:type="dxa"/>
            <w:tcBorders>
              <w:top w:val="single" w:sz="4" w:space="0" w:color="auto"/>
            </w:tcBorders>
          </w:tcPr>
          <w:p w14:paraId="1BB8418A"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1220</w:t>
            </w:r>
          </w:p>
        </w:tc>
        <w:tc>
          <w:tcPr>
            <w:tcW w:w="1530" w:type="dxa"/>
            <w:tcBorders>
              <w:top w:val="single" w:sz="4" w:space="0" w:color="auto"/>
            </w:tcBorders>
          </w:tcPr>
          <w:p w14:paraId="06B71850"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864</w:t>
            </w:r>
          </w:p>
        </w:tc>
        <w:tc>
          <w:tcPr>
            <w:tcW w:w="1705" w:type="dxa"/>
            <w:tcBorders>
              <w:top w:val="single" w:sz="4" w:space="0" w:color="auto"/>
            </w:tcBorders>
          </w:tcPr>
          <w:p w14:paraId="392C6BFC"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356</w:t>
            </w:r>
          </w:p>
        </w:tc>
      </w:tr>
      <w:tr w:rsidR="00CE1AB2" w:rsidRPr="00251B83" w14:paraId="3ED23508" w14:textId="77777777" w:rsidTr="0092277E">
        <w:tc>
          <w:tcPr>
            <w:tcW w:w="4590" w:type="dxa"/>
          </w:tcPr>
          <w:p w14:paraId="047D8A33"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No. of countries </w:t>
            </w:r>
            <w:proofErr w:type="gramStart"/>
            <w:r w:rsidRPr="00251B83">
              <w:rPr>
                <w:rFonts w:ascii="Calibri" w:hAnsi="Calibri" w:cs="Calibri"/>
                <w:sz w:val="20"/>
                <w:szCs w:val="20"/>
              </w:rPr>
              <w:t>represented,</w:t>
            </w:r>
            <w:proofErr w:type="gramEnd"/>
            <w:r w:rsidRPr="00251B83">
              <w:rPr>
                <w:rFonts w:ascii="Calibri" w:hAnsi="Calibri" w:cs="Calibri"/>
                <w:sz w:val="20"/>
                <w:szCs w:val="20"/>
              </w:rPr>
              <w:t xml:space="preserve"> n</w:t>
            </w:r>
          </w:p>
        </w:tc>
        <w:tc>
          <w:tcPr>
            <w:tcW w:w="1620" w:type="dxa"/>
          </w:tcPr>
          <w:p w14:paraId="5F2B7FB2"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188</w:t>
            </w:r>
          </w:p>
        </w:tc>
        <w:tc>
          <w:tcPr>
            <w:tcW w:w="1530" w:type="dxa"/>
          </w:tcPr>
          <w:p w14:paraId="22CEC035"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174</w:t>
            </w:r>
          </w:p>
        </w:tc>
        <w:tc>
          <w:tcPr>
            <w:tcW w:w="1705" w:type="dxa"/>
          </w:tcPr>
          <w:p w14:paraId="70B08459"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128</w:t>
            </w:r>
          </w:p>
        </w:tc>
      </w:tr>
      <w:tr w:rsidR="00CE1AB2" w:rsidRPr="00251B83" w14:paraId="3C408FB1" w14:textId="77777777" w:rsidTr="0092277E">
        <w:tc>
          <w:tcPr>
            <w:tcW w:w="4590" w:type="dxa"/>
          </w:tcPr>
          <w:p w14:paraId="2149408F"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Percent of the global population represented in 2015, %</w:t>
            </w:r>
          </w:p>
        </w:tc>
        <w:tc>
          <w:tcPr>
            <w:tcW w:w="1620" w:type="dxa"/>
          </w:tcPr>
          <w:p w14:paraId="123E80D3"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99.0</w:t>
            </w:r>
          </w:p>
        </w:tc>
        <w:tc>
          <w:tcPr>
            <w:tcW w:w="1530" w:type="dxa"/>
          </w:tcPr>
          <w:p w14:paraId="02E0CE16"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98.1</w:t>
            </w:r>
          </w:p>
        </w:tc>
        <w:tc>
          <w:tcPr>
            <w:tcW w:w="1705" w:type="dxa"/>
          </w:tcPr>
          <w:p w14:paraId="054ED4A6"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87.4</w:t>
            </w:r>
          </w:p>
        </w:tc>
      </w:tr>
      <w:tr w:rsidR="00CE1AB2" w:rsidRPr="00251B83" w14:paraId="1C3F8C6C" w14:textId="77777777" w:rsidTr="0092277E">
        <w:tc>
          <w:tcPr>
            <w:tcW w:w="4590" w:type="dxa"/>
          </w:tcPr>
          <w:p w14:paraId="13D54A4B"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Demographic characteristics by surveys, %</w:t>
            </w:r>
            <w:r w:rsidRPr="00474BF1">
              <w:rPr>
                <w:rFonts w:ascii="Calibri" w:hAnsi="Calibri" w:cs="Calibri"/>
                <w:color w:val="333333"/>
                <w:sz w:val="20"/>
                <w:szCs w:val="20"/>
              </w:rPr>
              <w:t>§</w:t>
            </w:r>
          </w:p>
        </w:tc>
        <w:tc>
          <w:tcPr>
            <w:tcW w:w="1620" w:type="dxa"/>
          </w:tcPr>
          <w:p w14:paraId="788FD0FF" w14:textId="77777777" w:rsidR="00CE1AB2" w:rsidRPr="00A254BA" w:rsidRDefault="00CE1AB2" w:rsidP="0092277E">
            <w:pPr>
              <w:rPr>
                <w:rFonts w:ascii="Calibri" w:hAnsi="Calibri" w:cs="Calibri"/>
                <w:sz w:val="20"/>
                <w:szCs w:val="20"/>
              </w:rPr>
            </w:pPr>
          </w:p>
        </w:tc>
        <w:tc>
          <w:tcPr>
            <w:tcW w:w="1530" w:type="dxa"/>
          </w:tcPr>
          <w:p w14:paraId="4051B7DB" w14:textId="77777777" w:rsidR="00CE1AB2" w:rsidRPr="00A254BA" w:rsidRDefault="00CE1AB2" w:rsidP="0092277E">
            <w:pPr>
              <w:rPr>
                <w:rFonts w:ascii="Calibri" w:hAnsi="Calibri" w:cs="Calibri"/>
                <w:sz w:val="20"/>
                <w:szCs w:val="20"/>
              </w:rPr>
            </w:pPr>
          </w:p>
        </w:tc>
        <w:tc>
          <w:tcPr>
            <w:tcW w:w="1705" w:type="dxa"/>
          </w:tcPr>
          <w:p w14:paraId="1A0711B8" w14:textId="77777777" w:rsidR="00CE1AB2" w:rsidRPr="00A254BA" w:rsidRDefault="00CE1AB2" w:rsidP="0092277E">
            <w:pPr>
              <w:rPr>
                <w:rFonts w:ascii="Calibri" w:hAnsi="Calibri" w:cs="Calibri"/>
                <w:sz w:val="20"/>
                <w:szCs w:val="20"/>
              </w:rPr>
            </w:pPr>
          </w:p>
        </w:tc>
      </w:tr>
      <w:tr w:rsidR="00CE1AB2" w:rsidRPr="00251B83" w14:paraId="0E577D94" w14:textId="77777777" w:rsidTr="0092277E">
        <w:tc>
          <w:tcPr>
            <w:tcW w:w="4590" w:type="dxa"/>
          </w:tcPr>
          <w:p w14:paraId="4CFAD723"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Adults (20+ y), % </w:t>
            </w:r>
          </w:p>
        </w:tc>
        <w:tc>
          <w:tcPr>
            <w:tcW w:w="1620" w:type="dxa"/>
          </w:tcPr>
          <w:p w14:paraId="4E1C33A1"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64.5</w:t>
            </w:r>
          </w:p>
        </w:tc>
        <w:tc>
          <w:tcPr>
            <w:tcW w:w="1530" w:type="dxa"/>
          </w:tcPr>
          <w:p w14:paraId="2AF58021"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57.2</w:t>
            </w:r>
          </w:p>
        </w:tc>
        <w:tc>
          <w:tcPr>
            <w:tcW w:w="1705" w:type="dxa"/>
          </w:tcPr>
          <w:p w14:paraId="27414742"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82.3</w:t>
            </w:r>
          </w:p>
        </w:tc>
      </w:tr>
      <w:tr w:rsidR="00CE1AB2" w:rsidRPr="00251B83" w14:paraId="1001E688" w14:textId="77777777" w:rsidTr="0092277E">
        <w:tc>
          <w:tcPr>
            <w:tcW w:w="4590" w:type="dxa"/>
          </w:tcPr>
          <w:p w14:paraId="4D795EFF"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Age 20-44 y</w:t>
            </w:r>
          </w:p>
        </w:tc>
        <w:tc>
          <w:tcPr>
            <w:tcW w:w="1620" w:type="dxa"/>
          </w:tcPr>
          <w:p w14:paraId="443E3A5F"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62.5</w:t>
            </w:r>
          </w:p>
        </w:tc>
        <w:tc>
          <w:tcPr>
            <w:tcW w:w="1530" w:type="dxa"/>
          </w:tcPr>
          <w:p w14:paraId="22523145"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56.4</w:t>
            </w:r>
          </w:p>
        </w:tc>
        <w:tc>
          <w:tcPr>
            <w:tcW w:w="1705" w:type="dxa"/>
          </w:tcPr>
          <w:p w14:paraId="4638E6FA"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77.2</w:t>
            </w:r>
          </w:p>
        </w:tc>
      </w:tr>
      <w:tr w:rsidR="00CE1AB2" w:rsidRPr="00251B83" w14:paraId="006D8483" w14:textId="77777777" w:rsidTr="0092277E">
        <w:tc>
          <w:tcPr>
            <w:tcW w:w="4590" w:type="dxa"/>
          </w:tcPr>
          <w:p w14:paraId="33F59D7D"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Age 45-69 y</w:t>
            </w:r>
          </w:p>
        </w:tc>
        <w:tc>
          <w:tcPr>
            <w:tcW w:w="1620" w:type="dxa"/>
          </w:tcPr>
          <w:p w14:paraId="70A79315"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61.7</w:t>
            </w:r>
          </w:p>
        </w:tc>
        <w:tc>
          <w:tcPr>
            <w:tcW w:w="1530" w:type="dxa"/>
          </w:tcPr>
          <w:p w14:paraId="67C28230"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56.3</w:t>
            </w:r>
          </w:p>
        </w:tc>
        <w:tc>
          <w:tcPr>
            <w:tcW w:w="1705" w:type="dxa"/>
          </w:tcPr>
          <w:p w14:paraId="2C096B7E"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75.0</w:t>
            </w:r>
          </w:p>
        </w:tc>
      </w:tr>
      <w:tr w:rsidR="00CE1AB2" w:rsidRPr="00251B83" w14:paraId="5E962874" w14:textId="77777777" w:rsidTr="0092277E">
        <w:tc>
          <w:tcPr>
            <w:tcW w:w="4590" w:type="dxa"/>
          </w:tcPr>
          <w:p w14:paraId="048150DD"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Age 70+ y</w:t>
            </w:r>
          </w:p>
        </w:tc>
        <w:tc>
          <w:tcPr>
            <w:tcW w:w="1620" w:type="dxa"/>
          </w:tcPr>
          <w:p w14:paraId="7007D565"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32.8</w:t>
            </w:r>
          </w:p>
        </w:tc>
        <w:tc>
          <w:tcPr>
            <w:tcW w:w="1530" w:type="dxa"/>
          </w:tcPr>
          <w:p w14:paraId="77928858" w14:textId="77777777" w:rsidR="00CE1AB2" w:rsidRPr="00A254BA" w:rsidRDefault="00CE1AB2" w:rsidP="0092277E">
            <w:pPr>
              <w:rPr>
                <w:rFonts w:ascii="Calibri" w:hAnsi="Calibri" w:cs="Calibri"/>
                <w:sz w:val="20"/>
                <w:szCs w:val="20"/>
              </w:rPr>
            </w:pPr>
            <w:r>
              <w:rPr>
                <w:rFonts w:ascii="Calibri" w:hAnsi="Calibri" w:cs="Calibri"/>
                <w:sz w:val="20"/>
                <w:szCs w:val="20"/>
              </w:rPr>
              <w:t>25.6</w:t>
            </w:r>
          </w:p>
        </w:tc>
        <w:tc>
          <w:tcPr>
            <w:tcW w:w="1705" w:type="dxa"/>
          </w:tcPr>
          <w:p w14:paraId="4B859446" w14:textId="77777777" w:rsidR="00CE1AB2" w:rsidRPr="00A254BA" w:rsidRDefault="00CE1AB2" w:rsidP="0092277E">
            <w:pPr>
              <w:rPr>
                <w:rFonts w:ascii="Calibri" w:hAnsi="Calibri" w:cs="Calibri"/>
                <w:sz w:val="20"/>
                <w:szCs w:val="20"/>
              </w:rPr>
            </w:pPr>
            <w:r>
              <w:rPr>
                <w:rFonts w:ascii="Calibri" w:hAnsi="Calibri" w:cs="Calibri"/>
                <w:sz w:val="20"/>
                <w:szCs w:val="20"/>
              </w:rPr>
              <w:t>50.3</w:t>
            </w:r>
          </w:p>
        </w:tc>
      </w:tr>
      <w:tr w:rsidR="00CE1AB2" w:rsidRPr="00251B83" w14:paraId="7E8DDF7D" w14:textId="77777777" w:rsidTr="0092277E">
        <w:tc>
          <w:tcPr>
            <w:tcW w:w="4590" w:type="dxa"/>
          </w:tcPr>
          <w:p w14:paraId="419AE0FA"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Level of educational attainment, %</w:t>
            </w:r>
          </w:p>
        </w:tc>
        <w:tc>
          <w:tcPr>
            <w:tcW w:w="1620" w:type="dxa"/>
          </w:tcPr>
          <w:p w14:paraId="6DB5B3CE"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30.2</w:t>
            </w:r>
          </w:p>
        </w:tc>
        <w:tc>
          <w:tcPr>
            <w:tcW w:w="1530" w:type="dxa"/>
          </w:tcPr>
          <w:p w14:paraId="6EBFCFA2"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24.7</w:t>
            </w:r>
          </w:p>
        </w:tc>
        <w:tc>
          <w:tcPr>
            <w:tcW w:w="1705" w:type="dxa"/>
          </w:tcPr>
          <w:p w14:paraId="4F8D65F9"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43.5</w:t>
            </w:r>
          </w:p>
        </w:tc>
      </w:tr>
      <w:tr w:rsidR="00CE1AB2" w:rsidRPr="00251B83" w14:paraId="6A5B0D87" w14:textId="77777777" w:rsidTr="0092277E">
        <w:tc>
          <w:tcPr>
            <w:tcW w:w="4590" w:type="dxa"/>
          </w:tcPr>
          <w:p w14:paraId="23C3BD0B"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Urban vs. rural residence, %</w:t>
            </w:r>
          </w:p>
        </w:tc>
        <w:tc>
          <w:tcPr>
            <w:tcW w:w="1620" w:type="dxa"/>
          </w:tcPr>
          <w:p w14:paraId="27380193" w14:textId="77777777" w:rsidR="00CE1AB2" w:rsidRPr="00A254BA" w:rsidRDefault="00CE1AB2" w:rsidP="0092277E">
            <w:pPr>
              <w:rPr>
                <w:rFonts w:ascii="Calibri" w:hAnsi="Calibri" w:cs="Calibri"/>
                <w:sz w:val="20"/>
                <w:szCs w:val="20"/>
              </w:rPr>
            </w:pPr>
          </w:p>
        </w:tc>
        <w:tc>
          <w:tcPr>
            <w:tcW w:w="1530" w:type="dxa"/>
          </w:tcPr>
          <w:p w14:paraId="2AA12F2F" w14:textId="77777777" w:rsidR="00CE1AB2" w:rsidRPr="00A254BA" w:rsidRDefault="00CE1AB2" w:rsidP="0092277E">
            <w:pPr>
              <w:rPr>
                <w:rFonts w:ascii="Calibri" w:hAnsi="Calibri" w:cs="Calibri"/>
                <w:sz w:val="20"/>
                <w:szCs w:val="20"/>
              </w:rPr>
            </w:pPr>
          </w:p>
        </w:tc>
        <w:tc>
          <w:tcPr>
            <w:tcW w:w="1705" w:type="dxa"/>
          </w:tcPr>
          <w:p w14:paraId="049BDC32" w14:textId="77777777" w:rsidR="00CE1AB2" w:rsidRPr="00A254BA" w:rsidRDefault="00CE1AB2" w:rsidP="0092277E">
            <w:pPr>
              <w:rPr>
                <w:rFonts w:ascii="Calibri" w:hAnsi="Calibri" w:cs="Calibri"/>
                <w:sz w:val="20"/>
                <w:szCs w:val="20"/>
              </w:rPr>
            </w:pPr>
          </w:p>
        </w:tc>
      </w:tr>
      <w:tr w:rsidR="00CE1AB2" w:rsidRPr="00251B83" w14:paraId="3910A4F3" w14:textId="77777777" w:rsidTr="0092277E">
        <w:tc>
          <w:tcPr>
            <w:tcW w:w="4590" w:type="dxa"/>
          </w:tcPr>
          <w:p w14:paraId="4222EA0E"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Both urban and rural</w:t>
            </w:r>
          </w:p>
        </w:tc>
        <w:tc>
          <w:tcPr>
            <w:tcW w:w="1620" w:type="dxa"/>
          </w:tcPr>
          <w:p w14:paraId="5079F825"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52.2</w:t>
            </w:r>
          </w:p>
        </w:tc>
        <w:tc>
          <w:tcPr>
            <w:tcW w:w="1530" w:type="dxa"/>
          </w:tcPr>
          <w:p w14:paraId="72319435"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62.3</w:t>
            </w:r>
          </w:p>
        </w:tc>
        <w:tc>
          <w:tcPr>
            <w:tcW w:w="1705" w:type="dxa"/>
          </w:tcPr>
          <w:p w14:paraId="730F9D40"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27.8</w:t>
            </w:r>
          </w:p>
        </w:tc>
      </w:tr>
      <w:tr w:rsidR="00CE1AB2" w:rsidRPr="00251B83" w14:paraId="69063626" w14:textId="77777777" w:rsidTr="0092277E">
        <w:tc>
          <w:tcPr>
            <w:tcW w:w="4590" w:type="dxa"/>
          </w:tcPr>
          <w:p w14:paraId="4E94CC21"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Urban only</w:t>
            </w:r>
          </w:p>
        </w:tc>
        <w:tc>
          <w:tcPr>
            <w:tcW w:w="1620" w:type="dxa"/>
          </w:tcPr>
          <w:p w14:paraId="3D67DD43"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4.7</w:t>
            </w:r>
          </w:p>
        </w:tc>
        <w:tc>
          <w:tcPr>
            <w:tcW w:w="1530" w:type="dxa"/>
          </w:tcPr>
          <w:p w14:paraId="54A033EC"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0.7</w:t>
            </w:r>
          </w:p>
        </w:tc>
        <w:tc>
          <w:tcPr>
            <w:tcW w:w="1705" w:type="dxa"/>
          </w:tcPr>
          <w:p w14:paraId="20F4C3BF"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14.3</w:t>
            </w:r>
          </w:p>
        </w:tc>
      </w:tr>
      <w:tr w:rsidR="00CE1AB2" w:rsidRPr="00251B83" w14:paraId="1187DF43" w14:textId="77777777" w:rsidTr="0092277E">
        <w:tc>
          <w:tcPr>
            <w:tcW w:w="4590" w:type="dxa"/>
          </w:tcPr>
          <w:p w14:paraId="2E583FC0"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Rural only</w:t>
            </w:r>
          </w:p>
        </w:tc>
        <w:tc>
          <w:tcPr>
            <w:tcW w:w="1620" w:type="dxa"/>
          </w:tcPr>
          <w:p w14:paraId="0A926A77"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1.4</w:t>
            </w:r>
          </w:p>
        </w:tc>
        <w:tc>
          <w:tcPr>
            <w:tcW w:w="1530" w:type="dxa"/>
          </w:tcPr>
          <w:p w14:paraId="2E0B162C"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0.0</w:t>
            </w:r>
          </w:p>
        </w:tc>
        <w:tc>
          <w:tcPr>
            <w:tcW w:w="1705" w:type="dxa"/>
          </w:tcPr>
          <w:p w14:paraId="7A5E5FA3"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4.8</w:t>
            </w:r>
          </w:p>
        </w:tc>
      </w:tr>
      <w:tr w:rsidR="00CE1AB2" w:rsidRPr="00251B83" w14:paraId="4A45F13A" w14:textId="77777777" w:rsidTr="0092277E">
        <w:tc>
          <w:tcPr>
            <w:tcW w:w="4590" w:type="dxa"/>
          </w:tcPr>
          <w:p w14:paraId="248CC84F"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Information not available</w:t>
            </w:r>
          </w:p>
        </w:tc>
        <w:tc>
          <w:tcPr>
            <w:tcW w:w="1620" w:type="dxa"/>
          </w:tcPr>
          <w:p w14:paraId="47ED56AA"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41.7</w:t>
            </w:r>
          </w:p>
        </w:tc>
        <w:tc>
          <w:tcPr>
            <w:tcW w:w="1530" w:type="dxa"/>
          </w:tcPr>
          <w:p w14:paraId="77229B09"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37.0</w:t>
            </w:r>
          </w:p>
        </w:tc>
        <w:tc>
          <w:tcPr>
            <w:tcW w:w="1705" w:type="dxa"/>
          </w:tcPr>
          <w:p w14:paraId="05A29BF6"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53.1</w:t>
            </w:r>
          </w:p>
        </w:tc>
      </w:tr>
      <w:tr w:rsidR="00CE1AB2" w:rsidRPr="00251B83" w14:paraId="7831DC28" w14:textId="77777777" w:rsidTr="0092277E">
        <w:tc>
          <w:tcPr>
            <w:tcW w:w="4590" w:type="dxa"/>
          </w:tcPr>
          <w:p w14:paraId="78441522"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Year of Data collection, %</w:t>
            </w:r>
          </w:p>
        </w:tc>
        <w:tc>
          <w:tcPr>
            <w:tcW w:w="1620" w:type="dxa"/>
          </w:tcPr>
          <w:p w14:paraId="66EBBC19" w14:textId="77777777" w:rsidR="00CE1AB2" w:rsidRPr="00A254BA" w:rsidRDefault="00CE1AB2" w:rsidP="0092277E">
            <w:pPr>
              <w:rPr>
                <w:rFonts w:ascii="Calibri" w:hAnsi="Calibri" w:cs="Calibri"/>
                <w:sz w:val="20"/>
                <w:szCs w:val="20"/>
              </w:rPr>
            </w:pPr>
          </w:p>
        </w:tc>
        <w:tc>
          <w:tcPr>
            <w:tcW w:w="1530" w:type="dxa"/>
          </w:tcPr>
          <w:p w14:paraId="7C9C09EF" w14:textId="77777777" w:rsidR="00CE1AB2" w:rsidRPr="00A254BA" w:rsidRDefault="00CE1AB2" w:rsidP="0092277E">
            <w:pPr>
              <w:rPr>
                <w:rFonts w:ascii="Calibri" w:hAnsi="Calibri" w:cs="Calibri"/>
                <w:sz w:val="20"/>
                <w:szCs w:val="20"/>
              </w:rPr>
            </w:pPr>
          </w:p>
        </w:tc>
        <w:tc>
          <w:tcPr>
            <w:tcW w:w="1705" w:type="dxa"/>
          </w:tcPr>
          <w:p w14:paraId="09360386" w14:textId="77777777" w:rsidR="00CE1AB2" w:rsidRPr="00A254BA" w:rsidRDefault="00CE1AB2" w:rsidP="0092277E">
            <w:pPr>
              <w:rPr>
                <w:rFonts w:ascii="Calibri" w:hAnsi="Calibri" w:cs="Calibri"/>
                <w:sz w:val="20"/>
                <w:szCs w:val="20"/>
              </w:rPr>
            </w:pPr>
          </w:p>
        </w:tc>
      </w:tr>
      <w:tr w:rsidR="00CE1AB2" w:rsidRPr="00251B83" w14:paraId="4F371942" w14:textId="77777777" w:rsidTr="0092277E">
        <w:tc>
          <w:tcPr>
            <w:tcW w:w="4590" w:type="dxa"/>
          </w:tcPr>
          <w:p w14:paraId="2BD7D861"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1980-1999</w:t>
            </w:r>
          </w:p>
        </w:tc>
        <w:tc>
          <w:tcPr>
            <w:tcW w:w="1620" w:type="dxa"/>
          </w:tcPr>
          <w:p w14:paraId="1294BFCE"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36.1</w:t>
            </w:r>
          </w:p>
        </w:tc>
        <w:tc>
          <w:tcPr>
            <w:tcW w:w="1530" w:type="dxa"/>
          </w:tcPr>
          <w:p w14:paraId="6F8F0F02"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42.0</w:t>
            </w:r>
          </w:p>
        </w:tc>
        <w:tc>
          <w:tcPr>
            <w:tcW w:w="1705" w:type="dxa"/>
          </w:tcPr>
          <w:p w14:paraId="5E3FC360"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21.6</w:t>
            </w:r>
          </w:p>
        </w:tc>
      </w:tr>
      <w:tr w:rsidR="00CE1AB2" w:rsidRPr="00251B83" w14:paraId="70C4F07F" w14:textId="77777777" w:rsidTr="0092277E">
        <w:tc>
          <w:tcPr>
            <w:tcW w:w="4590" w:type="dxa"/>
          </w:tcPr>
          <w:p w14:paraId="0FD0DB96"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2000-2015</w:t>
            </w:r>
          </w:p>
        </w:tc>
        <w:tc>
          <w:tcPr>
            <w:tcW w:w="1620" w:type="dxa"/>
          </w:tcPr>
          <w:p w14:paraId="5A84BE77"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63.9</w:t>
            </w:r>
          </w:p>
        </w:tc>
        <w:tc>
          <w:tcPr>
            <w:tcW w:w="1530" w:type="dxa"/>
          </w:tcPr>
          <w:p w14:paraId="318BC52E"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58.0</w:t>
            </w:r>
          </w:p>
        </w:tc>
        <w:tc>
          <w:tcPr>
            <w:tcW w:w="1705" w:type="dxa"/>
          </w:tcPr>
          <w:p w14:paraId="5A184968"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78.4</w:t>
            </w:r>
          </w:p>
        </w:tc>
      </w:tr>
      <w:tr w:rsidR="00CE1AB2" w:rsidRPr="00251B83" w14:paraId="7FBD208C" w14:textId="77777777" w:rsidTr="0092277E">
        <w:tc>
          <w:tcPr>
            <w:tcW w:w="4590" w:type="dxa"/>
          </w:tcPr>
          <w:p w14:paraId="4E4B308C"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Representativeness</w:t>
            </w:r>
          </w:p>
        </w:tc>
        <w:tc>
          <w:tcPr>
            <w:tcW w:w="1620" w:type="dxa"/>
          </w:tcPr>
          <w:p w14:paraId="359240CE" w14:textId="77777777" w:rsidR="00CE1AB2" w:rsidRPr="00A254BA" w:rsidRDefault="00CE1AB2" w:rsidP="0092277E">
            <w:pPr>
              <w:rPr>
                <w:rFonts w:ascii="Calibri" w:hAnsi="Calibri" w:cs="Calibri"/>
                <w:sz w:val="20"/>
                <w:szCs w:val="20"/>
              </w:rPr>
            </w:pPr>
          </w:p>
        </w:tc>
        <w:tc>
          <w:tcPr>
            <w:tcW w:w="1530" w:type="dxa"/>
          </w:tcPr>
          <w:p w14:paraId="46CCDF6D" w14:textId="77777777" w:rsidR="00CE1AB2" w:rsidRPr="00A254BA" w:rsidRDefault="00CE1AB2" w:rsidP="0092277E">
            <w:pPr>
              <w:rPr>
                <w:rFonts w:ascii="Calibri" w:hAnsi="Calibri" w:cs="Calibri"/>
                <w:sz w:val="20"/>
                <w:szCs w:val="20"/>
              </w:rPr>
            </w:pPr>
          </w:p>
        </w:tc>
        <w:tc>
          <w:tcPr>
            <w:tcW w:w="1705" w:type="dxa"/>
          </w:tcPr>
          <w:p w14:paraId="3CA4221A" w14:textId="77777777" w:rsidR="00CE1AB2" w:rsidRPr="00A254BA" w:rsidRDefault="00CE1AB2" w:rsidP="0092277E">
            <w:pPr>
              <w:rPr>
                <w:rFonts w:ascii="Calibri" w:hAnsi="Calibri" w:cs="Calibri"/>
                <w:sz w:val="20"/>
                <w:szCs w:val="20"/>
              </w:rPr>
            </w:pPr>
          </w:p>
        </w:tc>
      </w:tr>
      <w:tr w:rsidR="00CE1AB2" w:rsidRPr="00251B83" w14:paraId="03B22C5D" w14:textId="77777777" w:rsidTr="0092277E">
        <w:tc>
          <w:tcPr>
            <w:tcW w:w="4590" w:type="dxa"/>
          </w:tcPr>
          <w:p w14:paraId="1596AAA6"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National, No. survey (% of total)</w:t>
            </w:r>
          </w:p>
          <w:p w14:paraId="501D6BA9" w14:textId="0A9D3838" w:rsidR="00CE1AB2" w:rsidRPr="00251B83" w:rsidRDefault="00CE1AB2" w:rsidP="0092277E">
            <w:pPr>
              <w:rPr>
                <w:rFonts w:ascii="Calibri" w:hAnsi="Calibri" w:cs="Calibri"/>
                <w:sz w:val="20"/>
                <w:szCs w:val="20"/>
              </w:rPr>
            </w:pPr>
            <w:r>
              <w:rPr>
                <w:rFonts w:ascii="Calibri" w:hAnsi="Calibri" w:cs="Calibri"/>
                <w:sz w:val="20"/>
                <w:szCs w:val="20"/>
              </w:rPr>
              <w:t xml:space="preserve">    </w:t>
            </w:r>
            <w:r w:rsidRPr="00251B83">
              <w:rPr>
                <w:rFonts w:ascii="Calibri" w:hAnsi="Calibri" w:cs="Calibri"/>
                <w:sz w:val="20"/>
                <w:szCs w:val="20"/>
              </w:rPr>
              <w:t>No. countries (% global pop represented)</w:t>
            </w:r>
            <w:r w:rsidR="00DB6C90" w:rsidRPr="00474BF1">
              <w:rPr>
                <w:rFonts w:ascii="Calibri" w:hAnsi="Calibri" w:cs="Calibri"/>
                <w:color w:val="333333"/>
                <w:sz w:val="20"/>
                <w:szCs w:val="20"/>
              </w:rPr>
              <w:t xml:space="preserve"> </w:t>
            </w:r>
            <w:r w:rsidR="0024186B" w:rsidRPr="0024186B">
              <w:rPr>
                <w:rFonts w:ascii="Calibri" w:hAnsi="Calibri" w:cs="Calibri"/>
                <w:sz w:val="20"/>
                <w:szCs w:val="20"/>
              </w:rPr>
              <w:t>ǁ</w:t>
            </w:r>
          </w:p>
        </w:tc>
        <w:tc>
          <w:tcPr>
            <w:tcW w:w="1620" w:type="dxa"/>
          </w:tcPr>
          <w:p w14:paraId="13B80591"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880 (72.1)</w:t>
            </w:r>
          </w:p>
          <w:p w14:paraId="15BA56FB"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185 (99.6)</w:t>
            </w:r>
          </w:p>
        </w:tc>
        <w:tc>
          <w:tcPr>
            <w:tcW w:w="1530" w:type="dxa"/>
          </w:tcPr>
          <w:p w14:paraId="28A7A3B7"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664 (76.9)</w:t>
            </w:r>
          </w:p>
          <w:p w14:paraId="424076BA"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172 (99.6)</w:t>
            </w:r>
          </w:p>
        </w:tc>
        <w:tc>
          <w:tcPr>
            <w:tcW w:w="1705" w:type="dxa"/>
          </w:tcPr>
          <w:p w14:paraId="3E178FD8"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216 (60.7)</w:t>
            </w:r>
          </w:p>
          <w:p w14:paraId="28F615E1"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95 (84.7)</w:t>
            </w:r>
          </w:p>
        </w:tc>
      </w:tr>
      <w:tr w:rsidR="00CE1AB2" w:rsidRPr="00251B83" w14:paraId="39419B7C" w14:textId="77777777" w:rsidTr="0092277E">
        <w:tc>
          <w:tcPr>
            <w:tcW w:w="4590" w:type="dxa"/>
          </w:tcPr>
          <w:p w14:paraId="655C942B"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Sub-national, No. survey (% of total)</w:t>
            </w:r>
          </w:p>
          <w:p w14:paraId="2BAD3227" w14:textId="77777777" w:rsidR="00CE1AB2" w:rsidRPr="00251B83" w:rsidRDefault="00CE1AB2" w:rsidP="0092277E">
            <w:pPr>
              <w:rPr>
                <w:rFonts w:ascii="Calibri" w:hAnsi="Calibri" w:cs="Calibri"/>
                <w:sz w:val="20"/>
                <w:szCs w:val="20"/>
              </w:rPr>
            </w:pPr>
            <w:r>
              <w:rPr>
                <w:rFonts w:ascii="Calibri" w:hAnsi="Calibri" w:cs="Calibri"/>
                <w:sz w:val="20"/>
                <w:szCs w:val="20"/>
              </w:rPr>
              <w:t xml:space="preserve">    </w:t>
            </w:r>
            <w:r w:rsidRPr="00251B83">
              <w:rPr>
                <w:rFonts w:ascii="Calibri" w:hAnsi="Calibri" w:cs="Calibri"/>
                <w:sz w:val="20"/>
                <w:szCs w:val="20"/>
              </w:rPr>
              <w:t>No. countries (% global pop represented)</w:t>
            </w:r>
          </w:p>
        </w:tc>
        <w:tc>
          <w:tcPr>
            <w:tcW w:w="1620" w:type="dxa"/>
          </w:tcPr>
          <w:p w14:paraId="2E69D7AA"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207 (17.0)</w:t>
            </w:r>
          </w:p>
          <w:p w14:paraId="2D8351E7"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75 (81.6)</w:t>
            </w:r>
          </w:p>
        </w:tc>
        <w:tc>
          <w:tcPr>
            <w:tcW w:w="1530" w:type="dxa"/>
          </w:tcPr>
          <w:p w14:paraId="21E9C6CA"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146 (16.9)</w:t>
            </w:r>
          </w:p>
          <w:p w14:paraId="207BEBE2"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45 (67.8)</w:t>
            </w:r>
          </w:p>
        </w:tc>
        <w:tc>
          <w:tcPr>
            <w:tcW w:w="1705" w:type="dxa"/>
          </w:tcPr>
          <w:p w14:paraId="4D14EEEE"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61 (17.1)</w:t>
            </w:r>
          </w:p>
          <w:p w14:paraId="371EF249"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46 (46.2)</w:t>
            </w:r>
          </w:p>
        </w:tc>
      </w:tr>
      <w:tr w:rsidR="00CE1AB2" w:rsidRPr="00251B83" w14:paraId="2CD1AF22" w14:textId="77777777" w:rsidTr="0092277E">
        <w:tc>
          <w:tcPr>
            <w:tcW w:w="4590" w:type="dxa"/>
          </w:tcPr>
          <w:p w14:paraId="24F6AA08"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Community, No. survey (% of total)</w:t>
            </w:r>
          </w:p>
          <w:p w14:paraId="25E5C169" w14:textId="77777777" w:rsidR="00CE1AB2" w:rsidRPr="00251B83" w:rsidRDefault="00CE1AB2" w:rsidP="0092277E">
            <w:pPr>
              <w:rPr>
                <w:rFonts w:ascii="Calibri" w:hAnsi="Calibri" w:cs="Calibri"/>
                <w:sz w:val="20"/>
                <w:szCs w:val="20"/>
              </w:rPr>
            </w:pPr>
            <w:r>
              <w:rPr>
                <w:rFonts w:ascii="Calibri" w:hAnsi="Calibri" w:cs="Calibri"/>
                <w:sz w:val="20"/>
                <w:szCs w:val="20"/>
              </w:rPr>
              <w:t xml:space="preserve">    </w:t>
            </w:r>
            <w:r w:rsidRPr="00251B83">
              <w:rPr>
                <w:rFonts w:ascii="Calibri" w:hAnsi="Calibri" w:cs="Calibri"/>
                <w:sz w:val="20"/>
                <w:szCs w:val="20"/>
              </w:rPr>
              <w:t>No. countries (% global pop represented)</w:t>
            </w:r>
          </w:p>
        </w:tc>
        <w:tc>
          <w:tcPr>
            <w:tcW w:w="1620" w:type="dxa"/>
          </w:tcPr>
          <w:p w14:paraId="7A399E13"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133 (10.9)</w:t>
            </w:r>
          </w:p>
          <w:p w14:paraId="0F72434E"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48 (70.2)</w:t>
            </w:r>
          </w:p>
        </w:tc>
        <w:tc>
          <w:tcPr>
            <w:tcW w:w="1530" w:type="dxa"/>
          </w:tcPr>
          <w:p w14:paraId="2D8CB951"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54 (6.3)</w:t>
            </w:r>
          </w:p>
          <w:p w14:paraId="0AAE11D3"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19 (35.1)</w:t>
            </w:r>
          </w:p>
        </w:tc>
        <w:tc>
          <w:tcPr>
            <w:tcW w:w="1705" w:type="dxa"/>
          </w:tcPr>
          <w:p w14:paraId="52EE845F"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79 (22.2)</w:t>
            </w:r>
          </w:p>
          <w:p w14:paraId="23591D9C" w14:textId="77777777" w:rsidR="00CE1AB2" w:rsidRPr="00A254BA" w:rsidRDefault="00CE1AB2" w:rsidP="0092277E">
            <w:pPr>
              <w:rPr>
                <w:rFonts w:ascii="Calibri" w:hAnsi="Calibri" w:cs="Calibri"/>
                <w:sz w:val="20"/>
                <w:szCs w:val="20"/>
              </w:rPr>
            </w:pPr>
            <w:r w:rsidRPr="00A254BA">
              <w:rPr>
                <w:rFonts w:ascii="Calibri" w:hAnsi="Calibri" w:cs="Calibri"/>
                <w:sz w:val="20"/>
                <w:szCs w:val="20"/>
              </w:rPr>
              <w:t>36 (48.2)</w:t>
            </w:r>
          </w:p>
        </w:tc>
      </w:tr>
      <w:tr w:rsidR="00CE1AB2" w:rsidRPr="00251B83" w14:paraId="23F78B07" w14:textId="77777777" w:rsidTr="0092277E">
        <w:tc>
          <w:tcPr>
            <w:tcW w:w="4590" w:type="dxa"/>
          </w:tcPr>
          <w:p w14:paraId="03386D71"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Response rate, %</w:t>
            </w:r>
          </w:p>
        </w:tc>
        <w:tc>
          <w:tcPr>
            <w:tcW w:w="1620" w:type="dxa"/>
          </w:tcPr>
          <w:p w14:paraId="26CB4379" w14:textId="77777777" w:rsidR="00CE1AB2" w:rsidRPr="00251B83" w:rsidRDefault="00CE1AB2" w:rsidP="0092277E">
            <w:pPr>
              <w:rPr>
                <w:rFonts w:ascii="Calibri" w:hAnsi="Calibri" w:cs="Calibri"/>
                <w:b/>
                <w:bCs/>
                <w:sz w:val="20"/>
                <w:szCs w:val="20"/>
              </w:rPr>
            </w:pPr>
          </w:p>
        </w:tc>
        <w:tc>
          <w:tcPr>
            <w:tcW w:w="1530" w:type="dxa"/>
          </w:tcPr>
          <w:p w14:paraId="5EE82E02" w14:textId="77777777" w:rsidR="00CE1AB2" w:rsidRPr="00251B83" w:rsidRDefault="00CE1AB2" w:rsidP="0092277E">
            <w:pPr>
              <w:rPr>
                <w:rFonts w:ascii="Calibri" w:hAnsi="Calibri" w:cs="Calibri"/>
                <w:b/>
                <w:bCs/>
                <w:sz w:val="20"/>
                <w:szCs w:val="20"/>
              </w:rPr>
            </w:pPr>
          </w:p>
        </w:tc>
        <w:tc>
          <w:tcPr>
            <w:tcW w:w="1705" w:type="dxa"/>
          </w:tcPr>
          <w:p w14:paraId="0C39E449" w14:textId="77777777" w:rsidR="00CE1AB2" w:rsidRPr="00251B83" w:rsidRDefault="00CE1AB2" w:rsidP="0092277E">
            <w:pPr>
              <w:rPr>
                <w:rFonts w:ascii="Calibri" w:hAnsi="Calibri" w:cs="Calibri"/>
                <w:b/>
                <w:bCs/>
                <w:sz w:val="20"/>
                <w:szCs w:val="20"/>
              </w:rPr>
            </w:pPr>
          </w:p>
        </w:tc>
      </w:tr>
      <w:tr w:rsidR="00CE1AB2" w:rsidRPr="00251B83" w14:paraId="095DB252" w14:textId="77777777" w:rsidTr="0092277E">
        <w:tc>
          <w:tcPr>
            <w:tcW w:w="4590" w:type="dxa"/>
          </w:tcPr>
          <w:p w14:paraId="6A9D6275"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60-100%</w:t>
            </w:r>
          </w:p>
        </w:tc>
        <w:tc>
          <w:tcPr>
            <w:tcW w:w="1620" w:type="dxa"/>
          </w:tcPr>
          <w:p w14:paraId="32D71751"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37.8</w:t>
            </w:r>
          </w:p>
        </w:tc>
        <w:tc>
          <w:tcPr>
            <w:tcW w:w="1530" w:type="dxa"/>
          </w:tcPr>
          <w:p w14:paraId="00A65F16"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24.8</w:t>
            </w:r>
          </w:p>
        </w:tc>
        <w:tc>
          <w:tcPr>
            <w:tcW w:w="1705" w:type="dxa"/>
          </w:tcPr>
          <w:p w14:paraId="099A8E9C"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69.4</w:t>
            </w:r>
          </w:p>
        </w:tc>
      </w:tr>
      <w:tr w:rsidR="00CE1AB2" w:rsidRPr="00251B83" w14:paraId="33B88CED" w14:textId="77777777" w:rsidTr="0092277E">
        <w:tc>
          <w:tcPr>
            <w:tcW w:w="4590" w:type="dxa"/>
          </w:tcPr>
          <w:p w14:paraId="6A8EA2E1"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20-59%</w:t>
            </w:r>
          </w:p>
        </w:tc>
        <w:tc>
          <w:tcPr>
            <w:tcW w:w="1620" w:type="dxa"/>
          </w:tcPr>
          <w:p w14:paraId="7D0B84F0"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3.2</w:t>
            </w:r>
          </w:p>
        </w:tc>
        <w:tc>
          <w:tcPr>
            <w:tcW w:w="1530" w:type="dxa"/>
          </w:tcPr>
          <w:p w14:paraId="3DF7E2A0"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1.2</w:t>
            </w:r>
          </w:p>
        </w:tc>
        <w:tc>
          <w:tcPr>
            <w:tcW w:w="1705" w:type="dxa"/>
          </w:tcPr>
          <w:p w14:paraId="69BDDC47"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8.1</w:t>
            </w:r>
          </w:p>
        </w:tc>
      </w:tr>
      <w:tr w:rsidR="00CE1AB2" w:rsidRPr="00251B83" w14:paraId="4EECB0C9" w14:textId="77777777" w:rsidTr="0092277E">
        <w:tc>
          <w:tcPr>
            <w:tcW w:w="4590" w:type="dxa"/>
          </w:tcPr>
          <w:p w14:paraId="4A03209C"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&lt;20%</w:t>
            </w:r>
          </w:p>
        </w:tc>
        <w:tc>
          <w:tcPr>
            <w:tcW w:w="1620" w:type="dxa"/>
          </w:tcPr>
          <w:p w14:paraId="7506E992"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5.7</w:t>
            </w:r>
          </w:p>
        </w:tc>
        <w:tc>
          <w:tcPr>
            <w:tcW w:w="1530" w:type="dxa"/>
          </w:tcPr>
          <w:p w14:paraId="253B6B45"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8.0</w:t>
            </w:r>
          </w:p>
        </w:tc>
        <w:tc>
          <w:tcPr>
            <w:tcW w:w="1705" w:type="dxa"/>
          </w:tcPr>
          <w:p w14:paraId="738EF8D3"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0.0</w:t>
            </w:r>
          </w:p>
        </w:tc>
      </w:tr>
      <w:tr w:rsidR="00CE1AB2" w:rsidRPr="00251B83" w14:paraId="4D8A9511" w14:textId="77777777" w:rsidTr="0092277E">
        <w:tc>
          <w:tcPr>
            <w:tcW w:w="4590" w:type="dxa"/>
          </w:tcPr>
          <w:p w14:paraId="6946EBDA"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Information not available</w:t>
            </w:r>
          </w:p>
        </w:tc>
        <w:tc>
          <w:tcPr>
            <w:tcW w:w="1620" w:type="dxa"/>
          </w:tcPr>
          <w:p w14:paraId="60D30C6B"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53.4</w:t>
            </w:r>
          </w:p>
        </w:tc>
        <w:tc>
          <w:tcPr>
            <w:tcW w:w="1530" w:type="dxa"/>
          </w:tcPr>
          <w:p w14:paraId="1B90593D"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66.1</w:t>
            </w:r>
          </w:p>
        </w:tc>
        <w:tc>
          <w:tcPr>
            <w:tcW w:w="1705" w:type="dxa"/>
          </w:tcPr>
          <w:p w14:paraId="0BBC3003"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22.5</w:t>
            </w:r>
          </w:p>
        </w:tc>
      </w:tr>
      <w:tr w:rsidR="00CE1AB2" w:rsidRPr="00251B83" w14:paraId="6CCC9B1D" w14:textId="77777777" w:rsidTr="0092277E">
        <w:tc>
          <w:tcPr>
            <w:tcW w:w="4590" w:type="dxa"/>
          </w:tcPr>
          <w:p w14:paraId="58858CEF"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Sampling methodology, %</w:t>
            </w:r>
          </w:p>
        </w:tc>
        <w:tc>
          <w:tcPr>
            <w:tcW w:w="1620" w:type="dxa"/>
          </w:tcPr>
          <w:p w14:paraId="167C8BE9" w14:textId="77777777" w:rsidR="00CE1AB2" w:rsidRPr="00B11575" w:rsidRDefault="00CE1AB2" w:rsidP="0092277E">
            <w:pPr>
              <w:rPr>
                <w:rFonts w:ascii="Calibri" w:hAnsi="Calibri" w:cs="Calibri"/>
                <w:sz w:val="20"/>
                <w:szCs w:val="20"/>
              </w:rPr>
            </w:pPr>
          </w:p>
        </w:tc>
        <w:tc>
          <w:tcPr>
            <w:tcW w:w="1530" w:type="dxa"/>
          </w:tcPr>
          <w:p w14:paraId="43103061" w14:textId="77777777" w:rsidR="00CE1AB2" w:rsidRPr="00B11575" w:rsidRDefault="00CE1AB2" w:rsidP="0092277E">
            <w:pPr>
              <w:rPr>
                <w:rFonts w:ascii="Calibri" w:hAnsi="Calibri" w:cs="Calibri"/>
                <w:sz w:val="20"/>
                <w:szCs w:val="20"/>
              </w:rPr>
            </w:pPr>
          </w:p>
        </w:tc>
        <w:tc>
          <w:tcPr>
            <w:tcW w:w="1705" w:type="dxa"/>
          </w:tcPr>
          <w:p w14:paraId="5F1CBEB2" w14:textId="77777777" w:rsidR="00CE1AB2" w:rsidRPr="00B11575" w:rsidRDefault="00CE1AB2" w:rsidP="0092277E">
            <w:pPr>
              <w:rPr>
                <w:rFonts w:ascii="Calibri" w:hAnsi="Calibri" w:cs="Calibri"/>
                <w:sz w:val="20"/>
                <w:szCs w:val="20"/>
              </w:rPr>
            </w:pPr>
          </w:p>
        </w:tc>
      </w:tr>
      <w:tr w:rsidR="00CE1AB2" w:rsidRPr="00251B83" w14:paraId="39EFF28F" w14:textId="77777777" w:rsidTr="0092277E">
        <w:trPr>
          <w:trHeight w:val="269"/>
        </w:trPr>
        <w:tc>
          <w:tcPr>
            <w:tcW w:w="4590" w:type="dxa"/>
          </w:tcPr>
          <w:p w14:paraId="00678952"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Probability sampling, w/ survey weights</w:t>
            </w:r>
          </w:p>
        </w:tc>
        <w:tc>
          <w:tcPr>
            <w:tcW w:w="1620" w:type="dxa"/>
          </w:tcPr>
          <w:p w14:paraId="1F0BC3EA"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38.4</w:t>
            </w:r>
          </w:p>
        </w:tc>
        <w:tc>
          <w:tcPr>
            <w:tcW w:w="1530" w:type="dxa"/>
          </w:tcPr>
          <w:p w14:paraId="2167B989"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39.5</w:t>
            </w:r>
          </w:p>
        </w:tc>
        <w:tc>
          <w:tcPr>
            <w:tcW w:w="1705" w:type="dxa"/>
          </w:tcPr>
          <w:p w14:paraId="2345703F"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36.0</w:t>
            </w:r>
          </w:p>
        </w:tc>
      </w:tr>
      <w:tr w:rsidR="00CE1AB2" w:rsidRPr="00251B83" w14:paraId="0D892E8D" w14:textId="77777777" w:rsidTr="0092277E">
        <w:tc>
          <w:tcPr>
            <w:tcW w:w="4590" w:type="dxa"/>
          </w:tcPr>
          <w:p w14:paraId="45393157"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Probability sampling, no survey weights</w:t>
            </w:r>
          </w:p>
        </w:tc>
        <w:tc>
          <w:tcPr>
            <w:tcW w:w="1620" w:type="dxa"/>
          </w:tcPr>
          <w:p w14:paraId="3E26A4D5"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32.7</w:t>
            </w:r>
          </w:p>
        </w:tc>
        <w:tc>
          <w:tcPr>
            <w:tcW w:w="1530" w:type="dxa"/>
          </w:tcPr>
          <w:p w14:paraId="6B8E4B21"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32.9</w:t>
            </w:r>
          </w:p>
        </w:tc>
        <w:tc>
          <w:tcPr>
            <w:tcW w:w="1705" w:type="dxa"/>
          </w:tcPr>
          <w:p w14:paraId="4CE52354"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32.3</w:t>
            </w:r>
          </w:p>
        </w:tc>
      </w:tr>
      <w:tr w:rsidR="00CE1AB2" w:rsidRPr="00251B83" w14:paraId="1F6F4F45" w14:textId="77777777" w:rsidTr="0092277E">
        <w:tc>
          <w:tcPr>
            <w:tcW w:w="4590" w:type="dxa"/>
          </w:tcPr>
          <w:p w14:paraId="62CB9350"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Non-probability sampling</w:t>
            </w:r>
          </w:p>
        </w:tc>
        <w:tc>
          <w:tcPr>
            <w:tcW w:w="1620" w:type="dxa"/>
          </w:tcPr>
          <w:p w14:paraId="36DF57D4"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4.2</w:t>
            </w:r>
          </w:p>
        </w:tc>
        <w:tc>
          <w:tcPr>
            <w:tcW w:w="1530" w:type="dxa"/>
          </w:tcPr>
          <w:p w14:paraId="31392BD8"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0.7</w:t>
            </w:r>
          </w:p>
        </w:tc>
        <w:tc>
          <w:tcPr>
            <w:tcW w:w="1705" w:type="dxa"/>
          </w:tcPr>
          <w:p w14:paraId="7953D069"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12.6</w:t>
            </w:r>
          </w:p>
        </w:tc>
      </w:tr>
      <w:tr w:rsidR="00CE1AB2" w:rsidRPr="00251B83" w14:paraId="45CADF7D" w14:textId="77777777" w:rsidTr="0092277E">
        <w:tc>
          <w:tcPr>
            <w:tcW w:w="4590" w:type="dxa"/>
          </w:tcPr>
          <w:p w14:paraId="0C40DF1D"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Information not available</w:t>
            </w:r>
          </w:p>
        </w:tc>
        <w:tc>
          <w:tcPr>
            <w:tcW w:w="1620" w:type="dxa"/>
          </w:tcPr>
          <w:p w14:paraId="2FBC153B"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24.7</w:t>
            </w:r>
          </w:p>
        </w:tc>
        <w:tc>
          <w:tcPr>
            <w:tcW w:w="1530" w:type="dxa"/>
          </w:tcPr>
          <w:p w14:paraId="5D874D07"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27.0</w:t>
            </w:r>
          </w:p>
        </w:tc>
        <w:tc>
          <w:tcPr>
            <w:tcW w:w="1705" w:type="dxa"/>
          </w:tcPr>
          <w:p w14:paraId="2AA2E228"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19.0</w:t>
            </w:r>
          </w:p>
        </w:tc>
      </w:tr>
      <w:tr w:rsidR="00CE1AB2" w:rsidRPr="00251B83" w14:paraId="1B243E89" w14:textId="77777777" w:rsidTr="0092277E">
        <w:tc>
          <w:tcPr>
            <w:tcW w:w="4590" w:type="dxa"/>
          </w:tcPr>
          <w:p w14:paraId="12EC98C7"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Median (5, 95 </w:t>
            </w:r>
            <w:proofErr w:type="spellStart"/>
            <w:r w:rsidRPr="00251B83">
              <w:rPr>
                <w:rFonts w:ascii="Calibri" w:hAnsi="Calibri" w:cs="Calibri"/>
                <w:sz w:val="20"/>
                <w:szCs w:val="20"/>
              </w:rPr>
              <w:t>pctl</w:t>
            </w:r>
            <w:proofErr w:type="spellEnd"/>
            <w:r w:rsidRPr="00251B83">
              <w:rPr>
                <w:rFonts w:ascii="Calibri" w:hAnsi="Calibri" w:cs="Calibri"/>
                <w:sz w:val="20"/>
                <w:szCs w:val="20"/>
              </w:rPr>
              <w:t xml:space="preserve">) no. of GDD dietary </w:t>
            </w:r>
            <w:r>
              <w:rPr>
                <w:rFonts w:ascii="Calibri" w:hAnsi="Calibri" w:cs="Calibri"/>
                <w:sz w:val="20"/>
                <w:szCs w:val="20"/>
              </w:rPr>
              <w:t>factors/</w:t>
            </w:r>
            <w:r w:rsidRPr="00251B83">
              <w:rPr>
                <w:rFonts w:ascii="Calibri" w:hAnsi="Calibri" w:cs="Calibri"/>
                <w:sz w:val="20"/>
                <w:szCs w:val="20"/>
              </w:rPr>
              <w:t xml:space="preserve">survey </w:t>
            </w:r>
          </w:p>
        </w:tc>
        <w:tc>
          <w:tcPr>
            <w:tcW w:w="1620" w:type="dxa"/>
          </w:tcPr>
          <w:p w14:paraId="19ADC005"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6.0 (1.0, 30.0)</w:t>
            </w:r>
          </w:p>
        </w:tc>
        <w:tc>
          <w:tcPr>
            <w:tcW w:w="1530" w:type="dxa"/>
          </w:tcPr>
          <w:p w14:paraId="39AC3C5C"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 xml:space="preserve">3.0 (1.0, 14.0) </w:t>
            </w:r>
          </w:p>
        </w:tc>
        <w:tc>
          <w:tcPr>
            <w:tcW w:w="1705" w:type="dxa"/>
          </w:tcPr>
          <w:p w14:paraId="1F946646"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11.0 (2.0, 47.0)</w:t>
            </w:r>
          </w:p>
        </w:tc>
      </w:tr>
      <w:tr w:rsidR="00CE1AB2" w:rsidRPr="00251B83" w14:paraId="5BCD4341" w14:textId="77777777" w:rsidTr="0092277E">
        <w:tc>
          <w:tcPr>
            <w:tcW w:w="4590" w:type="dxa"/>
          </w:tcPr>
          <w:p w14:paraId="587FBC99"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Dietary assessment method</w:t>
            </w:r>
            <w:r w:rsidRPr="00474BF1">
              <w:rPr>
                <w:rFonts w:ascii="Calibri" w:hAnsi="Calibri" w:cs="Calibri"/>
                <w:color w:val="333333"/>
                <w:sz w:val="20"/>
                <w:szCs w:val="20"/>
              </w:rPr>
              <w:t>¶</w:t>
            </w:r>
          </w:p>
        </w:tc>
        <w:tc>
          <w:tcPr>
            <w:tcW w:w="1620" w:type="dxa"/>
          </w:tcPr>
          <w:p w14:paraId="37732794" w14:textId="77777777" w:rsidR="00CE1AB2" w:rsidRPr="00B11575" w:rsidRDefault="00CE1AB2" w:rsidP="0092277E">
            <w:pPr>
              <w:rPr>
                <w:rFonts w:ascii="Calibri" w:hAnsi="Calibri" w:cs="Calibri"/>
                <w:sz w:val="20"/>
                <w:szCs w:val="20"/>
              </w:rPr>
            </w:pPr>
          </w:p>
        </w:tc>
        <w:tc>
          <w:tcPr>
            <w:tcW w:w="1530" w:type="dxa"/>
          </w:tcPr>
          <w:p w14:paraId="57C2251E" w14:textId="77777777" w:rsidR="00CE1AB2" w:rsidRPr="00B11575" w:rsidRDefault="00CE1AB2" w:rsidP="0092277E">
            <w:pPr>
              <w:rPr>
                <w:rFonts w:ascii="Calibri" w:hAnsi="Calibri" w:cs="Calibri"/>
                <w:sz w:val="20"/>
                <w:szCs w:val="20"/>
              </w:rPr>
            </w:pPr>
          </w:p>
        </w:tc>
        <w:tc>
          <w:tcPr>
            <w:tcW w:w="1705" w:type="dxa"/>
          </w:tcPr>
          <w:p w14:paraId="4E16CD42" w14:textId="77777777" w:rsidR="00CE1AB2" w:rsidRPr="00B11575" w:rsidRDefault="00CE1AB2" w:rsidP="0092277E">
            <w:pPr>
              <w:rPr>
                <w:rFonts w:ascii="Calibri" w:hAnsi="Calibri" w:cs="Calibri"/>
                <w:sz w:val="20"/>
                <w:szCs w:val="20"/>
              </w:rPr>
            </w:pPr>
          </w:p>
        </w:tc>
      </w:tr>
      <w:tr w:rsidR="00CE1AB2" w:rsidRPr="00251B83" w14:paraId="423CFCDA" w14:textId="77777777" w:rsidTr="0092277E">
        <w:tc>
          <w:tcPr>
            <w:tcW w:w="4590" w:type="dxa"/>
          </w:tcPr>
          <w:p w14:paraId="6C99EC21"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Single or multiple recall/records</w:t>
            </w:r>
          </w:p>
        </w:tc>
        <w:tc>
          <w:tcPr>
            <w:tcW w:w="1620" w:type="dxa"/>
          </w:tcPr>
          <w:p w14:paraId="68048DD2" w14:textId="77777777" w:rsidR="00CE1AB2" w:rsidRPr="00B11575" w:rsidRDefault="00CE1AB2" w:rsidP="0092277E">
            <w:pPr>
              <w:rPr>
                <w:rFonts w:ascii="Calibri" w:hAnsi="Calibri" w:cs="Calibri"/>
                <w:sz w:val="20"/>
                <w:szCs w:val="20"/>
              </w:rPr>
            </w:pPr>
          </w:p>
        </w:tc>
        <w:tc>
          <w:tcPr>
            <w:tcW w:w="1530" w:type="dxa"/>
          </w:tcPr>
          <w:p w14:paraId="11C1976B" w14:textId="77777777" w:rsidR="00CE1AB2" w:rsidRPr="00B11575" w:rsidRDefault="00CE1AB2" w:rsidP="0092277E">
            <w:pPr>
              <w:rPr>
                <w:rFonts w:ascii="Calibri" w:hAnsi="Calibri" w:cs="Calibri"/>
                <w:sz w:val="20"/>
                <w:szCs w:val="20"/>
              </w:rPr>
            </w:pPr>
          </w:p>
        </w:tc>
        <w:tc>
          <w:tcPr>
            <w:tcW w:w="1705" w:type="dxa"/>
          </w:tcPr>
          <w:p w14:paraId="4ADAAD73" w14:textId="77777777" w:rsidR="00CE1AB2" w:rsidRPr="00B11575" w:rsidRDefault="00CE1AB2" w:rsidP="0092277E">
            <w:pPr>
              <w:rPr>
                <w:rFonts w:ascii="Calibri" w:hAnsi="Calibri" w:cs="Calibri"/>
                <w:sz w:val="20"/>
                <w:szCs w:val="20"/>
              </w:rPr>
            </w:pPr>
          </w:p>
        </w:tc>
      </w:tr>
      <w:tr w:rsidR="00CE1AB2" w:rsidRPr="00251B83" w14:paraId="243ED40B" w14:textId="77777777" w:rsidTr="0092277E">
        <w:trPr>
          <w:trHeight w:val="498"/>
        </w:trPr>
        <w:tc>
          <w:tcPr>
            <w:tcW w:w="4590" w:type="dxa"/>
          </w:tcPr>
          <w:p w14:paraId="38BD1C80"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No. surveys (% total)</w:t>
            </w:r>
          </w:p>
          <w:p w14:paraId="49FB2427"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No. countries (% global pop represented)</w:t>
            </w:r>
          </w:p>
        </w:tc>
        <w:tc>
          <w:tcPr>
            <w:tcW w:w="1620" w:type="dxa"/>
          </w:tcPr>
          <w:p w14:paraId="42A6DB36"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286 (23.4)</w:t>
            </w:r>
          </w:p>
          <w:p w14:paraId="163487CD"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68 (78.0)</w:t>
            </w:r>
          </w:p>
        </w:tc>
        <w:tc>
          <w:tcPr>
            <w:tcW w:w="1530" w:type="dxa"/>
          </w:tcPr>
          <w:p w14:paraId="784A8D80"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96 (11.1)</w:t>
            </w:r>
          </w:p>
          <w:p w14:paraId="5F235305"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90 (40.4)</w:t>
            </w:r>
          </w:p>
        </w:tc>
        <w:tc>
          <w:tcPr>
            <w:tcW w:w="1705" w:type="dxa"/>
          </w:tcPr>
          <w:p w14:paraId="6934D9D4"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190 (53.4)</w:t>
            </w:r>
          </w:p>
          <w:p w14:paraId="2B959340"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64 (84.7)</w:t>
            </w:r>
          </w:p>
        </w:tc>
      </w:tr>
      <w:tr w:rsidR="00CE1AB2" w:rsidRPr="00251B83" w14:paraId="034AC95B" w14:textId="77777777" w:rsidTr="0092277E">
        <w:tc>
          <w:tcPr>
            <w:tcW w:w="4590" w:type="dxa"/>
          </w:tcPr>
          <w:p w14:paraId="19598303"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Food Frequency Questionnaire</w:t>
            </w:r>
          </w:p>
        </w:tc>
        <w:tc>
          <w:tcPr>
            <w:tcW w:w="1620" w:type="dxa"/>
          </w:tcPr>
          <w:p w14:paraId="1A03DBD7" w14:textId="77777777" w:rsidR="00CE1AB2" w:rsidRPr="00B11575" w:rsidRDefault="00CE1AB2" w:rsidP="0092277E">
            <w:pPr>
              <w:rPr>
                <w:rFonts w:ascii="Calibri" w:hAnsi="Calibri" w:cs="Calibri"/>
                <w:sz w:val="20"/>
                <w:szCs w:val="20"/>
              </w:rPr>
            </w:pPr>
          </w:p>
        </w:tc>
        <w:tc>
          <w:tcPr>
            <w:tcW w:w="1530" w:type="dxa"/>
          </w:tcPr>
          <w:p w14:paraId="2115811A" w14:textId="77777777" w:rsidR="00CE1AB2" w:rsidRPr="00B11575" w:rsidRDefault="00CE1AB2" w:rsidP="0092277E">
            <w:pPr>
              <w:rPr>
                <w:rFonts w:ascii="Calibri" w:hAnsi="Calibri" w:cs="Calibri"/>
                <w:sz w:val="20"/>
                <w:szCs w:val="20"/>
              </w:rPr>
            </w:pPr>
          </w:p>
        </w:tc>
        <w:tc>
          <w:tcPr>
            <w:tcW w:w="1705" w:type="dxa"/>
          </w:tcPr>
          <w:p w14:paraId="51068C8C" w14:textId="77777777" w:rsidR="00CE1AB2" w:rsidRPr="00B11575" w:rsidRDefault="00CE1AB2" w:rsidP="0092277E">
            <w:pPr>
              <w:rPr>
                <w:rFonts w:ascii="Calibri" w:hAnsi="Calibri" w:cs="Calibri"/>
                <w:sz w:val="20"/>
                <w:szCs w:val="20"/>
              </w:rPr>
            </w:pPr>
          </w:p>
        </w:tc>
      </w:tr>
      <w:tr w:rsidR="00CE1AB2" w:rsidRPr="00251B83" w14:paraId="4ACE1BE8" w14:textId="77777777" w:rsidTr="0092277E">
        <w:trPr>
          <w:trHeight w:val="498"/>
        </w:trPr>
        <w:tc>
          <w:tcPr>
            <w:tcW w:w="4590" w:type="dxa"/>
          </w:tcPr>
          <w:p w14:paraId="671B4A26"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No. surveys (% total)</w:t>
            </w:r>
          </w:p>
          <w:p w14:paraId="1CF88673"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No. countries (% global pop represented)</w:t>
            </w:r>
          </w:p>
        </w:tc>
        <w:tc>
          <w:tcPr>
            <w:tcW w:w="1620" w:type="dxa"/>
          </w:tcPr>
          <w:p w14:paraId="054AB0D0"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503 (41.2)</w:t>
            </w:r>
          </w:p>
          <w:p w14:paraId="1D6DD689"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164 (94.3)</w:t>
            </w:r>
          </w:p>
        </w:tc>
        <w:tc>
          <w:tcPr>
            <w:tcW w:w="1530" w:type="dxa"/>
          </w:tcPr>
          <w:p w14:paraId="19CBF760"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346 (40.0)</w:t>
            </w:r>
          </w:p>
          <w:p w14:paraId="40DDDACB"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141 (89.50</w:t>
            </w:r>
          </w:p>
        </w:tc>
        <w:tc>
          <w:tcPr>
            <w:tcW w:w="1705" w:type="dxa"/>
          </w:tcPr>
          <w:p w14:paraId="1A1F6B13" w14:textId="22FF6FE7" w:rsidR="00CE1AB2" w:rsidRPr="00B11575" w:rsidRDefault="00CE1AB2" w:rsidP="0092277E">
            <w:pPr>
              <w:rPr>
                <w:rFonts w:ascii="Calibri" w:hAnsi="Calibri" w:cs="Calibri"/>
                <w:sz w:val="20"/>
                <w:szCs w:val="20"/>
              </w:rPr>
            </w:pPr>
            <w:r w:rsidRPr="00B11575">
              <w:rPr>
                <w:rFonts w:ascii="Calibri" w:hAnsi="Calibri" w:cs="Calibri"/>
                <w:sz w:val="20"/>
                <w:szCs w:val="20"/>
              </w:rPr>
              <w:t>1</w:t>
            </w:r>
            <w:r w:rsidR="0072442B">
              <w:rPr>
                <w:rFonts w:ascii="Calibri" w:hAnsi="Calibri" w:cs="Calibri"/>
                <w:sz w:val="20"/>
                <w:szCs w:val="20"/>
              </w:rPr>
              <w:t>5</w:t>
            </w:r>
            <w:r w:rsidRPr="00B11575">
              <w:rPr>
                <w:rFonts w:ascii="Calibri" w:hAnsi="Calibri" w:cs="Calibri"/>
                <w:sz w:val="20"/>
                <w:szCs w:val="20"/>
              </w:rPr>
              <w:t>7 (44.1)</w:t>
            </w:r>
          </w:p>
          <w:p w14:paraId="425B7CC3"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89 (57.2)</w:t>
            </w:r>
          </w:p>
        </w:tc>
      </w:tr>
      <w:tr w:rsidR="00CE1AB2" w:rsidRPr="00251B83" w14:paraId="0E32788E" w14:textId="77777777" w:rsidTr="0092277E">
        <w:tc>
          <w:tcPr>
            <w:tcW w:w="4590" w:type="dxa"/>
          </w:tcPr>
          <w:p w14:paraId="60116FAB"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DHS questionnaire</w:t>
            </w:r>
          </w:p>
        </w:tc>
        <w:tc>
          <w:tcPr>
            <w:tcW w:w="1620" w:type="dxa"/>
          </w:tcPr>
          <w:p w14:paraId="17F5CB8A" w14:textId="77777777" w:rsidR="00CE1AB2" w:rsidRPr="00B11575" w:rsidRDefault="00CE1AB2" w:rsidP="0092277E">
            <w:pPr>
              <w:rPr>
                <w:rFonts w:ascii="Calibri" w:hAnsi="Calibri" w:cs="Calibri"/>
                <w:sz w:val="20"/>
                <w:szCs w:val="20"/>
              </w:rPr>
            </w:pPr>
          </w:p>
        </w:tc>
        <w:tc>
          <w:tcPr>
            <w:tcW w:w="1530" w:type="dxa"/>
          </w:tcPr>
          <w:p w14:paraId="4B8E2D7F" w14:textId="77777777" w:rsidR="00CE1AB2" w:rsidRPr="00B11575" w:rsidRDefault="00CE1AB2" w:rsidP="0092277E">
            <w:pPr>
              <w:rPr>
                <w:rFonts w:ascii="Calibri" w:hAnsi="Calibri" w:cs="Calibri"/>
                <w:sz w:val="20"/>
                <w:szCs w:val="20"/>
              </w:rPr>
            </w:pPr>
          </w:p>
        </w:tc>
        <w:tc>
          <w:tcPr>
            <w:tcW w:w="1705" w:type="dxa"/>
          </w:tcPr>
          <w:p w14:paraId="28743C1A" w14:textId="77777777" w:rsidR="00CE1AB2" w:rsidRPr="00B11575" w:rsidRDefault="00CE1AB2" w:rsidP="0092277E">
            <w:pPr>
              <w:rPr>
                <w:rFonts w:ascii="Calibri" w:hAnsi="Calibri" w:cs="Calibri"/>
                <w:sz w:val="20"/>
                <w:szCs w:val="20"/>
              </w:rPr>
            </w:pPr>
          </w:p>
        </w:tc>
      </w:tr>
      <w:tr w:rsidR="00CE1AB2" w:rsidRPr="00251B83" w14:paraId="662226AF" w14:textId="77777777" w:rsidTr="0092277E">
        <w:tc>
          <w:tcPr>
            <w:tcW w:w="4590" w:type="dxa"/>
          </w:tcPr>
          <w:p w14:paraId="4147A186" w14:textId="77777777" w:rsidR="00CE1AB2" w:rsidRDefault="00CE1AB2" w:rsidP="0092277E">
            <w:pPr>
              <w:rPr>
                <w:rFonts w:ascii="Calibri" w:hAnsi="Calibri" w:cs="Calibri"/>
                <w:sz w:val="20"/>
                <w:szCs w:val="20"/>
              </w:rPr>
            </w:pPr>
            <w:r w:rsidRPr="00251B83">
              <w:rPr>
                <w:rFonts w:ascii="Calibri" w:hAnsi="Calibri" w:cs="Calibri"/>
                <w:sz w:val="20"/>
                <w:szCs w:val="20"/>
              </w:rPr>
              <w:t xml:space="preserve">      No. surveys (% total)</w:t>
            </w:r>
          </w:p>
          <w:p w14:paraId="740C6586"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No. countries (% global pop represented)</w:t>
            </w:r>
          </w:p>
        </w:tc>
        <w:tc>
          <w:tcPr>
            <w:tcW w:w="1620" w:type="dxa"/>
          </w:tcPr>
          <w:p w14:paraId="1A9FA956"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193 (15.8)</w:t>
            </w:r>
          </w:p>
          <w:p w14:paraId="7A301231"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70 (53.9)</w:t>
            </w:r>
          </w:p>
        </w:tc>
        <w:tc>
          <w:tcPr>
            <w:tcW w:w="1530" w:type="dxa"/>
          </w:tcPr>
          <w:p w14:paraId="2136ECB8"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190 (22.0)</w:t>
            </w:r>
          </w:p>
          <w:p w14:paraId="53241FB1"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69 (53.4)</w:t>
            </w:r>
          </w:p>
        </w:tc>
        <w:tc>
          <w:tcPr>
            <w:tcW w:w="1705" w:type="dxa"/>
          </w:tcPr>
          <w:p w14:paraId="2BE0A2C4"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3 (0.8)</w:t>
            </w:r>
          </w:p>
          <w:p w14:paraId="63D10E65"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2 (1.7)</w:t>
            </w:r>
          </w:p>
        </w:tc>
      </w:tr>
      <w:tr w:rsidR="00CE1AB2" w:rsidRPr="00251B83" w14:paraId="24674ABF" w14:textId="77777777" w:rsidTr="0092277E">
        <w:tc>
          <w:tcPr>
            <w:tcW w:w="4590" w:type="dxa"/>
          </w:tcPr>
          <w:p w14:paraId="4732FA4A"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Household survey</w:t>
            </w:r>
          </w:p>
        </w:tc>
        <w:tc>
          <w:tcPr>
            <w:tcW w:w="1620" w:type="dxa"/>
          </w:tcPr>
          <w:p w14:paraId="09B8C63F" w14:textId="77777777" w:rsidR="00CE1AB2" w:rsidRPr="00B11575" w:rsidRDefault="00CE1AB2" w:rsidP="0092277E">
            <w:pPr>
              <w:rPr>
                <w:rFonts w:ascii="Calibri" w:hAnsi="Calibri" w:cs="Calibri"/>
                <w:sz w:val="20"/>
                <w:szCs w:val="20"/>
              </w:rPr>
            </w:pPr>
          </w:p>
        </w:tc>
        <w:tc>
          <w:tcPr>
            <w:tcW w:w="1530" w:type="dxa"/>
          </w:tcPr>
          <w:p w14:paraId="109A1ECE" w14:textId="77777777" w:rsidR="00CE1AB2" w:rsidRPr="00B11575" w:rsidRDefault="00CE1AB2" w:rsidP="0092277E">
            <w:pPr>
              <w:rPr>
                <w:rFonts w:ascii="Calibri" w:hAnsi="Calibri" w:cs="Calibri"/>
                <w:sz w:val="20"/>
                <w:szCs w:val="20"/>
              </w:rPr>
            </w:pPr>
          </w:p>
        </w:tc>
        <w:tc>
          <w:tcPr>
            <w:tcW w:w="1705" w:type="dxa"/>
          </w:tcPr>
          <w:p w14:paraId="039C75FE" w14:textId="77777777" w:rsidR="00CE1AB2" w:rsidRPr="00B11575" w:rsidRDefault="00CE1AB2" w:rsidP="0092277E">
            <w:pPr>
              <w:rPr>
                <w:rFonts w:ascii="Calibri" w:hAnsi="Calibri" w:cs="Calibri"/>
                <w:sz w:val="20"/>
                <w:szCs w:val="20"/>
              </w:rPr>
            </w:pPr>
          </w:p>
        </w:tc>
      </w:tr>
      <w:tr w:rsidR="00CE1AB2" w:rsidRPr="00251B83" w14:paraId="4BAC6C54" w14:textId="77777777" w:rsidTr="0092277E">
        <w:trPr>
          <w:trHeight w:val="498"/>
        </w:trPr>
        <w:tc>
          <w:tcPr>
            <w:tcW w:w="4590" w:type="dxa"/>
          </w:tcPr>
          <w:p w14:paraId="29AB4114"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No. surveys (% total)</w:t>
            </w:r>
          </w:p>
          <w:p w14:paraId="29EC5EE1"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t xml:space="preserve">      No. countries (% global pop represented)</w:t>
            </w:r>
          </w:p>
        </w:tc>
        <w:tc>
          <w:tcPr>
            <w:tcW w:w="1620" w:type="dxa"/>
          </w:tcPr>
          <w:p w14:paraId="6C00A392"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78 (6.4)</w:t>
            </w:r>
          </w:p>
          <w:p w14:paraId="6F8FFCF7"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27 (15.1)</w:t>
            </w:r>
          </w:p>
        </w:tc>
        <w:tc>
          <w:tcPr>
            <w:tcW w:w="1530" w:type="dxa"/>
          </w:tcPr>
          <w:p w14:paraId="01E88359"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78 (9.0)</w:t>
            </w:r>
          </w:p>
          <w:p w14:paraId="5003AB4C"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27 (15.3)</w:t>
            </w:r>
          </w:p>
        </w:tc>
        <w:tc>
          <w:tcPr>
            <w:tcW w:w="1705" w:type="dxa"/>
          </w:tcPr>
          <w:p w14:paraId="37CF64C5"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0 (0.0)</w:t>
            </w:r>
          </w:p>
          <w:p w14:paraId="2A59A219" w14:textId="77777777" w:rsidR="00CE1AB2" w:rsidRPr="00B11575" w:rsidRDefault="00CE1AB2" w:rsidP="0092277E">
            <w:pPr>
              <w:rPr>
                <w:rFonts w:ascii="Calibri" w:hAnsi="Calibri" w:cs="Calibri"/>
                <w:sz w:val="20"/>
                <w:szCs w:val="20"/>
              </w:rPr>
            </w:pPr>
            <w:r w:rsidRPr="00B11575">
              <w:rPr>
                <w:rFonts w:ascii="Calibri" w:hAnsi="Calibri" w:cs="Calibri"/>
                <w:sz w:val="20"/>
                <w:szCs w:val="20"/>
              </w:rPr>
              <w:t>0 (0.0)</w:t>
            </w:r>
          </w:p>
        </w:tc>
      </w:tr>
      <w:tr w:rsidR="00CE1AB2" w:rsidRPr="00251B83" w14:paraId="35A8C0BA" w14:textId="77777777" w:rsidTr="0092277E">
        <w:tc>
          <w:tcPr>
            <w:tcW w:w="4590" w:type="dxa"/>
          </w:tcPr>
          <w:p w14:paraId="30C4A4CA" w14:textId="77777777" w:rsidR="00CE1AB2" w:rsidRPr="00251B83" w:rsidRDefault="00CE1AB2" w:rsidP="0092277E">
            <w:pPr>
              <w:rPr>
                <w:rFonts w:ascii="Calibri" w:hAnsi="Calibri" w:cs="Calibri"/>
                <w:sz w:val="20"/>
                <w:szCs w:val="20"/>
              </w:rPr>
            </w:pPr>
            <w:r w:rsidRPr="00251B83">
              <w:rPr>
                <w:rFonts w:ascii="Calibri" w:hAnsi="Calibri" w:cs="Calibri"/>
                <w:sz w:val="20"/>
                <w:szCs w:val="20"/>
              </w:rPr>
              <w:lastRenderedPageBreak/>
              <w:t xml:space="preserve">   Biomarker (urine sodium, hemoglobin)</w:t>
            </w:r>
          </w:p>
        </w:tc>
        <w:tc>
          <w:tcPr>
            <w:tcW w:w="1620" w:type="dxa"/>
          </w:tcPr>
          <w:p w14:paraId="02F29DCC" w14:textId="77777777" w:rsidR="00CE1AB2" w:rsidRPr="00B11575" w:rsidRDefault="00CE1AB2" w:rsidP="0092277E">
            <w:pPr>
              <w:rPr>
                <w:rFonts w:ascii="Calibri" w:hAnsi="Calibri" w:cs="Calibri"/>
                <w:sz w:val="20"/>
                <w:szCs w:val="20"/>
              </w:rPr>
            </w:pPr>
          </w:p>
        </w:tc>
        <w:tc>
          <w:tcPr>
            <w:tcW w:w="1530" w:type="dxa"/>
          </w:tcPr>
          <w:p w14:paraId="309C485E" w14:textId="77777777" w:rsidR="00CE1AB2" w:rsidRPr="00B11575" w:rsidRDefault="00CE1AB2" w:rsidP="0092277E">
            <w:pPr>
              <w:rPr>
                <w:rFonts w:ascii="Calibri" w:hAnsi="Calibri" w:cs="Calibri"/>
                <w:sz w:val="20"/>
                <w:szCs w:val="20"/>
              </w:rPr>
            </w:pPr>
          </w:p>
        </w:tc>
        <w:tc>
          <w:tcPr>
            <w:tcW w:w="1705" w:type="dxa"/>
          </w:tcPr>
          <w:p w14:paraId="76910CE6" w14:textId="77777777" w:rsidR="00CE1AB2" w:rsidRPr="00B11575" w:rsidRDefault="00CE1AB2" w:rsidP="0092277E">
            <w:pPr>
              <w:rPr>
                <w:rFonts w:ascii="Calibri" w:hAnsi="Calibri" w:cs="Calibri"/>
                <w:sz w:val="20"/>
                <w:szCs w:val="20"/>
              </w:rPr>
            </w:pPr>
          </w:p>
        </w:tc>
      </w:tr>
      <w:tr w:rsidR="0024186B" w:rsidRPr="0024186B" w14:paraId="61DA2513" w14:textId="77777777" w:rsidTr="0092277E">
        <w:tc>
          <w:tcPr>
            <w:tcW w:w="4590" w:type="dxa"/>
          </w:tcPr>
          <w:p w14:paraId="25F66C13" w14:textId="77777777" w:rsidR="00CE1AB2" w:rsidRPr="0024186B" w:rsidRDefault="00CE1AB2" w:rsidP="0092277E">
            <w:pPr>
              <w:rPr>
                <w:rFonts w:ascii="Calibri" w:hAnsi="Calibri" w:cs="Calibri"/>
                <w:sz w:val="20"/>
                <w:szCs w:val="20"/>
              </w:rPr>
            </w:pPr>
            <w:r w:rsidRPr="0024186B">
              <w:rPr>
                <w:rFonts w:ascii="Calibri" w:hAnsi="Calibri" w:cs="Calibri"/>
                <w:sz w:val="20"/>
                <w:szCs w:val="20"/>
              </w:rPr>
              <w:t xml:space="preserve">      No. surveys (% total)</w:t>
            </w:r>
          </w:p>
        </w:tc>
        <w:tc>
          <w:tcPr>
            <w:tcW w:w="1620" w:type="dxa"/>
            <w:vMerge w:val="restart"/>
          </w:tcPr>
          <w:p w14:paraId="799CD9D5" w14:textId="77777777" w:rsidR="00CE1AB2" w:rsidRPr="0024186B" w:rsidRDefault="00CE1AB2" w:rsidP="0092277E">
            <w:pPr>
              <w:rPr>
                <w:rFonts w:ascii="Calibri" w:hAnsi="Calibri" w:cs="Calibri"/>
                <w:sz w:val="20"/>
                <w:szCs w:val="20"/>
              </w:rPr>
            </w:pPr>
            <w:r w:rsidRPr="0024186B">
              <w:rPr>
                <w:rFonts w:ascii="Calibri" w:hAnsi="Calibri" w:cs="Calibri"/>
                <w:sz w:val="20"/>
                <w:szCs w:val="20"/>
              </w:rPr>
              <w:t>160 (13.1)</w:t>
            </w:r>
          </w:p>
          <w:p w14:paraId="115DC4C8" w14:textId="77777777" w:rsidR="00CE1AB2" w:rsidRPr="0024186B" w:rsidRDefault="00CE1AB2" w:rsidP="0092277E">
            <w:pPr>
              <w:rPr>
                <w:rFonts w:ascii="Calibri" w:hAnsi="Calibri" w:cs="Calibri"/>
                <w:sz w:val="20"/>
                <w:szCs w:val="20"/>
              </w:rPr>
            </w:pPr>
            <w:r w:rsidRPr="0024186B">
              <w:rPr>
                <w:rFonts w:ascii="Calibri" w:hAnsi="Calibri" w:cs="Calibri"/>
                <w:sz w:val="20"/>
                <w:szCs w:val="20"/>
              </w:rPr>
              <w:t>60 (70.7)</w:t>
            </w:r>
          </w:p>
        </w:tc>
        <w:tc>
          <w:tcPr>
            <w:tcW w:w="1530" w:type="dxa"/>
            <w:vMerge w:val="restart"/>
          </w:tcPr>
          <w:p w14:paraId="5552DEA2" w14:textId="77777777" w:rsidR="00CE1AB2" w:rsidRPr="0024186B" w:rsidRDefault="00CE1AB2" w:rsidP="0092277E">
            <w:pPr>
              <w:rPr>
                <w:rFonts w:ascii="Calibri" w:hAnsi="Calibri" w:cs="Calibri"/>
                <w:sz w:val="20"/>
                <w:szCs w:val="20"/>
              </w:rPr>
            </w:pPr>
            <w:r w:rsidRPr="0024186B">
              <w:rPr>
                <w:rFonts w:ascii="Calibri" w:hAnsi="Calibri" w:cs="Calibri"/>
                <w:sz w:val="20"/>
                <w:szCs w:val="20"/>
              </w:rPr>
              <w:t>154 (17.8)</w:t>
            </w:r>
          </w:p>
          <w:p w14:paraId="6733CC9C" w14:textId="77777777" w:rsidR="00CE1AB2" w:rsidRPr="0024186B" w:rsidRDefault="00CE1AB2" w:rsidP="0092277E">
            <w:pPr>
              <w:rPr>
                <w:rFonts w:ascii="Calibri" w:hAnsi="Calibri" w:cs="Calibri"/>
                <w:sz w:val="20"/>
                <w:szCs w:val="20"/>
              </w:rPr>
            </w:pPr>
            <w:r w:rsidRPr="0024186B">
              <w:rPr>
                <w:rFonts w:ascii="Calibri" w:hAnsi="Calibri" w:cs="Calibri"/>
                <w:sz w:val="20"/>
                <w:szCs w:val="20"/>
              </w:rPr>
              <w:t>59 (71.3)</w:t>
            </w:r>
          </w:p>
        </w:tc>
        <w:tc>
          <w:tcPr>
            <w:tcW w:w="1705" w:type="dxa"/>
            <w:vMerge w:val="restart"/>
          </w:tcPr>
          <w:p w14:paraId="493D5BC1" w14:textId="77777777" w:rsidR="00CE1AB2" w:rsidRPr="0024186B" w:rsidRDefault="00CE1AB2" w:rsidP="0092277E">
            <w:pPr>
              <w:rPr>
                <w:rFonts w:ascii="Calibri" w:hAnsi="Calibri" w:cs="Calibri"/>
                <w:sz w:val="20"/>
                <w:szCs w:val="20"/>
              </w:rPr>
            </w:pPr>
            <w:r w:rsidRPr="0024186B">
              <w:rPr>
                <w:rFonts w:ascii="Calibri" w:hAnsi="Calibri" w:cs="Calibri"/>
                <w:sz w:val="20"/>
                <w:szCs w:val="20"/>
              </w:rPr>
              <w:t>6 (1.7)</w:t>
            </w:r>
          </w:p>
          <w:p w14:paraId="51F5E835" w14:textId="77777777" w:rsidR="00CE1AB2" w:rsidRPr="0024186B" w:rsidRDefault="00CE1AB2" w:rsidP="0092277E">
            <w:pPr>
              <w:rPr>
                <w:rFonts w:ascii="Calibri" w:hAnsi="Calibri" w:cs="Calibri"/>
                <w:sz w:val="20"/>
                <w:szCs w:val="20"/>
              </w:rPr>
            </w:pPr>
            <w:r w:rsidRPr="0024186B">
              <w:rPr>
                <w:rFonts w:ascii="Calibri" w:hAnsi="Calibri" w:cs="Calibri"/>
                <w:sz w:val="20"/>
                <w:szCs w:val="20"/>
              </w:rPr>
              <w:t>5 (2.5)</w:t>
            </w:r>
          </w:p>
        </w:tc>
      </w:tr>
      <w:tr w:rsidR="0024186B" w:rsidRPr="0024186B" w14:paraId="0C73FBC6" w14:textId="77777777" w:rsidTr="0092277E">
        <w:tc>
          <w:tcPr>
            <w:tcW w:w="4590" w:type="dxa"/>
            <w:tcBorders>
              <w:bottom w:val="single" w:sz="4" w:space="0" w:color="auto"/>
            </w:tcBorders>
          </w:tcPr>
          <w:p w14:paraId="08CD325B" w14:textId="77777777" w:rsidR="00CE1AB2" w:rsidRPr="0024186B" w:rsidRDefault="00CE1AB2" w:rsidP="0092277E">
            <w:pPr>
              <w:rPr>
                <w:rFonts w:ascii="Calibri" w:hAnsi="Calibri" w:cs="Calibri"/>
                <w:sz w:val="20"/>
                <w:szCs w:val="20"/>
              </w:rPr>
            </w:pPr>
            <w:r w:rsidRPr="0024186B">
              <w:rPr>
                <w:rFonts w:ascii="Calibri" w:hAnsi="Calibri" w:cs="Calibri"/>
                <w:sz w:val="20"/>
                <w:szCs w:val="20"/>
              </w:rPr>
              <w:t xml:space="preserve">      No. countries (% global pop represented)</w:t>
            </w:r>
          </w:p>
        </w:tc>
        <w:tc>
          <w:tcPr>
            <w:tcW w:w="1620" w:type="dxa"/>
            <w:vMerge/>
            <w:tcBorders>
              <w:bottom w:val="single" w:sz="4" w:space="0" w:color="auto"/>
            </w:tcBorders>
          </w:tcPr>
          <w:p w14:paraId="4311887A" w14:textId="77777777" w:rsidR="00CE1AB2" w:rsidRPr="0024186B" w:rsidRDefault="00CE1AB2" w:rsidP="0092277E">
            <w:pPr>
              <w:rPr>
                <w:rFonts w:ascii="Calibri" w:hAnsi="Calibri" w:cs="Calibri"/>
                <w:b/>
                <w:bCs/>
                <w:sz w:val="20"/>
                <w:szCs w:val="20"/>
              </w:rPr>
            </w:pPr>
          </w:p>
        </w:tc>
        <w:tc>
          <w:tcPr>
            <w:tcW w:w="1530" w:type="dxa"/>
            <w:vMerge/>
            <w:tcBorders>
              <w:bottom w:val="single" w:sz="4" w:space="0" w:color="auto"/>
            </w:tcBorders>
          </w:tcPr>
          <w:p w14:paraId="12AD8BBC" w14:textId="77777777" w:rsidR="00CE1AB2" w:rsidRPr="0024186B" w:rsidRDefault="00CE1AB2" w:rsidP="0092277E">
            <w:pPr>
              <w:rPr>
                <w:rFonts w:ascii="Calibri" w:hAnsi="Calibri" w:cs="Calibri"/>
                <w:b/>
                <w:bCs/>
                <w:sz w:val="20"/>
                <w:szCs w:val="20"/>
              </w:rPr>
            </w:pPr>
          </w:p>
        </w:tc>
        <w:tc>
          <w:tcPr>
            <w:tcW w:w="1705" w:type="dxa"/>
            <w:vMerge/>
            <w:tcBorders>
              <w:bottom w:val="single" w:sz="4" w:space="0" w:color="auto"/>
            </w:tcBorders>
          </w:tcPr>
          <w:p w14:paraId="26D675DA" w14:textId="77777777" w:rsidR="00CE1AB2" w:rsidRPr="0024186B" w:rsidRDefault="00CE1AB2" w:rsidP="0092277E">
            <w:pPr>
              <w:rPr>
                <w:rFonts w:ascii="Calibri" w:hAnsi="Calibri" w:cs="Calibri"/>
                <w:b/>
                <w:bCs/>
                <w:sz w:val="20"/>
                <w:szCs w:val="20"/>
              </w:rPr>
            </w:pPr>
          </w:p>
        </w:tc>
      </w:tr>
    </w:tbl>
    <w:p w14:paraId="588E8AA8" w14:textId="4637E8F1" w:rsidR="00CE1AB2" w:rsidRPr="0024186B" w:rsidRDefault="00CE1AB2" w:rsidP="00CE1AB2">
      <w:pPr>
        <w:pStyle w:val="NormalWeb"/>
        <w:shd w:val="clear" w:color="auto" w:fill="FFFFFF"/>
        <w:spacing w:before="0" w:beforeAutospacing="0" w:after="0" w:afterAutospacing="0"/>
        <w:ind w:left="360"/>
        <w:rPr>
          <w:rFonts w:ascii="Calibri" w:hAnsi="Calibri" w:cs="Calibri"/>
          <w:sz w:val="20"/>
          <w:szCs w:val="20"/>
        </w:rPr>
      </w:pPr>
      <w:r w:rsidRPr="0024186B">
        <w:rPr>
          <w:rFonts w:ascii="Calibri" w:hAnsi="Calibri" w:cs="Calibri"/>
          <w:sz w:val="20"/>
          <w:szCs w:val="20"/>
        </w:rPr>
        <w:t>* Table adapted from Miller et al. 2021</w:t>
      </w:r>
      <w:r w:rsidR="000A3F38" w:rsidRPr="0024186B">
        <w:rPr>
          <w:rFonts w:ascii="Calibri" w:hAnsi="Calibri" w:cs="Calibri"/>
          <w:sz w:val="20"/>
          <w:szCs w:val="20"/>
        </w:rPr>
        <w:t>. Number of surveys for each dietary factor varied</w:t>
      </w:r>
      <w:r w:rsidR="0083553F" w:rsidRPr="0024186B">
        <w:rPr>
          <w:rFonts w:ascii="Calibri" w:hAnsi="Calibri" w:cs="Calibri"/>
          <w:sz w:val="20"/>
          <w:szCs w:val="20"/>
        </w:rPr>
        <w:t xml:space="preserve"> – this table presents the overall data available. </w:t>
      </w:r>
    </w:p>
    <w:p w14:paraId="6F6A43EB" w14:textId="77777777" w:rsidR="00CE1AB2" w:rsidRPr="0024186B" w:rsidRDefault="00CE1AB2" w:rsidP="00CE1AB2">
      <w:pPr>
        <w:pStyle w:val="NormalWeb"/>
        <w:shd w:val="clear" w:color="auto" w:fill="FFFFFF"/>
        <w:spacing w:before="0" w:beforeAutospacing="0" w:after="0" w:afterAutospacing="0"/>
        <w:ind w:left="360"/>
        <w:rPr>
          <w:rFonts w:ascii="Calibri" w:hAnsi="Calibri" w:cs="Calibri"/>
          <w:sz w:val="20"/>
          <w:szCs w:val="20"/>
        </w:rPr>
      </w:pPr>
      <w:r w:rsidRPr="0024186B">
        <w:rPr>
          <w:rFonts w:ascii="Calibri" w:hAnsi="Calibri" w:cs="Calibri"/>
          <w:sz w:val="20"/>
          <w:szCs w:val="20"/>
        </w:rPr>
        <w:t>† Public surveys are those retrieved from publicly available databases; private surveys are non-publicly available surveys that are contributed by a data owner (corresponding member); .</w:t>
      </w:r>
    </w:p>
    <w:p w14:paraId="5ABC75FF" w14:textId="77777777" w:rsidR="00CE1AB2" w:rsidRPr="0024186B" w:rsidRDefault="00CE1AB2" w:rsidP="00CE1AB2">
      <w:pPr>
        <w:pStyle w:val="NormalWeb"/>
        <w:shd w:val="clear" w:color="auto" w:fill="FFFFFF"/>
        <w:spacing w:before="0" w:beforeAutospacing="0" w:after="0" w:afterAutospacing="0"/>
        <w:ind w:left="360"/>
        <w:rPr>
          <w:rFonts w:ascii="Calibri" w:hAnsi="Calibri" w:cs="Calibri"/>
          <w:sz w:val="20"/>
          <w:szCs w:val="20"/>
        </w:rPr>
      </w:pPr>
      <w:r w:rsidRPr="0024186B">
        <w:rPr>
          <w:rFonts w:ascii="Calibri" w:hAnsi="Calibri" w:cs="Calibri"/>
          <w:sz w:val="20"/>
          <w:szCs w:val="20"/>
        </w:rPr>
        <w:t>‡ Each survey count represents a country-specific survey year. When data collection for a single survey was performed over multiple years, the median survey year was used (or first year if 2 years).</w:t>
      </w:r>
    </w:p>
    <w:p w14:paraId="0B079992" w14:textId="77777777" w:rsidR="00CE1AB2" w:rsidRPr="0024186B" w:rsidRDefault="00CE1AB2" w:rsidP="00CE1AB2">
      <w:pPr>
        <w:pStyle w:val="NormalWeb"/>
        <w:shd w:val="clear" w:color="auto" w:fill="FFFFFF"/>
        <w:spacing w:before="0" w:beforeAutospacing="0" w:after="0" w:afterAutospacing="0"/>
        <w:ind w:left="360"/>
        <w:rPr>
          <w:rFonts w:ascii="Calibri" w:hAnsi="Calibri" w:cs="Calibri"/>
          <w:sz w:val="20"/>
          <w:szCs w:val="20"/>
        </w:rPr>
      </w:pPr>
      <w:r w:rsidRPr="0024186B">
        <w:rPr>
          <w:rFonts w:ascii="Calibri" w:hAnsi="Calibri" w:cs="Calibri"/>
          <w:sz w:val="20"/>
          <w:szCs w:val="20"/>
        </w:rPr>
        <w:t>§ Because data on urban/rural residence, education level and response rate were not collected in GDD 2010 (41.7% of total surveys), these percentages may underestimate available data in these surveys. Values are shown for surveys including data on that subgroup and may sum to greater than 100% because a survey can include multiple subgroups.</w:t>
      </w:r>
    </w:p>
    <w:p w14:paraId="43143184" w14:textId="46E90B36" w:rsidR="0024186B" w:rsidRPr="0024186B" w:rsidRDefault="0024186B" w:rsidP="0024186B">
      <w:pPr>
        <w:pStyle w:val="NormalWeb"/>
        <w:shd w:val="clear" w:color="auto" w:fill="FFFFFF"/>
        <w:spacing w:before="0" w:beforeAutospacing="0" w:after="0" w:afterAutospacing="0"/>
        <w:ind w:left="360"/>
        <w:rPr>
          <w:rFonts w:ascii="Calibri" w:hAnsi="Calibri" w:cs="Calibri"/>
          <w:sz w:val="20"/>
          <w:szCs w:val="20"/>
        </w:rPr>
      </w:pPr>
      <w:r w:rsidRPr="0024186B">
        <w:rPr>
          <w:rFonts w:ascii="Calibri" w:hAnsi="Calibri" w:cs="Calibri"/>
          <w:sz w:val="20"/>
          <w:szCs w:val="20"/>
        </w:rPr>
        <w:t xml:space="preserve">ǁ </w:t>
      </w:r>
      <w:r>
        <w:rPr>
          <w:rFonts w:ascii="Calibri" w:hAnsi="Calibri" w:cs="Calibri"/>
          <w:sz w:val="20"/>
          <w:szCs w:val="20"/>
        </w:rPr>
        <w:t xml:space="preserve">While 188 countries had survey data available, 3 countries were dropped from the analysis because FAO food availability data was not available, a crucial covariate in the modeling estimates.  </w:t>
      </w:r>
    </w:p>
    <w:p w14:paraId="3D9B3907" w14:textId="408ED87E" w:rsidR="00CE1AB2" w:rsidRPr="0024186B" w:rsidRDefault="00CE1AB2" w:rsidP="0024186B">
      <w:pPr>
        <w:pStyle w:val="NormalWeb"/>
        <w:shd w:val="clear" w:color="auto" w:fill="FFFFFF"/>
        <w:spacing w:before="0" w:beforeAutospacing="0" w:after="0" w:afterAutospacing="0"/>
        <w:ind w:left="360"/>
        <w:rPr>
          <w:rFonts w:ascii="Calibri" w:hAnsi="Calibri" w:cs="Calibri"/>
          <w:sz w:val="20"/>
          <w:szCs w:val="20"/>
        </w:rPr>
      </w:pPr>
      <w:r w:rsidRPr="0024186B">
        <w:rPr>
          <w:rFonts w:ascii="Calibri" w:hAnsi="Calibri" w:cs="Calibri"/>
          <w:sz w:val="20"/>
          <w:szCs w:val="20"/>
        </w:rPr>
        <w:t>¶ Based on the food groups collected in GDD 2010 (up to 21, 41.7% of surveys) and GDD 2017 (up to 54, 58.3% of surveys), not including biomarker surveys.</w:t>
      </w:r>
    </w:p>
    <w:p w14:paraId="06E783DC" w14:textId="77777777" w:rsidR="00CE1AB2" w:rsidRPr="0024186B" w:rsidRDefault="00CE1AB2" w:rsidP="00CE1AB2">
      <w:pPr>
        <w:pStyle w:val="NormalWeb"/>
        <w:shd w:val="clear" w:color="auto" w:fill="FFFFFF"/>
        <w:spacing w:before="0" w:beforeAutospacing="0" w:after="0" w:afterAutospacing="0"/>
        <w:ind w:left="360"/>
        <w:rPr>
          <w:rFonts w:ascii="Calibri" w:hAnsi="Calibri" w:cs="Calibri"/>
          <w:sz w:val="20"/>
          <w:szCs w:val="20"/>
        </w:rPr>
      </w:pPr>
      <w:r w:rsidRPr="0024186B">
        <w:rPr>
          <w:rFonts w:ascii="Calibri" w:hAnsi="Calibri" w:cs="Calibri"/>
          <w:sz w:val="20"/>
          <w:szCs w:val="20"/>
        </w:rPr>
        <w:t>DHS, Demographic Health Survey; GDD, Global Dietary Database.</w:t>
      </w:r>
    </w:p>
    <w:p w14:paraId="4FADE2B6" w14:textId="676A08FF" w:rsidR="002B6BA3" w:rsidRPr="00576ED7" w:rsidRDefault="000613CC" w:rsidP="002B6BA3">
      <w:pPr>
        <w:rPr>
          <w:rFonts w:ascii="Calibri" w:hAnsi="Calibri" w:cs="Calibri"/>
          <w:szCs w:val="20"/>
        </w:rPr>
      </w:pPr>
      <w:r>
        <w:rPr>
          <w:rFonts w:ascii="Calibri" w:hAnsi="Calibri" w:cs="Calibri"/>
          <w:szCs w:val="20"/>
        </w:rPr>
        <w:br w:type="page"/>
      </w:r>
      <w:r w:rsidR="002B6BA3" w:rsidRPr="001B662A">
        <w:rPr>
          <w:rFonts w:ascii="Calibri" w:hAnsi="Calibri" w:cs="Calibri"/>
          <w:b/>
          <w:bCs/>
          <w:sz w:val="22"/>
          <w:szCs w:val="22"/>
        </w:rPr>
        <w:lastRenderedPageBreak/>
        <w:t>Table S</w:t>
      </w:r>
      <w:r w:rsidR="002B0FA2">
        <w:rPr>
          <w:rFonts w:ascii="Calibri" w:hAnsi="Calibri" w:cs="Calibri"/>
          <w:b/>
          <w:bCs/>
          <w:iCs/>
          <w:sz w:val="22"/>
          <w:szCs w:val="22"/>
        </w:rPr>
        <w:t>4</w:t>
      </w:r>
      <w:r w:rsidR="002B6BA3" w:rsidRPr="001B662A">
        <w:rPr>
          <w:rFonts w:ascii="Calibri" w:hAnsi="Calibri" w:cs="Calibri"/>
          <w:b/>
          <w:bCs/>
          <w:sz w:val="22"/>
          <w:szCs w:val="22"/>
        </w:rPr>
        <w:t>. Standard serving size, glycemic load per serving size, and standardized glycemic load and caloric content* per standardized serving of common cooked/prepared wheat and rice products globally</w:t>
      </w:r>
    </w:p>
    <w:p w14:paraId="5F3DB3B2" w14:textId="77777777" w:rsidR="002B6BA3" w:rsidRPr="001B662A" w:rsidRDefault="002B6BA3" w:rsidP="002B6BA3">
      <w:pPr>
        <w:rPr>
          <w:rFonts w:ascii="Calibri" w:hAnsi="Calibri" w:cs="Calibri"/>
          <w:b/>
          <w:bCs/>
          <w:i/>
          <w:sz w:val="22"/>
          <w:szCs w:val="22"/>
        </w:rPr>
      </w:pPr>
    </w:p>
    <w:tbl>
      <w:tblPr>
        <w:tblW w:w="9270" w:type="dxa"/>
        <w:tblLook w:val="04A0" w:firstRow="1" w:lastRow="0" w:firstColumn="1" w:lastColumn="0" w:noHBand="0" w:noVBand="1"/>
      </w:tblPr>
      <w:tblGrid>
        <w:gridCol w:w="3581"/>
        <w:gridCol w:w="829"/>
        <w:gridCol w:w="1440"/>
        <w:gridCol w:w="1710"/>
        <w:gridCol w:w="1710"/>
      </w:tblGrid>
      <w:tr w:rsidR="002B6BA3" w:rsidRPr="00C9180A" w14:paraId="6F8AADD8" w14:textId="77777777" w:rsidTr="0092277E">
        <w:trPr>
          <w:trHeight w:val="600"/>
        </w:trPr>
        <w:tc>
          <w:tcPr>
            <w:tcW w:w="3780" w:type="dxa"/>
            <w:tcBorders>
              <w:top w:val="single" w:sz="4" w:space="0" w:color="auto"/>
              <w:left w:val="nil"/>
              <w:bottom w:val="single" w:sz="4" w:space="0" w:color="auto"/>
              <w:right w:val="nil"/>
            </w:tcBorders>
            <w:shd w:val="clear" w:color="auto" w:fill="auto"/>
            <w:vAlign w:val="bottom"/>
            <w:hideMark/>
          </w:tcPr>
          <w:p w14:paraId="5CDF505C" w14:textId="77777777" w:rsidR="002B6BA3" w:rsidRPr="00C9180A" w:rsidRDefault="002B6BA3" w:rsidP="0092277E">
            <w:pPr>
              <w:rPr>
                <w:rFonts w:ascii="Calibri" w:hAnsi="Calibri" w:cs="Calibri"/>
                <w:b/>
                <w:bCs/>
                <w:color w:val="000000"/>
                <w:sz w:val="20"/>
                <w:szCs w:val="20"/>
              </w:rPr>
            </w:pPr>
            <w:r w:rsidRPr="00C9180A">
              <w:rPr>
                <w:rFonts w:ascii="Calibri" w:hAnsi="Calibri" w:cs="Calibri"/>
                <w:b/>
                <w:bCs/>
                <w:color w:val="000000"/>
                <w:sz w:val="20"/>
                <w:szCs w:val="20"/>
              </w:rPr>
              <w:t>Food product</w:t>
            </w:r>
          </w:p>
        </w:tc>
        <w:tc>
          <w:tcPr>
            <w:tcW w:w="630" w:type="dxa"/>
            <w:tcBorders>
              <w:top w:val="single" w:sz="4" w:space="0" w:color="auto"/>
              <w:left w:val="nil"/>
              <w:bottom w:val="single" w:sz="4" w:space="0" w:color="auto"/>
              <w:right w:val="nil"/>
            </w:tcBorders>
            <w:shd w:val="clear" w:color="auto" w:fill="auto"/>
            <w:vAlign w:val="center"/>
            <w:hideMark/>
          </w:tcPr>
          <w:p w14:paraId="7E1AB701" w14:textId="04CBBE45" w:rsidR="002B6BA3" w:rsidRPr="00C9180A" w:rsidRDefault="002B6BA3" w:rsidP="0092277E">
            <w:pPr>
              <w:jc w:val="center"/>
              <w:rPr>
                <w:rFonts w:ascii="Calibri" w:hAnsi="Calibri" w:cs="Calibri"/>
                <w:b/>
                <w:bCs/>
                <w:color w:val="000000"/>
                <w:sz w:val="20"/>
                <w:szCs w:val="20"/>
              </w:rPr>
            </w:pPr>
            <w:r w:rsidRPr="00C9180A">
              <w:rPr>
                <w:rFonts w:ascii="Calibri" w:hAnsi="Calibri" w:cs="Calibri"/>
                <w:b/>
                <w:bCs/>
                <w:color w:val="000000"/>
                <w:sz w:val="20"/>
                <w:szCs w:val="20"/>
              </w:rPr>
              <w:t xml:space="preserve">Serving </w:t>
            </w:r>
            <w:r w:rsidR="00FE62E6">
              <w:rPr>
                <w:rFonts w:ascii="Calibri" w:hAnsi="Calibri" w:cs="Calibri"/>
                <w:b/>
                <w:bCs/>
                <w:color w:val="000000"/>
                <w:sz w:val="20"/>
                <w:szCs w:val="20"/>
              </w:rPr>
              <w:t>s</w:t>
            </w:r>
            <w:r w:rsidRPr="00C9180A">
              <w:rPr>
                <w:rFonts w:ascii="Calibri" w:hAnsi="Calibri" w:cs="Calibri"/>
                <w:b/>
                <w:bCs/>
                <w:color w:val="000000"/>
                <w:sz w:val="20"/>
                <w:szCs w:val="20"/>
              </w:rPr>
              <w:t>ize (g)</w:t>
            </w:r>
          </w:p>
        </w:tc>
        <w:tc>
          <w:tcPr>
            <w:tcW w:w="1440" w:type="dxa"/>
            <w:tcBorders>
              <w:top w:val="single" w:sz="4" w:space="0" w:color="auto"/>
              <w:left w:val="nil"/>
              <w:bottom w:val="single" w:sz="4" w:space="0" w:color="auto"/>
              <w:right w:val="nil"/>
            </w:tcBorders>
            <w:shd w:val="clear" w:color="auto" w:fill="auto"/>
            <w:vAlign w:val="center"/>
            <w:hideMark/>
          </w:tcPr>
          <w:p w14:paraId="61EB9C8B" w14:textId="77777777" w:rsidR="002B6BA3" w:rsidRPr="00C9180A" w:rsidRDefault="002B6BA3" w:rsidP="0092277E">
            <w:pPr>
              <w:jc w:val="center"/>
              <w:rPr>
                <w:rFonts w:ascii="Calibri" w:hAnsi="Calibri" w:cs="Calibri"/>
                <w:b/>
                <w:bCs/>
                <w:color w:val="000000"/>
                <w:sz w:val="20"/>
                <w:szCs w:val="20"/>
              </w:rPr>
            </w:pPr>
            <w:r w:rsidRPr="00C9180A">
              <w:rPr>
                <w:rFonts w:ascii="Calibri" w:hAnsi="Calibri" w:cs="Calibri"/>
                <w:b/>
                <w:bCs/>
                <w:color w:val="000000"/>
                <w:sz w:val="20"/>
                <w:szCs w:val="20"/>
              </w:rPr>
              <w:t>GL</w:t>
            </w:r>
            <w:r>
              <w:rPr>
                <w:rFonts w:ascii="Calibri" w:hAnsi="Calibri" w:cs="Calibri"/>
                <w:b/>
                <w:bCs/>
                <w:color w:val="000000"/>
                <w:sz w:val="20"/>
                <w:szCs w:val="20"/>
              </w:rPr>
              <w:t xml:space="preserve"> (g)</w:t>
            </w:r>
            <w:r w:rsidRPr="00C9180A">
              <w:rPr>
                <w:rFonts w:ascii="Calibri" w:hAnsi="Calibri" w:cs="Calibri"/>
                <w:b/>
                <w:bCs/>
                <w:color w:val="000000"/>
                <w:sz w:val="20"/>
                <w:szCs w:val="20"/>
              </w:rPr>
              <w:t xml:space="preserve"> per serving size</w:t>
            </w:r>
          </w:p>
        </w:tc>
        <w:tc>
          <w:tcPr>
            <w:tcW w:w="1710" w:type="dxa"/>
            <w:tcBorders>
              <w:top w:val="single" w:sz="4" w:space="0" w:color="auto"/>
              <w:left w:val="nil"/>
              <w:bottom w:val="single" w:sz="4" w:space="0" w:color="auto"/>
              <w:right w:val="nil"/>
            </w:tcBorders>
            <w:shd w:val="clear" w:color="auto" w:fill="auto"/>
            <w:vAlign w:val="center"/>
            <w:hideMark/>
          </w:tcPr>
          <w:p w14:paraId="26E17204" w14:textId="77777777" w:rsidR="002B6BA3" w:rsidRPr="00C9180A" w:rsidRDefault="002B6BA3" w:rsidP="0092277E">
            <w:pPr>
              <w:jc w:val="center"/>
              <w:rPr>
                <w:rFonts w:ascii="Calibri" w:hAnsi="Calibri" w:cs="Calibri"/>
                <w:b/>
                <w:bCs/>
                <w:color w:val="000000"/>
                <w:sz w:val="20"/>
                <w:szCs w:val="20"/>
              </w:rPr>
            </w:pPr>
            <w:r w:rsidRPr="00C9180A">
              <w:rPr>
                <w:rFonts w:ascii="Calibri" w:hAnsi="Calibri" w:cs="Calibri"/>
                <w:b/>
                <w:bCs/>
                <w:color w:val="000000"/>
                <w:sz w:val="20"/>
                <w:szCs w:val="20"/>
              </w:rPr>
              <w:t>GL</w:t>
            </w:r>
            <w:r>
              <w:rPr>
                <w:rFonts w:ascii="Calibri" w:hAnsi="Calibri" w:cs="Calibri"/>
                <w:b/>
                <w:bCs/>
                <w:color w:val="000000"/>
                <w:sz w:val="20"/>
                <w:szCs w:val="20"/>
              </w:rPr>
              <w:t xml:space="preserve"> (g)</w:t>
            </w:r>
            <w:r w:rsidRPr="00C9180A">
              <w:rPr>
                <w:rFonts w:ascii="Calibri" w:hAnsi="Calibri" w:cs="Calibri"/>
                <w:b/>
                <w:bCs/>
                <w:color w:val="000000"/>
                <w:sz w:val="20"/>
                <w:szCs w:val="20"/>
              </w:rPr>
              <w:t xml:space="preserve"> </w:t>
            </w:r>
            <w:r>
              <w:rPr>
                <w:rFonts w:ascii="Calibri" w:hAnsi="Calibri" w:cs="Calibri"/>
                <w:b/>
                <w:bCs/>
                <w:color w:val="000000"/>
                <w:sz w:val="20"/>
                <w:szCs w:val="20"/>
              </w:rPr>
              <w:t>per standard serving</w:t>
            </w:r>
            <w:r w:rsidRPr="00D04567">
              <w:rPr>
                <w:rFonts w:ascii="Calibri" w:hAnsi="Calibri" w:cs="Calibri"/>
                <w:sz w:val="20"/>
                <w:szCs w:val="20"/>
              </w:rPr>
              <w:t>†</w:t>
            </w:r>
          </w:p>
        </w:tc>
        <w:tc>
          <w:tcPr>
            <w:tcW w:w="1710" w:type="dxa"/>
            <w:tcBorders>
              <w:top w:val="single" w:sz="4" w:space="0" w:color="auto"/>
              <w:left w:val="nil"/>
              <w:bottom w:val="single" w:sz="4" w:space="0" w:color="auto"/>
              <w:right w:val="nil"/>
            </w:tcBorders>
            <w:shd w:val="clear" w:color="auto" w:fill="auto"/>
            <w:vAlign w:val="center"/>
            <w:hideMark/>
          </w:tcPr>
          <w:p w14:paraId="31DFBE0C" w14:textId="77777777" w:rsidR="002B6BA3" w:rsidRPr="00C9180A" w:rsidRDefault="002B6BA3" w:rsidP="0092277E">
            <w:pPr>
              <w:jc w:val="center"/>
              <w:rPr>
                <w:rFonts w:ascii="Calibri" w:hAnsi="Calibri" w:cs="Calibri"/>
                <w:b/>
                <w:bCs/>
                <w:color w:val="000000"/>
                <w:sz w:val="20"/>
                <w:szCs w:val="20"/>
              </w:rPr>
            </w:pPr>
            <w:r>
              <w:rPr>
                <w:rFonts w:ascii="Calibri" w:hAnsi="Calibri" w:cs="Calibri"/>
                <w:b/>
                <w:bCs/>
                <w:color w:val="000000"/>
                <w:sz w:val="20"/>
                <w:szCs w:val="20"/>
              </w:rPr>
              <w:t>Energy (kcal)</w:t>
            </w:r>
            <w:r w:rsidRPr="00C9180A">
              <w:rPr>
                <w:rFonts w:ascii="Calibri" w:hAnsi="Calibri" w:cs="Calibri"/>
                <w:b/>
                <w:bCs/>
                <w:color w:val="000000"/>
                <w:sz w:val="20"/>
                <w:szCs w:val="20"/>
              </w:rPr>
              <w:t xml:space="preserve"> per </w:t>
            </w:r>
            <w:r>
              <w:rPr>
                <w:rFonts w:ascii="Calibri" w:hAnsi="Calibri" w:cs="Calibri"/>
                <w:b/>
                <w:bCs/>
                <w:color w:val="000000"/>
                <w:sz w:val="20"/>
                <w:szCs w:val="20"/>
              </w:rPr>
              <w:t>standard</w:t>
            </w:r>
            <w:r w:rsidRPr="00C9180A">
              <w:rPr>
                <w:rFonts w:ascii="Calibri" w:hAnsi="Calibri" w:cs="Calibri"/>
                <w:b/>
                <w:bCs/>
                <w:color w:val="000000"/>
                <w:sz w:val="20"/>
                <w:szCs w:val="20"/>
              </w:rPr>
              <w:t xml:space="preserve"> serving</w:t>
            </w:r>
            <w:r w:rsidRPr="00D04567">
              <w:rPr>
                <w:rFonts w:ascii="Calibri" w:hAnsi="Calibri" w:cs="Calibri"/>
                <w:sz w:val="20"/>
                <w:szCs w:val="20"/>
              </w:rPr>
              <w:t>†</w:t>
            </w:r>
          </w:p>
        </w:tc>
      </w:tr>
      <w:tr w:rsidR="002B6BA3" w:rsidRPr="00C9180A" w14:paraId="6A91AC91" w14:textId="77777777" w:rsidTr="0092277E">
        <w:trPr>
          <w:trHeight w:val="320"/>
        </w:trPr>
        <w:tc>
          <w:tcPr>
            <w:tcW w:w="3780" w:type="dxa"/>
            <w:tcBorders>
              <w:top w:val="single" w:sz="4" w:space="0" w:color="auto"/>
              <w:left w:val="nil"/>
              <w:bottom w:val="single" w:sz="4" w:space="0" w:color="auto"/>
              <w:right w:val="nil"/>
            </w:tcBorders>
            <w:shd w:val="clear" w:color="auto" w:fill="auto"/>
            <w:vAlign w:val="bottom"/>
          </w:tcPr>
          <w:p w14:paraId="363C2F5B" w14:textId="77777777" w:rsidR="002B6BA3" w:rsidRPr="00C9180A" w:rsidRDefault="002B6BA3" w:rsidP="0092277E">
            <w:pPr>
              <w:rPr>
                <w:rFonts w:ascii="Calibri" w:hAnsi="Calibri" w:cs="Calibri"/>
                <w:color w:val="000000"/>
                <w:sz w:val="20"/>
                <w:szCs w:val="20"/>
              </w:rPr>
            </w:pPr>
            <w:r>
              <w:rPr>
                <w:rFonts w:ascii="Calibri" w:hAnsi="Calibri" w:cs="Calibri"/>
                <w:color w:val="000000"/>
                <w:sz w:val="20"/>
                <w:szCs w:val="20"/>
              </w:rPr>
              <w:t>WHEAT</w:t>
            </w:r>
          </w:p>
        </w:tc>
        <w:tc>
          <w:tcPr>
            <w:tcW w:w="630" w:type="dxa"/>
            <w:tcBorders>
              <w:top w:val="single" w:sz="4" w:space="0" w:color="auto"/>
              <w:left w:val="nil"/>
              <w:bottom w:val="single" w:sz="4" w:space="0" w:color="auto"/>
              <w:right w:val="nil"/>
            </w:tcBorders>
            <w:shd w:val="clear" w:color="auto" w:fill="auto"/>
            <w:noWrap/>
            <w:vAlign w:val="bottom"/>
          </w:tcPr>
          <w:p w14:paraId="3DF18183" w14:textId="77777777" w:rsidR="002B6BA3" w:rsidRPr="00C9180A" w:rsidRDefault="002B6BA3" w:rsidP="0092277E">
            <w:pPr>
              <w:jc w:val="right"/>
              <w:rPr>
                <w:rFonts w:ascii="Calibri" w:hAnsi="Calibri" w:cs="Calibri"/>
                <w:color w:val="000000"/>
                <w:sz w:val="20"/>
                <w:szCs w:val="20"/>
              </w:rPr>
            </w:pPr>
          </w:p>
        </w:tc>
        <w:tc>
          <w:tcPr>
            <w:tcW w:w="1440" w:type="dxa"/>
            <w:tcBorders>
              <w:top w:val="single" w:sz="4" w:space="0" w:color="auto"/>
              <w:left w:val="nil"/>
              <w:bottom w:val="single" w:sz="4" w:space="0" w:color="auto"/>
              <w:right w:val="nil"/>
            </w:tcBorders>
            <w:shd w:val="clear" w:color="auto" w:fill="auto"/>
            <w:noWrap/>
            <w:vAlign w:val="bottom"/>
          </w:tcPr>
          <w:p w14:paraId="7502550E" w14:textId="77777777" w:rsidR="002B6BA3" w:rsidRPr="00C9180A" w:rsidRDefault="002B6BA3" w:rsidP="0092277E">
            <w:pPr>
              <w:jc w:val="right"/>
              <w:rPr>
                <w:rFonts w:ascii="Calibri" w:hAnsi="Calibri" w:cs="Calibri"/>
                <w:color w:val="000000"/>
                <w:sz w:val="20"/>
                <w:szCs w:val="20"/>
              </w:rPr>
            </w:pPr>
          </w:p>
        </w:tc>
        <w:tc>
          <w:tcPr>
            <w:tcW w:w="1710" w:type="dxa"/>
            <w:tcBorders>
              <w:top w:val="single" w:sz="4" w:space="0" w:color="auto"/>
              <w:left w:val="nil"/>
              <w:bottom w:val="single" w:sz="4" w:space="0" w:color="auto"/>
              <w:right w:val="nil"/>
            </w:tcBorders>
            <w:shd w:val="clear" w:color="auto" w:fill="auto"/>
            <w:noWrap/>
            <w:vAlign w:val="bottom"/>
          </w:tcPr>
          <w:p w14:paraId="7585EB73" w14:textId="77777777" w:rsidR="002B6BA3" w:rsidRPr="00C9180A" w:rsidRDefault="002B6BA3" w:rsidP="0092277E">
            <w:pPr>
              <w:jc w:val="right"/>
              <w:rPr>
                <w:rFonts w:ascii="Calibri" w:hAnsi="Calibri" w:cs="Calibri"/>
                <w:color w:val="000000"/>
                <w:sz w:val="20"/>
                <w:szCs w:val="20"/>
              </w:rPr>
            </w:pPr>
          </w:p>
        </w:tc>
        <w:tc>
          <w:tcPr>
            <w:tcW w:w="1710" w:type="dxa"/>
            <w:tcBorders>
              <w:top w:val="single" w:sz="4" w:space="0" w:color="auto"/>
              <w:left w:val="nil"/>
              <w:bottom w:val="single" w:sz="4" w:space="0" w:color="auto"/>
              <w:right w:val="nil"/>
            </w:tcBorders>
            <w:shd w:val="clear" w:color="auto" w:fill="auto"/>
            <w:noWrap/>
            <w:vAlign w:val="bottom"/>
          </w:tcPr>
          <w:p w14:paraId="2DA6943D" w14:textId="77777777" w:rsidR="002B6BA3" w:rsidRPr="00C9180A" w:rsidRDefault="002B6BA3" w:rsidP="0092277E">
            <w:pPr>
              <w:jc w:val="right"/>
              <w:rPr>
                <w:rFonts w:ascii="Calibri" w:hAnsi="Calibri" w:cs="Calibri"/>
                <w:color w:val="000000"/>
                <w:sz w:val="20"/>
                <w:szCs w:val="20"/>
              </w:rPr>
            </w:pPr>
          </w:p>
        </w:tc>
      </w:tr>
      <w:tr w:rsidR="002B6BA3" w:rsidRPr="00C9180A" w14:paraId="4DCCA9C6" w14:textId="77777777" w:rsidTr="0092277E">
        <w:trPr>
          <w:trHeight w:val="320"/>
        </w:trPr>
        <w:tc>
          <w:tcPr>
            <w:tcW w:w="3780" w:type="dxa"/>
            <w:tcBorders>
              <w:top w:val="single" w:sz="4" w:space="0" w:color="auto"/>
              <w:left w:val="nil"/>
              <w:bottom w:val="nil"/>
              <w:right w:val="nil"/>
            </w:tcBorders>
            <w:shd w:val="clear" w:color="auto" w:fill="auto"/>
            <w:vAlign w:val="center"/>
            <w:hideMark/>
          </w:tcPr>
          <w:p w14:paraId="719630A8" w14:textId="77777777" w:rsidR="002B6BA3" w:rsidRPr="00C9180A" w:rsidRDefault="002B6BA3" w:rsidP="0092277E">
            <w:pPr>
              <w:rPr>
                <w:rFonts w:ascii="Calibri" w:hAnsi="Calibri" w:cs="Calibri"/>
                <w:color w:val="000000"/>
                <w:sz w:val="20"/>
                <w:szCs w:val="20"/>
              </w:rPr>
            </w:pPr>
            <w:r w:rsidRPr="00920E37">
              <w:rPr>
                <w:rFonts w:ascii="Calibri" w:hAnsi="Calibri" w:cs="Calibri"/>
                <w:color w:val="000000"/>
                <w:sz w:val="20"/>
                <w:szCs w:val="20"/>
              </w:rPr>
              <w:t>enriched white bread, Wonder (USA)</w:t>
            </w:r>
          </w:p>
        </w:tc>
        <w:tc>
          <w:tcPr>
            <w:tcW w:w="630" w:type="dxa"/>
            <w:tcBorders>
              <w:top w:val="single" w:sz="4" w:space="0" w:color="auto"/>
              <w:left w:val="nil"/>
              <w:bottom w:val="nil"/>
              <w:right w:val="nil"/>
            </w:tcBorders>
            <w:shd w:val="clear" w:color="auto" w:fill="auto"/>
            <w:noWrap/>
            <w:vAlign w:val="center"/>
            <w:hideMark/>
          </w:tcPr>
          <w:p w14:paraId="29D59225"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30</w:t>
            </w:r>
          </w:p>
        </w:tc>
        <w:tc>
          <w:tcPr>
            <w:tcW w:w="1440" w:type="dxa"/>
            <w:tcBorders>
              <w:top w:val="single" w:sz="4" w:space="0" w:color="auto"/>
              <w:left w:val="nil"/>
              <w:bottom w:val="nil"/>
              <w:right w:val="nil"/>
            </w:tcBorders>
            <w:shd w:val="clear" w:color="auto" w:fill="auto"/>
            <w:noWrap/>
            <w:vAlign w:val="center"/>
            <w:hideMark/>
          </w:tcPr>
          <w:p w14:paraId="01546BB0"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1</w:t>
            </w:r>
            <w:r>
              <w:rPr>
                <w:rFonts w:ascii="Calibri" w:hAnsi="Calibri" w:cs="Calibri"/>
                <w:color w:val="000000"/>
                <w:sz w:val="20"/>
                <w:szCs w:val="20"/>
              </w:rPr>
              <w:t>1</w:t>
            </w:r>
          </w:p>
        </w:tc>
        <w:tc>
          <w:tcPr>
            <w:tcW w:w="1710" w:type="dxa"/>
            <w:tcBorders>
              <w:top w:val="single" w:sz="4" w:space="0" w:color="auto"/>
              <w:left w:val="nil"/>
              <w:bottom w:val="nil"/>
              <w:right w:val="nil"/>
            </w:tcBorders>
            <w:shd w:val="clear" w:color="auto" w:fill="auto"/>
            <w:noWrap/>
            <w:vAlign w:val="center"/>
            <w:hideMark/>
          </w:tcPr>
          <w:p w14:paraId="1EB3F50A" w14:textId="77777777" w:rsidR="002B6BA3" w:rsidRPr="00C9180A" w:rsidRDefault="002B6BA3" w:rsidP="0092277E">
            <w:pPr>
              <w:jc w:val="center"/>
              <w:rPr>
                <w:rFonts w:ascii="Calibri" w:hAnsi="Calibri" w:cs="Calibri"/>
                <w:color w:val="000000"/>
                <w:sz w:val="20"/>
                <w:szCs w:val="20"/>
              </w:rPr>
            </w:pPr>
            <w:r>
              <w:rPr>
                <w:rFonts w:ascii="Calibri" w:hAnsi="Calibri" w:cs="Calibri"/>
                <w:color w:val="000000"/>
                <w:sz w:val="20"/>
                <w:szCs w:val="20"/>
              </w:rPr>
              <w:t>18.3</w:t>
            </w:r>
          </w:p>
        </w:tc>
        <w:tc>
          <w:tcPr>
            <w:tcW w:w="1710" w:type="dxa"/>
            <w:tcBorders>
              <w:top w:val="single" w:sz="4" w:space="0" w:color="auto"/>
              <w:left w:val="nil"/>
              <w:bottom w:val="nil"/>
              <w:right w:val="nil"/>
            </w:tcBorders>
            <w:shd w:val="clear" w:color="auto" w:fill="auto"/>
            <w:noWrap/>
            <w:vAlign w:val="center"/>
            <w:hideMark/>
          </w:tcPr>
          <w:p w14:paraId="78CC39A7"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135</w:t>
            </w:r>
          </w:p>
        </w:tc>
      </w:tr>
      <w:tr w:rsidR="002B6BA3" w:rsidRPr="00C9180A" w14:paraId="74716D2C" w14:textId="77777777" w:rsidTr="0092277E">
        <w:trPr>
          <w:trHeight w:val="320"/>
        </w:trPr>
        <w:tc>
          <w:tcPr>
            <w:tcW w:w="3780" w:type="dxa"/>
            <w:tcBorders>
              <w:top w:val="nil"/>
              <w:left w:val="nil"/>
              <w:bottom w:val="nil"/>
              <w:right w:val="nil"/>
            </w:tcBorders>
            <w:shd w:val="clear" w:color="auto" w:fill="auto"/>
            <w:vAlign w:val="center"/>
            <w:hideMark/>
          </w:tcPr>
          <w:p w14:paraId="3F99FAF4" w14:textId="77777777" w:rsidR="002B6BA3" w:rsidRPr="00C9180A" w:rsidRDefault="002B6BA3" w:rsidP="0092277E">
            <w:pPr>
              <w:rPr>
                <w:rFonts w:ascii="Calibri" w:hAnsi="Calibri" w:cs="Calibri"/>
                <w:color w:val="000000"/>
                <w:sz w:val="20"/>
                <w:szCs w:val="20"/>
              </w:rPr>
            </w:pPr>
            <w:r w:rsidRPr="00C9180A">
              <w:rPr>
                <w:rFonts w:ascii="Calibri" w:hAnsi="Calibri" w:cs="Calibri"/>
                <w:color w:val="000000"/>
                <w:sz w:val="20"/>
                <w:szCs w:val="20"/>
              </w:rPr>
              <w:t>digestive cookies (UK)</w:t>
            </w:r>
          </w:p>
        </w:tc>
        <w:tc>
          <w:tcPr>
            <w:tcW w:w="630" w:type="dxa"/>
            <w:tcBorders>
              <w:top w:val="nil"/>
              <w:left w:val="nil"/>
              <w:bottom w:val="nil"/>
              <w:right w:val="nil"/>
            </w:tcBorders>
            <w:shd w:val="clear" w:color="auto" w:fill="auto"/>
            <w:noWrap/>
            <w:vAlign w:val="center"/>
            <w:hideMark/>
          </w:tcPr>
          <w:p w14:paraId="113D3D4F"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25</w:t>
            </w:r>
          </w:p>
        </w:tc>
        <w:tc>
          <w:tcPr>
            <w:tcW w:w="1440" w:type="dxa"/>
            <w:tcBorders>
              <w:top w:val="nil"/>
              <w:left w:val="nil"/>
              <w:bottom w:val="nil"/>
              <w:right w:val="nil"/>
            </w:tcBorders>
            <w:shd w:val="clear" w:color="auto" w:fill="auto"/>
            <w:noWrap/>
            <w:vAlign w:val="center"/>
            <w:hideMark/>
          </w:tcPr>
          <w:p w14:paraId="7565AAEE" w14:textId="77777777" w:rsidR="002B6BA3" w:rsidRPr="00C9180A" w:rsidRDefault="002B6BA3" w:rsidP="0092277E">
            <w:pPr>
              <w:jc w:val="center"/>
              <w:rPr>
                <w:rFonts w:ascii="Calibri" w:hAnsi="Calibri" w:cs="Calibri"/>
                <w:color w:val="000000"/>
                <w:sz w:val="20"/>
                <w:szCs w:val="20"/>
              </w:rPr>
            </w:pPr>
            <w:r>
              <w:rPr>
                <w:rFonts w:ascii="Calibri" w:hAnsi="Calibri" w:cs="Calibri"/>
                <w:color w:val="000000"/>
                <w:sz w:val="20"/>
                <w:szCs w:val="20"/>
              </w:rPr>
              <w:t>8</w:t>
            </w:r>
          </w:p>
        </w:tc>
        <w:tc>
          <w:tcPr>
            <w:tcW w:w="1710" w:type="dxa"/>
            <w:tcBorders>
              <w:top w:val="nil"/>
              <w:left w:val="nil"/>
              <w:bottom w:val="nil"/>
              <w:right w:val="nil"/>
            </w:tcBorders>
            <w:shd w:val="clear" w:color="auto" w:fill="auto"/>
            <w:noWrap/>
            <w:vAlign w:val="center"/>
            <w:hideMark/>
          </w:tcPr>
          <w:p w14:paraId="585B653F" w14:textId="77777777" w:rsidR="002B6BA3" w:rsidRPr="00C9180A" w:rsidRDefault="002B6BA3" w:rsidP="0092277E">
            <w:pPr>
              <w:jc w:val="center"/>
              <w:rPr>
                <w:rFonts w:ascii="Calibri" w:hAnsi="Calibri" w:cs="Calibri"/>
                <w:color w:val="000000"/>
                <w:sz w:val="20"/>
                <w:szCs w:val="20"/>
              </w:rPr>
            </w:pPr>
            <w:r>
              <w:rPr>
                <w:rFonts w:ascii="Calibri" w:hAnsi="Calibri" w:cs="Calibri"/>
                <w:color w:val="000000"/>
                <w:sz w:val="20"/>
                <w:szCs w:val="20"/>
              </w:rPr>
              <w:t>16.0</w:t>
            </w:r>
          </w:p>
        </w:tc>
        <w:tc>
          <w:tcPr>
            <w:tcW w:w="1710" w:type="dxa"/>
            <w:tcBorders>
              <w:top w:val="nil"/>
              <w:left w:val="nil"/>
              <w:bottom w:val="nil"/>
              <w:right w:val="nil"/>
            </w:tcBorders>
            <w:shd w:val="clear" w:color="auto" w:fill="auto"/>
            <w:noWrap/>
            <w:vAlign w:val="center"/>
            <w:hideMark/>
          </w:tcPr>
          <w:p w14:paraId="4547F43C"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203</w:t>
            </w:r>
          </w:p>
        </w:tc>
      </w:tr>
      <w:tr w:rsidR="002B6BA3" w:rsidRPr="00C9180A" w14:paraId="1B0784BA" w14:textId="77777777" w:rsidTr="0092277E">
        <w:trPr>
          <w:trHeight w:val="320"/>
        </w:trPr>
        <w:tc>
          <w:tcPr>
            <w:tcW w:w="3780" w:type="dxa"/>
            <w:tcBorders>
              <w:top w:val="nil"/>
              <w:left w:val="nil"/>
              <w:bottom w:val="nil"/>
              <w:right w:val="nil"/>
            </w:tcBorders>
            <w:shd w:val="clear" w:color="auto" w:fill="auto"/>
            <w:vAlign w:val="center"/>
            <w:hideMark/>
          </w:tcPr>
          <w:p w14:paraId="3E7626D9" w14:textId="77777777" w:rsidR="002B6BA3" w:rsidRPr="00C9180A" w:rsidRDefault="002B6BA3" w:rsidP="0092277E">
            <w:pPr>
              <w:rPr>
                <w:rFonts w:ascii="Calibri" w:hAnsi="Calibri" w:cs="Calibri"/>
                <w:color w:val="000000"/>
                <w:sz w:val="20"/>
                <w:szCs w:val="20"/>
              </w:rPr>
            </w:pPr>
            <w:r w:rsidRPr="00C9180A">
              <w:rPr>
                <w:rFonts w:ascii="Calibri" w:hAnsi="Calibri" w:cs="Calibri"/>
                <w:color w:val="000000"/>
                <w:sz w:val="20"/>
                <w:szCs w:val="20"/>
              </w:rPr>
              <w:t>plain crackers (UK)</w:t>
            </w:r>
          </w:p>
        </w:tc>
        <w:tc>
          <w:tcPr>
            <w:tcW w:w="630" w:type="dxa"/>
            <w:tcBorders>
              <w:top w:val="nil"/>
              <w:left w:val="nil"/>
              <w:bottom w:val="nil"/>
              <w:right w:val="nil"/>
            </w:tcBorders>
            <w:shd w:val="clear" w:color="auto" w:fill="auto"/>
            <w:noWrap/>
            <w:vAlign w:val="center"/>
            <w:hideMark/>
          </w:tcPr>
          <w:p w14:paraId="55BD2208"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25</w:t>
            </w:r>
          </w:p>
        </w:tc>
        <w:tc>
          <w:tcPr>
            <w:tcW w:w="1440" w:type="dxa"/>
            <w:tcBorders>
              <w:top w:val="nil"/>
              <w:left w:val="nil"/>
              <w:bottom w:val="nil"/>
              <w:right w:val="nil"/>
            </w:tcBorders>
            <w:shd w:val="clear" w:color="auto" w:fill="auto"/>
            <w:noWrap/>
            <w:vAlign w:val="center"/>
            <w:hideMark/>
          </w:tcPr>
          <w:p w14:paraId="53CF6685"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8</w:t>
            </w:r>
          </w:p>
        </w:tc>
        <w:tc>
          <w:tcPr>
            <w:tcW w:w="1710" w:type="dxa"/>
            <w:tcBorders>
              <w:top w:val="nil"/>
              <w:left w:val="nil"/>
              <w:bottom w:val="nil"/>
              <w:right w:val="nil"/>
            </w:tcBorders>
            <w:shd w:val="clear" w:color="auto" w:fill="auto"/>
            <w:noWrap/>
            <w:vAlign w:val="center"/>
            <w:hideMark/>
          </w:tcPr>
          <w:p w14:paraId="569CDF72" w14:textId="77777777" w:rsidR="002B6BA3" w:rsidRPr="00C9180A" w:rsidRDefault="002B6BA3" w:rsidP="0092277E">
            <w:pPr>
              <w:jc w:val="center"/>
              <w:rPr>
                <w:rFonts w:ascii="Calibri" w:hAnsi="Calibri" w:cs="Calibri"/>
                <w:color w:val="000000"/>
                <w:sz w:val="20"/>
                <w:szCs w:val="20"/>
              </w:rPr>
            </w:pPr>
            <w:r>
              <w:rPr>
                <w:rFonts w:ascii="Calibri" w:hAnsi="Calibri" w:cs="Calibri"/>
                <w:color w:val="000000"/>
                <w:sz w:val="20"/>
                <w:szCs w:val="20"/>
              </w:rPr>
              <w:t>16.0</w:t>
            </w:r>
          </w:p>
        </w:tc>
        <w:tc>
          <w:tcPr>
            <w:tcW w:w="1710" w:type="dxa"/>
            <w:tcBorders>
              <w:top w:val="nil"/>
              <w:left w:val="nil"/>
              <w:bottom w:val="nil"/>
              <w:right w:val="nil"/>
            </w:tcBorders>
            <w:shd w:val="clear" w:color="auto" w:fill="auto"/>
            <w:noWrap/>
            <w:vAlign w:val="center"/>
            <w:hideMark/>
          </w:tcPr>
          <w:p w14:paraId="5B34FE2A"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255</w:t>
            </w:r>
          </w:p>
        </w:tc>
      </w:tr>
      <w:tr w:rsidR="002B6BA3" w:rsidRPr="00C9180A" w14:paraId="54469983" w14:textId="77777777" w:rsidTr="0092277E">
        <w:trPr>
          <w:trHeight w:val="320"/>
        </w:trPr>
        <w:tc>
          <w:tcPr>
            <w:tcW w:w="3780" w:type="dxa"/>
            <w:tcBorders>
              <w:top w:val="nil"/>
              <w:left w:val="nil"/>
              <w:bottom w:val="nil"/>
              <w:right w:val="nil"/>
            </w:tcBorders>
            <w:shd w:val="clear" w:color="auto" w:fill="auto"/>
            <w:vAlign w:val="center"/>
            <w:hideMark/>
          </w:tcPr>
          <w:p w14:paraId="0A7B8387" w14:textId="4BBFCFE0" w:rsidR="002B6BA3" w:rsidRPr="00C9180A" w:rsidRDefault="002B6BA3" w:rsidP="0092277E">
            <w:pPr>
              <w:rPr>
                <w:rFonts w:ascii="Calibri" w:hAnsi="Calibri" w:cs="Calibri"/>
                <w:color w:val="000000"/>
                <w:sz w:val="20"/>
                <w:szCs w:val="20"/>
              </w:rPr>
            </w:pPr>
            <w:r w:rsidRPr="00920E37">
              <w:rPr>
                <w:rFonts w:ascii="Calibri" w:hAnsi="Calibri" w:cs="Calibri"/>
                <w:color w:val="000000"/>
                <w:sz w:val="20"/>
                <w:szCs w:val="20"/>
              </w:rPr>
              <w:t xml:space="preserve">spaghetti </w:t>
            </w:r>
            <w:proofErr w:type="spellStart"/>
            <w:r w:rsidRPr="00920E37">
              <w:rPr>
                <w:rFonts w:ascii="Calibri" w:hAnsi="Calibri" w:cs="Calibri"/>
                <w:color w:val="000000"/>
                <w:sz w:val="20"/>
                <w:szCs w:val="20"/>
              </w:rPr>
              <w:t>classici</w:t>
            </w:r>
            <w:proofErr w:type="spellEnd"/>
            <w:r w:rsidRPr="00920E37">
              <w:rPr>
                <w:rFonts w:ascii="Calibri" w:hAnsi="Calibri" w:cs="Calibri"/>
                <w:color w:val="000000"/>
                <w:sz w:val="20"/>
                <w:szCs w:val="20"/>
              </w:rPr>
              <w:t xml:space="preserve"> (</w:t>
            </w:r>
            <w:proofErr w:type="spellStart"/>
            <w:r w:rsidR="00576ED7">
              <w:rPr>
                <w:rFonts w:ascii="Calibri" w:hAnsi="Calibri" w:cs="Calibri"/>
                <w:color w:val="000000"/>
                <w:sz w:val="20"/>
                <w:szCs w:val="20"/>
              </w:rPr>
              <w:t>V</w:t>
            </w:r>
            <w:r w:rsidRPr="00920E37">
              <w:rPr>
                <w:rFonts w:ascii="Calibri" w:hAnsi="Calibri" w:cs="Calibri"/>
                <w:color w:val="000000"/>
                <w:sz w:val="20"/>
                <w:szCs w:val="20"/>
              </w:rPr>
              <w:t>oiello</w:t>
            </w:r>
            <w:proofErr w:type="spellEnd"/>
            <w:r w:rsidRPr="00920E37">
              <w:rPr>
                <w:rFonts w:ascii="Calibri" w:hAnsi="Calibri" w:cs="Calibri"/>
                <w:color w:val="000000"/>
                <w:sz w:val="20"/>
                <w:szCs w:val="20"/>
              </w:rPr>
              <w:t>, Italy)</w:t>
            </w:r>
          </w:p>
        </w:tc>
        <w:tc>
          <w:tcPr>
            <w:tcW w:w="630" w:type="dxa"/>
            <w:tcBorders>
              <w:top w:val="nil"/>
              <w:left w:val="nil"/>
              <w:bottom w:val="nil"/>
              <w:right w:val="nil"/>
            </w:tcBorders>
            <w:shd w:val="clear" w:color="auto" w:fill="auto"/>
            <w:noWrap/>
            <w:vAlign w:val="center"/>
            <w:hideMark/>
          </w:tcPr>
          <w:p w14:paraId="3F718F1C"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180</w:t>
            </w:r>
          </w:p>
        </w:tc>
        <w:tc>
          <w:tcPr>
            <w:tcW w:w="1440" w:type="dxa"/>
            <w:tcBorders>
              <w:top w:val="nil"/>
              <w:left w:val="nil"/>
              <w:bottom w:val="nil"/>
              <w:right w:val="nil"/>
            </w:tcBorders>
            <w:shd w:val="clear" w:color="auto" w:fill="auto"/>
            <w:noWrap/>
            <w:vAlign w:val="center"/>
            <w:hideMark/>
          </w:tcPr>
          <w:p w14:paraId="028C0070"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2</w:t>
            </w:r>
            <w:r>
              <w:rPr>
                <w:rFonts w:ascii="Calibri" w:hAnsi="Calibri" w:cs="Calibri"/>
                <w:color w:val="000000"/>
                <w:sz w:val="20"/>
                <w:szCs w:val="20"/>
              </w:rPr>
              <w:t>0</w:t>
            </w:r>
          </w:p>
        </w:tc>
        <w:tc>
          <w:tcPr>
            <w:tcW w:w="1710" w:type="dxa"/>
            <w:tcBorders>
              <w:top w:val="nil"/>
              <w:left w:val="nil"/>
              <w:bottom w:val="nil"/>
              <w:right w:val="nil"/>
            </w:tcBorders>
            <w:shd w:val="clear" w:color="auto" w:fill="auto"/>
            <w:noWrap/>
            <w:vAlign w:val="center"/>
            <w:hideMark/>
          </w:tcPr>
          <w:p w14:paraId="4FF9854E" w14:textId="77777777" w:rsidR="002B6BA3" w:rsidRPr="00C9180A" w:rsidRDefault="002B6BA3" w:rsidP="0092277E">
            <w:pPr>
              <w:jc w:val="center"/>
              <w:rPr>
                <w:rFonts w:ascii="Calibri" w:hAnsi="Calibri" w:cs="Calibri"/>
                <w:color w:val="000000"/>
                <w:sz w:val="20"/>
                <w:szCs w:val="20"/>
              </w:rPr>
            </w:pPr>
            <w:r>
              <w:rPr>
                <w:rFonts w:ascii="Calibri" w:hAnsi="Calibri" w:cs="Calibri"/>
                <w:color w:val="000000"/>
                <w:sz w:val="20"/>
                <w:szCs w:val="20"/>
              </w:rPr>
              <w:t>5.6</w:t>
            </w:r>
          </w:p>
        </w:tc>
        <w:tc>
          <w:tcPr>
            <w:tcW w:w="1710" w:type="dxa"/>
            <w:tcBorders>
              <w:top w:val="nil"/>
              <w:left w:val="nil"/>
              <w:bottom w:val="nil"/>
              <w:right w:val="nil"/>
            </w:tcBorders>
            <w:shd w:val="clear" w:color="auto" w:fill="auto"/>
            <w:noWrap/>
            <w:vAlign w:val="center"/>
            <w:hideMark/>
          </w:tcPr>
          <w:p w14:paraId="327BD928"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68.5</w:t>
            </w:r>
          </w:p>
        </w:tc>
      </w:tr>
      <w:tr w:rsidR="002B6BA3" w:rsidRPr="00C9180A" w14:paraId="31773D98" w14:textId="77777777" w:rsidTr="0092277E">
        <w:trPr>
          <w:trHeight w:val="320"/>
        </w:trPr>
        <w:tc>
          <w:tcPr>
            <w:tcW w:w="3780" w:type="dxa"/>
            <w:tcBorders>
              <w:top w:val="nil"/>
              <w:left w:val="nil"/>
              <w:bottom w:val="nil"/>
              <w:right w:val="nil"/>
            </w:tcBorders>
            <w:shd w:val="clear" w:color="auto" w:fill="auto"/>
            <w:vAlign w:val="center"/>
            <w:hideMark/>
          </w:tcPr>
          <w:p w14:paraId="337C2975" w14:textId="77777777" w:rsidR="002B6BA3" w:rsidRPr="00C9180A" w:rsidRDefault="002B6BA3" w:rsidP="0092277E">
            <w:pPr>
              <w:rPr>
                <w:rFonts w:ascii="Calibri" w:hAnsi="Calibri" w:cs="Calibri"/>
                <w:color w:val="000000"/>
                <w:sz w:val="20"/>
                <w:szCs w:val="20"/>
              </w:rPr>
            </w:pPr>
            <w:r w:rsidRPr="00C9180A">
              <w:rPr>
                <w:rFonts w:ascii="Calibri" w:hAnsi="Calibri" w:cs="Calibri"/>
                <w:color w:val="000000"/>
                <w:sz w:val="20"/>
                <w:szCs w:val="20"/>
              </w:rPr>
              <w:t>wheat tortilla (Mexico)</w:t>
            </w:r>
            <w:r w:rsidRPr="004E0FEB">
              <w:rPr>
                <w:rFonts w:ascii="Calibri" w:hAnsi="Calibri" w:cs="Calibri"/>
                <w:sz w:val="20"/>
                <w:szCs w:val="20"/>
              </w:rPr>
              <w:t xml:space="preserve"> ‡</w:t>
            </w:r>
          </w:p>
        </w:tc>
        <w:tc>
          <w:tcPr>
            <w:tcW w:w="630" w:type="dxa"/>
            <w:tcBorders>
              <w:top w:val="nil"/>
              <w:left w:val="nil"/>
              <w:bottom w:val="nil"/>
              <w:right w:val="nil"/>
            </w:tcBorders>
            <w:shd w:val="clear" w:color="auto" w:fill="auto"/>
            <w:noWrap/>
            <w:vAlign w:val="center"/>
            <w:hideMark/>
          </w:tcPr>
          <w:p w14:paraId="3D4F3270"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50</w:t>
            </w:r>
          </w:p>
        </w:tc>
        <w:tc>
          <w:tcPr>
            <w:tcW w:w="1440" w:type="dxa"/>
            <w:tcBorders>
              <w:top w:val="nil"/>
              <w:left w:val="nil"/>
              <w:bottom w:val="nil"/>
              <w:right w:val="nil"/>
            </w:tcBorders>
            <w:shd w:val="clear" w:color="auto" w:fill="auto"/>
            <w:noWrap/>
            <w:vAlign w:val="center"/>
            <w:hideMark/>
          </w:tcPr>
          <w:p w14:paraId="224ED0BA"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8</w:t>
            </w:r>
          </w:p>
        </w:tc>
        <w:tc>
          <w:tcPr>
            <w:tcW w:w="1710" w:type="dxa"/>
            <w:tcBorders>
              <w:top w:val="nil"/>
              <w:left w:val="nil"/>
              <w:bottom w:val="nil"/>
              <w:right w:val="nil"/>
            </w:tcBorders>
            <w:shd w:val="clear" w:color="auto" w:fill="auto"/>
            <w:noWrap/>
            <w:vAlign w:val="center"/>
            <w:hideMark/>
          </w:tcPr>
          <w:p w14:paraId="44AA2179" w14:textId="77777777" w:rsidR="002B6BA3" w:rsidRPr="00C9180A" w:rsidRDefault="002B6BA3" w:rsidP="0092277E">
            <w:pPr>
              <w:jc w:val="center"/>
              <w:rPr>
                <w:rFonts w:ascii="Calibri" w:hAnsi="Calibri" w:cs="Calibri"/>
                <w:color w:val="000000"/>
                <w:sz w:val="20"/>
                <w:szCs w:val="20"/>
              </w:rPr>
            </w:pPr>
            <w:r>
              <w:rPr>
                <w:rFonts w:ascii="Calibri" w:hAnsi="Calibri" w:cs="Calibri"/>
                <w:color w:val="000000"/>
                <w:sz w:val="20"/>
                <w:szCs w:val="20"/>
              </w:rPr>
              <w:t>8.0</w:t>
            </w:r>
          </w:p>
        </w:tc>
        <w:tc>
          <w:tcPr>
            <w:tcW w:w="1710" w:type="dxa"/>
            <w:tcBorders>
              <w:top w:val="nil"/>
              <w:left w:val="nil"/>
              <w:bottom w:val="nil"/>
              <w:right w:val="nil"/>
            </w:tcBorders>
            <w:shd w:val="clear" w:color="auto" w:fill="auto"/>
            <w:noWrap/>
            <w:vAlign w:val="center"/>
            <w:hideMark/>
          </w:tcPr>
          <w:p w14:paraId="4DD2F7BF"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153</w:t>
            </w:r>
          </w:p>
        </w:tc>
      </w:tr>
      <w:tr w:rsidR="002B6BA3" w:rsidRPr="00C9180A" w14:paraId="4E2A1537" w14:textId="77777777" w:rsidTr="0092277E">
        <w:trPr>
          <w:trHeight w:val="320"/>
        </w:trPr>
        <w:tc>
          <w:tcPr>
            <w:tcW w:w="3780" w:type="dxa"/>
            <w:tcBorders>
              <w:top w:val="nil"/>
              <w:left w:val="nil"/>
              <w:bottom w:val="nil"/>
              <w:right w:val="nil"/>
            </w:tcBorders>
            <w:shd w:val="clear" w:color="auto" w:fill="auto"/>
            <w:vAlign w:val="center"/>
            <w:hideMark/>
          </w:tcPr>
          <w:p w14:paraId="4682B694" w14:textId="77777777" w:rsidR="002B6BA3" w:rsidRPr="00C9180A" w:rsidRDefault="002B6BA3" w:rsidP="0092277E">
            <w:pPr>
              <w:rPr>
                <w:rFonts w:ascii="Calibri" w:hAnsi="Calibri" w:cs="Calibri"/>
                <w:color w:val="000000"/>
                <w:sz w:val="20"/>
                <w:szCs w:val="20"/>
              </w:rPr>
            </w:pPr>
            <w:r w:rsidRPr="00C9180A">
              <w:rPr>
                <w:rFonts w:ascii="Calibri" w:hAnsi="Calibri" w:cs="Calibri"/>
                <w:color w:val="000000"/>
                <w:sz w:val="20"/>
                <w:szCs w:val="20"/>
              </w:rPr>
              <w:t>bagel, white (USA)</w:t>
            </w:r>
            <w:r w:rsidRPr="004E0FEB">
              <w:rPr>
                <w:rFonts w:ascii="Calibri" w:hAnsi="Calibri" w:cs="Calibri"/>
                <w:sz w:val="20"/>
                <w:szCs w:val="20"/>
              </w:rPr>
              <w:t>‡</w:t>
            </w:r>
          </w:p>
        </w:tc>
        <w:tc>
          <w:tcPr>
            <w:tcW w:w="630" w:type="dxa"/>
            <w:tcBorders>
              <w:top w:val="nil"/>
              <w:left w:val="nil"/>
              <w:bottom w:val="nil"/>
              <w:right w:val="nil"/>
            </w:tcBorders>
            <w:shd w:val="clear" w:color="auto" w:fill="auto"/>
            <w:noWrap/>
            <w:vAlign w:val="center"/>
            <w:hideMark/>
          </w:tcPr>
          <w:p w14:paraId="1FA314C0"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70</w:t>
            </w:r>
          </w:p>
        </w:tc>
        <w:tc>
          <w:tcPr>
            <w:tcW w:w="1440" w:type="dxa"/>
            <w:tcBorders>
              <w:top w:val="nil"/>
              <w:left w:val="nil"/>
              <w:bottom w:val="nil"/>
              <w:right w:val="nil"/>
            </w:tcBorders>
            <w:shd w:val="clear" w:color="auto" w:fill="auto"/>
            <w:noWrap/>
            <w:vAlign w:val="center"/>
            <w:hideMark/>
          </w:tcPr>
          <w:p w14:paraId="4E5FBA14"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24</w:t>
            </w:r>
          </w:p>
        </w:tc>
        <w:tc>
          <w:tcPr>
            <w:tcW w:w="1710" w:type="dxa"/>
            <w:tcBorders>
              <w:top w:val="nil"/>
              <w:left w:val="nil"/>
              <w:bottom w:val="nil"/>
              <w:right w:val="nil"/>
            </w:tcBorders>
            <w:shd w:val="clear" w:color="auto" w:fill="auto"/>
            <w:noWrap/>
            <w:vAlign w:val="center"/>
            <w:hideMark/>
          </w:tcPr>
          <w:p w14:paraId="4972712C" w14:textId="77777777" w:rsidR="002B6BA3" w:rsidRPr="00C9180A" w:rsidRDefault="002B6BA3" w:rsidP="0092277E">
            <w:pPr>
              <w:jc w:val="center"/>
              <w:rPr>
                <w:rFonts w:ascii="Calibri" w:hAnsi="Calibri" w:cs="Calibri"/>
                <w:color w:val="000000"/>
                <w:sz w:val="20"/>
                <w:szCs w:val="20"/>
              </w:rPr>
            </w:pPr>
            <w:r>
              <w:rPr>
                <w:rFonts w:ascii="Calibri" w:hAnsi="Calibri" w:cs="Calibri"/>
                <w:color w:val="000000"/>
                <w:sz w:val="20"/>
                <w:szCs w:val="20"/>
              </w:rPr>
              <w:t>17.1</w:t>
            </w:r>
          </w:p>
        </w:tc>
        <w:tc>
          <w:tcPr>
            <w:tcW w:w="1710" w:type="dxa"/>
            <w:tcBorders>
              <w:top w:val="nil"/>
              <w:left w:val="nil"/>
              <w:bottom w:val="nil"/>
              <w:right w:val="nil"/>
            </w:tcBorders>
            <w:shd w:val="clear" w:color="auto" w:fill="auto"/>
            <w:noWrap/>
            <w:vAlign w:val="center"/>
            <w:hideMark/>
          </w:tcPr>
          <w:p w14:paraId="466C9201"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132</w:t>
            </w:r>
          </w:p>
        </w:tc>
      </w:tr>
      <w:tr w:rsidR="002B6BA3" w:rsidRPr="00C9180A" w14:paraId="602C5DC5" w14:textId="77777777" w:rsidTr="0092277E">
        <w:trPr>
          <w:trHeight w:val="320"/>
        </w:trPr>
        <w:tc>
          <w:tcPr>
            <w:tcW w:w="3780" w:type="dxa"/>
            <w:tcBorders>
              <w:top w:val="nil"/>
              <w:left w:val="nil"/>
              <w:bottom w:val="nil"/>
              <w:right w:val="nil"/>
            </w:tcBorders>
            <w:shd w:val="clear" w:color="auto" w:fill="auto"/>
            <w:vAlign w:val="center"/>
            <w:hideMark/>
          </w:tcPr>
          <w:p w14:paraId="3F7CCB8D" w14:textId="77777777" w:rsidR="002B6BA3" w:rsidRPr="00C9180A" w:rsidRDefault="002B6BA3" w:rsidP="0092277E">
            <w:pPr>
              <w:rPr>
                <w:rFonts w:ascii="Calibri" w:hAnsi="Calibri" w:cs="Calibri"/>
                <w:color w:val="000000"/>
                <w:sz w:val="20"/>
                <w:szCs w:val="20"/>
              </w:rPr>
            </w:pPr>
            <w:r w:rsidRPr="00C9180A">
              <w:rPr>
                <w:rFonts w:ascii="Calibri" w:hAnsi="Calibri" w:cs="Calibri"/>
                <w:color w:val="000000"/>
                <w:sz w:val="20"/>
                <w:szCs w:val="20"/>
              </w:rPr>
              <w:t>traditional baguette (France)</w:t>
            </w:r>
          </w:p>
        </w:tc>
        <w:tc>
          <w:tcPr>
            <w:tcW w:w="630" w:type="dxa"/>
            <w:tcBorders>
              <w:top w:val="nil"/>
              <w:left w:val="nil"/>
              <w:bottom w:val="nil"/>
              <w:right w:val="nil"/>
            </w:tcBorders>
            <w:shd w:val="clear" w:color="auto" w:fill="auto"/>
            <w:noWrap/>
            <w:vAlign w:val="center"/>
            <w:hideMark/>
          </w:tcPr>
          <w:p w14:paraId="3199C1A1"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30</w:t>
            </w:r>
          </w:p>
        </w:tc>
        <w:tc>
          <w:tcPr>
            <w:tcW w:w="1440" w:type="dxa"/>
            <w:tcBorders>
              <w:top w:val="nil"/>
              <w:left w:val="nil"/>
              <w:bottom w:val="nil"/>
              <w:right w:val="nil"/>
            </w:tcBorders>
            <w:shd w:val="clear" w:color="auto" w:fill="auto"/>
            <w:noWrap/>
            <w:vAlign w:val="center"/>
            <w:hideMark/>
          </w:tcPr>
          <w:p w14:paraId="72A61C6B"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10</w:t>
            </w:r>
          </w:p>
        </w:tc>
        <w:tc>
          <w:tcPr>
            <w:tcW w:w="1710" w:type="dxa"/>
            <w:tcBorders>
              <w:top w:val="nil"/>
              <w:left w:val="nil"/>
              <w:bottom w:val="nil"/>
              <w:right w:val="nil"/>
            </w:tcBorders>
            <w:shd w:val="clear" w:color="auto" w:fill="auto"/>
            <w:noWrap/>
            <w:vAlign w:val="center"/>
            <w:hideMark/>
          </w:tcPr>
          <w:p w14:paraId="699D3A64" w14:textId="77777777" w:rsidR="002B6BA3" w:rsidRPr="00C9180A" w:rsidRDefault="002B6BA3" w:rsidP="0092277E">
            <w:pPr>
              <w:jc w:val="center"/>
              <w:rPr>
                <w:rFonts w:ascii="Calibri" w:hAnsi="Calibri" w:cs="Calibri"/>
                <w:color w:val="000000"/>
                <w:sz w:val="20"/>
                <w:szCs w:val="20"/>
              </w:rPr>
            </w:pPr>
            <w:r>
              <w:rPr>
                <w:rFonts w:ascii="Calibri" w:hAnsi="Calibri" w:cs="Calibri"/>
                <w:i/>
                <w:iCs/>
                <w:color w:val="000000"/>
                <w:sz w:val="20"/>
                <w:szCs w:val="20"/>
              </w:rPr>
              <w:t>16.7</w:t>
            </w:r>
          </w:p>
        </w:tc>
        <w:tc>
          <w:tcPr>
            <w:tcW w:w="1710" w:type="dxa"/>
            <w:tcBorders>
              <w:top w:val="nil"/>
              <w:left w:val="nil"/>
              <w:bottom w:val="nil"/>
              <w:right w:val="nil"/>
            </w:tcBorders>
            <w:shd w:val="clear" w:color="auto" w:fill="auto"/>
            <w:noWrap/>
            <w:vAlign w:val="center"/>
            <w:hideMark/>
          </w:tcPr>
          <w:p w14:paraId="4FD6028B"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136</w:t>
            </w:r>
          </w:p>
        </w:tc>
      </w:tr>
      <w:tr w:rsidR="002B6BA3" w:rsidRPr="00C9180A" w14:paraId="0575ACC3" w14:textId="77777777" w:rsidTr="0092277E">
        <w:trPr>
          <w:trHeight w:val="320"/>
        </w:trPr>
        <w:tc>
          <w:tcPr>
            <w:tcW w:w="3780" w:type="dxa"/>
            <w:tcBorders>
              <w:top w:val="nil"/>
              <w:left w:val="nil"/>
              <w:right w:val="nil"/>
            </w:tcBorders>
            <w:shd w:val="clear" w:color="auto" w:fill="auto"/>
            <w:vAlign w:val="center"/>
            <w:hideMark/>
          </w:tcPr>
          <w:p w14:paraId="21162F27" w14:textId="77777777" w:rsidR="002B6BA3" w:rsidRPr="00C9180A" w:rsidRDefault="002B6BA3" w:rsidP="0092277E">
            <w:pPr>
              <w:rPr>
                <w:rFonts w:ascii="Calibri" w:hAnsi="Calibri" w:cs="Calibri"/>
                <w:color w:val="000000"/>
                <w:sz w:val="20"/>
                <w:szCs w:val="20"/>
              </w:rPr>
            </w:pPr>
            <w:r w:rsidRPr="00C9180A">
              <w:rPr>
                <w:rFonts w:ascii="Calibri" w:hAnsi="Calibri" w:cs="Calibri"/>
                <w:color w:val="000000"/>
                <w:sz w:val="20"/>
                <w:szCs w:val="20"/>
              </w:rPr>
              <w:t>pita bread, white, mini (UK)</w:t>
            </w:r>
          </w:p>
        </w:tc>
        <w:tc>
          <w:tcPr>
            <w:tcW w:w="630" w:type="dxa"/>
            <w:tcBorders>
              <w:top w:val="nil"/>
              <w:left w:val="nil"/>
              <w:right w:val="nil"/>
            </w:tcBorders>
            <w:shd w:val="clear" w:color="auto" w:fill="auto"/>
            <w:noWrap/>
            <w:vAlign w:val="center"/>
            <w:hideMark/>
          </w:tcPr>
          <w:p w14:paraId="6B1BA3D0"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30</w:t>
            </w:r>
          </w:p>
        </w:tc>
        <w:tc>
          <w:tcPr>
            <w:tcW w:w="1440" w:type="dxa"/>
            <w:tcBorders>
              <w:top w:val="nil"/>
              <w:left w:val="nil"/>
              <w:right w:val="nil"/>
            </w:tcBorders>
            <w:shd w:val="clear" w:color="auto" w:fill="auto"/>
            <w:noWrap/>
            <w:vAlign w:val="center"/>
            <w:hideMark/>
          </w:tcPr>
          <w:p w14:paraId="1E6848B1"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10</w:t>
            </w:r>
          </w:p>
        </w:tc>
        <w:tc>
          <w:tcPr>
            <w:tcW w:w="1710" w:type="dxa"/>
            <w:tcBorders>
              <w:top w:val="nil"/>
              <w:left w:val="nil"/>
              <w:bottom w:val="nil"/>
              <w:right w:val="nil"/>
            </w:tcBorders>
            <w:shd w:val="clear" w:color="auto" w:fill="auto"/>
            <w:noWrap/>
            <w:vAlign w:val="center"/>
            <w:hideMark/>
          </w:tcPr>
          <w:p w14:paraId="21B977F5" w14:textId="77777777" w:rsidR="002B6BA3" w:rsidRPr="00C9180A" w:rsidRDefault="002B6BA3" w:rsidP="0092277E">
            <w:pPr>
              <w:jc w:val="center"/>
              <w:rPr>
                <w:rFonts w:ascii="Calibri" w:hAnsi="Calibri" w:cs="Calibri"/>
                <w:color w:val="000000"/>
                <w:sz w:val="20"/>
                <w:szCs w:val="20"/>
              </w:rPr>
            </w:pPr>
            <w:r>
              <w:rPr>
                <w:rFonts w:ascii="Calibri" w:hAnsi="Calibri" w:cs="Calibri"/>
                <w:color w:val="000000"/>
                <w:sz w:val="20"/>
                <w:szCs w:val="20"/>
              </w:rPr>
              <w:t>16.7</w:t>
            </w:r>
          </w:p>
        </w:tc>
        <w:tc>
          <w:tcPr>
            <w:tcW w:w="1710" w:type="dxa"/>
            <w:tcBorders>
              <w:top w:val="nil"/>
              <w:left w:val="nil"/>
              <w:bottom w:val="nil"/>
              <w:right w:val="nil"/>
            </w:tcBorders>
            <w:shd w:val="clear" w:color="auto" w:fill="auto"/>
            <w:noWrap/>
            <w:vAlign w:val="center"/>
            <w:hideMark/>
          </w:tcPr>
          <w:p w14:paraId="633BBAAF"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137.5</w:t>
            </w:r>
          </w:p>
        </w:tc>
      </w:tr>
      <w:tr w:rsidR="002B6BA3" w:rsidRPr="00C9180A" w14:paraId="50BCBE9B" w14:textId="77777777" w:rsidTr="0092277E">
        <w:trPr>
          <w:trHeight w:val="600"/>
        </w:trPr>
        <w:tc>
          <w:tcPr>
            <w:tcW w:w="3780" w:type="dxa"/>
            <w:tcBorders>
              <w:top w:val="nil"/>
              <w:left w:val="nil"/>
              <w:bottom w:val="single" w:sz="4" w:space="0" w:color="auto"/>
              <w:right w:val="nil"/>
            </w:tcBorders>
            <w:shd w:val="clear" w:color="auto" w:fill="auto"/>
            <w:vAlign w:val="center"/>
            <w:hideMark/>
          </w:tcPr>
          <w:p w14:paraId="0E715882" w14:textId="77777777" w:rsidR="002B6BA3" w:rsidRPr="00C9180A" w:rsidRDefault="002B6BA3" w:rsidP="0092277E">
            <w:pPr>
              <w:rPr>
                <w:rFonts w:ascii="Calibri" w:hAnsi="Calibri" w:cs="Calibri"/>
                <w:color w:val="000000"/>
                <w:sz w:val="20"/>
                <w:szCs w:val="20"/>
              </w:rPr>
            </w:pPr>
            <w:r w:rsidRPr="00C9180A">
              <w:rPr>
                <w:rFonts w:ascii="Calibri" w:hAnsi="Calibri" w:cs="Calibri"/>
                <w:color w:val="000000"/>
                <w:sz w:val="20"/>
                <w:szCs w:val="20"/>
              </w:rPr>
              <w:t>instant 2 min Maggi noodles (New Zealand)</w:t>
            </w:r>
            <w:r w:rsidRPr="004E0FEB">
              <w:rPr>
                <w:rFonts w:ascii="Calibri" w:hAnsi="Calibri" w:cs="Calibri"/>
                <w:sz w:val="20"/>
                <w:szCs w:val="20"/>
              </w:rPr>
              <w:t>‡</w:t>
            </w:r>
          </w:p>
        </w:tc>
        <w:tc>
          <w:tcPr>
            <w:tcW w:w="630" w:type="dxa"/>
            <w:tcBorders>
              <w:top w:val="nil"/>
              <w:left w:val="nil"/>
              <w:bottom w:val="single" w:sz="4" w:space="0" w:color="auto"/>
              <w:right w:val="nil"/>
            </w:tcBorders>
            <w:shd w:val="clear" w:color="auto" w:fill="auto"/>
            <w:noWrap/>
            <w:vAlign w:val="center"/>
            <w:hideMark/>
          </w:tcPr>
          <w:p w14:paraId="2D5D3863"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180</w:t>
            </w:r>
          </w:p>
        </w:tc>
        <w:tc>
          <w:tcPr>
            <w:tcW w:w="1440" w:type="dxa"/>
            <w:tcBorders>
              <w:top w:val="nil"/>
              <w:left w:val="nil"/>
              <w:bottom w:val="single" w:sz="4" w:space="0" w:color="auto"/>
              <w:right w:val="nil"/>
            </w:tcBorders>
            <w:shd w:val="clear" w:color="auto" w:fill="auto"/>
            <w:noWrap/>
            <w:vAlign w:val="center"/>
            <w:hideMark/>
          </w:tcPr>
          <w:p w14:paraId="6C48FA8A"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12</w:t>
            </w:r>
          </w:p>
        </w:tc>
        <w:tc>
          <w:tcPr>
            <w:tcW w:w="1710" w:type="dxa"/>
            <w:tcBorders>
              <w:top w:val="nil"/>
              <w:left w:val="nil"/>
              <w:bottom w:val="single" w:sz="4" w:space="0" w:color="auto"/>
              <w:right w:val="nil"/>
            </w:tcBorders>
            <w:shd w:val="clear" w:color="auto" w:fill="auto"/>
            <w:noWrap/>
            <w:vAlign w:val="center"/>
            <w:hideMark/>
          </w:tcPr>
          <w:p w14:paraId="46C07266" w14:textId="77777777" w:rsidR="002B6BA3" w:rsidRPr="00C9180A" w:rsidRDefault="002B6BA3" w:rsidP="0092277E">
            <w:pPr>
              <w:jc w:val="center"/>
              <w:rPr>
                <w:rFonts w:ascii="Calibri" w:hAnsi="Calibri" w:cs="Calibri"/>
                <w:color w:val="000000"/>
                <w:sz w:val="20"/>
                <w:szCs w:val="20"/>
              </w:rPr>
            </w:pPr>
            <w:r>
              <w:rPr>
                <w:rFonts w:ascii="Calibri" w:hAnsi="Calibri" w:cs="Calibri"/>
                <w:color w:val="000000"/>
                <w:sz w:val="20"/>
                <w:szCs w:val="20"/>
              </w:rPr>
              <w:t>3.3</w:t>
            </w:r>
          </w:p>
        </w:tc>
        <w:tc>
          <w:tcPr>
            <w:tcW w:w="1710" w:type="dxa"/>
            <w:tcBorders>
              <w:top w:val="nil"/>
              <w:left w:val="nil"/>
              <w:bottom w:val="nil"/>
              <w:right w:val="nil"/>
            </w:tcBorders>
            <w:shd w:val="clear" w:color="auto" w:fill="auto"/>
            <w:noWrap/>
            <w:vAlign w:val="center"/>
            <w:hideMark/>
          </w:tcPr>
          <w:p w14:paraId="5FF18D0B" w14:textId="77777777" w:rsidR="002B6BA3" w:rsidRPr="00C9180A" w:rsidRDefault="002B6BA3" w:rsidP="0092277E">
            <w:pPr>
              <w:jc w:val="center"/>
              <w:rPr>
                <w:rFonts w:ascii="Calibri" w:hAnsi="Calibri" w:cs="Calibri"/>
                <w:color w:val="000000"/>
                <w:sz w:val="20"/>
                <w:szCs w:val="20"/>
              </w:rPr>
            </w:pPr>
            <w:r w:rsidRPr="00C9180A">
              <w:rPr>
                <w:rFonts w:ascii="Calibri" w:hAnsi="Calibri" w:cs="Calibri"/>
                <w:color w:val="000000"/>
                <w:sz w:val="20"/>
                <w:szCs w:val="20"/>
              </w:rPr>
              <w:t>221.5</w:t>
            </w:r>
          </w:p>
        </w:tc>
      </w:tr>
      <w:tr w:rsidR="002B6BA3" w:rsidRPr="00C9180A" w14:paraId="7F736170" w14:textId="77777777" w:rsidTr="0092277E">
        <w:trPr>
          <w:trHeight w:val="320"/>
        </w:trPr>
        <w:tc>
          <w:tcPr>
            <w:tcW w:w="3780" w:type="dxa"/>
            <w:tcBorders>
              <w:top w:val="single" w:sz="4" w:space="0" w:color="auto"/>
              <w:left w:val="nil"/>
              <w:right w:val="nil"/>
            </w:tcBorders>
            <w:shd w:val="clear" w:color="auto" w:fill="auto"/>
            <w:vAlign w:val="center"/>
            <w:hideMark/>
          </w:tcPr>
          <w:p w14:paraId="73E91174" w14:textId="77777777" w:rsidR="002B6BA3" w:rsidRPr="00C9180A" w:rsidRDefault="002B6BA3" w:rsidP="0092277E">
            <w:pPr>
              <w:rPr>
                <w:rFonts w:ascii="Calibri" w:hAnsi="Calibri" w:cs="Calibri"/>
                <w:color w:val="000000"/>
                <w:sz w:val="20"/>
                <w:szCs w:val="20"/>
              </w:rPr>
            </w:pPr>
            <w:r w:rsidRPr="00C9180A">
              <w:rPr>
                <w:rFonts w:ascii="Calibri" w:hAnsi="Calibri" w:cs="Calibri"/>
                <w:color w:val="000000"/>
                <w:sz w:val="20"/>
                <w:szCs w:val="20"/>
              </w:rPr>
              <w:t> </w:t>
            </w:r>
          </w:p>
        </w:tc>
        <w:tc>
          <w:tcPr>
            <w:tcW w:w="630" w:type="dxa"/>
            <w:tcBorders>
              <w:top w:val="single" w:sz="4" w:space="0" w:color="auto"/>
              <w:left w:val="nil"/>
              <w:bottom w:val="single" w:sz="4" w:space="0" w:color="auto"/>
              <w:right w:val="nil"/>
            </w:tcBorders>
            <w:shd w:val="clear" w:color="auto" w:fill="auto"/>
            <w:noWrap/>
            <w:vAlign w:val="center"/>
            <w:hideMark/>
          </w:tcPr>
          <w:p w14:paraId="4F4F847A" w14:textId="77777777" w:rsidR="002B6BA3" w:rsidRPr="00C9180A" w:rsidRDefault="002B6BA3" w:rsidP="0092277E">
            <w:pPr>
              <w:jc w:val="center"/>
              <w:rPr>
                <w:rFonts w:ascii="Calibri" w:hAnsi="Calibri" w:cs="Calibri"/>
                <w:color w:val="000000"/>
                <w:sz w:val="20"/>
                <w:szCs w:val="20"/>
              </w:rPr>
            </w:pPr>
          </w:p>
        </w:tc>
        <w:tc>
          <w:tcPr>
            <w:tcW w:w="1440" w:type="dxa"/>
            <w:tcBorders>
              <w:top w:val="single" w:sz="4" w:space="0" w:color="auto"/>
              <w:left w:val="nil"/>
              <w:bottom w:val="single" w:sz="4" w:space="0" w:color="auto"/>
              <w:right w:val="nil"/>
            </w:tcBorders>
            <w:shd w:val="clear" w:color="auto" w:fill="auto"/>
            <w:noWrap/>
            <w:vAlign w:val="center"/>
            <w:hideMark/>
          </w:tcPr>
          <w:p w14:paraId="389A278B" w14:textId="77777777" w:rsidR="002B6BA3" w:rsidRPr="00C9180A" w:rsidRDefault="002B6BA3" w:rsidP="0092277E">
            <w:pPr>
              <w:jc w:val="center"/>
              <w:rPr>
                <w:rFonts w:ascii="Calibri" w:hAnsi="Calibri" w:cs="Calibri"/>
                <w:b/>
                <w:bCs/>
                <w:color w:val="000000"/>
                <w:sz w:val="20"/>
                <w:szCs w:val="20"/>
              </w:rPr>
            </w:pPr>
            <w:r>
              <w:rPr>
                <w:rFonts w:ascii="Calibri" w:hAnsi="Calibri" w:cs="Calibri"/>
                <w:b/>
                <w:bCs/>
                <w:color w:val="000000"/>
                <w:sz w:val="20"/>
                <w:szCs w:val="20"/>
              </w:rPr>
              <w:t>AVERAGE:</w:t>
            </w:r>
          </w:p>
        </w:tc>
        <w:tc>
          <w:tcPr>
            <w:tcW w:w="1710" w:type="dxa"/>
            <w:tcBorders>
              <w:top w:val="nil"/>
              <w:left w:val="nil"/>
              <w:bottom w:val="single" w:sz="4" w:space="0" w:color="auto"/>
              <w:right w:val="nil"/>
            </w:tcBorders>
            <w:shd w:val="clear" w:color="auto" w:fill="auto"/>
            <w:noWrap/>
            <w:vAlign w:val="center"/>
            <w:hideMark/>
          </w:tcPr>
          <w:p w14:paraId="0CEBD691" w14:textId="77777777" w:rsidR="002B6BA3" w:rsidRPr="00C9180A" w:rsidRDefault="002B6BA3" w:rsidP="0092277E">
            <w:pPr>
              <w:jc w:val="center"/>
              <w:rPr>
                <w:rFonts w:ascii="Calibri" w:hAnsi="Calibri" w:cs="Calibri"/>
                <w:b/>
                <w:bCs/>
                <w:color w:val="000000"/>
                <w:sz w:val="20"/>
                <w:szCs w:val="20"/>
              </w:rPr>
            </w:pPr>
            <w:r>
              <w:rPr>
                <w:rFonts w:ascii="Calibri" w:hAnsi="Calibri" w:cs="Calibri"/>
                <w:b/>
                <w:bCs/>
                <w:color w:val="000000"/>
                <w:sz w:val="20"/>
                <w:szCs w:val="20"/>
              </w:rPr>
              <w:t>13.1</w:t>
            </w:r>
          </w:p>
        </w:tc>
        <w:tc>
          <w:tcPr>
            <w:tcW w:w="1710" w:type="dxa"/>
            <w:tcBorders>
              <w:top w:val="single" w:sz="4" w:space="0" w:color="auto"/>
              <w:left w:val="nil"/>
              <w:bottom w:val="single" w:sz="4" w:space="0" w:color="auto"/>
              <w:right w:val="nil"/>
            </w:tcBorders>
            <w:shd w:val="clear" w:color="auto" w:fill="auto"/>
            <w:noWrap/>
            <w:vAlign w:val="center"/>
            <w:hideMark/>
          </w:tcPr>
          <w:p w14:paraId="4E932EB3" w14:textId="77777777" w:rsidR="002B6BA3" w:rsidRPr="00C9180A" w:rsidRDefault="002B6BA3" w:rsidP="0092277E">
            <w:pPr>
              <w:jc w:val="center"/>
              <w:rPr>
                <w:rFonts w:ascii="Calibri" w:hAnsi="Calibri" w:cs="Calibri"/>
                <w:b/>
                <w:bCs/>
                <w:color w:val="000000"/>
                <w:sz w:val="20"/>
                <w:szCs w:val="20"/>
              </w:rPr>
            </w:pPr>
            <w:r w:rsidRPr="00C9180A">
              <w:rPr>
                <w:rFonts w:ascii="Calibri" w:hAnsi="Calibri" w:cs="Calibri"/>
                <w:b/>
                <w:bCs/>
                <w:color w:val="000000"/>
                <w:sz w:val="20"/>
                <w:szCs w:val="20"/>
              </w:rPr>
              <w:t>160.</w:t>
            </w:r>
            <w:r>
              <w:rPr>
                <w:rFonts w:ascii="Calibri" w:hAnsi="Calibri" w:cs="Calibri"/>
                <w:b/>
                <w:bCs/>
                <w:color w:val="000000"/>
                <w:sz w:val="20"/>
                <w:szCs w:val="20"/>
              </w:rPr>
              <w:t>2</w:t>
            </w:r>
          </w:p>
        </w:tc>
      </w:tr>
      <w:tr w:rsidR="002B6BA3" w:rsidRPr="00C9180A" w14:paraId="0B4B1CA9" w14:textId="77777777" w:rsidTr="0092277E">
        <w:trPr>
          <w:trHeight w:val="320"/>
        </w:trPr>
        <w:tc>
          <w:tcPr>
            <w:tcW w:w="3780" w:type="dxa"/>
            <w:tcBorders>
              <w:left w:val="nil"/>
              <w:bottom w:val="single" w:sz="4" w:space="0" w:color="auto"/>
              <w:right w:val="nil"/>
            </w:tcBorders>
            <w:shd w:val="clear" w:color="auto" w:fill="auto"/>
            <w:vAlign w:val="center"/>
          </w:tcPr>
          <w:p w14:paraId="086E12C8" w14:textId="77777777" w:rsidR="002B6BA3" w:rsidRPr="00C9180A" w:rsidRDefault="002B6BA3" w:rsidP="0092277E">
            <w:pPr>
              <w:rPr>
                <w:rFonts w:ascii="Calibri" w:hAnsi="Calibri" w:cs="Calibri"/>
                <w:color w:val="000000"/>
                <w:sz w:val="20"/>
                <w:szCs w:val="20"/>
              </w:rPr>
            </w:pPr>
            <w:r>
              <w:rPr>
                <w:rFonts w:ascii="Calibri" w:hAnsi="Calibri" w:cs="Calibri"/>
                <w:color w:val="000000"/>
                <w:sz w:val="20"/>
                <w:szCs w:val="20"/>
              </w:rPr>
              <w:t>RICE</w:t>
            </w:r>
          </w:p>
        </w:tc>
        <w:tc>
          <w:tcPr>
            <w:tcW w:w="630" w:type="dxa"/>
            <w:tcBorders>
              <w:top w:val="single" w:sz="4" w:space="0" w:color="auto"/>
              <w:left w:val="nil"/>
              <w:bottom w:val="single" w:sz="4" w:space="0" w:color="auto"/>
              <w:right w:val="nil"/>
            </w:tcBorders>
            <w:shd w:val="clear" w:color="auto" w:fill="auto"/>
            <w:noWrap/>
            <w:vAlign w:val="center"/>
          </w:tcPr>
          <w:p w14:paraId="01D33756" w14:textId="77777777" w:rsidR="002B6BA3" w:rsidRPr="00C9180A" w:rsidRDefault="002B6BA3" w:rsidP="0092277E">
            <w:pPr>
              <w:jc w:val="center"/>
              <w:rPr>
                <w:rFonts w:ascii="Calibri" w:hAnsi="Calibri" w:cs="Calibri"/>
                <w:color w:val="000000"/>
                <w:sz w:val="20"/>
                <w:szCs w:val="20"/>
              </w:rPr>
            </w:pPr>
          </w:p>
        </w:tc>
        <w:tc>
          <w:tcPr>
            <w:tcW w:w="1440" w:type="dxa"/>
            <w:tcBorders>
              <w:top w:val="single" w:sz="4" w:space="0" w:color="auto"/>
              <w:left w:val="nil"/>
              <w:bottom w:val="single" w:sz="4" w:space="0" w:color="auto"/>
              <w:right w:val="nil"/>
            </w:tcBorders>
            <w:shd w:val="clear" w:color="auto" w:fill="auto"/>
            <w:noWrap/>
            <w:vAlign w:val="center"/>
          </w:tcPr>
          <w:p w14:paraId="1EFE85F5" w14:textId="77777777" w:rsidR="002B6BA3" w:rsidRPr="00C9180A" w:rsidRDefault="002B6BA3" w:rsidP="0092277E">
            <w:pPr>
              <w:jc w:val="center"/>
              <w:rPr>
                <w:rFonts w:ascii="Calibri" w:hAnsi="Calibri" w:cs="Calibri"/>
                <w:b/>
                <w:bCs/>
                <w:color w:val="000000"/>
                <w:sz w:val="20"/>
                <w:szCs w:val="20"/>
              </w:rPr>
            </w:pPr>
          </w:p>
        </w:tc>
        <w:tc>
          <w:tcPr>
            <w:tcW w:w="1710" w:type="dxa"/>
            <w:tcBorders>
              <w:top w:val="nil"/>
              <w:left w:val="nil"/>
              <w:bottom w:val="single" w:sz="4" w:space="0" w:color="auto"/>
              <w:right w:val="nil"/>
            </w:tcBorders>
            <w:shd w:val="clear" w:color="auto" w:fill="auto"/>
            <w:noWrap/>
            <w:vAlign w:val="center"/>
          </w:tcPr>
          <w:p w14:paraId="2565C5D3" w14:textId="77777777" w:rsidR="002B6BA3" w:rsidRPr="00C9180A" w:rsidRDefault="002B6BA3" w:rsidP="0092277E">
            <w:pPr>
              <w:jc w:val="center"/>
              <w:rPr>
                <w:rFonts w:ascii="Calibri" w:hAnsi="Calibri" w:cs="Calibri"/>
                <w:b/>
                <w:bCs/>
                <w:color w:val="000000"/>
                <w:sz w:val="20"/>
                <w:szCs w:val="20"/>
                <w:highlight w:val="yellow"/>
              </w:rPr>
            </w:pPr>
          </w:p>
        </w:tc>
        <w:tc>
          <w:tcPr>
            <w:tcW w:w="1710" w:type="dxa"/>
            <w:tcBorders>
              <w:top w:val="single" w:sz="4" w:space="0" w:color="auto"/>
              <w:left w:val="nil"/>
              <w:bottom w:val="single" w:sz="4" w:space="0" w:color="auto"/>
              <w:right w:val="nil"/>
            </w:tcBorders>
            <w:shd w:val="clear" w:color="auto" w:fill="auto"/>
            <w:noWrap/>
            <w:vAlign w:val="center"/>
          </w:tcPr>
          <w:p w14:paraId="4C62F483" w14:textId="77777777" w:rsidR="002B6BA3" w:rsidRPr="00C9180A" w:rsidRDefault="002B6BA3" w:rsidP="0092277E">
            <w:pPr>
              <w:jc w:val="center"/>
              <w:rPr>
                <w:rFonts w:ascii="Calibri" w:hAnsi="Calibri" w:cs="Calibri"/>
                <w:b/>
                <w:bCs/>
                <w:color w:val="000000"/>
                <w:sz w:val="20"/>
                <w:szCs w:val="20"/>
              </w:rPr>
            </w:pPr>
          </w:p>
        </w:tc>
      </w:tr>
      <w:tr w:rsidR="002B6BA3" w:rsidRPr="00C9180A" w14:paraId="01D8B447" w14:textId="77777777" w:rsidTr="0092277E">
        <w:trPr>
          <w:trHeight w:val="320"/>
        </w:trPr>
        <w:tc>
          <w:tcPr>
            <w:tcW w:w="3780" w:type="dxa"/>
            <w:tcBorders>
              <w:left w:val="nil"/>
              <w:right w:val="nil"/>
            </w:tcBorders>
            <w:shd w:val="clear" w:color="auto" w:fill="auto"/>
            <w:vAlign w:val="bottom"/>
          </w:tcPr>
          <w:p w14:paraId="5B97356B" w14:textId="77777777" w:rsidR="002B6BA3" w:rsidRPr="00C9180A" w:rsidRDefault="002B6BA3" w:rsidP="0092277E">
            <w:pPr>
              <w:rPr>
                <w:rFonts w:ascii="Calibri" w:hAnsi="Calibri" w:cs="Calibri"/>
                <w:color w:val="000000"/>
                <w:sz w:val="20"/>
                <w:szCs w:val="20"/>
              </w:rPr>
            </w:pPr>
            <w:r>
              <w:rPr>
                <w:rFonts w:ascii="Calibri" w:hAnsi="Calibri" w:cs="Calibri"/>
                <w:color w:val="000000"/>
                <w:sz w:val="20"/>
                <w:szCs w:val="20"/>
              </w:rPr>
              <w:t>medium grain white rice, boiled 12 min (Australia)</w:t>
            </w:r>
          </w:p>
        </w:tc>
        <w:tc>
          <w:tcPr>
            <w:tcW w:w="630" w:type="dxa"/>
            <w:tcBorders>
              <w:left w:val="nil"/>
              <w:right w:val="nil"/>
            </w:tcBorders>
            <w:shd w:val="clear" w:color="auto" w:fill="auto"/>
            <w:noWrap/>
            <w:vAlign w:val="center"/>
          </w:tcPr>
          <w:p w14:paraId="52E92249" w14:textId="77777777" w:rsidR="002B6BA3" w:rsidRPr="00C9180A"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150</w:t>
            </w:r>
          </w:p>
        </w:tc>
        <w:tc>
          <w:tcPr>
            <w:tcW w:w="1440" w:type="dxa"/>
            <w:tcBorders>
              <w:left w:val="nil"/>
              <w:right w:val="nil"/>
            </w:tcBorders>
            <w:shd w:val="clear" w:color="auto" w:fill="auto"/>
            <w:noWrap/>
            <w:vAlign w:val="center"/>
          </w:tcPr>
          <w:p w14:paraId="54D5313F" w14:textId="77777777" w:rsidR="002B6BA3" w:rsidRPr="00920E37" w:rsidRDefault="002B6BA3" w:rsidP="0092277E">
            <w:pPr>
              <w:jc w:val="center"/>
              <w:rPr>
                <w:rFonts w:ascii="Calibri" w:hAnsi="Calibri" w:cs="Calibri"/>
                <w:color w:val="000000"/>
                <w:sz w:val="20"/>
                <w:szCs w:val="20"/>
              </w:rPr>
            </w:pPr>
            <w:r w:rsidRPr="00920E37">
              <w:rPr>
                <w:rFonts w:ascii="Calibri" w:hAnsi="Calibri" w:cs="Calibri"/>
                <w:color w:val="000000"/>
                <w:sz w:val="20"/>
                <w:szCs w:val="20"/>
              </w:rPr>
              <w:t>34</w:t>
            </w:r>
          </w:p>
        </w:tc>
        <w:tc>
          <w:tcPr>
            <w:tcW w:w="1710" w:type="dxa"/>
            <w:tcBorders>
              <w:left w:val="nil"/>
              <w:right w:val="nil"/>
            </w:tcBorders>
            <w:shd w:val="clear" w:color="auto" w:fill="auto"/>
            <w:noWrap/>
            <w:vAlign w:val="center"/>
          </w:tcPr>
          <w:p w14:paraId="11CF18DA" w14:textId="77777777" w:rsidR="002B6BA3" w:rsidRPr="00C9180A" w:rsidRDefault="002B6BA3" w:rsidP="0092277E">
            <w:pPr>
              <w:jc w:val="center"/>
              <w:rPr>
                <w:rFonts w:ascii="Calibri" w:hAnsi="Calibri" w:cs="Calibri"/>
                <w:b/>
                <w:bCs/>
                <w:color w:val="000000"/>
                <w:sz w:val="20"/>
                <w:szCs w:val="20"/>
                <w:highlight w:val="yellow"/>
              </w:rPr>
            </w:pPr>
            <w:r>
              <w:rPr>
                <w:rFonts w:ascii="Calibri" w:hAnsi="Calibri" w:cs="Calibri"/>
                <w:color w:val="000000"/>
                <w:sz w:val="20"/>
                <w:szCs w:val="20"/>
              </w:rPr>
              <w:t>34.0</w:t>
            </w:r>
          </w:p>
        </w:tc>
        <w:tc>
          <w:tcPr>
            <w:tcW w:w="1710" w:type="dxa"/>
            <w:tcBorders>
              <w:left w:val="nil"/>
              <w:right w:val="nil"/>
            </w:tcBorders>
            <w:shd w:val="clear" w:color="auto" w:fill="auto"/>
            <w:noWrap/>
            <w:vAlign w:val="center"/>
          </w:tcPr>
          <w:p w14:paraId="50F92A4D" w14:textId="77777777" w:rsidR="002B6BA3" w:rsidRPr="00C9180A" w:rsidRDefault="002B6BA3" w:rsidP="0092277E">
            <w:pPr>
              <w:jc w:val="center"/>
              <w:rPr>
                <w:rFonts w:ascii="Calibri" w:hAnsi="Calibri" w:cs="Calibri"/>
                <w:b/>
                <w:bCs/>
                <w:color w:val="000000"/>
                <w:sz w:val="20"/>
                <w:szCs w:val="20"/>
              </w:rPr>
            </w:pPr>
            <w:r w:rsidRPr="00032091">
              <w:rPr>
                <w:rFonts w:ascii="Calibri" w:hAnsi="Calibri" w:cs="Calibri"/>
                <w:color w:val="000000"/>
                <w:sz w:val="20"/>
                <w:szCs w:val="20"/>
              </w:rPr>
              <w:t>193.5</w:t>
            </w:r>
          </w:p>
        </w:tc>
      </w:tr>
      <w:tr w:rsidR="002B6BA3" w:rsidRPr="00C9180A" w14:paraId="083995E6" w14:textId="77777777" w:rsidTr="0092277E">
        <w:trPr>
          <w:trHeight w:val="320"/>
        </w:trPr>
        <w:tc>
          <w:tcPr>
            <w:tcW w:w="3780" w:type="dxa"/>
            <w:tcBorders>
              <w:left w:val="nil"/>
              <w:right w:val="nil"/>
            </w:tcBorders>
            <w:shd w:val="clear" w:color="auto" w:fill="auto"/>
            <w:vAlign w:val="bottom"/>
          </w:tcPr>
          <w:p w14:paraId="7188B546" w14:textId="77777777" w:rsidR="002B6BA3" w:rsidRPr="00C9180A" w:rsidRDefault="002B6BA3" w:rsidP="0092277E">
            <w:pPr>
              <w:rPr>
                <w:rFonts w:ascii="Calibri" w:hAnsi="Calibri" w:cs="Calibri"/>
                <w:color w:val="000000"/>
                <w:sz w:val="20"/>
                <w:szCs w:val="20"/>
              </w:rPr>
            </w:pPr>
            <w:r>
              <w:rPr>
                <w:rFonts w:ascii="Calibri" w:hAnsi="Calibri" w:cs="Calibri"/>
                <w:color w:val="000000"/>
                <w:sz w:val="20"/>
                <w:szCs w:val="20"/>
              </w:rPr>
              <w:t>basmati , white, boiled (Australia)</w:t>
            </w:r>
          </w:p>
        </w:tc>
        <w:tc>
          <w:tcPr>
            <w:tcW w:w="630" w:type="dxa"/>
            <w:tcBorders>
              <w:left w:val="nil"/>
              <w:right w:val="nil"/>
            </w:tcBorders>
            <w:shd w:val="clear" w:color="auto" w:fill="auto"/>
            <w:noWrap/>
            <w:vAlign w:val="center"/>
          </w:tcPr>
          <w:p w14:paraId="249F2217" w14:textId="77777777" w:rsidR="002B6BA3" w:rsidRPr="00C9180A"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150</w:t>
            </w:r>
          </w:p>
        </w:tc>
        <w:tc>
          <w:tcPr>
            <w:tcW w:w="1440" w:type="dxa"/>
            <w:tcBorders>
              <w:left w:val="nil"/>
              <w:right w:val="nil"/>
            </w:tcBorders>
            <w:shd w:val="clear" w:color="auto" w:fill="auto"/>
            <w:noWrap/>
            <w:vAlign w:val="center"/>
          </w:tcPr>
          <w:p w14:paraId="07EB86E1" w14:textId="77777777" w:rsidR="002B6BA3" w:rsidRPr="00920E37" w:rsidRDefault="002B6BA3" w:rsidP="0092277E">
            <w:pPr>
              <w:jc w:val="center"/>
              <w:rPr>
                <w:rFonts w:ascii="Calibri" w:hAnsi="Calibri" w:cs="Calibri"/>
                <w:color w:val="000000"/>
                <w:sz w:val="20"/>
                <w:szCs w:val="20"/>
              </w:rPr>
            </w:pPr>
            <w:r w:rsidRPr="00920E37">
              <w:rPr>
                <w:rFonts w:ascii="Calibri" w:hAnsi="Calibri" w:cs="Calibri"/>
                <w:color w:val="000000"/>
                <w:sz w:val="20"/>
                <w:szCs w:val="20"/>
              </w:rPr>
              <w:t>26</w:t>
            </w:r>
          </w:p>
        </w:tc>
        <w:tc>
          <w:tcPr>
            <w:tcW w:w="1710" w:type="dxa"/>
            <w:tcBorders>
              <w:left w:val="nil"/>
              <w:right w:val="nil"/>
            </w:tcBorders>
            <w:shd w:val="clear" w:color="auto" w:fill="auto"/>
            <w:noWrap/>
            <w:vAlign w:val="center"/>
          </w:tcPr>
          <w:p w14:paraId="71A213E4" w14:textId="77777777" w:rsidR="002B6BA3" w:rsidRPr="00C9180A" w:rsidRDefault="002B6BA3" w:rsidP="0092277E">
            <w:pPr>
              <w:jc w:val="center"/>
              <w:rPr>
                <w:rFonts w:ascii="Calibri" w:hAnsi="Calibri" w:cs="Calibri"/>
                <w:b/>
                <w:bCs/>
                <w:color w:val="000000"/>
                <w:sz w:val="20"/>
                <w:szCs w:val="20"/>
                <w:highlight w:val="yellow"/>
              </w:rPr>
            </w:pPr>
            <w:r>
              <w:rPr>
                <w:rFonts w:ascii="Calibri" w:hAnsi="Calibri" w:cs="Calibri"/>
                <w:color w:val="000000"/>
                <w:sz w:val="20"/>
                <w:szCs w:val="20"/>
              </w:rPr>
              <w:t>26.0</w:t>
            </w:r>
          </w:p>
        </w:tc>
        <w:tc>
          <w:tcPr>
            <w:tcW w:w="1710" w:type="dxa"/>
            <w:tcBorders>
              <w:left w:val="nil"/>
              <w:right w:val="nil"/>
            </w:tcBorders>
            <w:shd w:val="clear" w:color="auto" w:fill="auto"/>
            <w:noWrap/>
            <w:vAlign w:val="center"/>
          </w:tcPr>
          <w:p w14:paraId="71E20DD5" w14:textId="77777777" w:rsidR="002B6BA3" w:rsidRPr="00C9180A" w:rsidRDefault="002B6BA3" w:rsidP="0092277E">
            <w:pPr>
              <w:jc w:val="center"/>
              <w:rPr>
                <w:rFonts w:ascii="Calibri" w:hAnsi="Calibri" w:cs="Calibri"/>
                <w:b/>
                <w:bCs/>
                <w:color w:val="000000"/>
                <w:sz w:val="20"/>
                <w:szCs w:val="20"/>
              </w:rPr>
            </w:pPr>
            <w:r w:rsidRPr="00032091">
              <w:rPr>
                <w:rFonts w:ascii="Calibri" w:hAnsi="Calibri" w:cs="Calibri"/>
                <w:color w:val="000000"/>
                <w:sz w:val="20"/>
                <w:szCs w:val="20"/>
              </w:rPr>
              <w:t>193.5</w:t>
            </w:r>
          </w:p>
        </w:tc>
      </w:tr>
      <w:tr w:rsidR="002B6BA3" w:rsidRPr="00C9180A" w14:paraId="19194F6F" w14:textId="77777777" w:rsidTr="0092277E">
        <w:trPr>
          <w:trHeight w:val="320"/>
        </w:trPr>
        <w:tc>
          <w:tcPr>
            <w:tcW w:w="3780" w:type="dxa"/>
            <w:tcBorders>
              <w:left w:val="nil"/>
              <w:right w:val="nil"/>
            </w:tcBorders>
            <w:shd w:val="clear" w:color="auto" w:fill="auto"/>
            <w:vAlign w:val="bottom"/>
          </w:tcPr>
          <w:p w14:paraId="2438533A" w14:textId="77777777" w:rsidR="002B6BA3" w:rsidRPr="00032091" w:rsidRDefault="002B6BA3" w:rsidP="0092277E">
            <w:pPr>
              <w:rPr>
                <w:rFonts w:ascii="Calibri" w:hAnsi="Calibri" w:cs="Calibri"/>
                <w:color w:val="000000"/>
                <w:sz w:val="20"/>
                <w:szCs w:val="20"/>
              </w:rPr>
            </w:pPr>
            <w:r>
              <w:rPr>
                <w:rFonts w:ascii="Calibri" w:hAnsi="Calibri" w:cs="Calibri"/>
                <w:color w:val="000000"/>
                <w:sz w:val="20"/>
                <w:szCs w:val="20"/>
              </w:rPr>
              <w:t>basmati, parboiled long grain rice (India)</w:t>
            </w:r>
          </w:p>
        </w:tc>
        <w:tc>
          <w:tcPr>
            <w:tcW w:w="630" w:type="dxa"/>
            <w:tcBorders>
              <w:left w:val="nil"/>
              <w:right w:val="nil"/>
            </w:tcBorders>
            <w:shd w:val="clear" w:color="auto" w:fill="auto"/>
            <w:noWrap/>
            <w:vAlign w:val="center"/>
          </w:tcPr>
          <w:p w14:paraId="1FDD942A"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150</w:t>
            </w:r>
          </w:p>
        </w:tc>
        <w:tc>
          <w:tcPr>
            <w:tcW w:w="1440" w:type="dxa"/>
            <w:tcBorders>
              <w:left w:val="nil"/>
              <w:right w:val="nil"/>
            </w:tcBorders>
            <w:shd w:val="clear" w:color="auto" w:fill="auto"/>
            <w:noWrap/>
            <w:vAlign w:val="center"/>
          </w:tcPr>
          <w:p w14:paraId="1289DCA9" w14:textId="77777777" w:rsidR="002B6BA3" w:rsidRPr="00920E37" w:rsidRDefault="002B6BA3" w:rsidP="0092277E">
            <w:pPr>
              <w:jc w:val="center"/>
              <w:rPr>
                <w:rFonts w:ascii="Calibri" w:hAnsi="Calibri" w:cs="Calibri"/>
                <w:color w:val="000000"/>
                <w:sz w:val="20"/>
                <w:szCs w:val="20"/>
              </w:rPr>
            </w:pPr>
            <w:r w:rsidRPr="00920E37">
              <w:rPr>
                <w:rFonts w:ascii="Calibri" w:hAnsi="Calibri" w:cs="Calibri"/>
                <w:color w:val="000000"/>
                <w:sz w:val="20"/>
                <w:szCs w:val="20"/>
              </w:rPr>
              <w:t>23</w:t>
            </w:r>
          </w:p>
        </w:tc>
        <w:tc>
          <w:tcPr>
            <w:tcW w:w="1710" w:type="dxa"/>
            <w:tcBorders>
              <w:left w:val="nil"/>
              <w:right w:val="nil"/>
            </w:tcBorders>
            <w:shd w:val="clear" w:color="auto" w:fill="auto"/>
            <w:noWrap/>
            <w:vAlign w:val="center"/>
          </w:tcPr>
          <w:p w14:paraId="4DE30B39"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23.0</w:t>
            </w:r>
          </w:p>
        </w:tc>
        <w:tc>
          <w:tcPr>
            <w:tcW w:w="1710" w:type="dxa"/>
            <w:tcBorders>
              <w:left w:val="nil"/>
              <w:right w:val="nil"/>
            </w:tcBorders>
            <w:shd w:val="clear" w:color="auto" w:fill="auto"/>
            <w:noWrap/>
            <w:vAlign w:val="center"/>
          </w:tcPr>
          <w:p w14:paraId="1A325CA8"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193.5</w:t>
            </w:r>
          </w:p>
        </w:tc>
      </w:tr>
      <w:tr w:rsidR="002B6BA3" w:rsidRPr="00C9180A" w14:paraId="452866F7" w14:textId="77777777" w:rsidTr="0092277E">
        <w:trPr>
          <w:trHeight w:val="320"/>
        </w:trPr>
        <w:tc>
          <w:tcPr>
            <w:tcW w:w="3780" w:type="dxa"/>
            <w:tcBorders>
              <w:left w:val="nil"/>
              <w:right w:val="nil"/>
            </w:tcBorders>
            <w:shd w:val="clear" w:color="auto" w:fill="auto"/>
            <w:vAlign w:val="bottom"/>
          </w:tcPr>
          <w:p w14:paraId="7B0903DA" w14:textId="77777777" w:rsidR="002B6BA3" w:rsidRPr="00032091" w:rsidRDefault="002B6BA3" w:rsidP="0092277E">
            <w:pPr>
              <w:rPr>
                <w:rFonts w:ascii="Calibri" w:hAnsi="Calibri" w:cs="Calibri"/>
                <w:color w:val="000000"/>
                <w:sz w:val="20"/>
                <w:szCs w:val="20"/>
              </w:rPr>
            </w:pPr>
            <w:r>
              <w:rPr>
                <w:rFonts w:ascii="Calibri" w:hAnsi="Calibri" w:cs="Calibri"/>
                <w:color w:val="000000"/>
                <w:sz w:val="20"/>
                <w:szCs w:val="20"/>
              </w:rPr>
              <w:t xml:space="preserve">white rice, </w:t>
            </w:r>
            <w:proofErr w:type="spellStart"/>
            <w:r>
              <w:rPr>
                <w:rFonts w:ascii="Calibri" w:hAnsi="Calibri" w:cs="Calibri"/>
                <w:color w:val="000000"/>
                <w:sz w:val="20"/>
                <w:szCs w:val="20"/>
              </w:rPr>
              <w:t>Surti</w:t>
            </w:r>
            <w:proofErr w:type="spellEnd"/>
            <w:r>
              <w:rPr>
                <w:rFonts w:ascii="Calibri" w:hAnsi="Calibri" w:cs="Calibri"/>
                <w:color w:val="000000"/>
                <w:sz w:val="20"/>
                <w:szCs w:val="20"/>
              </w:rPr>
              <w:t xml:space="preserve"> Kolam variety, cooked in rice cooker for 32 min (India)</w:t>
            </w:r>
          </w:p>
        </w:tc>
        <w:tc>
          <w:tcPr>
            <w:tcW w:w="630" w:type="dxa"/>
            <w:tcBorders>
              <w:left w:val="nil"/>
              <w:right w:val="nil"/>
            </w:tcBorders>
            <w:shd w:val="clear" w:color="auto" w:fill="auto"/>
            <w:noWrap/>
            <w:vAlign w:val="center"/>
          </w:tcPr>
          <w:p w14:paraId="23E5BAAF"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150</w:t>
            </w:r>
          </w:p>
        </w:tc>
        <w:tc>
          <w:tcPr>
            <w:tcW w:w="1440" w:type="dxa"/>
            <w:tcBorders>
              <w:left w:val="nil"/>
              <w:right w:val="nil"/>
            </w:tcBorders>
            <w:shd w:val="clear" w:color="auto" w:fill="auto"/>
            <w:noWrap/>
            <w:vAlign w:val="center"/>
          </w:tcPr>
          <w:p w14:paraId="3F37820C"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35</w:t>
            </w:r>
          </w:p>
        </w:tc>
        <w:tc>
          <w:tcPr>
            <w:tcW w:w="1710" w:type="dxa"/>
            <w:tcBorders>
              <w:left w:val="nil"/>
              <w:right w:val="nil"/>
            </w:tcBorders>
            <w:shd w:val="clear" w:color="auto" w:fill="auto"/>
            <w:noWrap/>
            <w:vAlign w:val="center"/>
          </w:tcPr>
          <w:p w14:paraId="4F84E239"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35.0</w:t>
            </w:r>
          </w:p>
        </w:tc>
        <w:tc>
          <w:tcPr>
            <w:tcW w:w="1710" w:type="dxa"/>
            <w:tcBorders>
              <w:left w:val="nil"/>
              <w:right w:val="nil"/>
            </w:tcBorders>
            <w:shd w:val="clear" w:color="auto" w:fill="auto"/>
            <w:noWrap/>
            <w:vAlign w:val="center"/>
          </w:tcPr>
          <w:p w14:paraId="37E772B5"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193.5</w:t>
            </w:r>
          </w:p>
        </w:tc>
      </w:tr>
      <w:tr w:rsidR="002B6BA3" w:rsidRPr="00C9180A" w14:paraId="3E4E091E" w14:textId="77777777" w:rsidTr="0092277E">
        <w:trPr>
          <w:trHeight w:val="320"/>
        </w:trPr>
        <w:tc>
          <w:tcPr>
            <w:tcW w:w="3780" w:type="dxa"/>
            <w:tcBorders>
              <w:left w:val="nil"/>
              <w:right w:val="nil"/>
            </w:tcBorders>
            <w:shd w:val="clear" w:color="auto" w:fill="auto"/>
            <w:vAlign w:val="bottom"/>
          </w:tcPr>
          <w:p w14:paraId="3A02EA12" w14:textId="77777777" w:rsidR="002B6BA3" w:rsidRPr="00032091" w:rsidRDefault="002B6BA3" w:rsidP="0092277E">
            <w:pPr>
              <w:rPr>
                <w:rFonts w:ascii="Calibri" w:hAnsi="Calibri" w:cs="Calibri"/>
                <w:color w:val="000000"/>
                <w:sz w:val="20"/>
                <w:szCs w:val="20"/>
              </w:rPr>
            </w:pPr>
            <w:r>
              <w:rPr>
                <w:rFonts w:ascii="Calibri" w:hAnsi="Calibri" w:cs="Calibri"/>
                <w:color w:val="000000"/>
                <w:sz w:val="20"/>
                <w:szCs w:val="20"/>
              </w:rPr>
              <w:t>sticky rice, Thai, cooked for 10 min (UK)</w:t>
            </w:r>
          </w:p>
        </w:tc>
        <w:tc>
          <w:tcPr>
            <w:tcW w:w="630" w:type="dxa"/>
            <w:tcBorders>
              <w:left w:val="nil"/>
              <w:right w:val="nil"/>
            </w:tcBorders>
            <w:shd w:val="clear" w:color="auto" w:fill="auto"/>
            <w:noWrap/>
            <w:vAlign w:val="center"/>
          </w:tcPr>
          <w:p w14:paraId="1CDA944D"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150</w:t>
            </w:r>
          </w:p>
        </w:tc>
        <w:tc>
          <w:tcPr>
            <w:tcW w:w="1440" w:type="dxa"/>
            <w:tcBorders>
              <w:left w:val="nil"/>
              <w:right w:val="nil"/>
            </w:tcBorders>
            <w:shd w:val="clear" w:color="auto" w:fill="auto"/>
            <w:noWrap/>
            <w:vAlign w:val="center"/>
          </w:tcPr>
          <w:p w14:paraId="087806B2"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41</w:t>
            </w:r>
          </w:p>
        </w:tc>
        <w:tc>
          <w:tcPr>
            <w:tcW w:w="1710" w:type="dxa"/>
            <w:tcBorders>
              <w:left w:val="nil"/>
              <w:right w:val="nil"/>
            </w:tcBorders>
            <w:shd w:val="clear" w:color="auto" w:fill="auto"/>
            <w:noWrap/>
            <w:vAlign w:val="center"/>
          </w:tcPr>
          <w:p w14:paraId="7FA5A165"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41.0</w:t>
            </w:r>
          </w:p>
        </w:tc>
        <w:tc>
          <w:tcPr>
            <w:tcW w:w="1710" w:type="dxa"/>
            <w:tcBorders>
              <w:left w:val="nil"/>
              <w:right w:val="nil"/>
            </w:tcBorders>
            <w:shd w:val="clear" w:color="auto" w:fill="auto"/>
            <w:noWrap/>
            <w:vAlign w:val="center"/>
          </w:tcPr>
          <w:p w14:paraId="102D8B84"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144</w:t>
            </w:r>
          </w:p>
        </w:tc>
      </w:tr>
      <w:tr w:rsidR="002B6BA3" w:rsidRPr="00C9180A" w14:paraId="1BF2FB44" w14:textId="77777777" w:rsidTr="0092277E">
        <w:trPr>
          <w:trHeight w:val="320"/>
        </w:trPr>
        <w:tc>
          <w:tcPr>
            <w:tcW w:w="3780" w:type="dxa"/>
            <w:tcBorders>
              <w:left w:val="nil"/>
              <w:right w:val="nil"/>
            </w:tcBorders>
            <w:shd w:val="clear" w:color="auto" w:fill="auto"/>
            <w:vAlign w:val="bottom"/>
          </w:tcPr>
          <w:p w14:paraId="52C08649" w14:textId="77777777" w:rsidR="002B6BA3" w:rsidRPr="00032091" w:rsidRDefault="002B6BA3" w:rsidP="0092277E">
            <w:pPr>
              <w:rPr>
                <w:rFonts w:ascii="Calibri" w:hAnsi="Calibri" w:cs="Calibri"/>
                <w:color w:val="000000"/>
                <w:sz w:val="20"/>
                <w:szCs w:val="20"/>
              </w:rPr>
            </w:pPr>
            <w:r>
              <w:rPr>
                <w:rFonts w:ascii="Calibri" w:hAnsi="Calibri" w:cs="Calibri"/>
                <w:color w:val="000000"/>
                <w:sz w:val="20"/>
                <w:szCs w:val="20"/>
              </w:rPr>
              <w:t>rice noodles, freshly made, boiled (Australia)</w:t>
            </w:r>
          </w:p>
        </w:tc>
        <w:tc>
          <w:tcPr>
            <w:tcW w:w="630" w:type="dxa"/>
            <w:tcBorders>
              <w:left w:val="nil"/>
              <w:right w:val="nil"/>
            </w:tcBorders>
            <w:shd w:val="clear" w:color="auto" w:fill="auto"/>
            <w:noWrap/>
            <w:vAlign w:val="center"/>
          </w:tcPr>
          <w:p w14:paraId="3EEC75D0"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180</w:t>
            </w:r>
          </w:p>
        </w:tc>
        <w:tc>
          <w:tcPr>
            <w:tcW w:w="1440" w:type="dxa"/>
            <w:tcBorders>
              <w:left w:val="nil"/>
              <w:right w:val="nil"/>
            </w:tcBorders>
            <w:shd w:val="clear" w:color="auto" w:fill="auto"/>
            <w:noWrap/>
            <w:vAlign w:val="center"/>
          </w:tcPr>
          <w:p w14:paraId="1070777E"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16</w:t>
            </w:r>
          </w:p>
        </w:tc>
        <w:tc>
          <w:tcPr>
            <w:tcW w:w="1710" w:type="dxa"/>
            <w:tcBorders>
              <w:left w:val="nil"/>
              <w:right w:val="nil"/>
            </w:tcBorders>
            <w:shd w:val="clear" w:color="auto" w:fill="auto"/>
            <w:noWrap/>
            <w:vAlign w:val="center"/>
          </w:tcPr>
          <w:p w14:paraId="45A4E8D3"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13.3</w:t>
            </w:r>
          </w:p>
        </w:tc>
        <w:tc>
          <w:tcPr>
            <w:tcW w:w="1710" w:type="dxa"/>
            <w:tcBorders>
              <w:left w:val="nil"/>
              <w:right w:val="nil"/>
            </w:tcBorders>
            <w:shd w:val="clear" w:color="auto" w:fill="auto"/>
            <w:noWrap/>
            <w:vAlign w:val="center"/>
          </w:tcPr>
          <w:p w14:paraId="6284CE80"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160.5</w:t>
            </w:r>
          </w:p>
        </w:tc>
      </w:tr>
      <w:tr w:rsidR="002B6BA3" w:rsidRPr="00C9180A" w14:paraId="043DDE05" w14:textId="77777777" w:rsidTr="0092277E">
        <w:trPr>
          <w:trHeight w:val="320"/>
        </w:trPr>
        <w:tc>
          <w:tcPr>
            <w:tcW w:w="3780" w:type="dxa"/>
            <w:tcBorders>
              <w:left w:val="nil"/>
              <w:right w:val="nil"/>
            </w:tcBorders>
            <w:shd w:val="clear" w:color="auto" w:fill="auto"/>
            <w:vAlign w:val="bottom"/>
          </w:tcPr>
          <w:p w14:paraId="539E0F5B" w14:textId="77777777" w:rsidR="002B6BA3" w:rsidRPr="00032091" w:rsidRDefault="002B6BA3" w:rsidP="0092277E">
            <w:pPr>
              <w:rPr>
                <w:rFonts w:ascii="Calibri" w:hAnsi="Calibri" w:cs="Calibri"/>
                <w:color w:val="000000"/>
                <w:sz w:val="20"/>
                <w:szCs w:val="20"/>
              </w:rPr>
            </w:pPr>
            <w:r>
              <w:rPr>
                <w:rFonts w:ascii="Calibri" w:hAnsi="Calibri" w:cs="Calibri"/>
                <w:color w:val="000000"/>
                <w:sz w:val="20"/>
                <w:szCs w:val="20"/>
              </w:rPr>
              <w:t>Arborio, risotto rice (Italy)</w:t>
            </w:r>
            <w:r w:rsidRPr="004E0FEB">
              <w:rPr>
                <w:rFonts w:ascii="Calibri" w:hAnsi="Calibri" w:cs="Calibri"/>
                <w:sz w:val="20"/>
                <w:szCs w:val="20"/>
              </w:rPr>
              <w:t>‡</w:t>
            </w:r>
          </w:p>
        </w:tc>
        <w:tc>
          <w:tcPr>
            <w:tcW w:w="630" w:type="dxa"/>
            <w:tcBorders>
              <w:left w:val="nil"/>
              <w:right w:val="nil"/>
            </w:tcBorders>
            <w:shd w:val="clear" w:color="auto" w:fill="auto"/>
            <w:noWrap/>
            <w:vAlign w:val="center"/>
          </w:tcPr>
          <w:p w14:paraId="71C003FA"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150</w:t>
            </w:r>
          </w:p>
        </w:tc>
        <w:tc>
          <w:tcPr>
            <w:tcW w:w="1440" w:type="dxa"/>
            <w:tcBorders>
              <w:left w:val="nil"/>
              <w:right w:val="nil"/>
            </w:tcBorders>
            <w:shd w:val="clear" w:color="auto" w:fill="auto"/>
            <w:noWrap/>
            <w:vAlign w:val="center"/>
          </w:tcPr>
          <w:p w14:paraId="6E657991"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16</w:t>
            </w:r>
          </w:p>
        </w:tc>
        <w:tc>
          <w:tcPr>
            <w:tcW w:w="1710" w:type="dxa"/>
            <w:tcBorders>
              <w:left w:val="nil"/>
              <w:right w:val="nil"/>
            </w:tcBorders>
            <w:shd w:val="clear" w:color="auto" w:fill="auto"/>
            <w:noWrap/>
            <w:vAlign w:val="center"/>
          </w:tcPr>
          <w:p w14:paraId="45F5914F"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16.0</w:t>
            </w:r>
          </w:p>
        </w:tc>
        <w:tc>
          <w:tcPr>
            <w:tcW w:w="1710" w:type="dxa"/>
            <w:tcBorders>
              <w:left w:val="nil"/>
              <w:right w:val="nil"/>
            </w:tcBorders>
            <w:shd w:val="clear" w:color="auto" w:fill="auto"/>
            <w:noWrap/>
            <w:vAlign w:val="center"/>
          </w:tcPr>
          <w:p w14:paraId="78D4513F"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195</w:t>
            </w:r>
          </w:p>
        </w:tc>
      </w:tr>
      <w:tr w:rsidR="002B6BA3" w:rsidRPr="00C9180A" w14:paraId="25FB2E3A" w14:textId="77777777" w:rsidTr="0092277E">
        <w:trPr>
          <w:trHeight w:val="320"/>
        </w:trPr>
        <w:tc>
          <w:tcPr>
            <w:tcW w:w="3780" w:type="dxa"/>
            <w:tcBorders>
              <w:left w:val="nil"/>
              <w:right w:val="nil"/>
            </w:tcBorders>
            <w:shd w:val="clear" w:color="auto" w:fill="auto"/>
            <w:vAlign w:val="bottom"/>
          </w:tcPr>
          <w:p w14:paraId="547B0A4E" w14:textId="77777777" w:rsidR="002B6BA3" w:rsidRPr="00032091" w:rsidRDefault="002B6BA3" w:rsidP="0092277E">
            <w:pPr>
              <w:rPr>
                <w:rFonts w:ascii="Calibri" w:hAnsi="Calibri" w:cs="Calibri"/>
                <w:color w:val="000000"/>
                <w:sz w:val="20"/>
                <w:szCs w:val="20"/>
              </w:rPr>
            </w:pPr>
            <w:r>
              <w:rPr>
                <w:rFonts w:ascii="Calibri" w:hAnsi="Calibri" w:cs="Calibri"/>
                <w:color w:val="000000"/>
                <w:sz w:val="20"/>
                <w:szCs w:val="20"/>
              </w:rPr>
              <w:t>Rice porridge, NS (Australia)</w:t>
            </w:r>
          </w:p>
        </w:tc>
        <w:tc>
          <w:tcPr>
            <w:tcW w:w="630" w:type="dxa"/>
            <w:tcBorders>
              <w:left w:val="nil"/>
              <w:right w:val="nil"/>
            </w:tcBorders>
            <w:shd w:val="clear" w:color="auto" w:fill="auto"/>
            <w:noWrap/>
            <w:vAlign w:val="center"/>
          </w:tcPr>
          <w:p w14:paraId="0F473DC9"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150</w:t>
            </w:r>
          </w:p>
        </w:tc>
        <w:tc>
          <w:tcPr>
            <w:tcW w:w="1440" w:type="dxa"/>
            <w:tcBorders>
              <w:left w:val="nil"/>
              <w:right w:val="nil"/>
            </w:tcBorders>
            <w:shd w:val="clear" w:color="auto" w:fill="auto"/>
            <w:noWrap/>
            <w:vAlign w:val="center"/>
          </w:tcPr>
          <w:p w14:paraId="3B1A0DA1"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40</w:t>
            </w:r>
          </w:p>
        </w:tc>
        <w:tc>
          <w:tcPr>
            <w:tcW w:w="1710" w:type="dxa"/>
            <w:tcBorders>
              <w:left w:val="nil"/>
              <w:right w:val="nil"/>
            </w:tcBorders>
            <w:shd w:val="clear" w:color="auto" w:fill="auto"/>
            <w:noWrap/>
            <w:vAlign w:val="center"/>
          </w:tcPr>
          <w:p w14:paraId="7189A982"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40.0</w:t>
            </w:r>
          </w:p>
        </w:tc>
        <w:tc>
          <w:tcPr>
            <w:tcW w:w="1710" w:type="dxa"/>
            <w:tcBorders>
              <w:left w:val="nil"/>
              <w:right w:val="nil"/>
            </w:tcBorders>
            <w:shd w:val="clear" w:color="auto" w:fill="auto"/>
            <w:noWrap/>
            <w:vAlign w:val="center"/>
          </w:tcPr>
          <w:p w14:paraId="4938E021"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49.5</w:t>
            </w:r>
          </w:p>
        </w:tc>
      </w:tr>
      <w:tr w:rsidR="002B6BA3" w:rsidRPr="00C9180A" w14:paraId="0CB294E5" w14:textId="77777777" w:rsidTr="0092277E">
        <w:trPr>
          <w:trHeight w:val="320"/>
        </w:trPr>
        <w:tc>
          <w:tcPr>
            <w:tcW w:w="3780" w:type="dxa"/>
            <w:tcBorders>
              <w:left w:val="nil"/>
              <w:right w:val="nil"/>
            </w:tcBorders>
            <w:shd w:val="clear" w:color="auto" w:fill="auto"/>
            <w:vAlign w:val="bottom"/>
          </w:tcPr>
          <w:p w14:paraId="3029318D" w14:textId="77777777" w:rsidR="002B6BA3" w:rsidRPr="00032091" w:rsidRDefault="002B6BA3" w:rsidP="0092277E">
            <w:pPr>
              <w:rPr>
                <w:rFonts w:ascii="Calibri" w:hAnsi="Calibri" w:cs="Calibri"/>
                <w:color w:val="000000"/>
                <w:sz w:val="20"/>
                <w:szCs w:val="20"/>
              </w:rPr>
            </w:pPr>
            <w:r>
              <w:rPr>
                <w:rFonts w:ascii="Calibri" w:hAnsi="Calibri" w:cs="Calibri"/>
                <w:color w:val="000000"/>
                <w:sz w:val="20"/>
                <w:szCs w:val="20"/>
              </w:rPr>
              <w:t xml:space="preserve">jasmine rice (Double FP Thai </w:t>
            </w:r>
            <w:proofErr w:type="spellStart"/>
            <w:r>
              <w:rPr>
                <w:rFonts w:ascii="Calibri" w:hAnsi="Calibri" w:cs="Calibri"/>
                <w:color w:val="000000"/>
                <w:sz w:val="20"/>
                <w:szCs w:val="20"/>
              </w:rPr>
              <w:t>Hom</w:t>
            </w:r>
            <w:proofErr w:type="spellEnd"/>
            <w:r>
              <w:rPr>
                <w:rFonts w:ascii="Calibri" w:hAnsi="Calibri" w:cs="Calibri"/>
                <w:color w:val="000000"/>
                <w:sz w:val="20"/>
                <w:szCs w:val="20"/>
              </w:rPr>
              <w:t xml:space="preserve"> Mali premium quality fragrant rice, Thailand)</w:t>
            </w:r>
          </w:p>
        </w:tc>
        <w:tc>
          <w:tcPr>
            <w:tcW w:w="630" w:type="dxa"/>
            <w:tcBorders>
              <w:left w:val="nil"/>
              <w:right w:val="nil"/>
            </w:tcBorders>
            <w:shd w:val="clear" w:color="auto" w:fill="auto"/>
            <w:noWrap/>
            <w:vAlign w:val="center"/>
          </w:tcPr>
          <w:p w14:paraId="375EB6D4"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150</w:t>
            </w:r>
          </w:p>
        </w:tc>
        <w:tc>
          <w:tcPr>
            <w:tcW w:w="1440" w:type="dxa"/>
            <w:tcBorders>
              <w:left w:val="nil"/>
              <w:right w:val="nil"/>
            </w:tcBorders>
            <w:shd w:val="clear" w:color="auto" w:fill="auto"/>
            <w:noWrap/>
            <w:vAlign w:val="center"/>
          </w:tcPr>
          <w:p w14:paraId="4798BD3B"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41</w:t>
            </w:r>
          </w:p>
        </w:tc>
        <w:tc>
          <w:tcPr>
            <w:tcW w:w="1710" w:type="dxa"/>
            <w:tcBorders>
              <w:left w:val="nil"/>
              <w:right w:val="nil"/>
            </w:tcBorders>
            <w:shd w:val="clear" w:color="auto" w:fill="auto"/>
            <w:noWrap/>
            <w:vAlign w:val="center"/>
          </w:tcPr>
          <w:p w14:paraId="49A04E95"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41.0</w:t>
            </w:r>
          </w:p>
        </w:tc>
        <w:tc>
          <w:tcPr>
            <w:tcW w:w="1710" w:type="dxa"/>
            <w:tcBorders>
              <w:left w:val="nil"/>
              <w:right w:val="nil"/>
            </w:tcBorders>
            <w:shd w:val="clear" w:color="auto" w:fill="auto"/>
            <w:noWrap/>
            <w:vAlign w:val="center"/>
          </w:tcPr>
          <w:p w14:paraId="25F39547"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193.5</w:t>
            </w:r>
          </w:p>
        </w:tc>
      </w:tr>
      <w:tr w:rsidR="002B6BA3" w:rsidRPr="00C9180A" w14:paraId="0BC891FD" w14:textId="77777777" w:rsidTr="0092277E">
        <w:trPr>
          <w:trHeight w:val="320"/>
        </w:trPr>
        <w:tc>
          <w:tcPr>
            <w:tcW w:w="3780" w:type="dxa"/>
            <w:tcBorders>
              <w:left w:val="nil"/>
              <w:right w:val="nil"/>
            </w:tcBorders>
            <w:shd w:val="clear" w:color="auto" w:fill="auto"/>
            <w:vAlign w:val="bottom"/>
          </w:tcPr>
          <w:p w14:paraId="3A06CF56" w14:textId="77777777" w:rsidR="002B6BA3" w:rsidRPr="00032091" w:rsidRDefault="002B6BA3" w:rsidP="0092277E">
            <w:pPr>
              <w:rPr>
                <w:rFonts w:ascii="Calibri" w:hAnsi="Calibri" w:cs="Calibri"/>
                <w:color w:val="000000"/>
                <w:sz w:val="20"/>
                <w:szCs w:val="20"/>
              </w:rPr>
            </w:pPr>
            <w:r>
              <w:rPr>
                <w:rFonts w:ascii="Calibri" w:hAnsi="Calibri" w:cs="Calibri"/>
                <w:color w:val="000000"/>
                <w:sz w:val="20"/>
                <w:szCs w:val="20"/>
              </w:rPr>
              <w:t>basmati rice (Singapore)</w:t>
            </w:r>
          </w:p>
        </w:tc>
        <w:tc>
          <w:tcPr>
            <w:tcW w:w="630" w:type="dxa"/>
            <w:tcBorders>
              <w:left w:val="nil"/>
              <w:right w:val="nil"/>
            </w:tcBorders>
            <w:shd w:val="clear" w:color="auto" w:fill="auto"/>
            <w:noWrap/>
            <w:vAlign w:val="center"/>
          </w:tcPr>
          <w:p w14:paraId="324CEE49"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150</w:t>
            </w:r>
          </w:p>
        </w:tc>
        <w:tc>
          <w:tcPr>
            <w:tcW w:w="1440" w:type="dxa"/>
            <w:tcBorders>
              <w:left w:val="nil"/>
              <w:right w:val="nil"/>
            </w:tcBorders>
            <w:shd w:val="clear" w:color="auto" w:fill="auto"/>
            <w:noWrap/>
            <w:vAlign w:val="center"/>
          </w:tcPr>
          <w:p w14:paraId="4C5E2A67"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28</w:t>
            </w:r>
          </w:p>
        </w:tc>
        <w:tc>
          <w:tcPr>
            <w:tcW w:w="1710" w:type="dxa"/>
            <w:tcBorders>
              <w:left w:val="nil"/>
              <w:right w:val="nil"/>
            </w:tcBorders>
            <w:shd w:val="clear" w:color="auto" w:fill="auto"/>
            <w:noWrap/>
            <w:vAlign w:val="center"/>
          </w:tcPr>
          <w:p w14:paraId="538DA0FC"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28.0</w:t>
            </w:r>
          </w:p>
        </w:tc>
        <w:tc>
          <w:tcPr>
            <w:tcW w:w="1710" w:type="dxa"/>
            <w:tcBorders>
              <w:left w:val="nil"/>
              <w:right w:val="nil"/>
            </w:tcBorders>
            <w:shd w:val="clear" w:color="auto" w:fill="auto"/>
            <w:noWrap/>
            <w:vAlign w:val="center"/>
          </w:tcPr>
          <w:p w14:paraId="7B65CF24"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181.5</w:t>
            </w:r>
          </w:p>
        </w:tc>
      </w:tr>
      <w:tr w:rsidR="002B6BA3" w:rsidRPr="00C9180A" w14:paraId="31239D36" w14:textId="77777777" w:rsidTr="0092277E">
        <w:trPr>
          <w:trHeight w:val="320"/>
        </w:trPr>
        <w:tc>
          <w:tcPr>
            <w:tcW w:w="3780" w:type="dxa"/>
            <w:tcBorders>
              <w:left w:val="nil"/>
              <w:bottom w:val="single" w:sz="4" w:space="0" w:color="auto"/>
              <w:right w:val="nil"/>
            </w:tcBorders>
            <w:shd w:val="clear" w:color="auto" w:fill="auto"/>
            <w:vAlign w:val="bottom"/>
          </w:tcPr>
          <w:p w14:paraId="28955EC5" w14:textId="77777777" w:rsidR="002B6BA3" w:rsidRPr="00032091" w:rsidRDefault="002B6BA3" w:rsidP="0092277E">
            <w:pPr>
              <w:rPr>
                <w:rFonts w:ascii="Calibri" w:hAnsi="Calibri" w:cs="Calibri"/>
                <w:color w:val="000000"/>
                <w:sz w:val="20"/>
                <w:szCs w:val="20"/>
              </w:rPr>
            </w:pPr>
            <w:r>
              <w:rPr>
                <w:rFonts w:ascii="Calibri" w:hAnsi="Calibri" w:cs="Calibri"/>
                <w:color w:val="000000"/>
                <w:sz w:val="20"/>
                <w:szCs w:val="20"/>
              </w:rPr>
              <w:t>basmati, easy cook (heat treated white, polished basmati rice), cooked 15 min (UK)</w:t>
            </w:r>
          </w:p>
        </w:tc>
        <w:tc>
          <w:tcPr>
            <w:tcW w:w="630" w:type="dxa"/>
            <w:tcBorders>
              <w:left w:val="nil"/>
              <w:bottom w:val="single" w:sz="4" w:space="0" w:color="auto"/>
              <w:right w:val="nil"/>
            </w:tcBorders>
            <w:shd w:val="clear" w:color="auto" w:fill="auto"/>
            <w:noWrap/>
            <w:vAlign w:val="center"/>
          </w:tcPr>
          <w:p w14:paraId="05616677"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150</w:t>
            </w:r>
          </w:p>
        </w:tc>
        <w:tc>
          <w:tcPr>
            <w:tcW w:w="1440" w:type="dxa"/>
            <w:tcBorders>
              <w:left w:val="nil"/>
              <w:bottom w:val="single" w:sz="4" w:space="0" w:color="auto"/>
              <w:right w:val="nil"/>
            </w:tcBorders>
            <w:shd w:val="clear" w:color="auto" w:fill="auto"/>
            <w:noWrap/>
            <w:vAlign w:val="center"/>
          </w:tcPr>
          <w:p w14:paraId="04A48DDE"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36</w:t>
            </w:r>
          </w:p>
        </w:tc>
        <w:tc>
          <w:tcPr>
            <w:tcW w:w="1710" w:type="dxa"/>
            <w:tcBorders>
              <w:left w:val="nil"/>
              <w:bottom w:val="single" w:sz="4" w:space="0" w:color="auto"/>
              <w:right w:val="nil"/>
            </w:tcBorders>
            <w:shd w:val="clear" w:color="auto" w:fill="auto"/>
            <w:noWrap/>
            <w:vAlign w:val="center"/>
          </w:tcPr>
          <w:p w14:paraId="37E33EB0" w14:textId="77777777" w:rsidR="002B6BA3" w:rsidRPr="00032091" w:rsidRDefault="002B6BA3" w:rsidP="0092277E">
            <w:pPr>
              <w:jc w:val="center"/>
              <w:rPr>
                <w:rFonts w:ascii="Calibri" w:hAnsi="Calibri" w:cs="Calibri"/>
                <w:color w:val="000000"/>
                <w:sz w:val="20"/>
                <w:szCs w:val="20"/>
              </w:rPr>
            </w:pPr>
            <w:r>
              <w:rPr>
                <w:rFonts w:ascii="Calibri" w:hAnsi="Calibri" w:cs="Calibri"/>
                <w:color w:val="000000"/>
                <w:sz w:val="20"/>
                <w:szCs w:val="20"/>
              </w:rPr>
              <w:t>36.0</w:t>
            </w:r>
          </w:p>
        </w:tc>
        <w:tc>
          <w:tcPr>
            <w:tcW w:w="1710" w:type="dxa"/>
            <w:tcBorders>
              <w:left w:val="nil"/>
              <w:bottom w:val="single" w:sz="4" w:space="0" w:color="auto"/>
              <w:right w:val="nil"/>
            </w:tcBorders>
            <w:shd w:val="clear" w:color="auto" w:fill="auto"/>
            <w:noWrap/>
            <w:vAlign w:val="center"/>
          </w:tcPr>
          <w:p w14:paraId="23E8B2E4"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color w:val="000000"/>
                <w:sz w:val="20"/>
                <w:szCs w:val="20"/>
              </w:rPr>
              <w:t>181.5</w:t>
            </w:r>
          </w:p>
        </w:tc>
      </w:tr>
      <w:tr w:rsidR="002B6BA3" w:rsidRPr="00C9180A" w14:paraId="732E22F4" w14:textId="77777777" w:rsidTr="0092277E">
        <w:trPr>
          <w:trHeight w:val="320"/>
        </w:trPr>
        <w:tc>
          <w:tcPr>
            <w:tcW w:w="3780" w:type="dxa"/>
            <w:tcBorders>
              <w:top w:val="single" w:sz="4" w:space="0" w:color="auto"/>
              <w:left w:val="nil"/>
              <w:bottom w:val="single" w:sz="4" w:space="0" w:color="auto"/>
              <w:right w:val="nil"/>
            </w:tcBorders>
            <w:shd w:val="clear" w:color="auto" w:fill="auto"/>
            <w:vAlign w:val="bottom"/>
          </w:tcPr>
          <w:p w14:paraId="3E52E5ED" w14:textId="77777777" w:rsidR="002B6BA3" w:rsidRPr="00032091" w:rsidRDefault="002B6BA3" w:rsidP="0092277E">
            <w:pPr>
              <w:rPr>
                <w:rFonts w:ascii="Calibri" w:hAnsi="Calibri" w:cs="Calibri"/>
                <w:color w:val="000000"/>
                <w:sz w:val="20"/>
                <w:szCs w:val="20"/>
              </w:rPr>
            </w:pPr>
            <w:r w:rsidRPr="00032091">
              <w:rPr>
                <w:rFonts w:ascii="Calibri" w:hAnsi="Calibri" w:cs="Calibri"/>
                <w:color w:val="000000"/>
                <w:sz w:val="20"/>
                <w:szCs w:val="20"/>
              </w:rPr>
              <w:t> </w:t>
            </w:r>
          </w:p>
        </w:tc>
        <w:tc>
          <w:tcPr>
            <w:tcW w:w="630" w:type="dxa"/>
            <w:tcBorders>
              <w:top w:val="single" w:sz="4" w:space="0" w:color="auto"/>
              <w:left w:val="nil"/>
              <w:bottom w:val="single" w:sz="4" w:space="0" w:color="auto"/>
              <w:right w:val="nil"/>
            </w:tcBorders>
            <w:shd w:val="clear" w:color="auto" w:fill="auto"/>
            <w:noWrap/>
            <w:vAlign w:val="bottom"/>
          </w:tcPr>
          <w:p w14:paraId="0D4B8F9D" w14:textId="77777777" w:rsidR="002B6BA3" w:rsidRPr="00032091" w:rsidRDefault="002B6BA3" w:rsidP="0092277E">
            <w:pPr>
              <w:rPr>
                <w:rFonts w:ascii="Calibri" w:hAnsi="Calibri" w:cs="Calibri"/>
                <w:color w:val="000000"/>
                <w:sz w:val="20"/>
                <w:szCs w:val="20"/>
              </w:rPr>
            </w:pPr>
            <w:r w:rsidRPr="00032091">
              <w:rPr>
                <w:rFonts w:ascii="Calibri" w:hAnsi="Calibri" w:cs="Calibri"/>
                <w:color w:val="000000"/>
                <w:sz w:val="20"/>
                <w:szCs w:val="20"/>
              </w:rPr>
              <w:t> </w:t>
            </w:r>
          </w:p>
        </w:tc>
        <w:tc>
          <w:tcPr>
            <w:tcW w:w="1440" w:type="dxa"/>
            <w:tcBorders>
              <w:top w:val="single" w:sz="4" w:space="0" w:color="auto"/>
              <w:left w:val="nil"/>
              <w:bottom w:val="single" w:sz="4" w:space="0" w:color="auto"/>
              <w:right w:val="nil"/>
            </w:tcBorders>
            <w:shd w:val="clear" w:color="auto" w:fill="auto"/>
            <w:noWrap/>
            <w:vAlign w:val="center"/>
          </w:tcPr>
          <w:p w14:paraId="26D13DB3" w14:textId="77777777" w:rsidR="002B6BA3" w:rsidRPr="00032091" w:rsidRDefault="002B6BA3" w:rsidP="0092277E">
            <w:pPr>
              <w:jc w:val="center"/>
              <w:rPr>
                <w:rFonts w:ascii="Calibri" w:hAnsi="Calibri" w:cs="Calibri"/>
                <w:color w:val="000000"/>
                <w:sz w:val="20"/>
                <w:szCs w:val="20"/>
              </w:rPr>
            </w:pPr>
            <w:r>
              <w:rPr>
                <w:rFonts w:ascii="Calibri" w:hAnsi="Calibri" w:cs="Calibri"/>
                <w:b/>
                <w:bCs/>
                <w:color w:val="000000"/>
                <w:sz w:val="20"/>
                <w:szCs w:val="20"/>
              </w:rPr>
              <w:t>AVERAGE:</w:t>
            </w:r>
          </w:p>
        </w:tc>
        <w:tc>
          <w:tcPr>
            <w:tcW w:w="1710" w:type="dxa"/>
            <w:tcBorders>
              <w:top w:val="single" w:sz="4" w:space="0" w:color="auto"/>
              <w:left w:val="nil"/>
              <w:bottom w:val="single" w:sz="4" w:space="0" w:color="auto"/>
              <w:right w:val="nil"/>
            </w:tcBorders>
            <w:shd w:val="clear" w:color="auto" w:fill="auto"/>
            <w:noWrap/>
            <w:vAlign w:val="center"/>
          </w:tcPr>
          <w:p w14:paraId="4438B054" w14:textId="77777777" w:rsidR="002B6BA3" w:rsidRPr="00032091" w:rsidRDefault="002B6BA3" w:rsidP="0092277E">
            <w:pPr>
              <w:jc w:val="center"/>
              <w:rPr>
                <w:rFonts w:ascii="Calibri" w:hAnsi="Calibri" w:cs="Calibri"/>
                <w:color w:val="000000"/>
                <w:sz w:val="20"/>
                <w:szCs w:val="20"/>
              </w:rPr>
            </w:pPr>
            <w:r>
              <w:rPr>
                <w:rFonts w:ascii="Calibri" w:hAnsi="Calibri" w:cs="Calibri"/>
                <w:b/>
                <w:bCs/>
                <w:color w:val="000000"/>
                <w:sz w:val="20"/>
                <w:szCs w:val="20"/>
              </w:rPr>
              <w:t>30.3</w:t>
            </w:r>
          </w:p>
        </w:tc>
        <w:tc>
          <w:tcPr>
            <w:tcW w:w="1710" w:type="dxa"/>
            <w:tcBorders>
              <w:top w:val="single" w:sz="4" w:space="0" w:color="auto"/>
              <w:left w:val="nil"/>
              <w:bottom w:val="single" w:sz="4" w:space="0" w:color="auto"/>
              <w:right w:val="nil"/>
            </w:tcBorders>
            <w:shd w:val="clear" w:color="auto" w:fill="auto"/>
            <w:noWrap/>
            <w:vAlign w:val="center"/>
          </w:tcPr>
          <w:p w14:paraId="4DD1581D" w14:textId="77777777" w:rsidR="002B6BA3" w:rsidRPr="00032091" w:rsidRDefault="002B6BA3" w:rsidP="0092277E">
            <w:pPr>
              <w:jc w:val="center"/>
              <w:rPr>
                <w:rFonts w:ascii="Calibri" w:hAnsi="Calibri" w:cs="Calibri"/>
                <w:color w:val="000000"/>
                <w:sz w:val="20"/>
                <w:szCs w:val="20"/>
              </w:rPr>
            </w:pPr>
            <w:r w:rsidRPr="00032091">
              <w:rPr>
                <w:rFonts w:ascii="Calibri" w:hAnsi="Calibri" w:cs="Calibri"/>
                <w:b/>
                <w:bCs/>
                <w:color w:val="000000"/>
                <w:sz w:val="20"/>
                <w:szCs w:val="20"/>
              </w:rPr>
              <w:t>170.</w:t>
            </w:r>
            <w:r>
              <w:rPr>
                <w:rFonts w:ascii="Calibri" w:hAnsi="Calibri" w:cs="Calibri"/>
                <w:b/>
                <w:bCs/>
                <w:color w:val="000000"/>
                <w:sz w:val="20"/>
                <w:szCs w:val="20"/>
              </w:rPr>
              <w:t>9</w:t>
            </w:r>
          </w:p>
        </w:tc>
      </w:tr>
    </w:tbl>
    <w:p w14:paraId="4BFFE35A" w14:textId="5F9EDC66" w:rsidR="002B6BA3" w:rsidRDefault="002B6BA3" w:rsidP="002B6BA3">
      <w:pPr>
        <w:pStyle w:val="MDPI22heading2"/>
        <w:spacing w:before="0" w:after="0" w:line="240" w:lineRule="auto"/>
        <w:rPr>
          <w:rFonts w:ascii="Calibri" w:hAnsi="Calibri" w:cs="Calibri"/>
          <w:i w:val="0"/>
          <w:color w:val="auto"/>
          <w:szCs w:val="20"/>
        </w:rPr>
      </w:pPr>
      <w:r>
        <w:rPr>
          <w:rFonts w:ascii="Calibri" w:hAnsi="Calibri" w:cs="Calibri"/>
          <w:i w:val="0"/>
          <w:color w:val="auto"/>
          <w:szCs w:val="20"/>
        </w:rPr>
        <w:t xml:space="preserve">* glycemic load (g per 2000 kcal diet) and serving sizes (g) sourced from Atkinson </w:t>
      </w:r>
      <w:r>
        <w:rPr>
          <w:rFonts w:ascii="Calibri" w:hAnsi="Calibri" w:cs="Calibri"/>
          <w:iCs/>
          <w:color w:val="auto"/>
          <w:szCs w:val="20"/>
        </w:rPr>
        <w:t>et al.</w:t>
      </w:r>
      <w:r>
        <w:rPr>
          <w:rFonts w:ascii="Calibri" w:hAnsi="Calibri" w:cs="Calibri"/>
          <w:iCs/>
          <w:color w:val="auto"/>
          <w:szCs w:val="20"/>
        </w:rPr>
        <w:fldChar w:fldCharType="begin"/>
      </w:r>
      <w:r w:rsidR="004B3C90">
        <w:rPr>
          <w:rFonts w:ascii="Calibri" w:hAnsi="Calibri" w:cs="Calibri"/>
          <w:iCs/>
          <w:color w:val="auto"/>
          <w:szCs w:val="20"/>
        </w:rPr>
        <w:instrText xml:space="preserve"> ADDIN EN.CITE &lt;EndNote&gt;&lt;Cite&gt;&lt;Author&gt;Atkinson&lt;/Author&gt;&lt;Year&gt;2021&lt;/Year&gt;&lt;RecNum&gt;887&lt;/RecNum&gt;&lt;DisplayText&gt;&lt;style face="superscript"&gt;12&lt;/style&gt;&lt;/DisplayText&gt;&lt;record&gt;&lt;rec-number&gt;887&lt;/rec-number&gt;&lt;foreign-keys&gt;&lt;key app="EN" db-id="wpzxw5es0ewxd7e50xs52xtn555s5sazxr55" timestamp="1645631841"&gt;887&lt;/key&gt;&lt;/foreign-keys&gt;&lt;ref-type name="Journal Article"&gt;17&lt;/ref-type&gt;&lt;contributors&gt;&lt;authors&gt;&lt;author&gt;Atkinson, Fiona S&lt;/author&gt;&lt;author&gt;Brand-Miller, Jennie C&lt;/author&gt;&lt;author&gt;Foster-Powell, Kaye&lt;/author&gt;&lt;author&gt;Buyken, Anette E&lt;/author&gt;&lt;author&gt;Goletzke, Janina&lt;/author&gt;&lt;/authors&gt;&lt;/contributors&gt;&lt;titles&gt;&lt;title&gt;International tables of glycemic index and glycemic load values 2021: a systematic review&lt;/title&gt;&lt;secondary-title&gt;The American Journal of Clinical Nutrition&lt;/secondary-title&gt;&lt;/titles&gt;&lt;periodical&gt;&lt;full-title&gt;The American Journal of Clinical Nutrition&lt;/full-title&gt;&lt;/periodical&gt;&lt;pages&gt;1625-1632&lt;/pages&gt;&lt;volume&gt;114&lt;/volume&gt;&lt;number&gt;5&lt;/number&gt;&lt;dates&gt;&lt;year&gt;2021&lt;/year&gt;&lt;/dates&gt;&lt;isbn&gt;0002-9165&lt;/isbn&gt;&lt;urls&gt;&lt;related-urls&gt;&lt;url&gt;https://doi.org/10.1093/ajcn/nqab233&lt;/url&gt;&lt;/related-urls&gt;&lt;/urls&gt;&lt;electronic-resource-num&gt;10.1093/ajcn/nqab233&lt;/electronic-resource-num&gt;&lt;access-date&gt;2/23/2022&lt;/access-date&gt;&lt;/record&gt;&lt;/Cite&gt;&lt;/EndNote&gt;</w:instrText>
      </w:r>
      <w:r>
        <w:rPr>
          <w:rFonts w:ascii="Calibri" w:hAnsi="Calibri" w:cs="Calibri"/>
          <w:iCs/>
          <w:color w:val="auto"/>
          <w:szCs w:val="20"/>
        </w:rPr>
        <w:fldChar w:fldCharType="separate"/>
      </w:r>
      <w:r w:rsidR="004B3C90" w:rsidRPr="004B3C90">
        <w:rPr>
          <w:rFonts w:ascii="Calibri" w:hAnsi="Calibri" w:cs="Calibri"/>
          <w:iCs/>
          <w:color w:val="auto"/>
          <w:szCs w:val="20"/>
          <w:vertAlign w:val="superscript"/>
        </w:rPr>
        <w:t>12</w:t>
      </w:r>
      <w:r>
        <w:rPr>
          <w:rFonts w:ascii="Calibri" w:hAnsi="Calibri" w:cs="Calibri"/>
          <w:iCs/>
          <w:color w:val="auto"/>
          <w:szCs w:val="20"/>
        </w:rPr>
        <w:fldChar w:fldCharType="end"/>
      </w:r>
      <w:r>
        <w:rPr>
          <w:rFonts w:ascii="Calibri" w:hAnsi="Calibri" w:cs="Calibri"/>
          <w:iCs/>
          <w:color w:val="auto"/>
          <w:szCs w:val="20"/>
        </w:rPr>
        <w:t xml:space="preserve"> </w:t>
      </w:r>
      <w:r>
        <w:rPr>
          <w:rFonts w:ascii="Calibri" w:hAnsi="Calibri" w:cs="Calibri"/>
          <w:i w:val="0"/>
          <w:color w:val="auto"/>
          <w:szCs w:val="20"/>
        </w:rPr>
        <w:t>Wheat and rice products were selected to represent the range of commonly consumed wheat and rice products globally. Caloric content (kcal per 100 g) were sourced from USDA FNDDS 2017-18</w:t>
      </w:r>
      <w:r w:rsidR="0009310E">
        <w:rPr>
          <w:rFonts w:ascii="Calibri" w:hAnsi="Calibri" w:cs="Calibri"/>
          <w:i w:val="0"/>
          <w:color w:val="auto"/>
          <w:szCs w:val="20"/>
        </w:rPr>
        <w:t>.</w:t>
      </w:r>
      <w:r w:rsidR="00FE62E6">
        <w:rPr>
          <w:rFonts w:ascii="Calibri" w:hAnsi="Calibri" w:cs="Calibri"/>
          <w:i w:val="0"/>
          <w:color w:val="auto"/>
          <w:szCs w:val="20"/>
        </w:rPr>
        <w:fldChar w:fldCharType="begin"/>
      </w:r>
      <w:r w:rsidR="004B3C90">
        <w:rPr>
          <w:rFonts w:ascii="Calibri" w:hAnsi="Calibri" w:cs="Calibri"/>
          <w:i w:val="0"/>
          <w:color w:val="auto"/>
          <w:szCs w:val="20"/>
        </w:rPr>
        <w:instrText xml:space="preserve"> ADDIN EN.CITE &lt;EndNote&gt;&lt;Cite&gt;&lt;Author&gt;U.S. Department of Agriculture Agricultural Research Service&lt;/Author&gt;&lt;Year&gt;2018&lt;/Year&gt;&lt;RecNum&gt;997&lt;/RecNum&gt;&lt;DisplayText&gt;&lt;style face="superscript"&gt;13&lt;/style&gt;&lt;/DisplayText&gt;&lt;record&gt;&lt;rec-number&gt;997&lt;/rec-number&gt;&lt;foreign-keys&gt;&lt;key app="EN" db-id="wpzxw5es0ewxd7e50xs52xtn555s5sazxr55" timestamp="1660767142"&gt;997&lt;/key&gt;&lt;/foreign-keys&gt;&lt;ref-type name="Dataset"&gt;59&lt;/ref-type&gt;&lt;contributors&gt;&lt;authors&gt;&lt;author&gt;U.S. Department of Agriculture Agricultural Research Service,&lt;/author&gt;&lt;/authors&gt;&lt;secondary-authors&gt;&lt;author&gt;Food Surveys Research Group Home Page&lt;/author&gt;&lt;/secondary-authors&gt;&lt;/contributors&gt;&lt;titles&gt;&lt;title&gt;USDA Food and Nutrient Database for Dietary Studies 2017-2018.&lt;/title&gt;&lt;/titles&gt;&lt;number&gt;January 12, 2022&lt;/number&gt;&lt;dates&gt;&lt;year&gt;2018&lt;/year&gt;&lt;/dates&gt;&lt;pub-location&gt;Food Surveys Research Group Home Page&lt;/pub-location&gt;&lt;publisher&gt;Food Surveys Research Group Home Page&lt;/publisher&gt;&lt;urls&gt;&lt;related-urls&gt;&lt;url&gt;www.ars.usda.gov/nea/bnrc/fsrg&lt;/url&gt;&lt;/related-urls&gt;&lt;/urls&gt;&lt;/record&gt;&lt;/Cite&gt;&lt;/EndNote&gt;</w:instrText>
      </w:r>
      <w:r w:rsidR="00FE62E6">
        <w:rPr>
          <w:rFonts w:ascii="Calibri" w:hAnsi="Calibri" w:cs="Calibri"/>
          <w:i w:val="0"/>
          <w:color w:val="auto"/>
          <w:szCs w:val="20"/>
        </w:rPr>
        <w:fldChar w:fldCharType="separate"/>
      </w:r>
      <w:r w:rsidR="004B3C90" w:rsidRPr="004B3C90">
        <w:rPr>
          <w:rFonts w:ascii="Calibri" w:hAnsi="Calibri" w:cs="Calibri"/>
          <w:i w:val="0"/>
          <w:color w:val="auto"/>
          <w:szCs w:val="20"/>
          <w:vertAlign w:val="superscript"/>
        </w:rPr>
        <w:t>13</w:t>
      </w:r>
      <w:r w:rsidR="00FE62E6">
        <w:rPr>
          <w:rFonts w:ascii="Calibri" w:hAnsi="Calibri" w:cs="Calibri"/>
          <w:i w:val="0"/>
          <w:color w:val="auto"/>
          <w:szCs w:val="20"/>
        </w:rPr>
        <w:fldChar w:fldCharType="end"/>
      </w:r>
      <w:r>
        <w:rPr>
          <w:rFonts w:ascii="Calibri" w:hAnsi="Calibri" w:cs="Calibri"/>
          <w:i w:val="0"/>
          <w:color w:val="auto"/>
          <w:szCs w:val="20"/>
        </w:rPr>
        <w:t xml:space="preserve"> </w:t>
      </w:r>
    </w:p>
    <w:p w14:paraId="32C1BF26" w14:textId="77777777" w:rsidR="002B6BA3" w:rsidRPr="00B2029B" w:rsidRDefault="002B6BA3" w:rsidP="002B6BA3">
      <w:pPr>
        <w:pStyle w:val="MDPI22heading2"/>
        <w:spacing w:before="0" w:after="0" w:line="240" w:lineRule="auto"/>
        <w:rPr>
          <w:rFonts w:ascii="Calibri" w:hAnsi="Calibri" w:cs="Calibri"/>
          <w:i w:val="0"/>
          <w:color w:val="auto"/>
          <w:szCs w:val="20"/>
        </w:rPr>
      </w:pPr>
      <w:r w:rsidRPr="002A2692">
        <w:rPr>
          <w:rFonts w:ascii="Calibri" w:hAnsi="Calibri" w:cs="Calibri"/>
          <w:i w:val="0"/>
          <w:iCs/>
          <w:szCs w:val="20"/>
        </w:rPr>
        <w:t>†</w:t>
      </w:r>
      <w:r>
        <w:rPr>
          <w:rFonts w:ascii="Calibri" w:hAnsi="Calibri" w:cs="Calibri"/>
          <w:i w:val="0"/>
          <w:iCs/>
          <w:szCs w:val="20"/>
        </w:rPr>
        <w:t xml:space="preserve">standard serving size for wheat assumed as 50 g, and for rice as 150 g, based on reviewing the range of available wheat and rice products. </w:t>
      </w:r>
    </w:p>
    <w:p w14:paraId="4DCEEB45" w14:textId="77777777" w:rsidR="002B6BA3" w:rsidRPr="0012686D" w:rsidRDefault="002B6BA3" w:rsidP="002B6BA3">
      <w:pPr>
        <w:pStyle w:val="MDPI22heading2"/>
        <w:spacing w:before="0" w:after="0" w:line="240" w:lineRule="auto"/>
        <w:rPr>
          <w:rFonts w:ascii="Calibri" w:hAnsi="Calibri" w:cs="Calibri"/>
          <w:i w:val="0"/>
          <w:iCs/>
          <w:color w:val="auto"/>
          <w:szCs w:val="20"/>
        </w:rPr>
      </w:pPr>
      <w:r w:rsidRPr="00920E37">
        <w:rPr>
          <w:rFonts w:ascii="Calibri" w:hAnsi="Calibri" w:cs="Calibri"/>
          <w:i w:val="0"/>
          <w:iCs/>
          <w:szCs w:val="20"/>
        </w:rPr>
        <w:t>‡</w:t>
      </w:r>
      <w:r>
        <w:rPr>
          <w:rFonts w:ascii="Calibri" w:hAnsi="Calibri" w:cs="Calibri"/>
          <w:i w:val="0"/>
          <w:iCs/>
          <w:szCs w:val="20"/>
        </w:rPr>
        <w:t xml:space="preserve"> food product serving size and corresponding glycemic load values sourced from Atkinson </w:t>
      </w:r>
      <w:r>
        <w:rPr>
          <w:rFonts w:ascii="Calibri" w:hAnsi="Calibri" w:cs="Calibri"/>
          <w:szCs w:val="20"/>
        </w:rPr>
        <w:t xml:space="preserve">et al. </w:t>
      </w:r>
      <w:r>
        <w:rPr>
          <w:rFonts w:ascii="Calibri" w:hAnsi="Calibri" w:cs="Calibri"/>
          <w:i w:val="0"/>
          <w:iCs/>
          <w:szCs w:val="20"/>
        </w:rPr>
        <w:t xml:space="preserve">2008, as they were not provded in the updated Atkinson </w:t>
      </w:r>
      <w:r>
        <w:rPr>
          <w:rFonts w:ascii="Calibri" w:hAnsi="Calibri" w:cs="Calibri"/>
          <w:szCs w:val="20"/>
        </w:rPr>
        <w:t>et al.</w:t>
      </w:r>
      <w:r>
        <w:rPr>
          <w:rFonts w:ascii="Calibri" w:hAnsi="Calibri" w:cs="Calibri"/>
          <w:i w:val="0"/>
          <w:iCs/>
          <w:szCs w:val="20"/>
        </w:rPr>
        <w:t xml:space="preserve"> 2021 glycemic load tables. </w:t>
      </w:r>
    </w:p>
    <w:p w14:paraId="1624A770" w14:textId="77777777" w:rsidR="002B6BA3" w:rsidRPr="00474BF1" w:rsidRDefault="002B6BA3" w:rsidP="002B6BA3">
      <w:pPr>
        <w:rPr>
          <w:rFonts w:ascii="Calibri" w:hAnsi="Calibri" w:cs="Calibri"/>
          <w:color w:val="333333"/>
          <w:sz w:val="20"/>
          <w:szCs w:val="20"/>
        </w:rPr>
      </w:pPr>
      <w:r w:rsidRPr="0012686D">
        <w:rPr>
          <w:rFonts w:ascii="Calibri" w:hAnsi="Calibri" w:cs="Calibri"/>
          <w:sz w:val="20"/>
          <w:szCs w:val="20"/>
        </w:rPr>
        <w:t>GL, glycemic load</w:t>
      </w:r>
    </w:p>
    <w:p w14:paraId="4C6DBDC7" w14:textId="0872959A" w:rsidR="000613CC" w:rsidRPr="001B662A" w:rsidRDefault="000613CC" w:rsidP="000613CC">
      <w:pPr>
        <w:rPr>
          <w:rFonts w:ascii="Calibri" w:hAnsi="Calibri" w:cs="Calibri"/>
          <w:b/>
          <w:bCs/>
          <w:sz w:val="22"/>
          <w:szCs w:val="22"/>
        </w:rPr>
      </w:pPr>
      <w:r w:rsidRPr="001B662A">
        <w:rPr>
          <w:rFonts w:ascii="Calibri" w:hAnsi="Calibri" w:cs="Calibri"/>
          <w:b/>
          <w:bCs/>
          <w:sz w:val="22"/>
          <w:szCs w:val="22"/>
        </w:rPr>
        <w:lastRenderedPageBreak/>
        <w:t>Table S</w:t>
      </w:r>
      <w:r w:rsidR="002B0FA2">
        <w:rPr>
          <w:rFonts w:ascii="Calibri" w:hAnsi="Calibri" w:cs="Calibri"/>
          <w:b/>
          <w:bCs/>
          <w:sz w:val="22"/>
          <w:szCs w:val="22"/>
        </w:rPr>
        <w:t>5</w:t>
      </w:r>
      <w:r w:rsidRPr="001B662A">
        <w:rPr>
          <w:rFonts w:ascii="Calibri" w:hAnsi="Calibri" w:cs="Calibri"/>
          <w:b/>
          <w:bCs/>
          <w:sz w:val="22"/>
          <w:szCs w:val="22"/>
        </w:rPr>
        <w:t xml:space="preserve">. Multi-variable adjusted* relative risks and average-age-at-event for the association between diet and lifestyle risk factors and </w:t>
      </w:r>
      <w:r w:rsidR="003943A4">
        <w:rPr>
          <w:rFonts w:ascii="Calibri" w:hAnsi="Calibri" w:cs="Calibri"/>
          <w:b/>
          <w:bCs/>
          <w:sz w:val="22"/>
          <w:szCs w:val="22"/>
        </w:rPr>
        <w:t xml:space="preserve">T2D </w:t>
      </w:r>
      <w:r w:rsidRPr="001B662A">
        <w:rPr>
          <w:rFonts w:ascii="Calibri" w:hAnsi="Calibri" w:cs="Calibri"/>
          <w:b/>
          <w:bCs/>
          <w:sz w:val="22"/>
          <w:szCs w:val="22"/>
        </w:rPr>
        <w:t xml:space="preserve">incidence from published meta-analyses </w:t>
      </w:r>
    </w:p>
    <w:p w14:paraId="291662EC" w14:textId="77777777" w:rsidR="000613CC" w:rsidRPr="001B662A" w:rsidRDefault="000613CC" w:rsidP="000613CC">
      <w:pPr>
        <w:rPr>
          <w:rFonts w:ascii="Calibri" w:hAnsi="Calibri" w:cs="Calibri"/>
          <w:b/>
          <w:bCs/>
          <w:sz w:val="22"/>
          <w:szCs w:val="22"/>
        </w:rPr>
      </w:pPr>
    </w:p>
    <w:tbl>
      <w:tblPr>
        <w:tblW w:w="9720" w:type="dxa"/>
        <w:tblLook w:val="04A0" w:firstRow="1" w:lastRow="0" w:firstColumn="1" w:lastColumn="0" w:noHBand="0" w:noVBand="1"/>
      </w:tblPr>
      <w:tblGrid>
        <w:gridCol w:w="1799"/>
        <w:gridCol w:w="1894"/>
        <w:gridCol w:w="2247"/>
        <w:gridCol w:w="1530"/>
        <w:gridCol w:w="2250"/>
      </w:tblGrid>
      <w:tr w:rsidR="000613CC" w:rsidRPr="006602C4" w14:paraId="1DC114FD" w14:textId="77777777" w:rsidTr="003943A4">
        <w:trPr>
          <w:trHeight w:val="428"/>
        </w:trPr>
        <w:tc>
          <w:tcPr>
            <w:tcW w:w="1799" w:type="dxa"/>
            <w:tcBorders>
              <w:top w:val="single" w:sz="4" w:space="0" w:color="auto"/>
              <w:left w:val="nil"/>
              <w:bottom w:val="single" w:sz="4" w:space="0" w:color="auto"/>
              <w:right w:val="nil"/>
            </w:tcBorders>
            <w:shd w:val="clear" w:color="auto" w:fill="auto"/>
            <w:noWrap/>
            <w:vAlign w:val="center"/>
            <w:hideMark/>
          </w:tcPr>
          <w:p w14:paraId="5ADDB33A" w14:textId="77777777" w:rsidR="000613CC" w:rsidRPr="006602C4" w:rsidRDefault="000613CC" w:rsidP="0092277E">
            <w:pPr>
              <w:jc w:val="center"/>
              <w:rPr>
                <w:rFonts w:ascii="Calibri" w:hAnsi="Calibri" w:cs="Calibri"/>
                <w:b/>
                <w:bCs/>
                <w:color w:val="000000"/>
                <w:sz w:val="20"/>
                <w:szCs w:val="20"/>
              </w:rPr>
            </w:pPr>
            <w:r w:rsidRPr="006602C4">
              <w:rPr>
                <w:rFonts w:ascii="Calibri" w:hAnsi="Calibri" w:cs="Calibri"/>
                <w:b/>
                <w:bCs/>
                <w:color w:val="000000"/>
                <w:sz w:val="20"/>
                <w:szCs w:val="20"/>
              </w:rPr>
              <w:t>Risk factor</w:t>
            </w:r>
          </w:p>
        </w:tc>
        <w:tc>
          <w:tcPr>
            <w:tcW w:w="1894" w:type="dxa"/>
            <w:tcBorders>
              <w:top w:val="single" w:sz="4" w:space="0" w:color="auto"/>
              <w:left w:val="nil"/>
              <w:bottom w:val="single" w:sz="4" w:space="0" w:color="auto"/>
              <w:right w:val="nil"/>
            </w:tcBorders>
            <w:shd w:val="clear" w:color="auto" w:fill="auto"/>
            <w:noWrap/>
            <w:vAlign w:val="center"/>
            <w:hideMark/>
          </w:tcPr>
          <w:p w14:paraId="06319A74" w14:textId="144D4347" w:rsidR="000613CC" w:rsidRPr="006602C4" w:rsidRDefault="000613CC" w:rsidP="0092277E">
            <w:pPr>
              <w:jc w:val="center"/>
              <w:rPr>
                <w:rFonts w:ascii="Calibri" w:hAnsi="Calibri" w:cs="Calibri"/>
                <w:b/>
                <w:bCs/>
                <w:color w:val="000000"/>
                <w:sz w:val="20"/>
                <w:szCs w:val="20"/>
              </w:rPr>
            </w:pPr>
            <w:r w:rsidRPr="006602C4">
              <w:rPr>
                <w:rFonts w:ascii="Calibri" w:hAnsi="Calibri" w:cs="Calibri"/>
                <w:b/>
                <w:bCs/>
                <w:color w:val="000000"/>
                <w:sz w:val="20"/>
                <w:szCs w:val="20"/>
              </w:rPr>
              <w:t xml:space="preserve">Relative </w:t>
            </w:r>
            <w:r w:rsidR="00FE62E6">
              <w:rPr>
                <w:rFonts w:ascii="Calibri" w:hAnsi="Calibri" w:cs="Calibri"/>
                <w:b/>
                <w:bCs/>
                <w:color w:val="000000"/>
                <w:sz w:val="20"/>
                <w:szCs w:val="20"/>
              </w:rPr>
              <w:t>r</w:t>
            </w:r>
            <w:r w:rsidRPr="006602C4">
              <w:rPr>
                <w:rFonts w:ascii="Calibri" w:hAnsi="Calibri" w:cs="Calibri"/>
                <w:b/>
                <w:bCs/>
                <w:color w:val="000000"/>
                <w:sz w:val="20"/>
                <w:szCs w:val="20"/>
              </w:rPr>
              <w:t>isk unit</w:t>
            </w:r>
          </w:p>
        </w:tc>
        <w:tc>
          <w:tcPr>
            <w:tcW w:w="2247" w:type="dxa"/>
            <w:tcBorders>
              <w:top w:val="single" w:sz="4" w:space="0" w:color="auto"/>
              <w:left w:val="nil"/>
              <w:bottom w:val="single" w:sz="4" w:space="0" w:color="auto"/>
              <w:right w:val="nil"/>
            </w:tcBorders>
            <w:shd w:val="clear" w:color="auto" w:fill="auto"/>
            <w:noWrap/>
            <w:vAlign w:val="center"/>
            <w:hideMark/>
          </w:tcPr>
          <w:p w14:paraId="37FF1A93" w14:textId="61CD3C8A" w:rsidR="000613CC" w:rsidRPr="006602C4" w:rsidRDefault="000613CC" w:rsidP="0092277E">
            <w:pPr>
              <w:jc w:val="center"/>
              <w:rPr>
                <w:rFonts w:ascii="Calibri" w:hAnsi="Calibri" w:cs="Calibri"/>
                <w:b/>
                <w:bCs/>
                <w:color w:val="000000"/>
                <w:sz w:val="20"/>
                <w:szCs w:val="20"/>
              </w:rPr>
            </w:pPr>
            <w:r w:rsidRPr="006602C4">
              <w:rPr>
                <w:rFonts w:ascii="Calibri" w:hAnsi="Calibri" w:cs="Calibri"/>
                <w:b/>
                <w:bCs/>
                <w:color w:val="000000"/>
                <w:sz w:val="20"/>
                <w:szCs w:val="20"/>
              </w:rPr>
              <w:t xml:space="preserve">Relative </w:t>
            </w:r>
            <w:r w:rsidR="00FE62E6">
              <w:rPr>
                <w:rFonts w:ascii="Calibri" w:hAnsi="Calibri" w:cs="Calibri"/>
                <w:b/>
                <w:bCs/>
                <w:color w:val="000000"/>
                <w:sz w:val="20"/>
                <w:szCs w:val="20"/>
              </w:rPr>
              <w:t>r</w:t>
            </w:r>
            <w:r w:rsidRPr="006602C4">
              <w:rPr>
                <w:rFonts w:ascii="Calibri" w:hAnsi="Calibri" w:cs="Calibri"/>
                <w:b/>
                <w:bCs/>
                <w:color w:val="000000"/>
                <w:sz w:val="20"/>
                <w:szCs w:val="20"/>
              </w:rPr>
              <w:t>isk</w:t>
            </w:r>
          </w:p>
        </w:tc>
        <w:tc>
          <w:tcPr>
            <w:tcW w:w="1530" w:type="dxa"/>
            <w:tcBorders>
              <w:top w:val="single" w:sz="4" w:space="0" w:color="auto"/>
              <w:left w:val="nil"/>
              <w:bottom w:val="single" w:sz="4" w:space="0" w:color="auto"/>
              <w:right w:val="nil"/>
            </w:tcBorders>
            <w:vAlign w:val="center"/>
          </w:tcPr>
          <w:p w14:paraId="50AB495A" w14:textId="77777777" w:rsidR="000613CC" w:rsidRPr="006602C4" w:rsidRDefault="000613CC" w:rsidP="0092277E">
            <w:pPr>
              <w:jc w:val="center"/>
              <w:rPr>
                <w:rFonts w:ascii="Calibri" w:hAnsi="Calibri" w:cs="Calibri"/>
                <w:b/>
                <w:bCs/>
                <w:color w:val="000000"/>
                <w:sz w:val="20"/>
                <w:szCs w:val="20"/>
              </w:rPr>
            </w:pPr>
            <w:r w:rsidRPr="006602C4">
              <w:rPr>
                <w:rFonts w:ascii="Calibri" w:hAnsi="Calibri" w:cs="Calibri"/>
                <w:b/>
                <w:bCs/>
                <w:color w:val="000000"/>
                <w:sz w:val="20"/>
                <w:szCs w:val="20"/>
              </w:rPr>
              <w:t xml:space="preserve">Average </w:t>
            </w:r>
            <w:r>
              <w:rPr>
                <w:rFonts w:ascii="Calibri" w:hAnsi="Calibri" w:cs="Calibri"/>
                <w:b/>
                <w:bCs/>
                <w:color w:val="000000"/>
                <w:sz w:val="20"/>
                <w:szCs w:val="20"/>
              </w:rPr>
              <w:t>a</w:t>
            </w:r>
            <w:r w:rsidRPr="006602C4">
              <w:rPr>
                <w:rFonts w:ascii="Calibri" w:hAnsi="Calibri" w:cs="Calibri"/>
                <w:b/>
                <w:bCs/>
                <w:color w:val="000000"/>
                <w:sz w:val="20"/>
                <w:szCs w:val="20"/>
              </w:rPr>
              <w:t>ge-</w:t>
            </w:r>
            <w:r>
              <w:rPr>
                <w:rFonts w:ascii="Calibri" w:hAnsi="Calibri" w:cs="Calibri"/>
                <w:b/>
                <w:bCs/>
                <w:color w:val="000000"/>
                <w:sz w:val="20"/>
                <w:szCs w:val="20"/>
              </w:rPr>
              <w:t>at-</w:t>
            </w:r>
            <w:r w:rsidRPr="006602C4">
              <w:rPr>
                <w:rFonts w:ascii="Calibri" w:hAnsi="Calibri" w:cs="Calibri"/>
                <w:b/>
                <w:bCs/>
                <w:color w:val="000000"/>
                <w:sz w:val="20"/>
                <w:szCs w:val="20"/>
              </w:rPr>
              <w:t>event (y)</w:t>
            </w:r>
            <w:r w:rsidRPr="004E0FEB">
              <w:rPr>
                <w:rFonts w:ascii="Calibri" w:hAnsi="Calibri" w:cs="Calibri"/>
                <w:sz w:val="20"/>
                <w:szCs w:val="20"/>
              </w:rPr>
              <w:t>†</w:t>
            </w:r>
          </w:p>
        </w:tc>
        <w:tc>
          <w:tcPr>
            <w:tcW w:w="2250" w:type="dxa"/>
            <w:tcBorders>
              <w:top w:val="single" w:sz="4" w:space="0" w:color="auto"/>
              <w:left w:val="nil"/>
              <w:bottom w:val="single" w:sz="4" w:space="0" w:color="auto"/>
              <w:right w:val="nil"/>
            </w:tcBorders>
            <w:shd w:val="clear" w:color="auto" w:fill="auto"/>
            <w:noWrap/>
            <w:vAlign w:val="center"/>
            <w:hideMark/>
          </w:tcPr>
          <w:p w14:paraId="5629D444" w14:textId="77777777" w:rsidR="000613CC" w:rsidRPr="006602C4" w:rsidRDefault="000613CC" w:rsidP="0092277E">
            <w:pPr>
              <w:jc w:val="center"/>
              <w:rPr>
                <w:rFonts w:ascii="Calibri" w:hAnsi="Calibri" w:cs="Calibri"/>
                <w:b/>
                <w:bCs/>
                <w:color w:val="000000"/>
                <w:sz w:val="20"/>
                <w:szCs w:val="20"/>
              </w:rPr>
            </w:pPr>
            <w:r w:rsidRPr="006602C4">
              <w:rPr>
                <w:rFonts w:ascii="Calibri" w:hAnsi="Calibri" w:cs="Calibri"/>
                <w:b/>
                <w:bCs/>
                <w:color w:val="000000"/>
                <w:sz w:val="20"/>
                <w:szCs w:val="20"/>
              </w:rPr>
              <w:t>Data source</w:t>
            </w:r>
          </w:p>
        </w:tc>
      </w:tr>
      <w:tr w:rsidR="000613CC" w:rsidRPr="00BD0724" w14:paraId="1AADF11B" w14:textId="77777777" w:rsidTr="003943A4">
        <w:trPr>
          <w:trHeight w:val="428"/>
        </w:trPr>
        <w:tc>
          <w:tcPr>
            <w:tcW w:w="1799" w:type="dxa"/>
            <w:tcBorders>
              <w:top w:val="single" w:sz="4" w:space="0" w:color="auto"/>
              <w:left w:val="nil"/>
              <w:bottom w:val="nil"/>
              <w:right w:val="nil"/>
            </w:tcBorders>
            <w:shd w:val="clear" w:color="auto" w:fill="auto"/>
            <w:noWrap/>
            <w:vAlign w:val="center"/>
            <w:hideMark/>
          </w:tcPr>
          <w:p w14:paraId="134EF10D" w14:textId="77777777" w:rsidR="000613CC" w:rsidRPr="00BD0724" w:rsidRDefault="000613CC" w:rsidP="0092277E">
            <w:pPr>
              <w:rPr>
                <w:rFonts w:ascii="Calibri" w:hAnsi="Calibri" w:cs="Calibri"/>
                <w:color w:val="000000"/>
                <w:sz w:val="20"/>
                <w:szCs w:val="20"/>
              </w:rPr>
            </w:pPr>
            <w:r w:rsidRPr="00BD0724">
              <w:rPr>
                <w:rFonts w:ascii="Calibri" w:hAnsi="Calibri" w:cs="Calibri"/>
                <w:color w:val="000000"/>
                <w:sz w:val="20"/>
                <w:szCs w:val="20"/>
              </w:rPr>
              <w:t>potatoes</w:t>
            </w:r>
          </w:p>
        </w:tc>
        <w:tc>
          <w:tcPr>
            <w:tcW w:w="1894" w:type="dxa"/>
            <w:tcBorders>
              <w:top w:val="single" w:sz="4" w:space="0" w:color="auto"/>
              <w:left w:val="nil"/>
              <w:bottom w:val="nil"/>
              <w:right w:val="nil"/>
            </w:tcBorders>
            <w:shd w:val="clear" w:color="auto" w:fill="auto"/>
            <w:noWrap/>
            <w:vAlign w:val="center"/>
            <w:hideMark/>
          </w:tcPr>
          <w:p w14:paraId="5682299B"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100 g/d</w:t>
            </w:r>
          </w:p>
        </w:tc>
        <w:tc>
          <w:tcPr>
            <w:tcW w:w="2247" w:type="dxa"/>
            <w:tcBorders>
              <w:top w:val="single" w:sz="4" w:space="0" w:color="auto"/>
              <w:left w:val="nil"/>
              <w:bottom w:val="nil"/>
              <w:right w:val="nil"/>
            </w:tcBorders>
            <w:shd w:val="clear" w:color="auto" w:fill="auto"/>
            <w:noWrap/>
            <w:vAlign w:val="center"/>
            <w:hideMark/>
          </w:tcPr>
          <w:p w14:paraId="5A830DC0"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1.05 (1.02, 1.08)</w:t>
            </w:r>
          </w:p>
        </w:tc>
        <w:tc>
          <w:tcPr>
            <w:tcW w:w="1530" w:type="dxa"/>
            <w:tcBorders>
              <w:top w:val="single" w:sz="4" w:space="0" w:color="auto"/>
              <w:left w:val="nil"/>
              <w:bottom w:val="nil"/>
              <w:right w:val="nil"/>
            </w:tcBorders>
            <w:vAlign w:val="center"/>
          </w:tcPr>
          <w:p w14:paraId="70B374E9"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61.07</w:t>
            </w:r>
          </w:p>
        </w:tc>
        <w:tc>
          <w:tcPr>
            <w:tcW w:w="2250" w:type="dxa"/>
            <w:tcBorders>
              <w:top w:val="single" w:sz="4" w:space="0" w:color="auto"/>
              <w:left w:val="nil"/>
              <w:bottom w:val="nil"/>
              <w:right w:val="nil"/>
            </w:tcBorders>
            <w:shd w:val="clear" w:color="auto" w:fill="auto"/>
            <w:noWrap/>
            <w:vAlign w:val="center"/>
            <w:hideMark/>
          </w:tcPr>
          <w:p w14:paraId="2F98F9A5" w14:textId="7C577DFC"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Quan 2020</w:t>
            </w:r>
            <w:r>
              <w:rPr>
                <w:rFonts w:ascii="Calibri" w:hAnsi="Calibri" w:cs="Calibri"/>
                <w:color w:val="000000"/>
                <w:sz w:val="20"/>
                <w:szCs w:val="20"/>
              </w:rPr>
              <w:fldChar w:fldCharType="begin"/>
            </w:r>
            <w:r w:rsidR="004B3C90">
              <w:rPr>
                <w:rFonts w:ascii="Calibri" w:hAnsi="Calibri" w:cs="Calibri"/>
                <w:color w:val="000000"/>
                <w:sz w:val="20"/>
                <w:szCs w:val="20"/>
              </w:rPr>
              <w:instrText xml:space="preserve"> ADDIN EN.CITE &lt;EndNote&gt;&lt;Cite&gt;&lt;Author&gt;Quan&lt;/Author&gt;&lt;Year&gt;2020&lt;/Year&gt;&lt;RecNum&gt;882&lt;/RecNum&gt;&lt;DisplayText&gt;&lt;style face="superscript"&gt;14&lt;/style&gt;&lt;/DisplayText&gt;&lt;record&gt;&lt;rec-number&gt;882&lt;/rec-number&gt;&lt;foreign-keys&gt;&lt;key app="EN" db-id="wpzxw5es0ewxd7e50xs52xtn555s5sazxr55" timestamp="1643813015"&gt;882&lt;/key&gt;&lt;/foreign-keys&gt;&lt;ref-type name="Journal Article"&gt;17&lt;/ref-type&gt;&lt;contributors&gt;&lt;authors&gt;&lt;author&gt;Quan, Wei&lt;/author&gt;&lt;author&gt;Jiao, Ye&lt;/author&gt;&lt;author&gt;Xue, Chaoyi&lt;/author&gt;&lt;author&gt;Li, Yong&lt;/author&gt;&lt;author&gt;Wang, Zhaojun&lt;/author&gt;&lt;author&gt;Zeng, Maomao&lt;/author&gt;&lt;author&gt;Qin, Fang&lt;/author&gt;&lt;author&gt;He, Zhiyong&lt;/author&gt;&lt;author&gt;Chen, Jie&lt;/author&gt;&lt;/authors&gt;&lt;/contributors&gt;&lt;titles&gt;&lt;title&gt;Processed potatoes intake and risk of type 2 diabetes: a systematic review and meta-analysis of nine prospective cohort studies&lt;/title&gt;&lt;secondary-title&gt;Critical Reviews in Food Science and Nutrition&lt;/secondary-title&gt;&lt;/titles&gt;&lt;periodical&gt;&lt;full-title&gt;Crit Rev Food Sci Nutr&lt;/full-title&gt;&lt;abbr-1&gt;Critical reviews in food science and nutrition&lt;/abbr-1&gt;&lt;/periodical&gt;&lt;pages&gt;1-9&lt;/pages&gt;&lt;dates&gt;&lt;year&gt;2020&lt;/year&gt;&lt;/dates&gt;&lt;publisher&gt;Taylor &amp;amp; Francis&lt;/publisher&gt;&lt;isbn&gt;1040-8398&lt;/isbn&gt;&lt;urls&gt;&lt;related-urls&gt;&lt;url&gt;https://doi.org/10.1080/10408398.2020.1843395&lt;/url&gt;&lt;/related-urls&gt;&lt;/urls&gt;&lt;electronic-resource-num&gt;10.1080/10408398.2020.1843395&lt;/electronic-resource-num&gt;&lt;/record&gt;&lt;/Cite&gt;&lt;/EndNote&gt;</w:instrText>
            </w:r>
            <w:r>
              <w:rPr>
                <w:rFonts w:ascii="Calibri" w:hAnsi="Calibri" w:cs="Calibri"/>
                <w:color w:val="000000"/>
                <w:sz w:val="20"/>
                <w:szCs w:val="20"/>
              </w:rPr>
              <w:fldChar w:fldCharType="separate"/>
            </w:r>
            <w:r w:rsidR="004B3C90" w:rsidRPr="004B3C90">
              <w:rPr>
                <w:rFonts w:ascii="Calibri" w:hAnsi="Calibri" w:cs="Calibri"/>
                <w:noProof/>
                <w:color w:val="000000"/>
                <w:sz w:val="20"/>
                <w:szCs w:val="20"/>
                <w:vertAlign w:val="superscript"/>
              </w:rPr>
              <w:t>14</w:t>
            </w:r>
            <w:r>
              <w:rPr>
                <w:rFonts w:ascii="Calibri" w:hAnsi="Calibri" w:cs="Calibri"/>
                <w:color w:val="000000"/>
                <w:sz w:val="20"/>
                <w:szCs w:val="20"/>
              </w:rPr>
              <w:fldChar w:fldCharType="end"/>
            </w:r>
          </w:p>
        </w:tc>
      </w:tr>
      <w:tr w:rsidR="000613CC" w:rsidRPr="00BD0724" w14:paraId="0398E9DB" w14:textId="77777777" w:rsidTr="003943A4">
        <w:trPr>
          <w:trHeight w:val="428"/>
        </w:trPr>
        <w:tc>
          <w:tcPr>
            <w:tcW w:w="1799" w:type="dxa"/>
            <w:tcBorders>
              <w:top w:val="nil"/>
              <w:left w:val="nil"/>
              <w:bottom w:val="nil"/>
              <w:right w:val="nil"/>
            </w:tcBorders>
            <w:shd w:val="clear" w:color="auto" w:fill="auto"/>
            <w:noWrap/>
            <w:vAlign w:val="center"/>
            <w:hideMark/>
          </w:tcPr>
          <w:p w14:paraId="1E075B33" w14:textId="77777777" w:rsidR="000613CC" w:rsidRPr="00BD0724" w:rsidRDefault="000613CC" w:rsidP="0092277E">
            <w:pPr>
              <w:rPr>
                <w:rFonts w:ascii="Calibri" w:hAnsi="Calibri" w:cs="Calibri"/>
                <w:color w:val="000000"/>
                <w:sz w:val="20"/>
                <w:szCs w:val="20"/>
              </w:rPr>
            </w:pPr>
            <w:r w:rsidRPr="00BD0724">
              <w:rPr>
                <w:rFonts w:ascii="Calibri" w:hAnsi="Calibri" w:cs="Calibri"/>
                <w:color w:val="000000"/>
                <w:sz w:val="20"/>
                <w:szCs w:val="20"/>
              </w:rPr>
              <w:t>whole grains</w:t>
            </w:r>
            <w:r w:rsidRPr="004E0FEB">
              <w:rPr>
                <w:rFonts w:ascii="Calibri" w:hAnsi="Calibri" w:cs="Calibri"/>
                <w:sz w:val="20"/>
                <w:szCs w:val="20"/>
              </w:rPr>
              <w:t>‡</w:t>
            </w:r>
          </w:p>
        </w:tc>
        <w:tc>
          <w:tcPr>
            <w:tcW w:w="1894" w:type="dxa"/>
            <w:tcBorders>
              <w:top w:val="nil"/>
              <w:left w:val="nil"/>
              <w:bottom w:val="nil"/>
              <w:right w:val="nil"/>
            </w:tcBorders>
            <w:shd w:val="clear" w:color="auto" w:fill="auto"/>
            <w:noWrap/>
            <w:vAlign w:val="center"/>
            <w:hideMark/>
          </w:tcPr>
          <w:p w14:paraId="1B426475" w14:textId="77777777" w:rsidR="000613CC" w:rsidRPr="00BD0724" w:rsidRDefault="000613CC" w:rsidP="0092277E">
            <w:pPr>
              <w:jc w:val="center"/>
              <w:rPr>
                <w:rFonts w:ascii="Calibri" w:hAnsi="Calibri" w:cs="Calibri"/>
                <w:color w:val="000000"/>
                <w:sz w:val="20"/>
                <w:szCs w:val="20"/>
              </w:rPr>
            </w:pPr>
            <w:r>
              <w:rPr>
                <w:rFonts w:ascii="Calibri" w:hAnsi="Calibri" w:cs="Calibri"/>
                <w:color w:val="000000"/>
                <w:sz w:val="20"/>
                <w:szCs w:val="20"/>
              </w:rPr>
              <w:t>3</w:t>
            </w:r>
            <w:r w:rsidRPr="00BD0724">
              <w:rPr>
                <w:rFonts w:ascii="Calibri" w:hAnsi="Calibri" w:cs="Calibri"/>
                <w:color w:val="000000"/>
                <w:sz w:val="20"/>
                <w:szCs w:val="20"/>
              </w:rPr>
              <w:t>0 g/d</w:t>
            </w:r>
          </w:p>
        </w:tc>
        <w:tc>
          <w:tcPr>
            <w:tcW w:w="2247" w:type="dxa"/>
            <w:tcBorders>
              <w:top w:val="nil"/>
              <w:left w:val="nil"/>
              <w:bottom w:val="nil"/>
              <w:right w:val="nil"/>
            </w:tcBorders>
            <w:shd w:val="clear" w:color="auto" w:fill="auto"/>
            <w:noWrap/>
            <w:vAlign w:val="center"/>
            <w:hideMark/>
          </w:tcPr>
          <w:p w14:paraId="5D14A76E" w14:textId="26123A21" w:rsidR="000613CC" w:rsidRDefault="00912645" w:rsidP="0092277E">
            <w:pPr>
              <w:jc w:val="center"/>
              <w:rPr>
                <w:rFonts w:ascii="Calibri" w:hAnsi="Calibri" w:cs="Calibri"/>
                <w:color w:val="000000"/>
                <w:sz w:val="20"/>
                <w:szCs w:val="20"/>
              </w:rPr>
            </w:pPr>
            <w:r>
              <w:rPr>
                <w:rFonts w:ascii="Calibri" w:hAnsi="Calibri" w:cs="Calibri"/>
                <w:color w:val="000000"/>
                <w:sz w:val="20"/>
                <w:szCs w:val="20"/>
              </w:rPr>
              <w:sym w:font="Symbol" w:char="F0A3"/>
            </w:r>
            <w:r>
              <w:rPr>
                <w:rFonts w:ascii="Calibri" w:hAnsi="Calibri" w:cs="Calibri"/>
                <w:color w:val="000000"/>
                <w:sz w:val="20"/>
                <w:szCs w:val="20"/>
              </w:rPr>
              <w:t>40</w:t>
            </w:r>
            <w:r w:rsidR="000613CC">
              <w:rPr>
                <w:rFonts w:ascii="Calibri" w:hAnsi="Calibri" w:cs="Calibri"/>
                <w:color w:val="000000"/>
                <w:sz w:val="20"/>
                <w:szCs w:val="20"/>
              </w:rPr>
              <w:t xml:space="preserve"> g: </w:t>
            </w:r>
            <w:r w:rsidR="003943A4">
              <w:rPr>
                <w:rFonts w:ascii="Calibri" w:hAnsi="Calibri" w:cs="Calibri"/>
                <w:color w:val="000000"/>
                <w:sz w:val="20"/>
                <w:szCs w:val="20"/>
              </w:rPr>
              <w:t>0.81 (0.72, 0.90)</w:t>
            </w:r>
          </w:p>
          <w:p w14:paraId="7C681960" w14:textId="11268D05" w:rsidR="000613CC" w:rsidRPr="00BD0724" w:rsidRDefault="00912645" w:rsidP="0092277E">
            <w:pPr>
              <w:jc w:val="center"/>
              <w:rPr>
                <w:rFonts w:ascii="Calibri" w:hAnsi="Calibri" w:cs="Calibri"/>
                <w:color w:val="000000"/>
                <w:sz w:val="20"/>
                <w:szCs w:val="20"/>
              </w:rPr>
            </w:pPr>
            <w:r>
              <w:rPr>
                <w:rFonts w:ascii="Calibri" w:hAnsi="Calibri" w:cs="Calibri"/>
                <w:color w:val="000000"/>
                <w:sz w:val="20"/>
                <w:szCs w:val="20"/>
              </w:rPr>
              <w:t>41-90</w:t>
            </w:r>
            <w:r w:rsidR="000613CC">
              <w:rPr>
                <w:rFonts w:ascii="Calibri" w:hAnsi="Calibri" w:cs="Calibri"/>
                <w:color w:val="000000"/>
                <w:sz w:val="20"/>
                <w:szCs w:val="20"/>
              </w:rPr>
              <w:t xml:space="preserve">g: </w:t>
            </w:r>
            <w:r w:rsidR="003943A4" w:rsidRPr="00BD0724">
              <w:rPr>
                <w:rFonts w:ascii="Calibri" w:hAnsi="Calibri" w:cs="Calibri"/>
                <w:color w:val="000000"/>
                <w:sz w:val="20"/>
                <w:szCs w:val="20"/>
              </w:rPr>
              <w:t>0.</w:t>
            </w:r>
            <w:r w:rsidR="003943A4">
              <w:rPr>
                <w:rFonts w:ascii="Calibri" w:hAnsi="Calibri" w:cs="Calibri"/>
                <w:color w:val="000000"/>
                <w:sz w:val="20"/>
                <w:szCs w:val="20"/>
              </w:rPr>
              <w:t>92 (0.87, 0.94)</w:t>
            </w:r>
          </w:p>
        </w:tc>
        <w:tc>
          <w:tcPr>
            <w:tcW w:w="1530" w:type="dxa"/>
            <w:tcBorders>
              <w:top w:val="nil"/>
              <w:left w:val="nil"/>
              <w:bottom w:val="nil"/>
              <w:right w:val="nil"/>
            </w:tcBorders>
            <w:vAlign w:val="center"/>
          </w:tcPr>
          <w:p w14:paraId="40A25FBA"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60.</w:t>
            </w:r>
            <w:r>
              <w:rPr>
                <w:rFonts w:ascii="Calibri" w:hAnsi="Calibri" w:cs="Calibri"/>
                <w:color w:val="000000"/>
                <w:sz w:val="20"/>
                <w:szCs w:val="20"/>
              </w:rPr>
              <w:t>05</w:t>
            </w:r>
          </w:p>
        </w:tc>
        <w:tc>
          <w:tcPr>
            <w:tcW w:w="2250" w:type="dxa"/>
            <w:tcBorders>
              <w:top w:val="nil"/>
              <w:left w:val="nil"/>
              <w:bottom w:val="nil"/>
              <w:right w:val="nil"/>
            </w:tcBorders>
            <w:shd w:val="clear" w:color="auto" w:fill="auto"/>
            <w:noWrap/>
            <w:vAlign w:val="center"/>
            <w:hideMark/>
          </w:tcPr>
          <w:p w14:paraId="303F331F" w14:textId="5B7299BF" w:rsidR="000613CC" w:rsidRPr="00BD0724" w:rsidRDefault="000613CC" w:rsidP="0092277E">
            <w:pPr>
              <w:jc w:val="center"/>
              <w:rPr>
                <w:rFonts w:ascii="Calibri" w:hAnsi="Calibri" w:cs="Calibri"/>
                <w:color w:val="000000"/>
                <w:sz w:val="20"/>
                <w:szCs w:val="20"/>
              </w:rPr>
            </w:pPr>
            <w:r>
              <w:rPr>
                <w:rFonts w:ascii="Calibri" w:hAnsi="Calibri" w:cs="Calibri"/>
                <w:color w:val="000000"/>
                <w:sz w:val="20"/>
                <w:szCs w:val="20"/>
              </w:rPr>
              <w:t>Reynolds 2019</w:t>
            </w:r>
            <w:r>
              <w:rPr>
                <w:rFonts w:ascii="Calibri" w:hAnsi="Calibri" w:cs="Calibri"/>
                <w:color w:val="000000"/>
                <w:sz w:val="20"/>
                <w:szCs w:val="20"/>
              </w:rPr>
              <w:fldChar w:fldCharType="begin">
                <w:fldData xml:space="preserve">PEVuZE5vdGU+PENpdGU+PEF1dGhvcj5SZXlub2xkczwvQXV0aG9yPjxZZWFyPjIwMTk8L1llYXI+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</w:fldData>
              </w:fldChar>
            </w:r>
            <w:r w:rsidR="004B3C90">
              <w:rPr>
                <w:rFonts w:ascii="Calibri" w:hAnsi="Calibri" w:cs="Calibri"/>
                <w:color w:val="000000"/>
                <w:sz w:val="20"/>
                <w:szCs w:val="20"/>
              </w:rPr>
              <w:instrText xml:space="preserve"> ADDIN EN.CITE </w:instrText>
            </w:r>
            <w:r w:rsidR="004B3C90">
              <w:rPr>
                <w:rFonts w:ascii="Calibri" w:hAnsi="Calibri" w:cs="Calibri"/>
                <w:color w:val="000000"/>
                <w:sz w:val="20"/>
                <w:szCs w:val="20"/>
              </w:rPr>
              <w:fldChar w:fldCharType="begin">
                <w:fldData xml:space="preserve">PEVuZE5vdGU+PENpdGU+PEF1dGhvcj5SZXlub2xkczwvQXV0aG9yPjxZZWFyPjIwMTk8L1llYXI+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</w:fldData>
              </w:fldChar>
            </w:r>
            <w:r w:rsidR="004B3C90">
              <w:rPr>
                <w:rFonts w:ascii="Calibri" w:hAnsi="Calibri" w:cs="Calibri"/>
                <w:color w:val="000000"/>
                <w:sz w:val="20"/>
                <w:szCs w:val="20"/>
              </w:rPr>
              <w:instrText xml:space="preserve"> ADDIN EN.CITE.DATA </w:instrText>
            </w:r>
            <w:r w:rsidR="004B3C90">
              <w:rPr>
                <w:rFonts w:ascii="Calibri" w:hAnsi="Calibri" w:cs="Calibri"/>
                <w:color w:val="000000"/>
                <w:sz w:val="20"/>
                <w:szCs w:val="20"/>
              </w:rPr>
            </w:r>
            <w:r w:rsidR="004B3C90">
              <w:rPr>
                <w:rFonts w:ascii="Calibri" w:hAnsi="Calibri" w:cs="Calibri"/>
                <w:color w:val="000000"/>
                <w:sz w:val="20"/>
                <w:szCs w:val="20"/>
              </w:rPr>
              <w:fldChar w:fldCharType="end"/>
            </w:r>
            <w:r>
              <w:rPr>
                <w:rFonts w:ascii="Calibri" w:hAnsi="Calibri" w:cs="Calibri"/>
                <w:color w:val="000000"/>
                <w:sz w:val="20"/>
                <w:szCs w:val="20"/>
              </w:rPr>
            </w:r>
            <w:r>
              <w:rPr>
                <w:rFonts w:ascii="Calibri" w:hAnsi="Calibri" w:cs="Calibri"/>
                <w:color w:val="000000"/>
                <w:sz w:val="20"/>
                <w:szCs w:val="20"/>
              </w:rPr>
              <w:fldChar w:fldCharType="separate"/>
            </w:r>
            <w:r w:rsidR="004B3C90" w:rsidRPr="004B3C90">
              <w:rPr>
                <w:rFonts w:ascii="Calibri" w:hAnsi="Calibri" w:cs="Calibri"/>
                <w:noProof/>
                <w:color w:val="000000"/>
                <w:sz w:val="20"/>
                <w:szCs w:val="20"/>
                <w:vertAlign w:val="superscript"/>
              </w:rPr>
              <w:t>15</w:t>
            </w:r>
            <w:r>
              <w:rPr>
                <w:rFonts w:ascii="Calibri" w:hAnsi="Calibri" w:cs="Calibri"/>
                <w:color w:val="000000"/>
                <w:sz w:val="20"/>
                <w:szCs w:val="20"/>
              </w:rPr>
              <w:fldChar w:fldCharType="end"/>
            </w:r>
          </w:p>
        </w:tc>
      </w:tr>
      <w:tr w:rsidR="000613CC" w:rsidRPr="00BD0724" w14:paraId="7CACC68D" w14:textId="77777777" w:rsidTr="003943A4">
        <w:trPr>
          <w:trHeight w:val="428"/>
        </w:trPr>
        <w:tc>
          <w:tcPr>
            <w:tcW w:w="1799" w:type="dxa"/>
            <w:tcBorders>
              <w:top w:val="nil"/>
              <w:left w:val="nil"/>
              <w:bottom w:val="nil"/>
              <w:right w:val="nil"/>
            </w:tcBorders>
            <w:shd w:val="clear" w:color="auto" w:fill="auto"/>
            <w:noWrap/>
            <w:vAlign w:val="center"/>
            <w:hideMark/>
          </w:tcPr>
          <w:p w14:paraId="1C5035E0" w14:textId="77777777" w:rsidR="000613CC" w:rsidRPr="00BD0724" w:rsidRDefault="000613CC" w:rsidP="0092277E">
            <w:pPr>
              <w:rPr>
                <w:rFonts w:ascii="Calibri" w:hAnsi="Calibri" w:cs="Calibri"/>
                <w:color w:val="000000"/>
                <w:sz w:val="20"/>
                <w:szCs w:val="20"/>
              </w:rPr>
            </w:pPr>
            <w:r>
              <w:rPr>
                <w:rFonts w:ascii="Calibri" w:hAnsi="Calibri" w:cs="Calibri"/>
                <w:color w:val="000000"/>
                <w:sz w:val="20"/>
                <w:szCs w:val="20"/>
              </w:rPr>
              <w:t>y</w:t>
            </w:r>
            <w:r w:rsidRPr="00BD0724">
              <w:rPr>
                <w:rFonts w:ascii="Calibri" w:hAnsi="Calibri" w:cs="Calibri"/>
                <w:color w:val="000000"/>
                <w:sz w:val="20"/>
                <w:szCs w:val="20"/>
              </w:rPr>
              <w:t>ogurt</w:t>
            </w:r>
          </w:p>
        </w:tc>
        <w:tc>
          <w:tcPr>
            <w:tcW w:w="1894" w:type="dxa"/>
            <w:tcBorders>
              <w:top w:val="nil"/>
              <w:left w:val="nil"/>
              <w:bottom w:val="nil"/>
              <w:right w:val="nil"/>
            </w:tcBorders>
            <w:shd w:val="clear" w:color="auto" w:fill="auto"/>
            <w:noWrap/>
            <w:vAlign w:val="center"/>
            <w:hideMark/>
          </w:tcPr>
          <w:p w14:paraId="4C2F9882"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244 g/d</w:t>
            </w:r>
          </w:p>
        </w:tc>
        <w:tc>
          <w:tcPr>
            <w:tcW w:w="2247" w:type="dxa"/>
            <w:tcBorders>
              <w:top w:val="nil"/>
              <w:left w:val="nil"/>
              <w:bottom w:val="nil"/>
              <w:right w:val="nil"/>
            </w:tcBorders>
            <w:shd w:val="clear" w:color="auto" w:fill="auto"/>
            <w:noWrap/>
            <w:vAlign w:val="center"/>
            <w:hideMark/>
          </w:tcPr>
          <w:p w14:paraId="58FA8DAA"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0.74 (0.60, 0.86)</w:t>
            </w:r>
          </w:p>
        </w:tc>
        <w:tc>
          <w:tcPr>
            <w:tcW w:w="1530" w:type="dxa"/>
            <w:tcBorders>
              <w:top w:val="nil"/>
              <w:left w:val="nil"/>
              <w:bottom w:val="nil"/>
              <w:right w:val="nil"/>
            </w:tcBorders>
            <w:vAlign w:val="center"/>
          </w:tcPr>
          <w:p w14:paraId="1F1995D1"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62.07</w:t>
            </w:r>
          </w:p>
        </w:tc>
        <w:tc>
          <w:tcPr>
            <w:tcW w:w="2250" w:type="dxa"/>
            <w:tcBorders>
              <w:top w:val="nil"/>
              <w:left w:val="nil"/>
              <w:bottom w:val="nil"/>
              <w:right w:val="nil"/>
            </w:tcBorders>
            <w:shd w:val="clear" w:color="auto" w:fill="auto"/>
            <w:noWrap/>
            <w:vAlign w:val="center"/>
            <w:hideMark/>
          </w:tcPr>
          <w:p w14:paraId="33952B59" w14:textId="161B73C1" w:rsidR="000613CC" w:rsidRPr="00BD0724" w:rsidRDefault="000613CC" w:rsidP="0092277E">
            <w:pPr>
              <w:jc w:val="center"/>
              <w:rPr>
                <w:rFonts w:ascii="Calibri" w:hAnsi="Calibri" w:cs="Calibri"/>
                <w:color w:val="000000"/>
                <w:sz w:val="20"/>
                <w:szCs w:val="20"/>
              </w:rPr>
            </w:pPr>
            <w:proofErr w:type="spellStart"/>
            <w:r w:rsidRPr="00BD0724">
              <w:rPr>
                <w:rFonts w:ascii="Calibri" w:hAnsi="Calibri" w:cs="Calibri"/>
                <w:color w:val="000000"/>
                <w:sz w:val="20"/>
                <w:szCs w:val="20"/>
              </w:rPr>
              <w:t>Gijsbers</w:t>
            </w:r>
            <w:proofErr w:type="spellEnd"/>
            <w:r w:rsidRPr="00BD0724">
              <w:rPr>
                <w:rFonts w:ascii="Calibri" w:hAnsi="Calibri" w:cs="Calibri"/>
                <w:color w:val="000000"/>
                <w:sz w:val="20"/>
                <w:szCs w:val="20"/>
              </w:rPr>
              <w:t xml:space="preserve"> 2016</w:t>
            </w:r>
            <w:r>
              <w:rPr>
                <w:rFonts w:ascii="Calibri" w:hAnsi="Calibri" w:cs="Calibri"/>
                <w:color w:val="000000"/>
                <w:sz w:val="20"/>
                <w:szCs w:val="20"/>
              </w:rPr>
              <w:fldChar w:fldCharType="begin">
                <w:fldData xml:space="preserve">PEVuZE5vdGU+PENpdGU+PEF1dGhvcj5HaWpzYmVyczwvQXV0aG9yPjxZZWFyPjIwMTY8L1llYXI+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</w:fldData>
              </w:fldChar>
            </w:r>
            <w:r w:rsidR="004B3C90">
              <w:rPr>
                <w:rFonts w:ascii="Calibri" w:hAnsi="Calibri" w:cs="Calibri"/>
                <w:color w:val="000000"/>
                <w:sz w:val="20"/>
                <w:szCs w:val="20"/>
              </w:rPr>
              <w:instrText xml:space="preserve"> ADDIN EN.CITE </w:instrText>
            </w:r>
            <w:r w:rsidR="004B3C90">
              <w:rPr>
                <w:rFonts w:ascii="Calibri" w:hAnsi="Calibri" w:cs="Calibri"/>
                <w:color w:val="000000"/>
                <w:sz w:val="20"/>
                <w:szCs w:val="20"/>
              </w:rPr>
              <w:fldChar w:fldCharType="begin">
                <w:fldData xml:space="preserve">PEVuZE5vdGU+PENpdGU+PEF1dGhvcj5HaWpzYmVyczwvQXV0aG9yPjxZZWFyPjIwMTY8L1llYXI+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</w:fldData>
              </w:fldChar>
            </w:r>
            <w:r w:rsidR="004B3C90">
              <w:rPr>
                <w:rFonts w:ascii="Calibri" w:hAnsi="Calibri" w:cs="Calibri"/>
                <w:color w:val="000000"/>
                <w:sz w:val="20"/>
                <w:szCs w:val="20"/>
              </w:rPr>
              <w:instrText xml:space="preserve"> ADDIN EN.CITE.DATA </w:instrText>
            </w:r>
            <w:r w:rsidR="004B3C90">
              <w:rPr>
                <w:rFonts w:ascii="Calibri" w:hAnsi="Calibri" w:cs="Calibri"/>
                <w:color w:val="000000"/>
                <w:sz w:val="20"/>
                <w:szCs w:val="20"/>
              </w:rPr>
            </w:r>
            <w:r w:rsidR="004B3C90">
              <w:rPr>
                <w:rFonts w:ascii="Calibri" w:hAnsi="Calibri" w:cs="Calibri"/>
                <w:color w:val="000000"/>
                <w:sz w:val="20"/>
                <w:szCs w:val="20"/>
              </w:rPr>
              <w:fldChar w:fldCharType="end"/>
            </w:r>
            <w:r>
              <w:rPr>
                <w:rFonts w:ascii="Calibri" w:hAnsi="Calibri" w:cs="Calibri"/>
                <w:color w:val="000000"/>
                <w:sz w:val="20"/>
                <w:szCs w:val="20"/>
              </w:rPr>
            </w:r>
            <w:r>
              <w:rPr>
                <w:rFonts w:ascii="Calibri" w:hAnsi="Calibri" w:cs="Calibri"/>
                <w:color w:val="000000"/>
                <w:sz w:val="20"/>
                <w:szCs w:val="20"/>
              </w:rPr>
              <w:fldChar w:fldCharType="separate"/>
            </w:r>
            <w:r w:rsidR="004B3C90" w:rsidRPr="004B3C90">
              <w:rPr>
                <w:rFonts w:ascii="Calibri" w:hAnsi="Calibri" w:cs="Calibri"/>
                <w:noProof/>
                <w:color w:val="000000"/>
                <w:sz w:val="20"/>
                <w:szCs w:val="20"/>
                <w:vertAlign w:val="superscript"/>
              </w:rPr>
              <w:t>16</w:t>
            </w:r>
            <w:r>
              <w:rPr>
                <w:rFonts w:ascii="Calibri" w:hAnsi="Calibri" w:cs="Calibri"/>
                <w:color w:val="000000"/>
                <w:sz w:val="20"/>
                <w:szCs w:val="20"/>
              </w:rPr>
              <w:fldChar w:fldCharType="end"/>
            </w:r>
          </w:p>
        </w:tc>
      </w:tr>
      <w:tr w:rsidR="000613CC" w:rsidRPr="00BD0724" w14:paraId="2F318927" w14:textId="77777777" w:rsidTr="003943A4">
        <w:trPr>
          <w:trHeight w:val="428"/>
        </w:trPr>
        <w:tc>
          <w:tcPr>
            <w:tcW w:w="1799" w:type="dxa"/>
            <w:tcBorders>
              <w:top w:val="nil"/>
              <w:left w:val="nil"/>
              <w:bottom w:val="nil"/>
              <w:right w:val="nil"/>
            </w:tcBorders>
            <w:shd w:val="clear" w:color="auto" w:fill="auto"/>
            <w:noWrap/>
            <w:vAlign w:val="center"/>
            <w:hideMark/>
          </w:tcPr>
          <w:p w14:paraId="0B4A0B88" w14:textId="77777777" w:rsidR="000613CC" w:rsidRPr="00BD0724" w:rsidRDefault="000613CC" w:rsidP="0092277E">
            <w:pPr>
              <w:rPr>
                <w:rFonts w:ascii="Calibri" w:hAnsi="Calibri" w:cs="Calibri"/>
                <w:color w:val="000000"/>
                <w:sz w:val="20"/>
                <w:szCs w:val="20"/>
              </w:rPr>
            </w:pPr>
            <w:r>
              <w:rPr>
                <w:rFonts w:ascii="Calibri" w:hAnsi="Calibri" w:cs="Calibri"/>
                <w:color w:val="000000"/>
                <w:sz w:val="20"/>
                <w:szCs w:val="20"/>
              </w:rPr>
              <w:t>glycemic load</w:t>
            </w:r>
            <w:r w:rsidRPr="004E0FEB">
              <w:rPr>
                <w:rFonts w:ascii="Calibri" w:hAnsi="Calibri" w:cs="Calibri"/>
                <w:sz w:val="20"/>
                <w:szCs w:val="20"/>
              </w:rPr>
              <w:t>§</w:t>
            </w:r>
          </w:p>
        </w:tc>
        <w:tc>
          <w:tcPr>
            <w:tcW w:w="1894" w:type="dxa"/>
            <w:tcBorders>
              <w:top w:val="nil"/>
              <w:left w:val="nil"/>
              <w:bottom w:val="nil"/>
              <w:right w:val="nil"/>
            </w:tcBorders>
            <w:shd w:val="clear" w:color="auto" w:fill="auto"/>
            <w:noWrap/>
            <w:vAlign w:val="center"/>
            <w:hideMark/>
          </w:tcPr>
          <w:p w14:paraId="32A92112"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80 g/d in 2000 kcal</w:t>
            </w:r>
          </w:p>
        </w:tc>
        <w:tc>
          <w:tcPr>
            <w:tcW w:w="2247" w:type="dxa"/>
            <w:tcBorders>
              <w:top w:val="nil"/>
              <w:left w:val="nil"/>
              <w:bottom w:val="nil"/>
              <w:right w:val="nil"/>
            </w:tcBorders>
            <w:shd w:val="clear" w:color="auto" w:fill="auto"/>
            <w:noWrap/>
            <w:vAlign w:val="center"/>
            <w:hideMark/>
          </w:tcPr>
          <w:p w14:paraId="1D668004"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1.26 (1.15, 1.37)</w:t>
            </w:r>
          </w:p>
        </w:tc>
        <w:tc>
          <w:tcPr>
            <w:tcW w:w="1530" w:type="dxa"/>
            <w:tcBorders>
              <w:top w:val="nil"/>
              <w:left w:val="nil"/>
              <w:bottom w:val="nil"/>
              <w:right w:val="nil"/>
            </w:tcBorders>
            <w:vAlign w:val="center"/>
          </w:tcPr>
          <w:p w14:paraId="0049D014"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62.25</w:t>
            </w:r>
          </w:p>
        </w:tc>
        <w:tc>
          <w:tcPr>
            <w:tcW w:w="2250" w:type="dxa"/>
            <w:tcBorders>
              <w:top w:val="nil"/>
              <w:left w:val="nil"/>
              <w:bottom w:val="nil"/>
              <w:right w:val="nil"/>
            </w:tcBorders>
            <w:shd w:val="clear" w:color="auto" w:fill="auto"/>
            <w:noWrap/>
            <w:vAlign w:val="center"/>
            <w:hideMark/>
          </w:tcPr>
          <w:p w14:paraId="2AC052B4" w14:textId="15E1FE25" w:rsidR="000613CC" w:rsidRPr="00BD0724" w:rsidRDefault="000613CC" w:rsidP="0092277E">
            <w:pPr>
              <w:jc w:val="center"/>
              <w:rPr>
                <w:rFonts w:ascii="Calibri" w:hAnsi="Calibri" w:cs="Calibri"/>
                <w:color w:val="000000"/>
                <w:sz w:val="20"/>
                <w:szCs w:val="20"/>
              </w:rPr>
            </w:pPr>
            <w:proofErr w:type="spellStart"/>
            <w:r w:rsidRPr="00BD0724">
              <w:rPr>
                <w:rFonts w:ascii="Calibri" w:hAnsi="Calibri" w:cs="Calibri"/>
                <w:color w:val="000000"/>
                <w:sz w:val="20"/>
                <w:szCs w:val="20"/>
              </w:rPr>
              <w:t>Livsey</w:t>
            </w:r>
            <w:proofErr w:type="spellEnd"/>
            <w:r w:rsidRPr="00BD0724">
              <w:rPr>
                <w:rFonts w:ascii="Calibri" w:hAnsi="Calibri" w:cs="Calibri"/>
                <w:color w:val="000000"/>
                <w:sz w:val="20"/>
                <w:szCs w:val="20"/>
              </w:rPr>
              <w:t xml:space="preserve"> 2019</w:t>
            </w:r>
            <w:r>
              <w:rPr>
                <w:rFonts w:ascii="Calibri" w:hAnsi="Calibri" w:cs="Calibri"/>
                <w:color w:val="000000"/>
                <w:sz w:val="20"/>
                <w:szCs w:val="20"/>
              </w:rPr>
              <w:fldChar w:fldCharType="begin">
                <w:fldData xml:space="preserve">PEVuZE5vdGU+PENpdGU+PEF1dGhvcj5MaXZlc2V5PC9BdXRob3I+PFllYXI+MjAxOTwvWWVhcj48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</w:fldData>
              </w:fldChar>
            </w:r>
            <w:r w:rsidR="004B3C90">
              <w:rPr>
                <w:rFonts w:ascii="Calibri" w:hAnsi="Calibri" w:cs="Calibri"/>
                <w:color w:val="000000"/>
                <w:sz w:val="20"/>
                <w:szCs w:val="20"/>
              </w:rPr>
              <w:instrText xml:space="preserve"> ADDIN EN.CITE </w:instrText>
            </w:r>
            <w:r w:rsidR="004B3C90">
              <w:rPr>
                <w:rFonts w:ascii="Calibri" w:hAnsi="Calibri" w:cs="Calibri"/>
                <w:color w:val="000000"/>
                <w:sz w:val="20"/>
                <w:szCs w:val="20"/>
              </w:rPr>
              <w:fldChar w:fldCharType="begin">
                <w:fldData xml:space="preserve">PEVuZE5vdGU+PENpdGU+PEF1dGhvcj5MaXZlc2V5PC9BdXRob3I+PFllYXI+MjAxOTwvWWVhcj48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</w:fldData>
              </w:fldChar>
            </w:r>
            <w:r w:rsidR="004B3C90">
              <w:rPr>
                <w:rFonts w:ascii="Calibri" w:hAnsi="Calibri" w:cs="Calibri"/>
                <w:color w:val="000000"/>
                <w:sz w:val="20"/>
                <w:szCs w:val="20"/>
              </w:rPr>
              <w:instrText xml:space="preserve"> ADDIN EN.CITE.DATA </w:instrText>
            </w:r>
            <w:r w:rsidR="004B3C90">
              <w:rPr>
                <w:rFonts w:ascii="Calibri" w:hAnsi="Calibri" w:cs="Calibri"/>
                <w:color w:val="000000"/>
                <w:sz w:val="20"/>
                <w:szCs w:val="20"/>
              </w:rPr>
            </w:r>
            <w:r w:rsidR="004B3C90">
              <w:rPr>
                <w:rFonts w:ascii="Calibri" w:hAnsi="Calibri" w:cs="Calibri"/>
                <w:color w:val="000000"/>
                <w:sz w:val="20"/>
                <w:szCs w:val="20"/>
              </w:rPr>
              <w:fldChar w:fldCharType="end"/>
            </w:r>
            <w:r>
              <w:rPr>
                <w:rFonts w:ascii="Calibri" w:hAnsi="Calibri" w:cs="Calibri"/>
                <w:color w:val="000000"/>
                <w:sz w:val="20"/>
                <w:szCs w:val="20"/>
              </w:rPr>
            </w:r>
            <w:r>
              <w:rPr>
                <w:rFonts w:ascii="Calibri" w:hAnsi="Calibri" w:cs="Calibri"/>
                <w:color w:val="000000"/>
                <w:sz w:val="20"/>
                <w:szCs w:val="20"/>
              </w:rPr>
              <w:fldChar w:fldCharType="separate"/>
            </w:r>
            <w:r w:rsidR="004B3C90" w:rsidRPr="004B3C90">
              <w:rPr>
                <w:rFonts w:ascii="Calibri" w:hAnsi="Calibri" w:cs="Calibri"/>
                <w:noProof/>
                <w:color w:val="000000"/>
                <w:sz w:val="20"/>
                <w:szCs w:val="20"/>
                <w:vertAlign w:val="superscript"/>
              </w:rPr>
              <w:t>7</w:t>
            </w:r>
            <w:r>
              <w:rPr>
                <w:rFonts w:ascii="Calibri" w:hAnsi="Calibri" w:cs="Calibri"/>
                <w:color w:val="000000"/>
                <w:sz w:val="20"/>
                <w:szCs w:val="20"/>
              </w:rPr>
              <w:fldChar w:fldCharType="end"/>
            </w:r>
          </w:p>
        </w:tc>
      </w:tr>
      <w:tr w:rsidR="000613CC" w:rsidRPr="00BD0724" w14:paraId="3E0B57CD" w14:textId="77777777" w:rsidTr="003943A4">
        <w:trPr>
          <w:trHeight w:val="428"/>
        </w:trPr>
        <w:tc>
          <w:tcPr>
            <w:tcW w:w="1799" w:type="dxa"/>
            <w:tcBorders>
              <w:top w:val="nil"/>
              <w:left w:val="nil"/>
              <w:bottom w:val="nil"/>
              <w:right w:val="nil"/>
            </w:tcBorders>
            <w:shd w:val="clear" w:color="auto" w:fill="auto"/>
            <w:noWrap/>
            <w:vAlign w:val="center"/>
            <w:hideMark/>
          </w:tcPr>
          <w:p w14:paraId="1A676327" w14:textId="77777777" w:rsidR="000613CC" w:rsidRPr="00BD0724" w:rsidRDefault="000613CC" w:rsidP="0092277E">
            <w:pPr>
              <w:rPr>
                <w:rFonts w:ascii="Calibri" w:hAnsi="Calibri" w:cs="Calibri"/>
                <w:color w:val="000000"/>
                <w:sz w:val="20"/>
                <w:szCs w:val="20"/>
              </w:rPr>
            </w:pPr>
            <w:r w:rsidRPr="00BD0724">
              <w:rPr>
                <w:rFonts w:ascii="Calibri" w:hAnsi="Calibri" w:cs="Calibri"/>
                <w:color w:val="000000"/>
                <w:sz w:val="20"/>
                <w:szCs w:val="20"/>
              </w:rPr>
              <w:t>processed meat</w:t>
            </w:r>
          </w:p>
        </w:tc>
        <w:tc>
          <w:tcPr>
            <w:tcW w:w="1894" w:type="dxa"/>
            <w:tcBorders>
              <w:top w:val="nil"/>
              <w:left w:val="nil"/>
              <w:bottom w:val="nil"/>
              <w:right w:val="nil"/>
            </w:tcBorders>
            <w:shd w:val="clear" w:color="auto" w:fill="auto"/>
            <w:noWrap/>
            <w:vAlign w:val="center"/>
            <w:hideMark/>
          </w:tcPr>
          <w:p w14:paraId="0B539BAC"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150 g/week</w:t>
            </w:r>
          </w:p>
        </w:tc>
        <w:tc>
          <w:tcPr>
            <w:tcW w:w="2247" w:type="dxa"/>
            <w:tcBorders>
              <w:top w:val="nil"/>
              <w:left w:val="nil"/>
              <w:bottom w:val="nil"/>
              <w:right w:val="nil"/>
            </w:tcBorders>
            <w:shd w:val="clear" w:color="auto" w:fill="auto"/>
            <w:noWrap/>
            <w:vAlign w:val="center"/>
            <w:hideMark/>
          </w:tcPr>
          <w:p w14:paraId="2187DA6C"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1.16 (1.14, 1.18)</w:t>
            </w:r>
          </w:p>
        </w:tc>
        <w:tc>
          <w:tcPr>
            <w:tcW w:w="1530" w:type="dxa"/>
            <w:tcBorders>
              <w:top w:val="nil"/>
              <w:left w:val="nil"/>
              <w:bottom w:val="nil"/>
              <w:right w:val="nil"/>
            </w:tcBorders>
            <w:vAlign w:val="center"/>
          </w:tcPr>
          <w:p w14:paraId="73D318E7"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63.14</w:t>
            </w:r>
          </w:p>
        </w:tc>
        <w:tc>
          <w:tcPr>
            <w:tcW w:w="2250" w:type="dxa"/>
            <w:tcBorders>
              <w:top w:val="nil"/>
              <w:left w:val="nil"/>
              <w:bottom w:val="nil"/>
              <w:right w:val="nil"/>
            </w:tcBorders>
            <w:shd w:val="clear" w:color="auto" w:fill="auto"/>
            <w:noWrap/>
            <w:vAlign w:val="center"/>
            <w:hideMark/>
          </w:tcPr>
          <w:p w14:paraId="046F548D" w14:textId="17987413" w:rsidR="000613CC" w:rsidRPr="00BD0724" w:rsidRDefault="000613CC" w:rsidP="0092277E">
            <w:pPr>
              <w:jc w:val="center"/>
              <w:rPr>
                <w:rFonts w:ascii="Calibri" w:hAnsi="Calibri" w:cs="Calibri"/>
                <w:color w:val="000000"/>
                <w:sz w:val="20"/>
                <w:szCs w:val="20"/>
              </w:rPr>
            </w:pPr>
            <w:proofErr w:type="spellStart"/>
            <w:r w:rsidRPr="00BD0724">
              <w:rPr>
                <w:rFonts w:ascii="Calibri" w:hAnsi="Calibri" w:cs="Calibri"/>
                <w:color w:val="000000"/>
                <w:sz w:val="20"/>
                <w:szCs w:val="20"/>
              </w:rPr>
              <w:t>Zeraatkar</w:t>
            </w:r>
            <w:proofErr w:type="spellEnd"/>
            <w:r w:rsidRPr="00BD0724">
              <w:rPr>
                <w:rFonts w:ascii="Calibri" w:hAnsi="Calibri" w:cs="Calibri"/>
                <w:color w:val="000000"/>
                <w:sz w:val="20"/>
                <w:szCs w:val="20"/>
              </w:rPr>
              <w:t xml:space="preserve"> 2019</w:t>
            </w:r>
            <w:r>
              <w:rPr>
                <w:rFonts w:ascii="Calibri" w:hAnsi="Calibri" w:cs="Calibri"/>
                <w:color w:val="000000"/>
                <w:sz w:val="20"/>
                <w:szCs w:val="20"/>
              </w:rPr>
              <w:fldChar w:fldCharType="begin">
                <w:fldData xml:space="preserve">PEVuZE5vdGU+PENpdGU+PEF1dGhvcj5aZXJhYXRrYXI8L0F1dGhvcj48WWVhcj4yMDE5PC9ZZWFy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</w:fldData>
              </w:fldChar>
            </w:r>
            <w:r w:rsidR="004B3C90">
              <w:rPr>
                <w:rFonts w:ascii="Calibri" w:hAnsi="Calibri" w:cs="Calibri"/>
                <w:color w:val="000000"/>
                <w:sz w:val="20"/>
                <w:szCs w:val="20"/>
              </w:rPr>
              <w:instrText xml:space="preserve"> ADDIN EN.CITE </w:instrText>
            </w:r>
            <w:r w:rsidR="004B3C90">
              <w:rPr>
                <w:rFonts w:ascii="Calibri" w:hAnsi="Calibri" w:cs="Calibri"/>
                <w:color w:val="000000"/>
                <w:sz w:val="20"/>
                <w:szCs w:val="20"/>
              </w:rPr>
              <w:fldChar w:fldCharType="begin">
                <w:fldData xml:space="preserve">PEVuZE5vdGU+PENpdGU+PEF1dGhvcj5aZXJhYXRrYXI8L0F1dGhvcj48WWVhcj4yMDE5PC9ZZWFy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</w:fldData>
              </w:fldChar>
            </w:r>
            <w:r w:rsidR="004B3C90">
              <w:rPr>
                <w:rFonts w:ascii="Calibri" w:hAnsi="Calibri" w:cs="Calibri"/>
                <w:color w:val="000000"/>
                <w:sz w:val="20"/>
                <w:szCs w:val="20"/>
              </w:rPr>
              <w:instrText xml:space="preserve"> ADDIN EN.CITE.DATA </w:instrText>
            </w:r>
            <w:r w:rsidR="004B3C90">
              <w:rPr>
                <w:rFonts w:ascii="Calibri" w:hAnsi="Calibri" w:cs="Calibri"/>
                <w:color w:val="000000"/>
                <w:sz w:val="20"/>
                <w:szCs w:val="20"/>
              </w:rPr>
            </w:r>
            <w:r w:rsidR="004B3C90">
              <w:rPr>
                <w:rFonts w:ascii="Calibri" w:hAnsi="Calibri" w:cs="Calibri"/>
                <w:color w:val="000000"/>
                <w:sz w:val="20"/>
                <w:szCs w:val="20"/>
              </w:rPr>
              <w:fldChar w:fldCharType="end"/>
            </w:r>
            <w:r>
              <w:rPr>
                <w:rFonts w:ascii="Calibri" w:hAnsi="Calibri" w:cs="Calibri"/>
                <w:color w:val="000000"/>
                <w:sz w:val="20"/>
                <w:szCs w:val="20"/>
              </w:rPr>
            </w:r>
            <w:r>
              <w:rPr>
                <w:rFonts w:ascii="Calibri" w:hAnsi="Calibri" w:cs="Calibri"/>
                <w:color w:val="000000"/>
                <w:sz w:val="20"/>
                <w:szCs w:val="20"/>
              </w:rPr>
              <w:fldChar w:fldCharType="separate"/>
            </w:r>
            <w:r w:rsidR="004B3C90" w:rsidRPr="004B3C90">
              <w:rPr>
                <w:rFonts w:ascii="Calibri" w:hAnsi="Calibri" w:cs="Calibri"/>
                <w:noProof/>
                <w:color w:val="000000"/>
                <w:sz w:val="20"/>
                <w:szCs w:val="20"/>
                <w:vertAlign w:val="superscript"/>
              </w:rPr>
              <w:t>17</w:t>
            </w:r>
            <w:r>
              <w:rPr>
                <w:rFonts w:ascii="Calibri" w:hAnsi="Calibri" w:cs="Calibri"/>
                <w:color w:val="000000"/>
                <w:sz w:val="20"/>
                <w:szCs w:val="20"/>
              </w:rPr>
              <w:fldChar w:fldCharType="end"/>
            </w:r>
          </w:p>
        </w:tc>
      </w:tr>
      <w:tr w:rsidR="000613CC" w:rsidRPr="00BD0724" w14:paraId="67061FDF" w14:textId="77777777" w:rsidTr="003943A4">
        <w:trPr>
          <w:trHeight w:val="428"/>
        </w:trPr>
        <w:tc>
          <w:tcPr>
            <w:tcW w:w="1799" w:type="dxa"/>
            <w:tcBorders>
              <w:top w:val="nil"/>
              <w:left w:val="nil"/>
              <w:bottom w:val="nil"/>
              <w:right w:val="nil"/>
            </w:tcBorders>
            <w:shd w:val="clear" w:color="auto" w:fill="auto"/>
            <w:noWrap/>
            <w:vAlign w:val="center"/>
            <w:hideMark/>
          </w:tcPr>
          <w:p w14:paraId="54341E40" w14:textId="77777777" w:rsidR="000613CC" w:rsidRPr="00BD0724" w:rsidRDefault="000613CC" w:rsidP="0092277E">
            <w:pPr>
              <w:rPr>
                <w:rFonts w:ascii="Calibri" w:hAnsi="Calibri" w:cs="Calibri"/>
                <w:color w:val="000000"/>
                <w:sz w:val="20"/>
                <w:szCs w:val="20"/>
              </w:rPr>
            </w:pPr>
            <w:r>
              <w:rPr>
                <w:rFonts w:ascii="Calibri" w:hAnsi="Calibri" w:cs="Calibri"/>
                <w:color w:val="000000"/>
                <w:sz w:val="20"/>
                <w:szCs w:val="20"/>
              </w:rPr>
              <w:t xml:space="preserve">unprocessed </w:t>
            </w:r>
            <w:r w:rsidRPr="00BD0724">
              <w:rPr>
                <w:rFonts w:ascii="Calibri" w:hAnsi="Calibri" w:cs="Calibri"/>
                <w:color w:val="000000"/>
                <w:sz w:val="20"/>
                <w:szCs w:val="20"/>
              </w:rPr>
              <w:t>red meat</w:t>
            </w:r>
          </w:p>
        </w:tc>
        <w:tc>
          <w:tcPr>
            <w:tcW w:w="1894" w:type="dxa"/>
            <w:tcBorders>
              <w:top w:val="nil"/>
              <w:left w:val="nil"/>
              <w:bottom w:val="nil"/>
              <w:right w:val="nil"/>
            </w:tcBorders>
            <w:shd w:val="clear" w:color="auto" w:fill="auto"/>
            <w:noWrap/>
            <w:vAlign w:val="center"/>
            <w:hideMark/>
          </w:tcPr>
          <w:p w14:paraId="6E7961BA"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300 g/week</w:t>
            </w:r>
          </w:p>
        </w:tc>
        <w:tc>
          <w:tcPr>
            <w:tcW w:w="2247" w:type="dxa"/>
            <w:tcBorders>
              <w:top w:val="nil"/>
              <w:left w:val="nil"/>
              <w:bottom w:val="nil"/>
              <w:right w:val="nil"/>
            </w:tcBorders>
            <w:shd w:val="clear" w:color="auto" w:fill="auto"/>
            <w:noWrap/>
            <w:vAlign w:val="center"/>
            <w:hideMark/>
          </w:tcPr>
          <w:p w14:paraId="41A70CAA"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1.15 (1.14, 1.16)</w:t>
            </w:r>
          </w:p>
        </w:tc>
        <w:tc>
          <w:tcPr>
            <w:tcW w:w="1530" w:type="dxa"/>
            <w:tcBorders>
              <w:top w:val="nil"/>
              <w:left w:val="nil"/>
              <w:bottom w:val="nil"/>
              <w:right w:val="nil"/>
            </w:tcBorders>
            <w:vAlign w:val="center"/>
          </w:tcPr>
          <w:p w14:paraId="409DA568"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60.86</w:t>
            </w:r>
          </w:p>
        </w:tc>
        <w:tc>
          <w:tcPr>
            <w:tcW w:w="2250" w:type="dxa"/>
            <w:tcBorders>
              <w:top w:val="nil"/>
              <w:left w:val="nil"/>
              <w:bottom w:val="nil"/>
              <w:right w:val="nil"/>
            </w:tcBorders>
            <w:shd w:val="clear" w:color="auto" w:fill="auto"/>
            <w:noWrap/>
            <w:vAlign w:val="center"/>
            <w:hideMark/>
          </w:tcPr>
          <w:p w14:paraId="7ADF63D7" w14:textId="16F29AC7" w:rsidR="000613CC" w:rsidRPr="00BD0724" w:rsidRDefault="000613CC" w:rsidP="0092277E">
            <w:pPr>
              <w:jc w:val="center"/>
              <w:rPr>
                <w:rFonts w:ascii="Calibri" w:hAnsi="Calibri" w:cs="Calibri"/>
                <w:color w:val="000000"/>
                <w:sz w:val="20"/>
                <w:szCs w:val="20"/>
              </w:rPr>
            </w:pPr>
            <w:proofErr w:type="spellStart"/>
            <w:r w:rsidRPr="00BD0724">
              <w:rPr>
                <w:rFonts w:ascii="Calibri" w:hAnsi="Calibri" w:cs="Calibri"/>
                <w:color w:val="000000"/>
                <w:sz w:val="20"/>
                <w:szCs w:val="20"/>
              </w:rPr>
              <w:t>Zeraatkar</w:t>
            </w:r>
            <w:proofErr w:type="spellEnd"/>
            <w:r w:rsidRPr="00BD0724">
              <w:rPr>
                <w:rFonts w:ascii="Calibri" w:hAnsi="Calibri" w:cs="Calibri"/>
                <w:color w:val="000000"/>
                <w:sz w:val="20"/>
                <w:szCs w:val="20"/>
              </w:rPr>
              <w:t xml:space="preserve"> 2019</w:t>
            </w:r>
            <w:r>
              <w:rPr>
                <w:rFonts w:ascii="Calibri" w:hAnsi="Calibri" w:cs="Calibri"/>
                <w:color w:val="000000"/>
                <w:sz w:val="20"/>
                <w:szCs w:val="20"/>
              </w:rPr>
              <w:fldChar w:fldCharType="begin">
                <w:fldData xml:space="preserve">PEVuZE5vdGU+PENpdGU+PEF1dGhvcj5aZXJhYXRrYXI8L0F1dGhvcj48WWVhcj4yMDE5PC9ZZWFy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</w:fldData>
              </w:fldChar>
            </w:r>
            <w:r w:rsidR="004B3C90">
              <w:rPr>
                <w:rFonts w:ascii="Calibri" w:hAnsi="Calibri" w:cs="Calibri"/>
                <w:color w:val="000000"/>
                <w:sz w:val="20"/>
                <w:szCs w:val="20"/>
              </w:rPr>
              <w:instrText xml:space="preserve"> ADDIN EN.CITE </w:instrText>
            </w:r>
            <w:r w:rsidR="004B3C90">
              <w:rPr>
                <w:rFonts w:ascii="Calibri" w:hAnsi="Calibri" w:cs="Calibri"/>
                <w:color w:val="000000"/>
                <w:sz w:val="20"/>
                <w:szCs w:val="20"/>
              </w:rPr>
              <w:fldChar w:fldCharType="begin">
                <w:fldData xml:space="preserve">PEVuZE5vdGU+PENpdGU+PEF1dGhvcj5aZXJhYXRrYXI8L0F1dGhvcj48WWVhcj4yMDE5PC9ZZWFy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</w:fldData>
              </w:fldChar>
            </w:r>
            <w:r w:rsidR="004B3C90">
              <w:rPr>
                <w:rFonts w:ascii="Calibri" w:hAnsi="Calibri" w:cs="Calibri"/>
                <w:color w:val="000000"/>
                <w:sz w:val="20"/>
                <w:szCs w:val="20"/>
              </w:rPr>
              <w:instrText xml:space="preserve"> ADDIN EN.CITE.DATA </w:instrText>
            </w:r>
            <w:r w:rsidR="004B3C90">
              <w:rPr>
                <w:rFonts w:ascii="Calibri" w:hAnsi="Calibri" w:cs="Calibri"/>
                <w:color w:val="000000"/>
                <w:sz w:val="20"/>
                <w:szCs w:val="20"/>
              </w:rPr>
            </w:r>
            <w:r w:rsidR="004B3C90">
              <w:rPr>
                <w:rFonts w:ascii="Calibri" w:hAnsi="Calibri" w:cs="Calibri"/>
                <w:color w:val="000000"/>
                <w:sz w:val="20"/>
                <w:szCs w:val="20"/>
              </w:rPr>
              <w:fldChar w:fldCharType="end"/>
            </w:r>
            <w:r>
              <w:rPr>
                <w:rFonts w:ascii="Calibri" w:hAnsi="Calibri" w:cs="Calibri"/>
                <w:color w:val="000000"/>
                <w:sz w:val="20"/>
                <w:szCs w:val="20"/>
              </w:rPr>
            </w:r>
            <w:r>
              <w:rPr>
                <w:rFonts w:ascii="Calibri" w:hAnsi="Calibri" w:cs="Calibri"/>
                <w:color w:val="000000"/>
                <w:sz w:val="20"/>
                <w:szCs w:val="20"/>
              </w:rPr>
              <w:fldChar w:fldCharType="separate"/>
            </w:r>
            <w:r w:rsidR="004B3C90" w:rsidRPr="004B3C90">
              <w:rPr>
                <w:rFonts w:ascii="Calibri" w:hAnsi="Calibri" w:cs="Calibri"/>
                <w:noProof/>
                <w:color w:val="000000"/>
                <w:sz w:val="20"/>
                <w:szCs w:val="20"/>
                <w:vertAlign w:val="superscript"/>
              </w:rPr>
              <w:t>17</w:t>
            </w:r>
            <w:r>
              <w:rPr>
                <w:rFonts w:ascii="Calibri" w:hAnsi="Calibri" w:cs="Calibri"/>
                <w:color w:val="000000"/>
                <w:sz w:val="20"/>
                <w:szCs w:val="20"/>
              </w:rPr>
              <w:fldChar w:fldCharType="end"/>
            </w:r>
          </w:p>
        </w:tc>
      </w:tr>
      <w:tr w:rsidR="000613CC" w:rsidRPr="00BD0724" w14:paraId="079C7A0D" w14:textId="77777777" w:rsidTr="003943A4">
        <w:trPr>
          <w:trHeight w:val="428"/>
        </w:trPr>
        <w:tc>
          <w:tcPr>
            <w:tcW w:w="1799" w:type="dxa"/>
            <w:tcBorders>
              <w:top w:val="nil"/>
              <w:left w:val="nil"/>
              <w:right w:val="nil"/>
            </w:tcBorders>
            <w:shd w:val="clear" w:color="auto" w:fill="auto"/>
            <w:noWrap/>
            <w:vAlign w:val="center"/>
            <w:hideMark/>
          </w:tcPr>
          <w:p w14:paraId="71019616" w14:textId="77777777" w:rsidR="000613CC" w:rsidRPr="00BD0724" w:rsidRDefault="000613CC" w:rsidP="0092277E">
            <w:pPr>
              <w:rPr>
                <w:rFonts w:ascii="Calibri" w:hAnsi="Calibri" w:cs="Calibri"/>
                <w:color w:val="000000"/>
                <w:sz w:val="20"/>
                <w:szCs w:val="20"/>
              </w:rPr>
            </w:pPr>
            <w:r>
              <w:rPr>
                <w:rFonts w:ascii="Calibri" w:hAnsi="Calibri" w:cs="Calibri"/>
                <w:color w:val="000000"/>
                <w:sz w:val="20"/>
                <w:szCs w:val="20"/>
              </w:rPr>
              <w:t>s</w:t>
            </w:r>
            <w:r w:rsidRPr="00BD0724">
              <w:rPr>
                <w:rFonts w:ascii="Calibri" w:hAnsi="Calibri" w:cs="Calibri"/>
                <w:color w:val="000000"/>
                <w:sz w:val="20"/>
                <w:szCs w:val="20"/>
              </w:rPr>
              <w:t>ugar</w:t>
            </w:r>
            <w:r>
              <w:rPr>
                <w:rFonts w:ascii="Calibri" w:hAnsi="Calibri" w:cs="Calibri"/>
                <w:color w:val="000000"/>
                <w:sz w:val="20"/>
                <w:szCs w:val="20"/>
              </w:rPr>
              <w:t>-</w:t>
            </w:r>
            <w:r w:rsidRPr="00BD0724">
              <w:rPr>
                <w:rFonts w:ascii="Calibri" w:hAnsi="Calibri" w:cs="Calibri"/>
                <w:color w:val="000000"/>
                <w:sz w:val="20"/>
                <w:szCs w:val="20"/>
              </w:rPr>
              <w:t>sweetened</w:t>
            </w:r>
            <w:r>
              <w:rPr>
                <w:rFonts w:ascii="Calibri" w:hAnsi="Calibri" w:cs="Calibri"/>
                <w:color w:val="000000"/>
                <w:sz w:val="20"/>
                <w:szCs w:val="20"/>
              </w:rPr>
              <w:t xml:space="preserve"> </w:t>
            </w:r>
            <w:r w:rsidRPr="00BD0724">
              <w:rPr>
                <w:rFonts w:ascii="Calibri" w:hAnsi="Calibri" w:cs="Calibri"/>
                <w:color w:val="000000"/>
                <w:sz w:val="20"/>
                <w:szCs w:val="20"/>
              </w:rPr>
              <w:t>beverages</w:t>
            </w:r>
          </w:p>
        </w:tc>
        <w:tc>
          <w:tcPr>
            <w:tcW w:w="1894" w:type="dxa"/>
            <w:tcBorders>
              <w:top w:val="nil"/>
              <w:left w:val="nil"/>
              <w:right w:val="nil"/>
            </w:tcBorders>
            <w:shd w:val="clear" w:color="auto" w:fill="auto"/>
            <w:noWrap/>
            <w:vAlign w:val="center"/>
            <w:hideMark/>
          </w:tcPr>
          <w:p w14:paraId="64E7AF4B"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244 g/d</w:t>
            </w:r>
          </w:p>
        </w:tc>
        <w:tc>
          <w:tcPr>
            <w:tcW w:w="2247" w:type="dxa"/>
            <w:tcBorders>
              <w:top w:val="nil"/>
              <w:left w:val="nil"/>
              <w:right w:val="nil"/>
            </w:tcBorders>
            <w:shd w:val="clear" w:color="auto" w:fill="auto"/>
            <w:noWrap/>
            <w:vAlign w:val="center"/>
            <w:hideMark/>
          </w:tcPr>
          <w:p w14:paraId="273CC044"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1.19 (1.13, 1.24)</w:t>
            </w:r>
          </w:p>
        </w:tc>
        <w:tc>
          <w:tcPr>
            <w:tcW w:w="1530" w:type="dxa"/>
            <w:tcBorders>
              <w:top w:val="nil"/>
              <w:left w:val="nil"/>
              <w:right w:val="nil"/>
            </w:tcBorders>
            <w:vAlign w:val="center"/>
          </w:tcPr>
          <w:p w14:paraId="60A8B962"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55.</w:t>
            </w:r>
            <w:r>
              <w:rPr>
                <w:rFonts w:ascii="Calibri" w:hAnsi="Calibri" w:cs="Calibri"/>
                <w:color w:val="000000"/>
                <w:sz w:val="20"/>
                <w:szCs w:val="20"/>
              </w:rPr>
              <w:t>23</w:t>
            </w:r>
          </w:p>
        </w:tc>
        <w:tc>
          <w:tcPr>
            <w:tcW w:w="2250" w:type="dxa"/>
            <w:tcBorders>
              <w:top w:val="nil"/>
              <w:left w:val="nil"/>
              <w:right w:val="nil"/>
            </w:tcBorders>
            <w:shd w:val="clear" w:color="auto" w:fill="auto"/>
            <w:noWrap/>
            <w:vAlign w:val="center"/>
            <w:hideMark/>
          </w:tcPr>
          <w:p w14:paraId="43DCC5C9" w14:textId="4C7B33F1"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Qin 2020</w:t>
            </w:r>
            <w:r>
              <w:rPr>
                <w:rFonts w:ascii="Calibri" w:hAnsi="Calibri" w:cs="Calibri"/>
                <w:color w:val="000000"/>
                <w:sz w:val="20"/>
                <w:szCs w:val="20"/>
              </w:rPr>
              <w:fldChar w:fldCharType="begin">
                <w:fldData xml:space="preserve">PEVuZE5vdGU+PENpdGU+PEF1dGhvcj5RaW48L0F1dGhvcj48WWVhcj4yMDIwPC9ZZWFyPjxSZWNO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</w:fldData>
              </w:fldChar>
            </w:r>
            <w:r w:rsidR="004B3C90">
              <w:rPr>
                <w:rFonts w:ascii="Calibri" w:hAnsi="Calibri" w:cs="Calibri"/>
                <w:color w:val="000000"/>
                <w:sz w:val="20"/>
                <w:szCs w:val="20"/>
              </w:rPr>
              <w:instrText xml:space="preserve"> ADDIN EN.CITE </w:instrText>
            </w:r>
            <w:r w:rsidR="004B3C90">
              <w:rPr>
                <w:rFonts w:ascii="Calibri" w:hAnsi="Calibri" w:cs="Calibri"/>
                <w:color w:val="000000"/>
                <w:sz w:val="20"/>
                <w:szCs w:val="20"/>
              </w:rPr>
              <w:fldChar w:fldCharType="begin">
                <w:fldData xml:space="preserve">PEVuZE5vdGU+PENpdGU+PEF1dGhvcj5RaW48L0F1dGhvcj48WWVhcj4yMDIwPC9ZZWFyPjxSZWNO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</w:fldData>
              </w:fldChar>
            </w:r>
            <w:r w:rsidR="004B3C90">
              <w:rPr>
                <w:rFonts w:ascii="Calibri" w:hAnsi="Calibri" w:cs="Calibri"/>
                <w:color w:val="000000"/>
                <w:sz w:val="20"/>
                <w:szCs w:val="20"/>
              </w:rPr>
              <w:instrText xml:space="preserve"> ADDIN EN.CITE.DATA </w:instrText>
            </w:r>
            <w:r w:rsidR="004B3C90">
              <w:rPr>
                <w:rFonts w:ascii="Calibri" w:hAnsi="Calibri" w:cs="Calibri"/>
                <w:color w:val="000000"/>
                <w:sz w:val="20"/>
                <w:szCs w:val="20"/>
              </w:rPr>
            </w:r>
            <w:r w:rsidR="004B3C90">
              <w:rPr>
                <w:rFonts w:ascii="Calibri" w:hAnsi="Calibri" w:cs="Calibri"/>
                <w:color w:val="000000"/>
                <w:sz w:val="20"/>
                <w:szCs w:val="20"/>
              </w:rPr>
              <w:fldChar w:fldCharType="end"/>
            </w:r>
            <w:r>
              <w:rPr>
                <w:rFonts w:ascii="Calibri" w:hAnsi="Calibri" w:cs="Calibri"/>
                <w:color w:val="000000"/>
                <w:sz w:val="20"/>
                <w:szCs w:val="20"/>
              </w:rPr>
            </w:r>
            <w:r>
              <w:rPr>
                <w:rFonts w:ascii="Calibri" w:hAnsi="Calibri" w:cs="Calibri"/>
                <w:color w:val="000000"/>
                <w:sz w:val="20"/>
                <w:szCs w:val="20"/>
              </w:rPr>
              <w:fldChar w:fldCharType="separate"/>
            </w:r>
            <w:r w:rsidR="004B3C90" w:rsidRPr="004B3C90">
              <w:rPr>
                <w:rFonts w:ascii="Calibri" w:hAnsi="Calibri" w:cs="Calibri"/>
                <w:noProof/>
                <w:color w:val="000000"/>
                <w:sz w:val="20"/>
                <w:szCs w:val="20"/>
                <w:vertAlign w:val="superscript"/>
              </w:rPr>
              <w:t>18</w:t>
            </w:r>
            <w:r>
              <w:rPr>
                <w:rFonts w:ascii="Calibri" w:hAnsi="Calibri" w:cs="Calibri"/>
                <w:color w:val="000000"/>
                <w:sz w:val="20"/>
                <w:szCs w:val="20"/>
              </w:rPr>
              <w:fldChar w:fldCharType="end"/>
            </w:r>
          </w:p>
        </w:tc>
      </w:tr>
      <w:tr w:rsidR="000613CC" w:rsidRPr="00BD0724" w14:paraId="1750EC87" w14:textId="77777777" w:rsidTr="003943A4">
        <w:trPr>
          <w:trHeight w:val="428"/>
        </w:trPr>
        <w:tc>
          <w:tcPr>
            <w:tcW w:w="1799" w:type="dxa"/>
            <w:tcBorders>
              <w:top w:val="nil"/>
              <w:left w:val="nil"/>
              <w:bottom w:val="single" w:sz="4" w:space="0" w:color="auto"/>
              <w:right w:val="nil"/>
            </w:tcBorders>
            <w:shd w:val="clear" w:color="auto" w:fill="auto"/>
            <w:noWrap/>
            <w:vAlign w:val="center"/>
            <w:hideMark/>
          </w:tcPr>
          <w:p w14:paraId="190309E2" w14:textId="77777777" w:rsidR="000613CC" w:rsidRPr="00BD0724" w:rsidRDefault="000613CC" w:rsidP="0092277E">
            <w:pPr>
              <w:rPr>
                <w:rFonts w:ascii="Calibri" w:hAnsi="Calibri" w:cs="Calibri"/>
                <w:color w:val="000000"/>
                <w:sz w:val="20"/>
                <w:szCs w:val="20"/>
              </w:rPr>
            </w:pPr>
            <w:r w:rsidRPr="00BD0724">
              <w:rPr>
                <w:rFonts w:ascii="Calibri" w:hAnsi="Calibri" w:cs="Calibri"/>
                <w:color w:val="000000"/>
                <w:sz w:val="20"/>
                <w:szCs w:val="20"/>
              </w:rPr>
              <w:t>BMI</w:t>
            </w:r>
          </w:p>
        </w:tc>
        <w:tc>
          <w:tcPr>
            <w:tcW w:w="1894" w:type="dxa"/>
            <w:tcBorders>
              <w:top w:val="nil"/>
              <w:left w:val="nil"/>
              <w:bottom w:val="single" w:sz="4" w:space="0" w:color="auto"/>
              <w:right w:val="nil"/>
            </w:tcBorders>
            <w:shd w:val="clear" w:color="auto" w:fill="auto"/>
            <w:noWrap/>
            <w:vAlign w:val="center"/>
            <w:hideMark/>
          </w:tcPr>
          <w:p w14:paraId="249EEFAE" w14:textId="77777777" w:rsidR="000613CC" w:rsidRPr="00BD0724" w:rsidRDefault="000613CC" w:rsidP="0092277E">
            <w:pPr>
              <w:jc w:val="center"/>
              <w:rPr>
                <w:rFonts w:ascii="Calibri" w:hAnsi="Calibri" w:cs="Calibri"/>
                <w:color w:val="000000"/>
                <w:sz w:val="20"/>
                <w:szCs w:val="20"/>
              </w:rPr>
            </w:pPr>
            <w:r>
              <w:rPr>
                <w:rFonts w:ascii="Calibri" w:hAnsi="Calibri" w:cs="Calibri"/>
                <w:color w:val="000000"/>
                <w:sz w:val="20"/>
                <w:szCs w:val="20"/>
              </w:rPr>
              <w:t>1</w:t>
            </w:r>
            <w:r w:rsidRPr="00BD0724">
              <w:rPr>
                <w:rFonts w:ascii="Calibri" w:hAnsi="Calibri" w:cs="Calibri"/>
                <w:color w:val="000000"/>
                <w:sz w:val="20"/>
                <w:szCs w:val="20"/>
              </w:rPr>
              <w:t xml:space="preserve"> kg/m</w:t>
            </w:r>
            <w:r w:rsidRPr="005146AE">
              <w:rPr>
                <w:rFonts w:ascii="Calibri" w:hAnsi="Calibri" w:cs="Calibri"/>
                <w:color w:val="000000"/>
                <w:sz w:val="20"/>
                <w:szCs w:val="20"/>
                <w:vertAlign w:val="superscript"/>
              </w:rPr>
              <w:t>2</w:t>
            </w:r>
          </w:p>
        </w:tc>
        <w:tc>
          <w:tcPr>
            <w:tcW w:w="2247" w:type="dxa"/>
            <w:tcBorders>
              <w:top w:val="nil"/>
              <w:left w:val="nil"/>
              <w:bottom w:val="single" w:sz="4" w:space="0" w:color="auto"/>
              <w:right w:val="nil"/>
            </w:tcBorders>
            <w:shd w:val="clear" w:color="auto" w:fill="auto"/>
            <w:noWrap/>
            <w:vAlign w:val="center"/>
            <w:hideMark/>
          </w:tcPr>
          <w:p w14:paraId="005DB21E" w14:textId="77777777" w:rsidR="000613CC" w:rsidRPr="00BD0724" w:rsidRDefault="000613CC" w:rsidP="0092277E">
            <w:pPr>
              <w:jc w:val="center"/>
              <w:rPr>
                <w:rFonts w:ascii="Calibri" w:hAnsi="Calibri" w:cs="Calibri"/>
                <w:color w:val="000000"/>
                <w:sz w:val="20"/>
                <w:szCs w:val="20"/>
              </w:rPr>
            </w:pPr>
            <w:r>
              <w:rPr>
                <w:rFonts w:ascii="Calibri" w:hAnsi="Calibri" w:cs="Calibri"/>
                <w:color w:val="000000"/>
                <w:sz w:val="20"/>
                <w:szCs w:val="20"/>
              </w:rPr>
              <w:t>1.18 (1.15, 1.21)</w:t>
            </w:r>
          </w:p>
        </w:tc>
        <w:tc>
          <w:tcPr>
            <w:tcW w:w="1530" w:type="dxa"/>
            <w:tcBorders>
              <w:top w:val="nil"/>
              <w:left w:val="nil"/>
              <w:bottom w:val="single" w:sz="4" w:space="0" w:color="auto"/>
              <w:right w:val="nil"/>
            </w:tcBorders>
            <w:vAlign w:val="center"/>
          </w:tcPr>
          <w:p w14:paraId="2586DC73" w14:textId="7777777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57</w:t>
            </w:r>
            <w:r>
              <w:rPr>
                <w:rFonts w:ascii="Calibri" w:hAnsi="Calibri" w:cs="Calibri"/>
                <w:color w:val="000000"/>
                <w:sz w:val="20"/>
                <w:szCs w:val="20"/>
              </w:rPr>
              <w:t>.00</w:t>
            </w:r>
          </w:p>
        </w:tc>
        <w:tc>
          <w:tcPr>
            <w:tcW w:w="2250" w:type="dxa"/>
            <w:tcBorders>
              <w:top w:val="nil"/>
              <w:left w:val="nil"/>
              <w:bottom w:val="single" w:sz="4" w:space="0" w:color="auto"/>
              <w:right w:val="nil"/>
            </w:tcBorders>
            <w:shd w:val="clear" w:color="auto" w:fill="auto"/>
            <w:noWrap/>
            <w:vAlign w:val="center"/>
            <w:hideMark/>
          </w:tcPr>
          <w:p w14:paraId="41C4006B" w14:textId="01E41997" w:rsidR="000613CC" w:rsidRPr="00BD0724" w:rsidRDefault="000613CC" w:rsidP="0092277E">
            <w:pPr>
              <w:jc w:val="center"/>
              <w:rPr>
                <w:rFonts w:ascii="Calibri" w:hAnsi="Calibri" w:cs="Calibri"/>
                <w:color w:val="000000"/>
                <w:sz w:val="20"/>
                <w:szCs w:val="20"/>
              </w:rPr>
            </w:pPr>
            <w:r w:rsidRPr="00BD0724">
              <w:rPr>
                <w:rFonts w:ascii="Calibri" w:hAnsi="Calibri" w:cs="Calibri"/>
                <w:color w:val="000000"/>
                <w:sz w:val="20"/>
                <w:szCs w:val="20"/>
              </w:rPr>
              <w:t>Singh 201</w:t>
            </w:r>
            <w:r>
              <w:rPr>
                <w:rFonts w:ascii="Calibri" w:hAnsi="Calibri" w:cs="Calibri"/>
                <w:color w:val="000000"/>
                <w:sz w:val="20"/>
                <w:szCs w:val="20"/>
              </w:rPr>
              <w:t>3</w:t>
            </w:r>
            <w:r>
              <w:rPr>
                <w:rFonts w:ascii="Calibri" w:hAnsi="Calibri" w:cs="Calibri"/>
                <w:color w:val="000000"/>
                <w:sz w:val="20"/>
                <w:szCs w:val="20"/>
              </w:rPr>
              <w:fldChar w:fldCharType="begin"/>
            </w:r>
            <w:r w:rsidR="004B3C90">
              <w:rPr>
                <w:rFonts w:ascii="Calibri" w:hAnsi="Calibri" w:cs="Calibri"/>
                <w:color w:val="000000"/>
                <w:sz w:val="20"/>
                <w:szCs w:val="20"/>
              </w:rPr>
              <w:instrText xml:space="preserve"> ADDIN EN.CITE &lt;EndNote&gt;&lt;Cite&gt;&lt;Author&gt;Singh&lt;/Author&gt;&lt;Year&gt;2013&lt;/Year&gt;&lt;RecNum&gt;112&lt;/RecNum&gt;&lt;DisplayText&gt;&lt;style face="superscript"&gt;5&lt;/style&gt;&lt;/DisplayText&gt;&lt;record&gt;&lt;rec-number&gt;112&lt;/rec-number&gt;&lt;foreign-keys&gt;&lt;key app="EN" db-id="wpzxw5es0ewxd7e50xs52xtn555s5sazxr55" timestamp="1564163177"&gt;112&lt;/key&gt;&lt;/foreign-keys&gt;&lt;ref-type name="Journal Article"&gt;17&lt;/ref-type&gt;&lt;contributors&gt;&lt;authors&gt;&lt;author&gt;Singh, Gitanjali M.&lt;/author&gt;&lt;author&gt;Danaei, Goodarz&lt;/author&gt;&lt;author&gt;Farzadfar, Farshad&lt;/author&gt;&lt;author&gt;Stevens, Gretchen A.&lt;/author&gt;&lt;author&gt;Woodward, Mark&lt;/author&gt;&lt;author&gt;Wormser, David&lt;/author&gt;&lt;author&gt;Kaptoge, Stephen&lt;/author&gt;&lt;author&gt;Whitlock, Gary&lt;/author&gt;&lt;author&gt;Qiao, Qing&lt;/author&gt;&lt;author&gt;Lewington, Sarah&lt;/author&gt;&lt;author&gt;Di Angelantonio, Emanuele&lt;/author&gt;&lt;author&gt;vander Hoorn, Stephen&lt;/author&gt;&lt;author&gt;Lawes, Carlene M. M.&lt;/author&gt;&lt;author&gt;Ali, Mohammed K.&lt;/author&gt;&lt;author&gt;Mozaffarian, Dariush&lt;/author&gt;&lt;author&gt;Ezzati, Majid&lt;/author&gt;&lt;author&gt;Global Burden of Metabolic Risk Factors of Chronic Diseases Collaborating, Group&lt;/author&gt;&lt;author&gt;Asia-Pacific Cohort Studies, Collaboration&lt;/author&gt;&lt;author&gt;Diabetes Epidemiology: Collaborative analysis of Diagnostic criteria in, Europe&lt;/author&gt;&lt;author&gt;Emerging Risk Factor, Collaboration&lt;/author&gt;&lt;author&gt;Prospective Studies, Collaboration&lt;/author&gt;&lt;/authors&gt;&lt;/contributors&gt;&lt;titles&gt;&lt;title&gt;The Age-Specific Quantitative Effects of Metabolic Risk Factors on Cardiovascular Diseases and Diabetes: A Pooled Analysis&lt;/title&gt;&lt;secondary-title&gt;PLOS ONE&lt;/secondary-title&gt;&lt;/titles&gt;&lt;periodical&gt;&lt;full-title&gt;PLoS ONE&lt;/full-title&gt;&lt;/periodical&gt;&lt;pages&gt;e65174&lt;/pages&gt;&lt;volume&gt;8&lt;/volume&gt;&lt;number&gt;7&lt;/number&gt;&lt;dates&gt;&lt;year&gt;2013&lt;/year&gt;&lt;/dates&gt;&lt;publisher&gt;Public Library of Science&lt;/publisher&gt;&lt;urls&gt;&lt;related-urls&gt;&lt;url&gt;https://doi.org/10.1371/journal.pone.0065174&lt;/url&gt;&lt;url&gt;https://www.ncbi.nlm.nih.gov/pmc/articles/PMC3728292/pdf/pone.0065174.pdf&lt;/url&gt;&lt;/related-urls&gt;&lt;/urls&gt;&lt;custom2&gt; PMC3728292&lt;/custom2&gt;&lt;electronic-resource-num&gt;10.1371/journal.pone.0065174&lt;/electronic-resource-num&gt;&lt;/record&gt;&lt;/Cite&gt;&lt;/EndNote&gt;</w:instrText>
            </w:r>
            <w:r>
              <w:rPr>
                <w:rFonts w:ascii="Calibri" w:hAnsi="Calibri" w:cs="Calibri"/>
                <w:color w:val="000000"/>
                <w:sz w:val="20"/>
                <w:szCs w:val="20"/>
              </w:rPr>
              <w:fldChar w:fldCharType="separate"/>
            </w:r>
            <w:r w:rsidR="004B3C90" w:rsidRPr="004B3C90">
              <w:rPr>
                <w:rFonts w:ascii="Calibri" w:hAnsi="Calibri" w:cs="Calibri"/>
                <w:noProof/>
                <w:color w:val="000000"/>
                <w:sz w:val="20"/>
                <w:szCs w:val="20"/>
                <w:vertAlign w:val="superscript"/>
              </w:rPr>
              <w:t>5</w:t>
            </w:r>
            <w:r>
              <w:rPr>
                <w:rFonts w:ascii="Calibri" w:hAnsi="Calibri" w:cs="Calibri"/>
                <w:color w:val="000000"/>
                <w:sz w:val="20"/>
                <w:szCs w:val="20"/>
              </w:rPr>
              <w:fldChar w:fldCharType="end"/>
            </w:r>
          </w:p>
        </w:tc>
      </w:tr>
    </w:tbl>
    <w:p w14:paraId="168EC0DA" w14:textId="5F899E24" w:rsidR="000613CC" w:rsidRDefault="000613CC" w:rsidP="000613CC">
      <w:pPr>
        <w:rPr>
          <w:rFonts w:ascii="Calibri" w:hAnsi="Calibri" w:cs="Calibri"/>
          <w:sz w:val="20"/>
          <w:szCs w:val="20"/>
        </w:rPr>
      </w:pPr>
      <w:r>
        <w:rPr>
          <w:rFonts w:ascii="Calibri" w:hAnsi="Calibri" w:cs="Calibri"/>
          <w:sz w:val="20"/>
          <w:szCs w:val="20"/>
        </w:rPr>
        <w:t xml:space="preserve">*The majority of reported relative risks in meta-analyses included adjustments for BMI. Thus, we separately analyzed the BMI-mediated effect of dietary intake on </w:t>
      </w:r>
      <w:r w:rsidR="00912645">
        <w:rPr>
          <w:rFonts w:ascii="Calibri" w:hAnsi="Calibri" w:cs="Calibri"/>
          <w:sz w:val="20"/>
          <w:szCs w:val="20"/>
        </w:rPr>
        <w:t>T2D</w:t>
      </w:r>
      <w:r>
        <w:rPr>
          <w:rFonts w:ascii="Calibri" w:hAnsi="Calibri" w:cs="Calibri"/>
          <w:sz w:val="20"/>
          <w:szCs w:val="20"/>
        </w:rPr>
        <w:t xml:space="preserve"> risk. </w:t>
      </w:r>
    </w:p>
    <w:p w14:paraId="7D891B72" w14:textId="77777777" w:rsidR="000613CC" w:rsidRDefault="000613CC" w:rsidP="000613CC">
      <w:pPr>
        <w:rPr>
          <w:rFonts w:ascii="Calibri" w:hAnsi="Calibri" w:cs="Calibri"/>
          <w:sz w:val="20"/>
          <w:szCs w:val="20"/>
        </w:rPr>
      </w:pPr>
      <w:r w:rsidRPr="004E0FEB">
        <w:rPr>
          <w:rFonts w:ascii="Calibri" w:hAnsi="Calibri" w:cs="Calibri"/>
          <w:sz w:val="20"/>
          <w:szCs w:val="20"/>
        </w:rPr>
        <w:t>†</w:t>
      </w:r>
      <w:r>
        <w:rPr>
          <w:rFonts w:ascii="Calibri" w:hAnsi="Calibri" w:cs="Calibri"/>
          <w:sz w:val="20"/>
          <w:szCs w:val="20"/>
        </w:rPr>
        <w:t xml:space="preserve">Average age-at-event calculated </w:t>
      </w:r>
      <w:r w:rsidRPr="005146AE">
        <w:rPr>
          <w:rFonts w:ascii="Calibri" w:hAnsi="Calibri" w:cs="Calibri"/>
          <w:i/>
          <w:iCs/>
          <w:sz w:val="20"/>
          <w:szCs w:val="20"/>
        </w:rPr>
        <w:t>de novo</w:t>
      </w:r>
      <w:r>
        <w:rPr>
          <w:rFonts w:ascii="Calibri" w:hAnsi="Calibri" w:cs="Calibri"/>
          <w:sz w:val="20"/>
          <w:szCs w:val="20"/>
        </w:rPr>
        <w:t xml:space="preserve"> from calculated a weighted average of the sum of the average baseline age and ½ the maximum follow-up time (or 2/3 the mean or median follow-up time was maximum not reported) for each study included in meta-analysis. Average age-at-event used for calculating age-specific risks to account for effect modification by age for each diet-disease pair  </w:t>
      </w:r>
    </w:p>
    <w:p w14:paraId="0FEEE3B8" w14:textId="675D79D0" w:rsidR="000613CC" w:rsidRDefault="000613CC" w:rsidP="000613CC">
      <w:pPr>
        <w:rPr>
          <w:rFonts w:ascii="Calibri" w:hAnsi="Calibri" w:cs="Calibri"/>
          <w:sz w:val="20"/>
          <w:szCs w:val="20"/>
        </w:rPr>
      </w:pPr>
      <w:r w:rsidRPr="004E0FEB">
        <w:rPr>
          <w:rFonts w:ascii="Calibri" w:hAnsi="Calibri" w:cs="Calibri"/>
          <w:sz w:val="20"/>
          <w:szCs w:val="20"/>
        </w:rPr>
        <w:t>‡</w:t>
      </w:r>
      <w:r>
        <w:rPr>
          <w:rFonts w:ascii="Calibri" w:hAnsi="Calibri" w:cs="Calibri"/>
          <w:sz w:val="20"/>
          <w:szCs w:val="20"/>
        </w:rPr>
        <w:t xml:space="preserve">Dose-response meta-analysis of the association between whole grains suggests a non-linear, </w:t>
      </w:r>
      <w:proofErr w:type="gramStart"/>
      <w:r>
        <w:rPr>
          <w:rFonts w:ascii="Calibri" w:hAnsi="Calibri" w:cs="Calibri"/>
          <w:sz w:val="20"/>
          <w:szCs w:val="20"/>
        </w:rPr>
        <w:t>step-wise</w:t>
      </w:r>
      <w:proofErr w:type="gramEnd"/>
      <w:r>
        <w:rPr>
          <w:rFonts w:ascii="Calibri" w:hAnsi="Calibri" w:cs="Calibri"/>
          <w:sz w:val="20"/>
          <w:szCs w:val="20"/>
        </w:rPr>
        <w:t xml:space="preserve"> relative risk with stronger protective effects for the first </w:t>
      </w:r>
      <w:r w:rsidR="00FA0F9C">
        <w:rPr>
          <w:rFonts w:ascii="Calibri" w:hAnsi="Calibri" w:cs="Calibri"/>
          <w:sz w:val="20"/>
          <w:szCs w:val="20"/>
        </w:rPr>
        <w:t>40</w:t>
      </w:r>
      <w:r>
        <w:rPr>
          <w:rFonts w:ascii="Calibri" w:hAnsi="Calibri" w:cs="Calibri"/>
          <w:sz w:val="20"/>
          <w:szCs w:val="20"/>
        </w:rPr>
        <w:t xml:space="preserve"> g/d of intake, and diminishing protective effects for intakes greater than </w:t>
      </w:r>
      <w:r w:rsidR="00FA0F9C">
        <w:rPr>
          <w:rFonts w:ascii="Calibri" w:hAnsi="Calibri" w:cs="Calibri"/>
          <w:sz w:val="20"/>
          <w:szCs w:val="20"/>
        </w:rPr>
        <w:t>40</w:t>
      </w:r>
      <w:r>
        <w:rPr>
          <w:rFonts w:ascii="Calibri" w:hAnsi="Calibri" w:cs="Calibri"/>
          <w:sz w:val="20"/>
          <w:szCs w:val="20"/>
        </w:rPr>
        <w:t xml:space="preserve"> g/d. </w:t>
      </w:r>
      <w:r w:rsidR="001542C0">
        <w:rPr>
          <w:rFonts w:ascii="Calibri" w:hAnsi="Calibri" w:cs="Calibri"/>
          <w:sz w:val="20"/>
          <w:szCs w:val="20"/>
        </w:rPr>
        <w:t xml:space="preserve">Risk assessed relative to optimal intake level </w:t>
      </w:r>
      <w:r>
        <w:rPr>
          <w:rFonts w:ascii="Calibri" w:hAnsi="Calibri" w:cs="Calibri"/>
          <w:sz w:val="20"/>
          <w:szCs w:val="20"/>
        </w:rPr>
        <w:t>See Text S5 for further details.</w:t>
      </w:r>
    </w:p>
    <w:p w14:paraId="5AA2D4B2" w14:textId="77777777" w:rsidR="000613CC" w:rsidRPr="00D63FE3" w:rsidRDefault="000613CC" w:rsidP="000613CC">
      <w:pPr>
        <w:rPr>
          <w:rFonts w:ascii="Calibri" w:hAnsi="Calibri" w:cs="Calibri"/>
          <w:sz w:val="20"/>
          <w:szCs w:val="20"/>
        </w:rPr>
      </w:pPr>
      <w:r w:rsidRPr="004E0FEB">
        <w:rPr>
          <w:rFonts w:ascii="Calibri" w:hAnsi="Calibri" w:cs="Calibri"/>
          <w:sz w:val="20"/>
          <w:szCs w:val="20"/>
        </w:rPr>
        <w:t>§</w:t>
      </w:r>
      <w:r>
        <w:rPr>
          <w:rFonts w:ascii="Calibri" w:hAnsi="Calibri" w:cs="Calibri"/>
          <w:sz w:val="20"/>
          <w:szCs w:val="20"/>
        </w:rPr>
        <w:t xml:space="preserve">Refined grains intake estimates from GDD were converted to glycemic load estimates to match available relative risk estimates. See Text S1 for detailed conversion methodology. </w:t>
      </w:r>
      <w:r>
        <w:rPr>
          <w:rFonts w:ascii="Calibri" w:hAnsi="Calibri" w:cs="Calibri"/>
          <w:sz w:val="20"/>
          <w:szCs w:val="20"/>
        </w:rPr>
        <w:br/>
      </w:r>
      <w:r w:rsidRPr="004E0FEB">
        <w:rPr>
          <w:rFonts w:ascii="Calibri" w:hAnsi="Calibri" w:cs="Calibri"/>
          <w:sz w:val="20"/>
          <w:szCs w:val="20"/>
        </w:rPr>
        <w:t>ǁ</w:t>
      </w:r>
      <w:r>
        <w:rPr>
          <w:rFonts w:ascii="Calibri" w:hAnsi="Calibri" w:cs="Calibri"/>
          <w:sz w:val="20"/>
          <w:szCs w:val="20"/>
        </w:rPr>
        <w:t xml:space="preserve"> RR units were 5 kg/m</w:t>
      </w:r>
      <w:r>
        <w:rPr>
          <w:rFonts w:ascii="Calibri" w:hAnsi="Calibri" w:cs="Calibri"/>
          <w:sz w:val="20"/>
          <w:szCs w:val="20"/>
          <w:vertAlign w:val="superscript"/>
        </w:rPr>
        <w:t>2</w:t>
      </w:r>
      <w:r>
        <w:rPr>
          <w:rFonts w:ascii="Calibri" w:hAnsi="Calibri" w:cs="Calibri"/>
          <w:sz w:val="20"/>
          <w:szCs w:val="20"/>
        </w:rPr>
        <w:t xml:space="preserve"> in original </w:t>
      </w:r>
      <w:proofErr w:type="gramStart"/>
      <w:r>
        <w:rPr>
          <w:rFonts w:ascii="Calibri" w:hAnsi="Calibri" w:cs="Calibri"/>
          <w:sz w:val="20"/>
          <w:szCs w:val="20"/>
        </w:rPr>
        <w:t>publication, and</w:t>
      </w:r>
      <w:proofErr w:type="gramEnd"/>
      <w:r>
        <w:rPr>
          <w:rFonts w:ascii="Calibri" w:hAnsi="Calibri" w:cs="Calibri"/>
          <w:sz w:val="20"/>
          <w:szCs w:val="20"/>
        </w:rPr>
        <w:t xml:space="preserve"> transformed (</w:t>
      </w:r>
      <w:proofErr w:type="spellStart"/>
      <w:r>
        <w:rPr>
          <w:rFonts w:ascii="Calibri" w:hAnsi="Calibri" w:cs="Calibri"/>
          <w:sz w:val="20"/>
          <w:szCs w:val="20"/>
        </w:rPr>
        <w:t>logRR</w:t>
      </w:r>
      <w:proofErr w:type="spellEnd"/>
      <w:r>
        <w:rPr>
          <w:rFonts w:ascii="Calibri" w:hAnsi="Calibri" w:cs="Calibri"/>
          <w:sz w:val="20"/>
          <w:szCs w:val="20"/>
        </w:rPr>
        <w:t xml:space="preserve"> divided by 5) to better reflect a 1 unit change in BMI for the present analysis. </w:t>
      </w:r>
    </w:p>
    <w:p w14:paraId="33C69C1D" w14:textId="247D986C" w:rsidR="000613CC" w:rsidRPr="00AE1E96" w:rsidRDefault="000613CC" w:rsidP="000613CC">
      <w:pPr>
        <w:rPr>
          <w:rFonts w:ascii="Calibri" w:hAnsi="Calibri" w:cs="Calibri"/>
          <w:sz w:val="20"/>
          <w:szCs w:val="20"/>
        </w:rPr>
      </w:pPr>
    </w:p>
    <w:p w14:paraId="655FCA24" w14:textId="05846D40" w:rsidR="000613CC" w:rsidRDefault="000613CC" w:rsidP="000613CC">
      <w:pPr>
        <w:rPr>
          <w:sz w:val="22"/>
          <w:szCs w:val="22"/>
        </w:rPr>
      </w:pPr>
      <w:r>
        <w:rPr>
          <w:sz w:val="22"/>
          <w:szCs w:val="22"/>
        </w:rPr>
        <w:br w:type="page"/>
      </w:r>
    </w:p>
    <w:p w14:paraId="5A9A5D63" w14:textId="77777777" w:rsidR="005A562E" w:rsidRDefault="005A562E" w:rsidP="000613CC">
      <w:pPr>
        <w:rPr>
          <w:rFonts w:ascii="Calibri" w:hAnsi="Calibri" w:cs="Calibri"/>
          <w:b/>
          <w:bCs/>
          <w:sz w:val="22"/>
          <w:szCs w:val="22"/>
        </w:rPr>
        <w:sectPr w:rsidR="005A562E" w:rsidSect="002B0FA2">
          <w:pgSz w:w="12240" w:h="15840"/>
          <w:pgMar w:top="1440" w:right="1440" w:bottom="1440" w:left="1440" w:header="720" w:footer="720" w:gutter="0"/>
          <w:cols w:space="720"/>
          <w:docGrid w:linePitch="360"/>
        </w:sectPr>
      </w:pPr>
    </w:p>
    <w:p w14:paraId="30A357C5" w14:textId="439DD506" w:rsidR="000613CC" w:rsidRPr="001B662A" w:rsidRDefault="000613CC" w:rsidP="000613CC">
      <w:pPr>
        <w:rPr>
          <w:rFonts w:ascii="Calibri" w:hAnsi="Calibri" w:cs="Calibri"/>
          <w:b/>
          <w:bCs/>
          <w:sz w:val="22"/>
          <w:szCs w:val="22"/>
        </w:rPr>
      </w:pPr>
      <w:r w:rsidRPr="001B662A">
        <w:rPr>
          <w:rFonts w:ascii="Calibri" w:hAnsi="Calibri" w:cs="Calibri"/>
          <w:b/>
          <w:bCs/>
          <w:sz w:val="22"/>
          <w:szCs w:val="22"/>
        </w:rPr>
        <w:lastRenderedPageBreak/>
        <w:t>Table S</w:t>
      </w:r>
      <w:r w:rsidR="002B0FA2">
        <w:rPr>
          <w:rFonts w:ascii="Calibri" w:hAnsi="Calibri" w:cs="Calibri"/>
          <w:b/>
          <w:bCs/>
          <w:sz w:val="22"/>
          <w:szCs w:val="22"/>
        </w:rPr>
        <w:t>6</w:t>
      </w:r>
      <w:r w:rsidRPr="001B662A">
        <w:rPr>
          <w:rFonts w:ascii="Calibri" w:hAnsi="Calibri" w:cs="Calibri"/>
          <w:b/>
          <w:bCs/>
          <w:sz w:val="22"/>
          <w:szCs w:val="22"/>
        </w:rPr>
        <w:t xml:space="preserve">. Example age-at-event calculation for the association between potato intake (g/d) and </w:t>
      </w:r>
      <w:r w:rsidR="00A701A4">
        <w:rPr>
          <w:rFonts w:ascii="Calibri" w:hAnsi="Calibri" w:cs="Calibri"/>
          <w:b/>
          <w:bCs/>
          <w:sz w:val="22"/>
          <w:szCs w:val="22"/>
        </w:rPr>
        <w:t>T2D</w:t>
      </w:r>
      <w:r w:rsidRPr="001B662A">
        <w:rPr>
          <w:rFonts w:ascii="Calibri" w:hAnsi="Calibri" w:cs="Calibri"/>
          <w:b/>
          <w:bCs/>
          <w:sz w:val="22"/>
          <w:szCs w:val="22"/>
        </w:rPr>
        <w:t xml:space="preserve"> risk, based on the studies and associated relative risks included in Quan </w:t>
      </w:r>
      <w:r w:rsidRPr="001B662A">
        <w:rPr>
          <w:rFonts w:ascii="Calibri" w:hAnsi="Calibri" w:cs="Calibri"/>
          <w:b/>
          <w:bCs/>
          <w:i/>
          <w:iCs/>
          <w:sz w:val="22"/>
          <w:szCs w:val="22"/>
        </w:rPr>
        <w:t>et al.</w:t>
      </w:r>
      <w:r w:rsidRPr="001B662A">
        <w:rPr>
          <w:rFonts w:ascii="Calibri" w:hAnsi="Calibri" w:cs="Calibri"/>
          <w:b/>
          <w:bCs/>
          <w:sz w:val="22"/>
          <w:szCs w:val="22"/>
        </w:rPr>
        <w:t xml:space="preserve"> 2020</w:t>
      </w:r>
      <w:r w:rsidRPr="001B662A">
        <w:rPr>
          <w:rFonts w:ascii="Calibri" w:hAnsi="Calibri" w:cs="Calibri"/>
          <w:b/>
          <w:bCs/>
          <w:sz w:val="22"/>
          <w:szCs w:val="22"/>
        </w:rPr>
        <w:fldChar w:fldCharType="begin"/>
      </w:r>
      <w:r w:rsidR="004B3C90">
        <w:rPr>
          <w:rFonts w:ascii="Calibri" w:hAnsi="Calibri" w:cs="Calibri"/>
          <w:b/>
          <w:bCs/>
          <w:sz w:val="22"/>
          <w:szCs w:val="22"/>
        </w:rPr>
        <w:instrText xml:space="preserve"> ADDIN EN.CITE &lt;EndNote&gt;&lt;Cite&gt;&lt;Author&gt;Quan&lt;/Author&gt;&lt;Year&gt;2020&lt;/Year&gt;&lt;RecNum&gt;882&lt;/RecNum&gt;&lt;DisplayText&gt;&lt;style face="superscript"&gt;14&lt;/style&gt;&lt;/DisplayText&gt;&lt;record&gt;&lt;rec-number&gt;882&lt;/rec-number&gt;&lt;foreign-keys&gt;&lt;key app="EN" db-id="wpzxw5es0ewxd7e50xs52xtn555s5sazxr55" timestamp="1643813015"&gt;882&lt;/key&gt;&lt;/foreign-keys&gt;&lt;ref-type name="Journal Article"&gt;17&lt;/ref-type&gt;&lt;contributors&gt;&lt;authors&gt;&lt;author&gt;Quan, Wei&lt;/author&gt;&lt;author&gt;Jiao, Ye&lt;/author&gt;&lt;author&gt;Xue, Chaoyi&lt;/author&gt;&lt;author&gt;Li, Yong&lt;/author&gt;&lt;author&gt;Wang, Zhaojun&lt;/author&gt;&lt;author&gt;Zeng, Maomao&lt;/author&gt;&lt;author&gt;Qin, Fang&lt;/author&gt;&lt;author&gt;He, Zhiyong&lt;/author&gt;&lt;author&gt;Chen, Jie&lt;/author&gt;&lt;/authors&gt;&lt;/contributors&gt;&lt;titles&gt;&lt;title&gt;Processed potatoes intake and risk of type 2 diabetes: a systematic review and meta-analysis of nine prospective cohort studies&lt;/title&gt;&lt;secondary-title&gt;Critical Reviews in Food Science and Nutrition&lt;/secondary-title&gt;&lt;/titles&gt;&lt;periodical&gt;&lt;full-title&gt;Crit Rev Food Sci Nutr&lt;/full-title&gt;&lt;abbr-1&gt;Critical reviews in food science and nutrition&lt;/abbr-1&gt;&lt;/periodical&gt;&lt;pages&gt;1-9&lt;/pages&gt;&lt;dates&gt;&lt;year&gt;2020&lt;/year&gt;&lt;/dates&gt;&lt;publisher&gt;Taylor &amp;amp; Francis&lt;/publisher&gt;&lt;isbn&gt;1040-8398&lt;/isbn&gt;&lt;urls&gt;&lt;related-urls&gt;&lt;url&gt;https://doi.org/10.1080/10408398.2020.1843395&lt;/url&gt;&lt;/related-urls&gt;&lt;/urls&gt;&lt;electronic-resource-num&gt;10.1080/10408398.2020.1843395&lt;/electronic-resource-num&gt;&lt;/record&gt;&lt;/Cite&gt;&lt;/EndNote&gt;</w:instrText>
      </w:r>
      <w:r w:rsidRPr="001B662A">
        <w:rPr>
          <w:rFonts w:ascii="Calibri" w:hAnsi="Calibri" w:cs="Calibri"/>
          <w:b/>
          <w:bCs/>
          <w:sz w:val="22"/>
          <w:szCs w:val="22"/>
        </w:rPr>
        <w:fldChar w:fldCharType="separate"/>
      </w:r>
      <w:r w:rsidR="004B3C90" w:rsidRPr="004B3C90">
        <w:rPr>
          <w:rFonts w:ascii="Calibri" w:hAnsi="Calibri" w:cs="Calibri"/>
          <w:b/>
          <w:bCs/>
          <w:noProof/>
          <w:sz w:val="22"/>
          <w:szCs w:val="22"/>
          <w:vertAlign w:val="superscript"/>
        </w:rPr>
        <w:t>14</w:t>
      </w:r>
      <w:r w:rsidRPr="001B662A">
        <w:rPr>
          <w:rFonts w:ascii="Calibri" w:hAnsi="Calibri" w:cs="Calibri"/>
          <w:b/>
          <w:bCs/>
          <w:sz w:val="22"/>
          <w:szCs w:val="22"/>
        </w:rPr>
        <w:fldChar w:fldCharType="end"/>
      </w:r>
      <w:r w:rsidRPr="001B662A">
        <w:rPr>
          <w:rFonts w:ascii="Calibri" w:hAnsi="Calibri" w:cs="Calibri"/>
          <w:b/>
          <w:bCs/>
          <w:sz w:val="22"/>
          <w:szCs w:val="22"/>
        </w:rPr>
        <w:t xml:space="preserve"> </w:t>
      </w:r>
    </w:p>
    <w:tbl>
      <w:tblPr>
        <w:tblW w:w="12950" w:type="dxa"/>
        <w:tblBorders>
          <w:top w:val="single" w:sz="4" w:space="0" w:color="auto"/>
          <w:bottom w:val="single" w:sz="4" w:space="0" w:color="auto"/>
        </w:tblBorders>
        <w:tblLook w:val="04A0" w:firstRow="1" w:lastRow="0" w:firstColumn="1" w:lastColumn="0" w:noHBand="0" w:noVBand="1"/>
      </w:tblPr>
      <w:tblGrid>
        <w:gridCol w:w="1692"/>
        <w:gridCol w:w="1207"/>
        <w:gridCol w:w="996"/>
        <w:gridCol w:w="1038"/>
        <w:gridCol w:w="1208"/>
        <w:gridCol w:w="1144"/>
        <w:gridCol w:w="1440"/>
        <w:gridCol w:w="1441"/>
        <w:gridCol w:w="1084"/>
        <w:gridCol w:w="1700"/>
      </w:tblGrid>
      <w:tr w:rsidR="005A562E" w:rsidRPr="00B44EF8" w14:paraId="5472E893" w14:textId="77777777" w:rsidTr="005A562E">
        <w:trPr>
          <w:trHeight w:val="598"/>
        </w:trPr>
        <w:tc>
          <w:tcPr>
            <w:tcW w:w="1692" w:type="dxa"/>
            <w:tcBorders>
              <w:top w:val="single" w:sz="4" w:space="0" w:color="auto"/>
              <w:bottom w:val="single" w:sz="4" w:space="0" w:color="auto"/>
            </w:tcBorders>
            <w:shd w:val="clear" w:color="auto" w:fill="auto"/>
            <w:noWrap/>
            <w:vAlign w:val="bottom"/>
            <w:hideMark/>
          </w:tcPr>
          <w:p w14:paraId="056AFCBB" w14:textId="4D571F32" w:rsidR="000613CC" w:rsidRPr="00B44EF8" w:rsidRDefault="005A562E" w:rsidP="0092277E">
            <w:pPr>
              <w:rPr>
                <w:rFonts w:ascii="Calibri" w:hAnsi="Calibri" w:cs="Calibri"/>
                <w:b/>
                <w:bCs/>
                <w:color w:val="000000"/>
                <w:sz w:val="20"/>
                <w:szCs w:val="20"/>
              </w:rPr>
            </w:pPr>
            <w:r>
              <w:rPr>
                <w:rFonts w:ascii="Calibri" w:hAnsi="Calibri" w:cs="Calibri"/>
                <w:b/>
                <w:bCs/>
                <w:color w:val="000000"/>
                <w:sz w:val="20"/>
                <w:szCs w:val="20"/>
              </w:rPr>
              <w:t>s</w:t>
            </w:r>
            <w:r w:rsidR="000613CC" w:rsidRPr="00B44EF8">
              <w:rPr>
                <w:rFonts w:ascii="Calibri" w:hAnsi="Calibri" w:cs="Calibri"/>
                <w:b/>
                <w:bCs/>
                <w:color w:val="000000"/>
                <w:sz w:val="20"/>
                <w:szCs w:val="20"/>
              </w:rPr>
              <w:t>tudy</w:t>
            </w:r>
          </w:p>
        </w:tc>
        <w:tc>
          <w:tcPr>
            <w:tcW w:w="1207" w:type="dxa"/>
            <w:tcBorders>
              <w:top w:val="single" w:sz="4" w:space="0" w:color="auto"/>
              <w:bottom w:val="single" w:sz="4" w:space="0" w:color="auto"/>
            </w:tcBorders>
            <w:shd w:val="clear" w:color="auto" w:fill="auto"/>
            <w:vAlign w:val="bottom"/>
            <w:hideMark/>
          </w:tcPr>
          <w:p w14:paraId="746E5571" w14:textId="77777777" w:rsidR="000613CC" w:rsidRPr="00B44EF8" w:rsidRDefault="000613CC" w:rsidP="005A562E">
            <w:pPr>
              <w:jc w:val="center"/>
              <w:rPr>
                <w:rFonts w:ascii="Calibri" w:hAnsi="Calibri" w:cs="Calibri"/>
                <w:b/>
                <w:bCs/>
                <w:color w:val="000000"/>
                <w:sz w:val="20"/>
                <w:szCs w:val="20"/>
              </w:rPr>
            </w:pPr>
            <w:r w:rsidRPr="00B44EF8">
              <w:rPr>
                <w:rFonts w:ascii="Calibri" w:hAnsi="Calibri" w:cs="Calibri"/>
                <w:b/>
                <w:bCs/>
                <w:color w:val="000000"/>
                <w:sz w:val="20"/>
                <w:szCs w:val="20"/>
              </w:rPr>
              <w:t>weighting*</w:t>
            </w:r>
          </w:p>
        </w:tc>
        <w:tc>
          <w:tcPr>
            <w:tcW w:w="996" w:type="dxa"/>
            <w:tcBorders>
              <w:top w:val="single" w:sz="4" w:space="0" w:color="auto"/>
              <w:bottom w:val="single" w:sz="4" w:space="0" w:color="auto"/>
            </w:tcBorders>
            <w:shd w:val="clear" w:color="auto" w:fill="auto"/>
            <w:vAlign w:val="bottom"/>
            <w:hideMark/>
          </w:tcPr>
          <w:p w14:paraId="47D0C324" w14:textId="77777777" w:rsidR="000613CC" w:rsidRPr="00B44EF8" w:rsidRDefault="000613CC" w:rsidP="005A562E">
            <w:pPr>
              <w:jc w:val="center"/>
              <w:rPr>
                <w:rFonts w:ascii="Calibri" w:hAnsi="Calibri" w:cs="Calibri"/>
                <w:b/>
                <w:bCs/>
                <w:color w:val="000000"/>
                <w:sz w:val="20"/>
                <w:szCs w:val="20"/>
              </w:rPr>
            </w:pPr>
            <w:r w:rsidRPr="00B44EF8">
              <w:rPr>
                <w:rFonts w:ascii="Calibri" w:hAnsi="Calibri" w:cs="Calibri"/>
                <w:b/>
                <w:bCs/>
                <w:color w:val="000000"/>
                <w:sz w:val="20"/>
                <w:szCs w:val="20"/>
              </w:rPr>
              <w:t>total weight</w:t>
            </w:r>
          </w:p>
        </w:tc>
        <w:tc>
          <w:tcPr>
            <w:tcW w:w="1038" w:type="dxa"/>
            <w:tcBorders>
              <w:top w:val="single" w:sz="4" w:space="0" w:color="auto"/>
              <w:bottom w:val="single" w:sz="4" w:space="0" w:color="auto"/>
            </w:tcBorders>
            <w:shd w:val="clear" w:color="auto" w:fill="auto"/>
            <w:vAlign w:val="bottom"/>
            <w:hideMark/>
          </w:tcPr>
          <w:p w14:paraId="2EDB15EB" w14:textId="77777777" w:rsidR="000613CC" w:rsidRPr="00B44EF8" w:rsidRDefault="000613CC" w:rsidP="005A562E">
            <w:pPr>
              <w:jc w:val="center"/>
              <w:rPr>
                <w:rFonts w:ascii="Calibri" w:hAnsi="Calibri" w:cs="Calibri"/>
                <w:b/>
                <w:bCs/>
                <w:color w:val="000000"/>
                <w:sz w:val="20"/>
                <w:szCs w:val="20"/>
              </w:rPr>
            </w:pPr>
            <w:r w:rsidRPr="00B44EF8">
              <w:rPr>
                <w:rFonts w:ascii="Calibri" w:hAnsi="Calibri" w:cs="Calibri"/>
                <w:b/>
                <w:bCs/>
                <w:color w:val="000000"/>
                <w:sz w:val="20"/>
                <w:szCs w:val="20"/>
              </w:rPr>
              <w:t>weighting fraction</w:t>
            </w:r>
          </w:p>
        </w:tc>
        <w:tc>
          <w:tcPr>
            <w:tcW w:w="1208" w:type="dxa"/>
            <w:tcBorders>
              <w:top w:val="single" w:sz="4" w:space="0" w:color="auto"/>
              <w:bottom w:val="single" w:sz="4" w:space="0" w:color="auto"/>
            </w:tcBorders>
            <w:shd w:val="clear" w:color="auto" w:fill="auto"/>
            <w:vAlign w:val="bottom"/>
            <w:hideMark/>
          </w:tcPr>
          <w:p w14:paraId="25E4AA0B" w14:textId="77777777" w:rsidR="000613CC" w:rsidRPr="00B44EF8" w:rsidRDefault="000613CC" w:rsidP="005A562E">
            <w:pPr>
              <w:jc w:val="center"/>
              <w:rPr>
                <w:rFonts w:ascii="Calibri" w:hAnsi="Calibri" w:cs="Calibri"/>
                <w:b/>
                <w:bCs/>
                <w:color w:val="000000"/>
                <w:sz w:val="20"/>
                <w:szCs w:val="20"/>
              </w:rPr>
            </w:pPr>
            <w:r w:rsidRPr="00B44EF8">
              <w:rPr>
                <w:rFonts w:ascii="Calibri" w:hAnsi="Calibri" w:cs="Calibri"/>
                <w:b/>
                <w:bCs/>
                <w:color w:val="000000"/>
                <w:sz w:val="20"/>
                <w:szCs w:val="20"/>
              </w:rPr>
              <w:t>age at baseline (y)</w:t>
            </w:r>
          </w:p>
        </w:tc>
        <w:tc>
          <w:tcPr>
            <w:tcW w:w="1144" w:type="dxa"/>
            <w:tcBorders>
              <w:top w:val="single" w:sz="4" w:space="0" w:color="auto"/>
              <w:bottom w:val="single" w:sz="4" w:space="0" w:color="auto"/>
            </w:tcBorders>
            <w:shd w:val="clear" w:color="auto" w:fill="auto"/>
            <w:vAlign w:val="bottom"/>
            <w:hideMark/>
          </w:tcPr>
          <w:p w14:paraId="505C4163" w14:textId="77777777" w:rsidR="000613CC" w:rsidRPr="00B44EF8" w:rsidRDefault="000613CC" w:rsidP="005A562E">
            <w:pPr>
              <w:jc w:val="center"/>
              <w:rPr>
                <w:rFonts w:ascii="Calibri" w:hAnsi="Calibri" w:cs="Calibri"/>
                <w:b/>
                <w:bCs/>
                <w:color w:val="000000"/>
                <w:sz w:val="20"/>
                <w:szCs w:val="20"/>
              </w:rPr>
            </w:pPr>
            <w:r w:rsidRPr="00B44EF8">
              <w:rPr>
                <w:rFonts w:ascii="Calibri" w:hAnsi="Calibri" w:cs="Calibri"/>
                <w:b/>
                <w:bCs/>
                <w:color w:val="000000"/>
                <w:sz w:val="20"/>
                <w:szCs w:val="20"/>
              </w:rPr>
              <w:t>follow-up time (y)</w:t>
            </w:r>
          </w:p>
        </w:tc>
        <w:tc>
          <w:tcPr>
            <w:tcW w:w="1440" w:type="dxa"/>
            <w:tcBorders>
              <w:top w:val="single" w:sz="4" w:space="0" w:color="auto"/>
              <w:bottom w:val="single" w:sz="4" w:space="0" w:color="auto"/>
            </w:tcBorders>
            <w:shd w:val="clear" w:color="auto" w:fill="auto"/>
            <w:vAlign w:val="bottom"/>
            <w:hideMark/>
          </w:tcPr>
          <w:p w14:paraId="7E454130" w14:textId="77777777" w:rsidR="000613CC" w:rsidRPr="00B44EF8" w:rsidRDefault="000613CC" w:rsidP="005A562E">
            <w:pPr>
              <w:jc w:val="center"/>
              <w:rPr>
                <w:rFonts w:ascii="Calibri" w:hAnsi="Calibri" w:cs="Calibri"/>
                <w:b/>
                <w:bCs/>
                <w:color w:val="000000"/>
                <w:sz w:val="20"/>
                <w:szCs w:val="20"/>
              </w:rPr>
            </w:pPr>
            <w:r w:rsidRPr="00B44EF8">
              <w:rPr>
                <w:rFonts w:ascii="Calibri" w:hAnsi="Calibri" w:cs="Calibri"/>
                <w:b/>
                <w:bCs/>
                <w:color w:val="000000"/>
                <w:sz w:val="20"/>
                <w:szCs w:val="20"/>
              </w:rPr>
              <w:t>follow-up time reported</w:t>
            </w:r>
          </w:p>
        </w:tc>
        <w:tc>
          <w:tcPr>
            <w:tcW w:w="1441" w:type="dxa"/>
            <w:tcBorders>
              <w:top w:val="single" w:sz="4" w:space="0" w:color="auto"/>
              <w:bottom w:val="single" w:sz="4" w:space="0" w:color="auto"/>
            </w:tcBorders>
            <w:shd w:val="clear" w:color="auto" w:fill="auto"/>
            <w:vAlign w:val="bottom"/>
            <w:hideMark/>
          </w:tcPr>
          <w:p w14:paraId="41E2C08E" w14:textId="225493BD" w:rsidR="000613CC" w:rsidRPr="00B44EF8" w:rsidRDefault="000613CC" w:rsidP="005A562E">
            <w:pPr>
              <w:jc w:val="center"/>
              <w:rPr>
                <w:rFonts w:ascii="Calibri" w:hAnsi="Calibri" w:cs="Calibri"/>
                <w:b/>
                <w:bCs/>
                <w:color w:val="000000"/>
                <w:sz w:val="20"/>
                <w:szCs w:val="20"/>
              </w:rPr>
            </w:pPr>
            <w:r w:rsidRPr="00B44EF8">
              <w:rPr>
                <w:rFonts w:ascii="Calibri" w:hAnsi="Calibri" w:cs="Calibri"/>
                <w:b/>
                <w:bCs/>
                <w:color w:val="000000"/>
                <w:sz w:val="20"/>
                <w:szCs w:val="20"/>
              </w:rPr>
              <w:t>0.5(FU max); 0.67(FU mean)</w:t>
            </w:r>
          </w:p>
        </w:tc>
        <w:tc>
          <w:tcPr>
            <w:tcW w:w="1084" w:type="dxa"/>
            <w:tcBorders>
              <w:top w:val="single" w:sz="4" w:space="0" w:color="auto"/>
              <w:bottom w:val="single" w:sz="4" w:space="0" w:color="auto"/>
            </w:tcBorders>
            <w:shd w:val="clear" w:color="auto" w:fill="auto"/>
            <w:vAlign w:val="bottom"/>
            <w:hideMark/>
          </w:tcPr>
          <w:p w14:paraId="3301D3A4" w14:textId="77777777" w:rsidR="000613CC" w:rsidRPr="00B44EF8" w:rsidRDefault="000613CC" w:rsidP="005A562E">
            <w:pPr>
              <w:jc w:val="center"/>
              <w:rPr>
                <w:rFonts w:ascii="Calibri" w:hAnsi="Calibri" w:cs="Calibri"/>
                <w:b/>
                <w:bCs/>
                <w:color w:val="000000"/>
                <w:sz w:val="20"/>
                <w:szCs w:val="20"/>
              </w:rPr>
            </w:pPr>
            <w:r w:rsidRPr="00B44EF8">
              <w:rPr>
                <w:rFonts w:ascii="Calibri" w:hAnsi="Calibri" w:cs="Calibri"/>
                <w:b/>
                <w:bCs/>
                <w:color w:val="000000"/>
                <w:sz w:val="20"/>
                <w:szCs w:val="20"/>
              </w:rPr>
              <w:t>age at event  (y)</w:t>
            </w:r>
          </w:p>
        </w:tc>
        <w:tc>
          <w:tcPr>
            <w:tcW w:w="1700" w:type="dxa"/>
            <w:tcBorders>
              <w:top w:val="single" w:sz="4" w:space="0" w:color="auto"/>
              <w:bottom w:val="single" w:sz="4" w:space="0" w:color="auto"/>
            </w:tcBorders>
            <w:shd w:val="clear" w:color="auto" w:fill="auto"/>
            <w:vAlign w:val="bottom"/>
            <w:hideMark/>
          </w:tcPr>
          <w:p w14:paraId="6820FC10" w14:textId="77777777" w:rsidR="000613CC" w:rsidRPr="00B44EF8" w:rsidRDefault="000613CC" w:rsidP="005A562E">
            <w:pPr>
              <w:jc w:val="center"/>
              <w:rPr>
                <w:rFonts w:ascii="Calibri" w:hAnsi="Calibri" w:cs="Calibri"/>
                <w:b/>
                <w:bCs/>
                <w:color w:val="000000"/>
                <w:sz w:val="20"/>
                <w:szCs w:val="20"/>
              </w:rPr>
            </w:pPr>
            <w:r w:rsidRPr="00B44EF8">
              <w:rPr>
                <w:rFonts w:ascii="Calibri" w:hAnsi="Calibri" w:cs="Calibri"/>
                <w:b/>
                <w:bCs/>
                <w:color w:val="000000"/>
                <w:sz w:val="20"/>
                <w:szCs w:val="20"/>
              </w:rPr>
              <w:t>weighted average age at event  (y)</w:t>
            </w:r>
          </w:p>
        </w:tc>
      </w:tr>
      <w:tr w:rsidR="005A562E" w:rsidRPr="00B44EF8" w14:paraId="24EEBDD8" w14:textId="77777777" w:rsidTr="005A562E">
        <w:trPr>
          <w:trHeight w:val="221"/>
        </w:trPr>
        <w:tc>
          <w:tcPr>
            <w:tcW w:w="1692" w:type="dxa"/>
            <w:tcBorders>
              <w:top w:val="single" w:sz="4" w:space="0" w:color="auto"/>
            </w:tcBorders>
            <w:shd w:val="clear" w:color="auto" w:fill="auto"/>
            <w:noWrap/>
            <w:vAlign w:val="bottom"/>
            <w:hideMark/>
          </w:tcPr>
          <w:p w14:paraId="5751256B"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Halton 2006</w:t>
            </w:r>
          </w:p>
        </w:tc>
        <w:tc>
          <w:tcPr>
            <w:tcW w:w="1207" w:type="dxa"/>
            <w:tcBorders>
              <w:top w:val="single" w:sz="4" w:space="0" w:color="auto"/>
            </w:tcBorders>
            <w:shd w:val="clear" w:color="auto" w:fill="auto"/>
            <w:noWrap/>
            <w:vAlign w:val="bottom"/>
            <w:hideMark/>
          </w:tcPr>
          <w:p w14:paraId="5F1567CA"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15.6</w:t>
            </w:r>
          </w:p>
        </w:tc>
        <w:tc>
          <w:tcPr>
            <w:tcW w:w="996" w:type="dxa"/>
            <w:tcBorders>
              <w:top w:val="single" w:sz="4" w:space="0" w:color="auto"/>
            </w:tcBorders>
            <w:shd w:val="clear" w:color="auto" w:fill="auto"/>
            <w:noWrap/>
            <w:vAlign w:val="bottom"/>
            <w:hideMark/>
          </w:tcPr>
          <w:p w14:paraId="533B9C21"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18.16</w:t>
            </w:r>
          </w:p>
        </w:tc>
        <w:tc>
          <w:tcPr>
            <w:tcW w:w="1038" w:type="dxa"/>
            <w:tcBorders>
              <w:top w:val="single" w:sz="4" w:space="0" w:color="auto"/>
            </w:tcBorders>
            <w:shd w:val="clear" w:color="auto" w:fill="auto"/>
            <w:noWrap/>
            <w:vAlign w:val="bottom"/>
            <w:hideMark/>
          </w:tcPr>
          <w:p w14:paraId="30E17F79"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0.18</w:t>
            </w:r>
          </w:p>
        </w:tc>
        <w:tc>
          <w:tcPr>
            <w:tcW w:w="1208" w:type="dxa"/>
            <w:tcBorders>
              <w:top w:val="single" w:sz="4" w:space="0" w:color="auto"/>
            </w:tcBorders>
            <w:shd w:val="clear" w:color="auto" w:fill="auto"/>
            <w:noWrap/>
            <w:vAlign w:val="bottom"/>
            <w:hideMark/>
          </w:tcPr>
          <w:p w14:paraId="55E4047F"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46.5</w:t>
            </w:r>
          </w:p>
        </w:tc>
        <w:tc>
          <w:tcPr>
            <w:tcW w:w="1144" w:type="dxa"/>
            <w:tcBorders>
              <w:top w:val="single" w:sz="4" w:space="0" w:color="auto"/>
            </w:tcBorders>
            <w:shd w:val="clear" w:color="auto" w:fill="auto"/>
            <w:noWrap/>
            <w:vAlign w:val="bottom"/>
            <w:hideMark/>
          </w:tcPr>
          <w:p w14:paraId="278D572D"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20</w:t>
            </w:r>
          </w:p>
        </w:tc>
        <w:tc>
          <w:tcPr>
            <w:tcW w:w="1440" w:type="dxa"/>
            <w:tcBorders>
              <w:top w:val="single" w:sz="4" w:space="0" w:color="auto"/>
            </w:tcBorders>
            <w:shd w:val="clear" w:color="auto" w:fill="auto"/>
            <w:noWrap/>
            <w:vAlign w:val="bottom"/>
            <w:hideMark/>
          </w:tcPr>
          <w:p w14:paraId="7456276C"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max</w:t>
            </w:r>
          </w:p>
        </w:tc>
        <w:tc>
          <w:tcPr>
            <w:tcW w:w="1441" w:type="dxa"/>
            <w:tcBorders>
              <w:top w:val="single" w:sz="4" w:space="0" w:color="auto"/>
            </w:tcBorders>
            <w:shd w:val="clear" w:color="auto" w:fill="auto"/>
            <w:noWrap/>
            <w:vAlign w:val="bottom"/>
            <w:hideMark/>
          </w:tcPr>
          <w:p w14:paraId="28333E6A"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10.00</w:t>
            </w:r>
          </w:p>
        </w:tc>
        <w:tc>
          <w:tcPr>
            <w:tcW w:w="1084" w:type="dxa"/>
            <w:tcBorders>
              <w:top w:val="single" w:sz="4" w:space="0" w:color="auto"/>
            </w:tcBorders>
            <w:shd w:val="clear" w:color="auto" w:fill="auto"/>
            <w:noWrap/>
            <w:vAlign w:val="bottom"/>
            <w:hideMark/>
          </w:tcPr>
          <w:p w14:paraId="50EE3CCD"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56.5</w:t>
            </w:r>
          </w:p>
        </w:tc>
        <w:tc>
          <w:tcPr>
            <w:tcW w:w="1700" w:type="dxa"/>
            <w:tcBorders>
              <w:top w:val="single" w:sz="4" w:space="0" w:color="auto"/>
            </w:tcBorders>
            <w:shd w:val="clear" w:color="auto" w:fill="auto"/>
            <w:noWrap/>
            <w:vAlign w:val="bottom"/>
            <w:hideMark/>
          </w:tcPr>
          <w:p w14:paraId="5E9F6B93"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10.26</w:t>
            </w:r>
          </w:p>
        </w:tc>
      </w:tr>
      <w:tr w:rsidR="005A562E" w:rsidRPr="00B44EF8" w14:paraId="4913BEE2" w14:textId="77777777" w:rsidTr="005A562E">
        <w:trPr>
          <w:trHeight w:val="221"/>
        </w:trPr>
        <w:tc>
          <w:tcPr>
            <w:tcW w:w="1692" w:type="dxa"/>
            <w:shd w:val="clear" w:color="auto" w:fill="auto"/>
            <w:noWrap/>
            <w:vAlign w:val="bottom"/>
            <w:hideMark/>
          </w:tcPr>
          <w:p w14:paraId="75F5E055" w14:textId="77777777" w:rsidR="000613CC" w:rsidRPr="00B44EF8" w:rsidRDefault="000613CC" w:rsidP="0092277E">
            <w:pPr>
              <w:rPr>
                <w:rFonts w:ascii="Calibri" w:hAnsi="Calibri" w:cs="Calibri"/>
                <w:color w:val="000000"/>
                <w:sz w:val="20"/>
                <w:szCs w:val="20"/>
              </w:rPr>
            </w:pPr>
            <w:proofErr w:type="spellStart"/>
            <w:r w:rsidRPr="00B44EF8">
              <w:rPr>
                <w:rFonts w:ascii="Calibri" w:hAnsi="Calibri" w:cs="Calibri"/>
                <w:color w:val="000000"/>
                <w:sz w:val="20"/>
                <w:szCs w:val="20"/>
              </w:rPr>
              <w:t>Montonen</w:t>
            </w:r>
            <w:proofErr w:type="spellEnd"/>
            <w:r w:rsidRPr="00B44EF8">
              <w:rPr>
                <w:rFonts w:ascii="Calibri" w:hAnsi="Calibri" w:cs="Calibri"/>
                <w:color w:val="000000"/>
                <w:sz w:val="20"/>
                <w:szCs w:val="20"/>
              </w:rPr>
              <w:t xml:space="preserve"> 2005</w:t>
            </w:r>
            <w:r w:rsidRPr="00B44EF8">
              <w:rPr>
                <w:rFonts w:ascii="Calibri" w:hAnsi="Calibri" w:cs="Calibri"/>
                <w:sz w:val="20"/>
                <w:szCs w:val="20"/>
              </w:rPr>
              <w:t>†</w:t>
            </w:r>
          </w:p>
        </w:tc>
        <w:tc>
          <w:tcPr>
            <w:tcW w:w="1207" w:type="dxa"/>
            <w:shd w:val="clear" w:color="auto" w:fill="auto"/>
            <w:noWrap/>
            <w:vAlign w:val="bottom"/>
            <w:hideMark/>
          </w:tcPr>
          <w:p w14:paraId="74AC070D"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6.8</w:t>
            </w:r>
          </w:p>
        </w:tc>
        <w:tc>
          <w:tcPr>
            <w:tcW w:w="996" w:type="dxa"/>
            <w:shd w:val="clear" w:color="auto" w:fill="auto"/>
            <w:noWrap/>
            <w:vAlign w:val="bottom"/>
            <w:hideMark/>
          </w:tcPr>
          <w:p w14:paraId="06976667"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7.92</w:t>
            </w:r>
          </w:p>
        </w:tc>
        <w:tc>
          <w:tcPr>
            <w:tcW w:w="1038" w:type="dxa"/>
            <w:shd w:val="clear" w:color="auto" w:fill="auto"/>
            <w:noWrap/>
            <w:vAlign w:val="bottom"/>
            <w:hideMark/>
          </w:tcPr>
          <w:p w14:paraId="79402773"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0.08</w:t>
            </w:r>
          </w:p>
        </w:tc>
        <w:tc>
          <w:tcPr>
            <w:tcW w:w="1208" w:type="dxa"/>
            <w:shd w:val="clear" w:color="auto" w:fill="auto"/>
            <w:noWrap/>
            <w:vAlign w:val="bottom"/>
            <w:hideMark/>
          </w:tcPr>
          <w:p w14:paraId="2D366329"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54.5</w:t>
            </w:r>
          </w:p>
        </w:tc>
        <w:tc>
          <w:tcPr>
            <w:tcW w:w="1144" w:type="dxa"/>
            <w:shd w:val="clear" w:color="auto" w:fill="auto"/>
            <w:noWrap/>
            <w:vAlign w:val="bottom"/>
            <w:hideMark/>
          </w:tcPr>
          <w:p w14:paraId="1A86E374"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23</w:t>
            </w:r>
          </w:p>
        </w:tc>
        <w:tc>
          <w:tcPr>
            <w:tcW w:w="1440" w:type="dxa"/>
            <w:shd w:val="clear" w:color="auto" w:fill="auto"/>
            <w:noWrap/>
            <w:vAlign w:val="bottom"/>
            <w:hideMark/>
          </w:tcPr>
          <w:p w14:paraId="43D09E86"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max</w:t>
            </w:r>
          </w:p>
        </w:tc>
        <w:tc>
          <w:tcPr>
            <w:tcW w:w="1441" w:type="dxa"/>
            <w:shd w:val="clear" w:color="auto" w:fill="auto"/>
            <w:noWrap/>
            <w:vAlign w:val="bottom"/>
            <w:hideMark/>
          </w:tcPr>
          <w:p w14:paraId="355E5C2A"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11.50</w:t>
            </w:r>
          </w:p>
        </w:tc>
        <w:tc>
          <w:tcPr>
            <w:tcW w:w="1084" w:type="dxa"/>
            <w:shd w:val="clear" w:color="auto" w:fill="auto"/>
            <w:noWrap/>
            <w:vAlign w:val="bottom"/>
            <w:hideMark/>
          </w:tcPr>
          <w:p w14:paraId="000276CD"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66</w:t>
            </w:r>
          </w:p>
        </w:tc>
        <w:tc>
          <w:tcPr>
            <w:tcW w:w="1700" w:type="dxa"/>
            <w:shd w:val="clear" w:color="auto" w:fill="auto"/>
            <w:noWrap/>
            <w:vAlign w:val="bottom"/>
            <w:hideMark/>
          </w:tcPr>
          <w:p w14:paraId="79944B25"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5.22</w:t>
            </w:r>
          </w:p>
        </w:tc>
      </w:tr>
      <w:tr w:rsidR="005A562E" w:rsidRPr="00B44EF8" w14:paraId="76DD9887" w14:textId="77777777" w:rsidTr="005A562E">
        <w:trPr>
          <w:trHeight w:val="221"/>
        </w:trPr>
        <w:tc>
          <w:tcPr>
            <w:tcW w:w="1692" w:type="dxa"/>
            <w:shd w:val="clear" w:color="auto" w:fill="auto"/>
            <w:noWrap/>
            <w:vAlign w:val="bottom"/>
            <w:hideMark/>
          </w:tcPr>
          <w:p w14:paraId="158EAFDB" w14:textId="77777777" w:rsidR="000613CC" w:rsidRPr="00B44EF8" w:rsidRDefault="000613CC" w:rsidP="0092277E">
            <w:pPr>
              <w:rPr>
                <w:rFonts w:ascii="Calibri" w:hAnsi="Calibri" w:cs="Calibri"/>
                <w:color w:val="000000"/>
                <w:sz w:val="20"/>
                <w:szCs w:val="20"/>
              </w:rPr>
            </w:pPr>
            <w:proofErr w:type="spellStart"/>
            <w:r w:rsidRPr="00B44EF8">
              <w:rPr>
                <w:rFonts w:ascii="Calibri" w:hAnsi="Calibri" w:cs="Calibri"/>
                <w:color w:val="000000"/>
                <w:sz w:val="20"/>
                <w:szCs w:val="20"/>
              </w:rPr>
              <w:t>Farhadnejad</w:t>
            </w:r>
            <w:proofErr w:type="spellEnd"/>
            <w:r w:rsidRPr="00B44EF8">
              <w:rPr>
                <w:rFonts w:ascii="Calibri" w:hAnsi="Calibri" w:cs="Calibri"/>
                <w:color w:val="000000"/>
                <w:sz w:val="20"/>
                <w:szCs w:val="20"/>
              </w:rPr>
              <w:t xml:space="preserve"> 2018</w:t>
            </w:r>
          </w:p>
        </w:tc>
        <w:tc>
          <w:tcPr>
            <w:tcW w:w="1207" w:type="dxa"/>
            <w:shd w:val="clear" w:color="auto" w:fill="auto"/>
            <w:noWrap/>
            <w:vAlign w:val="bottom"/>
            <w:hideMark/>
          </w:tcPr>
          <w:p w14:paraId="1DFD308A"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2.7</w:t>
            </w:r>
          </w:p>
        </w:tc>
        <w:tc>
          <w:tcPr>
            <w:tcW w:w="996" w:type="dxa"/>
            <w:shd w:val="clear" w:color="auto" w:fill="auto"/>
            <w:noWrap/>
            <w:vAlign w:val="bottom"/>
            <w:hideMark/>
          </w:tcPr>
          <w:p w14:paraId="153BD8A8"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3.14</w:t>
            </w:r>
          </w:p>
        </w:tc>
        <w:tc>
          <w:tcPr>
            <w:tcW w:w="1038" w:type="dxa"/>
            <w:shd w:val="clear" w:color="auto" w:fill="auto"/>
            <w:noWrap/>
            <w:vAlign w:val="bottom"/>
            <w:hideMark/>
          </w:tcPr>
          <w:p w14:paraId="33F35330"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0.03</w:t>
            </w:r>
          </w:p>
        </w:tc>
        <w:tc>
          <w:tcPr>
            <w:tcW w:w="1208" w:type="dxa"/>
            <w:shd w:val="clear" w:color="auto" w:fill="auto"/>
            <w:noWrap/>
            <w:vAlign w:val="bottom"/>
            <w:hideMark/>
          </w:tcPr>
          <w:p w14:paraId="18CB2E15"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44.5</w:t>
            </w:r>
          </w:p>
        </w:tc>
        <w:tc>
          <w:tcPr>
            <w:tcW w:w="1144" w:type="dxa"/>
            <w:shd w:val="clear" w:color="auto" w:fill="auto"/>
            <w:noWrap/>
            <w:vAlign w:val="bottom"/>
            <w:hideMark/>
          </w:tcPr>
          <w:p w14:paraId="45B3A6B5"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6</w:t>
            </w:r>
          </w:p>
        </w:tc>
        <w:tc>
          <w:tcPr>
            <w:tcW w:w="1440" w:type="dxa"/>
            <w:shd w:val="clear" w:color="auto" w:fill="auto"/>
            <w:noWrap/>
            <w:vAlign w:val="bottom"/>
            <w:hideMark/>
          </w:tcPr>
          <w:p w14:paraId="180F47BF"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max</w:t>
            </w:r>
          </w:p>
        </w:tc>
        <w:tc>
          <w:tcPr>
            <w:tcW w:w="1441" w:type="dxa"/>
            <w:shd w:val="clear" w:color="auto" w:fill="auto"/>
            <w:noWrap/>
            <w:vAlign w:val="bottom"/>
            <w:hideMark/>
          </w:tcPr>
          <w:p w14:paraId="1D4023A2"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3.00</w:t>
            </w:r>
          </w:p>
        </w:tc>
        <w:tc>
          <w:tcPr>
            <w:tcW w:w="1084" w:type="dxa"/>
            <w:shd w:val="clear" w:color="auto" w:fill="auto"/>
            <w:noWrap/>
            <w:vAlign w:val="bottom"/>
            <w:hideMark/>
          </w:tcPr>
          <w:p w14:paraId="40A3CF00"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47.5</w:t>
            </w:r>
          </w:p>
        </w:tc>
        <w:tc>
          <w:tcPr>
            <w:tcW w:w="1700" w:type="dxa"/>
            <w:shd w:val="clear" w:color="auto" w:fill="auto"/>
            <w:noWrap/>
            <w:vAlign w:val="bottom"/>
            <w:hideMark/>
          </w:tcPr>
          <w:p w14:paraId="674901F9"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1.49</w:t>
            </w:r>
          </w:p>
        </w:tc>
      </w:tr>
      <w:tr w:rsidR="005A562E" w:rsidRPr="00B44EF8" w14:paraId="0FFDD44F" w14:textId="77777777" w:rsidTr="005A562E">
        <w:trPr>
          <w:trHeight w:val="221"/>
        </w:trPr>
        <w:tc>
          <w:tcPr>
            <w:tcW w:w="1692" w:type="dxa"/>
            <w:shd w:val="clear" w:color="auto" w:fill="auto"/>
            <w:noWrap/>
            <w:vAlign w:val="bottom"/>
            <w:hideMark/>
          </w:tcPr>
          <w:p w14:paraId="2E31628A" w14:textId="77777777" w:rsidR="000613CC" w:rsidRPr="00B44EF8" w:rsidRDefault="000613CC" w:rsidP="0092277E">
            <w:pPr>
              <w:rPr>
                <w:rFonts w:ascii="Calibri" w:hAnsi="Calibri" w:cs="Calibri"/>
                <w:color w:val="000000"/>
                <w:sz w:val="20"/>
                <w:szCs w:val="20"/>
              </w:rPr>
            </w:pPr>
            <w:proofErr w:type="spellStart"/>
            <w:r w:rsidRPr="00B44EF8">
              <w:rPr>
                <w:rFonts w:ascii="Calibri" w:hAnsi="Calibri" w:cs="Calibri"/>
                <w:color w:val="000000"/>
                <w:sz w:val="20"/>
                <w:szCs w:val="20"/>
              </w:rPr>
              <w:t>Muraki</w:t>
            </w:r>
            <w:proofErr w:type="spellEnd"/>
            <w:r w:rsidRPr="00B44EF8">
              <w:rPr>
                <w:rFonts w:ascii="Calibri" w:hAnsi="Calibri" w:cs="Calibri"/>
                <w:color w:val="000000"/>
                <w:sz w:val="20"/>
                <w:szCs w:val="20"/>
              </w:rPr>
              <w:t xml:space="preserve"> 2016</w:t>
            </w:r>
          </w:p>
        </w:tc>
        <w:tc>
          <w:tcPr>
            <w:tcW w:w="1207" w:type="dxa"/>
            <w:shd w:val="clear" w:color="auto" w:fill="auto"/>
            <w:noWrap/>
            <w:vAlign w:val="bottom"/>
            <w:hideMark/>
          </w:tcPr>
          <w:p w14:paraId="379E0666"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11.4</w:t>
            </w:r>
          </w:p>
        </w:tc>
        <w:tc>
          <w:tcPr>
            <w:tcW w:w="996" w:type="dxa"/>
            <w:shd w:val="clear" w:color="auto" w:fill="auto"/>
            <w:noWrap/>
            <w:vAlign w:val="bottom"/>
            <w:hideMark/>
          </w:tcPr>
          <w:p w14:paraId="44684EB9"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13.27</w:t>
            </w:r>
          </w:p>
        </w:tc>
        <w:tc>
          <w:tcPr>
            <w:tcW w:w="1038" w:type="dxa"/>
            <w:shd w:val="clear" w:color="auto" w:fill="auto"/>
            <w:noWrap/>
            <w:vAlign w:val="bottom"/>
            <w:hideMark/>
          </w:tcPr>
          <w:p w14:paraId="70A0D69C"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0.13</w:t>
            </w:r>
          </w:p>
        </w:tc>
        <w:tc>
          <w:tcPr>
            <w:tcW w:w="1208" w:type="dxa"/>
            <w:shd w:val="clear" w:color="auto" w:fill="auto"/>
            <w:noWrap/>
            <w:vAlign w:val="bottom"/>
            <w:hideMark/>
          </w:tcPr>
          <w:p w14:paraId="655622D8"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52.5</w:t>
            </w:r>
          </w:p>
        </w:tc>
        <w:tc>
          <w:tcPr>
            <w:tcW w:w="1144" w:type="dxa"/>
            <w:shd w:val="clear" w:color="auto" w:fill="auto"/>
            <w:noWrap/>
            <w:vAlign w:val="bottom"/>
            <w:hideMark/>
          </w:tcPr>
          <w:p w14:paraId="3483A232"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26</w:t>
            </w:r>
          </w:p>
        </w:tc>
        <w:tc>
          <w:tcPr>
            <w:tcW w:w="1440" w:type="dxa"/>
            <w:shd w:val="clear" w:color="auto" w:fill="auto"/>
            <w:noWrap/>
            <w:vAlign w:val="bottom"/>
            <w:hideMark/>
          </w:tcPr>
          <w:p w14:paraId="38F216F4"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max</w:t>
            </w:r>
          </w:p>
        </w:tc>
        <w:tc>
          <w:tcPr>
            <w:tcW w:w="1441" w:type="dxa"/>
            <w:shd w:val="clear" w:color="auto" w:fill="auto"/>
            <w:noWrap/>
            <w:vAlign w:val="bottom"/>
            <w:hideMark/>
          </w:tcPr>
          <w:p w14:paraId="3A6770B9"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13.00</w:t>
            </w:r>
          </w:p>
        </w:tc>
        <w:tc>
          <w:tcPr>
            <w:tcW w:w="1084" w:type="dxa"/>
            <w:shd w:val="clear" w:color="auto" w:fill="auto"/>
            <w:noWrap/>
            <w:vAlign w:val="bottom"/>
            <w:hideMark/>
          </w:tcPr>
          <w:p w14:paraId="2D5C3A22"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65.5</w:t>
            </w:r>
          </w:p>
        </w:tc>
        <w:tc>
          <w:tcPr>
            <w:tcW w:w="1700" w:type="dxa"/>
            <w:shd w:val="clear" w:color="auto" w:fill="auto"/>
            <w:noWrap/>
            <w:vAlign w:val="bottom"/>
            <w:hideMark/>
          </w:tcPr>
          <w:p w14:paraId="462EE46C"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8.69</w:t>
            </w:r>
          </w:p>
        </w:tc>
      </w:tr>
      <w:tr w:rsidR="005A562E" w:rsidRPr="00B44EF8" w14:paraId="20B595FB" w14:textId="77777777" w:rsidTr="005A562E">
        <w:trPr>
          <w:trHeight w:val="351"/>
        </w:trPr>
        <w:tc>
          <w:tcPr>
            <w:tcW w:w="1692" w:type="dxa"/>
            <w:shd w:val="clear" w:color="auto" w:fill="auto"/>
            <w:noWrap/>
            <w:vAlign w:val="bottom"/>
            <w:hideMark/>
          </w:tcPr>
          <w:p w14:paraId="17C6A2B5" w14:textId="77777777" w:rsidR="000613CC" w:rsidRPr="00B44EF8" w:rsidRDefault="000613CC" w:rsidP="0092277E">
            <w:pPr>
              <w:rPr>
                <w:rFonts w:ascii="Calibri" w:hAnsi="Calibri" w:cs="Calibri"/>
                <w:color w:val="000000"/>
                <w:sz w:val="20"/>
                <w:szCs w:val="20"/>
              </w:rPr>
            </w:pPr>
            <w:proofErr w:type="spellStart"/>
            <w:r w:rsidRPr="00B44EF8">
              <w:rPr>
                <w:rFonts w:ascii="Calibri" w:hAnsi="Calibri" w:cs="Calibri"/>
                <w:color w:val="000000"/>
                <w:sz w:val="20"/>
                <w:szCs w:val="20"/>
              </w:rPr>
              <w:t>Muraki</w:t>
            </w:r>
            <w:proofErr w:type="spellEnd"/>
            <w:r w:rsidRPr="00B44EF8">
              <w:rPr>
                <w:rFonts w:ascii="Calibri" w:hAnsi="Calibri" w:cs="Calibri"/>
                <w:color w:val="000000"/>
                <w:sz w:val="20"/>
                <w:szCs w:val="20"/>
              </w:rPr>
              <w:t xml:space="preserve"> 2016</w:t>
            </w:r>
          </w:p>
        </w:tc>
        <w:tc>
          <w:tcPr>
            <w:tcW w:w="1207" w:type="dxa"/>
            <w:shd w:val="clear" w:color="auto" w:fill="auto"/>
            <w:noWrap/>
            <w:vAlign w:val="bottom"/>
            <w:hideMark/>
          </w:tcPr>
          <w:p w14:paraId="3A5CC296"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9.5</w:t>
            </w:r>
          </w:p>
        </w:tc>
        <w:tc>
          <w:tcPr>
            <w:tcW w:w="996" w:type="dxa"/>
            <w:shd w:val="clear" w:color="auto" w:fill="auto"/>
            <w:noWrap/>
            <w:vAlign w:val="bottom"/>
            <w:hideMark/>
          </w:tcPr>
          <w:p w14:paraId="13A1BD40"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11.06</w:t>
            </w:r>
          </w:p>
        </w:tc>
        <w:tc>
          <w:tcPr>
            <w:tcW w:w="1038" w:type="dxa"/>
            <w:shd w:val="clear" w:color="auto" w:fill="auto"/>
            <w:noWrap/>
            <w:vAlign w:val="bottom"/>
            <w:hideMark/>
          </w:tcPr>
          <w:p w14:paraId="3EE6020A"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0.11</w:t>
            </w:r>
          </w:p>
        </w:tc>
        <w:tc>
          <w:tcPr>
            <w:tcW w:w="1208" w:type="dxa"/>
            <w:shd w:val="clear" w:color="auto" w:fill="auto"/>
            <w:noWrap/>
            <w:vAlign w:val="bottom"/>
            <w:hideMark/>
          </w:tcPr>
          <w:p w14:paraId="18E8FF8B"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33.5</w:t>
            </w:r>
          </w:p>
        </w:tc>
        <w:tc>
          <w:tcPr>
            <w:tcW w:w="1144" w:type="dxa"/>
            <w:shd w:val="clear" w:color="auto" w:fill="auto"/>
            <w:noWrap/>
            <w:vAlign w:val="bottom"/>
            <w:hideMark/>
          </w:tcPr>
          <w:p w14:paraId="3DA03D08"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20</w:t>
            </w:r>
          </w:p>
        </w:tc>
        <w:tc>
          <w:tcPr>
            <w:tcW w:w="1440" w:type="dxa"/>
            <w:shd w:val="clear" w:color="auto" w:fill="auto"/>
            <w:noWrap/>
            <w:vAlign w:val="bottom"/>
            <w:hideMark/>
          </w:tcPr>
          <w:p w14:paraId="475224F6"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max</w:t>
            </w:r>
          </w:p>
        </w:tc>
        <w:tc>
          <w:tcPr>
            <w:tcW w:w="1441" w:type="dxa"/>
            <w:shd w:val="clear" w:color="auto" w:fill="auto"/>
            <w:noWrap/>
            <w:vAlign w:val="bottom"/>
            <w:hideMark/>
          </w:tcPr>
          <w:p w14:paraId="3560CF07"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10.00</w:t>
            </w:r>
          </w:p>
        </w:tc>
        <w:tc>
          <w:tcPr>
            <w:tcW w:w="1084" w:type="dxa"/>
            <w:shd w:val="clear" w:color="auto" w:fill="auto"/>
            <w:noWrap/>
            <w:vAlign w:val="bottom"/>
            <w:hideMark/>
          </w:tcPr>
          <w:p w14:paraId="5DF31B54"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43.5</w:t>
            </w:r>
          </w:p>
        </w:tc>
        <w:tc>
          <w:tcPr>
            <w:tcW w:w="1700" w:type="dxa"/>
            <w:shd w:val="clear" w:color="auto" w:fill="auto"/>
            <w:noWrap/>
            <w:vAlign w:val="bottom"/>
            <w:hideMark/>
          </w:tcPr>
          <w:p w14:paraId="526C52E9"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4.81</w:t>
            </w:r>
          </w:p>
        </w:tc>
      </w:tr>
      <w:tr w:rsidR="005A562E" w:rsidRPr="00B44EF8" w14:paraId="36F7A51C" w14:textId="77777777" w:rsidTr="005A562E">
        <w:trPr>
          <w:trHeight w:val="221"/>
        </w:trPr>
        <w:tc>
          <w:tcPr>
            <w:tcW w:w="1692" w:type="dxa"/>
            <w:shd w:val="clear" w:color="auto" w:fill="auto"/>
            <w:noWrap/>
            <w:vAlign w:val="bottom"/>
            <w:hideMark/>
          </w:tcPr>
          <w:p w14:paraId="71476FC9" w14:textId="77777777" w:rsidR="000613CC" w:rsidRPr="00B44EF8" w:rsidRDefault="000613CC" w:rsidP="0092277E">
            <w:pPr>
              <w:rPr>
                <w:rFonts w:ascii="Calibri" w:hAnsi="Calibri" w:cs="Calibri"/>
                <w:color w:val="000000"/>
                <w:sz w:val="20"/>
                <w:szCs w:val="20"/>
              </w:rPr>
            </w:pPr>
            <w:proofErr w:type="spellStart"/>
            <w:r w:rsidRPr="00B44EF8">
              <w:rPr>
                <w:rFonts w:ascii="Calibri" w:hAnsi="Calibri" w:cs="Calibri"/>
                <w:color w:val="000000"/>
                <w:sz w:val="20"/>
                <w:szCs w:val="20"/>
              </w:rPr>
              <w:t>Muraki</w:t>
            </w:r>
            <w:proofErr w:type="spellEnd"/>
            <w:r w:rsidRPr="00B44EF8">
              <w:rPr>
                <w:rFonts w:ascii="Calibri" w:hAnsi="Calibri" w:cs="Calibri"/>
                <w:color w:val="000000"/>
                <w:sz w:val="20"/>
                <w:szCs w:val="20"/>
              </w:rPr>
              <w:t xml:space="preserve"> 2016</w:t>
            </w:r>
          </w:p>
        </w:tc>
        <w:tc>
          <w:tcPr>
            <w:tcW w:w="1207" w:type="dxa"/>
            <w:shd w:val="clear" w:color="auto" w:fill="auto"/>
            <w:noWrap/>
            <w:vAlign w:val="bottom"/>
            <w:hideMark/>
          </w:tcPr>
          <w:p w14:paraId="5C98554C"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9.2</w:t>
            </w:r>
          </w:p>
        </w:tc>
        <w:tc>
          <w:tcPr>
            <w:tcW w:w="996" w:type="dxa"/>
            <w:shd w:val="clear" w:color="auto" w:fill="auto"/>
            <w:noWrap/>
            <w:vAlign w:val="bottom"/>
            <w:hideMark/>
          </w:tcPr>
          <w:p w14:paraId="5B0D385F"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10.71</w:t>
            </w:r>
          </w:p>
        </w:tc>
        <w:tc>
          <w:tcPr>
            <w:tcW w:w="1038" w:type="dxa"/>
            <w:shd w:val="clear" w:color="auto" w:fill="auto"/>
            <w:noWrap/>
            <w:vAlign w:val="bottom"/>
            <w:hideMark/>
          </w:tcPr>
          <w:p w14:paraId="253886B4"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0.11</w:t>
            </w:r>
          </w:p>
        </w:tc>
        <w:tc>
          <w:tcPr>
            <w:tcW w:w="1208" w:type="dxa"/>
            <w:shd w:val="clear" w:color="auto" w:fill="auto"/>
            <w:noWrap/>
            <w:vAlign w:val="bottom"/>
            <w:hideMark/>
          </w:tcPr>
          <w:p w14:paraId="04947A57"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57.5</w:t>
            </w:r>
          </w:p>
        </w:tc>
        <w:tc>
          <w:tcPr>
            <w:tcW w:w="1144" w:type="dxa"/>
            <w:shd w:val="clear" w:color="auto" w:fill="auto"/>
            <w:noWrap/>
            <w:vAlign w:val="bottom"/>
            <w:hideMark/>
          </w:tcPr>
          <w:p w14:paraId="4F261201"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24</w:t>
            </w:r>
          </w:p>
        </w:tc>
        <w:tc>
          <w:tcPr>
            <w:tcW w:w="1440" w:type="dxa"/>
            <w:shd w:val="clear" w:color="auto" w:fill="auto"/>
            <w:noWrap/>
            <w:vAlign w:val="bottom"/>
            <w:hideMark/>
          </w:tcPr>
          <w:p w14:paraId="028D8543"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max</w:t>
            </w:r>
          </w:p>
        </w:tc>
        <w:tc>
          <w:tcPr>
            <w:tcW w:w="1441" w:type="dxa"/>
            <w:shd w:val="clear" w:color="auto" w:fill="auto"/>
            <w:noWrap/>
            <w:vAlign w:val="bottom"/>
            <w:hideMark/>
          </w:tcPr>
          <w:p w14:paraId="0A3E071A"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12.00</w:t>
            </w:r>
          </w:p>
        </w:tc>
        <w:tc>
          <w:tcPr>
            <w:tcW w:w="1084" w:type="dxa"/>
            <w:shd w:val="clear" w:color="auto" w:fill="auto"/>
            <w:noWrap/>
            <w:vAlign w:val="bottom"/>
            <w:hideMark/>
          </w:tcPr>
          <w:p w14:paraId="08A326ED"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69.5</w:t>
            </w:r>
          </w:p>
        </w:tc>
        <w:tc>
          <w:tcPr>
            <w:tcW w:w="1700" w:type="dxa"/>
            <w:shd w:val="clear" w:color="auto" w:fill="auto"/>
            <w:noWrap/>
            <w:vAlign w:val="bottom"/>
            <w:hideMark/>
          </w:tcPr>
          <w:p w14:paraId="7618F839"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7.44</w:t>
            </w:r>
          </w:p>
        </w:tc>
      </w:tr>
      <w:tr w:rsidR="005A562E" w:rsidRPr="00B44EF8" w14:paraId="0B18B123" w14:textId="77777777" w:rsidTr="005A562E">
        <w:trPr>
          <w:trHeight w:val="221"/>
        </w:trPr>
        <w:tc>
          <w:tcPr>
            <w:tcW w:w="1692" w:type="dxa"/>
            <w:shd w:val="clear" w:color="auto" w:fill="auto"/>
            <w:noWrap/>
            <w:vAlign w:val="bottom"/>
            <w:hideMark/>
          </w:tcPr>
          <w:p w14:paraId="5586069A"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Liu 2004</w:t>
            </w:r>
            <w:r w:rsidRPr="00B44EF8">
              <w:rPr>
                <w:rFonts w:ascii="Calibri" w:hAnsi="Calibri" w:cs="Calibri"/>
                <w:sz w:val="20"/>
                <w:szCs w:val="20"/>
              </w:rPr>
              <w:t>†</w:t>
            </w:r>
          </w:p>
        </w:tc>
        <w:tc>
          <w:tcPr>
            <w:tcW w:w="1207" w:type="dxa"/>
            <w:shd w:val="clear" w:color="auto" w:fill="auto"/>
            <w:noWrap/>
            <w:vAlign w:val="bottom"/>
            <w:hideMark/>
          </w:tcPr>
          <w:p w14:paraId="11B81D36"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12.8</w:t>
            </w:r>
          </w:p>
        </w:tc>
        <w:tc>
          <w:tcPr>
            <w:tcW w:w="996" w:type="dxa"/>
            <w:shd w:val="clear" w:color="auto" w:fill="auto"/>
            <w:noWrap/>
            <w:vAlign w:val="bottom"/>
            <w:hideMark/>
          </w:tcPr>
          <w:p w14:paraId="5F455D3C"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14.90</w:t>
            </w:r>
          </w:p>
        </w:tc>
        <w:tc>
          <w:tcPr>
            <w:tcW w:w="1038" w:type="dxa"/>
            <w:shd w:val="clear" w:color="auto" w:fill="auto"/>
            <w:noWrap/>
            <w:vAlign w:val="bottom"/>
            <w:hideMark/>
          </w:tcPr>
          <w:p w14:paraId="03169E9E"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0.15</w:t>
            </w:r>
          </w:p>
        </w:tc>
        <w:tc>
          <w:tcPr>
            <w:tcW w:w="1208" w:type="dxa"/>
            <w:shd w:val="clear" w:color="auto" w:fill="auto"/>
            <w:noWrap/>
            <w:vAlign w:val="bottom"/>
            <w:hideMark/>
          </w:tcPr>
          <w:p w14:paraId="15CFC262"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67.5</w:t>
            </w:r>
          </w:p>
        </w:tc>
        <w:tc>
          <w:tcPr>
            <w:tcW w:w="1144" w:type="dxa"/>
            <w:shd w:val="clear" w:color="auto" w:fill="auto"/>
            <w:noWrap/>
            <w:vAlign w:val="bottom"/>
            <w:hideMark/>
          </w:tcPr>
          <w:p w14:paraId="5E60D8CF"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8.8</w:t>
            </w:r>
          </w:p>
        </w:tc>
        <w:tc>
          <w:tcPr>
            <w:tcW w:w="1440" w:type="dxa"/>
            <w:shd w:val="clear" w:color="auto" w:fill="auto"/>
            <w:noWrap/>
            <w:vAlign w:val="bottom"/>
            <w:hideMark/>
          </w:tcPr>
          <w:p w14:paraId="446A5850"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mean</w:t>
            </w:r>
          </w:p>
        </w:tc>
        <w:tc>
          <w:tcPr>
            <w:tcW w:w="1441" w:type="dxa"/>
            <w:shd w:val="clear" w:color="auto" w:fill="auto"/>
            <w:noWrap/>
            <w:vAlign w:val="bottom"/>
            <w:hideMark/>
          </w:tcPr>
          <w:p w14:paraId="3ECACA1B"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5.87</w:t>
            </w:r>
          </w:p>
        </w:tc>
        <w:tc>
          <w:tcPr>
            <w:tcW w:w="1084" w:type="dxa"/>
            <w:shd w:val="clear" w:color="auto" w:fill="auto"/>
            <w:noWrap/>
            <w:vAlign w:val="bottom"/>
            <w:hideMark/>
          </w:tcPr>
          <w:p w14:paraId="04B84DDF"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76.3</w:t>
            </w:r>
          </w:p>
        </w:tc>
        <w:tc>
          <w:tcPr>
            <w:tcW w:w="1700" w:type="dxa"/>
            <w:shd w:val="clear" w:color="auto" w:fill="auto"/>
            <w:noWrap/>
            <w:vAlign w:val="bottom"/>
            <w:hideMark/>
          </w:tcPr>
          <w:p w14:paraId="2D90123E"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11.37</w:t>
            </w:r>
          </w:p>
        </w:tc>
      </w:tr>
      <w:tr w:rsidR="005A562E" w:rsidRPr="00B44EF8" w14:paraId="1AC71E89" w14:textId="77777777" w:rsidTr="005A562E">
        <w:trPr>
          <w:trHeight w:val="221"/>
        </w:trPr>
        <w:tc>
          <w:tcPr>
            <w:tcW w:w="1692" w:type="dxa"/>
            <w:shd w:val="clear" w:color="auto" w:fill="auto"/>
            <w:noWrap/>
            <w:vAlign w:val="bottom"/>
            <w:hideMark/>
          </w:tcPr>
          <w:p w14:paraId="4D5052AC"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Hodge 2004</w:t>
            </w:r>
          </w:p>
        </w:tc>
        <w:tc>
          <w:tcPr>
            <w:tcW w:w="1207" w:type="dxa"/>
            <w:shd w:val="clear" w:color="auto" w:fill="auto"/>
            <w:noWrap/>
            <w:vAlign w:val="bottom"/>
            <w:hideMark/>
          </w:tcPr>
          <w:p w14:paraId="1D806ADA"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17.9</w:t>
            </w:r>
          </w:p>
        </w:tc>
        <w:tc>
          <w:tcPr>
            <w:tcW w:w="996" w:type="dxa"/>
            <w:shd w:val="clear" w:color="auto" w:fill="auto"/>
            <w:noWrap/>
            <w:vAlign w:val="bottom"/>
            <w:hideMark/>
          </w:tcPr>
          <w:p w14:paraId="628FE2EB"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20.84</w:t>
            </w:r>
          </w:p>
        </w:tc>
        <w:tc>
          <w:tcPr>
            <w:tcW w:w="1038" w:type="dxa"/>
            <w:shd w:val="clear" w:color="auto" w:fill="auto"/>
            <w:noWrap/>
            <w:vAlign w:val="bottom"/>
            <w:hideMark/>
          </w:tcPr>
          <w:p w14:paraId="45013447"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0.21</w:t>
            </w:r>
          </w:p>
        </w:tc>
        <w:tc>
          <w:tcPr>
            <w:tcW w:w="1208" w:type="dxa"/>
            <w:shd w:val="clear" w:color="auto" w:fill="auto"/>
            <w:noWrap/>
            <w:vAlign w:val="bottom"/>
            <w:hideMark/>
          </w:tcPr>
          <w:p w14:paraId="5A3F58A4"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54.5</w:t>
            </w:r>
          </w:p>
        </w:tc>
        <w:tc>
          <w:tcPr>
            <w:tcW w:w="1144" w:type="dxa"/>
            <w:shd w:val="clear" w:color="auto" w:fill="auto"/>
            <w:noWrap/>
            <w:vAlign w:val="bottom"/>
            <w:hideMark/>
          </w:tcPr>
          <w:p w14:paraId="4B38650B"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4</w:t>
            </w:r>
          </w:p>
        </w:tc>
        <w:tc>
          <w:tcPr>
            <w:tcW w:w="1440" w:type="dxa"/>
            <w:shd w:val="clear" w:color="auto" w:fill="auto"/>
            <w:noWrap/>
            <w:vAlign w:val="bottom"/>
            <w:hideMark/>
          </w:tcPr>
          <w:p w14:paraId="4D892C30"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max</w:t>
            </w:r>
          </w:p>
        </w:tc>
        <w:tc>
          <w:tcPr>
            <w:tcW w:w="1441" w:type="dxa"/>
            <w:shd w:val="clear" w:color="auto" w:fill="auto"/>
            <w:noWrap/>
            <w:vAlign w:val="bottom"/>
            <w:hideMark/>
          </w:tcPr>
          <w:p w14:paraId="22711B6F"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2.00</w:t>
            </w:r>
          </w:p>
        </w:tc>
        <w:tc>
          <w:tcPr>
            <w:tcW w:w="1084" w:type="dxa"/>
            <w:shd w:val="clear" w:color="auto" w:fill="auto"/>
            <w:noWrap/>
            <w:vAlign w:val="bottom"/>
            <w:hideMark/>
          </w:tcPr>
          <w:p w14:paraId="68363DAD"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56.5</w:t>
            </w:r>
          </w:p>
        </w:tc>
        <w:tc>
          <w:tcPr>
            <w:tcW w:w="1700" w:type="dxa"/>
            <w:shd w:val="clear" w:color="auto" w:fill="auto"/>
            <w:noWrap/>
            <w:vAlign w:val="bottom"/>
            <w:hideMark/>
          </w:tcPr>
          <w:p w14:paraId="03E8F336"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11.77</w:t>
            </w:r>
          </w:p>
        </w:tc>
      </w:tr>
      <w:tr w:rsidR="005A562E" w:rsidRPr="00B44EF8" w14:paraId="0FD2F37D" w14:textId="77777777" w:rsidTr="005A562E">
        <w:trPr>
          <w:trHeight w:val="221"/>
        </w:trPr>
        <w:tc>
          <w:tcPr>
            <w:tcW w:w="1692" w:type="dxa"/>
            <w:shd w:val="clear" w:color="auto" w:fill="auto"/>
            <w:noWrap/>
            <w:vAlign w:val="bottom"/>
            <w:hideMark/>
          </w:tcPr>
          <w:p w14:paraId="63EB1EEC"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Total</w:t>
            </w:r>
          </w:p>
        </w:tc>
        <w:tc>
          <w:tcPr>
            <w:tcW w:w="1207" w:type="dxa"/>
            <w:shd w:val="clear" w:color="auto" w:fill="auto"/>
            <w:noWrap/>
            <w:vAlign w:val="bottom"/>
            <w:hideMark/>
          </w:tcPr>
          <w:p w14:paraId="4E0E2391"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85.9</w:t>
            </w:r>
          </w:p>
        </w:tc>
        <w:tc>
          <w:tcPr>
            <w:tcW w:w="996" w:type="dxa"/>
            <w:shd w:val="clear" w:color="auto" w:fill="auto"/>
            <w:noWrap/>
            <w:vAlign w:val="bottom"/>
            <w:hideMark/>
          </w:tcPr>
          <w:p w14:paraId="0F7757BB"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100</w:t>
            </w:r>
          </w:p>
        </w:tc>
        <w:tc>
          <w:tcPr>
            <w:tcW w:w="1038" w:type="dxa"/>
            <w:shd w:val="clear" w:color="auto" w:fill="auto"/>
            <w:noWrap/>
            <w:vAlign w:val="bottom"/>
            <w:hideMark/>
          </w:tcPr>
          <w:p w14:paraId="706D638B" w14:textId="77777777" w:rsidR="000613CC" w:rsidRPr="00B44EF8" w:rsidRDefault="000613CC" w:rsidP="0092277E">
            <w:pPr>
              <w:jc w:val="right"/>
              <w:rPr>
                <w:rFonts w:ascii="Calibri" w:hAnsi="Calibri" w:cs="Calibri"/>
                <w:color w:val="000000"/>
                <w:sz w:val="20"/>
                <w:szCs w:val="20"/>
              </w:rPr>
            </w:pPr>
            <w:r w:rsidRPr="00B44EF8">
              <w:rPr>
                <w:rFonts w:ascii="Calibri" w:hAnsi="Calibri" w:cs="Calibri"/>
                <w:color w:val="000000"/>
                <w:sz w:val="20"/>
                <w:szCs w:val="20"/>
              </w:rPr>
              <w:t>1</w:t>
            </w:r>
          </w:p>
        </w:tc>
        <w:tc>
          <w:tcPr>
            <w:tcW w:w="1208" w:type="dxa"/>
            <w:shd w:val="clear" w:color="auto" w:fill="auto"/>
            <w:noWrap/>
            <w:vAlign w:val="bottom"/>
            <w:hideMark/>
          </w:tcPr>
          <w:p w14:paraId="2F90B7B2"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 </w:t>
            </w:r>
          </w:p>
        </w:tc>
        <w:tc>
          <w:tcPr>
            <w:tcW w:w="1144" w:type="dxa"/>
            <w:shd w:val="clear" w:color="auto" w:fill="auto"/>
            <w:noWrap/>
            <w:vAlign w:val="bottom"/>
            <w:hideMark/>
          </w:tcPr>
          <w:p w14:paraId="5DE3E63A"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 </w:t>
            </w:r>
          </w:p>
        </w:tc>
        <w:tc>
          <w:tcPr>
            <w:tcW w:w="1440" w:type="dxa"/>
            <w:shd w:val="clear" w:color="auto" w:fill="auto"/>
            <w:noWrap/>
            <w:vAlign w:val="bottom"/>
            <w:hideMark/>
          </w:tcPr>
          <w:p w14:paraId="0B04329D"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 </w:t>
            </w:r>
          </w:p>
        </w:tc>
        <w:tc>
          <w:tcPr>
            <w:tcW w:w="1441" w:type="dxa"/>
            <w:shd w:val="clear" w:color="auto" w:fill="auto"/>
            <w:noWrap/>
            <w:vAlign w:val="bottom"/>
            <w:hideMark/>
          </w:tcPr>
          <w:p w14:paraId="3B1667F5"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 </w:t>
            </w:r>
          </w:p>
        </w:tc>
        <w:tc>
          <w:tcPr>
            <w:tcW w:w="1084" w:type="dxa"/>
            <w:shd w:val="clear" w:color="auto" w:fill="auto"/>
            <w:noWrap/>
            <w:vAlign w:val="bottom"/>
            <w:hideMark/>
          </w:tcPr>
          <w:p w14:paraId="659F0150" w14:textId="77777777" w:rsidR="000613CC" w:rsidRPr="00B44EF8" w:rsidRDefault="000613CC" w:rsidP="0092277E">
            <w:pPr>
              <w:rPr>
                <w:rFonts w:ascii="Calibri" w:hAnsi="Calibri" w:cs="Calibri"/>
                <w:color w:val="000000"/>
                <w:sz w:val="20"/>
                <w:szCs w:val="20"/>
              </w:rPr>
            </w:pPr>
            <w:r w:rsidRPr="00B44EF8">
              <w:rPr>
                <w:rFonts w:ascii="Calibri" w:hAnsi="Calibri" w:cs="Calibri"/>
                <w:color w:val="000000"/>
                <w:sz w:val="20"/>
                <w:szCs w:val="20"/>
              </w:rPr>
              <w:t> </w:t>
            </w:r>
          </w:p>
        </w:tc>
        <w:tc>
          <w:tcPr>
            <w:tcW w:w="1700" w:type="dxa"/>
            <w:shd w:val="clear" w:color="auto" w:fill="auto"/>
            <w:noWrap/>
            <w:vAlign w:val="bottom"/>
            <w:hideMark/>
          </w:tcPr>
          <w:p w14:paraId="200235B4" w14:textId="77777777" w:rsidR="000613CC" w:rsidRPr="00B44EF8" w:rsidRDefault="000613CC" w:rsidP="0092277E">
            <w:pPr>
              <w:jc w:val="right"/>
              <w:rPr>
                <w:rFonts w:ascii="Calibri" w:hAnsi="Calibri" w:cs="Calibri"/>
                <w:b/>
                <w:bCs/>
                <w:color w:val="000000"/>
                <w:sz w:val="20"/>
                <w:szCs w:val="20"/>
              </w:rPr>
            </w:pPr>
            <w:r w:rsidRPr="00B44EF8">
              <w:rPr>
                <w:rFonts w:ascii="Calibri" w:hAnsi="Calibri" w:cs="Calibri"/>
                <w:b/>
                <w:bCs/>
                <w:color w:val="000000"/>
                <w:sz w:val="20"/>
                <w:szCs w:val="20"/>
              </w:rPr>
              <w:t>61.07</w:t>
            </w:r>
          </w:p>
        </w:tc>
      </w:tr>
    </w:tbl>
    <w:p w14:paraId="2AD3C59F" w14:textId="77777777" w:rsidR="000613CC" w:rsidRDefault="000613CC" w:rsidP="000613CC">
      <w:pPr>
        <w:rPr>
          <w:rFonts w:ascii="Calibri" w:hAnsi="Calibri" w:cs="Calibri"/>
          <w:color w:val="000000"/>
          <w:sz w:val="20"/>
          <w:szCs w:val="20"/>
        </w:rPr>
      </w:pPr>
      <w:r w:rsidRPr="00586F63">
        <w:rPr>
          <w:rFonts w:ascii="Calibri" w:hAnsi="Calibri" w:cs="Calibri"/>
          <w:color w:val="000000"/>
          <w:sz w:val="20"/>
          <w:szCs w:val="20"/>
        </w:rPr>
        <w:t xml:space="preserve">*von </w:t>
      </w:r>
      <w:proofErr w:type="spellStart"/>
      <w:r w:rsidRPr="00586F63">
        <w:rPr>
          <w:rFonts w:ascii="Calibri" w:hAnsi="Calibri" w:cs="Calibri"/>
          <w:color w:val="000000"/>
          <w:sz w:val="20"/>
          <w:szCs w:val="20"/>
        </w:rPr>
        <w:t>Ruesten</w:t>
      </w:r>
      <w:proofErr w:type="spellEnd"/>
      <w:r>
        <w:rPr>
          <w:rFonts w:ascii="Calibri" w:hAnsi="Calibri" w:cs="Calibri"/>
          <w:color w:val="000000"/>
          <w:sz w:val="20"/>
          <w:szCs w:val="20"/>
        </w:rPr>
        <w:t xml:space="preserve"> </w:t>
      </w:r>
      <w:r w:rsidRPr="00AE1E96">
        <w:rPr>
          <w:rFonts w:ascii="Calibri" w:hAnsi="Calibri" w:cs="Calibri"/>
          <w:i/>
          <w:iCs/>
          <w:color w:val="000000"/>
          <w:sz w:val="20"/>
          <w:szCs w:val="20"/>
        </w:rPr>
        <w:t>et</w:t>
      </w:r>
      <w:r w:rsidRPr="00586F63">
        <w:rPr>
          <w:rFonts w:ascii="Calibri" w:hAnsi="Calibri" w:cs="Calibri"/>
          <w:i/>
          <w:iCs/>
          <w:color w:val="000000"/>
          <w:sz w:val="20"/>
          <w:szCs w:val="20"/>
        </w:rPr>
        <w:t xml:space="preserve"> </w:t>
      </w:r>
      <w:r w:rsidRPr="00AE1E96">
        <w:rPr>
          <w:rFonts w:ascii="Calibri" w:hAnsi="Calibri" w:cs="Calibri"/>
          <w:i/>
          <w:iCs/>
          <w:color w:val="000000"/>
          <w:sz w:val="20"/>
          <w:szCs w:val="20"/>
        </w:rPr>
        <w:t>al.</w:t>
      </w:r>
      <w:r>
        <w:rPr>
          <w:rFonts w:ascii="Calibri" w:hAnsi="Calibri" w:cs="Calibri"/>
          <w:color w:val="000000"/>
          <w:sz w:val="20"/>
          <w:szCs w:val="20"/>
        </w:rPr>
        <w:t xml:space="preserve"> </w:t>
      </w:r>
      <w:r w:rsidRPr="00586F63">
        <w:rPr>
          <w:rFonts w:ascii="Calibri" w:hAnsi="Calibri" w:cs="Calibri"/>
          <w:color w:val="000000"/>
          <w:sz w:val="20"/>
          <w:szCs w:val="20"/>
        </w:rPr>
        <w:t>2013 removed from dose-response total potatoes meta-analysis, so weighting needed to be rescaled</w:t>
      </w:r>
    </w:p>
    <w:p w14:paraId="19513BFB" w14:textId="77777777" w:rsidR="000613CC" w:rsidRDefault="000613CC" w:rsidP="000613CC">
      <w:pPr>
        <w:rPr>
          <w:rFonts w:ascii="Calibri" w:hAnsi="Calibri" w:cs="Calibri"/>
          <w:color w:val="000000"/>
          <w:sz w:val="20"/>
          <w:szCs w:val="20"/>
        </w:rPr>
      </w:pPr>
      <w:r w:rsidRPr="004E0FEB">
        <w:rPr>
          <w:rFonts w:ascii="Calibri" w:hAnsi="Calibri" w:cs="Calibri"/>
          <w:sz w:val="20"/>
          <w:szCs w:val="20"/>
        </w:rPr>
        <w:t>†</w:t>
      </w:r>
      <w:r w:rsidRPr="00834D47">
        <w:rPr>
          <w:rFonts w:ascii="Calibri" w:hAnsi="Calibri" w:cs="Calibri"/>
          <w:sz w:val="20"/>
          <w:szCs w:val="20"/>
        </w:rPr>
        <w:t xml:space="preserve">Where discrepancies exist between follow-up time reported in original article versus meta-analysis, value reported in original article was used. </w:t>
      </w:r>
      <w:proofErr w:type="spellStart"/>
      <w:r w:rsidRPr="00834D47">
        <w:rPr>
          <w:rFonts w:ascii="Calibri" w:hAnsi="Calibri" w:cs="Calibri"/>
          <w:sz w:val="20"/>
          <w:szCs w:val="20"/>
        </w:rPr>
        <w:t>Montonen</w:t>
      </w:r>
      <w:proofErr w:type="spellEnd"/>
      <w:r w:rsidRPr="00834D47">
        <w:rPr>
          <w:rFonts w:ascii="Calibri" w:hAnsi="Calibri" w:cs="Calibri"/>
          <w:sz w:val="20"/>
          <w:szCs w:val="20"/>
        </w:rPr>
        <w:t xml:space="preserve"> et al. 2005 reports maximum follow-up time of 23 y, whereas Quan et al. 2020 meta-analysis reports 6 y follow-up. Similarly, Liu et al. 2004 reports mean follow-up time of 8.8 y, whereas Quan et al. 2020 meta-analysis reports 10 y follow-up.</w:t>
      </w:r>
    </w:p>
    <w:p w14:paraId="5C76D024" w14:textId="77777777" w:rsidR="000613CC" w:rsidRDefault="000613CC" w:rsidP="000613CC">
      <w:pPr>
        <w:rPr>
          <w:sz w:val="22"/>
          <w:szCs w:val="22"/>
        </w:rPr>
      </w:pPr>
    </w:p>
    <w:p w14:paraId="551BEB9D" w14:textId="77777777" w:rsidR="000613CC" w:rsidRDefault="000613CC" w:rsidP="000613CC">
      <w:pPr>
        <w:rPr>
          <w:sz w:val="22"/>
          <w:szCs w:val="22"/>
        </w:rPr>
        <w:sectPr w:rsidR="000613CC" w:rsidSect="005A562E">
          <w:pgSz w:w="15840" w:h="12240" w:orient="landscape"/>
          <w:pgMar w:top="1440" w:right="1440" w:bottom="1440" w:left="1440" w:header="720" w:footer="720" w:gutter="0"/>
          <w:cols w:space="720"/>
          <w:docGrid w:linePitch="360"/>
        </w:sectPr>
      </w:pPr>
      <w:r>
        <w:rPr>
          <w:sz w:val="22"/>
          <w:szCs w:val="22"/>
        </w:rPr>
        <w:br w:type="page"/>
      </w:r>
    </w:p>
    <w:p w14:paraId="186EEA4C" w14:textId="330EA342" w:rsidR="00A701A4" w:rsidRPr="00A701A4" w:rsidRDefault="00A701A4" w:rsidP="00A701A4">
      <w:pPr>
        <w:rPr>
          <w:rFonts w:ascii="Calibri" w:hAnsi="Calibri" w:cs="Calibri"/>
          <w:b/>
          <w:bCs/>
          <w:sz w:val="22"/>
          <w:szCs w:val="22"/>
        </w:rPr>
      </w:pPr>
      <w:r w:rsidRPr="00A701A4">
        <w:rPr>
          <w:rFonts w:ascii="Calibri" w:hAnsi="Calibri" w:cs="Calibri"/>
          <w:b/>
          <w:bCs/>
          <w:sz w:val="22"/>
          <w:szCs w:val="22"/>
        </w:rPr>
        <w:lastRenderedPageBreak/>
        <w:t>Table S</w:t>
      </w:r>
      <w:r w:rsidR="002B0FA2">
        <w:rPr>
          <w:rFonts w:ascii="Calibri" w:hAnsi="Calibri" w:cs="Calibri"/>
          <w:b/>
          <w:bCs/>
          <w:sz w:val="22"/>
          <w:szCs w:val="22"/>
        </w:rPr>
        <w:t>7</w:t>
      </w:r>
      <w:r w:rsidRPr="00A701A4">
        <w:rPr>
          <w:rFonts w:ascii="Calibri" w:hAnsi="Calibri" w:cs="Calibri"/>
          <w:b/>
          <w:bCs/>
          <w:sz w:val="22"/>
          <w:szCs w:val="22"/>
        </w:rPr>
        <w:t xml:space="preserve">. Pooled multivariable-adjusted relationships of changes in dietary intake with change in </w:t>
      </w:r>
      <w:r w:rsidR="00FE62E6">
        <w:rPr>
          <w:rFonts w:ascii="Calibri" w:hAnsi="Calibri" w:cs="Calibri"/>
          <w:b/>
          <w:bCs/>
          <w:sz w:val="22"/>
          <w:szCs w:val="22"/>
        </w:rPr>
        <w:t>b</w:t>
      </w:r>
      <w:r w:rsidRPr="00A701A4">
        <w:rPr>
          <w:rFonts w:ascii="Calibri" w:hAnsi="Calibri" w:cs="Calibri"/>
          <w:b/>
          <w:bCs/>
          <w:sz w:val="22"/>
          <w:szCs w:val="22"/>
        </w:rPr>
        <w:t xml:space="preserve">ody </w:t>
      </w:r>
      <w:r w:rsidR="00FE62E6">
        <w:rPr>
          <w:rFonts w:ascii="Calibri" w:hAnsi="Calibri" w:cs="Calibri"/>
          <w:b/>
          <w:bCs/>
          <w:sz w:val="22"/>
          <w:szCs w:val="22"/>
        </w:rPr>
        <w:t>m</w:t>
      </w:r>
      <w:r w:rsidRPr="00A701A4">
        <w:rPr>
          <w:rFonts w:ascii="Calibri" w:hAnsi="Calibri" w:cs="Calibri"/>
          <w:b/>
          <w:bCs/>
          <w:sz w:val="22"/>
          <w:szCs w:val="22"/>
        </w:rPr>
        <w:t xml:space="preserve">ass </w:t>
      </w:r>
      <w:r w:rsidR="00FE62E6">
        <w:rPr>
          <w:rFonts w:ascii="Calibri" w:hAnsi="Calibri" w:cs="Calibri"/>
          <w:b/>
          <w:bCs/>
          <w:sz w:val="22"/>
          <w:szCs w:val="22"/>
        </w:rPr>
        <w:t>i</w:t>
      </w:r>
      <w:r w:rsidRPr="00A701A4">
        <w:rPr>
          <w:rFonts w:ascii="Calibri" w:hAnsi="Calibri" w:cs="Calibri"/>
          <w:b/>
          <w:bCs/>
          <w:sz w:val="22"/>
          <w:szCs w:val="22"/>
        </w:rPr>
        <w:t xml:space="preserve">ndex among 120,877 US </w:t>
      </w:r>
      <w:r w:rsidR="00FE62E6">
        <w:rPr>
          <w:rFonts w:ascii="Calibri" w:hAnsi="Calibri" w:cs="Calibri"/>
          <w:b/>
          <w:bCs/>
          <w:sz w:val="22"/>
          <w:szCs w:val="22"/>
        </w:rPr>
        <w:t>w</w:t>
      </w:r>
      <w:r w:rsidRPr="00A701A4">
        <w:rPr>
          <w:rFonts w:ascii="Calibri" w:hAnsi="Calibri" w:cs="Calibri"/>
          <w:b/>
          <w:bCs/>
          <w:sz w:val="22"/>
          <w:szCs w:val="22"/>
        </w:rPr>
        <w:t xml:space="preserve">omen and </w:t>
      </w:r>
      <w:r w:rsidR="00FE62E6">
        <w:rPr>
          <w:rFonts w:ascii="Calibri" w:hAnsi="Calibri" w:cs="Calibri"/>
          <w:b/>
          <w:bCs/>
          <w:sz w:val="22"/>
          <w:szCs w:val="22"/>
        </w:rPr>
        <w:t>m</w:t>
      </w:r>
      <w:r w:rsidRPr="00A701A4">
        <w:rPr>
          <w:rFonts w:ascii="Calibri" w:hAnsi="Calibri" w:cs="Calibri"/>
          <w:b/>
          <w:bCs/>
          <w:sz w:val="22"/>
          <w:szCs w:val="22"/>
        </w:rPr>
        <w:t xml:space="preserve">en in </w:t>
      </w:r>
      <w:r w:rsidR="00FE62E6">
        <w:rPr>
          <w:rFonts w:ascii="Calibri" w:hAnsi="Calibri" w:cs="Calibri"/>
          <w:b/>
          <w:bCs/>
          <w:sz w:val="22"/>
          <w:szCs w:val="22"/>
        </w:rPr>
        <w:t>t</w:t>
      </w:r>
      <w:r w:rsidRPr="00A701A4">
        <w:rPr>
          <w:rFonts w:ascii="Calibri" w:hAnsi="Calibri" w:cs="Calibri"/>
          <w:b/>
          <w:bCs/>
          <w:sz w:val="22"/>
          <w:szCs w:val="22"/>
        </w:rPr>
        <w:t xml:space="preserve">hree </w:t>
      </w:r>
      <w:r w:rsidR="00FE62E6">
        <w:rPr>
          <w:rFonts w:ascii="Calibri" w:hAnsi="Calibri" w:cs="Calibri"/>
          <w:b/>
          <w:bCs/>
          <w:sz w:val="22"/>
          <w:szCs w:val="22"/>
        </w:rPr>
        <w:t>pr</w:t>
      </w:r>
      <w:r w:rsidRPr="00A701A4">
        <w:rPr>
          <w:rFonts w:ascii="Calibri" w:hAnsi="Calibri" w:cs="Calibri"/>
          <w:b/>
          <w:bCs/>
          <w:sz w:val="22"/>
          <w:szCs w:val="22"/>
        </w:rPr>
        <w:t xml:space="preserve">ospective </w:t>
      </w:r>
      <w:r w:rsidR="00FE62E6">
        <w:rPr>
          <w:rFonts w:ascii="Calibri" w:hAnsi="Calibri" w:cs="Calibri"/>
          <w:b/>
          <w:bCs/>
          <w:sz w:val="22"/>
          <w:szCs w:val="22"/>
        </w:rPr>
        <w:t>c</w:t>
      </w:r>
      <w:r w:rsidRPr="00A701A4">
        <w:rPr>
          <w:rFonts w:ascii="Calibri" w:hAnsi="Calibri" w:cs="Calibri"/>
          <w:b/>
          <w:bCs/>
          <w:sz w:val="22"/>
          <w:szCs w:val="22"/>
        </w:rPr>
        <w:t xml:space="preserve">ohorts with 12-20 Years </w:t>
      </w:r>
      <w:r w:rsidR="00FE62E6">
        <w:rPr>
          <w:rFonts w:ascii="Calibri" w:hAnsi="Calibri" w:cs="Calibri"/>
          <w:b/>
          <w:bCs/>
          <w:sz w:val="22"/>
          <w:szCs w:val="22"/>
        </w:rPr>
        <w:t>f</w:t>
      </w:r>
      <w:r w:rsidRPr="00A701A4">
        <w:rPr>
          <w:rFonts w:ascii="Calibri" w:hAnsi="Calibri" w:cs="Calibri"/>
          <w:b/>
          <w:bCs/>
          <w:sz w:val="22"/>
          <w:szCs w:val="22"/>
        </w:rPr>
        <w:t>ollow-up, stratified by body mass index*</w:t>
      </w:r>
    </w:p>
    <w:p w14:paraId="721F2406" w14:textId="77777777" w:rsidR="00A701A4" w:rsidRDefault="00A701A4" w:rsidP="00A701A4">
      <w:pPr>
        <w:rPr>
          <w:sz w:val="22"/>
          <w:szCs w:val="22"/>
        </w:rPr>
      </w:pP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0"/>
        <w:gridCol w:w="2700"/>
        <w:gridCol w:w="2520"/>
      </w:tblGrid>
      <w:tr w:rsidR="00A701A4" w:rsidRPr="00012971" w14:paraId="544A77AE" w14:textId="77777777" w:rsidTr="0092277E">
        <w:trPr>
          <w:trHeight w:val="300"/>
        </w:trPr>
        <w:tc>
          <w:tcPr>
            <w:tcW w:w="3780" w:type="dxa"/>
            <w:tcBorders>
              <w:top w:val="single" w:sz="4" w:space="0" w:color="auto"/>
              <w:bottom w:val="single" w:sz="4" w:space="0" w:color="auto"/>
            </w:tcBorders>
          </w:tcPr>
          <w:p w14:paraId="2FB5DFC9" w14:textId="77777777" w:rsidR="00A701A4" w:rsidRPr="00657EBB" w:rsidRDefault="00A701A4" w:rsidP="0092277E">
            <w:pPr>
              <w:rPr>
                <w:rFonts w:ascii="Calibri" w:hAnsi="Calibri" w:cs="Calibri"/>
                <w:b/>
                <w:sz w:val="20"/>
                <w:szCs w:val="20"/>
              </w:rPr>
            </w:pPr>
            <w:r w:rsidRPr="00657EBB">
              <w:rPr>
                <w:rFonts w:ascii="Calibri" w:hAnsi="Calibri" w:cs="Calibri"/>
                <w:b/>
                <w:sz w:val="20"/>
                <w:szCs w:val="20"/>
              </w:rPr>
              <w:t>Dietary factor</w:t>
            </w:r>
            <w:r w:rsidRPr="00657EBB">
              <w:rPr>
                <w:rFonts w:ascii="Calibri" w:hAnsi="Calibri" w:cs="Calibri"/>
                <w:b/>
                <w:bCs/>
                <w:sz w:val="20"/>
                <w:szCs w:val="20"/>
              </w:rPr>
              <w:t>†</w:t>
            </w:r>
          </w:p>
        </w:tc>
        <w:tc>
          <w:tcPr>
            <w:tcW w:w="2700" w:type="dxa"/>
            <w:tcBorders>
              <w:top w:val="single" w:sz="4" w:space="0" w:color="auto"/>
              <w:bottom w:val="single" w:sz="4" w:space="0" w:color="auto"/>
            </w:tcBorders>
            <w:hideMark/>
          </w:tcPr>
          <w:p w14:paraId="6F56E12E" w14:textId="77777777" w:rsidR="00A701A4" w:rsidRPr="0095545E" w:rsidRDefault="00A701A4" w:rsidP="0092277E">
            <w:pPr>
              <w:jc w:val="center"/>
              <w:rPr>
                <w:rFonts w:ascii="Calibri" w:hAnsi="Calibri" w:cs="Calibri"/>
                <w:b/>
                <w:sz w:val="20"/>
                <w:szCs w:val="20"/>
                <w:vertAlign w:val="superscript"/>
              </w:rPr>
            </w:pPr>
            <w:r w:rsidRPr="00657EBB">
              <w:rPr>
                <w:rFonts w:ascii="Calibri" w:hAnsi="Calibri" w:cs="Calibri"/>
                <w:b/>
                <w:sz w:val="20"/>
                <w:szCs w:val="20"/>
              </w:rPr>
              <w:t>Body mass index</w:t>
            </w:r>
            <w:r>
              <w:rPr>
                <w:rFonts w:ascii="Calibri" w:hAnsi="Calibri" w:cs="Calibri"/>
                <w:b/>
                <w:sz w:val="20"/>
                <w:szCs w:val="20"/>
              </w:rPr>
              <w:t xml:space="preserve"> 18-</w:t>
            </w:r>
            <w:r w:rsidRPr="00657EBB">
              <w:rPr>
                <w:rFonts w:ascii="Calibri" w:hAnsi="Calibri" w:cs="Calibri"/>
                <w:b/>
                <w:sz w:val="20"/>
                <w:szCs w:val="20"/>
              </w:rPr>
              <w:t>25</w:t>
            </w:r>
            <w:r>
              <w:rPr>
                <w:rFonts w:ascii="Calibri" w:hAnsi="Calibri" w:cs="Calibri"/>
                <w:b/>
                <w:sz w:val="20"/>
                <w:szCs w:val="20"/>
              </w:rPr>
              <w:t xml:space="preserve"> kg/m</w:t>
            </w:r>
            <w:r>
              <w:rPr>
                <w:rFonts w:ascii="Calibri" w:hAnsi="Calibri" w:cs="Calibri"/>
                <w:b/>
                <w:sz w:val="20"/>
                <w:szCs w:val="20"/>
                <w:vertAlign w:val="superscript"/>
              </w:rPr>
              <w:t>2</w:t>
            </w:r>
          </w:p>
        </w:tc>
        <w:tc>
          <w:tcPr>
            <w:tcW w:w="2520" w:type="dxa"/>
            <w:tcBorders>
              <w:top w:val="single" w:sz="4" w:space="0" w:color="auto"/>
              <w:bottom w:val="single" w:sz="4" w:space="0" w:color="auto"/>
            </w:tcBorders>
            <w:hideMark/>
          </w:tcPr>
          <w:p w14:paraId="7309A6A2" w14:textId="77777777" w:rsidR="00A701A4" w:rsidRPr="00657EBB" w:rsidRDefault="00A701A4" w:rsidP="0092277E">
            <w:pPr>
              <w:jc w:val="center"/>
              <w:rPr>
                <w:rFonts w:ascii="Calibri" w:hAnsi="Calibri" w:cs="Calibri"/>
                <w:b/>
                <w:sz w:val="20"/>
                <w:szCs w:val="20"/>
              </w:rPr>
            </w:pPr>
            <w:r w:rsidRPr="00657EBB">
              <w:rPr>
                <w:rFonts w:ascii="Calibri" w:hAnsi="Calibri" w:cs="Calibri"/>
                <w:b/>
                <w:sz w:val="20"/>
                <w:szCs w:val="20"/>
              </w:rPr>
              <w:t>Body mass index</w:t>
            </w:r>
            <w:r>
              <w:rPr>
                <w:rFonts w:ascii="Calibri" w:hAnsi="Calibri" w:cs="Calibri"/>
                <w:b/>
                <w:sz w:val="20"/>
                <w:szCs w:val="20"/>
              </w:rPr>
              <w:t xml:space="preserve"> </w:t>
            </w:r>
            <w:r w:rsidRPr="00657EBB">
              <w:rPr>
                <w:rFonts w:ascii="Calibri" w:hAnsi="Calibri" w:cs="Calibri"/>
                <w:b/>
                <w:sz w:val="20"/>
                <w:szCs w:val="20"/>
              </w:rPr>
              <w:t>≥25</w:t>
            </w:r>
            <w:r>
              <w:rPr>
                <w:rFonts w:ascii="Calibri" w:hAnsi="Calibri" w:cs="Calibri"/>
                <w:b/>
                <w:sz w:val="20"/>
                <w:szCs w:val="20"/>
              </w:rPr>
              <w:t xml:space="preserve"> kg/m</w:t>
            </w:r>
            <w:r>
              <w:rPr>
                <w:rFonts w:ascii="Calibri" w:hAnsi="Calibri" w:cs="Calibri"/>
                <w:b/>
                <w:sz w:val="20"/>
                <w:szCs w:val="20"/>
                <w:vertAlign w:val="superscript"/>
              </w:rPr>
              <w:t>2</w:t>
            </w:r>
          </w:p>
        </w:tc>
      </w:tr>
      <w:tr w:rsidR="00A701A4" w:rsidRPr="00012971" w14:paraId="48F328AF" w14:textId="77777777" w:rsidTr="0092277E">
        <w:trPr>
          <w:trHeight w:val="300"/>
        </w:trPr>
        <w:tc>
          <w:tcPr>
            <w:tcW w:w="3780" w:type="dxa"/>
            <w:tcBorders>
              <w:top w:val="single" w:sz="4" w:space="0" w:color="auto"/>
            </w:tcBorders>
            <w:hideMark/>
          </w:tcPr>
          <w:p w14:paraId="47DE3E87" w14:textId="77777777" w:rsidR="00A701A4" w:rsidRPr="00012971" w:rsidRDefault="00A701A4" w:rsidP="0092277E">
            <w:pPr>
              <w:spacing w:line="360" w:lineRule="auto"/>
              <w:rPr>
                <w:rFonts w:ascii="Calibri" w:hAnsi="Calibri" w:cs="Calibri"/>
                <w:bCs/>
                <w:sz w:val="20"/>
                <w:szCs w:val="20"/>
              </w:rPr>
            </w:pPr>
            <w:r w:rsidRPr="00012971">
              <w:rPr>
                <w:rFonts w:ascii="Calibri" w:hAnsi="Calibri" w:cs="Calibri"/>
                <w:bCs/>
                <w:sz w:val="20"/>
                <w:szCs w:val="20"/>
              </w:rPr>
              <w:t xml:space="preserve">Fruits, </w:t>
            </w:r>
            <w:r>
              <w:rPr>
                <w:rFonts w:ascii="Calibri" w:hAnsi="Calibri" w:cs="Calibri"/>
                <w:bCs/>
                <w:sz w:val="20"/>
                <w:szCs w:val="20"/>
              </w:rPr>
              <w:t>100 g</w:t>
            </w:r>
            <w:r w:rsidRPr="00012971">
              <w:rPr>
                <w:rFonts w:ascii="Calibri" w:hAnsi="Calibri" w:cs="Calibri"/>
                <w:bCs/>
                <w:sz w:val="20"/>
                <w:szCs w:val="20"/>
              </w:rPr>
              <w:t xml:space="preserve">/day </w:t>
            </w:r>
          </w:p>
        </w:tc>
        <w:tc>
          <w:tcPr>
            <w:tcW w:w="2700" w:type="dxa"/>
            <w:tcBorders>
              <w:top w:val="single" w:sz="4" w:space="0" w:color="auto"/>
            </w:tcBorders>
            <w:hideMark/>
          </w:tcPr>
          <w:p w14:paraId="3411A599" w14:textId="77777777" w:rsidR="00A701A4" w:rsidRPr="00012971" w:rsidRDefault="00A701A4" w:rsidP="0092277E">
            <w:pPr>
              <w:jc w:val="center"/>
              <w:rPr>
                <w:rFonts w:ascii="Calibri" w:hAnsi="Calibri" w:cs="Calibri"/>
                <w:sz w:val="20"/>
                <w:szCs w:val="20"/>
              </w:rPr>
            </w:pPr>
            <w:r w:rsidRPr="00012971">
              <w:rPr>
                <w:rFonts w:ascii="Calibri" w:hAnsi="Calibri" w:cs="Calibri"/>
                <w:sz w:val="20"/>
                <w:szCs w:val="20"/>
              </w:rPr>
              <w:t>-0.06 (-0.08, -0.04)</w:t>
            </w:r>
          </w:p>
        </w:tc>
        <w:tc>
          <w:tcPr>
            <w:tcW w:w="2520" w:type="dxa"/>
            <w:tcBorders>
              <w:top w:val="single" w:sz="4" w:space="0" w:color="auto"/>
            </w:tcBorders>
            <w:hideMark/>
          </w:tcPr>
          <w:p w14:paraId="240AAF48" w14:textId="77777777" w:rsidR="00A701A4" w:rsidRPr="00012971" w:rsidRDefault="00A701A4" w:rsidP="0092277E">
            <w:pPr>
              <w:spacing w:line="360" w:lineRule="auto"/>
              <w:jc w:val="center"/>
              <w:rPr>
                <w:rFonts w:ascii="Calibri" w:hAnsi="Calibri" w:cs="Calibri"/>
                <w:bCs/>
                <w:sz w:val="20"/>
                <w:szCs w:val="20"/>
              </w:rPr>
            </w:pPr>
            <w:r w:rsidRPr="00012971">
              <w:rPr>
                <w:rFonts w:ascii="Calibri" w:hAnsi="Calibri" w:cs="Calibri"/>
                <w:sz w:val="20"/>
                <w:szCs w:val="20"/>
              </w:rPr>
              <w:t>-0.11 (-0.16, -0.06)</w:t>
            </w:r>
          </w:p>
        </w:tc>
      </w:tr>
      <w:tr w:rsidR="00A701A4" w:rsidRPr="00012971" w14:paraId="5F641E67" w14:textId="77777777" w:rsidTr="0092277E">
        <w:trPr>
          <w:trHeight w:val="300"/>
        </w:trPr>
        <w:tc>
          <w:tcPr>
            <w:tcW w:w="3780" w:type="dxa"/>
            <w:hideMark/>
          </w:tcPr>
          <w:p w14:paraId="336C9F03" w14:textId="77777777" w:rsidR="00A701A4" w:rsidRPr="00012971" w:rsidRDefault="00A701A4" w:rsidP="0092277E">
            <w:pPr>
              <w:spacing w:line="360" w:lineRule="auto"/>
              <w:rPr>
                <w:rFonts w:ascii="Calibri" w:hAnsi="Calibri" w:cs="Calibri"/>
                <w:bCs/>
                <w:sz w:val="20"/>
                <w:szCs w:val="20"/>
              </w:rPr>
            </w:pPr>
            <w:r>
              <w:rPr>
                <w:rFonts w:ascii="Calibri" w:hAnsi="Calibri" w:cs="Calibri"/>
                <w:bCs/>
                <w:sz w:val="20"/>
                <w:szCs w:val="20"/>
              </w:rPr>
              <w:t>Non-starchy v</w:t>
            </w:r>
            <w:r w:rsidRPr="00012971">
              <w:rPr>
                <w:rFonts w:ascii="Calibri" w:hAnsi="Calibri" w:cs="Calibri"/>
                <w:bCs/>
                <w:sz w:val="20"/>
                <w:szCs w:val="20"/>
              </w:rPr>
              <w:t xml:space="preserve">egetables, </w:t>
            </w:r>
            <w:r>
              <w:rPr>
                <w:rFonts w:ascii="Calibri" w:hAnsi="Calibri" w:cs="Calibri"/>
                <w:bCs/>
                <w:sz w:val="20"/>
                <w:szCs w:val="20"/>
              </w:rPr>
              <w:t>100 g</w:t>
            </w:r>
            <w:r w:rsidRPr="00012971">
              <w:rPr>
                <w:rFonts w:ascii="Calibri" w:hAnsi="Calibri" w:cs="Calibri"/>
                <w:bCs/>
                <w:sz w:val="20"/>
                <w:szCs w:val="20"/>
              </w:rPr>
              <w:t>/day</w:t>
            </w:r>
          </w:p>
        </w:tc>
        <w:tc>
          <w:tcPr>
            <w:tcW w:w="2700" w:type="dxa"/>
            <w:hideMark/>
          </w:tcPr>
          <w:p w14:paraId="691CFCF8" w14:textId="77777777" w:rsidR="00A701A4" w:rsidRPr="00012971" w:rsidRDefault="00A701A4" w:rsidP="0092277E">
            <w:pPr>
              <w:jc w:val="center"/>
              <w:rPr>
                <w:rFonts w:ascii="Calibri" w:hAnsi="Calibri" w:cs="Calibri"/>
                <w:sz w:val="20"/>
                <w:szCs w:val="20"/>
              </w:rPr>
            </w:pPr>
            <w:r w:rsidRPr="00012971">
              <w:rPr>
                <w:rFonts w:ascii="Calibri" w:hAnsi="Calibri" w:cs="Calibri"/>
                <w:sz w:val="20"/>
                <w:szCs w:val="20"/>
              </w:rPr>
              <w:t>-0.03 (-0.04, -0.01)</w:t>
            </w:r>
          </w:p>
        </w:tc>
        <w:tc>
          <w:tcPr>
            <w:tcW w:w="2520" w:type="dxa"/>
            <w:hideMark/>
          </w:tcPr>
          <w:p w14:paraId="1821AFDB" w14:textId="77777777" w:rsidR="00A701A4" w:rsidRPr="00012971" w:rsidRDefault="00A701A4" w:rsidP="0092277E">
            <w:pPr>
              <w:spacing w:line="360" w:lineRule="auto"/>
              <w:jc w:val="center"/>
              <w:rPr>
                <w:rFonts w:ascii="Calibri" w:hAnsi="Calibri" w:cs="Calibri"/>
                <w:bCs/>
                <w:sz w:val="20"/>
                <w:szCs w:val="20"/>
              </w:rPr>
            </w:pPr>
            <w:r w:rsidRPr="00012971">
              <w:rPr>
                <w:rFonts w:ascii="Calibri" w:hAnsi="Calibri" w:cs="Calibri"/>
                <w:sz w:val="20"/>
                <w:szCs w:val="20"/>
              </w:rPr>
              <w:t>-0.06 (-0.09, -0.02)</w:t>
            </w:r>
          </w:p>
        </w:tc>
      </w:tr>
      <w:tr w:rsidR="00A701A4" w:rsidRPr="00012971" w14:paraId="57BF0F69" w14:textId="77777777" w:rsidTr="0092277E">
        <w:trPr>
          <w:trHeight w:val="300"/>
        </w:trPr>
        <w:tc>
          <w:tcPr>
            <w:tcW w:w="3780" w:type="dxa"/>
            <w:hideMark/>
          </w:tcPr>
          <w:p w14:paraId="1EEF37F3" w14:textId="77777777" w:rsidR="00A701A4" w:rsidRPr="001D1AA3" w:rsidRDefault="00A701A4" w:rsidP="0092277E">
            <w:pPr>
              <w:spacing w:line="360" w:lineRule="auto"/>
              <w:rPr>
                <w:rFonts w:ascii="Calibri" w:hAnsi="Calibri" w:cs="Calibri"/>
                <w:bCs/>
                <w:sz w:val="20"/>
                <w:szCs w:val="20"/>
              </w:rPr>
            </w:pPr>
            <w:r w:rsidRPr="001D1AA3">
              <w:rPr>
                <w:rFonts w:ascii="Calibri" w:hAnsi="Calibri" w:cs="Calibri"/>
                <w:bCs/>
                <w:sz w:val="20"/>
                <w:szCs w:val="20"/>
              </w:rPr>
              <w:t>Nuts and seeds, 28.35 g/day</w:t>
            </w:r>
          </w:p>
        </w:tc>
        <w:tc>
          <w:tcPr>
            <w:tcW w:w="2700" w:type="dxa"/>
            <w:hideMark/>
          </w:tcPr>
          <w:p w14:paraId="5A4239A5" w14:textId="77777777" w:rsidR="00A701A4" w:rsidRPr="001D1AA3" w:rsidRDefault="00A701A4" w:rsidP="0092277E">
            <w:pPr>
              <w:jc w:val="center"/>
              <w:rPr>
                <w:rFonts w:ascii="Calibri" w:hAnsi="Calibri" w:cs="Calibri"/>
                <w:sz w:val="20"/>
                <w:szCs w:val="20"/>
              </w:rPr>
            </w:pPr>
            <w:r w:rsidRPr="001D1AA3">
              <w:rPr>
                <w:rFonts w:ascii="Calibri" w:hAnsi="Calibri" w:cs="Calibri"/>
                <w:sz w:val="20"/>
                <w:szCs w:val="20"/>
              </w:rPr>
              <w:t>-0.10 (-0.16, -0.05)</w:t>
            </w:r>
          </w:p>
        </w:tc>
        <w:tc>
          <w:tcPr>
            <w:tcW w:w="2520" w:type="dxa"/>
            <w:hideMark/>
          </w:tcPr>
          <w:p w14:paraId="39AA5D03" w14:textId="77777777" w:rsidR="00A701A4" w:rsidRPr="001D1AA3" w:rsidRDefault="00A701A4" w:rsidP="0092277E">
            <w:pPr>
              <w:spacing w:line="360" w:lineRule="auto"/>
              <w:jc w:val="center"/>
              <w:rPr>
                <w:rFonts w:ascii="Calibri" w:hAnsi="Calibri" w:cs="Calibri"/>
                <w:bCs/>
                <w:sz w:val="20"/>
                <w:szCs w:val="20"/>
              </w:rPr>
            </w:pPr>
            <w:r w:rsidRPr="001D1AA3">
              <w:rPr>
                <w:rFonts w:ascii="Calibri" w:hAnsi="Calibri" w:cs="Calibri"/>
                <w:sz w:val="20"/>
                <w:szCs w:val="20"/>
              </w:rPr>
              <w:t>-0.14 (-0.25, -0.03)</w:t>
            </w:r>
          </w:p>
        </w:tc>
      </w:tr>
      <w:tr w:rsidR="00A701A4" w:rsidRPr="00012971" w14:paraId="693EC6E6" w14:textId="77777777" w:rsidTr="0092277E">
        <w:trPr>
          <w:trHeight w:val="300"/>
        </w:trPr>
        <w:tc>
          <w:tcPr>
            <w:tcW w:w="3780" w:type="dxa"/>
            <w:hideMark/>
          </w:tcPr>
          <w:p w14:paraId="57BF0862" w14:textId="77777777" w:rsidR="00A701A4" w:rsidRPr="001D1AA3" w:rsidRDefault="00A701A4" w:rsidP="0092277E">
            <w:pPr>
              <w:spacing w:line="360" w:lineRule="auto"/>
              <w:rPr>
                <w:rFonts w:ascii="Calibri" w:hAnsi="Calibri" w:cs="Calibri"/>
                <w:bCs/>
                <w:sz w:val="20"/>
                <w:szCs w:val="20"/>
              </w:rPr>
            </w:pPr>
            <w:r w:rsidRPr="001D1AA3">
              <w:rPr>
                <w:rFonts w:ascii="Calibri" w:hAnsi="Calibri" w:cs="Calibri"/>
                <w:sz w:val="20"/>
                <w:szCs w:val="20"/>
              </w:rPr>
              <w:t>Yogurt, 245 g</w:t>
            </w:r>
            <w:r w:rsidRPr="001D1AA3">
              <w:rPr>
                <w:rFonts w:ascii="Calibri" w:hAnsi="Calibri" w:cs="Calibri"/>
                <w:bCs/>
                <w:sz w:val="20"/>
                <w:szCs w:val="20"/>
              </w:rPr>
              <w:t xml:space="preserve">/day § </w:t>
            </w:r>
          </w:p>
        </w:tc>
        <w:tc>
          <w:tcPr>
            <w:tcW w:w="2700" w:type="dxa"/>
            <w:hideMark/>
          </w:tcPr>
          <w:p w14:paraId="56B17E41" w14:textId="77777777" w:rsidR="00A701A4" w:rsidRPr="001D1AA3" w:rsidRDefault="00A701A4" w:rsidP="0092277E">
            <w:pPr>
              <w:jc w:val="center"/>
              <w:rPr>
                <w:rFonts w:ascii="Calibri" w:hAnsi="Calibri" w:cs="Calibri"/>
                <w:sz w:val="20"/>
                <w:szCs w:val="20"/>
              </w:rPr>
            </w:pPr>
            <w:r w:rsidRPr="001D1AA3">
              <w:rPr>
                <w:rFonts w:ascii="Calibri" w:hAnsi="Calibri" w:cs="Calibri"/>
                <w:sz w:val="20"/>
                <w:szCs w:val="20"/>
              </w:rPr>
              <w:t>-0.09 (-0.12, -0.06)</w:t>
            </w:r>
          </w:p>
        </w:tc>
        <w:tc>
          <w:tcPr>
            <w:tcW w:w="2520" w:type="dxa"/>
            <w:hideMark/>
          </w:tcPr>
          <w:p w14:paraId="7245579B" w14:textId="77777777" w:rsidR="00A701A4" w:rsidRPr="001D1AA3" w:rsidRDefault="00A701A4" w:rsidP="0092277E">
            <w:pPr>
              <w:spacing w:line="360" w:lineRule="auto"/>
              <w:jc w:val="center"/>
              <w:rPr>
                <w:rFonts w:ascii="Calibri" w:hAnsi="Calibri" w:cs="Calibri"/>
                <w:bCs/>
                <w:sz w:val="20"/>
                <w:szCs w:val="20"/>
              </w:rPr>
            </w:pPr>
            <w:r w:rsidRPr="001D1AA3">
              <w:rPr>
                <w:rFonts w:ascii="Calibri" w:hAnsi="Calibri" w:cs="Calibri"/>
                <w:sz w:val="20"/>
                <w:szCs w:val="20"/>
              </w:rPr>
              <w:t>-0.20 (-0.29, -0.11)</w:t>
            </w:r>
          </w:p>
        </w:tc>
      </w:tr>
      <w:tr w:rsidR="00A701A4" w:rsidRPr="00012971" w14:paraId="01E446B2" w14:textId="77777777" w:rsidTr="0092277E">
        <w:trPr>
          <w:trHeight w:val="300"/>
        </w:trPr>
        <w:tc>
          <w:tcPr>
            <w:tcW w:w="3780" w:type="dxa"/>
            <w:hideMark/>
          </w:tcPr>
          <w:p w14:paraId="28614D7B" w14:textId="77777777" w:rsidR="00A701A4" w:rsidRPr="001D1AA3" w:rsidRDefault="00A701A4" w:rsidP="0092277E">
            <w:pPr>
              <w:spacing w:line="360" w:lineRule="auto"/>
              <w:rPr>
                <w:rFonts w:ascii="Calibri" w:hAnsi="Calibri" w:cs="Calibri"/>
                <w:bCs/>
                <w:sz w:val="20"/>
                <w:szCs w:val="20"/>
              </w:rPr>
            </w:pPr>
            <w:r w:rsidRPr="001D1AA3">
              <w:rPr>
                <w:rFonts w:ascii="Calibri" w:hAnsi="Calibri" w:cs="Calibri"/>
                <w:bCs/>
                <w:sz w:val="20"/>
                <w:szCs w:val="20"/>
              </w:rPr>
              <w:t>Potatoes/fries, 186 g/day</w:t>
            </w:r>
          </w:p>
        </w:tc>
        <w:tc>
          <w:tcPr>
            <w:tcW w:w="2700" w:type="dxa"/>
            <w:hideMark/>
          </w:tcPr>
          <w:p w14:paraId="37E63F0D" w14:textId="77777777" w:rsidR="00A701A4" w:rsidRPr="001D1AA3" w:rsidRDefault="00A701A4" w:rsidP="0092277E">
            <w:pPr>
              <w:jc w:val="center"/>
              <w:rPr>
                <w:rFonts w:ascii="Calibri" w:hAnsi="Calibri" w:cs="Calibri"/>
                <w:sz w:val="20"/>
                <w:szCs w:val="20"/>
              </w:rPr>
            </w:pPr>
            <w:r w:rsidRPr="001D1AA3">
              <w:rPr>
                <w:rFonts w:ascii="Calibri" w:hAnsi="Calibri" w:cs="Calibri"/>
                <w:sz w:val="20"/>
                <w:szCs w:val="20"/>
              </w:rPr>
              <w:t>0.14 (0.05, 0.22)</w:t>
            </w:r>
          </w:p>
        </w:tc>
        <w:tc>
          <w:tcPr>
            <w:tcW w:w="2520" w:type="dxa"/>
            <w:hideMark/>
          </w:tcPr>
          <w:p w14:paraId="170DA79F" w14:textId="77777777" w:rsidR="00A701A4" w:rsidRPr="001D1AA3" w:rsidRDefault="00A701A4" w:rsidP="0092277E">
            <w:pPr>
              <w:spacing w:line="360" w:lineRule="auto"/>
              <w:jc w:val="center"/>
              <w:rPr>
                <w:rFonts w:ascii="Calibri" w:hAnsi="Calibri" w:cs="Calibri"/>
                <w:bCs/>
                <w:sz w:val="20"/>
                <w:szCs w:val="20"/>
              </w:rPr>
            </w:pPr>
            <w:r w:rsidRPr="001D1AA3">
              <w:rPr>
                <w:rFonts w:ascii="Calibri" w:hAnsi="Calibri" w:cs="Calibri"/>
                <w:sz w:val="20"/>
                <w:szCs w:val="20"/>
              </w:rPr>
              <w:t>0.27 (0.15, 0.38)</w:t>
            </w:r>
          </w:p>
        </w:tc>
      </w:tr>
      <w:tr w:rsidR="00A701A4" w:rsidRPr="00012971" w14:paraId="2EF00188" w14:textId="77777777" w:rsidTr="0092277E">
        <w:trPr>
          <w:trHeight w:val="300"/>
        </w:trPr>
        <w:tc>
          <w:tcPr>
            <w:tcW w:w="3780" w:type="dxa"/>
            <w:hideMark/>
          </w:tcPr>
          <w:p w14:paraId="2D78DC87" w14:textId="57616492" w:rsidR="00A701A4" w:rsidRPr="001D1AA3" w:rsidRDefault="00A701A4" w:rsidP="0092277E">
            <w:pPr>
              <w:spacing w:line="360" w:lineRule="auto"/>
              <w:rPr>
                <w:rFonts w:ascii="Calibri" w:hAnsi="Calibri" w:cs="Calibri"/>
                <w:bCs/>
                <w:sz w:val="20"/>
                <w:szCs w:val="20"/>
              </w:rPr>
            </w:pPr>
            <w:r w:rsidRPr="001D1AA3">
              <w:rPr>
                <w:rFonts w:ascii="Calibri" w:hAnsi="Calibri" w:cs="Calibri"/>
                <w:bCs/>
                <w:sz w:val="20"/>
                <w:szCs w:val="20"/>
              </w:rPr>
              <w:t xml:space="preserve">Whole grains, </w:t>
            </w:r>
            <w:r w:rsidR="000A75A0">
              <w:rPr>
                <w:rFonts w:ascii="Calibri" w:hAnsi="Calibri" w:cs="Calibri"/>
                <w:bCs/>
                <w:sz w:val="20"/>
                <w:szCs w:val="20"/>
              </w:rPr>
              <w:t>3</w:t>
            </w:r>
            <w:r w:rsidRPr="001D1AA3">
              <w:rPr>
                <w:rFonts w:ascii="Calibri" w:hAnsi="Calibri" w:cs="Calibri"/>
                <w:bCs/>
                <w:sz w:val="20"/>
                <w:szCs w:val="20"/>
              </w:rPr>
              <w:t>0 g/day ¶</w:t>
            </w:r>
          </w:p>
        </w:tc>
        <w:tc>
          <w:tcPr>
            <w:tcW w:w="2700" w:type="dxa"/>
            <w:hideMark/>
          </w:tcPr>
          <w:p w14:paraId="10B0F3ED" w14:textId="77777777" w:rsidR="00A701A4" w:rsidRPr="001D1AA3" w:rsidRDefault="00A701A4" w:rsidP="0092277E">
            <w:pPr>
              <w:jc w:val="center"/>
              <w:rPr>
                <w:rFonts w:ascii="Calibri" w:hAnsi="Calibri" w:cs="Calibri"/>
                <w:sz w:val="20"/>
                <w:szCs w:val="20"/>
              </w:rPr>
            </w:pPr>
            <w:r w:rsidRPr="001D1AA3">
              <w:rPr>
                <w:rFonts w:ascii="Calibri" w:hAnsi="Calibri" w:cs="Calibri"/>
                <w:sz w:val="20"/>
                <w:szCs w:val="20"/>
              </w:rPr>
              <w:t>-0.05 (-0.07, -0.03)</w:t>
            </w:r>
          </w:p>
        </w:tc>
        <w:tc>
          <w:tcPr>
            <w:tcW w:w="2520" w:type="dxa"/>
            <w:hideMark/>
          </w:tcPr>
          <w:p w14:paraId="6F8A7D26" w14:textId="77777777" w:rsidR="00A701A4" w:rsidRPr="001D1AA3" w:rsidRDefault="00A701A4" w:rsidP="0092277E">
            <w:pPr>
              <w:spacing w:line="360" w:lineRule="auto"/>
              <w:jc w:val="center"/>
              <w:rPr>
                <w:rFonts w:ascii="Calibri" w:hAnsi="Calibri" w:cs="Calibri"/>
                <w:bCs/>
                <w:sz w:val="20"/>
                <w:szCs w:val="20"/>
              </w:rPr>
            </w:pPr>
            <w:r w:rsidRPr="001D1AA3">
              <w:rPr>
                <w:rFonts w:ascii="Calibri" w:hAnsi="Calibri" w:cs="Calibri"/>
                <w:sz w:val="20"/>
                <w:szCs w:val="20"/>
              </w:rPr>
              <w:t>-0.08 (-0.10, -0.06)</w:t>
            </w:r>
          </w:p>
        </w:tc>
      </w:tr>
      <w:tr w:rsidR="00A701A4" w:rsidRPr="00012971" w14:paraId="54267013" w14:textId="77777777" w:rsidTr="0092277E">
        <w:trPr>
          <w:trHeight w:val="300"/>
        </w:trPr>
        <w:tc>
          <w:tcPr>
            <w:tcW w:w="3780" w:type="dxa"/>
            <w:hideMark/>
          </w:tcPr>
          <w:p w14:paraId="48779972" w14:textId="77777777" w:rsidR="00A701A4" w:rsidRPr="001D1AA3" w:rsidRDefault="00A701A4" w:rsidP="0092277E">
            <w:pPr>
              <w:tabs>
                <w:tab w:val="left" w:pos="2607"/>
              </w:tabs>
              <w:spacing w:line="360" w:lineRule="auto"/>
              <w:rPr>
                <w:rFonts w:ascii="Calibri" w:hAnsi="Calibri" w:cs="Calibri"/>
                <w:bCs/>
                <w:sz w:val="20"/>
                <w:szCs w:val="20"/>
              </w:rPr>
            </w:pPr>
            <w:r w:rsidRPr="001D1AA3">
              <w:rPr>
                <w:rFonts w:ascii="Calibri" w:hAnsi="Calibri" w:cs="Calibri"/>
                <w:bCs/>
                <w:sz w:val="20"/>
                <w:szCs w:val="20"/>
              </w:rPr>
              <w:t>Refined grains, 1 serving/day</w:t>
            </w:r>
            <w:r w:rsidRPr="001D1AA3">
              <w:rPr>
                <w:rFonts w:ascii="Calibri" w:hAnsi="Calibri" w:cs="Calibri"/>
                <w:sz w:val="20"/>
                <w:szCs w:val="20"/>
              </w:rPr>
              <w:t>‡</w:t>
            </w:r>
          </w:p>
        </w:tc>
        <w:tc>
          <w:tcPr>
            <w:tcW w:w="2700" w:type="dxa"/>
            <w:hideMark/>
          </w:tcPr>
          <w:p w14:paraId="2F46787E" w14:textId="77777777" w:rsidR="00A701A4" w:rsidRPr="001D1AA3" w:rsidRDefault="00A701A4" w:rsidP="0092277E">
            <w:pPr>
              <w:jc w:val="center"/>
              <w:rPr>
                <w:rFonts w:ascii="Calibri" w:hAnsi="Calibri" w:cs="Calibri"/>
                <w:sz w:val="20"/>
                <w:szCs w:val="20"/>
              </w:rPr>
            </w:pPr>
            <w:r w:rsidRPr="001D1AA3">
              <w:rPr>
                <w:rFonts w:ascii="Calibri" w:hAnsi="Calibri" w:cs="Calibri"/>
                <w:sz w:val="20"/>
                <w:szCs w:val="20"/>
              </w:rPr>
              <w:t>0.05 (0.01, 0.08)</w:t>
            </w:r>
          </w:p>
        </w:tc>
        <w:tc>
          <w:tcPr>
            <w:tcW w:w="2520" w:type="dxa"/>
            <w:hideMark/>
          </w:tcPr>
          <w:p w14:paraId="3D893797" w14:textId="77777777" w:rsidR="00A701A4" w:rsidRPr="001D1AA3" w:rsidRDefault="00A701A4" w:rsidP="0092277E">
            <w:pPr>
              <w:spacing w:line="360" w:lineRule="auto"/>
              <w:jc w:val="center"/>
              <w:rPr>
                <w:rFonts w:ascii="Calibri" w:hAnsi="Calibri" w:cs="Calibri"/>
                <w:bCs/>
                <w:sz w:val="20"/>
                <w:szCs w:val="20"/>
              </w:rPr>
            </w:pPr>
            <w:r w:rsidRPr="001D1AA3">
              <w:rPr>
                <w:rFonts w:ascii="Calibri" w:hAnsi="Calibri" w:cs="Calibri"/>
                <w:sz w:val="20"/>
                <w:szCs w:val="20"/>
              </w:rPr>
              <w:t>0.07 (0.03, 0.11)</w:t>
            </w:r>
          </w:p>
        </w:tc>
      </w:tr>
      <w:tr w:rsidR="00A701A4" w:rsidRPr="00012971" w14:paraId="1B35EA59" w14:textId="77777777" w:rsidTr="0092277E">
        <w:trPr>
          <w:trHeight w:val="300"/>
        </w:trPr>
        <w:tc>
          <w:tcPr>
            <w:tcW w:w="3780" w:type="dxa"/>
            <w:hideMark/>
          </w:tcPr>
          <w:p w14:paraId="61A66909" w14:textId="77777777" w:rsidR="00A701A4" w:rsidRPr="00012971" w:rsidRDefault="00A701A4" w:rsidP="0092277E">
            <w:pPr>
              <w:spacing w:line="360" w:lineRule="auto"/>
              <w:rPr>
                <w:rFonts w:ascii="Calibri" w:hAnsi="Calibri" w:cs="Calibri"/>
                <w:bCs/>
                <w:sz w:val="20"/>
                <w:szCs w:val="20"/>
              </w:rPr>
            </w:pPr>
            <w:r w:rsidRPr="00012971">
              <w:rPr>
                <w:rFonts w:ascii="Calibri" w:hAnsi="Calibri" w:cs="Calibri"/>
                <w:bCs/>
                <w:sz w:val="20"/>
                <w:szCs w:val="20"/>
              </w:rPr>
              <w:t xml:space="preserve">Sugar sweetened beverages, </w:t>
            </w:r>
            <w:r>
              <w:rPr>
                <w:rFonts w:ascii="Calibri" w:hAnsi="Calibri" w:cs="Calibri"/>
                <w:bCs/>
                <w:sz w:val="20"/>
                <w:szCs w:val="20"/>
              </w:rPr>
              <w:t>248 g</w:t>
            </w:r>
            <w:r w:rsidRPr="00012971">
              <w:rPr>
                <w:rFonts w:ascii="Calibri" w:hAnsi="Calibri" w:cs="Calibri"/>
                <w:bCs/>
                <w:sz w:val="20"/>
                <w:szCs w:val="20"/>
              </w:rPr>
              <w:t>/day</w:t>
            </w:r>
          </w:p>
        </w:tc>
        <w:tc>
          <w:tcPr>
            <w:tcW w:w="2700" w:type="dxa"/>
            <w:hideMark/>
          </w:tcPr>
          <w:p w14:paraId="481859D5" w14:textId="77777777" w:rsidR="00A701A4" w:rsidRPr="00012971" w:rsidRDefault="00A701A4" w:rsidP="0092277E">
            <w:pPr>
              <w:jc w:val="center"/>
              <w:rPr>
                <w:rFonts w:ascii="Calibri" w:hAnsi="Calibri" w:cs="Calibri"/>
                <w:sz w:val="20"/>
                <w:szCs w:val="20"/>
              </w:rPr>
            </w:pPr>
            <w:r w:rsidRPr="00012971">
              <w:rPr>
                <w:rFonts w:ascii="Calibri" w:hAnsi="Calibri" w:cs="Calibri"/>
                <w:sz w:val="20"/>
                <w:szCs w:val="20"/>
              </w:rPr>
              <w:t>0.09 (0.05, 0.14)</w:t>
            </w:r>
          </w:p>
        </w:tc>
        <w:tc>
          <w:tcPr>
            <w:tcW w:w="2520" w:type="dxa"/>
            <w:hideMark/>
          </w:tcPr>
          <w:p w14:paraId="693B18DE" w14:textId="77777777" w:rsidR="00A701A4" w:rsidRPr="00012971" w:rsidRDefault="00A701A4" w:rsidP="0092277E">
            <w:pPr>
              <w:spacing w:line="360" w:lineRule="auto"/>
              <w:jc w:val="center"/>
              <w:rPr>
                <w:rFonts w:ascii="Calibri" w:hAnsi="Calibri" w:cs="Calibri"/>
                <w:bCs/>
                <w:sz w:val="20"/>
                <w:szCs w:val="20"/>
              </w:rPr>
            </w:pPr>
            <w:r w:rsidRPr="00012971">
              <w:rPr>
                <w:rFonts w:ascii="Calibri" w:hAnsi="Calibri" w:cs="Calibri"/>
                <w:sz w:val="20"/>
                <w:szCs w:val="20"/>
              </w:rPr>
              <w:t>0.23 (0.14, 0.32)</w:t>
            </w:r>
          </w:p>
        </w:tc>
      </w:tr>
      <w:tr w:rsidR="00A701A4" w:rsidRPr="00012971" w14:paraId="23396647" w14:textId="77777777" w:rsidTr="0092277E">
        <w:trPr>
          <w:trHeight w:val="300"/>
        </w:trPr>
        <w:tc>
          <w:tcPr>
            <w:tcW w:w="3780" w:type="dxa"/>
            <w:hideMark/>
          </w:tcPr>
          <w:p w14:paraId="7E6C08CF" w14:textId="77777777" w:rsidR="00A701A4" w:rsidRPr="00012971" w:rsidRDefault="00A701A4" w:rsidP="0092277E">
            <w:pPr>
              <w:spacing w:line="360" w:lineRule="auto"/>
              <w:rPr>
                <w:rFonts w:ascii="Calibri" w:hAnsi="Calibri" w:cs="Calibri"/>
                <w:bCs/>
                <w:sz w:val="20"/>
                <w:szCs w:val="20"/>
              </w:rPr>
            </w:pPr>
            <w:r w:rsidRPr="00012971">
              <w:rPr>
                <w:rFonts w:ascii="Calibri" w:hAnsi="Calibri" w:cs="Calibri"/>
                <w:bCs/>
                <w:sz w:val="20"/>
                <w:szCs w:val="20"/>
              </w:rPr>
              <w:t xml:space="preserve">100% fruit juice, </w:t>
            </w:r>
            <w:r>
              <w:rPr>
                <w:rFonts w:ascii="Calibri" w:hAnsi="Calibri" w:cs="Calibri"/>
                <w:bCs/>
                <w:sz w:val="20"/>
                <w:szCs w:val="20"/>
              </w:rPr>
              <w:t>248 g</w:t>
            </w:r>
            <w:r w:rsidRPr="00012971">
              <w:rPr>
                <w:rFonts w:ascii="Calibri" w:hAnsi="Calibri" w:cs="Calibri"/>
                <w:bCs/>
                <w:sz w:val="20"/>
                <w:szCs w:val="20"/>
              </w:rPr>
              <w:t>/day</w:t>
            </w:r>
          </w:p>
        </w:tc>
        <w:tc>
          <w:tcPr>
            <w:tcW w:w="2700" w:type="dxa"/>
            <w:hideMark/>
          </w:tcPr>
          <w:p w14:paraId="119ADB0C" w14:textId="77777777" w:rsidR="00A701A4" w:rsidRPr="00012971" w:rsidRDefault="00A701A4" w:rsidP="0092277E">
            <w:pPr>
              <w:jc w:val="center"/>
              <w:rPr>
                <w:rFonts w:ascii="Calibri" w:hAnsi="Calibri" w:cs="Calibri"/>
                <w:sz w:val="20"/>
                <w:szCs w:val="20"/>
              </w:rPr>
            </w:pPr>
            <w:r w:rsidRPr="00012971">
              <w:rPr>
                <w:rFonts w:ascii="Calibri" w:hAnsi="Calibri" w:cs="Calibri"/>
                <w:sz w:val="20"/>
                <w:szCs w:val="20"/>
              </w:rPr>
              <w:t>0.04 (0.01, 0.07)</w:t>
            </w:r>
          </w:p>
        </w:tc>
        <w:tc>
          <w:tcPr>
            <w:tcW w:w="2520" w:type="dxa"/>
            <w:hideMark/>
          </w:tcPr>
          <w:p w14:paraId="7CD219EC" w14:textId="77777777" w:rsidR="00A701A4" w:rsidRPr="00012971" w:rsidRDefault="00A701A4" w:rsidP="0092277E">
            <w:pPr>
              <w:spacing w:line="360" w:lineRule="auto"/>
              <w:jc w:val="center"/>
              <w:rPr>
                <w:rFonts w:ascii="Calibri" w:hAnsi="Calibri" w:cs="Calibri"/>
                <w:bCs/>
                <w:sz w:val="20"/>
                <w:szCs w:val="20"/>
              </w:rPr>
            </w:pPr>
            <w:r w:rsidRPr="00012971">
              <w:rPr>
                <w:rFonts w:ascii="Calibri" w:hAnsi="Calibri" w:cs="Calibri"/>
                <w:sz w:val="20"/>
                <w:szCs w:val="20"/>
              </w:rPr>
              <w:t>0.11 (0.03, 0.18)</w:t>
            </w:r>
          </w:p>
        </w:tc>
      </w:tr>
      <w:tr w:rsidR="00A701A4" w:rsidRPr="00012971" w14:paraId="7BE9E76B" w14:textId="77777777" w:rsidTr="0092277E">
        <w:trPr>
          <w:trHeight w:val="300"/>
        </w:trPr>
        <w:tc>
          <w:tcPr>
            <w:tcW w:w="3780" w:type="dxa"/>
            <w:hideMark/>
          </w:tcPr>
          <w:p w14:paraId="6C1568DD" w14:textId="77777777" w:rsidR="00A701A4" w:rsidRPr="00012971" w:rsidRDefault="00A701A4" w:rsidP="0092277E">
            <w:pPr>
              <w:spacing w:line="360" w:lineRule="auto"/>
              <w:rPr>
                <w:rFonts w:ascii="Calibri" w:hAnsi="Calibri" w:cs="Calibri"/>
                <w:bCs/>
                <w:sz w:val="20"/>
                <w:szCs w:val="20"/>
              </w:rPr>
            </w:pPr>
            <w:r w:rsidRPr="00012971">
              <w:rPr>
                <w:rFonts w:ascii="Calibri" w:hAnsi="Calibri" w:cs="Calibri"/>
                <w:bCs/>
                <w:sz w:val="20"/>
                <w:szCs w:val="20"/>
              </w:rPr>
              <w:t xml:space="preserve">Processed meats, </w:t>
            </w:r>
            <w:r>
              <w:rPr>
                <w:rFonts w:ascii="Calibri" w:hAnsi="Calibri" w:cs="Calibri"/>
                <w:bCs/>
                <w:sz w:val="20"/>
                <w:szCs w:val="20"/>
              </w:rPr>
              <w:t>50 g</w:t>
            </w:r>
            <w:r w:rsidRPr="00012971">
              <w:rPr>
                <w:rFonts w:ascii="Calibri" w:hAnsi="Calibri" w:cs="Calibri"/>
                <w:bCs/>
                <w:sz w:val="20"/>
                <w:szCs w:val="20"/>
              </w:rPr>
              <w:t>/day</w:t>
            </w:r>
          </w:p>
        </w:tc>
        <w:tc>
          <w:tcPr>
            <w:tcW w:w="2700" w:type="dxa"/>
            <w:hideMark/>
          </w:tcPr>
          <w:p w14:paraId="0C64D389" w14:textId="77777777" w:rsidR="00A701A4" w:rsidRPr="00012971" w:rsidRDefault="00A701A4" w:rsidP="0092277E">
            <w:pPr>
              <w:jc w:val="center"/>
              <w:rPr>
                <w:rFonts w:ascii="Calibri" w:hAnsi="Calibri" w:cs="Calibri"/>
                <w:sz w:val="20"/>
                <w:szCs w:val="20"/>
              </w:rPr>
            </w:pPr>
            <w:r w:rsidRPr="00012971">
              <w:rPr>
                <w:rFonts w:ascii="Calibri" w:hAnsi="Calibri" w:cs="Calibri"/>
                <w:sz w:val="20"/>
                <w:szCs w:val="20"/>
              </w:rPr>
              <w:t>0.13 (0.07, 0.19)</w:t>
            </w:r>
          </w:p>
        </w:tc>
        <w:tc>
          <w:tcPr>
            <w:tcW w:w="2520" w:type="dxa"/>
            <w:hideMark/>
          </w:tcPr>
          <w:p w14:paraId="1313DBF4" w14:textId="77777777" w:rsidR="00A701A4" w:rsidRPr="00012971" w:rsidRDefault="00A701A4" w:rsidP="0092277E">
            <w:pPr>
              <w:spacing w:line="360" w:lineRule="auto"/>
              <w:jc w:val="center"/>
              <w:rPr>
                <w:rFonts w:ascii="Calibri" w:hAnsi="Calibri" w:cs="Calibri"/>
                <w:bCs/>
                <w:sz w:val="20"/>
                <w:szCs w:val="20"/>
              </w:rPr>
            </w:pPr>
            <w:r w:rsidRPr="00012971">
              <w:rPr>
                <w:rFonts w:ascii="Calibri" w:hAnsi="Calibri" w:cs="Calibri"/>
                <w:sz w:val="20"/>
                <w:szCs w:val="20"/>
              </w:rPr>
              <w:t>0.16 (0.11, 0.21)</w:t>
            </w:r>
          </w:p>
        </w:tc>
      </w:tr>
      <w:tr w:rsidR="00A701A4" w:rsidRPr="00012971" w14:paraId="13752315" w14:textId="77777777" w:rsidTr="0092277E">
        <w:trPr>
          <w:trHeight w:val="300"/>
        </w:trPr>
        <w:tc>
          <w:tcPr>
            <w:tcW w:w="3780" w:type="dxa"/>
            <w:tcBorders>
              <w:bottom w:val="single" w:sz="4" w:space="0" w:color="auto"/>
            </w:tcBorders>
            <w:hideMark/>
          </w:tcPr>
          <w:p w14:paraId="575FF486" w14:textId="77777777" w:rsidR="00A701A4" w:rsidRPr="00012971" w:rsidRDefault="00A701A4" w:rsidP="0092277E">
            <w:pPr>
              <w:spacing w:line="360" w:lineRule="auto"/>
              <w:rPr>
                <w:rFonts w:ascii="Calibri" w:hAnsi="Calibri" w:cs="Calibri"/>
                <w:bCs/>
                <w:sz w:val="20"/>
                <w:szCs w:val="20"/>
              </w:rPr>
            </w:pPr>
            <w:r w:rsidRPr="00012971">
              <w:rPr>
                <w:rFonts w:ascii="Calibri" w:hAnsi="Calibri" w:cs="Calibri"/>
                <w:bCs/>
                <w:sz w:val="20"/>
                <w:szCs w:val="20"/>
              </w:rPr>
              <w:t xml:space="preserve">Unprocessed red meats, </w:t>
            </w:r>
            <w:r>
              <w:rPr>
                <w:rFonts w:ascii="Calibri" w:hAnsi="Calibri" w:cs="Calibri"/>
                <w:bCs/>
                <w:sz w:val="20"/>
                <w:szCs w:val="20"/>
              </w:rPr>
              <w:t>100 g</w:t>
            </w:r>
            <w:r w:rsidRPr="00012971">
              <w:rPr>
                <w:rFonts w:ascii="Calibri" w:hAnsi="Calibri" w:cs="Calibri"/>
                <w:bCs/>
                <w:sz w:val="20"/>
                <w:szCs w:val="20"/>
              </w:rPr>
              <w:t>/day</w:t>
            </w:r>
          </w:p>
        </w:tc>
        <w:tc>
          <w:tcPr>
            <w:tcW w:w="2700" w:type="dxa"/>
            <w:tcBorders>
              <w:bottom w:val="single" w:sz="4" w:space="0" w:color="auto"/>
            </w:tcBorders>
            <w:hideMark/>
          </w:tcPr>
          <w:p w14:paraId="17348DE0" w14:textId="77777777" w:rsidR="00A701A4" w:rsidRPr="00012971" w:rsidRDefault="00A701A4" w:rsidP="0092277E">
            <w:pPr>
              <w:jc w:val="center"/>
              <w:rPr>
                <w:rFonts w:ascii="Calibri" w:hAnsi="Calibri" w:cs="Calibri"/>
                <w:sz w:val="20"/>
                <w:szCs w:val="20"/>
              </w:rPr>
            </w:pPr>
            <w:r w:rsidRPr="00012971">
              <w:rPr>
                <w:rFonts w:ascii="Calibri" w:hAnsi="Calibri" w:cs="Calibri"/>
                <w:sz w:val="20"/>
                <w:szCs w:val="20"/>
              </w:rPr>
              <w:t>0.13 (0.07, 0.20)</w:t>
            </w:r>
          </w:p>
        </w:tc>
        <w:tc>
          <w:tcPr>
            <w:tcW w:w="2520" w:type="dxa"/>
            <w:tcBorders>
              <w:bottom w:val="single" w:sz="4" w:space="0" w:color="auto"/>
            </w:tcBorders>
            <w:hideMark/>
          </w:tcPr>
          <w:p w14:paraId="56339201" w14:textId="77777777" w:rsidR="00A701A4" w:rsidRPr="00012971" w:rsidRDefault="00A701A4" w:rsidP="0092277E">
            <w:pPr>
              <w:spacing w:line="360" w:lineRule="auto"/>
              <w:jc w:val="center"/>
              <w:rPr>
                <w:rFonts w:ascii="Calibri" w:hAnsi="Calibri" w:cs="Calibri"/>
                <w:bCs/>
                <w:sz w:val="20"/>
                <w:szCs w:val="20"/>
              </w:rPr>
            </w:pPr>
            <w:r w:rsidRPr="00012971">
              <w:rPr>
                <w:rFonts w:ascii="Calibri" w:hAnsi="Calibri" w:cs="Calibri"/>
                <w:sz w:val="20"/>
                <w:szCs w:val="20"/>
              </w:rPr>
              <w:t>0.23 (0.14, 0.32)</w:t>
            </w:r>
          </w:p>
        </w:tc>
      </w:tr>
    </w:tbl>
    <w:p w14:paraId="0FCF93A1" w14:textId="77777777" w:rsidR="00A701A4" w:rsidRPr="00EE67EE" w:rsidRDefault="00A701A4" w:rsidP="00A701A4">
      <w:pPr>
        <w:spacing w:before="40"/>
        <w:ind w:right="180"/>
        <w:rPr>
          <w:rFonts w:ascii="Calibri" w:hAnsi="Calibri" w:cs="Calibri"/>
          <w:bCs/>
          <w:sz w:val="20"/>
          <w:szCs w:val="20"/>
        </w:rPr>
      </w:pPr>
      <w:r w:rsidRPr="00EE67EE">
        <w:rPr>
          <w:rFonts w:ascii="Calibri" w:hAnsi="Calibri" w:cs="Calibri"/>
          <w:sz w:val="20"/>
          <w:szCs w:val="20"/>
        </w:rPr>
        <w:t>*</w:t>
      </w:r>
      <w:r w:rsidRPr="00EE67EE">
        <w:rPr>
          <w:rFonts w:ascii="Calibri" w:hAnsi="Calibri" w:cs="Calibri"/>
          <w:bCs/>
          <w:sz w:val="20"/>
          <w:szCs w:val="20"/>
        </w:rPr>
        <w:t xml:space="preserve">Based on pooled results from 3 separate prospective cohort studies, including 50,422 women in the </w:t>
      </w:r>
      <w:proofErr w:type="spellStart"/>
      <w:r w:rsidRPr="00EE67EE">
        <w:rPr>
          <w:rFonts w:ascii="Calibri" w:hAnsi="Calibri" w:cs="Calibri"/>
          <w:bCs/>
          <w:sz w:val="20"/>
          <w:szCs w:val="20"/>
        </w:rPr>
        <w:t>Nurses</w:t>
      </w:r>
      <w:proofErr w:type="spellEnd"/>
      <w:r w:rsidRPr="00EE67EE">
        <w:rPr>
          <w:rFonts w:ascii="Calibri" w:hAnsi="Calibri" w:cs="Calibri"/>
          <w:bCs/>
          <w:sz w:val="20"/>
          <w:szCs w:val="20"/>
        </w:rPr>
        <w:t xml:space="preserve"> Health Study (1986-2006), 47,898 women in the Nurses Health Study2 (1991-2003), and 22,557 men in the Health Professionals Follow-up Study (1986-2006) who were free of obesity</w:t>
      </w:r>
      <w:r>
        <w:rPr>
          <w:rFonts w:ascii="Calibri" w:hAnsi="Calibri" w:cs="Calibri"/>
          <w:bCs/>
          <w:sz w:val="20"/>
          <w:szCs w:val="20"/>
        </w:rPr>
        <w:t xml:space="preserve"> (BMI </w:t>
      </w:r>
      <w:r w:rsidRPr="0095545E">
        <w:rPr>
          <w:rFonts w:ascii="Calibri" w:hAnsi="Calibri" w:cs="Calibri"/>
          <w:bCs/>
          <w:sz w:val="20"/>
          <w:szCs w:val="20"/>
        </w:rPr>
        <w:t>≥</w:t>
      </w:r>
      <w:r>
        <w:rPr>
          <w:rFonts w:ascii="Calibri" w:hAnsi="Calibri" w:cs="Calibri"/>
          <w:bCs/>
          <w:sz w:val="20"/>
          <w:szCs w:val="20"/>
        </w:rPr>
        <w:t>30)</w:t>
      </w:r>
      <w:r w:rsidRPr="00EE67EE">
        <w:rPr>
          <w:rFonts w:ascii="Calibri" w:hAnsi="Calibri" w:cs="Calibri"/>
          <w:bCs/>
          <w:sz w:val="20"/>
          <w:szCs w:val="20"/>
        </w:rPr>
        <w:t xml:space="preserve"> or chronic diseases and with complete data on weight and lifestyle habits at baseline. Women who became pregnant during follow-up were excluded from the analysis.  </w:t>
      </w:r>
      <w:r w:rsidRPr="00EE67EE">
        <w:rPr>
          <w:rFonts w:ascii="Calibri" w:hAnsi="Calibri" w:cs="Calibri"/>
          <w:sz w:val="20"/>
          <w:szCs w:val="20"/>
        </w:rPr>
        <w:t xml:space="preserve">Independent relations of changes in dietary habits with BMI change were assessed in 4-year periods over 20 years in the </w:t>
      </w:r>
      <w:proofErr w:type="spellStart"/>
      <w:r w:rsidRPr="00EE67EE">
        <w:rPr>
          <w:rFonts w:ascii="Calibri" w:hAnsi="Calibri" w:cs="Calibri"/>
          <w:bCs/>
          <w:sz w:val="20"/>
          <w:szCs w:val="20"/>
        </w:rPr>
        <w:t>Nurses</w:t>
      </w:r>
      <w:proofErr w:type="spellEnd"/>
      <w:r w:rsidRPr="00EE67EE">
        <w:rPr>
          <w:rFonts w:ascii="Calibri" w:hAnsi="Calibri" w:cs="Calibri"/>
          <w:bCs/>
          <w:sz w:val="20"/>
          <w:szCs w:val="20"/>
        </w:rPr>
        <w:t xml:space="preserve"> Health Study</w:t>
      </w:r>
      <w:r w:rsidRPr="00EE67EE">
        <w:rPr>
          <w:rFonts w:ascii="Calibri" w:hAnsi="Calibri" w:cs="Calibri"/>
          <w:sz w:val="20"/>
          <w:szCs w:val="20"/>
        </w:rPr>
        <w:t xml:space="preserve">, 12 years in the </w:t>
      </w:r>
      <w:r w:rsidRPr="00EE67EE">
        <w:rPr>
          <w:rFonts w:ascii="Calibri" w:hAnsi="Calibri" w:cs="Calibri"/>
          <w:bCs/>
          <w:sz w:val="20"/>
          <w:szCs w:val="20"/>
        </w:rPr>
        <w:t>Nurses Health Study2</w:t>
      </w:r>
      <w:r w:rsidRPr="00EE67EE">
        <w:rPr>
          <w:rFonts w:ascii="Calibri" w:hAnsi="Calibri" w:cs="Calibri"/>
          <w:sz w:val="20"/>
          <w:szCs w:val="20"/>
        </w:rPr>
        <w:t xml:space="preserve">, and 20 years in the </w:t>
      </w:r>
      <w:r w:rsidRPr="00EE67EE">
        <w:rPr>
          <w:rFonts w:ascii="Calibri" w:hAnsi="Calibri" w:cs="Calibri"/>
          <w:bCs/>
          <w:sz w:val="20"/>
          <w:szCs w:val="20"/>
        </w:rPr>
        <w:t>Health Professionals Follow-up Study</w:t>
      </w:r>
      <w:r w:rsidRPr="00EE67EE">
        <w:rPr>
          <w:rFonts w:ascii="Calibri" w:hAnsi="Calibri" w:cs="Calibri"/>
          <w:sz w:val="20"/>
          <w:szCs w:val="20"/>
        </w:rPr>
        <w:t xml:space="preserve">, using linear regression with robust variance and </w:t>
      </w:r>
      <w:r w:rsidRPr="00EE67EE">
        <w:rPr>
          <w:rFonts w:ascii="Calibri" w:hAnsi="Calibri" w:cs="Calibri"/>
          <w:bCs/>
          <w:sz w:val="20"/>
          <w:szCs w:val="20"/>
        </w:rPr>
        <w:t>accounting for within-person repeated measures.</w:t>
      </w:r>
    </w:p>
    <w:p w14:paraId="295F4767" w14:textId="77777777" w:rsidR="00A701A4" w:rsidRPr="00EE67EE" w:rsidRDefault="00A701A4" w:rsidP="00A701A4">
      <w:pPr>
        <w:spacing w:before="40"/>
        <w:ind w:right="180"/>
        <w:rPr>
          <w:rFonts w:ascii="Calibri" w:hAnsi="Calibri" w:cs="Calibri"/>
          <w:bCs/>
          <w:sz w:val="20"/>
          <w:szCs w:val="20"/>
        </w:rPr>
      </w:pPr>
      <w:r w:rsidRPr="00EE67EE">
        <w:rPr>
          <w:rFonts w:ascii="Calibri" w:hAnsi="Calibri" w:cs="Calibri"/>
          <w:sz w:val="20"/>
          <w:szCs w:val="20"/>
        </w:rPr>
        <w:t>†</w:t>
      </w:r>
      <w:r w:rsidRPr="00EE67EE">
        <w:rPr>
          <w:rFonts w:ascii="Calibri" w:hAnsi="Calibri" w:cs="Calibri"/>
          <w:bCs/>
          <w:sz w:val="20"/>
          <w:szCs w:val="20"/>
        </w:rPr>
        <w:t>BMI changes shown are for 1 serving</w:t>
      </w:r>
      <w:r>
        <w:rPr>
          <w:rFonts w:ascii="Calibri" w:hAnsi="Calibri" w:cs="Calibri"/>
          <w:bCs/>
          <w:sz w:val="20"/>
          <w:szCs w:val="20"/>
        </w:rPr>
        <w:t>/day</w:t>
      </w:r>
      <w:r w:rsidRPr="00EE67EE">
        <w:rPr>
          <w:rFonts w:ascii="Calibri" w:hAnsi="Calibri" w:cs="Calibri"/>
          <w:bCs/>
          <w:sz w:val="20"/>
          <w:szCs w:val="20"/>
        </w:rPr>
        <w:t xml:space="preserve"> increased consumption. D</w:t>
      </w:r>
      <w:r w:rsidRPr="00EE67EE">
        <w:rPr>
          <w:rFonts w:ascii="Calibri" w:eastAsia="Gulim" w:hAnsi="Calibri" w:cs="Calibri"/>
          <w:bCs/>
          <w:iCs/>
          <w:color w:val="000000"/>
          <w:sz w:val="20"/>
          <w:szCs w:val="20"/>
          <w:lang w:eastAsia="ko-KR"/>
        </w:rPr>
        <w:t xml:space="preserve">ecreased consumption would be associated with the inverse BMI change.  Serving sizes have all be converted to standardized grams per day servings. </w:t>
      </w:r>
      <w:r w:rsidRPr="00EE67EE">
        <w:rPr>
          <w:rFonts w:ascii="Calibri" w:hAnsi="Calibri" w:cs="Calibri"/>
          <w:bCs/>
          <w:sz w:val="20"/>
          <w:szCs w:val="20"/>
        </w:rPr>
        <w:t xml:space="preserve">All results are adjusted for all of the dietary factors in the table simultaneously as well as for other dietary factors (whole-fat dairy foods, low-fat dairy foods, potato chips, diet soda, sweets/desserts, trans fats, fried foods at home, fried foods away from home), age, baseline body mass index at the beginning of each 4-year period, sleep duration, and changes in physical activity, alcohol use, television watching, and smoking.  </w:t>
      </w:r>
    </w:p>
    <w:p w14:paraId="474311EF" w14:textId="77777777" w:rsidR="00A701A4" w:rsidRPr="00EE67EE" w:rsidRDefault="00A701A4" w:rsidP="00A701A4">
      <w:pPr>
        <w:spacing w:before="40"/>
        <w:ind w:right="540"/>
        <w:rPr>
          <w:rFonts w:ascii="Calibri" w:hAnsi="Calibri" w:cs="Calibri"/>
          <w:bCs/>
          <w:sz w:val="20"/>
          <w:szCs w:val="20"/>
        </w:rPr>
      </w:pPr>
      <w:r w:rsidRPr="00EE67EE">
        <w:rPr>
          <w:rFonts w:ascii="Calibri" w:hAnsi="Calibri" w:cs="Calibri"/>
          <w:sz w:val="20"/>
          <w:szCs w:val="20"/>
        </w:rPr>
        <w:t xml:space="preserve">‡Refined grains </w:t>
      </w:r>
      <w:r>
        <w:rPr>
          <w:rFonts w:ascii="Calibri" w:hAnsi="Calibri" w:cs="Calibri"/>
          <w:sz w:val="20"/>
          <w:szCs w:val="20"/>
        </w:rPr>
        <w:t xml:space="preserve">average </w:t>
      </w:r>
      <w:r w:rsidRPr="00EE67EE">
        <w:rPr>
          <w:rFonts w:ascii="Calibri" w:hAnsi="Calibri" w:cs="Calibri"/>
          <w:sz w:val="20"/>
          <w:szCs w:val="20"/>
        </w:rPr>
        <w:t xml:space="preserve">serving size vary </w:t>
      </w:r>
      <w:r>
        <w:rPr>
          <w:rFonts w:ascii="Calibri" w:hAnsi="Calibri" w:cs="Calibri"/>
          <w:sz w:val="20"/>
          <w:szCs w:val="20"/>
        </w:rPr>
        <w:t>by rice (150 g) vs. wheat (50 g), primarily due to water weight.  To account for these differences, refined grains intake was disaggregated into rice and wheat intake based on the availability rice vs. wheat as a proportion of total refined grains, based on FAO food balance sheet estimates (kcal/capita/day). The estimated rice and wheat intakes were then assessed separately for the BMI-mediated CRA. See Supplemental Text S2 for further methodological details.</w:t>
      </w:r>
    </w:p>
    <w:p w14:paraId="7313DDA8" w14:textId="77777777" w:rsidR="00A701A4" w:rsidRPr="00EE67EE" w:rsidRDefault="00A701A4" w:rsidP="00A701A4">
      <w:pPr>
        <w:spacing w:before="40"/>
        <w:ind w:right="540"/>
        <w:rPr>
          <w:rFonts w:ascii="Calibri" w:hAnsi="Calibri" w:cs="Calibri"/>
          <w:sz w:val="20"/>
          <w:szCs w:val="20"/>
        </w:rPr>
      </w:pPr>
      <w:r w:rsidRPr="00EE67EE">
        <w:rPr>
          <w:rFonts w:ascii="Calibri" w:hAnsi="Calibri" w:cs="Calibri"/>
          <w:bCs/>
          <w:sz w:val="20"/>
          <w:szCs w:val="20"/>
        </w:rPr>
        <w:t>§Whole-fat dairy and low-fat dairy were also evaluated in the full multivariable-adjusted model in place of the disaggregated sub-types (e.g., butter, cheese, yogurt).</w:t>
      </w:r>
      <w:r w:rsidRPr="00EE67EE">
        <w:rPr>
          <w:rFonts w:ascii="Calibri" w:hAnsi="Calibri" w:cs="Calibri"/>
          <w:sz w:val="20"/>
          <w:szCs w:val="20"/>
        </w:rPr>
        <w:t xml:space="preserve"> </w:t>
      </w:r>
      <w:r w:rsidRPr="00EE67EE">
        <w:rPr>
          <w:rFonts w:ascii="Calibri" w:hAnsi="Calibri" w:cs="Calibri"/>
          <w:bCs/>
          <w:sz w:val="20"/>
          <w:szCs w:val="20"/>
        </w:rPr>
        <w:t xml:space="preserve">Separate information on fat content or flavoring of yogurt was not available in most years.  </w:t>
      </w:r>
    </w:p>
    <w:p w14:paraId="5C2B5C15" w14:textId="6BB6C3E2" w:rsidR="00A701A4" w:rsidRPr="00352394" w:rsidRDefault="00A701A4" w:rsidP="00A701A4">
      <w:pPr>
        <w:spacing w:before="40"/>
        <w:ind w:right="540"/>
        <w:rPr>
          <w:sz w:val="22"/>
          <w:szCs w:val="22"/>
        </w:rPr>
      </w:pPr>
      <w:r w:rsidRPr="00EE67EE">
        <w:rPr>
          <w:rFonts w:ascii="Calibri" w:hAnsi="Calibri" w:cs="Calibri"/>
          <w:bCs/>
          <w:sz w:val="20"/>
          <w:szCs w:val="20"/>
        </w:rPr>
        <w:t>¶</w:t>
      </w:r>
      <w:r w:rsidRPr="00EE67EE">
        <w:rPr>
          <w:rFonts w:ascii="Calibri" w:hAnsi="Calibri" w:cs="Calibri"/>
          <w:sz w:val="20"/>
          <w:szCs w:val="20"/>
        </w:rPr>
        <w:t xml:space="preserve">Findings were similar when either total dietary fiber or cereal fiber were evaluated in the analysis instead of </w:t>
      </w:r>
      <w:r w:rsidR="000A75A0">
        <w:rPr>
          <w:rFonts w:ascii="Calibri" w:hAnsi="Calibri" w:cs="Calibri"/>
          <w:sz w:val="20"/>
          <w:szCs w:val="20"/>
        </w:rPr>
        <w:t>whole grains</w:t>
      </w:r>
    </w:p>
    <w:p w14:paraId="6528D6D2" w14:textId="543DA881" w:rsidR="00BF6FDE" w:rsidRPr="008F1128" w:rsidRDefault="00A701A4" w:rsidP="00BF6FDE">
      <w:pPr>
        <w:rPr>
          <w:sz w:val="22"/>
          <w:szCs w:val="22"/>
        </w:rPr>
      </w:pPr>
      <w:r>
        <w:rPr>
          <w:sz w:val="22"/>
          <w:szCs w:val="22"/>
        </w:rPr>
        <w:br w:type="page"/>
      </w:r>
      <w:r w:rsidR="00BF6FDE" w:rsidRPr="001B662A">
        <w:rPr>
          <w:rFonts w:ascii="Calibri" w:hAnsi="Calibri" w:cs="Calibri"/>
          <w:b/>
          <w:bCs/>
          <w:sz w:val="22"/>
          <w:szCs w:val="22"/>
        </w:rPr>
        <w:lastRenderedPageBreak/>
        <w:t>Table S</w:t>
      </w:r>
      <w:r w:rsidR="002B0FA2">
        <w:rPr>
          <w:rFonts w:ascii="Calibri" w:hAnsi="Calibri" w:cs="Calibri"/>
          <w:b/>
          <w:bCs/>
          <w:sz w:val="22"/>
          <w:szCs w:val="22"/>
        </w:rPr>
        <w:t>8</w:t>
      </w:r>
      <w:r w:rsidR="00BF6FDE" w:rsidRPr="001B662A">
        <w:rPr>
          <w:rFonts w:ascii="Calibri" w:hAnsi="Calibri" w:cs="Calibri"/>
          <w:b/>
          <w:bCs/>
          <w:sz w:val="22"/>
          <w:szCs w:val="22"/>
        </w:rPr>
        <w:t>. Optimal intake levels and corresponding uncertainty for dietary factors with direct effects on T2D risk</w:t>
      </w:r>
    </w:p>
    <w:p w14:paraId="6AC61BD1" w14:textId="77777777" w:rsidR="00BF6FDE" w:rsidRPr="001B662A" w:rsidRDefault="00BF6FDE" w:rsidP="00BF6FDE">
      <w:pPr>
        <w:rPr>
          <w:rFonts w:ascii="Calibri" w:hAnsi="Calibri" w:cs="Calibri"/>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369"/>
        <w:gridCol w:w="2345"/>
      </w:tblGrid>
      <w:tr w:rsidR="00BF6FDE" w:rsidRPr="00B44EF8" w14:paraId="0FB4D1FD" w14:textId="77777777" w:rsidTr="0092277E">
        <w:tc>
          <w:tcPr>
            <w:tcW w:w="3116" w:type="dxa"/>
            <w:tcBorders>
              <w:top w:val="single" w:sz="4" w:space="0" w:color="auto"/>
              <w:bottom w:val="single" w:sz="4" w:space="0" w:color="auto"/>
            </w:tcBorders>
          </w:tcPr>
          <w:p w14:paraId="4D25FF7C" w14:textId="69E0EF73" w:rsidR="00BF6FDE" w:rsidRPr="00B44EF8" w:rsidRDefault="00BF6FDE" w:rsidP="00B44EF8">
            <w:pPr>
              <w:spacing w:line="360" w:lineRule="auto"/>
              <w:rPr>
                <w:rFonts w:ascii="Calibri" w:hAnsi="Calibri" w:cs="Calibri"/>
                <w:b/>
                <w:bCs/>
                <w:sz w:val="20"/>
                <w:szCs w:val="20"/>
              </w:rPr>
            </w:pPr>
            <w:r w:rsidRPr="00B44EF8">
              <w:rPr>
                <w:rFonts w:ascii="Calibri" w:hAnsi="Calibri" w:cs="Calibri"/>
                <w:b/>
                <w:bCs/>
                <w:sz w:val="20"/>
                <w:szCs w:val="20"/>
              </w:rPr>
              <w:t xml:space="preserve">Dietary </w:t>
            </w:r>
            <w:r w:rsidR="00FE62E6">
              <w:rPr>
                <w:rFonts w:ascii="Calibri" w:hAnsi="Calibri" w:cs="Calibri"/>
                <w:b/>
                <w:bCs/>
                <w:sz w:val="20"/>
                <w:szCs w:val="20"/>
              </w:rPr>
              <w:t>f</w:t>
            </w:r>
            <w:r w:rsidRPr="00B44EF8">
              <w:rPr>
                <w:rFonts w:ascii="Calibri" w:hAnsi="Calibri" w:cs="Calibri"/>
                <w:b/>
                <w:bCs/>
                <w:sz w:val="20"/>
                <w:szCs w:val="20"/>
              </w:rPr>
              <w:t>actor</w:t>
            </w:r>
          </w:p>
        </w:tc>
        <w:tc>
          <w:tcPr>
            <w:tcW w:w="2369" w:type="dxa"/>
            <w:tcBorders>
              <w:top w:val="single" w:sz="4" w:space="0" w:color="auto"/>
              <w:bottom w:val="single" w:sz="4" w:space="0" w:color="auto"/>
            </w:tcBorders>
          </w:tcPr>
          <w:p w14:paraId="45C71AE1" w14:textId="70DE512E" w:rsidR="00BF6FDE" w:rsidRPr="00B44EF8" w:rsidRDefault="00BF6FDE" w:rsidP="00B44EF8">
            <w:pPr>
              <w:spacing w:line="360" w:lineRule="auto"/>
              <w:jc w:val="center"/>
              <w:rPr>
                <w:rFonts w:ascii="Calibri" w:hAnsi="Calibri" w:cs="Calibri"/>
                <w:b/>
                <w:bCs/>
                <w:sz w:val="20"/>
                <w:szCs w:val="20"/>
              </w:rPr>
            </w:pPr>
            <w:r w:rsidRPr="00B44EF8">
              <w:rPr>
                <w:rFonts w:ascii="Calibri" w:hAnsi="Calibri" w:cs="Calibri"/>
                <w:b/>
                <w:bCs/>
                <w:sz w:val="20"/>
                <w:szCs w:val="20"/>
              </w:rPr>
              <w:t>Optimal</w:t>
            </w:r>
            <w:r w:rsidR="00FE62E6">
              <w:rPr>
                <w:rFonts w:ascii="Calibri" w:hAnsi="Calibri" w:cs="Calibri"/>
                <w:b/>
                <w:bCs/>
                <w:sz w:val="20"/>
                <w:szCs w:val="20"/>
              </w:rPr>
              <w:t xml:space="preserve"> i</w:t>
            </w:r>
            <w:r w:rsidRPr="00B44EF8">
              <w:rPr>
                <w:rFonts w:ascii="Calibri" w:hAnsi="Calibri" w:cs="Calibri"/>
                <w:b/>
                <w:bCs/>
                <w:sz w:val="20"/>
                <w:szCs w:val="20"/>
              </w:rPr>
              <w:t>ntake level*</w:t>
            </w:r>
          </w:p>
        </w:tc>
        <w:tc>
          <w:tcPr>
            <w:tcW w:w="2345" w:type="dxa"/>
            <w:tcBorders>
              <w:top w:val="single" w:sz="4" w:space="0" w:color="auto"/>
              <w:bottom w:val="single" w:sz="4" w:space="0" w:color="auto"/>
            </w:tcBorders>
          </w:tcPr>
          <w:p w14:paraId="025EF39F" w14:textId="77777777" w:rsidR="00BF6FDE" w:rsidRPr="00B44EF8" w:rsidRDefault="00BF6FDE" w:rsidP="00B44EF8">
            <w:pPr>
              <w:spacing w:line="360" w:lineRule="auto"/>
              <w:jc w:val="center"/>
              <w:rPr>
                <w:rFonts w:ascii="Calibri" w:hAnsi="Calibri" w:cs="Calibri"/>
                <w:b/>
                <w:bCs/>
                <w:sz w:val="20"/>
                <w:szCs w:val="20"/>
              </w:rPr>
            </w:pPr>
            <w:r w:rsidRPr="00B44EF8">
              <w:rPr>
                <w:rFonts w:ascii="Calibri" w:hAnsi="Calibri" w:cs="Calibri"/>
                <w:b/>
                <w:bCs/>
                <w:sz w:val="20"/>
                <w:szCs w:val="20"/>
              </w:rPr>
              <w:t>Standard deviation</w:t>
            </w:r>
            <w:r w:rsidRPr="00B44EF8">
              <w:rPr>
                <w:rFonts w:ascii="Calibri" w:hAnsi="Calibri" w:cs="Calibri"/>
                <w:sz w:val="20"/>
                <w:szCs w:val="20"/>
              </w:rPr>
              <w:t>†</w:t>
            </w:r>
          </w:p>
        </w:tc>
      </w:tr>
      <w:tr w:rsidR="00BF6FDE" w:rsidRPr="00B44EF8" w14:paraId="4151494E" w14:textId="77777777" w:rsidTr="0092277E">
        <w:tc>
          <w:tcPr>
            <w:tcW w:w="7830" w:type="dxa"/>
            <w:gridSpan w:val="3"/>
            <w:tcBorders>
              <w:top w:val="single" w:sz="4" w:space="0" w:color="auto"/>
            </w:tcBorders>
          </w:tcPr>
          <w:p w14:paraId="26E8855F" w14:textId="77777777" w:rsidR="00BF6FDE" w:rsidRPr="00B44EF8" w:rsidRDefault="00BF6FDE" w:rsidP="00B44EF8">
            <w:pPr>
              <w:spacing w:line="360" w:lineRule="auto"/>
              <w:rPr>
                <w:rFonts w:ascii="Calibri" w:hAnsi="Calibri" w:cs="Calibri"/>
                <w:b/>
                <w:bCs/>
                <w:sz w:val="20"/>
                <w:szCs w:val="20"/>
              </w:rPr>
            </w:pPr>
            <w:r w:rsidRPr="00B44EF8">
              <w:rPr>
                <w:rFonts w:ascii="Calibri" w:hAnsi="Calibri" w:cs="Calibri"/>
                <w:b/>
                <w:bCs/>
                <w:sz w:val="20"/>
                <w:szCs w:val="20"/>
              </w:rPr>
              <w:t>Dietary factors with direct effects</w:t>
            </w:r>
          </w:p>
        </w:tc>
      </w:tr>
      <w:tr w:rsidR="00BF6FDE" w:rsidRPr="00B44EF8" w14:paraId="5AAD8A35" w14:textId="77777777" w:rsidTr="0092277E">
        <w:tc>
          <w:tcPr>
            <w:tcW w:w="3116" w:type="dxa"/>
          </w:tcPr>
          <w:p w14:paraId="66760D3A" w14:textId="77777777" w:rsidR="00BF6FDE" w:rsidRPr="00B44EF8" w:rsidRDefault="00BF6FDE" w:rsidP="00B44EF8">
            <w:pPr>
              <w:spacing w:line="360" w:lineRule="auto"/>
              <w:rPr>
                <w:rFonts w:ascii="Calibri" w:hAnsi="Calibri" w:cs="Calibri"/>
                <w:sz w:val="20"/>
                <w:szCs w:val="20"/>
              </w:rPr>
            </w:pPr>
            <w:r w:rsidRPr="00B44EF8">
              <w:rPr>
                <w:rFonts w:ascii="Calibri" w:hAnsi="Calibri" w:cs="Calibri"/>
                <w:sz w:val="20"/>
                <w:szCs w:val="20"/>
              </w:rPr>
              <w:t>Whole grains</w:t>
            </w:r>
          </w:p>
        </w:tc>
        <w:tc>
          <w:tcPr>
            <w:tcW w:w="2369" w:type="dxa"/>
          </w:tcPr>
          <w:p w14:paraId="59E64661" w14:textId="2AD5D888" w:rsidR="00BF6FDE" w:rsidRPr="00B44EF8" w:rsidRDefault="008F1128" w:rsidP="00B44EF8">
            <w:pPr>
              <w:spacing w:line="360" w:lineRule="auto"/>
              <w:jc w:val="center"/>
              <w:rPr>
                <w:rFonts w:ascii="Calibri" w:hAnsi="Calibri" w:cs="Calibri"/>
                <w:sz w:val="20"/>
                <w:szCs w:val="20"/>
              </w:rPr>
            </w:pPr>
            <w:r w:rsidRPr="00B44EF8">
              <w:rPr>
                <w:rFonts w:ascii="Calibri" w:hAnsi="Calibri" w:cs="Calibri"/>
                <w:sz w:val="20"/>
                <w:szCs w:val="20"/>
              </w:rPr>
              <w:t>90.0</w:t>
            </w:r>
            <w:r w:rsidR="00BF6FDE" w:rsidRPr="00B44EF8">
              <w:rPr>
                <w:rFonts w:ascii="Calibri" w:hAnsi="Calibri" w:cs="Calibri"/>
                <w:sz w:val="20"/>
                <w:szCs w:val="20"/>
              </w:rPr>
              <w:t xml:space="preserve"> g/d</w:t>
            </w:r>
          </w:p>
        </w:tc>
        <w:tc>
          <w:tcPr>
            <w:tcW w:w="2345" w:type="dxa"/>
          </w:tcPr>
          <w:p w14:paraId="7226EF0C" w14:textId="7CD1CD33" w:rsidR="00BF6FDE" w:rsidRPr="00B44EF8" w:rsidRDefault="008F1128" w:rsidP="00B44EF8">
            <w:pPr>
              <w:spacing w:line="360" w:lineRule="auto"/>
              <w:jc w:val="center"/>
              <w:rPr>
                <w:rFonts w:ascii="Calibri" w:hAnsi="Calibri" w:cs="Calibri"/>
                <w:sz w:val="20"/>
                <w:szCs w:val="20"/>
              </w:rPr>
            </w:pPr>
            <w:r w:rsidRPr="00B44EF8">
              <w:rPr>
                <w:rFonts w:ascii="Calibri" w:hAnsi="Calibri" w:cs="Calibri"/>
                <w:sz w:val="20"/>
                <w:szCs w:val="20"/>
              </w:rPr>
              <w:t>90.0</w:t>
            </w:r>
            <w:r w:rsidR="00BF6FDE" w:rsidRPr="00B44EF8">
              <w:rPr>
                <w:rFonts w:ascii="Calibri" w:hAnsi="Calibri" w:cs="Calibri"/>
                <w:sz w:val="20"/>
                <w:szCs w:val="20"/>
              </w:rPr>
              <w:t xml:space="preserve"> g/d</w:t>
            </w:r>
          </w:p>
        </w:tc>
      </w:tr>
      <w:tr w:rsidR="00BF6FDE" w:rsidRPr="00B44EF8" w14:paraId="62CF5F80" w14:textId="77777777" w:rsidTr="0092277E">
        <w:tc>
          <w:tcPr>
            <w:tcW w:w="3116" w:type="dxa"/>
          </w:tcPr>
          <w:p w14:paraId="4E9BEDFE" w14:textId="77777777" w:rsidR="00BF6FDE" w:rsidRPr="00B44EF8" w:rsidRDefault="00BF6FDE" w:rsidP="00B44EF8">
            <w:pPr>
              <w:spacing w:line="360" w:lineRule="auto"/>
              <w:rPr>
                <w:rFonts w:ascii="Calibri" w:hAnsi="Calibri" w:cs="Calibri"/>
                <w:sz w:val="20"/>
                <w:szCs w:val="20"/>
              </w:rPr>
            </w:pPr>
            <w:r w:rsidRPr="00B44EF8">
              <w:rPr>
                <w:rFonts w:ascii="Calibri" w:hAnsi="Calibri" w:cs="Calibri"/>
                <w:sz w:val="20"/>
                <w:szCs w:val="20"/>
              </w:rPr>
              <w:t>Yogurt</w:t>
            </w:r>
          </w:p>
        </w:tc>
        <w:tc>
          <w:tcPr>
            <w:tcW w:w="2369" w:type="dxa"/>
          </w:tcPr>
          <w:p w14:paraId="4F0601D7"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87.1 g/d</w:t>
            </w:r>
          </w:p>
        </w:tc>
        <w:tc>
          <w:tcPr>
            <w:tcW w:w="2345" w:type="dxa"/>
          </w:tcPr>
          <w:p w14:paraId="34816368"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8.7 g/d</w:t>
            </w:r>
          </w:p>
        </w:tc>
      </w:tr>
      <w:tr w:rsidR="00BF6FDE" w:rsidRPr="00B44EF8" w14:paraId="53A12373" w14:textId="77777777" w:rsidTr="0092277E">
        <w:tc>
          <w:tcPr>
            <w:tcW w:w="3116" w:type="dxa"/>
          </w:tcPr>
          <w:p w14:paraId="488F9FB8" w14:textId="77777777" w:rsidR="00BF6FDE" w:rsidRPr="00B44EF8" w:rsidRDefault="00BF6FDE" w:rsidP="00B44EF8">
            <w:pPr>
              <w:spacing w:line="360" w:lineRule="auto"/>
              <w:rPr>
                <w:rFonts w:ascii="Calibri" w:hAnsi="Calibri" w:cs="Calibri"/>
                <w:sz w:val="20"/>
                <w:szCs w:val="20"/>
              </w:rPr>
            </w:pPr>
            <w:r w:rsidRPr="00B44EF8">
              <w:rPr>
                <w:rFonts w:ascii="Calibri" w:hAnsi="Calibri" w:cs="Calibri"/>
                <w:sz w:val="20"/>
                <w:szCs w:val="20"/>
              </w:rPr>
              <w:t>Processed meats</w:t>
            </w:r>
          </w:p>
        </w:tc>
        <w:tc>
          <w:tcPr>
            <w:tcW w:w="2369" w:type="dxa"/>
          </w:tcPr>
          <w:p w14:paraId="48EF371A"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0.0 g/d</w:t>
            </w:r>
          </w:p>
        </w:tc>
        <w:tc>
          <w:tcPr>
            <w:tcW w:w="2345" w:type="dxa"/>
          </w:tcPr>
          <w:p w14:paraId="1C21B172"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0.0 g/d</w:t>
            </w:r>
          </w:p>
        </w:tc>
      </w:tr>
      <w:tr w:rsidR="00BF6FDE" w:rsidRPr="00B44EF8" w14:paraId="74DE2FA0" w14:textId="77777777" w:rsidTr="0092277E">
        <w:tc>
          <w:tcPr>
            <w:tcW w:w="3116" w:type="dxa"/>
          </w:tcPr>
          <w:p w14:paraId="67D9E617" w14:textId="77777777" w:rsidR="00BF6FDE" w:rsidRPr="00B44EF8" w:rsidRDefault="00BF6FDE" w:rsidP="00B44EF8">
            <w:pPr>
              <w:spacing w:line="360" w:lineRule="auto"/>
              <w:rPr>
                <w:rFonts w:ascii="Calibri" w:hAnsi="Calibri" w:cs="Calibri"/>
                <w:sz w:val="20"/>
                <w:szCs w:val="20"/>
              </w:rPr>
            </w:pPr>
            <w:r w:rsidRPr="00B44EF8">
              <w:rPr>
                <w:rFonts w:ascii="Calibri" w:hAnsi="Calibri" w:cs="Calibri"/>
                <w:sz w:val="20"/>
                <w:szCs w:val="20"/>
              </w:rPr>
              <w:t>Unprocessed red meats</w:t>
            </w:r>
          </w:p>
        </w:tc>
        <w:tc>
          <w:tcPr>
            <w:tcW w:w="2369" w:type="dxa"/>
          </w:tcPr>
          <w:p w14:paraId="2D5CEF1A"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14.3 g/d</w:t>
            </w:r>
          </w:p>
        </w:tc>
        <w:tc>
          <w:tcPr>
            <w:tcW w:w="2345" w:type="dxa"/>
          </w:tcPr>
          <w:p w14:paraId="614D7DC1"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1.4 g/d</w:t>
            </w:r>
          </w:p>
        </w:tc>
      </w:tr>
      <w:tr w:rsidR="00BF6FDE" w:rsidRPr="00B44EF8" w14:paraId="510ACC1D" w14:textId="77777777" w:rsidTr="0092277E">
        <w:tc>
          <w:tcPr>
            <w:tcW w:w="3116" w:type="dxa"/>
          </w:tcPr>
          <w:p w14:paraId="0AD5F727" w14:textId="77777777" w:rsidR="00BF6FDE" w:rsidRPr="00B44EF8" w:rsidRDefault="00BF6FDE" w:rsidP="00B44EF8">
            <w:pPr>
              <w:spacing w:line="360" w:lineRule="auto"/>
              <w:rPr>
                <w:rFonts w:ascii="Calibri" w:hAnsi="Calibri" w:cs="Calibri"/>
                <w:sz w:val="20"/>
                <w:szCs w:val="20"/>
              </w:rPr>
            </w:pPr>
            <w:r w:rsidRPr="00B44EF8">
              <w:rPr>
                <w:rFonts w:ascii="Calibri" w:hAnsi="Calibri" w:cs="Calibri"/>
                <w:sz w:val="20"/>
                <w:szCs w:val="20"/>
              </w:rPr>
              <w:t>Sugar-sweetened beverages</w:t>
            </w:r>
          </w:p>
        </w:tc>
        <w:tc>
          <w:tcPr>
            <w:tcW w:w="2369" w:type="dxa"/>
          </w:tcPr>
          <w:p w14:paraId="4D77478B"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0.0 g/d</w:t>
            </w:r>
          </w:p>
        </w:tc>
        <w:tc>
          <w:tcPr>
            <w:tcW w:w="2345" w:type="dxa"/>
          </w:tcPr>
          <w:p w14:paraId="7400780F"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0.0 g/d</w:t>
            </w:r>
          </w:p>
        </w:tc>
      </w:tr>
      <w:tr w:rsidR="00BF6FDE" w:rsidRPr="00B44EF8" w14:paraId="1DDD506B" w14:textId="77777777" w:rsidTr="0092277E">
        <w:tc>
          <w:tcPr>
            <w:tcW w:w="3116" w:type="dxa"/>
          </w:tcPr>
          <w:p w14:paraId="26454755" w14:textId="43F72196" w:rsidR="00BF6FDE" w:rsidRPr="00B44EF8" w:rsidRDefault="00BF6FDE" w:rsidP="00B44EF8">
            <w:pPr>
              <w:spacing w:line="360" w:lineRule="auto"/>
              <w:rPr>
                <w:rFonts w:ascii="Calibri" w:hAnsi="Calibri" w:cs="Calibri"/>
                <w:sz w:val="20"/>
                <w:szCs w:val="20"/>
              </w:rPr>
            </w:pPr>
            <w:r w:rsidRPr="00B44EF8">
              <w:rPr>
                <w:rFonts w:ascii="Calibri" w:hAnsi="Calibri" w:cs="Calibri"/>
                <w:sz w:val="20"/>
                <w:szCs w:val="20"/>
              </w:rPr>
              <w:t>Potatoes</w:t>
            </w:r>
            <w:r w:rsidR="00EE6020" w:rsidRPr="00B44EF8">
              <w:rPr>
                <w:rFonts w:ascii="Calibri" w:hAnsi="Calibri" w:cs="Calibri"/>
                <w:sz w:val="20"/>
                <w:szCs w:val="20"/>
              </w:rPr>
              <w:t>‡</w:t>
            </w:r>
          </w:p>
        </w:tc>
        <w:tc>
          <w:tcPr>
            <w:tcW w:w="2369" w:type="dxa"/>
          </w:tcPr>
          <w:p w14:paraId="4ACE56B4"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0.0 g/d</w:t>
            </w:r>
          </w:p>
        </w:tc>
        <w:tc>
          <w:tcPr>
            <w:tcW w:w="2345" w:type="dxa"/>
          </w:tcPr>
          <w:p w14:paraId="68E11486"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0.0 g/d</w:t>
            </w:r>
          </w:p>
        </w:tc>
      </w:tr>
      <w:tr w:rsidR="00BF6FDE" w:rsidRPr="00B44EF8" w14:paraId="610DBC82" w14:textId="77777777" w:rsidTr="0092277E">
        <w:tc>
          <w:tcPr>
            <w:tcW w:w="3116" w:type="dxa"/>
          </w:tcPr>
          <w:p w14:paraId="4E62D663" w14:textId="20DB8327" w:rsidR="00BF6FDE" w:rsidRPr="00B44EF8" w:rsidRDefault="00BF6FDE" w:rsidP="00B44EF8">
            <w:pPr>
              <w:spacing w:line="360" w:lineRule="auto"/>
              <w:rPr>
                <w:rFonts w:ascii="Calibri" w:hAnsi="Calibri" w:cs="Calibri"/>
                <w:sz w:val="20"/>
                <w:szCs w:val="20"/>
              </w:rPr>
            </w:pPr>
            <w:r w:rsidRPr="00B44EF8">
              <w:rPr>
                <w:rFonts w:ascii="Calibri" w:hAnsi="Calibri" w:cs="Calibri"/>
                <w:sz w:val="20"/>
                <w:szCs w:val="20"/>
              </w:rPr>
              <w:t xml:space="preserve">Refined </w:t>
            </w:r>
            <w:r w:rsidR="00B223E0">
              <w:rPr>
                <w:rFonts w:ascii="Calibri" w:hAnsi="Calibri" w:cs="Calibri"/>
                <w:sz w:val="20"/>
                <w:szCs w:val="20"/>
              </w:rPr>
              <w:t>rice and wheat</w:t>
            </w:r>
            <w:r w:rsidR="00EE6020" w:rsidRPr="00B44EF8">
              <w:rPr>
                <w:rFonts w:ascii="Calibri" w:hAnsi="Calibri" w:cs="Calibri"/>
                <w:sz w:val="20"/>
                <w:szCs w:val="20"/>
              </w:rPr>
              <w:t>‡</w:t>
            </w:r>
            <w:r w:rsidRPr="00B44EF8">
              <w:rPr>
                <w:rFonts w:ascii="Calibri" w:hAnsi="Calibri" w:cs="Calibri"/>
                <w:bCs/>
                <w:sz w:val="20"/>
                <w:szCs w:val="20"/>
              </w:rPr>
              <w:t>§</w:t>
            </w:r>
          </w:p>
        </w:tc>
        <w:tc>
          <w:tcPr>
            <w:tcW w:w="2369" w:type="dxa"/>
          </w:tcPr>
          <w:p w14:paraId="40C772AD"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0.0 g/d</w:t>
            </w:r>
          </w:p>
        </w:tc>
        <w:tc>
          <w:tcPr>
            <w:tcW w:w="2345" w:type="dxa"/>
          </w:tcPr>
          <w:p w14:paraId="3E87211A"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0.0 g/d</w:t>
            </w:r>
          </w:p>
        </w:tc>
      </w:tr>
      <w:tr w:rsidR="00BF6FDE" w:rsidRPr="00B44EF8" w14:paraId="5FE984DC" w14:textId="77777777" w:rsidTr="0092277E">
        <w:tc>
          <w:tcPr>
            <w:tcW w:w="7830" w:type="dxa"/>
            <w:gridSpan w:val="3"/>
          </w:tcPr>
          <w:p w14:paraId="6705ADCD" w14:textId="77777777" w:rsidR="00BF6FDE" w:rsidRPr="00B44EF8" w:rsidRDefault="00BF6FDE" w:rsidP="00B44EF8">
            <w:pPr>
              <w:spacing w:line="360" w:lineRule="auto"/>
              <w:rPr>
                <w:rFonts w:ascii="Calibri" w:hAnsi="Calibri" w:cs="Calibri"/>
                <w:b/>
                <w:bCs/>
                <w:sz w:val="20"/>
                <w:szCs w:val="20"/>
              </w:rPr>
            </w:pPr>
            <w:r w:rsidRPr="00B44EF8">
              <w:rPr>
                <w:rFonts w:ascii="Calibri" w:hAnsi="Calibri" w:cs="Calibri"/>
                <w:b/>
                <w:bCs/>
                <w:sz w:val="20"/>
                <w:szCs w:val="20"/>
              </w:rPr>
              <w:t>Additional dietary factors with BMI-mediated effects</w:t>
            </w:r>
          </w:p>
        </w:tc>
      </w:tr>
      <w:tr w:rsidR="00BF6FDE" w:rsidRPr="00B44EF8" w14:paraId="3E50FBEA" w14:textId="77777777" w:rsidTr="0092277E">
        <w:tc>
          <w:tcPr>
            <w:tcW w:w="3116" w:type="dxa"/>
          </w:tcPr>
          <w:p w14:paraId="1C9AE1A3" w14:textId="77777777" w:rsidR="00BF6FDE" w:rsidRPr="00B44EF8" w:rsidRDefault="00BF6FDE" w:rsidP="00B44EF8">
            <w:pPr>
              <w:spacing w:line="360" w:lineRule="auto"/>
              <w:rPr>
                <w:rFonts w:ascii="Calibri" w:hAnsi="Calibri" w:cs="Calibri"/>
                <w:sz w:val="20"/>
                <w:szCs w:val="20"/>
              </w:rPr>
            </w:pPr>
            <w:r w:rsidRPr="00B44EF8">
              <w:rPr>
                <w:rFonts w:ascii="Calibri" w:hAnsi="Calibri" w:cs="Calibri"/>
                <w:sz w:val="20"/>
                <w:szCs w:val="20"/>
              </w:rPr>
              <w:t>Fruits</w:t>
            </w:r>
          </w:p>
        </w:tc>
        <w:tc>
          <w:tcPr>
            <w:tcW w:w="2369" w:type="dxa"/>
          </w:tcPr>
          <w:p w14:paraId="7CCEEB66"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300 g/d</w:t>
            </w:r>
          </w:p>
        </w:tc>
        <w:tc>
          <w:tcPr>
            <w:tcW w:w="2345" w:type="dxa"/>
          </w:tcPr>
          <w:p w14:paraId="2929A94F"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30 g/d</w:t>
            </w:r>
          </w:p>
        </w:tc>
      </w:tr>
      <w:tr w:rsidR="00BF6FDE" w:rsidRPr="00B44EF8" w14:paraId="2B91B22B" w14:textId="77777777" w:rsidTr="0092277E">
        <w:tc>
          <w:tcPr>
            <w:tcW w:w="3116" w:type="dxa"/>
          </w:tcPr>
          <w:p w14:paraId="43DD0D09" w14:textId="77777777" w:rsidR="00BF6FDE" w:rsidRPr="00B44EF8" w:rsidRDefault="00BF6FDE" w:rsidP="00B44EF8">
            <w:pPr>
              <w:spacing w:line="360" w:lineRule="auto"/>
              <w:rPr>
                <w:rFonts w:ascii="Calibri" w:hAnsi="Calibri" w:cs="Calibri"/>
                <w:sz w:val="20"/>
                <w:szCs w:val="20"/>
              </w:rPr>
            </w:pPr>
            <w:r w:rsidRPr="00B44EF8">
              <w:rPr>
                <w:rFonts w:ascii="Calibri" w:hAnsi="Calibri" w:cs="Calibri"/>
                <w:sz w:val="20"/>
                <w:szCs w:val="20"/>
              </w:rPr>
              <w:t>Non-starchy vegetables</w:t>
            </w:r>
          </w:p>
        </w:tc>
        <w:tc>
          <w:tcPr>
            <w:tcW w:w="2369" w:type="dxa"/>
          </w:tcPr>
          <w:p w14:paraId="1249E19F"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300 g/d</w:t>
            </w:r>
          </w:p>
        </w:tc>
        <w:tc>
          <w:tcPr>
            <w:tcW w:w="2345" w:type="dxa"/>
          </w:tcPr>
          <w:p w14:paraId="376151F3"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30 g/d</w:t>
            </w:r>
          </w:p>
        </w:tc>
      </w:tr>
      <w:tr w:rsidR="00BF6FDE" w:rsidRPr="00B44EF8" w14:paraId="3014C15B" w14:textId="77777777" w:rsidTr="0092277E">
        <w:tc>
          <w:tcPr>
            <w:tcW w:w="3116" w:type="dxa"/>
          </w:tcPr>
          <w:p w14:paraId="0F6CDBC3" w14:textId="77777777" w:rsidR="00BF6FDE" w:rsidRPr="00B44EF8" w:rsidRDefault="00BF6FDE" w:rsidP="00B44EF8">
            <w:pPr>
              <w:spacing w:line="360" w:lineRule="auto"/>
              <w:rPr>
                <w:rFonts w:ascii="Calibri" w:hAnsi="Calibri" w:cs="Calibri"/>
                <w:sz w:val="20"/>
                <w:szCs w:val="20"/>
              </w:rPr>
            </w:pPr>
            <w:r w:rsidRPr="00B44EF8">
              <w:rPr>
                <w:rFonts w:ascii="Calibri" w:hAnsi="Calibri" w:cs="Calibri"/>
                <w:sz w:val="20"/>
                <w:szCs w:val="20"/>
              </w:rPr>
              <w:t>Nuts and seeds</w:t>
            </w:r>
          </w:p>
        </w:tc>
        <w:tc>
          <w:tcPr>
            <w:tcW w:w="2369" w:type="dxa"/>
          </w:tcPr>
          <w:p w14:paraId="5E378DE5"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20.3 g/d</w:t>
            </w:r>
          </w:p>
        </w:tc>
        <w:tc>
          <w:tcPr>
            <w:tcW w:w="2345" w:type="dxa"/>
          </w:tcPr>
          <w:p w14:paraId="144B8407"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2.0 g/d</w:t>
            </w:r>
          </w:p>
        </w:tc>
      </w:tr>
      <w:tr w:rsidR="00BF6FDE" w:rsidRPr="00B44EF8" w14:paraId="4C9F099C" w14:textId="77777777" w:rsidTr="0092277E">
        <w:tc>
          <w:tcPr>
            <w:tcW w:w="3116" w:type="dxa"/>
            <w:tcBorders>
              <w:bottom w:val="single" w:sz="4" w:space="0" w:color="auto"/>
            </w:tcBorders>
          </w:tcPr>
          <w:p w14:paraId="274A9E78" w14:textId="24E11AA6" w:rsidR="00BF6FDE" w:rsidRPr="00B44EF8" w:rsidRDefault="00BF6FDE" w:rsidP="00B44EF8">
            <w:pPr>
              <w:spacing w:line="360" w:lineRule="auto"/>
              <w:rPr>
                <w:rFonts w:ascii="Calibri" w:hAnsi="Calibri" w:cs="Calibri"/>
                <w:sz w:val="20"/>
                <w:szCs w:val="20"/>
              </w:rPr>
            </w:pPr>
            <w:r w:rsidRPr="00B44EF8">
              <w:rPr>
                <w:rFonts w:ascii="Calibri" w:hAnsi="Calibri" w:cs="Calibri"/>
                <w:sz w:val="20"/>
                <w:szCs w:val="20"/>
              </w:rPr>
              <w:t>Fruit juices</w:t>
            </w:r>
            <w:r w:rsidR="00EE6020" w:rsidRPr="00B44EF8">
              <w:rPr>
                <w:rFonts w:ascii="Calibri" w:hAnsi="Calibri" w:cs="Calibri"/>
                <w:sz w:val="20"/>
                <w:szCs w:val="20"/>
              </w:rPr>
              <w:t>‡</w:t>
            </w:r>
          </w:p>
        </w:tc>
        <w:tc>
          <w:tcPr>
            <w:tcW w:w="2369" w:type="dxa"/>
            <w:tcBorders>
              <w:bottom w:val="single" w:sz="4" w:space="0" w:color="auto"/>
            </w:tcBorders>
          </w:tcPr>
          <w:p w14:paraId="74AE3656"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0.0 g/d</w:t>
            </w:r>
          </w:p>
        </w:tc>
        <w:tc>
          <w:tcPr>
            <w:tcW w:w="2345" w:type="dxa"/>
            <w:tcBorders>
              <w:bottom w:val="single" w:sz="4" w:space="0" w:color="auto"/>
            </w:tcBorders>
          </w:tcPr>
          <w:p w14:paraId="5A676BCA" w14:textId="77777777" w:rsidR="00BF6FDE" w:rsidRPr="00B44EF8" w:rsidRDefault="00BF6FDE" w:rsidP="00B44EF8">
            <w:pPr>
              <w:spacing w:line="360" w:lineRule="auto"/>
              <w:jc w:val="center"/>
              <w:rPr>
                <w:rFonts w:ascii="Calibri" w:hAnsi="Calibri" w:cs="Calibri"/>
                <w:sz w:val="20"/>
                <w:szCs w:val="20"/>
              </w:rPr>
            </w:pPr>
            <w:r w:rsidRPr="00B44EF8">
              <w:rPr>
                <w:rFonts w:ascii="Calibri" w:hAnsi="Calibri" w:cs="Calibri"/>
                <w:sz w:val="20"/>
                <w:szCs w:val="20"/>
              </w:rPr>
              <w:t>0.0 g/d</w:t>
            </w:r>
          </w:p>
        </w:tc>
      </w:tr>
    </w:tbl>
    <w:p w14:paraId="0C408EBA" w14:textId="5651E4F3" w:rsidR="00BF6FDE" w:rsidRDefault="00BF6FDE" w:rsidP="00BF6FDE">
      <w:pPr>
        <w:rPr>
          <w:rFonts w:ascii="Calibri" w:hAnsi="Calibri" w:cs="Calibri"/>
          <w:sz w:val="20"/>
          <w:szCs w:val="20"/>
        </w:rPr>
      </w:pPr>
      <w:r w:rsidRPr="00894D93">
        <w:rPr>
          <w:rFonts w:ascii="Calibri" w:hAnsi="Calibri" w:cs="Calibri"/>
          <w:sz w:val="20"/>
          <w:szCs w:val="20"/>
        </w:rPr>
        <w:t>*</w:t>
      </w:r>
      <w:r>
        <w:rPr>
          <w:rFonts w:ascii="Calibri" w:hAnsi="Calibri" w:cs="Calibri"/>
          <w:sz w:val="20"/>
          <w:szCs w:val="20"/>
        </w:rPr>
        <w:t xml:space="preserve"> </w:t>
      </w:r>
      <w:r w:rsidRPr="00894D93">
        <w:rPr>
          <w:rFonts w:ascii="Calibri" w:hAnsi="Calibri" w:cs="Calibri"/>
          <w:sz w:val="20"/>
          <w:szCs w:val="20"/>
        </w:rPr>
        <w:t>Optimal intake values were previously calculated using reported methods</w:t>
      </w:r>
      <w:r w:rsidRPr="00894D93">
        <w:rPr>
          <w:rFonts w:ascii="Calibri" w:hAnsi="Calibri" w:cs="Calibri"/>
          <w:i/>
          <w:sz w:val="20"/>
          <w:szCs w:val="20"/>
        </w:rPr>
        <w:fldChar w:fldCharType="begin"/>
      </w:r>
      <w:r w:rsidR="004B3C90">
        <w:rPr>
          <w:rFonts w:ascii="Calibri" w:hAnsi="Calibri" w:cs="Calibri"/>
          <w:i/>
          <w:sz w:val="20"/>
          <w:szCs w:val="20"/>
        </w:rPr>
        <w:instrText xml:space="preserve"> ADDIN EN.CITE &lt;EndNote&gt;&lt;Cite&gt;&lt;Author&gt;Micha&lt;/Author&gt;&lt;Year&gt;2011&lt;/Year&gt;&lt;RecNum&gt;45&lt;/RecNum&gt;&lt;DisplayText&gt;&lt;style face="superscript"&gt;19&lt;/style&gt;&lt;/DisplayText&gt;&lt;record&gt;&lt;rec-number&gt;45&lt;/rec-number&gt;&lt;foreign-keys&gt;&lt;key app="EN" db-id="wpzxw5es0ewxd7e50xs52xtn555s5sazxr55" timestamp="1549397478"&gt;45&lt;/key&gt;&lt;/foreign-keys&gt;&lt;ref-type name="Journal Article"&gt;17&lt;/ref-type&gt;&lt;contributors&gt;&lt;authors&gt;&lt;author&gt;Micha, R.&lt;/author&gt;&lt;author&gt;Kalantarian, S.&lt;/author&gt;&lt;author&gt;Wirojratana, P.&lt;/author&gt;&lt;author&gt;Byers, T.&lt;/author&gt;&lt;author&gt;Danaei, G.&lt;/author&gt;&lt;author&gt;Elmadfa, I.&lt;/author&gt;&lt;author&gt;Ding, E.&lt;/author&gt;&lt;author&gt;Giovannucci, E.&lt;/author&gt;&lt;author&gt;Powles, J.&lt;/author&gt;&lt;author&gt;Smith-Warner, S.&lt;/author&gt;&lt;author&gt;Ezzati, M.&lt;/author&gt;&lt;author&gt;Mozaffarian, D.&lt;/author&gt;&lt;/authors&gt;&lt;/contributors&gt;&lt;titles&gt;&lt;title&gt;Estimating the global and regional burden of suboptimal nutrition on chronic disease: methods and inputs to the analysis&lt;/title&gt;&lt;secondary-title&gt;European Journal Of Clinical Nutrition&lt;/secondary-title&gt;&lt;/titles&gt;&lt;periodical&gt;&lt;full-title&gt;Eur J Clin Nutr&lt;/full-title&gt;&lt;abbr-1&gt;European journal of clinical nutrition&lt;/abbr-1&gt;&lt;/periodical&gt;&lt;pages&gt;119&lt;/pages&gt;&lt;volume&gt;66&lt;/volume&gt;&lt;dates&gt;&lt;year&gt;2011&lt;/year&gt;&lt;pub-dates&gt;&lt;date&gt;09/14/online&lt;/date&gt;&lt;/pub-dates&gt;&lt;/dates&gt;&lt;publisher&gt;Macmillan Publishers Limited&lt;/publisher&gt;&lt;work-type&gt;Original Article&lt;/work-type&gt;&lt;urls&gt;&lt;related-urls&gt;&lt;url&gt;https://doi.org/10.1038/ejcn.2011.147&lt;/url&gt;&lt;url&gt;https://www.nature.com/articles/ejcn2011147.pdf&lt;/url&gt;&lt;/related-urls&gt;&lt;/urls&gt;&lt;electronic-resource-num&gt;10.1038/ejcn.2011.147&amp;#xD;https://www.nature.com/articles/ejcn2011147#supplementary-information&lt;/electronic-resource-num&gt;&lt;/record&gt;&lt;/Cite&gt;&lt;/EndNote&gt;</w:instrText>
      </w:r>
      <w:r w:rsidRPr="00894D93">
        <w:rPr>
          <w:rFonts w:ascii="Calibri" w:hAnsi="Calibri" w:cs="Calibri"/>
          <w:i/>
          <w:sz w:val="20"/>
          <w:szCs w:val="20"/>
        </w:rPr>
        <w:fldChar w:fldCharType="separate"/>
      </w:r>
      <w:r w:rsidR="004B3C90" w:rsidRPr="004B3C90">
        <w:rPr>
          <w:rFonts w:ascii="Calibri" w:hAnsi="Calibri" w:cs="Calibri"/>
          <w:i/>
          <w:noProof/>
          <w:sz w:val="20"/>
          <w:szCs w:val="20"/>
          <w:vertAlign w:val="superscript"/>
        </w:rPr>
        <w:t>19</w:t>
      </w:r>
      <w:r w:rsidRPr="00894D93">
        <w:rPr>
          <w:rFonts w:ascii="Calibri" w:hAnsi="Calibri" w:cs="Calibri"/>
          <w:i/>
          <w:sz w:val="20"/>
          <w:szCs w:val="20"/>
        </w:rPr>
        <w:fldChar w:fldCharType="end"/>
      </w:r>
      <w:r w:rsidRPr="00894D93">
        <w:rPr>
          <w:rFonts w:ascii="Calibri" w:hAnsi="Calibri" w:cs="Calibri"/>
          <w:sz w:val="20"/>
          <w:szCs w:val="20"/>
        </w:rPr>
        <w:t xml:space="preserve"> for whole grains, yogurt, processed meats, unprocessed red meats, sugar-sweetened beverages, fruits, non-starchy vegetables, and nuts and seeds</w:t>
      </w:r>
      <w:r w:rsidR="008F1128">
        <w:rPr>
          <w:rFonts w:ascii="Calibri" w:hAnsi="Calibri" w:cs="Calibri"/>
          <w:sz w:val="20"/>
          <w:szCs w:val="20"/>
        </w:rPr>
        <w:t xml:space="preserve"> </w:t>
      </w:r>
      <w:r w:rsidRPr="00894D93">
        <w:rPr>
          <w:rFonts w:ascii="Calibri" w:hAnsi="Calibri" w:cs="Calibri"/>
          <w:sz w:val="20"/>
          <w:szCs w:val="20"/>
        </w:rPr>
        <w:t xml:space="preserve">based on risk (observed levels associated with lowest mortality/morbidity in meta-analyses), feasibility (observed national consumption levels globally) and consistency (with other assessments in major dietary guidelines). For each dietary factor, the comparative risk modeling assumed no additional health benefits beyond the optimal intake value within each country, sex, age, education and urbanicity stratum. </w:t>
      </w:r>
    </w:p>
    <w:p w14:paraId="23B01C03" w14:textId="77777777" w:rsidR="00BF6FDE" w:rsidRDefault="00BF6FDE" w:rsidP="00BF6FDE">
      <w:pPr>
        <w:rPr>
          <w:rFonts w:ascii="Calibri" w:hAnsi="Calibri" w:cs="Calibri"/>
          <w:sz w:val="20"/>
          <w:szCs w:val="20"/>
        </w:rPr>
      </w:pPr>
      <w:r w:rsidRPr="00894D93">
        <w:rPr>
          <w:rFonts w:ascii="Calibri" w:hAnsi="Calibri" w:cs="Calibri"/>
          <w:sz w:val="20"/>
          <w:szCs w:val="20"/>
        </w:rPr>
        <w:t>†</w:t>
      </w:r>
      <w:r>
        <w:rPr>
          <w:rFonts w:ascii="Calibri" w:hAnsi="Calibri" w:cs="Calibri"/>
          <w:sz w:val="20"/>
          <w:szCs w:val="20"/>
        </w:rPr>
        <w:t xml:space="preserve"> </w:t>
      </w:r>
      <w:r w:rsidRPr="00894D93">
        <w:rPr>
          <w:rFonts w:ascii="Calibri" w:hAnsi="Calibri" w:cs="Calibri"/>
          <w:sz w:val="20"/>
          <w:szCs w:val="20"/>
        </w:rPr>
        <w:t xml:space="preserve">The population distribution around each optimal population mean was estimated </w:t>
      </w:r>
      <w:r>
        <w:rPr>
          <w:rFonts w:ascii="Calibri" w:hAnsi="Calibri" w:cs="Calibri"/>
          <w:sz w:val="20"/>
          <w:szCs w:val="20"/>
        </w:rPr>
        <w:t xml:space="preserve">as </w:t>
      </w:r>
      <w:r w:rsidRPr="00894D93">
        <w:rPr>
          <w:rFonts w:ascii="Calibri" w:hAnsi="Calibri" w:cs="Calibri"/>
          <w:sz w:val="20"/>
          <w:szCs w:val="20"/>
        </w:rPr>
        <w:t>10% of optimal intake mean</w:t>
      </w:r>
      <w:r>
        <w:rPr>
          <w:rFonts w:ascii="Calibri" w:hAnsi="Calibri" w:cs="Calibri"/>
          <w:sz w:val="20"/>
          <w:szCs w:val="20"/>
        </w:rPr>
        <w:t xml:space="preserve">. </w:t>
      </w:r>
    </w:p>
    <w:p w14:paraId="362F5989" w14:textId="3E0E9910" w:rsidR="00BF6FDE" w:rsidRPr="004D62F5" w:rsidRDefault="00EE6020" w:rsidP="00BF6FDE">
      <w:pPr>
        <w:rPr>
          <w:rFonts w:ascii="Calibri" w:hAnsi="Calibri" w:cs="Calibri"/>
          <w:sz w:val="20"/>
          <w:szCs w:val="20"/>
        </w:rPr>
      </w:pPr>
      <w:r w:rsidRPr="00EE67EE">
        <w:rPr>
          <w:rFonts w:ascii="Calibri" w:hAnsi="Calibri" w:cs="Calibri"/>
          <w:sz w:val="20"/>
          <w:szCs w:val="20"/>
        </w:rPr>
        <w:t>‡</w:t>
      </w:r>
      <w:r w:rsidR="00BF6FDE">
        <w:rPr>
          <w:rFonts w:ascii="Calibri" w:hAnsi="Calibri" w:cs="Calibri"/>
          <w:bCs/>
          <w:sz w:val="20"/>
          <w:szCs w:val="20"/>
        </w:rPr>
        <w:t xml:space="preserve"> </w:t>
      </w:r>
      <w:r w:rsidR="00BF6FDE" w:rsidRPr="00894D93">
        <w:rPr>
          <w:rFonts w:ascii="Calibri" w:hAnsi="Calibri" w:cs="Calibri"/>
          <w:sz w:val="20"/>
          <w:szCs w:val="20"/>
        </w:rPr>
        <w:t xml:space="preserve">Optimal intake levels were defined </w:t>
      </w:r>
      <w:r w:rsidR="00BF6FDE" w:rsidRPr="00894D93">
        <w:rPr>
          <w:rFonts w:ascii="Calibri" w:hAnsi="Calibri" w:cs="Calibri"/>
          <w:i/>
          <w:iCs/>
          <w:sz w:val="20"/>
          <w:szCs w:val="20"/>
        </w:rPr>
        <w:t>de novo</w:t>
      </w:r>
      <w:r w:rsidR="00BF6FDE" w:rsidRPr="00894D93">
        <w:rPr>
          <w:rFonts w:ascii="Calibri" w:hAnsi="Calibri" w:cs="Calibri"/>
          <w:sz w:val="20"/>
          <w:szCs w:val="20"/>
        </w:rPr>
        <w:t xml:space="preserve"> for potatoes</w:t>
      </w:r>
      <w:r w:rsidR="00BF6FDE">
        <w:rPr>
          <w:rFonts w:ascii="Calibri" w:hAnsi="Calibri" w:cs="Calibri"/>
          <w:sz w:val="20"/>
          <w:szCs w:val="20"/>
        </w:rPr>
        <w:t xml:space="preserve">, </w:t>
      </w:r>
      <w:r w:rsidR="00BF6FDE" w:rsidRPr="00894D93">
        <w:rPr>
          <w:rFonts w:ascii="Calibri" w:hAnsi="Calibri" w:cs="Calibri"/>
          <w:sz w:val="20"/>
          <w:szCs w:val="20"/>
        </w:rPr>
        <w:t xml:space="preserve">refined grains, </w:t>
      </w:r>
      <w:r w:rsidR="00BF6FDE">
        <w:rPr>
          <w:rFonts w:ascii="Calibri" w:hAnsi="Calibri" w:cs="Calibri"/>
          <w:sz w:val="20"/>
          <w:szCs w:val="20"/>
        </w:rPr>
        <w:t xml:space="preserve">and fruit juices based on risk, </w:t>
      </w:r>
      <w:proofErr w:type="gramStart"/>
      <w:r w:rsidR="00BF6FDE">
        <w:rPr>
          <w:rFonts w:ascii="Calibri" w:hAnsi="Calibri" w:cs="Calibri"/>
          <w:sz w:val="20"/>
          <w:szCs w:val="20"/>
        </w:rPr>
        <w:t>feasibility</w:t>
      </w:r>
      <w:proofErr w:type="gramEnd"/>
      <w:r w:rsidR="00BF6FDE">
        <w:rPr>
          <w:rFonts w:ascii="Calibri" w:hAnsi="Calibri" w:cs="Calibri"/>
          <w:sz w:val="20"/>
          <w:szCs w:val="20"/>
        </w:rPr>
        <w:t xml:space="preserve"> and consistency, </w:t>
      </w:r>
      <w:r w:rsidR="00BF6FDE" w:rsidRPr="00894D93">
        <w:rPr>
          <w:rFonts w:ascii="Calibri" w:hAnsi="Calibri" w:cs="Calibri"/>
          <w:sz w:val="20"/>
          <w:szCs w:val="20"/>
        </w:rPr>
        <w:t xml:space="preserve">as these were not reported in previous analyses. </w:t>
      </w:r>
      <w:r w:rsidR="00BF6FDE">
        <w:rPr>
          <w:rFonts w:ascii="Calibri" w:hAnsi="Calibri" w:cs="Calibri"/>
          <w:sz w:val="20"/>
          <w:szCs w:val="20"/>
        </w:rPr>
        <w:t xml:space="preserve">For potatoes, optimal intake </w:t>
      </w:r>
      <w:r w:rsidR="00BF6FDE" w:rsidRPr="00894D93">
        <w:rPr>
          <w:rFonts w:ascii="Calibri" w:hAnsi="Calibri" w:cs="Calibri"/>
          <w:sz w:val="20"/>
          <w:szCs w:val="20"/>
        </w:rPr>
        <w:t>was set at 0 g/d based on observed intake levels associated with lowest risk in studies included in meta-analyses as</w:t>
      </w:r>
      <w:r w:rsidR="00BF6FDE">
        <w:rPr>
          <w:rFonts w:ascii="Calibri" w:hAnsi="Calibri" w:cs="Calibri"/>
          <w:sz w:val="20"/>
          <w:szCs w:val="20"/>
        </w:rPr>
        <w:t xml:space="preserve"> low as</w:t>
      </w:r>
      <w:r w:rsidR="00BF6FDE" w:rsidRPr="00894D93">
        <w:rPr>
          <w:rFonts w:ascii="Calibri" w:hAnsi="Calibri" w:cs="Calibri"/>
          <w:sz w:val="20"/>
          <w:szCs w:val="20"/>
        </w:rPr>
        <w:t xml:space="preserve"> 13 g/d</w:t>
      </w:r>
      <w:r w:rsidR="00BF6FDE" w:rsidRPr="00894D93">
        <w:rPr>
          <w:rFonts w:ascii="Calibri" w:hAnsi="Calibri" w:cs="Calibri"/>
          <w:sz w:val="20"/>
          <w:szCs w:val="20"/>
        </w:rPr>
        <w:fldChar w:fldCharType="begin">
          <w:fldData xml:space="preserve">PEVuZE5vdGU+PENpdGU+PEF1dGhvcj5IYWx0b248L0F1dGhvcj48WWVhcj4yMDA2PC9ZZWFyPjxS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</w:fldData>
        </w:fldChar>
      </w:r>
      <w:r w:rsidR="004B3C90">
        <w:rPr>
          <w:rFonts w:ascii="Calibri" w:hAnsi="Calibri" w:cs="Calibri"/>
          <w:sz w:val="20"/>
          <w:szCs w:val="20"/>
        </w:rPr>
        <w:instrText xml:space="preserve"> ADDIN EN.CITE </w:instrText>
      </w:r>
      <w:r w:rsidR="004B3C90">
        <w:rPr>
          <w:rFonts w:ascii="Calibri" w:hAnsi="Calibri" w:cs="Calibri"/>
          <w:sz w:val="20"/>
          <w:szCs w:val="20"/>
        </w:rPr>
        <w:fldChar w:fldCharType="begin">
          <w:fldData xml:space="preserve">PEVuZE5vdGU+PENpdGU+PEF1dGhvcj5IYWx0b248L0F1dGhvcj48WWVhcj4yMDA2PC9ZZWFyPjxS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</w:fldData>
        </w:fldChar>
      </w:r>
      <w:r w:rsidR="004B3C90">
        <w:rPr>
          <w:rFonts w:ascii="Calibri" w:hAnsi="Calibri" w:cs="Calibri"/>
          <w:sz w:val="20"/>
          <w:szCs w:val="20"/>
        </w:rPr>
        <w:instrText xml:space="preserve"> ADDIN EN.CITE.DATA </w:instrText>
      </w:r>
      <w:r w:rsidR="004B3C90">
        <w:rPr>
          <w:rFonts w:ascii="Calibri" w:hAnsi="Calibri" w:cs="Calibri"/>
          <w:sz w:val="20"/>
          <w:szCs w:val="20"/>
        </w:rPr>
      </w:r>
      <w:r w:rsidR="004B3C90">
        <w:rPr>
          <w:rFonts w:ascii="Calibri" w:hAnsi="Calibri" w:cs="Calibri"/>
          <w:sz w:val="20"/>
          <w:szCs w:val="20"/>
        </w:rPr>
        <w:fldChar w:fldCharType="end"/>
      </w:r>
      <w:r w:rsidR="00BF6FDE" w:rsidRPr="00894D93">
        <w:rPr>
          <w:rFonts w:ascii="Calibri" w:hAnsi="Calibri" w:cs="Calibri"/>
          <w:sz w:val="20"/>
          <w:szCs w:val="20"/>
        </w:rPr>
      </w:r>
      <w:r w:rsidR="00BF6FDE" w:rsidRPr="00894D93">
        <w:rPr>
          <w:rFonts w:ascii="Calibri" w:hAnsi="Calibri" w:cs="Calibri"/>
          <w:sz w:val="20"/>
          <w:szCs w:val="20"/>
        </w:rPr>
        <w:fldChar w:fldCharType="separate"/>
      </w:r>
      <w:r w:rsidR="004B3C90" w:rsidRPr="004B3C90">
        <w:rPr>
          <w:rFonts w:ascii="Calibri" w:hAnsi="Calibri" w:cs="Calibri"/>
          <w:noProof/>
          <w:sz w:val="20"/>
          <w:szCs w:val="20"/>
          <w:vertAlign w:val="superscript"/>
        </w:rPr>
        <w:t>14,20</w:t>
      </w:r>
      <w:r w:rsidR="00BF6FDE" w:rsidRPr="00894D93">
        <w:rPr>
          <w:rFonts w:ascii="Calibri" w:hAnsi="Calibri" w:cs="Calibri"/>
          <w:sz w:val="20"/>
          <w:szCs w:val="20"/>
        </w:rPr>
        <w:fldChar w:fldCharType="end"/>
      </w:r>
      <w:r w:rsidR="00BF6FDE" w:rsidRPr="00894D93">
        <w:rPr>
          <w:rFonts w:ascii="Calibri" w:hAnsi="Calibri" w:cs="Calibri"/>
          <w:sz w:val="20"/>
          <w:szCs w:val="20"/>
        </w:rPr>
        <w:t>; national mean intakes in 2018 as low as 0 g/d (Lao</w:t>
      </w:r>
      <w:r w:rsidR="00BF6FDE">
        <w:rPr>
          <w:rFonts w:ascii="Calibri" w:hAnsi="Calibri" w:cs="Calibri"/>
          <w:sz w:val="20"/>
          <w:szCs w:val="20"/>
        </w:rPr>
        <w:t>s</w:t>
      </w:r>
      <w:r w:rsidR="00BF6FDE" w:rsidRPr="00894D93">
        <w:rPr>
          <w:rFonts w:ascii="Calibri" w:hAnsi="Calibri" w:cs="Calibri"/>
          <w:sz w:val="20"/>
          <w:szCs w:val="20"/>
        </w:rPr>
        <w:t xml:space="preserve">) and less than 10 g/d for eight other countries </w:t>
      </w:r>
      <w:r w:rsidR="00BF6FDE">
        <w:rPr>
          <w:rFonts w:ascii="Calibri" w:hAnsi="Calibri" w:cs="Calibri"/>
          <w:sz w:val="20"/>
          <w:szCs w:val="20"/>
        </w:rPr>
        <w:t>(</w:t>
      </w:r>
      <w:r w:rsidR="00BF6FDE" w:rsidRPr="00894D93">
        <w:rPr>
          <w:rFonts w:ascii="Calibri" w:hAnsi="Calibri" w:cs="Calibri"/>
          <w:sz w:val="20"/>
          <w:szCs w:val="20"/>
        </w:rPr>
        <w:t>i.e., Ghana, Philippines, etc.)</w:t>
      </w:r>
      <w:r w:rsidR="00BF6FDE" w:rsidRPr="00894D93">
        <w:rPr>
          <w:rFonts w:ascii="Calibri" w:hAnsi="Calibri" w:cs="Calibri"/>
          <w:sz w:val="20"/>
          <w:szCs w:val="20"/>
        </w:rPr>
        <w:fldChar w:fldCharType="begin"/>
      </w:r>
      <w:r w:rsidR="004B3C90">
        <w:rPr>
          <w:rFonts w:ascii="Calibri" w:hAnsi="Calibri" w:cs="Calibri"/>
          <w:sz w:val="20"/>
          <w:szCs w:val="20"/>
        </w:rPr>
        <w:instrText xml:space="preserve"> ADDIN EN.CITE &lt;EndNote&gt;&lt;Cite&gt;&lt;RecNum&gt;72&lt;/RecNum&gt;&lt;DisplayText&gt;&lt;style face="superscript"&gt;1&lt;/style&gt;&lt;/DisplayText&gt;&lt;record&gt;&lt;rec-number&gt;72&lt;/rec-number&gt;&lt;foreign-keys&gt;&lt;key app="EN" db-id="wpzxw5es0ewxd7e50xs52xtn555s5sazxr55" timestamp="1562878325"&gt;72&lt;/key&gt;&lt;/foreign-keys&gt;&lt;ref-type name="Web Page"&gt;12&lt;/ref-type&gt;&lt;contributors&gt;&lt;/contributors&gt;&lt;titles&gt;&lt;title&gt;Global Nutrition and Policy Consortium: Home of the Global Dietary Database&lt;/title&gt;&lt;/titles&gt;&lt;number&gt;October 1, 2019&lt;/number&gt;&lt;dates&gt;&lt;/dates&gt;&lt;urls&gt;&lt;related-urls&gt;&lt;url&gt;http://www.globaldietarydatabase.org/.&lt;/url&gt;&lt;/related-urls&gt;&lt;/urls&gt;&lt;custom2&gt;December 26, 2018&lt;/custom2&gt;&lt;/record&gt;&lt;/Cite&gt;&lt;/EndNote&gt;</w:instrText>
      </w:r>
      <w:r w:rsidR="00BF6FDE" w:rsidRPr="00894D93">
        <w:rPr>
          <w:rFonts w:ascii="Calibri" w:hAnsi="Calibri" w:cs="Calibri"/>
          <w:sz w:val="20"/>
          <w:szCs w:val="20"/>
        </w:rPr>
        <w:fldChar w:fldCharType="separate"/>
      </w:r>
      <w:r w:rsidR="004B3C90" w:rsidRPr="004B3C90">
        <w:rPr>
          <w:rFonts w:ascii="Calibri" w:hAnsi="Calibri" w:cs="Calibri"/>
          <w:noProof/>
          <w:sz w:val="20"/>
          <w:szCs w:val="20"/>
          <w:vertAlign w:val="superscript"/>
        </w:rPr>
        <w:t>1</w:t>
      </w:r>
      <w:r w:rsidR="00BF6FDE" w:rsidRPr="00894D93">
        <w:rPr>
          <w:rFonts w:ascii="Calibri" w:hAnsi="Calibri" w:cs="Calibri"/>
          <w:sz w:val="20"/>
          <w:szCs w:val="20"/>
        </w:rPr>
        <w:fldChar w:fldCharType="end"/>
      </w:r>
      <w:r w:rsidR="00BF6FDE" w:rsidRPr="00894D93">
        <w:rPr>
          <w:rFonts w:ascii="Calibri" w:hAnsi="Calibri" w:cs="Calibri"/>
          <w:sz w:val="20"/>
          <w:szCs w:val="20"/>
        </w:rPr>
        <w:t xml:space="preserve">; and </w:t>
      </w:r>
      <w:r w:rsidR="00BF6FDE">
        <w:rPr>
          <w:rFonts w:ascii="Calibri" w:hAnsi="Calibri" w:cs="Calibri"/>
          <w:sz w:val="20"/>
          <w:szCs w:val="20"/>
        </w:rPr>
        <w:t>absence of</w:t>
      </w:r>
      <w:r w:rsidR="00BF6FDE" w:rsidRPr="00894D93">
        <w:rPr>
          <w:rFonts w:ascii="Calibri" w:hAnsi="Calibri" w:cs="Calibri"/>
          <w:sz w:val="20"/>
          <w:szCs w:val="20"/>
        </w:rPr>
        <w:t xml:space="preserve"> specific recommendations for potatoes</w:t>
      </w:r>
      <w:r w:rsidR="00BF6FDE">
        <w:rPr>
          <w:rFonts w:ascii="Calibri" w:hAnsi="Calibri" w:cs="Calibri"/>
          <w:sz w:val="20"/>
          <w:szCs w:val="20"/>
        </w:rPr>
        <w:t xml:space="preserve"> in food-based dietary guidelines</w:t>
      </w:r>
      <w:r w:rsidR="008F1128">
        <w:rPr>
          <w:rFonts w:ascii="Calibri" w:hAnsi="Calibri" w:cs="Calibri"/>
          <w:sz w:val="20"/>
          <w:szCs w:val="20"/>
        </w:rPr>
        <w:t>,</w:t>
      </w:r>
      <w:r w:rsidR="00BF6FDE">
        <w:rPr>
          <w:rFonts w:ascii="Calibri" w:hAnsi="Calibri" w:cs="Calibri"/>
          <w:sz w:val="20"/>
          <w:szCs w:val="20"/>
        </w:rPr>
        <w:t xml:space="preserve"> or</w:t>
      </w:r>
      <w:r w:rsidR="00BF6FDE" w:rsidRPr="00894D93">
        <w:rPr>
          <w:rFonts w:ascii="Calibri" w:hAnsi="Calibri" w:cs="Calibri"/>
          <w:sz w:val="20"/>
          <w:szCs w:val="20"/>
        </w:rPr>
        <w:t xml:space="preserve"> </w:t>
      </w:r>
      <w:r w:rsidR="00BF6FDE">
        <w:rPr>
          <w:rFonts w:ascii="Calibri" w:hAnsi="Calibri" w:cs="Calibri"/>
          <w:sz w:val="20"/>
          <w:szCs w:val="20"/>
        </w:rPr>
        <w:t>grouping potatoes with starchy staples rather than vegetables.</w:t>
      </w:r>
      <w:r w:rsidR="00BF6FDE">
        <w:rPr>
          <w:rFonts w:ascii="Calibri" w:hAnsi="Calibri" w:cs="Calibri"/>
          <w:sz w:val="20"/>
          <w:szCs w:val="20"/>
        </w:rPr>
        <w:fldChar w:fldCharType="begin"/>
      </w:r>
      <w:r w:rsidR="004B3C90">
        <w:rPr>
          <w:rFonts w:ascii="Calibri" w:hAnsi="Calibri" w:cs="Calibri"/>
          <w:sz w:val="20"/>
          <w:szCs w:val="20"/>
        </w:rPr>
        <w:instrText xml:space="preserve"> ADDIN EN.CITE &lt;EndNote&gt;&lt;Cite&gt;&lt;Author&gt;Herforth&lt;/Author&gt;&lt;Year&gt;2019&lt;/Year&gt;&lt;RecNum&gt;936&lt;/RecNum&gt;&lt;DisplayText&gt;&lt;style face="superscript"&gt;21&lt;/style&gt;&lt;/DisplayText&gt;&lt;record&gt;&lt;rec-number&gt;936&lt;/rec-number&gt;&lt;foreign-keys&gt;&lt;key app="EN" db-id="wpzxw5es0ewxd7e50xs52xtn555s5sazxr55" timestamp="1649877895"&gt;936&lt;/key&gt;&lt;/foreign-keys&gt;&lt;ref-type name="Journal Article"&gt;17&lt;/ref-type&gt;&lt;contributors&gt;&lt;authors&gt;&lt;author&gt;Herforth, Anna&lt;/author&gt;&lt;author&gt;Arimond, Mary&lt;/author&gt;&lt;author&gt;Álvarez-Sánchez, Cristina&lt;/author&gt;&lt;author&gt;Coates, Jennifer&lt;/author&gt;&lt;author&gt;Christianson, Karin&lt;/author&gt;&lt;author&gt;Muehlhoff, Ellen&lt;/author&gt;&lt;/authors&gt;&lt;/contributors&gt;&lt;titles&gt;&lt;title&gt;A Global Review of Food-Based Dietary Guidelines&lt;/title&gt;&lt;secondary-title&gt;Advances in Nutrition&lt;/secondary-title&gt;&lt;/titles&gt;&lt;periodical&gt;&lt;full-title&gt;Advances in Nutrition&lt;/full-title&gt;&lt;/periodical&gt;&lt;pages&gt;590-605&lt;/pages&gt;&lt;volume&gt;10&lt;/volume&gt;&lt;number&gt;4&lt;/number&gt;&lt;dates&gt;&lt;year&gt;2019&lt;/year&gt;&lt;/dates&gt;&lt;isbn&gt;2161-8313&lt;/isbn&gt;&lt;urls&gt;&lt;related-urls&gt;&lt;url&gt;https://doi.org/10.1093/advances/nmy130&lt;/url&gt;&lt;/related-urls&gt;&lt;/urls&gt;&lt;electronic-resource-num&gt;10.1093/advances/nmy130&lt;/electronic-resource-num&gt;&lt;access-date&gt;4/13/2022&lt;/access-date&gt;&lt;/record&gt;&lt;/Cite&gt;&lt;/EndNote&gt;</w:instrText>
      </w:r>
      <w:r w:rsidR="00BF6FDE">
        <w:rPr>
          <w:rFonts w:ascii="Calibri" w:hAnsi="Calibri" w:cs="Calibri"/>
          <w:sz w:val="20"/>
          <w:szCs w:val="20"/>
        </w:rPr>
        <w:fldChar w:fldCharType="separate"/>
      </w:r>
      <w:r w:rsidR="004B3C90" w:rsidRPr="004B3C90">
        <w:rPr>
          <w:rFonts w:ascii="Calibri" w:hAnsi="Calibri" w:cs="Calibri"/>
          <w:noProof/>
          <w:sz w:val="20"/>
          <w:szCs w:val="20"/>
          <w:vertAlign w:val="superscript"/>
        </w:rPr>
        <w:t>21</w:t>
      </w:r>
      <w:r w:rsidR="00BF6FDE">
        <w:rPr>
          <w:rFonts w:ascii="Calibri" w:hAnsi="Calibri" w:cs="Calibri"/>
          <w:sz w:val="20"/>
          <w:szCs w:val="20"/>
        </w:rPr>
        <w:fldChar w:fldCharType="end"/>
      </w:r>
      <w:r w:rsidR="00BF6FDE">
        <w:rPr>
          <w:rFonts w:ascii="Calibri" w:hAnsi="Calibri" w:cs="Calibri"/>
          <w:sz w:val="20"/>
          <w:szCs w:val="20"/>
        </w:rPr>
        <w:t xml:space="preserve"> For example, the </w:t>
      </w:r>
      <w:r w:rsidR="00BF6FDE" w:rsidRPr="00894D93">
        <w:rPr>
          <w:rFonts w:ascii="Calibri" w:hAnsi="Calibri" w:cs="Calibri"/>
          <w:sz w:val="20"/>
          <w:szCs w:val="20"/>
        </w:rPr>
        <w:t>US D</w:t>
      </w:r>
      <w:r w:rsidR="00BF6FDE">
        <w:rPr>
          <w:rFonts w:ascii="Calibri" w:hAnsi="Calibri" w:cs="Calibri"/>
          <w:sz w:val="20"/>
          <w:szCs w:val="20"/>
        </w:rPr>
        <w:t>ietary Guidelines for Americas</w:t>
      </w:r>
      <w:r w:rsidR="00BF6FDE" w:rsidRPr="00894D93">
        <w:rPr>
          <w:rFonts w:ascii="Calibri" w:hAnsi="Calibri" w:cs="Calibri"/>
          <w:sz w:val="20"/>
          <w:szCs w:val="20"/>
        </w:rPr>
        <w:t xml:space="preserve"> 2020, Chinese Food Pagoda, and German Nutrition Circle all have general recommendations for starchy vegetables or tubers for 1 serving/d or less.</w:t>
      </w:r>
      <w:r w:rsidR="00BF6FDE" w:rsidRPr="00894D93">
        <w:rPr>
          <w:rFonts w:ascii="Calibri" w:hAnsi="Calibri" w:cs="Calibri"/>
          <w:sz w:val="20"/>
          <w:szCs w:val="20"/>
        </w:rPr>
        <w:fldChar w:fldCharType="begin">
          <w:fldData xml:space="preserve">PEVuZE5vdGU+PENpdGU+PEF1dGhvcj5VLlMgRGVwYXJ0bWVudCBvZiBBZ3JpY3VsdHVyZSBGb29k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</w:fldData>
        </w:fldChar>
      </w:r>
      <w:r w:rsidR="004B3C90">
        <w:rPr>
          <w:rFonts w:ascii="Calibri" w:hAnsi="Calibri" w:cs="Calibri"/>
          <w:sz w:val="20"/>
          <w:szCs w:val="20"/>
        </w:rPr>
        <w:instrText xml:space="preserve"> ADDIN EN.CITE </w:instrText>
      </w:r>
      <w:r w:rsidR="004B3C90">
        <w:rPr>
          <w:rFonts w:ascii="Calibri" w:hAnsi="Calibri" w:cs="Calibri"/>
          <w:sz w:val="20"/>
          <w:szCs w:val="20"/>
        </w:rPr>
        <w:fldChar w:fldCharType="begin">
          <w:fldData xml:space="preserve">PEVuZE5vdGU+PENpdGU+PEF1dGhvcj5VLlMgRGVwYXJ0bWVudCBvZiBBZ3JpY3VsdHVyZSBGb29k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</w:fldData>
        </w:fldChar>
      </w:r>
      <w:r w:rsidR="004B3C90">
        <w:rPr>
          <w:rFonts w:ascii="Calibri" w:hAnsi="Calibri" w:cs="Calibri"/>
          <w:sz w:val="20"/>
          <w:szCs w:val="20"/>
        </w:rPr>
        <w:instrText xml:space="preserve"> ADDIN EN.CITE.DATA </w:instrText>
      </w:r>
      <w:r w:rsidR="004B3C90">
        <w:rPr>
          <w:rFonts w:ascii="Calibri" w:hAnsi="Calibri" w:cs="Calibri"/>
          <w:sz w:val="20"/>
          <w:szCs w:val="20"/>
        </w:rPr>
      </w:r>
      <w:r w:rsidR="004B3C90">
        <w:rPr>
          <w:rFonts w:ascii="Calibri" w:hAnsi="Calibri" w:cs="Calibri"/>
          <w:sz w:val="20"/>
          <w:szCs w:val="20"/>
        </w:rPr>
        <w:fldChar w:fldCharType="end"/>
      </w:r>
      <w:r w:rsidR="00BF6FDE" w:rsidRPr="00894D93">
        <w:rPr>
          <w:rFonts w:ascii="Calibri" w:hAnsi="Calibri" w:cs="Calibri"/>
          <w:sz w:val="20"/>
          <w:szCs w:val="20"/>
        </w:rPr>
      </w:r>
      <w:r w:rsidR="00BF6FDE" w:rsidRPr="00894D93">
        <w:rPr>
          <w:rFonts w:ascii="Calibri" w:hAnsi="Calibri" w:cs="Calibri"/>
          <w:sz w:val="20"/>
          <w:szCs w:val="20"/>
        </w:rPr>
        <w:fldChar w:fldCharType="separate"/>
      </w:r>
      <w:r w:rsidR="004B3C90" w:rsidRPr="004B3C90">
        <w:rPr>
          <w:rFonts w:ascii="Calibri" w:hAnsi="Calibri" w:cs="Calibri"/>
          <w:noProof/>
          <w:sz w:val="20"/>
          <w:szCs w:val="20"/>
          <w:vertAlign w:val="superscript"/>
        </w:rPr>
        <w:t>22-24</w:t>
      </w:r>
      <w:r w:rsidR="00BF6FDE" w:rsidRPr="00894D93">
        <w:rPr>
          <w:rFonts w:ascii="Calibri" w:hAnsi="Calibri" w:cs="Calibri"/>
          <w:sz w:val="20"/>
          <w:szCs w:val="20"/>
        </w:rPr>
        <w:fldChar w:fldCharType="end"/>
      </w:r>
      <w:r w:rsidR="00BF6FDE" w:rsidRPr="00894D93">
        <w:rPr>
          <w:rFonts w:ascii="Calibri" w:hAnsi="Calibri" w:cs="Calibri"/>
          <w:sz w:val="20"/>
          <w:szCs w:val="20"/>
        </w:rPr>
        <w:t xml:space="preserve"> </w:t>
      </w:r>
      <w:r w:rsidR="00BF6FDE">
        <w:rPr>
          <w:rFonts w:ascii="Calibri" w:hAnsi="Calibri" w:cs="Calibri"/>
          <w:sz w:val="20"/>
          <w:szCs w:val="20"/>
        </w:rPr>
        <w:t>The</w:t>
      </w:r>
      <w:r w:rsidR="00BF6FDE" w:rsidRPr="00894D93">
        <w:rPr>
          <w:rFonts w:ascii="Calibri" w:hAnsi="Calibri" w:cs="Calibri"/>
          <w:sz w:val="20"/>
          <w:szCs w:val="20"/>
        </w:rPr>
        <w:t xml:space="preserve"> </w:t>
      </w:r>
      <w:r w:rsidR="00BF6FDE">
        <w:rPr>
          <w:rFonts w:ascii="Calibri" w:hAnsi="Calibri" w:cs="Calibri"/>
          <w:sz w:val="20"/>
          <w:szCs w:val="20"/>
        </w:rPr>
        <w:t xml:space="preserve">optimal intake for refined grains was </w:t>
      </w:r>
      <w:r w:rsidR="00BF6FDE" w:rsidRPr="00894D93">
        <w:rPr>
          <w:rFonts w:ascii="Calibri" w:hAnsi="Calibri" w:cs="Calibri"/>
          <w:sz w:val="20"/>
          <w:szCs w:val="20"/>
        </w:rPr>
        <w:t>set at 0 g/d based on observed intake of &lt; 1 serving/d among individual of lowest risk in cohorts included in meta-analyses</w:t>
      </w:r>
      <w:r w:rsidR="00BF6FDE">
        <w:rPr>
          <w:rFonts w:ascii="Calibri" w:hAnsi="Calibri" w:cs="Calibri"/>
          <w:sz w:val="20"/>
          <w:szCs w:val="20"/>
        </w:rPr>
        <w:t>;</w:t>
      </w:r>
      <w:r w:rsidR="00BF6FDE" w:rsidRPr="00894D93">
        <w:rPr>
          <w:rFonts w:ascii="Calibri" w:hAnsi="Calibri" w:cs="Calibri"/>
          <w:sz w:val="20"/>
          <w:szCs w:val="20"/>
        </w:rPr>
        <w:fldChar w:fldCharType="begin">
          <w:fldData xml:space="preserve">PEVuZE5vdGU+PENpdGU+PEF1dGhvcj5MaXZlc2V5PC9BdXRob3I+PFllYXI+MjAxOTwvWWVhcj48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</w:fldData>
        </w:fldChar>
      </w:r>
      <w:r w:rsidR="004B3C90">
        <w:rPr>
          <w:rFonts w:ascii="Calibri" w:hAnsi="Calibri" w:cs="Calibri"/>
          <w:sz w:val="20"/>
          <w:szCs w:val="20"/>
        </w:rPr>
        <w:instrText xml:space="preserve"> ADDIN EN.CITE </w:instrText>
      </w:r>
      <w:r w:rsidR="004B3C90">
        <w:rPr>
          <w:rFonts w:ascii="Calibri" w:hAnsi="Calibri" w:cs="Calibri"/>
          <w:sz w:val="20"/>
          <w:szCs w:val="20"/>
        </w:rPr>
        <w:fldChar w:fldCharType="begin">
          <w:fldData xml:space="preserve">PEVuZE5vdGU+PENpdGU+PEF1dGhvcj5MaXZlc2V5PC9BdXRob3I+PFllYXI+MjAxOTwvWWVhcj48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</w:fldData>
        </w:fldChar>
      </w:r>
      <w:r w:rsidR="004B3C90">
        <w:rPr>
          <w:rFonts w:ascii="Calibri" w:hAnsi="Calibri" w:cs="Calibri"/>
          <w:sz w:val="20"/>
          <w:szCs w:val="20"/>
        </w:rPr>
        <w:instrText xml:space="preserve"> ADDIN EN.CITE.DATA </w:instrText>
      </w:r>
      <w:r w:rsidR="004B3C90">
        <w:rPr>
          <w:rFonts w:ascii="Calibri" w:hAnsi="Calibri" w:cs="Calibri"/>
          <w:sz w:val="20"/>
          <w:szCs w:val="20"/>
        </w:rPr>
      </w:r>
      <w:r w:rsidR="004B3C90">
        <w:rPr>
          <w:rFonts w:ascii="Calibri" w:hAnsi="Calibri" w:cs="Calibri"/>
          <w:sz w:val="20"/>
          <w:szCs w:val="20"/>
        </w:rPr>
        <w:fldChar w:fldCharType="end"/>
      </w:r>
      <w:r w:rsidR="00BF6FDE" w:rsidRPr="00894D93">
        <w:rPr>
          <w:rFonts w:ascii="Calibri" w:hAnsi="Calibri" w:cs="Calibri"/>
          <w:sz w:val="20"/>
          <w:szCs w:val="20"/>
        </w:rPr>
      </w:r>
      <w:r w:rsidR="00BF6FDE" w:rsidRPr="00894D93">
        <w:rPr>
          <w:rFonts w:ascii="Calibri" w:hAnsi="Calibri" w:cs="Calibri"/>
          <w:sz w:val="20"/>
          <w:szCs w:val="20"/>
        </w:rPr>
        <w:fldChar w:fldCharType="separate"/>
      </w:r>
      <w:r w:rsidR="004B3C90" w:rsidRPr="004B3C90">
        <w:rPr>
          <w:rFonts w:ascii="Calibri" w:hAnsi="Calibri" w:cs="Calibri"/>
          <w:noProof/>
          <w:sz w:val="20"/>
          <w:szCs w:val="20"/>
          <w:vertAlign w:val="superscript"/>
        </w:rPr>
        <w:t>7</w:t>
      </w:r>
      <w:r w:rsidR="00BF6FDE" w:rsidRPr="00894D93">
        <w:rPr>
          <w:rFonts w:ascii="Calibri" w:hAnsi="Calibri" w:cs="Calibri"/>
          <w:sz w:val="20"/>
          <w:szCs w:val="20"/>
        </w:rPr>
        <w:fldChar w:fldCharType="end"/>
      </w:r>
      <w:r w:rsidR="00BF6FDE" w:rsidRPr="00894D93">
        <w:rPr>
          <w:rFonts w:ascii="Calibri" w:hAnsi="Calibri" w:cs="Calibri"/>
          <w:sz w:val="20"/>
          <w:szCs w:val="20"/>
        </w:rPr>
        <w:t xml:space="preserve">; national mean intakes of refined grains in 2018 &lt; 25 g/d </w:t>
      </w:r>
      <w:r w:rsidR="008F1128">
        <w:rPr>
          <w:rFonts w:ascii="Calibri" w:hAnsi="Calibri" w:cs="Calibri"/>
          <w:sz w:val="20"/>
          <w:szCs w:val="20"/>
        </w:rPr>
        <w:t>in</w:t>
      </w:r>
      <w:r w:rsidR="00BF6FDE" w:rsidRPr="00894D93">
        <w:rPr>
          <w:rFonts w:ascii="Calibri" w:hAnsi="Calibri" w:cs="Calibri"/>
          <w:sz w:val="20"/>
          <w:szCs w:val="20"/>
        </w:rPr>
        <w:t xml:space="preserve"> eight countries </w:t>
      </w:r>
      <w:r w:rsidR="00BF6FDE">
        <w:rPr>
          <w:rFonts w:ascii="Calibri" w:hAnsi="Calibri" w:cs="Calibri"/>
          <w:sz w:val="20"/>
          <w:szCs w:val="20"/>
        </w:rPr>
        <w:t>(i</w:t>
      </w:r>
      <w:r w:rsidR="00BF6FDE" w:rsidRPr="00894D93">
        <w:rPr>
          <w:rFonts w:ascii="Calibri" w:hAnsi="Calibri" w:cs="Calibri"/>
          <w:sz w:val="20"/>
          <w:szCs w:val="20"/>
        </w:rPr>
        <w:t xml:space="preserve">.e., Gambia: 4.2 </w:t>
      </w:r>
      <w:r w:rsidR="00BF6FDE">
        <w:rPr>
          <w:rFonts w:ascii="Calibri" w:hAnsi="Calibri" w:cs="Calibri"/>
          <w:sz w:val="20"/>
          <w:szCs w:val="20"/>
        </w:rPr>
        <w:t>[</w:t>
      </w:r>
      <w:r w:rsidR="00BF6FDE" w:rsidRPr="00894D93">
        <w:rPr>
          <w:rFonts w:ascii="Calibri" w:hAnsi="Calibri" w:cs="Calibri"/>
          <w:sz w:val="20"/>
          <w:szCs w:val="20"/>
        </w:rPr>
        <w:t>2.3-8.0</w:t>
      </w:r>
      <w:r w:rsidR="00BF6FDE">
        <w:rPr>
          <w:rFonts w:ascii="Calibri" w:hAnsi="Calibri" w:cs="Calibri"/>
          <w:sz w:val="20"/>
          <w:szCs w:val="20"/>
        </w:rPr>
        <w:t>]</w:t>
      </w:r>
      <w:r w:rsidR="00BF6FDE" w:rsidRPr="00894D93">
        <w:rPr>
          <w:rFonts w:ascii="Calibri" w:hAnsi="Calibri" w:cs="Calibri"/>
          <w:sz w:val="20"/>
          <w:szCs w:val="20"/>
        </w:rPr>
        <w:t xml:space="preserve"> g/d, Norway 13.5 </w:t>
      </w:r>
      <w:r w:rsidR="00BF6FDE">
        <w:rPr>
          <w:rFonts w:ascii="Calibri" w:hAnsi="Calibri" w:cs="Calibri"/>
          <w:sz w:val="20"/>
          <w:szCs w:val="20"/>
        </w:rPr>
        <w:t>[</w:t>
      </w:r>
      <w:r w:rsidR="00BF6FDE" w:rsidRPr="00894D93">
        <w:rPr>
          <w:rFonts w:ascii="Calibri" w:hAnsi="Calibri" w:cs="Calibri"/>
          <w:sz w:val="20"/>
          <w:szCs w:val="20"/>
        </w:rPr>
        <w:t>8.3-22.0</w:t>
      </w:r>
      <w:r w:rsidR="00BF6FDE">
        <w:rPr>
          <w:rFonts w:ascii="Calibri" w:hAnsi="Calibri" w:cs="Calibri"/>
          <w:sz w:val="20"/>
          <w:szCs w:val="20"/>
        </w:rPr>
        <w:t>]</w:t>
      </w:r>
      <w:r w:rsidR="00BF6FDE" w:rsidRPr="00894D93">
        <w:rPr>
          <w:rFonts w:ascii="Calibri" w:hAnsi="Calibri" w:cs="Calibri"/>
          <w:sz w:val="20"/>
          <w:szCs w:val="20"/>
        </w:rPr>
        <w:t xml:space="preserve">, Greece 21.2 </w:t>
      </w:r>
      <w:r w:rsidR="00BF6FDE">
        <w:rPr>
          <w:rFonts w:ascii="Calibri" w:hAnsi="Calibri" w:cs="Calibri"/>
          <w:sz w:val="20"/>
          <w:szCs w:val="20"/>
        </w:rPr>
        <w:t>[</w:t>
      </w:r>
      <w:r w:rsidR="00BF6FDE" w:rsidRPr="00894D93">
        <w:rPr>
          <w:rFonts w:ascii="Calibri" w:hAnsi="Calibri" w:cs="Calibri"/>
          <w:sz w:val="20"/>
          <w:szCs w:val="20"/>
        </w:rPr>
        <w:t>12.8-35.2</w:t>
      </w:r>
      <w:r w:rsidR="00BF6FDE">
        <w:rPr>
          <w:rFonts w:ascii="Calibri" w:hAnsi="Calibri" w:cs="Calibri"/>
          <w:sz w:val="20"/>
          <w:szCs w:val="20"/>
        </w:rPr>
        <w:t>])</w:t>
      </w:r>
      <w:r w:rsidR="00BF6FDE" w:rsidRPr="00894D93">
        <w:rPr>
          <w:rFonts w:ascii="Calibri" w:hAnsi="Calibri" w:cs="Calibri"/>
          <w:sz w:val="20"/>
          <w:szCs w:val="20"/>
        </w:rPr>
        <w:t>; and major dietary guidelines recommend limiting refined grains intake and choosing whole grains and tubers over refined grains.</w:t>
      </w:r>
      <w:r w:rsidR="00BF6FDE" w:rsidRPr="00894D93">
        <w:rPr>
          <w:rFonts w:ascii="Calibri" w:hAnsi="Calibri" w:cs="Calibri"/>
          <w:sz w:val="20"/>
          <w:szCs w:val="20"/>
        </w:rPr>
        <w:fldChar w:fldCharType="begin"/>
      </w:r>
      <w:r w:rsidR="004B3C90">
        <w:rPr>
          <w:rFonts w:ascii="Calibri" w:hAnsi="Calibri" w:cs="Calibri"/>
          <w:sz w:val="20"/>
          <w:szCs w:val="20"/>
        </w:rPr>
        <w:instrText xml:space="preserve"> ADDIN EN.CITE &lt;EndNote&gt;&lt;Cite&gt;&lt;Author&gt;U.S Department of Agriculture Food and U.S. Departmnet of Health and Human Services&lt;/Author&gt;&lt;Year&gt;2020&lt;/Year&gt;&lt;RecNum&gt;897&lt;/RecNum&gt;&lt;DisplayText&gt;&lt;style face="superscript"&gt;21,22&lt;/style&gt;&lt;/DisplayText&gt;&lt;record&gt;&lt;rec-number&gt;897&lt;/rec-number&gt;&lt;foreign-keys&gt;&lt;key app="EN" db-id="wpzxw5es0ewxd7e50xs52xtn555s5sazxr55" timestamp="1647289054"&gt;897&lt;/key&gt;&lt;/foreign-keys&gt;&lt;ref-type name="Report"&gt;27&lt;/ref-type&gt;&lt;contributors&gt;&lt;authors&gt;&lt;author&gt;U.S Department of Agriculture Food and U.S. Departmnet of Health and Human Services,&lt;/author&gt;&lt;/authors&gt;&lt;/contributors&gt;&lt;titles&gt;&lt;title&gt;Dietary Guidelines for Americans, 2020-2025. 9th edition.&lt;/title&gt;&lt;/titles&gt;&lt;edition&gt;9&lt;/edition&gt;&lt;dates&gt;&lt;year&gt;2020&lt;/year&gt;&lt;pub-dates&gt;&lt;date&gt;December 2020&lt;/date&gt;&lt;/pub-dates&gt;&lt;/dates&gt;&lt;urls&gt;&lt;related-urls&gt;&lt;url&gt;dietaryguidelines.gov&lt;/url&gt;&lt;/related-urls&gt;&lt;/urls&gt;&lt;/record&gt;&lt;/Cite&gt;&lt;Cite&gt;&lt;Author&gt;Herforth&lt;/Author&gt;&lt;Year&gt;2019&lt;/Year&gt;&lt;RecNum&gt;936&lt;/RecNum&gt;&lt;record&gt;&lt;rec-number&gt;936&lt;/rec-number&gt;&lt;foreign-keys&gt;&lt;key app="EN" db-id="wpzxw5es0ewxd7e50xs52xtn555s5sazxr55" timestamp="1649877895"&gt;936&lt;/key&gt;&lt;/foreign-keys&gt;&lt;ref-type name="Journal Article"&gt;17&lt;/ref-type&gt;&lt;contributors&gt;&lt;authors&gt;&lt;author&gt;Herforth, Anna&lt;/author&gt;&lt;author&gt;Arimond, Mary&lt;/author&gt;&lt;author&gt;Álvarez-Sánchez, Cristina&lt;/author&gt;&lt;author&gt;Coates, Jennifer&lt;/author&gt;&lt;author&gt;Christianson, Karin&lt;/author&gt;&lt;author&gt;Muehlhoff, Ellen&lt;/author&gt;&lt;/authors&gt;&lt;/contributors&gt;&lt;titles&gt;&lt;title&gt;A Global Review of Food-Based Dietary Guidelines&lt;/title&gt;&lt;secondary-title&gt;Advances in Nutrition&lt;/secondary-title&gt;&lt;/titles&gt;&lt;periodical&gt;&lt;full-title&gt;Advances in Nutrition&lt;/full-title&gt;&lt;/periodical&gt;&lt;pages&gt;590-605&lt;/pages&gt;&lt;volume&gt;10&lt;/volume&gt;&lt;number&gt;4&lt;/number&gt;&lt;dates&gt;&lt;year&gt;2019&lt;/year&gt;&lt;/dates&gt;&lt;isbn&gt;2161-8313&lt;/isbn&gt;&lt;urls&gt;&lt;related-urls&gt;&lt;url&gt;https://doi.org/10.1093/advances/nmy130&lt;/url&gt;&lt;/related-urls&gt;&lt;/urls&gt;&lt;electronic-resource-num&gt;10.1093/advances/nmy130&lt;/electronic-resource-num&gt;&lt;access-date&gt;4/13/2022&lt;/access-date&gt;&lt;/record&gt;&lt;/Cite&gt;&lt;/EndNote&gt;</w:instrText>
      </w:r>
      <w:r w:rsidR="00BF6FDE" w:rsidRPr="00894D93">
        <w:rPr>
          <w:rFonts w:ascii="Calibri" w:hAnsi="Calibri" w:cs="Calibri"/>
          <w:sz w:val="20"/>
          <w:szCs w:val="20"/>
        </w:rPr>
        <w:fldChar w:fldCharType="separate"/>
      </w:r>
      <w:r w:rsidR="004B3C90" w:rsidRPr="004B3C90">
        <w:rPr>
          <w:rFonts w:ascii="Calibri" w:hAnsi="Calibri" w:cs="Calibri"/>
          <w:noProof/>
          <w:sz w:val="20"/>
          <w:szCs w:val="20"/>
          <w:vertAlign w:val="superscript"/>
        </w:rPr>
        <w:t>21,22</w:t>
      </w:r>
      <w:r w:rsidR="00BF6FDE" w:rsidRPr="00894D93">
        <w:rPr>
          <w:rFonts w:ascii="Calibri" w:hAnsi="Calibri" w:cs="Calibri"/>
          <w:sz w:val="20"/>
          <w:szCs w:val="20"/>
        </w:rPr>
        <w:fldChar w:fldCharType="end"/>
      </w:r>
      <w:r w:rsidR="00BF6FDE">
        <w:rPr>
          <w:rFonts w:ascii="Calibri" w:hAnsi="Calibri" w:cs="Calibri"/>
          <w:sz w:val="20"/>
          <w:szCs w:val="20"/>
        </w:rPr>
        <w:t xml:space="preserve"> For fruit juice, the optimal intake was set </w:t>
      </w:r>
      <w:r w:rsidR="00BF6FDE" w:rsidRPr="004D62F5">
        <w:rPr>
          <w:rFonts w:ascii="Calibri" w:hAnsi="Calibri" w:cs="Calibri"/>
          <w:sz w:val="20"/>
          <w:szCs w:val="20"/>
        </w:rPr>
        <w:t xml:space="preserve">at 0 g/d based on: observed intake of “never” or “rarely” among individuals of lowest risk for </w:t>
      </w:r>
      <w:r w:rsidR="00FC386D">
        <w:rPr>
          <w:rFonts w:ascii="Calibri" w:hAnsi="Calibri" w:cs="Calibri"/>
          <w:sz w:val="20"/>
          <w:szCs w:val="20"/>
        </w:rPr>
        <w:t>T2D</w:t>
      </w:r>
      <w:r w:rsidR="00BF6FDE" w:rsidRPr="004D62F5">
        <w:rPr>
          <w:rFonts w:ascii="Calibri" w:hAnsi="Calibri" w:cs="Calibri"/>
          <w:sz w:val="20"/>
          <w:szCs w:val="20"/>
        </w:rPr>
        <w:t xml:space="preserve"> in cohorts included in meta-analyses; national mean intakes of fruit juices in 2018 &lt; 1 serving for &gt;10 countries (i.e., China: 0.4 [0.3-0.5] g/d, Nepal: 0.8 [0.4-1.4] g/d, Pakistan: 1.2 [0.7-2.0] g/d, etc.); and national food-based dietary guidelines</w:t>
      </w:r>
      <w:r w:rsidR="00BF6FDE">
        <w:rPr>
          <w:rFonts w:ascii="Calibri" w:hAnsi="Calibri" w:cs="Calibri"/>
          <w:sz w:val="20"/>
          <w:szCs w:val="20"/>
        </w:rPr>
        <w:t>, which typically include 100% fruit juice within the fruit category, but state it should not count for more than 1 serving/d fruit (and with some countries explicitly delivering negative messages about fruit juice or grouping it with sugar-sweetened beverages).</w:t>
      </w:r>
      <w:r w:rsidR="00BF6FDE">
        <w:rPr>
          <w:rFonts w:ascii="Calibri" w:hAnsi="Calibri" w:cs="Calibri"/>
          <w:sz w:val="20"/>
          <w:szCs w:val="20"/>
        </w:rPr>
        <w:fldChar w:fldCharType="begin"/>
      </w:r>
      <w:r w:rsidR="004B3C90">
        <w:rPr>
          <w:rFonts w:ascii="Calibri" w:hAnsi="Calibri" w:cs="Calibri"/>
          <w:sz w:val="20"/>
          <w:szCs w:val="20"/>
        </w:rPr>
        <w:instrText xml:space="preserve"> ADDIN EN.CITE &lt;EndNote&gt;&lt;Cite&gt;&lt;Author&gt;Herforth&lt;/Author&gt;&lt;Year&gt;2019&lt;/Year&gt;&lt;RecNum&gt;936&lt;/RecNum&gt;&lt;DisplayText&gt;&lt;style face="superscript"&gt;21&lt;/style&gt;&lt;/DisplayText&gt;&lt;record&gt;&lt;rec-number&gt;936&lt;/rec-number&gt;&lt;foreign-keys&gt;&lt;key app="EN" db-id="wpzxw5es0ewxd7e50xs52xtn555s5sazxr55" timestamp="1649877895"&gt;936&lt;/key&gt;&lt;/foreign-keys&gt;&lt;ref-type name="Journal Article"&gt;17&lt;/ref-type&gt;&lt;contributors&gt;&lt;authors&gt;&lt;author&gt;Herforth, Anna&lt;/author&gt;&lt;author&gt;Arimond, Mary&lt;/author&gt;&lt;author&gt;Álvarez-Sánchez, Cristina&lt;/author&gt;&lt;author&gt;Coates, Jennifer&lt;/author&gt;&lt;author&gt;Christianson, Karin&lt;/author&gt;&lt;author&gt;Muehlhoff, Ellen&lt;/author&gt;&lt;/authors&gt;&lt;/contributors&gt;&lt;titles&gt;&lt;title&gt;A Global Review of Food-Based Dietary Guidelines&lt;/title&gt;&lt;secondary-title&gt;Advances in Nutrition&lt;/secondary-title&gt;&lt;/titles&gt;&lt;periodical&gt;&lt;full-title&gt;Advances in Nutrition&lt;/full-title&gt;&lt;/periodical&gt;&lt;pages&gt;590-605&lt;/pages&gt;&lt;volume&gt;10&lt;/volume&gt;&lt;number&gt;4&lt;/number&gt;&lt;dates&gt;&lt;year&gt;2019&lt;/year&gt;&lt;/dates&gt;&lt;isbn&gt;2161-8313&lt;/isbn&gt;&lt;urls&gt;&lt;related-urls&gt;&lt;url&gt;https://doi.org/10.1093/advances/nmy130&lt;/url&gt;&lt;/related-urls&gt;&lt;/urls&gt;&lt;electronic-resource-num&gt;10.1093/advances/nmy130&lt;/electronic-resource-num&gt;&lt;access-date&gt;4/13/2022&lt;/access-date&gt;&lt;/record&gt;&lt;/Cite&gt;&lt;/EndNote&gt;</w:instrText>
      </w:r>
      <w:r w:rsidR="00BF6FDE">
        <w:rPr>
          <w:rFonts w:ascii="Calibri" w:hAnsi="Calibri" w:cs="Calibri"/>
          <w:sz w:val="20"/>
          <w:szCs w:val="20"/>
        </w:rPr>
        <w:fldChar w:fldCharType="separate"/>
      </w:r>
      <w:r w:rsidR="004B3C90" w:rsidRPr="004B3C90">
        <w:rPr>
          <w:rFonts w:ascii="Calibri" w:hAnsi="Calibri" w:cs="Calibri"/>
          <w:noProof/>
          <w:sz w:val="20"/>
          <w:szCs w:val="20"/>
          <w:vertAlign w:val="superscript"/>
        </w:rPr>
        <w:t>21</w:t>
      </w:r>
      <w:r w:rsidR="00BF6FDE">
        <w:rPr>
          <w:rFonts w:ascii="Calibri" w:hAnsi="Calibri" w:cs="Calibri"/>
          <w:sz w:val="20"/>
          <w:szCs w:val="20"/>
        </w:rPr>
        <w:fldChar w:fldCharType="end"/>
      </w:r>
    </w:p>
    <w:p w14:paraId="518AAA52" w14:textId="3184AA8B" w:rsidR="00BF6FDE" w:rsidRDefault="00EE6020" w:rsidP="00BF6FDE">
      <w:pPr>
        <w:rPr>
          <w:rFonts w:ascii="Calibri" w:hAnsi="Calibri" w:cs="Calibri"/>
          <w:bCs/>
          <w:sz w:val="20"/>
          <w:szCs w:val="20"/>
        </w:rPr>
      </w:pPr>
      <w:r w:rsidRPr="00EE67EE">
        <w:rPr>
          <w:rFonts w:ascii="Calibri" w:hAnsi="Calibri" w:cs="Calibri"/>
          <w:bCs/>
          <w:sz w:val="20"/>
          <w:szCs w:val="20"/>
        </w:rPr>
        <w:t>§</w:t>
      </w:r>
      <w:r>
        <w:rPr>
          <w:rFonts w:ascii="Calibri" w:hAnsi="Calibri" w:cs="Calibri"/>
          <w:bCs/>
          <w:sz w:val="20"/>
          <w:szCs w:val="20"/>
        </w:rPr>
        <w:t xml:space="preserve"> </w:t>
      </w:r>
      <w:r w:rsidR="00BF6FDE">
        <w:rPr>
          <w:rFonts w:ascii="Calibri" w:hAnsi="Calibri" w:cs="Calibri"/>
          <w:bCs/>
          <w:sz w:val="20"/>
          <w:szCs w:val="20"/>
        </w:rPr>
        <w:t xml:space="preserve">Refined grains intake was modelled as glycemic load for direct effects comparative risk assessment analyses, but as refined grains intake for BMI-mediated analyses.  Optimal intake values were considered 0.0 g/d for both. </w:t>
      </w:r>
    </w:p>
    <w:p w14:paraId="4FB4E58D" w14:textId="77777777" w:rsidR="00BF6FDE" w:rsidRDefault="00BF6FDE" w:rsidP="00BF6FDE">
      <w:pPr>
        <w:rPr>
          <w:rFonts w:ascii="Calibri" w:hAnsi="Calibri" w:cs="Calibri"/>
          <w:bCs/>
          <w:sz w:val="20"/>
          <w:szCs w:val="20"/>
        </w:rPr>
      </w:pPr>
      <w:r>
        <w:rPr>
          <w:rFonts w:ascii="Calibri" w:hAnsi="Calibri" w:cs="Calibri"/>
          <w:bCs/>
          <w:sz w:val="20"/>
          <w:szCs w:val="20"/>
        </w:rPr>
        <w:br w:type="page"/>
      </w:r>
    </w:p>
    <w:p w14:paraId="00A6F69B" w14:textId="4B56655A" w:rsidR="0014746D" w:rsidRPr="0014746D" w:rsidRDefault="0014746D">
      <w:pPr>
        <w:rPr>
          <w:rFonts w:ascii="Calibri" w:hAnsi="Calibri" w:cs="Calibri"/>
          <w:b/>
          <w:bCs/>
          <w:sz w:val="22"/>
          <w:szCs w:val="22"/>
        </w:rPr>
        <w:sectPr w:rsidR="0014746D" w:rsidRPr="0014746D">
          <w:pgSz w:w="12240" w:h="15840"/>
          <w:pgMar w:top="1440" w:right="1440" w:bottom="1440" w:left="1440" w:header="720" w:footer="720" w:gutter="0"/>
          <w:cols w:space="720"/>
          <w:docGrid w:linePitch="360"/>
        </w:sectPr>
      </w:pPr>
    </w:p>
    <w:p w14:paraId="36D10FA7" w14:textId="3C9F1A43" w:rsidR="00F62426" w:rsidRPr="0012686D" w:rsidRDefault="00F62426" w:rsidP="00F62426">
      <w:pPr>
        <w:rPr>
          <w:rFonts w:ascii="Calibri" w:hAnsi="Calibri" w:cs="Calibri"/>
          <w:b/>
          <w:bCs/>
          <w:sz w:val="22"/>
          <w:szCs w:val="22"/>
        </w:rPr>
      </w:pPr>
      <w:r w:rsidRPr="0012686D">
        <w:rPr>
          <w:rFonts w:ascii="Calibri" w:hAnsi="Calibri" w:cs="Calibri"/>
          <w:b/>
          <w:bCs/>
          <w:sz w:val="22"/>
          <w:szCs w:val="22"/>
        </w:rPr>
        <w:lastRenderedPageBreak/>
        <w:t>Table S</w:t>
      </w:r>
      <w:r w:rsidR="002B0FA2">
        <w:rPr>
          <w:rFonts w:ascii="Calibri" w:hAnsi="Calibri" w:cs="Calibri"/>
          <w:b/>
          <w:bCs/>
          <w:sz w:val="22"/>
          <w:szCs w:val="22"/>
        </w:rPr>
        <w:t>9</w:t>
      </w:r>
      <w:r w:rsidRPr="0012686D">
        <w:rPr>
          <w:rFonts w:ascii="Calibri" w:hAnsi="Calibri" w:cs="Calibri"/>
          <w:b/>
          <w:bCs/>
          <w:sz w:val="22"/>
          <w:szCs w:val="22"/>
        </w:rPr>
        <w:t xml:space="preserve">. Study characteristics and effect estimates from studies assessing the association between education level and </w:t>
      </w:r>
      <w:r w:rsidR="00EE6020">
        <w:rPr>
          <w:rFonts w:ascii="Calibri" w:hAnsi="Calibri" w:cs="Calibri"/>
          <w:b/>
          <w:bCs/>
          <w:sz w:val="22"/>
          <w:szCs w:val="22"/>
        </w:rPr>
        <w:t>urbanicity</w:t>
      </w:r>
      <w:r w:rsidRPr="0012686D">
        <w:rPr>
          <w:rFonts w:ascii="Calibri" w:hAnsi="Calibri" w:cs="Calibri"/>
          <w:b/>
          <w:bCs/>
          <w:sz w:val="22"/>
          <w:szCs w:val="22"/>
        </w:rPr>
        <w:t xml:space="preserve"> with </w:t>
      </w:r>
      <w:r w:rsidR="00EE6020">
        <w:rPr>
          <w:rFonts w:ascii="Calibri" w:hAnsi="Calibri" w:cs="Calibri"/>
          <w:b/>
          <w:bCs/>
          <w:sz w:val="22"/>
          <w:szCs w:val="22"/>
        </w:rPr>
        <w:t>T2D</w:t>
      </w:r>
      <w:r w:rsidRPr="0012686D">
        <w:rPr>
          <w:rFonts w:ascii="Calibri" w:hAnsi="Calibri" w:cs="Calibri"/>
          <w:b/>
          <w:bCs/>
          <w:sz w:val="22"/>
          <w:szCs w:val="22"/>
        </w:rPr>
        <w:t xml:space="preserve"> risk for </w:t>
      </w:r>
      <w:r w:rsidR="00EE6020">
        <w:rPr>
          <w:rFonts w:ascii="Calibri" w:hAnsi="Calibri" w:cs="Calibri"/>
          <w:b/>
          <w:bCs/>
          <w:sz w:val="22"/>
          <w:szCs w:val="22"/>
        </w:rPr>
        <w:t>disaggregating T2D incidence estimates by education level and urbanicity</w:t>
      </w:r>
    </w:p>
    <w:p w14:paraId="0D523949" w14:textId="77777777" w:rsidR="00F62426" w:rsidRDefault="00F62426" w:rsidP="00F62426">
      <w:pPr>
        <w:rPr>
          <w:rFonts w:ascii="Calibri" w:hAnsi="Calibri" w:cs="Calibri"/>
          <w:sz w:val="22"/>
          <w:szCs w:val="22"/>
        </w:rPr>
      </w:pPr>
    </w:p>
    <w:tbl>
      <w:tblPr>
        <w:tblStyle w:val="TableGrid"/>
        <w:tblW w:w="14739"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2403"/>
        <w:gridCol w:w="1260"/>
        <w:gridCol w:w="1445"/>
        <w:gridCol w:w="2092"/>
        <w:gridCol w:w="2313"/>
        <w:gridCol w:w="1260"/>
        <w:gridCol w:w="1266"/>
        <w:gridCol w:w="1530"/>
      </w:tblGrid>
      <w:tr w:rsidR="00F62426" w:rsidRPr="009D24F0" w14:paraId="66F49135" w14:textId="77777777" w:rsidTr="0092277E">
        <w:trPr>
          <w:trHeight w:val="606"/>
        </w:trPr>
        <w:tc>
          <w:tcPr>
            <w:tcW w:w="1170" w:type="dxa"/>
            <w:tcBorders>
              <w:top w:val="single" w:sz="4" w:space="0" w:color="auto"/>
              <w:bottom w:val="single" w:sz="4" w:space="0" w:color="auto"/>
            </w:tcBorders>
            <w:noWrap/>
            <w:hideMark/>
          </w:tcPr>
          <w:p w14:paraId="266C612A" w14:textId="7AD882A9" w:rsidR="00F62426" w:rsidRPr="009D24F0" w:rsidRDefault="00FE62E6" w:rsidP="0092277E">
            <w:pPr>
              <w:rPr>
                <w:rFonts w:ascii="Calibri" w:hAnsi="Calibri" w:cs="Calibri"/>
                <w:b/>
                <w:bCs/>
                <w:color w:val="000000"/>
                <w:sz w:val="18"/>
                <w:szCs w:val="18"/>
              </w:rPr>
            </w:pPr>
            <w:r>
              <w:rPr>
                <w:rFonts w:ascii="Calibri" w:hAnsi="Calibri" w:cs="Calibri"/>
                <w:b/>
                <w:bCs/>
                <w:color w:val="000000"/>
                <w:sz w:val="18"/>
                <w:szCs w:val="18"/>
              </w:rPr>
              <w:t>S</w:t>
            </w:r>
            <w:r w:rsidR="00F62426">
              <w:rPr>
                <w:rFonts w:ascii="Calibri" w:hAnsi="Calibri" w:cs="Calibri"/>
                <w:b/>
                <w:bCs/>
                <w:color w:val="000000"/>
                <w:sz w:val="18"/>
                <w:szCs w:val="18"/>
              </w:rPr>
              <w:t>tudy</w:t>
            </w:r>
          </w:p>
        </w:tc>
        <w:tc>
          <w:tcPr>
            <w:tcW w:w="2403" w:type="dxa"/>
            <w:tcBorders>
              <w:top w:val="single" w:sz="4" w:space="0" w:color="auto"/>
              <w:bottom w:val="single" w:sz="4" w:space="0" w:color="auto"/>
            </w:tcBorders>
            <w:noWrap/>
            <w:hideMark/>
          </w:tcPr>
          <w:p w14:paraId="26D85237" w14:textId="4F06B87F" w:rsidR="00F62426" w:rsidRPr="009D24F0" w:rsidRDefault="00FE62E6" w:rsidP="0092277E">
            <w:pPr>
              <w:rPr>
                <w:rFonts w:ascii="Calibri" w:hAnsi="Calibri" w:cs="Calibri"/>
                <w:b/>
                <w:bCs/>
                <w:color w:val="000000"/>
                <w:sz w:val="18"/>
                <w:szCs w:val="18"/>
              </w:rPr>
            </w:pPr>
            <w:r>
              <w:rPr>
                <w:rFonts w:ascii="Calibri" w:hAnsi="Calibri" w:cs="Calibri"/>
                <w:b/>
                <w:bCs/>
                <w:color w:val="000000"/>
                <w:sz w:val="18"/>
                <w:szCs w:val="18"/>
              </w:rPr>
              <w:t>S</w:t>
            </w:r>
            <w:r w:rsidR="00F62426" w:rsidRPr="009D24F0">
              <w:rPr>
                <w:rFonts w:ascii="Calibri" w:hAnsi="Calibri" w:cs="Calibri"/>
                <w:b/>
                <w:bCs/>
                <w:color w:val="000000"/>
                <w:sz w:val="18"/>
                <w:szCs w:val="18"/>
              </w:rPr>
              <w:t>tudy design</w:t>
            </w:r>
          </w:p>
        </w:tc>
        <w:tc>
          <w:tcPr>
            <w:tcW w:w="1260" w:type="dxa"/>
            <w:tcBorders>
              <w:top w:val="single" w:sz="4" w:space="0" w:color="auto"/>
              <w:bottom w:val="single" w:sz="4" w:space="0" w:color="auto"/>
            </w:tcBorders>
            <w:noWrap/>
            <w:hideMark/>
          </w:tcPr>
          <w:p w14:paraId="53D6C62C" w14:textId="73B1EB07" w:rsidR="00F62426" w:rsidRPr="009D24F0" w:rsidRDefault="00EE6020" w:rsidP="0092277E">
            <w:pPr>
              <w:rPr>
                <w:rFonts w:ascii="Calibri" w:hAnsi="Calibri" w:cs="Calibri"/>
                <w:b/>
                <w:bCs/>
                <w:color w:val="000000"/>
                <w:sz w:val="18"/>
                <w:szCs w:val="18"/>
              </w:rPr>
            </w:pPr>
            <w:r>
              <w:rPr>
                <w:rFonts w:ascii="Calibri" w:hAnsi="Calibri" w:cs="Calibri"/>
                <w:b/>
                <w:bCs/>
                <w:color w:val="000000"/>
                <w:sz w:val="18"/>
                <w:szCs w:val="18"/>
              </w:rPr>
              <w:t xml:space="preserve">T2D </w:t>
            </w:r>
            <w:r w:rsidR="00F62426" w:rsidRPr="009D24F0">
              <w:rPr>
                <w:rFonts w:ascii="Calibri" w:hAnsi="Calibri" w:cs="Calibri"/>
                <w:b/>
                <w:bCs/>
                <w:color w:val="000000"/>
                <w:sz w:val="18"/>
                <w:szCs w:val="18"/>
              </w:rPr>
              <w:t>outcome</w:t>
            </w:r>
            <w:r w:rsidR="00F62426">
              <w:rPr>
                <w:rFonts w:ascii="Calibri" w:hAnsi="Calibri" w:cs="Calibri"/>
                <w:b/>
                <w:bCs/>
                <w:color w:val="000000"/>
                <w:sz w:val="18"/>
                <w:szCs w:val="18"/>
              </w:rPr>
              <w:t>*</w:t>
            </w:r>
            <w:r w:rsidR="00F62426" w:rsidRPr="009D24F0">
              <w:rPr>
                <w:rFonts w:ascii="Calibri" w:hAnsi="Calibri" w:cs="Calibri"/>
                <w:b/>
                <w:bCs/>
                <w:color w:val="000000"/>
                <w:sz w:val="18"/>
                <w:szCs w:val="18"/>
              </w:rPr>
              <w:t xml:space="preserve"> </w:t>
            </w:r>
          </w:p>
        </w:tc>
        <w:tc>
          <w:tcPr>
            <w:tcW w:w="1445" w:type="dxa"/>
            <w:tcBorders>
              <w:top w:val="single" w:sz="4" w:space="0" w:color="auto"/>
              <w:bottom w:val="single" w:sz="4" w:space="0" w:color="auto"/>
            </w:tcBorders>
            <w:hideMark/>
          </w:tcPr>
          <w:p w14:paraId="717D56AE" w14:textId="0949020A" w:rsidR="00F62426" w:rsidRPr="009D24F0" w:rsidRDefault="00EE6020" w:rsidP="0092277E">
            <w:pPr>
              <w:rPr>
                <w:rFonts w:ascii="Calibri" w:hAnsi="Calibri" w:cs="Calibri"/>
                <w:b/>
                <w:bCs/>
                <w:color w:val="000000"/>
                <w:sz w:val="18"/>
                <w:szCs w:val="18"/>
              </w:rPr>
            </w:pPr>
            <w:r>
              <w:rPr>
                <w:rFonts w:ascii="Calibri" w:hAnsi="Calibri" w:cs="Calibri"/>
                <w:b/>
                <w:bCs/>
                <w:color w:val="000000"/>
                <w:sz w:val="18"/>
                <w:szCs w:val="18"/>
              </w:rPr>
              <w:t xml:space="preserve">T2D </w:t>
            </w:r>
            <w:r w:rsidR="00F62426" w:rsidRPr="009D24F0">
              <w:rPr>
                <w:rFonts w:ascii="Calibri" w:hAnsi="Calibri" w:cs="Calibri"/>
                <w:b/>
                <w:bCs/>
                <w:color w:val="000000"/>
                <w:sz w:val="18"/>
                <w:szCs w:val="18"/>
              </w:rPr>
              <w:t>outcome ascertainment</w:t>
            </w:r>
          </w:p>
        </w:tc>
        <w:tc>
          <w:tcPr>
            <w:tcW w:w="2092" w:type="dxa"/>
            <w:tcBorders>
              <w:top w:val="single" w:sz="4" w:space="0" w:color="auto"/>
              <w:bottom w:val="single" w:sz="4" w:space="0" w:color="auto"/>
            </w:tcBorders>
            <w:hideMark/>
          </w:tcPr>
          <w:p w14:paraId="70734319" w14:textId="73FDA572" w:rsidR="00F62426" w:rsidRPr="009D24F0" w:rsidRDefault="00FE62E6" w:rsidP="0092277E">
            <w:pPr>
              <w:rPr>
                <w:rFonts w:ascii="Calibri" w:hAnsi="Calibri" w:cs="Calibri"/>
                <w:b/>
                <w:bCs/>
                <w:color w:val="000000"/>
                <w:sz w:val="18"/>
                <w:szCs w:val="18"/>
              </w:rPr>
            </w:pPr>
            <w:r>
              <w:rPr>
                <w:rFonts w:ascii="Calibri" w:hAnsi="Calibri" w:cs="Calibri"/>
                <w:b/>
                <w:bCs/>
                <w:color w:val="000000"/>
                <w:sz w:val="18"/>
                <w:szCs w:val="18"/>
              </w:rPr>
              <w:t>E</w:t>
            </w:r>
            <w:r w:rsidR="00F62426" w:rsidRPr="009D24F0">
              <w:rPr>
                <w:rFonts w:ascii="Calibri" w:hAnsi="Calibri" w:cs="Calibri"/>
                <w:b/>
                <w:bCs/>
                <w:color w:val="000000"/>
                <w:sz w:val="18"/>
                <w:szCs w:val="18"/>
              </w:rPr>
              <w:t>xposure definition</w:t>
            </w:r>
            <w:r w:rsidR="00F62426" w:rsidRPr="002A2692">
              <w:rPr>
                <w:rFonts w:ascii="Calibri" w:hAnsi="Calibri" w:cs="Calibri"/>
                <w:sz w:val="20"/>
                <w:szCs w:val="15"/>
              </w:rPr>
              <w:t>†</w:t>
            </w:r>
            <w:r w:rsidR="00F62426" w:rsidRPr="009D24F0">
              <w:rPr>
                <w:rFonts w:ascii="Calibri" w:hAnsi="Calibri" w:cs="Calibri"/>
                <w:b/>
                <w:bCs/>
                <w:color w:val="000000"/>
                <w:sz w:val="18"/>
                <w:szCs w:val="18"/>
              </w:rPr>
              <w:t xml:space="preserve"> </w:t>
            </w:r>
          </w:p>
        </w:tc>
        <w:tc>
          <w:tcPr>
            <w:tcW w:w="2313" w:type="dxa"/>
            <w:tcBorders>
              <w:top w:val="single" w:sz="4" w:space="0" w:color="auto"/>
              <w:bottom w:val="single" w:sz="4" w:space="0" w:color="auto"/>
            </w:tcBorders>
            <w:noWrap/>
            <w:hideMark/>
          </w:tcPr>
          <w:p w14:paraId="10E219E2" w14:textId="5933AF15" w:rsidR="00F62426" w:rsidRPr="009D24F0" w:rsidRDefault="00FE62E6" w:rsidP="0092277E">
            <w:pPr>
              <w:rPr>
                <w:rFonts w:ascii="Calibri" w:hAnsi="Calibri" w:cs="Calibri"/>
                <w:b/>
                <w:bCs/>
                <w:color w:val="000000"/>
                <w:sz w:val="18"/>
                <w:szCs w:val="18"/>
              </w:rPr>
            </w:pPr>
            <w:r>
              <w:rPr>
                <w:rFonts w:ascii="Calibri" w:hAnsi="Calibri" w:cs="Calibri"/>
                <w:b/>
                <w:bCs/>
                <w:color w:val="000000"/>
                <w:sz w:val="18"/>
                <w:szCs w:val="18"/>
              </w:rPr>
              <w:t>C</w:t>
            </w:r>
            <w:r w:rsidR="00F62426" w:rsidRPr="009D24F0">
              <w:rPr>
                <w:rFonts w:ascii="Calibri" w:hAnsi="Calibri" w:cs="Calibri"/>
                <w:b/>
                <w:bCs/>
                <w:color w:val="000000"/>
                <w:sz w:val="18"/>
                <w:szCs w:val="18"/>
              </w:rPr>
              <w:t>ovariates</w:t>
            </w:r>
            <w:r w:rsidR="00F62426" w:rsidRPr="004E0FEB">
              <w:rPr>
                <w:rFonts w:ascii="Calibri" w:hAnsi="Calibri" w:cs="Calibri"/>
                <w:bCs/>
                <w:iCs/>
                <w:sz w:val="20"/>
                <w:szCs w:val="20"/>
              </w:rPr>
              <w:t>¶</w:t>
            </w:r>
          </w:p>
        </w:tc>
        <w:tc>
          <w:tcPr>
            <w:tcW w:w="1260" w:type="dxa"/>
            <w:tcBorders>
              <w:top w:val="single" w:sz="4" w:space="0" w:color="auto"/>
              <w:bottom w:val="single" w:sz="4" w:space="0" w:color="auto"/>
            </w:tcBorders>
            <w:hideMark/>
          </w:tcPr>
          <w:p w14:paraId="4D07BA0F" w14:textId="13F1675D" w:rsidR="00F62426" w:rsidRPr="009D24F0" w:rsidRDefault="00FE62E6" w:rsidP="0092277E">
            <w:pPr>
              <w:rPr>
                <w:rFonts w:ascii="Calibri" w:hAnsi="Calibri" w:cs="Calibri"/>
                <w:b/>
                <w:bCs/>
                <w:color w:val="000000"/>
                <w:sz w:val="18"/>
                <w:szCs w:val="18"/>
              </w:rPr>
            </w:pPr>
            <w:r>
              <w:rPr>
                <w:rFonts w:ascii="Calibri" w:hAnsi="Calibri" w:cs="Calibri"/>
                <w:b/>
                <w:bCs/>
                <w:color w:val="000000"/>
                <w:sz w:val="18"/>
                <w:szCs w:val="18"/>
              </w:rPr>
              <w:t>C</w:t>
            </w:r>
            <w:r w:rsidR="00F62426">
              <w:rPr>
                <w:rFonts w:ascii="Calibri" w:hAnsi="Calibri" w:cs="Calibri"/>
                <w:b/>
                <w:bCs/>
                <w:color w:val="000000"/>
                <w:sz w:val="18"/>
                <w:szCs w:val="18"/>
              </w:rPr>
              <w:t>ountry i</w:t>
            </w:r>
            <w:r w:rsidR="00F62426" w:rsidRPr="009D24F0">
              <w:rPr>
                <w:rFonts w:ascii="Calibri" w:hAnsi="Calibri" w:cs="Calibri"/>
                <w:b/>
                <w:bCs/>
                <w:color w:val="000000"/>
                <w:sz w:val="18"/>
                <w:szCs w:val="18"/>
              </w:rPr>
              <w:t>ncome</w:t>
            </w:r>
            <w:r w:rsidR="00F62426">
              <w:rPr>
                <w:rFonts w:ascii="Calibri" w:hAnsi="Calibri" w:cs="Calibri"/>
                <w:b/>
                <w:bCs/>
                <w:color w:val="000000"/>
                <w:sz w:val="18"/>
                <w:szCs w:val="18"/>
              </w:rPr>
              <w:t>**</w:t>
            </w:r>
            <w:r w:rsidR="00F62426" w:rsidRPr="009D24F0">
              <w:rPr>
                <w:rFonts w:ascii="Calibri" w:hAnsi="Calibri" w:cs="Calibri"/>
                <w:b/>
                <w:bCs/>
                <w:color w:val="000000"/>
                <w:sz w:val="18"/>
                <w:szCs w:val="18"/>
              </w:rPr>
              <w:t xml:space="preserve"> </w:t>
            </w:r>
          </w:p>
        </w:tc>
        <w:tc>
          <w:tcPr>
            <w:tcW w:w="1266" w:type="dxa"/>
            <w:tcBorders>
              <w:top w:val="single" w:sz="4" w:space="0" w:color="auto"/>
              <w:bottom w:val="single" w:sz="4" w:space="0" w:color="auto"/>
            </w:tcBorders>
            <w:noWrap/>
            <w:hideMark/>
          </w:tcPr>
          <w:p w14:paraId="3C79ABD0" w14:textId="214060E3" w:rsidR="00F62426" w:rsidRPr="009D24F0" w:rsidRDefault="00FE62E6" w:rsidP="0092277E">
            <w:pPr>
              <w:rPr>
                <w:rFonts w:ascii="Calibri" w:hAnsi="Calibri" w:cs="Calibri"/>
                <w:b/>
                <w:bCs/>
                <w:color w:val="000000"/>
                <w:sz w:val="18"/>
                <w:szCs w:val="18"/>
              </w:rPr>
            </w:pPr>
            <w:r>
              <w:rPr>
                <w:rFonts w:ascii="Calibri" w:hAnsi="Calibri" w:cs="Calibri"/>
                <w:b/>
                <w:bCs/>
                <w:color w:val="000000"/>
                <w:sz w:val="18"/>
                <w:szCs w:val="18"/>
              </w:rPr>
              <w:t>S</w:t>
            </w:r>
            <w:r w:rsidR="00F62426" w:rsidRPr="009D24F0">
              <w:rPr>
                <w:rFonts w:ascii="Calibri" w:hAnsi="Calibri" w:cs="Calibri"/>
                <w:b/>
                <w:bCs/>
                <w:color w:val="000000"/>
                <w:sz w:val="18"/>
                <w:szCs w:val="18"/>
              </w:rPr>
              <w:t>ample size</w:t>
            </w:r>
          </w:p>
        </w:tc>
        <w:tc>
          <w:tcPr>
            <w:tcW w:w="1530" w:type="dxa"/>
            <w:tcBorders>
              <w:top w:val="single" w:sz="4" w:space="0" w:color="auto"/>
              <w:bottom w:val="single" w:sz="4" w:space="0" w:color="auto"/>
            </w:tcBorders>
            <w:noWrap/>
            <w:hideMark/>
          </w:tcPr>
          <w:p w14:paraId="22C126A7" w14:textId="2EB5D398" w:rsidR="00F62426" w:rsidRPr="009D24F0" w:rsidRDefault="00FE62E6" w:rsidP="0092277E">
            <w:pPr>
              <w:rPr>
                <w:rFonts w:ascii="Calibri" w:hAnsi="Calibri" w:cs="Calibri"/>
                <w:b/>
                <w:bCs/>
                <w:color w:val="000000"/>
                <w:sz w:val="18"/>
                <w:szCs w:val="18"/>
              </w:rPr>
            </w:pPr>
            <w:r>
              <w:rPr>
                <w:rFonts w:ascii="Calibri" w:hAnsi="Calibri" w:cs="Calibri"/>
                <w:b/>
                <w:bCs/>
                <w:color w:val="000000"/>
                <w:sz w:val="18"/>
                <w:szCs w:val="18"/>
              </w:rPr>
              <w:t>E</w:t>
            </w:r>
            <w:r w:rsidR="00F62426">
              <w:rPr>
                <w:rFonts w:ascii="Calibri" w:hAnsi="Calibri" w:cs="Calibri"/>
                <w:b/>
                <w:bCs/>
                <w:color w:val="000000"/>
                <w:sz w:val="18"/>
                <w:szCs w:val="18"/>
              </w:rPr>
              <w:t>f</w:t>
            </w:r>
            <w:r w:rsidR="00F62426" w:rsidRPr="009D24F0">
              <w:rPr>
                <w:rFonts w:ascii="Calibri" w:hAnsi="Calibri" w:cs="Calibri"/>
                <w:b/>
                <w:bCs/>
                <w:color w:val="000000"/>
                <w:sz w:val="18"/>
                <w:szCs w:val="18"/>
              </w:rPr>
              <w:t xml:space="preserve">fect </w:t>
            </w:r>
            <w:r w:rsidR="00F62426">
              <w:rPr>
                <w:rFonts w:ascii="Calibri" w:hAnsi="Calibri" w:cs="Calibri"/>
                <w:b/>
                <w:bCs/>
                <w:color w:val="000000"/>
                <w:sz w:val="18"/>
                <w:szCs w:val="18"/>
              </w:rPr>
              <w:t>e</w:t>
            </w:r>
            <w:r w:rsidR="00F62426" w:rsidRPr="009D24F0">
              <w:rPr>
                <w:rFonts w:ascii="Calibri" w:hAnsi="Calibri" w:cs="Calibri"/>
                <w:b/>
                <w:bCs/>
                <w:color w:val="000000"/>
                <w:sz w:val="18"/>
                <w:szCs w:val="18"/>
              </w:rPr>
              <w:t>stimate</w:t>
            </w:r>
            <w:r w:rsidR="00F62426">
              <w:rPr>
                <w:rFonts w:ascii="Calibri" w:hAnsi="Calibri" w:cs="Calibri"/>
                <w:b/>
                <w:bCs/>
                <w:color w:val="000000"/>
                <w:sz w:val="18"/>
                <w:szCs w:val="18"/>
              </w:rPr>
              <w:t xml:space="preserve"> (RR (95% CI))</w:t>
            </w:r>
          </w:p>
        </w:tc>
      </w:tr>
      <w:tr w:rsidR="00F62426" w:rsidRPr="009D24F0" w14:paraId="046752C2" w14:textId="77777777" w:rsidTr="0092277E">
        <w:trPr>
          <w:trHeight w:val="323"/>
        </w:trPr>
        <w:tc>
          <w:tcPr>
            <w:tcW w:w="3573" w:type="dxa"/>
            <w:gridSpan w:val="2"/>
            <w:tcBorders>
              <w:top w:val="single" w:sz="4" w:space="0" w:color="auto"/>
              <w:bottom w:val="single" w:sz="4" w:space="0" w:color="auto"/>
            </w:tcBorders>
            <w:shd w:val="clear" w:color="auto" w:fill="auto"/>
            <w:noWrap/>
            <w:hideMark/>
          </w:tcPr>
          <w:p w14:paraId="4F739577" w14:textId="77777777" w:rsidR="00F62426" w:rsidRPr="009D24F0" w:rsidRDefault="00F62426" w:rsidP="0092277E">
            <w:pPr>
              <w:rPr>
                <w:rFonts w:ascii="Calibri" w:hAnsi="Calibri" w:cs="Calibri"/>
                <w:b/>
                <w:bCs/>
                <w:color w:val="000000"/>
                <w:sz w:val="18"/>
                <w:szCs w:val="18"/>
              </w:rPr>
            </w:pPr>
            <w:r w:rsidRPr="009D24F0">
              <w:rPr>
                <w:rFonts w:ascii="Calibri" w:hAnsi="Calibri" w:cs="Calibri"/>
                <w:b/>
                <w:bCs/>
                <w:color w:val="000000"/>
                <w:sz w:val="18"/>
                <w:szCs w:val="18"/>
              </w:rPr>
              <w:t xml:space="preserve">EDUCATION LEVEL </w:t>
            </w:r>
          </w:p>
          <w:p w14:paraId="2039CFB2" w14:textId="77777777" w:rsidR="00F62426" w:rsidRPr="009D24F0" w:rsidRDefault="00F62426" w:rsidP="0092277E">
            <w:pPr>
              <w:rPr>
                <w:rFonts w:ascii="Calibri" w:hAnsi="Calibri" w:cs="Calibri"/>
                <w:b/>
                <w:bCs/>
                <w:color w:val="000000"/>
                <w:sz w:val="18"/>
                <w:szCs w:val="18"/>
              </w:rPr>
            </w:pPr>
            <w:r w:rsidRPr="009D24F0">
              <w:rPr>
                <w:rFonts w:ascii="Calibri" w:hAnsi="Calibri" w:cs="Calibri"/>
                <w:b/>
                <w:bCs/>
                <w:color w:val="000000"/>
                <w:sz w:val="18"/>
                <w:szCs w:val="18"/>
              </w:rPr>
              <w:t> </w:t>
            </w:r>
          </w:p>
        </w:tc>
        <w:tc>
          <w:tcPr>
            <w:tcW w:w="1260" w:type="dxa"/>
            <w:tcBorders>
              <w:top w:val="single" w:sz="4" w:space="0" w:color="auto"/>
              <w:bottom w:val="single" w:sz="4" w:space="0" w:color="auto"/>
            </w:tcBorders>
            <w:shd w:val="clear" w:color="auto" w:fill="auto"/>
            <w:noWrap/>
            <w:hideMark/>
          </w:tcPr>
          <w:p w14:paraId="64E1B4DB" w14:textId="77777777" w:rsidR="00F62426" w:rsidRPr="009D24F0" w:rsidRDefault="00F62426" w:rsidP="0092277E">
            <w:pPr>
              <w:rPr>
                <w:rFonts w:ascii="Calibri" w:hAnsi="Calibri" w:cs="Calibri"/>
                <w:b/>
                <w:bCs/>
                <w:color w:val="000000"/>
                <w:sz w:val="18"/>
                <w:szCs w:val="18"/>
              </w:rPr>
            </w:pPr>
            <w:r w:rsidRPr="009D24F0">
              <w:rPr>
                <w:rFonts w:ascii="Calibri" w:hAnsi="Calibri" w:cs="Calibri"/>
                <w:b/>
                <w:bCs/>
                <w:color w:val="000000"/>
                <w:sz w:val="18"/>
                <w:szCs w:val="18"/>
              </w:rPr>
              <w:t> </w:t>
            </w:r>
          </w:p>
        </w:tc>
        <w:tc>
          <w:tcPr>
            <w:tcW w:w="1445" w:type="dxa"/>
            <w:tcBorders>
              <w:top w:val="single" w:sz="4" w:space="0" w:color="auto"/>
              <w:bottom w:val="single" w:sz="4" w:space="0" w:color="auto"/>
            </w:tcBorders>
            <w:shd w:val="clear" w:color="auto" w:fill="auto"/>
            <w:noWrap/>
            <w:hideMark/>
          </w:tcPr>
          <w:p w14:paraId="41E4238E" w14:textId="77777777" w:rsidR="00F62426" w:rsidRPr="009D24F0" w:rsidRDefault="00F62426" w:rsidP="0092277E">
            <w:pPr>
              <w:rPr>
                <w:rFonts w:ascii="Calibri" w:hAnsi="Calibri" w:cs="Calibri"/>
                <w:b/>
                <w:bCs/>
                <w:color w:val="000000"/>
                <w:sz w:val="18"/>
                <w:szCs w:val="18"/>
              </w:rPr>
            </w:pPr>
            <w:r w:rsidRPr="009D24F0">
              <w:rPr>
                <w:rFonts w:ascii="Calibri" w:hAnsi="Calibri" w:cs="Calibri"/>
                <w:b/>
                <w:bCs/>
                <w:color w:val="000000"/>
                <w:sz w:val="18"/>
                <w:szCs w:val="18"/>
              </w:rPr>
              <w:t> </w:t>
            </w:r>
          </w:p>
        </w:tc>
        <w:tc>
          <w:tcPr>
            <w:tcW w:w="2092" w:type="dxa"/>
            <w:tcBorders>
              <w:top w:val="single" w:sz="4" w:space="0" w:color="auto"/>
              <w:bottom w:val="single" w:sz="4" w:space="0" w:color="auto"/>
            </w:tcBorders>
            <w:shd w:val="clear" w:color="auto" w:fill="auto"/>
            <w:noWrap/>
            <w:hideMark/>
          </w:tcPr>
          <w:p w14:paraId="6834CAF0" w14:textId="77777777" w:rsidR="00F62426" w:rsidRPr="009D24F0" w:rsidRDefault="00F62426" w:rsidP="0092277E">
            <w:pPr>
              <w:rPr>
                <w:rFonts w:ascii="Calibri" w:hAnsi="Calibri" w:cs="Calibri"/>
                <w:b/>
                <w:bCs/>
                <w:color w:val="000000"/>
                <w:sz w:val="18"/>
                <w:szCs w:val="18"/>
              </w:rPr>
            </w:pPr>
            <w:r w:rsidRPr="009D24F0">
              <w:rPr>
                <w:rFonts w:ascii="Calibri" w:hAnsi="Calibri" w:cs="Calibri"/>
                <w:b/>
                <w:bCs/>
                <w:color w:val="000000"/>
                <w:sz w:val="18"/>
                <w:szCs w:val="18"/>
              </w:rPr>
              <w:t> </w:t>
            </w:r>
          </w:p>
        </w:tc>
        <w:tc>
          <w:tcPr>
            <w:tcW w:w="2313" w:type="dxa"/>
            <w:tcBorders>
              <w:top w:val="single" w:sz="4" w:space="0" w:color="auto"/>
              <w:bottom w:val="single" w:sz="4" w:space="0" w:color="auto"/>
            </w:tcBorders>
            <w:shd w:val="clear" w:color="auto" w:fill="auto"/>
            <w:noWrap/>
            <w:hideMark/>
          </w:tcPr>
          <w:p w14:paraId="4C5A368C" w14:textId="77777777" w:rsidR="00F62426" w:rsidRPr="009D24F0" w:rsidRDefault="00F62426" w:rsidP="0092277E">
            <w:pPr>
              <w:rPr>
                <w:rFonts w:ascii="Calibri" w:hAnsi="Calibri" w:cs="Calibri"/>
                <w:b/>
                <w:bCs/>
                <w:color w:val="000000"/>
                <w:sz w:val="18"/>
                <w:szCs w:val="18"/>
              </w:rPr>
            </w:pPr>
            <w:r w:rsidRPr="009D24F0">
              <w:rPr>
                <w:rFonts w:ascii="Calibri" w:hAnsi="Calibri" w:cs="Calibri"/>
                <w:b/>
                <w:bCs/>
                <w:color w:val="000000"/>
                <w:sz w:val="18"/>
                <w:szCs w:val="18"/>
              </w:rPr>
              <w:t> </w:t>
            </w:r>
          </w:p>
        </w:tc>
        <w:tc>
          <w:tcPr>
            <w:tcW w:w="1260" w:type="dxa"/>
            <w:tcBorders>
              <w:top w:val="single" w:sz="4" w:space="0" w:color="auto"/>
              <w:bottom w:val="single" w:sz="4" w:space="0" w:color="auto"/>
            </w:tcBorders>
            <w:shd w:val="clear" w:color="auto" w:fill="auto"/>
            <w:noWrap/>
            <w:hideMark/>
          </w:tcPr>
          <w:p w14:paraId="3BEB7F23" w14:textId="77777777" w:rsidR="00F62426" w:rsidRPr="009D24F0" w:rsidRDefault="00F62426" w:rsidP="0092277E">
            <w:pPr>
              <w:rPr>
                <w:rFonts w:ascii="Calibri" w:hAnsi="Calibri" w:cs="Calibri"/>
                <w:b/>
                <w:bCs/>
                <w:color w:val="000000"/>
                <w:sz w:val="18"/>
                <w:szCs w:val="18"/>
              </w:rPr>
            </w:pPr>
            <w:r w:rsidRPr="009D24F0">
              <w:rPr>
                <w:rFonts w:ascii="Calibri" w:hAnsi="Calibri" w:cs="Calibri"/>
                <w:b/>
                <w:bCs/>
                <w:color w:val="000000"/>
                <w:sz w:val="18"/>
                <w:szCs w:val="18"/>
              </w:rPr>
              <w:t> </w:t>
            </w:r>
          </w:p>
        </w:tc>
        <w:tc>
          <w:tcPr>
            <w:tcW w:w="1266" w:type="dxa"/>
            <w:tcBorders>
              <w:top w:val="single" w:sz="4" w:space="0" w:color="auto"/>
              <w:bottom w:val="single" w:sz="4" w:space="0" w:color="auto"/>
            </w:tcBorders>
            <w:shd w:val="clear" w:color="auto" w:fill="auto"/>
            <w:noWrap/>
            <w:hideMark/>
          </w:tcPr>
          <w:p w14:paraId="5479393B" w14:textId="77777777" w:rsidR="00F62426" w:rsidRPr="009D24F0" w:rsidRDefault="00F62426" w:rsidP="0092277E">
            <w:pPr>
              <w:rPr>
                <w:rFonts w:ascii="Calibri" w:hAnsi="Calibri" w:cs="Calibri"/>
                <w:b/>
                <w:bCs/>
                <w:color w:val="000000"/>
                <w:sz w:val="18"/>
                <w:szCs w:val="18"/>
              </w:rPr>
            </w:pPr>
            <w:r w:rsidRPr="009D24F0">
              <w:rPr>
                <w:rFonts w:ascii="Calibri" w:hAnsi="Calibri" w:cs="Calibri"/>
                <w:b/>
                <w:bCs/>
                <w:color w:val="000000"/>
                <w:sz w:val="18"/>
                <w:szCs w:val="18"/>
              </w:rPr>
              <w:t> </w:t>
            </w:r>
          </w:p>
        </w:tc>
        <w:tc>
          <w:tcPr>
            <w:tcW w:w="1530" w:type="dxa"/>
            <w:tcBorders>
              <w:top w:val="single" w:sz="4" w:space="0" w:color="auto"/>
              <w:bottom w:val="single" w:sz="4" w:space="0" w:color="auto"/>
            </w:tcBorders>
            <w:shd w:val="clear" w:color="auto" w:fill="auto"/>
            <w:noWrap/>
            <w:hideMark/>
          </w:tcPr>
          <w:p w14:paraId="49956C44" w14:textId="77777777" w:rsidR="00F62426" w:rsidRPr="009D24F0" w:rsidRDefault="00F62426" w:rsidP="0092277E">
            <w:pPr>
              <w:rPr>
                <w:rFonts w:ascii="Calibri" w:hAnsi="Calibri" w:cs="Calibri"/>
                <w:b/>
                <w:bCs/>
                <w:color w:val="000000"/>
                <w:sz w:val="18"/>
                <w:szCs w:val="18"/>
              </w:rPr>
            </w:pPr>
            <w:r w:rsidRPr="009D24F0">
              <w:rPr>
                <w:rFonts w:ascii="Calibri" w:hAnsi="Calibri" w:cs="Calibri"/>
                <w:b/>
                <w:bCs/>
                <w:color w:val="000000"/>
                <w:sz w:val="18"/>
                <w:szCs w:val="18"/>
              </w:rPr>
              <w:t>High vs. Low education</w:t>
            </w:r>
          </w:p>
        </w:tc>
      </w:tr>
      <w:tr w:rsidR="00F62426" w:rsidRPr="009D24F0" w14:paraId="43D227B4" w14:textId="77777777" w:rsidTr="0092277E">
        <w:trPr>
          <w:trHeight w:val="424"/>
        </w:trPr>
        <w:tc>
          <w:tcPr>
            <w:tcW w:w="1170" w:type="dxa"/>
            <w:vMerge w:val="restart"/>
            <w:tcBorders>
              <w:top w:val="single" w:sz="4" w:space="0" w:color="auto"/>
            </w:tcBorders>
            <w:hideMark/>
          </w:tcPr>
          <w:p w14:paraId="0ADE9F17" w14:textId="1BCC7B7E" w:rsidR="00F62426" w:rsidRPr="009D24F0" w:rsidRDefault="00F62426" w:rsidP="0092277E">
            <w:pPr>
              <w:rPr>
                <w:rFonts w:ascii="Calibri" w:hAnsi="Calibri" w:cs="Calibri"/>
                <w:color w:val="000000"/>
                <w:sz w:val="18"/>
                <w:szCs w:val="18"/>
              </w:rPr>
            </w:pPr>
            <w:proofErr w:type="spellStart"/>
            <w:r w:rsidRPr="009D24F0">
              <w:rPr>
                <w:rFonts w:ascii="Calibri" w:hAnsi="Calibri" w:cs="Calibri"/>
                <w:color w:val="000000"/>
                <w:sz w:val="18"/>
                <w:szCs w:val="18"/>
              </w:rPr>
              <w:t>Dagenais</w:t>
            </w:r>
            <w:proofErr w:type="spellEnd"/>
            <w:r w:rsidRPr="009D24F0">
              <w:rPr>
                <w:rFonts w:ascii="Calibri" w:hAnsi="Calibri" w:cs="Calibri"/>
                <w:color w:val="000000"/>
                <w:sz w:val="18"/>
                <w:szCs w:val="18"/>
              </w:rPr>
              <w:t xml:space="preserve"> et al 2016</w:t>
            </w:r>
            <w:r>
              <w:rPr>
                <w:rFonts w:ascii="Calibri" w:hAnsi="Calibri" w:cs="Calibri"/>
                <w:color w:val="000000"/>
                <w:sz w:val="18"/>
                <w:szCs w:val="18"/>
              </w:rPr>
              <w:fldChar w:fldCharType="begin">
                <w:fldData xml:space="preserve">PEVuZE5vdGU+PENpdGU+PEF1dGhvcj5EYWdlbmFpczwvQXV0aG9yPjxZZWFyPjIwMTY8L1llYXI+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</w:fldData>
              </w:fldChar>
            </w:r>
            <w:r w:rsidR="004B3C90">
              <w:rPr>
                <w:rFonts w:ascii="Calibri" w:hAnsi="Calibri" w:cs="Calibri"/>
                <w:color w:val="000000"/>
                <w:sz w:val="18"/>
                <w:szCs w:val="18"/>
              </w:rPr>
              <w:instrText xml:space="preserve"> ADDIN EN.CITE </w:instrText>
            </w:r>
            <w:r w:rsidR="004B3C90">
              <w:rPr>
                <w:rFonts w:ascii="Calibri" w:hAnsi="Calibri" w:cs="Calibri"/>
                <w:color w:val="000000"/>
                <w:sz w:val="18"/>
                <w:szCs w:val="18"/>
              </w:rPr>
              <w:fldChar w:fldCharType="begin">
                <w:fldData xml:space="preserve">PEVuZE5vdGU+PENpdGU+PEF1dGhvcj5EYWdlbmFpczwvQXV0aG9yPjxZZWFyPjIwMTY8L1llYXI+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</w:fldData>
              </w:fldChar>
            </w:r>
            <w:r w:rsidR="004B3C90">
              <w:rPr>
                <w:rFonts w:ascii="Calibri" w:hAnsi="Calibri" w:cs="Calibri"/>
                <w:color w:val="000000"/>
                <w:sz w:val="18"/>
                <w:szCs w:val="18"/>
              </w:rPr>
              <w:instrText xml:space="preserve"> ADDIN EN.CITE.DATA </w:instrText>
            </w:r>
            <w:r w:rsidR="004B3C90">
              <w:rPr>
                <w:rFonts w:ascii="Calibri" w:hAnsi="Calibri" w:cs="Calibri"/>
                <w:color w:val="000000"/>
                <w:sz w:val="18"/>
                <w:szCs w:val="18"/>
              </w:rPr>
            </w:r>
            <w:r w:rsidR="004B3C90">
              <w:rPr>
                <w:rFonts w:ascii="Calibri" w:hAnsi="Calibri" w:cs="Calibri"/>
                <w:color w:val="000000"/>
                <w:sz w:val="18"/>
                <w:szCs w:val="18"/>
              </w:rPr>
              <w:fldChar w:fldCharType="end"/>
            </w:r>
            <w:r>
              <w:rPr>
                <w:rFonts w:ascii="Calibri" w:hAnsi="Calibri" w:cs="Calibri"/>
                <w:color w:val="000000"/>
                <w:sz w:val="18"/>
                <w:szCs w:val="18"/>
              </w:rPr>
            </w:r>
            <w:r>
              <w:rPr>
                <w:rFonts w:ascii="Calibri" w:hAnsi="Calibri" w:cs="Calibri"/>
                <w:color w:val="000000"/>
                <w:sz w:val="18"/>
                <w:szCs w:val="18"/>
              </w:rPr>
              <w:fldChar w:fldCharType="separate"/>
            </w:r>
            <w:r w:rsidR="004B3C90" w:rsidRPr="004B3C90">
              <w:rPr>
                <w:rFonts w:ascii="Calibri" w:hAnsi="Calibri" w:cs="Calibri"/>
                <w:noProof/>
                <w:color w:val="000000"/>
                <w:sz w:val="18"/>
                <w:szCs w:val="18"/>
                <w:vertAlign w:val="superscript"/>
              </w:rPr>
              <w:t>25</w:t>
            </w:r>
            <w:r>
              <w:rPr>
                <w:rFonts w:ascii="Calibri" w:hAnsi="Calibri" w:cs="Calibri"/>
                <w:color w:val="000000"/>
                <w:sz w:val="18"/>
                <w:szCs w:val="18"/>
              </w:rPr>
              <w:fldChar w:fldCharType="end"/>
            </w:r>
          </w:p>
        </w:tc>
        <w:tc>
          <w:tcPr>
            <w:tcW w:w="2403" w:type="dxa"/>
            <w:vMerge w:val="restart"/>
            <w:tcBorders>
              <w:top w:val="single" w:sz="4" w:space="0" w:color="auto"/>
            </w:tcBorders>
            <w:hideMark/>
          </w:tcPr>
          <w:p w14:paraId="1989FB31"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PURE (Prospective Urban and Rural Epidemiological Study): cross- sectional surveys across World Bank income group countries</w:t>
            </w:r>
          </w:p>
        </w:tc>
        <w:tc>
          <w:tcPr>
            <w:tcW w:w="1260" w:type="dxa"/>
            <w:vMerge w:val="restart"/>
            <w:tcBorders>
              <w:top w:val="single" w:sz="4" w:space="0" w:color="auto"/>
            </w:tcBorders>
            <w:hideMark/>
          </w:tcPr>
          <w:p w14:paraId="5D76455D"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prevalence</w:t>
            </w:r>
          </w:p>
        </w:tc>
        <w:tc>
          <w:tcPr>
            <w:tcW w:w="1445" w:type="dxa"/>
            <w:vMerge w:val="restart"/>
            <w:tcBorders>
              <w:top w:val="single" w:sz="4" w:space="0" w:color="auto"/>
            </w:tcBorders>
            <w:hideMark/>
          </w:tcPr>
          <w:p w14:paraId="1D4FF454"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blood glucose or self-report</w:t>
            </w:r>
          </w:p>
        </w:tc>
        <w:tc>
          <w:tcPr>
            <w:tcW w:w="2092" w:type="dxa"/>
            <w:vMerge w:val="restart"/>
            <w:tcBorders>
              <w:top w:val="single" w:sz="4" w:space="0" w:color="auto"/>
            </w:tcBorders>
            <w:hideMark/>
          </w:tcPr>
          <w:p w14:paraId="1F5CF171" w14:textId="77777777" w:rsidR="00F62426" w:rsidRDefault="00F62426" w:rsidP="0092277E">
            <w:pPr>
              <w:rPr>
                <w:rFonts w:ascii="Calibri" w:hAnsi="Calibri" w:cs="Calibri"/>
                <w:color w:val="000000"/>
                <w:sz w:val="18"/>
                <w:szCs w:val="18"/>
              </w:rPr>
            </w:pPr>
            <w:r>
              <w:rPr>
                <w:rFonts w:ascii="Calibri" w:hAnsi="Calibri" w:cs="Calibri"/>
                <w:color w:val="000000"/>
                <w:sz w:val="18"/>
                <w:szCs w:val="18"/>
              </w:rPr>
              <w:t>p</w:t>
            </w:r>
            <w:r w:rsidRPr="009D24F0">
              <w:rPr>
                <w:rFonts w:ascii="Calibri" w:hAnsi="Calibri" w:cs="Calibri"/>
                <w:color w:val="000000"/>
                <w:sz w:val="18"/>
                <w:szCs w:val="18"/>
              </w:rPr>
              <w:t>rimary</w:t>
            </w:r>
            <w:r>
              <w:rPr>
                <w:rFonts w:ascii="Calibri" w:hAnsi="Calibri" w:cs="Calibri"/>
                <w:color w:val="000000"/>
                <w:sz w:val="18"/>
                <w:szCs w:val="18"/>
              </w:rPr>
              <w:t xml:space="preserve"> completed</w:t>
            </w:r>
            <w:r w:rsidRPr="009D24F0">
              <w:rPr>
                <w:rFonts w:ascii="Calibri" w:hAnsi="Calibri" w:cs="Calibri"/>
                <w:color w:val="000000"/>
                <w:sz w:val="18"/>
                <w:szCs w:val="18"/>
              </w:rPr>
              <w:t xml:space="preserve"> </w:t>
            </w:r>
            <w:r>
              <w:rPr>
                <w:rFonts w:ascii="Calibri" w:hAnsi="Calibri" w:cs="Calibri"/>
                <w:color w:val="000000"/>
                <w:sz w:val="18"/>
                <w:szCs w:val="18"/>
              </w:rPr>
              <w:t>vs.</w:t>
            </w:r>
            <w:r w:rsidRPr="009D24F0">
              <w:rPr>
                <w:rFonts w:ascii="Calibri" w:hAnsi="Calibri" w:cs="Calibri"/>
                <w:color w:val="000000"/>
                <w:sz w:val="18"/>
                <w:szCs w:val="18"/>
              </w:rPr>
              <w:t xml:space="preserve"> </w:t>
            </w:r>
            <w:r>
              <w:rPr>
                <w:rFonts w:ascii="Calibri" w:hAnsi="Calibri" w:cs="Calibri"/>
                <w:color w:val="000000"/>
                <w:sz w:val="18"/>
                <w:szCs w:val="18"/>
              </w:rPr>
              <w:t>c</w:t>
            </w:r>
            <w:r w:rsidRPr="009D24F0">
              <w:rPr>
                <w:rFonts w:ascii="Calibri" w:hAnsi="Calibri" w:cs="Calibri"/>
                <w:color w:val="000000"/>
                <w:sz w:val="18"/>
                <w:szCs w:val="18"/>
              </w:rPr>
              <w:t>ollege/</w:t>
            </w:r>
            <w:r>
              <w:rPr>
                <w:rFonts w:ascii="Calibri" w:hAnsi="Calibri" w:cs="Calibri"/>
                <w:color w:val="000000"/>
                <w:sz w:val="18"/>
                <w:szCs w:val="18"/>
              </w:rPr>
              <w:t>u</w:t>
            </w:r>
            <w:r w:rsidRPr="009D24F0">
              <w:rPr>
                <w:rFonts w:ascii="Calibri" w:hAnsi="Calibri" w:cs="Calibri"/>
                <w:color w:val="000000"/>
                <w:sz w:val="18"/>
                <w:szCs w:val="18"/>
              </w:rPr>
              <w:t>niversity</w:t>
            </w:r>
            <w:r>
              <w:rPr>
                <w:rFonts w:ascii="Calibri" w:hAnsi="Calibri" w:cs="Calibri"/>
                <w:color w:val="000000"/>
                <w:sz w:val="18"/>
                <w:szCs w:val="18"/>
              </w:rPr>
              <w:t xml:space="preserve"> </w:t>
            </w:r>
            <w:proofErr w:type="gramStart"/>
            <w:r>
              <w:rPr>
                <w:rFonts w:ascii="Calibri" w:hAnsi="Calibri" w:cs="Calibri"/>
                <w:color w:val="000000"/>
                <w:sz w:val="18"/>
                <w:szCs w:val="18"/>
              </w:rPr>
              <w:t>completed;</w:t>
            </w:r>
            <w:proofErr w:type="gramEnd"/>
          </w:p>
          <w:p w14:paraId="4BA734FF" w14:textId="77777777" w:rsidR="00F62426" w:rsidRPr="009D24F0" w:rsidRDefault="00F62426" w:rsidP="0092277E">
            <w:pPr>
              <w:rPr>
                <w:rFonts w:ascii="Calibri" w:hAnsi="Calibri" w:cs="Calibri"/>
                <w:color w:val="000000"/>
                <w:sz w:val="18"/>
                <w:szCs w:val="18"/>
              </w:rPr>
            </w:pPr>
            <w:r>
              <w:rPr>
                <w:rFonts w:ascii="Calibri" w:hAnsi="Calibri" w:cs="Calibri"/>
                <w:color w:val="000000"/>
                <w:sz w:val="18"/>
                <w:szCs w:val="18"/>
              </w:rPr>
              <w:t xml:space="preserve">primary completed </w:t>
            </w:r>
            <w:r w:rsidRPr="009D24F0">
              <w:rPr>
                <w:rFonts w:ascii="Calibri" w:hAnsi="Calibri" w:cs="Calibri"/>
                <w:color w:val="000000"/>
                <w:sz w:val="18"/>
                <w:szCs w:val="18"/>
              </w:rPr>
              <w:t xml:space="preserve">vs. </w:t>
            </w:r>
            <w:r>
              <w:rPr>
                <w:rFonts w:ascii="Calibri" w:hAnsi="Calibri" w:cs="Calibri"/>
                <w:color w:val="000000"/>
                <w:sz w:val="18"/>
                <w:szCs w:val="18"/>
              </w:rPr>
              <w:t>secondary completed</w:t>
            </w:r>
            <w:r w:rsidRPr="0019638F">
              <w:rPr>
                <w:rFonts w:ascii="Calibri" w:hAnsi="Calibri" w:cs="Calibri"/>
                <w:iCs/>
                <w:sz w:val="20"/>
                <w:szCs w:val="15"/>
              </w:rPr>
              <w:t>‡</w:t>
            </w:r>
            <w:r>
              <w:rPr>
                <w:rFonts w:ascii="Calibri" w:hAnsi="Calibri" w:cs="Calibri"/>
                <w:color w:val="000000"/>
                <w:sz w:val="18"/>
                <w:szCs w:val="18"/>
              </w:rPr>
              <w:t xml:space="preserve"> </w:t>
            </w:r>
          </w:p>
        </w:tc>
        <w:tc>
          <w:tcPr>
            <w:tcW w:w="2313" w:type="dxa"/>
            <w:vMerge w:val="restart"/>
            <w:tcBorders>
              <w:top w:val="single" w:sz="4" w:space="0" w:color="auto"/>
            </w:tcBorders>
            <w:hideMark/>
          </w:tcPr>
          <w:p w14:paraId="68A8F646"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age, sex, BMI, </w:t>
            </w:r>
            <w:r>
              <w:rPr>
                <w:rFonts w:ascii="Calibri" w:hAnsi="Calibri" w:cs="Calibri"/>
                <w:color w:val="000000"/>
                <w:sz w:val="18"/>
                <w:szCs w:val="18"/>
              </w:rPr>
              <w:t>waist-hip ratio</w:t>
            </w:r>
            <w:r w:rsidRPr="009D24F0">
              <w:rPr>
                <w:rFonts w:ascii="Calibri" w:hAnsi="Calibri" w:cs="Calibri"/>
                <w:color w:val="000000"/>
                <w:sz w:val="18"/>
                <w:szCs w:val="18"/>
              </w:rPr>
              <w:t xml:space="preserve">, phys. Activity level, </w:t>
            </w:r>
            <w:r>
              <w:rPr>
                <w:rFonts w:ascii="Calibri" w:hAnsi="Calibri" w:cs="Calibri"/>
                <w:color w:val="000000"/>
                <w:sz w:val="18"/>
                <w:szCs w:val="18"/>
              </w:rPr>
              <w:t>diet quality (</w:t>
            </w:r>
            <w:proofErr w:type="spellStart"/>
            <w:r>
              <w:rPr>
                <w:rFonts w:ascii="Calibri" w:hAnsi="Calibri" w:cs="Calibri"/>
                <w:color w:val="000000"/>
                <w:sz w:val="18"/>
                <w:szCs w:val="18"/>
              </w:rPr>
              <w:t>aHEI</w:t>
            </w:r>
            <w:proofErr w:type="spellEnd"/>
            <w:r>
              <w:rPr>
                <w:rFonts w:ascii="Calibri" w:hAnsi="Calibri" w:cs="Calibri"/>
                <w:color w:val="000000"/>
                <w:sz w:val="18"/>
                <w:szCs w:val="18"/>
              </w:rPr>
              <w:t>),</w:t>
            </w:r>
            <w:r w:rsidRPr="009D24F0">
              <w:rPr>
                <w:rFonts w:ascii="Calibri" w:hAnsi="Calibri" w:cs="Calibri"/>
                <w:color w:val="000000"/>
                <w:sz w:val="18"/>
                <w:szCs w:val="18"/>
              </w:rPr>
              <w:t xml:space="preserve"> smoking, education level, family his</w:t>
            </w:r>
            <w:r>
              <w:rPr>
                <w:rFonts w:ascii="Calibri" w:hAnsi="Calibri" w:cs="Calibri"/>
                <w:color w:val="000000"/>
                <w:sz w:val="18"/>
                <w:szCs w:val="18"/>
              </w:rPr>
              <w:t>tor</w:t>
            </w:r>
            <w:r w:rsidRPr="009D24F0">
              <w:rPr>
                <w:rFonts w:ascii="Calibri" w:hAnsi="Calibri" w:cs="Calibri"/>
                <w:color w:val="000000"/>
                <w:sz w:val="18"/>
                <w:szCs w:val="18"/>
              </w:rPr>
              <w:t>y of diabetes</w:t>
            </w:r>
          </w:p>
        </w:tc>
        <w:tc>
          <w:tcPr>
            <w:tcW w:w="1260" w:type="dxa"/>
            <w:tcBorders>
              <w:top w:val="single" w:sz="4" w:space="0" w:color="auto"/>
            </w:tcBorders>
            <w:hideMark/>
          </w:tcPr>
          <w:p w14:paraId="34FCBAE4"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high income</w:t>
            </w:r>
          </w:p>
        </w:tc>
        <w:tc>
          <w:tcPr>
            <w:tcW w:w="1266" w:type="dxa"/>
            <w:tcBorders>
              <w:top w:val="single" w:sz="4" w:space="0" w:color="auto"/>
            </w:tcBorders>
            <w:hideMark/>
          </w:tcPr>
          <w:p w14:paraId="5E9A800A" w14:textId="77777777" w:rsidR="00F62426"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3 </w:t>
            </w:r>
            <w:proofErr w:type="gramStart"/>
            <w:r w:rsidRPr="009D24F0">
              <w:rPr>
                <w:rFonts w:ascii="Calibri" w:hAnsi="Calibri" w:cs="Calibri"/>
                <w:color w:val="000000"/>
                <w:sz w:val="18"/>
                <w:szCs w:val="18"/>
              </w:rPr>
              <w:t>countries;</w:t>
            </w:r>
            <w:proofErr w:type="gramEnd"/>
            <w:r w:rsidRPr="009D24F0">
              <w:rPr>
                <w:rFonts w:ascii="Calibri" w:hAnsi="Calibri" w:cs="Calibri"/>
                <w:color w:val="000000"/>
                <w:sz w:val="18"/>
                <w:szCs w:val="18"/>
              </w:rPr>
              <w:t xml:space="preserve"> </w:t>
            </w:r>
          </w:p>
          <w:p w14:paraId="682ED6D9"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 = 14757</w:t>
            </w:r>
          </w:p>
        </w:tc>
        <w:tc>
          <w:tcPr>
            <w:tcW w:w="1530" w:type="dxa"/>
            <w:tcBorders>
              <w:top w:val="single" w:sz="4" w:space="0" w:color="auto"/>
            </w:tcBorders>
            <w:hideMark/>
          </w:tcPr>
          <w:p w14:paraId="67F52D27" w14:textId="760E62FA"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0.7</w:t>
            </w:r>
            <w:r w:rsidR="0084415F">
              <w:rPr>
                <w:rFonts w:ascii="Calibri" w:hAnsi="Calibri" w:cs="Calibri"/>
                <w:color w:val="000000"/>
                <w:sz w:val="18"/>
                <w:szCs w:val="18"/>
              </w:rPr>
              <w:t>8</w:t>
            </w:r>
            <w:r w:rsidRPr="009D24F0">
              <w:rPr>
                <w:rFonts w:ascii="Calibri" w:hAnsi="Calibri" w:cs="Calibri"/>
                <w:color w:val="000000"/>
                <w:sz w:val="18"/>
                <w:szCs w:val="18"/>
              </w:rPr>
              <w:t xml:space="preserve"> (0.6</w:t>
            </w:r>
            <w:r w:rsidR="0084415F">
              <w:rPr>
                <w:rFonts w:ascii="Calibri" w:hAnsi="Calibri" w:cs="Calibri"/>
                <w:color w:val="000000"/>
                <w:sz w:val="18"/>
                <w:szCs w:val="18"/>
              </w:rPr>
              <w:t>3</w:t>
            </w:r>
            <w:r w:rsidRPr="009D24F0">
              <w:rPr>
                <w:rFonts w:ascii="Calibri" w:hAnsi="Calibri" w:cs="Calibri"/>
                <w:color w:val="000000"/>
                <w:sz w:val="18"/>
                <w:szCs w:val="18"/>
              </w:rPr>
              <w:t>, 0.9</w:t>
            </w:r>
            <w:r w:rsidR="0084415F">
              <w:rPr>
                <w:rFonts w:ascii="Calibri" w:hAnsi="Calibri" w:cs="Calibri"/>
                <w:color w:val="000000"/>
                <w:sz w:val="18"/>
                <w:szCs w:val="18"/>
              </w:rPr>
              <w:t>9</w:t>
            </w:r>
            <w:r w:rsidRPr="009D24F0">
              <w:rPr>
                <w:rFonts w:ascii="Calibri" w:hAnsi="Calibri" w:cs="Calibri"/>
                <w:color w:val="000000"/>
                <w:sz w:val="18"/>
                <w:szCs w:val="18"/>
              </w:rPr>
              <w:t>)</w:t>
            </w:r>
          </w:p>
        </w:tc>
      </w:tr>
      <w:tr w:rsidR="00F62426" w:rsidRPr="009D24F0" w14:paraId="6E3E1C0F" w14:textId="77777777" w:rsidTr="0092277E">
        <w:trPr>
          <w:trHeight w:val="424"/>
        </w:trPr>
        <w:tc>
          <w:tcPr>
            <w:tcW w:w="1170" w:type="dxa"/>
            <w:vMerge/>
            <w:hideMark/>
          </w:tcPr>
          <w:p w14:paraId="704A0BDD" w14:textId="77777777" w:rsidR="00F62426" w:rsidRPr="009D24F0" w:rsidRDefault="00F62426" w:rsidP="0092277E">
            <w:pPr>
              <w:rPr>
                <w:rFonts w:ascii="Calibri" w:hAnsi="Calibri" w:cs="Calibri"/>
                <w:color w:val="000000"/>
                <w:sz w:val="18"/>
                <w:szCs w:val="18"/>
              </w:rPr>
            </w:pPr>
          </w:p>
        </w:tc>
        <w:tc>
          <w:tcPr>
            <w:tcW w:w="2403" w:type="dxa"/>
            <w:vMerge/>
            <w:hideMark/>
          </w:tcPr>
          <w:p w14:paraId="63B61791" w14:textId="77777777" w:rsidR="00F62426" w:rsidRPr="009D24F0" w:rsidRDefault="00F62426" w:rsidP="0092277E">
            <w:pPr>
              <w:rPr>
                <w:rFonts w:ascii="Calibri" w:hAnsi="Calibri" w:cs="Calibri"/>
                <w:color w:val="000000"/>
                <w:sz w:val="18"/>
                <w:szCs w:val="18"/>
              </w:rPr>
            </w:pPr>
          </w:p>
        </w:tc>
        <w:tc>
          <w:tcPr>
            <w:tcW w:w="1260" w:type="dxa"/>
            <w:vMerge/>
            <w:hideMark/>
          </w:tcPr>
          <w:p w14:paraId="5BB3004C" w14:textId="77777777" w:rsidR="00F62426" w:rsidRPr="009D24F0" w:rsidRDefault="00F62426" w:rsidP="0092277E">
            <w:pPr>
              <w:rPr>
                <w:rFonts w:ascii="Calibri" w:hAnsi="Calibri" w:cs="Calibri"/>
                <w:color w:val="000000"/>
                <w:sz w:val="18"/>
                <w:szCs w:val="18"/>
              </w:rPr>
            </w:pPr>
          </w:p>
        </w:tc>
        <w:tc>
          <w:tcPr>
            <w:tcW w:w="1445" w:type="dxa"/>
            <w:vMerge/>
            <w:hideMark/>
          </w:tcPr>
          <w:p w14:paraId="7D1F4FA7" w14:textId="77777777" w:rsidR="00F62426" w:rsidRPr="009D24F0" w:rsidRDefault="00F62426" w:rsidP="0092277E">
            <w:pPr>
              <w:rPr>
                <w:rFonts w:ascii="Calibri" w:hAnsi="Calibri" w:cs="Calibri"/>
                <w:color w:val="000000"/>
                <w:sz w:val="18"/>
                <w:szCs w:val="18"/>
              </w:rPr>
            </w:pPr>
          </w:p>
        </w:tc>
        <w:tc>
          <w:tcPr>
            <w:tcW w:w="2092" w:type="dxa"/>
            <w:vMerge/>
            <w:hideMark/>
          </w:tcPr>
          <w:p w14:paraId="353FB706" w14:textId="77777777" w:rsidR="00F62426" w:rsidRPr="009D24F0" w:rsidRDefault="00F62426" w:rsidP="0092277E">
            <w:pPr>
              <w:rPr>
                <w:rFonts w:ascii="Calibri" w:hAnsi="Calibri" w:cs="Calibri"/>
                <w:color w:val="000000"/>
                <w:sz w:val="18"/>
                <w:szCs w:val="18"/>
              </w:rPr>
            </w:pPr>
          </w:p>
        </w:tc>
        <w:tc>
          <w:tcPr>
            <w:tcW w:w="2313" w:type="dxa"/>
            <w:vMerge/>
            <w:hideMark/>
          </w:tcPr>
          <w:p w14:paraId="685D36AC" w14:textId="77777777" w:rsidR="00F62426" w:rsidRPr="009D24F0" w:rsidRDefault="00F62426" w:rsidP="0092277E">
            <w:pPr>
              <w:rPr>
                <w:rFonts w:ascii="Calibri" w:hAnsi="Calibri" w:cs="Calibri"/>
                <w:color w:val="000000"/>
                <w:sz w:val="18"/>
                <w:szCs w:val="18"/>
              </w:rPr>
            </w:pPr>
          </w:p>
        </w:tc>
        <w:tc>
          <w:tcPr>
            <w:tcW w:w="1260" w:type="dxa"/>
            <w:noWrap/>
            <w:hideMark/>
          </w:tcPr>
          <w:p w14:paraId="5B0747FD"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upper middle income </w:t>
            </w:r>
          </w:p>
        </w:tc>
        <w:tc>
          <w:tcPr>
            <w:tcW w:w="1266" w:type="dxa"/>
            <w:noWrap/>
            <w:hideMark/>
          </w:tcPr>
          <w:p w14:paraId="41619724" w14:textId="77777777" w:rsidR="00F62426"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7 </w:t>
            </w:r>
            <w:proofErr w:type="gramStart"/>
            <w:r w:rsidRPr="009D24F0">
              <w:rPr>
                <w:rFonts w:ascii="Calibri" w:hAnsi="Calibri" w:cs="Calibri"/>
                <w:color w:val="000000"/>
                <w:sz w:val="18"/>
                <w:szCs w:val="18"/>
              </w:rPr>
              <w:t>countries;</w:t>
            </w:r>
            <w:proofErr w:type="gramEnd"/>
            <w:r w:rsidRPr="009D24F0">
              <w:rPr>
                <w:rFonts w:ascii="Calibri" w:hAnsi="Calibri" w:cs="Calibri"/>
                <w:color w:val="000000"/>
                <w:sz w:val="18"/>
                <w:szCs w:val="18"/>
              </w:rPr>
              <w:t xml:space="preserve"> </w:t>
            </w:r>
          </w:p>
          <w:p w14:paraId="57F01EF0"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 = 26088</w:t>
            </w:r>
          </w:p>
        </w:tc>
        <w:tc>
          <w:tcPr>
            <w:tcW w:w="1530" w:type="dxa"/>
            <w:noWrap/>
            <w:hideMark/>
          </w:tcPr>
          <w:p w14:paraId="31DFB561" w14:textId="76FCEA46"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0.8</w:t>
            </w:r>
            <w:r w:rsidR="0084415F">
              <w:rPr>
                <w:rFonts w:ascii="Calibri" w:hAnsi="Calibri" w:cs="Calibri"/>
                <w:color w:val="000000"/>
                <w:sz w:val="18"/>
                <w:szCs w:val="18"/>
              </w:rPr>
              <w:t>3</w:t>
            </w:r>
            <w:r w:rsidRPr="009D24F0">
              <w:rPr>
                <w:rFonts w:ascii="Calibri" w:hAnsi="Calibri" w:cs="Calibri"/>
                <w:color w:val="000000"/>
                <w:sz w:val="18"/>
                <w:szCs w:val="18"/>
              </w:rPr>
              <w:t>, (0.</w:t>
            </w:r>
            <w:r w:rsidR="0084415F">
              <w:rPr>
                <w:rFonts w:ascii="Calibri" w:hAnsi="Calibri" w:cs="Calibri"/>
                <w:color w:val="000000"/>
                <w:sz w:val="18"/>
                <w:szCs w:val="18"/>
              </w:rPr>
              <w:t>71</w:t>
            </w:r>
            <w:r w:rsidRPr="009D24F0">
              <w:rPr>
                <w:rFonts w:ascii="Calibri" w:hAnsi="Calibri" w:cs="Calibri"/>
                <w:color w:val="000000"/>
                <w:sz w:val="18"/>
                <w:szCs w:val="18"/>
              </w:rPr>
              <w:t>, 0.9</w:t>
            </w:r>
            <w:r w:rsidR="0084415F">
              <w:rPr>
                <w:rFonts w:ascii="Calibri" w:hAnsi="Calibri" w:cs="Calibri"/>
                <w:color w:val="000000"/>
                <w:sz w:val="18"/>
                <w:szCs w:val="18"/>
              </w:rPr>
              <w:t>6</w:t>
            </w:r>
            <w:r w:rsidRPr="009D24F0">
              <w:rPr>
                <w:rFonts w:ascii="Calibri" w:hAnsi="Calibri" w:cs="Calibri"/>
                <w:color w:val="000000"/>
                <w:sz w:val="18"/>
                <w:szCs w:val="18"/>
              </w:rPr>
              <w:t>)</w:t>
            </w:r>
          </w:p>
        </w:tc>
      </w:tr>
      <w:tr w:rsidR="00F62426" w:rsidRPr="009D24F0" w14:paraId="2029C69F" w14:textId="77777777" w:rsidTr="0092277E">
        <w:trPr>
          <w:trHeight w:val="465"/>
        </w:trPr>
        <w:tc>
          <w:tcPr>
            <w:tcW w:w="1170" w:type="dxa"/>
            <w:vMerge/>
            <w:hideMark/>
          </w:tcPr>
          <w:p w14:paraId="5FC752C6" w14:textId="77777777" w:rsidR="00F62426" w:rsidRPr="009D24F0" w:rsidRDefault="00F62426" w:rsidP="0092277E">
            <w:pPr>
              <w:rPr>
                <w:rFonts w:ascii="Calibri" w:hAnsi="Calibri" w:cs="Calibri"/>
                <w:color w:val="000000"/>
                <w:sz w:val="18"/>
                <w:szCs w:val="18"/>
              </w:rPr>
            </w:pPr>
          </w:p>
        </w:tc>
        <w:tc>
          <w:tcPr>
            <w:tcW w:w="2403" w:type="dxa"/>
            <w:vMerge/>
            <w:hideMark/>
          </w:tcPr>
          <w:p w14:paraId="7CBF6259" w14:textId="77777777" w:rsidR="00F62426" w:rsidRPr="009D24F0" w:rsidRDefault="00F62426" w:rsidP="0092277E">
            <w:pPr>
              <w:rPr>
                <w:rFonts w:ascii="Calibri" w:hAnsi="Calibri" w:cs="Calibri"/>
                <w:color w:val="000000"/>
                <w:sz w:val="18"/>
                <w:szCs w:val="18"/>
              </w:rPr>
            </w:pPr>
          </w:p>
        </w:tc>
        <w:tc>
          <w:tcPr>
            <w:tcW w:w="1260" w:type="dxa"/>
            <w:vMerge/>
            <w:hideMark/>
          </w:tcPr>
          <w:p w14:paraId="552CEA2A" w14:textId="77777777" w:rsidR="00F62426" w:rsidRPr="009D24F0" w:rsidRDefault="00F62426" w:rsidP="0092277E">
            <w:pPr>
              <w:rPr>
                <w:rFonts w:ascii="Calibri" w:hAnsi="Calibri" w:cs="Calibri"/>
                <w:color w:val="000000"/>
                <w:sz w:val="18"/>
                <w:szCs w:val="18"/>
              </w:rPr>
            </w:pPr>
          </w:p>
        </w:tc>
        <w:tc>
          <w:tcPr>
            <w:tcW w:w="1445" w:type="dxa"/>
            <w:vMerge/>
            <w:hideMark/>
          </w:tcPr>
          <w:p w14:paraId="37203496" w14:textId="77777777" w:rsidR="00F62426" w:rsidRPr="009D24F0" w:rsidRDefault="00F62426" w:rsidP="0092277E">
            <w:pPr>
              <w:rPr>
                <w:rFonts w:ascii="Calibri" w:hAnsi="Calibri" w:cs="Calibri"/>
                <w:color w:val="000000"/>
                <w:sz w:val="18"/>
                <w:szCs w:val="18"/>
              </w:rPr>
            </w:pPr>
          </w:p>
        </w:tc>
        <w:tc>
          <w:tcPr>
            <w:tcW w:w="2092" w:type="dxa"/>
            <w:vMerge/>
            <w:hideMark/>
          </w:tcPr>
          <w:p w14:paraId="698E2479" w14:textId="77777777" w:rsidR="00F62426" w:rsidRPr="009D24F0" w:rsidRDefault="00F62426" w:rsidP="0092277E">
            <w:pPr>
              <w:rPr>
                <w:rFonts w:ascii="Calibri" w:hAnsi="Calibri" w:cs="Calibri"/>
                <w:color w:val="000000"/>
                <w:sz w:val="18"/>
                <w:szCs w:val="18"/>
              </w:rPr>
            </w:pPr>
          </w:p>
        </w:tc>
        <w:tc>
          <w:tcPr>
            <w:tcW w:w="2313" w:type="dxa"/>
            <w:vMerge/>
            <w:hideMark/>
          </w:tcPr>
          <w:p w14:paraId="0D1A28D3" w14:textId="77777777" w:rsidR="00F62426" w:rsidRPr="009D24F0" w:rsidRDefault="00F62426" w:rsidP="0092277E">
            <w:pPr>
              <w:rPr>
                <w:rFonts w:ascii="Calibri" w:hAnsi="Calibri" w:cs="Calibri"/>
                <w:color w:val="000000"/>
                <w:sz w:val="18"/>
                <w:szCs w:val="18"/>
              </w:rPr>
            </w:pPr>
          </w:p>
        </w:tc>
        <w:tc>
          <w:tcPr>
            <w:tcW w:w="1260" w:type="dxa"/>
            <w:noWrap/>
            <w:hideMark/>
          </w:tcPr>
          <w:p w14:paraId="3F9CEB96"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lower middle income</w:t>
            </w:r>
          </w:p>
        </w:tc>
        <w:tc>
          <w:tcPr>
            <w:tcW w:w="1266" w:type="dxa"/>
            <w:noWrap/>
            <w:hideMark/>
          </w:tcPr>
          <w:p w14:paraId="0206B788" w14:textId="77777777" w:rsidR="00F62426"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4 </w:t>
            </w:r>
            <w:proofErr w:type="gramStart"/>
            <w:r w:rsidRPr="009D24F0">
              <w:rPr>
                <w:rFonts w:ascii="Calibri" w:hAnsi="Calibri" w:cs="Calibri"/>
                <w:color w:val="000000"/>
                <w:sz w:val="18"/>
                <w:szCs w:val="18"/>
              </w:rPr>
              <w:t>countries;</w:t>
            </w:r>
            <w:proofErr w:type="gramEnd"/>
            <w:r w:rsidRPr="009D24F0">
              <w:rPr>
                <w:rFonts w:ascii="Calibri" w:hAnsi="Calibri" w:cs="Calibri"/>
                <w:color w:val="000000"/>
                <w:sz w:val="18"/>
                <w:szCs w:val="18"/>
              </w:rPr>
              <w:t xml:space="preserve"> </w:t>
            </w:r>
          </w:p>
          <w:p w14:paraId="56BB8E4F"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 = 55430</w:t>
            </w:r>
          </w:p>
        </w:tc>
        <w:tc>
          <w:tcPr>
            <w:tcW w:w="1530" w:type="dxa"/>
            <w:noWrap/>
            <w:hideMark/>
          </w:tcPr>
          <w:p w14:paraId="744F457D" w14:textId="2F44DA52"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0.96 (0.8</w:t>
            </w:r>
            <w:r w:rsidR="0084415F">
              <w:rPr>
                <w:rFonts w:ascii="Calibri" w:hAnsi="Calibri" w:cs="Calibri"/>
                <w:color w:val="000000"/>
                <w:sz w:val="18"/>
                <w:szCs w:val="18"/>
              </w:rPr>
              <w:t>5</w:t>
            </w:r>
            <w:r w:rsidRPr="009D24F0">
              <w:rPr>
                <w:rFonts w:ascii="Calibri" w:hAnsi="Calibri" w:cs="Calibri"/>
                <w:color w:val="000000"/>
                <w:sz w:val="18"/>
                <w:szCs w:val="18"/>
              </w:rPr>
              <w:t>, 1.0</w:t>
            </w:r>
            <w:r w:rsidR="0084415F">
              <w:rPr>
                <w:rFonts w:ascii="Calibri" w:hAnsi="Calibri" w:cs="Calibri"/>
                <w:color w:val="000000"/>
                <w:sz w:val="18"/>
                <w:szCs w:val="18"/>
              </w:rPr>
              <w:t>8</w:t>
            </w:r>
            <w:r w:rsidRPr="009D24F0">
              <w:rPr>
                <w:rFonts w:ascii="Calibri" w:hAnsi="Calibri" w:cs="Calibri"/>
                <w:color w:val="000000"/>
                <w:sz w:val="18"/>
                <w:szCs w:val="18"/>
              </w:rPr>
              <w:t>)</w:t>
            </w:r>
          </w:p>
        </w:tc>
      </w:tr>
      <w:tr w:rsidR="00F62426" w:rsidRPr="009D24F0" w14:paraId="48C4F843" w14:textId="77777777" w:rsidTr="0092277E">
        <w:trPr>
          <w:trHeight w:val="431"/>
        </w:trPr>
        <w:tc>
          <w:tcPr>
            <w:tcW w:w="1170" w:type="dxa"/>
            <w:vMerge/>
            <w:hideMark/>
          </w:tcPr>
          <w:p w14:paraId="7DB57F20" w14:textId="77777777" w:rsidR="00F62426" w:rsidRPr="009D24F0" w:rsidRDefault="00F62426" w:rsidP="0092277E">
            <w:pPr>
              <w:rPr>
                <w:rFonts w:ascii="Calibri" w:hAnsi="Calibri" w:cs="Calibri"/>
                <w:color w:val="000000"/>
                <w:sz w:val="18"/>
                <w:szCs w:val="18"/>
              </w:rPr>
            </w:pPr>
          </w:p>
        </w:tc>
        <w:tc>
          <w:tcPr>
            <w:tcW w:w="2403" w:type="dxa"/>
            <w:vMerge/>
            <w:hideMark/>
          </w:tcPr>
          <w:p w14:paraId="36DAE5C3" w14:textId="77777777" w:rsidR="00F62426" w:rsidRPr="009D24F0" w:rsidRDefault="00F62426" w:rsidP="0092277E">
            <w:pPr>
              <w:rPr>
                <w:rFonts w:ascii="Calibri" w:hAnsi="Calibri" w:cs="Calibri"/>
                <w:color w:val="000000"/>
                <w:sz w:val="18"/>
                <w:szCs w:val="18"/>
              </w:rPr>
            </w:pPr>
          </w:p>
        </w:tc>
        <w:tc>
          <w:tcPr>
            <w:tcW w:w="1260" w:type="dxa"/>
            <w:vMerge/>
            <w:hideMark/>
          </w:tcPr>
          <w:p w14:paraId="06AD3C7D" w14:textId="77777777" w:rsidR="00F62426" w:rsidRPr="009D24F0" w:rsidRDefault="00F62426" w:rsidP="0092277E">
            <w:pPr>
              <w:rPr>
                <w:rFonts w:ascii="Calibri" w:hAnsi="Calibri" w:cs="Calibri"/>
                <w:color w:val="000000"/>
                <w:sz w:val="18"/>
                <w:szCs w:val="18"/>
              </w:rPr>
            </w:pPr>
          </w:p>
        </w:tc>
        <w:tc>
          <w:tcPr>
            <w:tcW w:w="1445" w:type="dxa"/>
            <w:vMerge/>
            <w:hideMark/>
          </w:tcPr>
          <w:p w14:paraId="3EF6484C" w14:textId="77777777" w:rsidR="00F62426" w:rsidRPr="009D24F0" w:rsidRDefault="00F62426" w:rsidP="0092277E">
            <w:pPr>
              <w:rPr>
                <w:rFonts w:ascii="Calibri" w:hAnsi="Calibri" w:cs="Calibri"/>
                <w:color w:val="000000"/>
                <w:sz w:val="18"/>
                <w:szCs w:val="18"/>
              </w:rPr>
            </w:pPr>
          </w:p>
        </w:tc>
        <w:tc>
          <w:tcPr>
            <w:tcW w:w="2092" w:type="dxa"/>
            <w:vMerge/>
            <w:hideMark/>
          </w:tcPr>
          <w:p w14:paraId="094070FE" w14:textId="77777777" w:rsidR="00F62426" w:rsidRPr="009D24F0" w:rsidRDefault="00F62426" w:rsidP="0092277E">
            <w:pPr>
              <w:rPr>
                <w:rFonts w:ascii="Calibri" w:hAnsi="Calibri" w:cs="Calibri"/>
                <w:color w:val="000000"/>
                <w:sz w:val="18"/>
                <w:szCs w:val="18"/>
              </w:rPr>
            </w:pPr>
          </w:p>
        </w:tc>
        <w:tc>
          <w:tcPr>
            <w:tcW w:w="2313" w:type="dxa"/>
            <w:vMerge/>
            <w:hideMark/>
          </w:tcPr>
          <w:p w14:paraId="083B6A89" w14:textId="77777777" w:rsidR="00F62426" w:rsidRPr="009D24F0" w:rsidRDefault="00F62426" w:rsidP="0092277E">
            <w:pPr>
              <w:rPr>
                <w:rFonts w:ascii="Calibri" w:hAnsi="Calibri" w:cs="Calibri"/>
                <w:color w:val="000000"/>
                <w:sz w:val="18"/>
                <w:szCs w:val="18"/>
              </w:rPr>
            </w:pPr>
          </w:p>
        </w:tc>
        <w:tc>
          <w:tcPr>
            <w:tcW w:w="1260" w:type="dxa"/>
            <w:noWrap/>
            <w:hideMark/>
          </w:tcPr>
          <w:p w14:paraId="6A72CE54"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low income</w:t>
            </w:r>
          </w:p>
        </w:tc>
        <w:tc>
          <w:tcPr>
            <w:tcW w:w="1266" w:type="dxa"/>
            <w:noWrap/>
            <w:hideMark/>
          </w:tcPr>
          <w:p w14:paraId="51624E12" w14:textId="77777777" w:rsidR="00F62426"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4 </w:t>
            </w:r>
            <w:proofErr w:type="gramStart"/>
            <w:r w:rsidRPr="009D24F0">
              <w:rPr>
                <w:rFonts w:ascii="Calibri" w:hAnsi="Calibri" w:cs="Calibri"/>
                <w:color w:val="000000"/>
                <w:sz w:val="18"/>
                <w:szCs w:val="18"/>
              </w:rPr>
              <w:t>countries;</w:t>
            </w:r>
            <w:proofErr w:type="gramEnd"/>
            <w:r w:rsidRPr="009D24F0">
              <w:rPr>
                <w:rFonts w:ascii="Calibri" w:hAnsi="Calibri" w:cs="Calibri"/>
                <w:color w:val="000000"/>
                <w:sz w:val="18"/>
                <w:szCs w:val="18"/>
              </w:rPr>
              <w:t xml:space="preserve"> </w:t>
            </w:r>
          </w:p>
          <w:p w14:paraId="4359F569"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 = 23391</w:t>
            </w:r>
          </w:p>
        </w:tc>
        <w:tc>
          <w:tcPr>
            <w:tcW w:w="1530" w:type="dxa"/>
            <w:noWrap/>
            <w:hideMark/>
          </w:tcPr>
          <w:p w14:paraId="6D28940F" w14:textId="1E510B95"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w:t>
            </w:r>
            <w:r w:rsidR="0084415F">
              <w:rPr>
                <w:rFonts w:ascii="Calibri" w:hAnsi="Calibri" w:cs="Calibri"/>
                <w:color w:val="000000"/>
                <w:sz w:val="18"/>
                <w:szCs w:val="18"/>
              </w:rPr>
              <w:t>02</w:t>
            </w:r>
            <w:r w:rsidRPr="009D24F0">
              <w:rPr>
                <w:rFonts w:ascii="Calibri" w:hAnsi="Calibri" w:cs="Calibri"/>
                <w:color w:val="000000"/>
                <w:sz w:val="18"/>
                <w:szCs w:val="18"/>
              </w:rPr>
              <w:t xml:space="preserve"> (0.</w:t>
            </w:r>
            <w:r w:rsidR="0084415F">
              <w:rPr>
                <w:rFonts w:ascii="Calibri" w:hAnsi="Calibri" w:cs="Calibri"/>
                <w:color w:val="000000"/>
                <w:sz w:val="18"/>
                <w:szCs w:val="18"/>
              </w:rPr>
              <w:t>83</w:t>
            </w:r>
            <w:r w:rsidRPr="009D24F0">
              <w:rPr>
                <w:rFonts w:ascii="Calibri" w:hAnsi="Calibri" w:cs="Calibri"/>
                <w:color w:val="000000"/>
                <w:sz w:val="18"/>
                <w:szCs w:val="18"/>
              </w:rPr>
              <w:t>, 1.2</w:t>
            </w:r>
            <w:r w:rsidR="0084415F">
              <w:rPr>
                <w:rFonts w:ascii="Calibri" w:hAnsi="Calibri" w:cs="Calibri"/>
                <w:color w:val="000000"/>
                <w:sz w:val="18"/>
                <w:szCs w:val="18"/>
              </w:rPr>
              <w:t>7</w:t>
            </w:r>
            <w:r w:rsidRPr="009D24F0">
              <w:rPr>
                <w:rFonts w:ascii="Calibri" w:hAnsi="Calibri" w:cs="Calibri"/>
                <w:color w:val="000000"/>
                <w:sz w:val="18"/>
                <w:szCs w:val="18"/>
              </w:rPr>
              <w:t>)</w:t>
            </w:r>
          </w:p>
        </w:tc>
      </w:tr>
      <w:tr w:rsidR="00F62426" w:rsidRPr="009D24F0" w14:paraId="34331D8D" w14:textId="77777777" w:rsidTr="0092277E">
        <w:trPr>
          <w:trHeight w:val="611"/>
        </w:trPr>
        <w:tc>
          <w:tcPr>
            <w:tcW w:w="1170" w:type="dxa"/>
            <w:vMerge w:val="restart"/>
            <w:noWrap/>
            <w:hideMark/>
          </w:tcPr>
          <w:p w14:paraId="47750312" w14:textId="6CE5D9DA" w:rsidR="00F62426" w:rsidRPr="009D24F0" w:rsidRDefault="00F62426" w:rsidP="0092277E">
            <w:pPr>
              <w:rPr>
                <w:rFonts w:ascii="Calibri" w:hAnsi="Calibri" w:cs="Calibri"/>
                <w:color w:val="000000"/>
                <w:sz w:val="18"/>
                <w:szCs w:val="18"/>
              </w:rPr>
            </w:pPr>
            <w:proofErr w:type="spellStart"/>
            <w:r w:rsidRPr="009D24F0">
              <w:rPr>
                <w:rFonts w:ascii="Calibri" w:hAnsi="Calibri" w:cs="Calibri"/>
                <w:color w:val="000000"/>
                <w:sz w:val="18"/>
                <w:szCs w:val="18"/>
              </w:rPr>
              <w:t>Seiglie</w:t>
            </w:r>
            <w:proofErr w:type="spellEnd"/>
            <w:r w:rsidRPr="009D24F0">
              <w:rPr>
                <w:rFonts w:ascii="Calibri" w:hAnsi="Calibri" w:cs="Calibri"/>
                <w:color w:val="000000"/>
                <w:sz w:val="18"/>
                <w:szCs w:val="18"/>
              </w:rPr>
              <w:t xml:space="preserve"> et al. 2020</w:t>
            </w:r>
            <w:r>
              <w:rPr>
                <w:rFonts w:ascii="Calibri" w:hAnsi="Calibri" w:cs="Calibri"/>
                <w:color w:val="000000"/>
                <w:sz w:val="18"/>
                <w:szCs w:val="18"/>
              </w:rPr>
              <w:fldChar w:fldCharType="begin">
                <w:fldData xml:space="preserve">PEVuZE5vdGU+PENpdGU+PEF1dGhvcj5TZWlnbGllPC9BdXRob3I+PFllYXI+MjAyMDwvWWVhcj48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</w:fldData>
              </w:fldChar>
            </w:r>
            <w:r w:rsidR="004B3C90">
              <w:rPr>
                <w:rFonts w:ascii="Calibri" w:hAnsi="Calibri" w:cs="Calibri"/>
                <w:color w:val="000000"/>
                <w:sz w:val="18"/>
                <w:szCs w:val="18"/>
              </w:rPr>
              <w:instrText xml:space="preserve"> ADDIN EN.CITE </w:instrText>
            </w:r>
            <w:r w:rsidR="004B3C90">
              <w:rPr>
                <w:rFonts w:ascii="Calibri" w:hAnsi="Calibri" w:cs="Calibri"/>
                <w:color w:val="000000"/>
                <w:sz w:val="18"/>
                <w:szCs w:val="18"/>
              </w:rPr>
              <w:fldChar w:fldCharType="begin">
                <w:fldData xml:space="preserve">PEVuZE5vdGU+PENpdGU+PEF1dGhvcj5TZWlnbGllPC9BdXRob3I+PFllYXI+MjAyMDwvWWVhcj48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</w:fldData>
              </w:fldChar>
            </w:r>
            <w:r w:rsidR="004B3C90">
              <w:rPr>
                <w:rFonts w:ascii="Calibri" w:hAnsi="Calibri" w:cs="Calibri"/>
                <w:color w:val="000000"/>
                <w:sz w:val="18"/>
                <w:szCs w:val="18"/>
              </w:rPr>
              <w:instrText xml:space="preserve"> ADDIN EN.CITE.DATA </w:instrText>
            </w:r>
            <w:r w:rsidR="004B3C90">
              <w:rPr>
                <w:rFonts w:ascii="Calibri" w:hAnsi="Calibri" w:cs="Calibri"/>
                <w:color w:val="000000"/>
                <w:sz w:val="18"/>
                <w:szCs w:val="18"/>
              </w:rPr>
            </w:r>
            <w:r w:rsidR="004B3C90">
              <w:rPr>
                <w:rFonts w:ascii="Calibri" w:hAnsi="Calibri" w:cs="Calibri"/>
                <w:color w:val="000000"/>
                <w:sz w:val="18"/>
                <w:szCs w:val="18"/>
              </w:rPr>
              <w:fldChar w:fldCharType="end"/>
            </w:r>
            <w:r>
              <w:rPr>
                <w:rFonts w:ascii="Calibri" w:hAnsi="Calibri" w:cs="Calibri"/>
                <w:color w:val="000000"/>
                <w:sz w:val="18"/>
                <w:szCs w:val="18"/>
              </w:rPr>
            </w:r>
            <w:r>
              <w:rPr>
                <w:rFonts w:ascii="Calibri" w:hAnsi="Calibri" w:cs="Calibri"/>
                <w:color w:val="000000"/>
                <w:sz w:val="18"/>
                <w:szCs w:val="18"/>
              </w:rPr>
              <w:fldChar w:fldCharType="separate"/>
            </w:r>
            <w:r w:rsidR="004B3C90" w:rsidRPr="004B3C90">
              <w:rPr>
                <w:rFonts w:ascii="Calibri" w:hAnsi="Calibri" w:cs="Calibri"/>
                <w:noProof/>
                <w:color w:val="000000"/>
                <w:sz w:val="18"/>
                <w:szCs w:val="18"/>
                <w:vertAlign w:val="superscript"/>
              </w:rPr>
              <w:t>26</w:t>
            </w:r>
            <w:r>
              <w:rPr>
                <w:rFonts w:ascii="Calibri" w:hAnsi="Calibri" w:cs="Calibri"/>
                <w:color w:val="000000"/>
                <w:sz w:val="18"/>
                <w:szCs w:val="18"/>
              </w:rPr>
              <w:fldChar w:fldCharType="end"/>
            </w:r>
          </w:p>
        </w:tc>
        <w:tc>
          <w:tcPr>
            <w:tcW w:w="2403" w:type="dxa"/>
            <w:vMerge w:val="restart"/>
            <w:hideMark/>
          </w:tcPr>
          <w:p w14:paraId="6F03B67B"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pooled 29 nationally representative surveys </w:t>
            </w:r>
          </w:p>
        </w:tc>
        <w:tc>
          <w:tcPr>
            <w:tcW w:w="1260" w:type="dxa"/>
            <w:vMerge w:val="restart"/>
            <w:hideMark/>
          </w:tcPr>
          <w:p w14:paraId="7C7C90EE"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prevalence</w:t>
            </w:r>
          </w:p>
        </w:tc>
        <w:tc>
          <w:tcPr>
            <w:tcW w:w="1445" w:type="dxa"/>
            <w:vMerge w:val="restart"/>
            <w:hideMark/>
          </w:tcPr>
          <w:p w14:paraId="51D0EB3A"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blood glucose or medication usage</w:t>
            </w:r>
          </w:p>
        </w:tc>
        <w:tc>
          <w:tcPr>
            <w:tcW w:w="2092" w:type="dxa"/>
            <w:vMerge w:val="restart"/>
            <w:hideMark/>
          </w:tcPr>
          <w:p w14:paraId="56DCF825" w14:textId="77777777" w:rsidR="00F62426" w:rsidRPr="00EC05AD" w:rsidRDefault="00F62426" w:rsidP="0092277E">
            <w:pPr>
              <w:rPr>
                <w:rFonts w:ascii="Calibri" w:hAnsi="Calibri" w:cs="Calibri"/>
                <w:color w:val="000000"/>
                <w:sz w:val="18"/>
                <w:szCs w:val="18"/>
              </w:rPr>
            </w:pPr>
            <w:r w:rsidRPr="00EC05AD">
              <w:rPr>
                <w:rFonts w:ascii="Calibri" w:hAnsi="Calibri" w:cs="Calibri"/>
                <w:color w:val="000000"/>
                <w:sz w:val="18"/>
                <w:szCs w:val="18"/>
              </w:rPr>
              <w:t xml:space="preserve">primary completed vs. no formal </w:t>
            </w:r>
            <w:proofErr w:type="gramStart"/>
            <w:r w:rsidRPr="00EC05AD">
              <w:rPr>
                <w:rFonts w:ascii="Calibri" w:hAnsi="Calibri" w:cs="Calibri"/>
                <w:color w:val="000000"/>
                <w:sz w:val="18"/>
                <w:szCs w:val="18"/>
              </w:rPr>
              <w:t>education;</w:t>
            </w:r>
            <w:proofErr w:type="gramEnd"/>
            <w:r w:rsidRPr="00EC05AD">
              <w:rPr>
                <w:rFonts w:ascii="Calibri" w:hAnsi="Calibri" w:cs="Calibri"/>
                <w:color w:val="000000"/>
                <w:sz w:val="18"/>
                <w:szCs w:val="18"/>
              </w:rPr>
              <w:t xml:space="preserve"> </w:t>
            </w:r>
          </w:p>
          <w:p w14:paraId="762888BE" w14:textId="77777777" w:rsidR="00F62426" w:rsidRPr="009D24F0" w:rsidRDefault="00F62426" w:rsidP="0092277E">
            <w:pPr>
              <w:rPr>
                <w:rFonts w:ascii="Calibri" w:hAnsi="Calibri" w:cs="Calibri"/>
                <w:color w:val="000000"/>
                <w:sz w:val="18"/>
                <w:szCs w:val="18"/>
              </w:rPr>
            </w:pPr>
            <w:r w:rsidRPr="00EC05AD">
              <w:rPr>
                <w:rFonts w:ascii="Calibri" w:hAnsi="Calibri" w:cs="Calibri"/>
                <w:color w:val="000000"/>
                <w:sz w:val="18"/>
                <w:szCs w:val="18"/>
              </w:rPr>
              <w:t>secondary completed vs. no formal education</w:t>
            </w:r>
            <w:r w:rsidRPr="00EE67EE">
              <w:rPr>
                <w:rFonts w:ascii="Calibri" w:hAnsi="Calibri" w:cs="Calibri"/>
                <w:bCs/>
                <w:sz w:val="20"/>
                <w:szCs w:val="20"/>
              </w:rPr>
              <w:t>§</w:t>
            </w:r>
            <w:r w:rsidRPr="009D24F0">
              <w:rPr>
                <w:rFonts w:ascii="Calibri" w:hAnsi="Calibri" w:cs="Calibri"/>
                <w:color w:val="000000"/>
                <w:sz w:val="18"/>
                <w:szCs w:val="18"/>
              </w:rPr>
              <w:t xml:space="preserve"> </w:t>
            </w:r>
            <w:r w:rsidRPr="009D24F0">
              <w:rPr>
                <w:rFonts w:ascii="Calibri" w:hAnsi="Calibri" w:cs="Calibri"/>
                <w:color w:val="000000"/>
                <w:sz w:val="18"/>
                <w:szCs w:val="18"/>
              </w:rPr>
              <w:br/>
            </w:r>
          </w:p>
        </w:tc>
        <w:tc>
          <w:tcPr>
            <w:tcW w:w="2313" w:type="dxa"/>
            <w:vMerge w:val="restart"/>
            <w:hideMark/>
          </w:tcPr>
          <w:p w14:paraId="0C12D10B"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age and sex only</w:t>
            </w:r>
          </w:p>
        </w:tc>
        <w:tc>
          <w:tcPr>
            <w:tcW w:w="1260" w:type="dxa"/>
            <w:noWrap/>
            <w:hideMark/>
          </w:tcPr>
          <w:p w14:paraId="48EA5BC0"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upper middle income </w:t>
            </w:r>
          </w:p>
        </w:tc>
        <w:tc>
          <w:tcPr>
            <w:tcW w:w="1266" w:type="dxa"/>
            <w:noWrap/>
            <w:hideMark/>
          </w:tcPr>
          <w:p w14:paraId="61CEBCE6"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11 countries; n = 36417</w:t>
            </w:r>
          </w:p>
        </w:tc>
        <w:tc>
          <w:tcPr>
            <w:tcW w:w="1530" w:type="dxa"/>
            <w:noWrap/>
            <w:hideMark/>
          </w:tcPr>
          <w:p w14:paraId="5331AFD3" w14:textId="0835B98C"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w:t>
            </w:r>
            <w:r w:rsidR="0084415F">
              <w:rPr>
                <w:rFonts w:ascii="Calibri" w:hAnsi="Calibri" w:cs="Calibri"/>
                <w:color w:val="000000"/>
                <w:sz w:val="18"/>
                <w:szCs w:val="18"/>
              </w:rPr>
              <w:t>34</w:t>
            </w:r>
            <w:r w:rsidRPr="009D24F0">
              <w:rPr>
                <w:rFonts w:ascii="Calibri" w:hAnsi="Calibri" w:cs="Calibri"/>
                <w:color w:val="000000"/>
                <w:sz w:val="18"/>
                <w:szCs w:val="18"/>
              </w:rPr>
              <w:t xml:space="preserve"> (</w:t>
            </w:r>
            <w:r w:rsidR="0084415F">
              <w:rPr>
                <w:rFonts w:ascii="Calibri" w:hAnsi="Calibri" w:cs="Calibri"/>
                <w:color w:val="000000"/>
                <w:sz w:val="18"/>
                <w:szCs w:val="18"/>
              </w:rPr>
              <w:t>1.10</w:t>
            </w:r>
            <w:r w:rsidRPr="009D24F0">
              <w:rPr>
                <w:rFonts w:ascii="Calibri" w:hAnsi="Calibri" w:cs="Calibri"/>
                <w:color w:val="000000"/>
                <w:sz w:val="18"/>
                <w:szCs w:val="18"/>
              </w:rPr>
              <w:t>, 1.6</w:t>
            </w:r>
            <w:r w:rsidR="0084415F">
              <w:rPr>
                <w:rFonts w:ascii="Calibri" w:hAnsi="Calibri" w:cs="Calibri"/>
                <w:color w:val="000000"/>
                <w:sz w:val="18"/>
                <w:szCs w:val="18"/>
              </w:rPr>
              <w:t>2</w:t>
            </w:r>
            <w:r w:rsidRPr="009D24F0">
              <w:rPr>
                <w:rFonts w:ascii="Calibri" w:hAnsi="Calibri" w:cs="Calibri"/>
                <w:color w:val="000000"/>
                <w:sz w:val="18"/>
                <w:szCs w:val="18"/>
              </w:rPr>
              <w:t>)</w:t>
            </w:r>
          </w:p>
        </w:tc>
      </w:tr>
      <w:tr w:rsidR="00F62426" w:rsidRPr="009D24F0" w14:paraId="33C27E1E" w14:textId="77777777" w:rsidTr="0092277E">
        <w:trPr>
          <w:trHeight w:val="343"/>
        </w:trPr>
        <w:tc>
          <w:tcPr>
            <w:tcW w:w="1170" w:type="dxa"/>
            <w:vMerge/>
            <w:hideMark/>
          </w:tcPr>
          <w:p w14:paraId="28017348" w14:textId="77777777" w:rsidR="00F62426" w:rsidRPr="009D24F0" w:rsidRDefault="00F62426" w:rsidP="0092277E">
            <w:pPr>
              <w:rPr>
                <w:rFonts w:ascii="Calibri" w:hAnsi="Calibri" w:cs="Calibri"/>
                <w:color w:val="000000"/>
                <w:sz w:val="18"/>
                <w:szCs w:val="18"/>
              </w:rPr>
            </w:pPr>
          </w:p>
        </w:tc>
        <w:tc>
          <w:tcPr>
            <w:tcW w:w="2403" w:type="dxa"/>
            <w:vMerge/>
            <w:hideMark/>
          </w:tcPr>
          <w:p w14:paraId="5AB04874" w14:textId="77777777" w:rsidR="00F62426" w:rsidRPr="009D24F0" w:rsidRDefault="00F62426" w:rsidP="0092277E">
            <w:pPr>
              <w:rPr>
                <w:rFonts w:ascii="Calibri" w:hAnsi="Calibri" w:cs="Calibri"/>
                <w:color w:val="000000"/>
                <w:sz w:val="18"/>
                <w:szCs w:val="18"/>
              </w:rPr>
            </w:pPr>
          </w:p>
        </w:tc>
        <w:tc>
          <w:tcPr>
            <w:tcW w:w="1260" w:type="dxa"/>
            <w:vMerge/>
            <w:hideMark/>
          </w:tcPr>
          <w:p w14:paraId="37D865EE" w14:textId="77777777" w:rsidR="00F62426" w:rsidRPr="009D24F0" w:rsidRDefault="00F62426" w:rsidP="0092277E">
            <w:pPr>
              <w:rPr>
                <w:rFonts w:ascii="Calibri" w:hAnsi="Calibri" w:cs="Calibri"/>
                <w:color w:val="000000"/>
                <w:sz w:val="18"/>
                <w:szCs w:val="18"/>
              </w:rPr>
            </w:pPr>
          </w:p>
        </w:tc>
        <w:tc>
          <w:tcPr>
            <w:tcW w:w="1445" w:type="dxa"/>
            <w:vMerge/>
            <w:hideMark/>
          </w:tcPr>
          <w:p w14:paraId="03CB227F" w14:textId="77777777" w:rsidR="00F62426" w:rsidRPr="009D24F0" w:rsidRDefault="00F62426" w:rsidP="0092277E">
            <w:pPr>
              <w:rPr>
                <w:rFonts w:ascii="Calibri" w:hAnsi="Calibri" w:cs="Calibri"/>
                <w:color w:val="000000"/>
                <w:sz w:val="18"/>
                <w:szCs w:val="18"/>
              </w:rPr>
            </w:pPr>
          </w:p>
        </w:tc>
        <w:tc>
          <w:tcPr>
            <w:tcW w:w="2092" w:type="dxa"/>
            <w:vMerge/>
            <w:hideMark/>
          </w:tcPr>
          <w:p w14:paraId="22F71D1B" w14:textId="77777777" w:rsidR="00F62426" w:rsidRPr="009D24F0" w:rsidRDefault="00F62426" w:rsidP="0092277E">
            <w:pPr>
              <w:rPr>
                <w:rFonts w:ascii="Calibri" w:hAnsi="Calibri" w:cs="Calibri"/>
                <w:color w:val="000000"/>
                <w:sz w:val="18"/>
                <w:szCs w:val="18"/>
              </w:rPr>
            </w:pPr>
          </w:p>
        </w:tc>
        <w:tc>
          <w:tcPr>
            <w:tcW w:w="2313" w:type="dxa"/>
            <w:vMerge/>
            <w:hideMark/>
          </w:tcPr>
          <w:p w14:paraId="7D246CC5" w14:textId="77777777" w:rsidR="00F62426" w:rsidRPr="009D24F0" w:rsidRDefault="00F62426" w:rsidP="0092277E">
            <w:pPr>
              <w:rPr>
                <w:rFonts w:ascii="Calibri" w:hAnsi="Calibri" w:cs="Calibri"/>
                <w:color w:val="000000"/>
                <w:sz w:val="18"/>
                <w:szCs w:val="18"/>
              </w:rPr>
            </w:pPr>
          </w:p>
        </w:tc>
        <w:tc>
          <w:tcPr>
            <w:tcW w:w="1260" w:type="dxa"/>
            <w:noWrap/>
            <w:hideMark/>
          </w:tcPr>
          <w:p w14:paraId="796DCB35"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lower middle income</w:t>
            </w:r>
          </w:p>
        </w:tc>
        <w:tc>
          <w:tcPr>
            <w:tcW w:w="1266" w:type="dxa"/>
            <w:noWrap/>
            <w:hideMark/>
          </w:tcPr>
          <w:p w14:paraId="0419A406" w14:textId="77777777" w:rsidR="00F62426"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8 </w:t>
            </w:r>
            <w:proofErr w:type="gramStart"/>
            <w:r w:rsidRPr="009D24F0">
              <w:rPr>
                <w:rFonts w:ascii="Calibri" w:hAnsi="Calibri" w:cs="Calibri"/>
                <w:color w:val="000000"/>
                <w:sz w:val="18"/>
                <w:szCs w:val="18"/>
              </w:rPr>
              <w:t>countries</w:t>
            </w:r>
            <w:r>
              <w:rPr>
                <w:rFonts w:ascii="Calibri" w:hAnsi="Calibri" w:cs="Calibri"/>
                <w:color w:val="000000"/>
                <w:sz w:val="18"/>
                <w:szCs w:val="18"/>
              </w:rPr>
              <w:t>;</w:t>
            </w:r>
            <w:proofErr w:type="gramEnd"/>
          </w:p>
          <w:p w14:paraId="66B61FB7"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 = 524983</w:t>
            </w:r>
          </w:p>
        </w:tc>
        <w:tc>
          <w:tcPr>
            <w:tcW w:w="1530" w:type="dxa"/>
            <w:noWrap/>
            <w:hideMark/>
          </w:tcPr>
          <w:p w14:paraId="73EBAFC1" w14:textId="04F8C20A"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w:t>
            </w:r>
            <w:r w:rsidR="0084415F">
              <w:rPr>
                <w:rFonts w:ascii="Calibri" w:hAnsi="Calibri" w:cs="Calibri"/>
                <w:color w:val="000000"/>
                <w:sz w:val="18"/>
                <w:szCs w:val="18"/>
              </w:rPr>
              <w:t>54</w:t>
            </w:r>
            <w:r w:rsidRPr="009D24F0">
              <w:rPr>
                <w:rFonts w:ascii="Calibri" w:hAnsi="Calibri" w:cs="Calibri"/>
                <w:color w:val="000000"/>
                <w:sz w:val="18"/>
                <w:szCs w:val="18"/>
              </w:rPr>
              <w:t xml:space="preserve"> (1.</w:t>
            </w:r>
            <w:r w:rsidR="0084415F">
              <w:rPr>
                <w:rFonts w:ascii="Calibri" w:hAnsi="Calibri" w:cs="Calibri"/>
                <w:color w:val="000000"/>
                <w:sz w:val="18"/>
                <w:szCs w:val="18"/>
              </w:rPr>
              <w:t>45</w:t>
            </w:r>
            <w:r w:rsidRPr="009D24F0">
              <w:rPr>
                <w:rFonts w:ascii="Calibri" w:hAnsi="Calibri" w:cs="Calibri"/>
                <w:color w:val="000000"/>
                <w:sz w:val="18"/>
                <w:szCs w:val="18"/>
              </w:rPr>
              <w:t>, 1.</w:t>
            </w:r>
            <w:r w:rsidR="0084415F">
              <w:rPr>
                <w:rFonts w:ascii="Calibri" w:hAnsi="Calibri" w:cs="Calibri"/>
                <w:color w:val="000000"/>
                <w:sz w:val="18"/>
                <w:szCs w:val="18"/>
              </w:rPr>
              <w:t>63</w:t>
            </w:r>
            <w:r w:rsidRPr="009D24F0">
              <w:rPr>
                <w:rFonts w:ascii="Calibri" w:hAnsi="Calibri" w:cs="Calibri"/>
                <w:color w:val="000000"/>
                <w:sz w:val="18"/>
                <w:szCs w:val="18"/>
              </w:rPr>
              <w:t>)</w:t>
            </w:r>
          </w:p>
        </w:tc>
      </w:tr>
      <w:tr w:rsidR="00F62426" w:rsidRPr="009D24F0" w14:paraId="67C450DB" w14:textId="77777777" w:rsidTr="0092277E">
        <w:trPr>
          <w:trHeight w:val="90"/>
        </w:trPr>
        <w:tc>
          <w:tcPr>
            <w:tcW w:w="1170" w:type="dxa"/>
            <w:vMerge/>
            <w:hideMark/>
          </w:tcPr>
          <w:p w14:paraId="476D1A3E" w14:textId="77777777" w:rsidR="00F62426" w:rsidRPr="009D24F0" w:rsidRDefault="00F62426" w:rsidP="0092277E">
            <w:pPr>
              <w:rPr>
                <w:rFonts w:ascii="Calibri" w:hAnsi="Calibri" w:cs="Calibri"/>
                <w:color w:val="000000"/>
                <w:sz w:val="18"/>
                <w:szCs w:val="18"/>
              </w:rPr>
            </w:pPr>
          </w:p>
        </w:tc>
        <w:tc>
          <w:tcPr>
            <w:tcW w:w="2403" w:type="dxa"/>
            <w:vMerge/>
            <w:hideMark/>
          </w:tcPr>
          <w:p w14:paraId="3F949218" w14:textId="77777777" w:rsidR="00F62426" w:rsidRPr="009D24F0" w:rsidRDefault="00F62426" w:rsidP="0092277E">
            <w:pPr>
              <w:rPr>
                <w:rFonts w:ascii="Calibri" w:hAnsi="Calibri" w:cs="Calibri"/>
                <w:color w:val="000000"/>
                <w:sz w:val="18"/>
                <w:szCs w:val="18"/>
              </w:rPr>
            </w:pPr>
          </w:p>
        </w:tc>
        <w:tc>
          <w:tcPr>
            <w:tcW w:w="1260" w:type="dxa"/>
            <w:vMerge/>
            <w:hideMark/>
          </w:tcPr>
          <w:p w14:paraId="41B566D4" w14:textId="77777777" w:rsidR="00F62426" w:rsidRPr="009D24F0" w:rsidRDefault="00F62426" w:rsidP="0092277E">
            <w:pPr>
              <w:rPr>
                <w:rFonts w:ascii="Calibri" w:hAnsi="Calibri" w:cs="Calibri"/>
                <w:color w:val="000000"/>
                <w:sz w:val="18"/>
                <w:szCs w:val="18"/>
              </w:rPr>
            </w:pPr>
          </w:p>
        </w:tc>
        <w:tc>
          <w:tcPr>
            <w:tcW w:w="1445" w:type="dxa"/>
            <w:vMerge/>
            <w:hideMark/>
          </w:tcPr>
          <w:p w14:paraId="6736B120" w14:textId="77777777" w:rsidR="00F62426" w:rsidRPr="009D24F0" w:rsidRDefault="00F62426" w:rsidP="0092277E">
            <w:pPr>
              <w:rPr>
                <w:rFonts w:ascii="Calibri" w:hAnsi="Calibri" w:cs="Calibri"/>
                <w:color w:val="000000"/>
                <w:sz w:val="18"/>
                <w:szCs w:val="18"/>
              </w:rPr>
            </w:pPr>
          </w:p>
        </w:tc>
        <w:tc>
          <w:tcPr>
            <w:tcW w:w="2092" w:type="dxa"/>
            <w:vMerge/>
            <w:hideMark/>
          </w:tcPr>
          <w:p w14:paraId="3835F7DC" w14:textId="77777777" w:rsidR="00F62426" w:rsidRPr="009D24F0" w:rsidRDefault="00F62426" w:rsidP="0092277E">
            <w:pPr>
              <w:rPr>
                <w:rFonts w:ascii="Calibri" w:hAnsi="Calibri" w:cs="Calibri"/>
                <w:color w:val="000000"/>
                <w:sz w:val="18"/>
                <w:szCs w:val="18"/>
              </w:rPr>
            </w:pPr>
          </w:p>
        </w:tc>
        <w:tc>
          <w:tcPr>
            <w:tcW w:w="2313" w:type="dxa"/>
            <w:vMerge/>
            <w:hideMark/>
          </w:tcPr>
          <w:p w14:paraId="09728798" w14:textId="77777777" w:rsidR="00F62426" w:rsidRPr="009D24F0" w:rsidRDefault="00F62426" w:rsidP="0092277E">
            <w:pPr>
              <w:rPr>
                <w:rFonts w:ascii="Calibri" w:hAnsi="Calibri" w:cs="Calibri"/>
                <w:color w:val="000000"/>
                <w:sz w:val="18"/>
                <w:szCs w:val="18"/>
              </w:rPr>
            </w:pPr>
          </w:p>
        </w:tc>
        <w:tc>
          <w:tcPr>
            <w:tcW w:w="1260" w:type="dxa"/>
            <w:noWrap/>
            <w:hideMark/>
          </w:tcPr>
          <w:p w14:paraId="09C88F70"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low income</w:t>
            </w:r>
          </w:p>
        </w:tc>
        <w:tc>
          <w:tcPr>
            <w:tcW w:w="1266" w:type="dxa"/>
            <w:noWrap/>
            <w:hideMark/>
          </w:tcPr>
          <w:p w14:paraId="6E337E85" w14:textId="77777777" w:rsidR="00F62426"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10 </w:t>
            </w:r>
            <w:proofErr w:type="gramStart"/>
            <w:r w:rsidRPr="009D24F0">
              <w:rPr>
                <w:rFonts w:ascii="Calibri" w:hAnsi="Calibri" w:cs="Calibri"/>
                <w:color w:val="000000"/>
                <w:sz w:val="18"/>
                <w:szCs w:val="18"/>
              </w:rPr>
              <w:t>countries;</w:t>
            </w:r>
            <w:proofErr w:type="gramEnd"/>
            <w:r w:rsidRPr="009D24F0">
              <w:rPr>
                <w:rFonts w:ascii="Calibri" w:hAnsi="Calibri" w:cs="Calibri"/>
                <w:color w:val="000000"/>
                <w:sz w:val="18"/>
                <w:szCs w:val="18"/>
              </w:rPr>
              <w:t xml:space="preserve"> </w:t>
            </w:r>
          </w:p>
          <w:p w14:paraId="4889B56B"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 = 27174</w:t>
            </w:r>
          </w:p>
        </w:tc>
        <w:tc>
          <w:tcPr>
            <w:tcW w:w="1530" w:type="dxa"/>
            <w:noWrap/>
            <w:hideMark/>
          </w:tcPr>
          <w:p w14:paraId="6601A282" w14:textId="4A1DCEE5"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w:t>
            </w:r>
            <w:r w:rsidR="0084415F">
              <w:rPr>
                <w:rFonts w:ascii="Calibri" w:hAnsi="Calibri" w:cs="Calibri"/>
                <w:color w:val="000000"/>
                <w:sz w:val="18"/>
                <w:szCs w:val="18"/>
              </w:rPr>
              <w:t>86</w:t>
            </w:r>
            <w:r w:rsidRPr="009D24F0">
              <w:rPr>
                <w:rFonts w:ascii="Calibri" w:hAnsi="Calibri" w:cs="Calibri"/>
                <w:color w:val="000000"/>
                <w:sz w:val="18"/>
                <w:szCs w:val="18"/>
              </w:rPr>
              <w:t xml:space="preserve"> (1.</w:t>
            </w:r>
            <w:r w:rsidR="0084415F">
              <w:rPr>
                <w:rFonts w:ascii="Calibri" w:hAnsi="Calibri" w:cs="Calibri"/>
                <w:color w:val="000000"/>
                <w:sz w:val="18"/>
                <w:szCs w:val="18"/>
              </w:rPr>
              <w:t>59</w:t>
            </w:r>
            <w:r w:rsidRPr="009D24F0">
              <w:rPr>
                <w:rFonts w:ascii="Calibri" w:hAnsi="Calibri" w:cs="Calibri"/>
                <w:color w:val="000000"/>
                <w:sz w:val="18"/>
                <w:szCs w:val="18"/>
              </w:rPr>
              <w:t xml:space="preserve">, </w:t>
            </w:r>
            <w:r w:rsidR="0084415F">
              <w:rPr>
                <w:rFonts w:ascii="Calibri" w:hAnsi="Calibri" w:cs="Calibri"/>
                <w:color w:val="000000"/>
                <w:sz w:val="18"/>
                <w:szCs w:val="18"/>
              </w:rPr>
              <w:t>2.17</w:t>
            </w:r>
            <w:r w:rsidRPr="009D24F0">
              <w:rPr>
                <w:rFonts w:ascii="Calibri" w:hAnsi="Calibri" w:cs="Calibri"/>
                <w:color w:val="000000"/>
                <w:sz w:val="18"/>
                <w:szCs w:val="18"/>
              </w:rPr>
              <w:t>)</w:t>
            </w:r>
          </w:p>
        </w:tc>
      </w:tr>
      <w:tr w:rsidR="00F62426" w:rsidRPr="009D24F0" w14:paraId="53F66119" w14:textId="77777777" w:rsidTr="0092277E">
        <w:trPr>
          <w:trHeight w:val="1349"/>
        </w:trPr>
        <w:tc>
          <w:tcPr>
            <w:tcW w:w="1170" w:type="dxa"/>
            <w:tcBorders>
              <w:bottom w:val="single" w:sz="4" w:space="0" w:color="auto"/>
            </w:tcBorders>
            <w:noWrap/>
            <w:hideMark/>
          </w:tcPr>
          <w:p w14:paraId="715ED685" w14:textId="4CA914B7" w:rsidR="00F62426" w:rsidRPr="009D24F0" w:rsidRDefault="00F62426" w:rsidP="0092277E">
            <w:pPr>
              <w:rPr>
                <w:rFonts w:ascii="Calibri" w:hAnsi="Calibri" w:cs="Calibri"/>
                <w:color w:val="000000"/>
                <w:sz w:val="18"/>
                <w:szCs w:val="18"/>
              </w:rPr>
            </w:pPr>
            <w:proofErr w:type="spellStart"/>
            <w:r w:rsidRPr="009D24F0">
              <w:rPr>
                <w:rFonts w:ascii="Calibri" w:hAnsi="Calibri" w:cs="Calibri"/>
                <w:color w:val="000000"/>
                <w:sz w:val="18"/>
                <w:szCs w:val="18"/>
              </w:rPr>
              <w:t>Agardh</w:t>
            </w:r>
            <w:proofErr w:type="spellEnd"/>
            <w:r w:rsidRPr="009D24F0">
              <w:rPr>
                <w:rFonts w:ascii="Calibri" w:hAnsi="Calibri" w:cs="Calibri"/>
                <w:color w:val="000000"/>
                <w:sz w:val="18"/>
                <w:szCs w:val="18"/>
              </w:rPr>
              <w:t xml:space="preserve"> </w:t>
            </w:r>
            <w:r>
              <w:rPr>
                <w:rFonts w:ascii="Calibri" w:hAnsi="Calibri" w:cs="Calibri"/>
                <w:color w:val="000000"/>
                <w:sz w:val="18"/>
                <w:szCs w:val="18"/>
              </w:rPr>
              <w:t xml:space="preserve">et al. </w:t>
            </w:r>
            <w:r w:rsidRPr="009D24F0">
              <w:rPr>
                <w:rFonts w:ascii="Calibri" w:hAnsi="Calibri" w:cs="Calibri"/>
                <w:color w:val="000000"/>
                <w:sz w:val="18"/>
                <w:szCs w:val="18"/>
              </w:rPr>
              <w:t>2011</w:t>
            </w:r>
            <w:r>
              <w:rPr>
                <w:rFonts w:ascii="Calibri" w:hAnsi="Calibri" w:cs="Calibri"/>
                <w:color w:val="000000"/>
                <w:sz w:val="18"/>
                <w:szCs w:val="18"/>
              </w:rPr>
              <w:fldChar w:fldCharType="begin"/>
            </w:r>
            <w:r w:rsidR="004B3C90">
              <w:rPr>
                <w:rFonts w:ascii="Calibri" w:hAnsi="Calibri" w:cs="Calibri"/>
                <w:color w:val="000000"/>
                <w:sz w:val="18"/>
                <w:szCs w:val="18"/>
              </w:rPr>
              <w:instrText xml:space="preserve"> ADDIN EN.CITE &lt;EndNote&gt;&lt;Cite&gt;&lt;Author&gt;Agardh&lt;/Author&gt;&lt;Year&gt;2011&lt;/Year&gt;&lt;RecNum&gt;864&lt;/RecNum&gt;&lt;DisplayText&gt;&lt;style face="superscript"&gt;27&lt;/style&gt;&lt;/DisplayText&gt;&lt;record&gt;&lt;rec-number&gt;864&lt;/rec-number&gt;&lt;foreign-keys&gt;&lt;key app="EN" db-id="wpzxw5es0ewxd7e50xs52xtn555s5sazxr55" timestamp="1641912327"&gt;864&lt;/key&gt;&lt;/foreign-keys&gt;&lt;ref-type name="Journal Article"&gt;17&lt;/ref-type&gt;&lt;contributors&gt;&lt;authors&gt;&lt;author&gt;Agardh, Emilie&lt;/author&gt;&lt;author&gt;Allebeck, Peter&lt;/author&gt;&lt;author&gt;Hallqvist, Johan&lt;/author&gt;&lt;author&gt;Moradi, Tahereh&lt;/author&gt;&lt;author&gt;Sidorchuk, Anna&lt;/author&gt;&lt;/authors&gt;&lt;/contributors&gt;&lt;titles&gt;&lt;title&gt;Type 2 diabetes incidence and socio-economic position: a systematic review and meta-analysis&lt;/title&gt;&lt;secondary-title&gt;International Journal of Epidemiology&lt;/secondary-title&gt;&lt;/titles&gt;&lt;periodical&gt;&lt;full-title&gt;International Journal of Epidemiology&lt;/full-title&gt;&lt;/periodical&gt;&lt;pages&gt;804-818&lt;/pages&gt;&lt;volume&gt;40&lt;/volume&gt;&lt;number&gt;3&lt;/number&gt;&lt;dates&gt;&lt;year&gt;2011&lt;/year&gt;&lt;/dates&gt;&lt;isbn&gt;0300-5771&lt;/isbn&gt;&lt;urls&gt;&lt;related-urls&gt;&lt;url&gt;https://doi.org/10.1093/ije/dyr029&lt;/url&gt;&lt;/related-urls&gt;&lt;/urls&gt;&lt;electronic-resource-num&gt;10.1093/ije/dyr029&lt;/electronic-resource-num&gt;&lt;access-date&gt;1/11/2022&lt;/access-date&gt;&lt;/record&gt;&lt;/Cite&gt;&lt;/EndNote&gt;</w:instrText>
            </w:r>
            <w:r>
              <w:rPr>
                <w:rFonts w:ascii="Calibri" w:hAnsi="Calibri" w:cs="Calibri"/>
                <w:color w:val="000000"/>
                <w:sz w:val="18"/>
                <w:szCs w:val="18"/>
              </w:rPr>
              <w:fldChar w:fldCharType="separate"/>
            </w:r>
            <w:r w:rsidR="004B3C90" w:rsidRPr="004B3C90">
              <w:rPr>
                <w:rFonts w:ascii="Calibri" w:hAnsi="Calibri" w:cs="Calibri"/>
                <w:noProof/>
                <w:color w:val="000000"/>
                <w:sz w:val="18"/>
                <w:szCs w:val="18"/>
                <w:vertAlign w:val="superscript"/>
              </w:rPr>
              <w:t>27</w:t>
            </w:r>
            <w:r>
              <w:rPr>
                <w:rFonts w:ascii="Calibri" w:hAnsi="Calibri" w:cs="Calibri"/>
                <w:color w:val="000000"/>
                <w:sz w:val="18"/>
                <w:szCs w:val="18"/>
              </w:rPr>
              <w:fldChar w:fldCharType="end"/>
            </w:r>
          </w:p>
        </w:tc>
        <w:tc>
          <w:tcPr>
            <w:tcW w:w="2403" w:type="dxa"/>
            <w:tcBorders>
              <w:bottom w:val="single" w:sz="4" w:space="0" w:color="auto"/>
            </w:tcBorders>
            <w:noWrap/>
            <w:hideMark/>
          </w:tcPr>
          <w:p w14:paraId="5E589AE9"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meta-analysis</w:t>
            </w:r>
          </w:p>
        </w:tc>
        <w:tc>
          <w:tcPr>
            <w:tcW w:w="1260" w:type="dxa"/>
            <w:tcBorders>
              <w:bottom w:val="single" w:sz="4" w:space="0" w:color="auto"/>
            </w:tcBorders>
            <w:hideMark/>
          </w:tcPr>
          <w:p w14:paraId="083BBA62"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incidence</w:t>
            </w:r>
          </w:p>
        </w:tc>
        <w:tc>
          <w:tcPr>
            <w:tcW w:w="1445" w:type="dxa"/>
            <w:tcBorders>
              <w:bottom w:val="single" w:sz="4" w:space="0" w:color="auto"/>
            </w:tcBorders>
            <w:hideMark/>
          </w:tcPr>
          <w:p w14:paraId="7669FDFE"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varied by study (self-report, blood gl</w:t>
            </w:r>
            <w:r>
              <w:rPr>
                <w:rFonts w:ascii="Calibri" w:hAnsi="Calibri" w:cs="Calibri"/>
                <w:color w:val="000000"/>
                <w:sz w:val="18"/>
                <w:szCs w:val="18"/>
              </w:rPr>
              <w:t>uc</w:t>
            </w:r>
            <w:r w:rsidRPr="009D24F0">
              <w:rPr>
                <w:rFonts w:ascii="Calibri" w:hAnsi="Calibri" w:cs="Calibri"/>
                <w:color w:val="000000"/>
                <w:sz w:val="18"/>
                <w:szCs w:val="18"/>
              </w:rPr>
              <w:t>ose, or medical records)</w:t>
            </w:r>
          </w:p>
        </w:tc>
        <w:tc>
          <w:tcPr>
            <w:tcW w:w="2092" w:type="dxa"/>
            <w:tcBorders>
              <w:bottom w:val="single" w:sz="4" w:space="0" w:color="auto"/>
            </w:tcBorders>
            <w:hideMark/>
          </w:tcPr>
          <w:p w14:paraId="5B41E28C"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primary school</w:t>
            </w:r>
            <w:r>
              <w:rPr>
                <w:rFonts w:ascii="Calibri" w:hAnsi="Calibri" w:cs="Calibri"/>
                <w:color w:val="000000"/>
                <w:sz w:val="18"/>
                <w:szCs w:val="18"/>
              </w:rPr>
              <w:t xml:space="preserve"> completed</w:t>
            </w:r>
            <w:r w:rsidRPr="009D24F0">
              <w:rPr>
                <w:rFonts w:ascii="Calibri" w:hAnsi="Calibri" w:cs="Calibri"/>
                <w:color w:val="000000"/>
                <w:sz w:val="18"/>
                <w:szCs w:val="18"/>
              </w:rPr>
              <w:t xml:space="preserve"> to university degree</w:t>
            </w:r>
            <w:r>
              <w:rPr>
                <w:rFonts w:ascii="Calibri" w:hAnsi="Calibri" w:cs="Calibri"/>
                <w:color w:val="000000"/>
                <w:sz w:val="18"/>
                <w:szCs w:val="18"/>
              </w:rPr>
              <w:t xml:space="preserve"> (high) vs. primary not completed (low)</w:t>
            </w:r>
          </w:p>
        </w:tc>
        <w:tc>
          <w:tcPr>
            <w:tcW w:w="2313" w:type="dxa"/>
            <w:tcBorders>
              <w:bottom w:val="single" w:sz="4" w:space="0" w:color="auto"/>
            </w:tcBorders>
            <w:hideMark/>
          </w:tcPr>
          <w:p w14:paraId="099CF6A5"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at min. age + sex, residence; &gt;50% of studies also adjusted for well-established ou</w:t>
            </w:r>
            <w:r>
              <w:rPr>
                <w:rFonts w:ascii="Calibri" w:hAnsi="Calibri" w:cs="Calibri"/>
                <w:color w:val="000000"/>
                <w:sz w:val="18"/>
                <w:szCs w:val="18"/>
              </w:rPr>
              <w:t>t</w:t>
            </w:r>
            <w:r w:rsidRPr="009D24F0">
              <w:rPr>
                <w:rFonts w:ascii="Calibri" w:hAnsi="Calibri" w:cs="Calibri"/>
                <w:color w:val="000000"/>
                <w:sz w:val="18"/>
                <w:szCs w:val="18"/>
              </w:rPr>
              <w:t>come related risk factors</w:t>
            </w:r>
          </w:p>
        </w:tc>
        <w:tc>
          <w:tcPr>
            <w:tcW w:w="1260" w:type="dxa"/>
            <w:tcBorders>
              <w:bottom w:val="single" w:sz="4" w:space="0" w:color="auto"/>
            </w:tcBorders>
            <w:noWrap/>
            <w:hideMark/>
          </w:tcPr>
          <w:p w14:paraId="65AECCFD"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high income</w:t>
            </w:r>
          </w:p>
        </w:tc>
        <w:tc>
          <w:tcPr>
            <w:tcW w:w="1266" w:type="dxa"/>
            <w:tcBorders>
              <w:bottom w:val="single" w:sz="4" w:space="0" w:color="auto"/>
            </w:tcBorders>
            <w:noWrap/>
            <w:hideMark/>
          </w:tcPr>
          <w:p w14:paraId="7DFAF6D3"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18 studies</w:t>
            </w:r>
          </w:p>
        </w:tc>
        <w:tc>
          <w:tcPr>
            <w:tcW w:w="1530" w:type="dxa"/>
            <w:tcBorders>
              <w:bottom w:val="single" w:sz="4" w:space="0" w:color="auto"/>
            </w:tcBorders>
            <w:noWrap/>
            <w:hideMark/>
          </w:tcPr>
          <w:p w14:paraId="1FDBF297"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0.69 (0.61, 0.78)</w:t>
            </w:r>
          </w:p>
        </w:tc>
      </w:tr>
      <w:tr w:rsidR="00F62426" w:rsidRPr="009D24F0" w14:paraId="5C56DD8C" w14:textId="77777777" w:rsidTr="0092277E">
        <w:trPr>
          <w:trHeight w:val="116"/>
        </w:trPr>
        <w:tc>
          <w:tcPr>
            <w:tcW w:w="1170" w:type="dxa"/>
            <w:tcBorders>
              <w:top w:val="single" w:sz="4" w:space="0" w:color="auto"/>
              <w:bottom w:val="single" w:sz="4" w:space="0" w:color="auto"/>
            </w:tcBorders>
            <w:shd w:val="clear" w:color="auto" w:fill="auto"/>
            <w:noWrap/>
            <w:hideMark/>
          </w:tcPr>
          <w:p w14:paraId="2DF7D88C" w14:textId="77777777" w:rsidR="00F62426" w:rsidRPr="009D24F0" w:rsidRDefault="00F62426" w:rsidP="0092277E">
            <w:pPr>
              <w:rPr>
                <w:rFonts w:ascii="Calibri" w:hAnsi="Calibri" w:cs="Calibri"/>
                <w:b/>
                <w:bCs/>
                <w:color w:val="000000"/>
                <w:sz w:val="18"/>
                <w:szCs w:val="18"/>
              </w:rPr>
            </w:pPr>
            <w:r w:rsidRPr="009D24F0">
              <w:rPr>
                <w:rFonts w:ascii="Calibri" w:hAnsi="Calibri" w:cs="Calibri"/>
                <w:b/>
                <w:bCs/>
                <w:color w:val="000000"/>
                <w:sz w:val="18"/>
                <w:szCs w:val="18"/>
              </w:rPr>
              <w:t>URBANICITY</w:t>
            </w:r>
          </w:p>
        </w:tc>
        <w:tc>
          <w:tcPr>
            <w:tcW w:w="2403" w:type="dxa"/>
            <w:tcBorders>
              <w:top w:val="single" w:sz="4" w:space="0" w:color="auto"/>
              <w:bottom w:val="single" w:sz="4" w:space="0" w:color="auto"/>
            </w:tcBorders>
            <w:shd w:val="clear" w:color="auto" w:fill="auto"/>
            <w:noWrap/>
            <w:hideMark/>
          </w:tcPr>
          <w:p w14:paraId="183B2BE2"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w:t>
            </w:r>
          </w:p>
        </w:tc>
        <w:tc>
          <w:tcPr>
            <w:tcW w:w="1260" w:type="dxa"/>
            <w:tcBorders>
              <w:top w:val="single" w:sz="4" w:space="0" w:color="auto"/>
              <w:bottom w:val="single" w:sz="4" w:space="0" w:color="auto"/>
            </w:tcBorders>
            <w:shd w:val="clear" w:color="auto" w:fill="auto"/>
            <w:noWrap/>
            <w:hideMark/>
          </w:tcPr>
          <w:p w14:paraId="310F3958"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w:t>
            </w:r>
          </w:p>
        </w:tc>
        <w:tc>
          <w:tcPr>
            <w:tcW w:w="1445" w:type="dxa"/>
            <w:tcBorders>
              <w:top w:val="single" w:sz="4" w:space="0" w:color="auto"/>
              <w:bottom w:val="single" w:sz="4" w:space="0" w:color="auto"/>
            </w:tcBorders>
            <w:shd w:val="clear" w:color="auto" w:fill="auto"/>
            <w:noWrap/>
            <w:hideMark/>
          </w:tcPr>
          <w:p w14:paraId="3017C04F"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w:t>
            </w:r>
          </w:p>
        </w:tc>
        <w:tc>
          <w:tcPr>
            <w:tcW w:w="2092" w:type="dxa"/>
            <w:tcBorders>
              <w:top w:val="single" w:sz="4" w:space="0" w:color="auto"/>
              <w:bottom w:val="single" w:sz="4" w:space="0" w:color="auto"/>
            </w:tcBorders>
            <w:shd w:val="clear" w:color="auto" w:fill="auto"/>
            <w:noWrap/>
            <w:hideMark/>
          </w:tcPr>
          <w:p w14:paraId="1A395A4A"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w:t>
            </w:r>
          </w:p>
        </w:tc>
        <w:tc>
          <w:tcPr>
            <w:tcW w:w="2313" w:type="dxa"/>
            <w:tcBorders>
              <w:top w:val="single" w:sz="4" w:space="0" w:color="auto"/>
              <w:bottom w:val="single" w:sz="4" w:space="0" w:color="auto"/>
            </w:tcBorders>
            <w:shd w:val="clear" w:color="auto" w:fill="auto"/>
            <w:noWrap/>
            <w:hideMark/>
          </w:tcPr>
          <w:p w14:paraId="25497637"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w:t>
            </w:r>
          </w:p>
        </w:tc>
        <w:tc>
          <w:tcPr>
            <w:tcW w:w="1260" w:type="dxa"/>
            <w:tcBorders>
              <w:top w:val="single" w:sz="4" w:space="0" w:color="auto"/>
              <w:bottom w:val="single" w:sz="4" w:space="0" w:color="auto"/>
            </w:tcBorders>
            <w:shd w:val="clear" w:color="auto" w:fill="auto"/>
            <w:noWrap/>
            <w:hideMark/>
          </w:tcPr>
          <w:p w14:paraId="0E48F1B4"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w:t>
            </w:r>
          </w:p>
        </w:tc>
        <w:tc>
          <w:tcPr>
            <w:tcW w:w="1266" w:type="dxa"/>
            <w:tcBorders>
              <w:top w:val="single" w:sz="4" w:space="0" w:color="auto"/>
              <w:bottom w:val="single" w:sz="4" w:space="0" w:color="auto"/>
            </w:tcBorders>
            <w:shd w:val="clear" w:color="auto" w:fill="auto"/>
            <w:noWrap/>
            <w:hideMark/>
          </w:tcPr>
          <w:p w14:paraId="1F6D3213"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w:t>
            </w:r>
          </w:p>
        </w:tc>
        <w:tc>
          <w:tcPr>
            <w:tcW w:w="1530" w:type="dxa"/>
            <w:tcBorders>
              <w:top w:val="single" w:sz="4" w:space="0" w:color="auto"/>
              <w:bottom w:val="single" w:sz="4" w:space="0" w:color="auto"/>
            </w:tcBorders>
            <w:shd w:val="clear" w:color="auto" w:fill="auto"/>
            <w:noWrap/>
            <w:hideMark/>
          </w:tcPr>
          <w:p w14:paraId="3B26D8C5" w14:textId="77777777" w:rsidR="00F62426" w:rsidRPr="009D24F0" w:rsidRDefault="00F62426" w:rsidP="0092277E">
            <w:pPr>
              <w:rPr>
                <w:rFonts w:ascii="Calibri" w:hAnsi="Calibri" w:cs="Calibri"/>
                <w:b/>
                <w:bCs/>
                <w:color w:val="000000"/>
                <w:sz w:val="18"/>
                <w:szCs w:val="18"/>
              </w:rPr>
            </w:pPr>
            <w:r w:rsidRPr="009D24F0">
              <w:rPr>
                <w:rFonts w:ascii="Calibri" w:hAnsi="Calibri" w:cs="Calibri"/>
                <w:b/>
                <w:bCs/>
                <w:color w:val="000000"/>
                <w:sz w:val="18"/>
                <w:szCs w:val="18"/>
              </w:rPr>
              <w:t>Urban vs. Rural</w:t>
            </w:r>
          </w:p>
        </w:tc>
      </w:tr>
      <w:tr w:rsidR="00F62426" w:rsidRPr="009D24F0" w14:paraId="1551C7ED" w14:textId="77777777" w:rsidTr="0092277E">
        <w:trPr>
          <w:trHeight w:val="505"/>
        </w:trPr>
        <w:tc>
          <w:tcPr>
            <w:tcW w:w="1170" w:type="dxa"/>
            <w:vMerge w:val="restart"/>
            <w:tcBorders>
              <w:top w:val="single" w:sz="4" w:space="0" w:color="auto"/>
            </w:tcBorders>
            <w:hideMark/>
          </w:tcPr>
          <w:p w14:paraId="0B7E37DA" w14:textId="09A282E3" w:rsidR="00F62426" w:rsidRPr="009D24F0" w:rsidRDefault="00F62426" w:rsidP="0092277E">
            <w:pPr>
              <w:rPr>
                <w:rFonts w:ascii="Calibri" w:hAnsi="Calibri" w:cs="Calibri"/>
                <w:color w:val="000000"/>
                <w:sz w:val="18"/>
                <w:szCs w:val="18"/>
              </w:rPr>
            </w:pPr>
            <w:proofErr w:type="spellStart"/>
            <w:r w:rsidRPr="009D24F0">
              <w:rPr>
                <w:rFonts w:ascii="Calibri" w:hAnsi="Calibri" w:cs="Calibri"/>
                <w:color w:val="000000"/>
                <w:sz w:val="18"/>
                <w:szCs w:val="18"/>
              </w:rPr>
              <w:t>Dagenais</w:t>
            </w:r>
            <w:proofErr w:type="spellEnd"/>
            <w:r w:rsidRPr="009D24F0">
              <w:rPr>
                <w:rFonts w:ascii="Calibri" w:hAnsi="Calibri" w:cs="Calibri"/>
                <w:color w:val="000000"/>
                <w:sz w:val="18"/>
                <w:szCs w:val="18"/>
              </w:rPr>
              <w:t xml:space="preserve"> et al 2016</w:t>
            </w:r>
            <w:r>
              <w:rPr>
                <w:rFonts w:ascii="Calibri" w:hAnsi="Calibri" w:cs="Calibri"/>
                <w:color w:val="000000"/>
                <w:sz w:val="18"/>
                <w:szCs w:val="18"/>
              </w:rPr>
              <w:fldChar w:fldCharType="begin">
                <w:fldData xml:space="preserve">PEVuZE5vdGU+PENpdGU+PEF1dGhvcj5EYWdlbmFpczwvQXV0aG9yPjxZZWFyPjIwMTY8L1llYXI+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</w:fldData>
              </w:fldChar>
            </w:r>
            <w:r w:rsidR="004B3C90">
              <w:rPr>
                <w:rFonts w:ascii="Calibri" w:hAnsi="Calibri" w:cs="Calibri"/>
                <w:color w:val="000000"/>
                <w:sz w:val="18"/>
                <w:szCs w:val="18"/>
              </w:rPr>
              <w:instrText xml:space="preserve"> ADDIN EN.CITE </w:instrText>
            </w:r>
            <w:r w:rsidR="004B3C90">
              <w:rPr>
                <w:rFonts w:ascii="Calibri" w:hAnsi="Calibri" w:cs="Calibri"/>
                <w:color w:val="000000"/>
                <w:sz w:val="18"/>
                <w:szCs w:val="18"/>
              </w:rPr>
              <w:fldChar w:fldCharType="begin">
                <w:fldData xml:space="preserve">PEVuZE5vdGU+PENpdGU+PEF1dGhvcj5EYWdlbmFpczwvQXV0aG9yPjxZZWFyPjIwMTY8L1llYXI+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</w:fldData>
              </w:fldChar>
            </w:r>
            <w:r w:rsidR="004B3C90">
              <w:rPr>
                <w:rFonts w:ascii="Calibri" w:hAnsi="Calibri" w:cs="Calibri"/>
                <w:color w:val="000000"/>
                <w:sz w:val="18"/>
                <w:szCs w:val="18"/>
              </w:rPr>
              <w:instrText xml:space="preserve"> ADDIN EN.CITE.DATA </w:instrText>
            </w:r>
            <w:r w:rsidR="004B3C90">
              <w:rPr>
                <w:rFonts w:ascii="Calibri" w:hAnsi="Calibri" w:cs="Calibri"/>
                <w:color w:val="000000"/>
                <w:sz w:val="18"/>
                <w:szCs w:val="18"/>
              </w:rPr>
            </w:r>
            <w:r w:rsidR="004B3C90">
              <w:rPr>
                <w:rFonts w:ascii="Calibri" w:hAnsi="Calibri" w:cs="Calibri"/>
                <w:color w:val="000000"/>
                <w:sz w:val="18"/>
                <w:szCs w:val="18"/>
              </w:rPr>
              <w:fldChar w:fldCharType="end"/>
            </w:r>
            <w:r>
              <w:rPr>
                <w:rFonts w:ascii="Calibri" w:hAnsi="Calibri" w:cs="Calibri"/>
                <w:color w:val="000000"/>
                <w:sz w:val="18"/>
                <w:szCs w:val="18"/>
              </w:rPr>
            </w:r>
            <w:r>
              <w:rPr>
                <w:rFonts w:ascii="Calibri" w:hAnsi="Calibri" w:cs="Calibri"/>
                <w:color w:val="000000"/>
                <w:sz w:val="18"/>
                <w:szCs w:val="18"/>
              </w:rPr>
              <w:fldChar w:fldCharType="separate"/>
            </w:r>
            <w:r w:rsidR="004B3C90" w:rsidRPr="004B3C90">
              <w:rPr>
                <w:rFonts w:ascii="Calibri" w:hAnsi="Calibri" w:cs="Calibri"/>
                <w:noProof/>
                <w:color w:val="000000"/>
                <w:sz w:val="18"/>
                <w:szCs w:val="18"/>
                <w:vertAlign w:val="superscript"/>
              </w:rPr>
              <w:t>25</w:t>
            </w:r>
            <w:r>
              <w:rPr>
                <w:rFonts w:ascii="Calibri" w:hAnsi="Calibri" w:cs="Calibri"/>
                <w:color w:val="000000"/>
                <w:sz w:val="18"/>
                <w:szCs w:val="18"/>
              </w:rPr>
              <w:fldChar w:fldCharType="end"/>
            </w:r>
          </w:p>
        </w:tc>
        <w:tc>
          <w:tcPr>
            <w:tcW w:w="2403" w:type="dxa"/>
            <w:vMerge w:val="restart"/>
            <w:tcBorders>
              <w:top w:val="single" w:sz="4" w:space="0" w:color="auto"/>
            </w:tcBorders>
            <w:hideMark/>
          </w:tcPr>
          <w:p w14:paraId="04316092"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PURE (Prospective Urban and Rural Epidemiological Study): long-term cross sectional survey World Bank income group countries</w:t>
            </w:r>
          </w:p>
        </w:tc>
        <w:tc>
          <w:tcPr>
            <w:tcW w:w="1260" w:type="dxa"/>
            <w:vMerge w:val="restart"/>
            <w:tcBorders>
              <w:top w:val="single" w:sz="4" w:space="0" w:color="auto"/>
            </w:tcBorders>
            <w:hideMark/>
          </w:tcPr>
          <w:p w14:paraId="75526141"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prevalence</w:t>
            </w:r>
          </w:p>
        </w:tc>
        <w:tc>
          <w:tcPr>
            <w:tcW w:w="1445" w:type="dxa"/>
            <w:vMerge w:val="restart"/>
            <w:tcBorders>
              <w:top w:val="single" w:sz="4" w:space="0" w:color="auto"/>
            </w:tcBorders>
            <w:hideMark/>
          </w:tcPr>
          <w:p w14:paraId="7469FEDC"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blood glucose or self-report</w:t>
            </w:r>
          </w:p>
        </w:tc>
        <w:tc>
          <w:tcPr>
            <w:tcW w:w="2092" w:type="dxa"/>
            <w:vMerge w:val="restart"/>
            <w:tcBorders>
              <w:top w:val="single" w:sz="4" w:space="0" w:color="auto"/>
            </w:tcBorders>
            <w:hideMark/>
          </w:tcPr>
          <w:p w14:paraId="21632EB1"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urban vs. rural</w:t>
            </w:r>
          </w:p>
        </w:tc>
        <w:tc>
          <w:tcPr>
            <w:tcW w:w="2313" w:type="dxa"/>
            <w:vMerge w:val="restart"/>
            <w:tcBorders>
              <w:top w:val="single" w:sz="4" w:space="0" w:color="auto"/>
            </w:tcBorders>
            <w:hideMark/>
          </w:tcPr>
          <w:p w14:paraId="7502FE03"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age, sex, BMI, </w:t>
            </w:r>
            <w:r>
              <w:rPr>
                <w:rFonts w:ascii="Calibri" w:hAnsi="Calibri" w:cs="Calibri"/>
                <w:color w:val="000000"/>
                <w:sz w:val="18"/>
                <w:szCs w:val="18"/>
              </w:rPr>
              <w:t>waist-hip ratio</w:t>
            </w:r>
            <w:r w:rsidRPr="009D24F0">
              <w:rPr>
                <w:rFonts w:ascii="Calibri" w:hAnsi="Calibri" w:cs="Calibri"/>
                <w:color w:val="000000"/>
                <w:sz w:val="18"/>
                <w:szCs w:val="18"/>
              </w:rPr>
              <w:t>, phys. Activity level,</w:t>
            </w:r>
            <w:r>
              <w:rPr>
                <w:rFonts w:ascii="Calibri" w:hAnsi="Calibri" w:cs="Calibri"/>
                <w:color w:val="000000"/>
                <w:sz w:val="18"/>
                <w:szCs w:val="18"/>
              </w:rPr>
              <w:t xml:space="preserve"> diet quality (</w:t>
            </w:r>
            <w:proofErr w:type="spellStart"/>
            <w:r w:rsidRPr="009D24F0">
              <w:rPr>
                <w:rFonts w:ascii="Calibri" w:hAnsi="Calibri" w:cs="Calibri"/>
                <w:color w:val="000000"/>
                <w:sz w:val="18"/>
                <w:szCs w:val="18"/>
              </w:rPr>
              <w:t>aHEI</w:t>
            </w:r>
            <w:proofErr w:type="spellEnd"/>
            <w:r>
              <w:rPr>
                <w:rFonts w:ascii="Calibri" w:hAnsi="Calibri" w:cs="Calibri"/>
                <w:color w:val="000000"/>
                <w:sz w:val="18"/>
                <w:szCs w:val="18"/>
              </w:rPr>
              <w:t>)</w:t>
            </w:r>
            <w:r w:rsidRPr="009D24F0">
              <w:rPr>
                <w:rFonts w:ascii="Calibri" w:hAnsi="Calibri" w:cs="Calibri"/>
                <w:color w:val="000000"/>
                <w:sz w:val="18"/>
                <w:szCs w:val="18"/>
              </w:rPr>
              <w:t>, smoking, education level, family his</w:t>
            </w:r>
            <w:r>
              <w:rPr>
                <w:rFonts w:ascii="Calibri" w:hAnsi="Calibri" w:cs="Calibri"/>
                <w:color w:val="000000"/>
                <w:sz w:val="18"/>
                <w:szCs w:val="18"/>
              </w:rPr>
              <w:t>to</w:t>
            </w:r>
            <w:r w:rsidRPr="009D24F0">
              <w:rPr>
                <w:rFonts w:ascii="Calibri" w:hAnsi="Calibri" w:cs="Calibri"/>
                <w:color w:val="000000"/>
                <w:sz w:val="18"/>
                <w:szCs w:val="18"/>
              </w:rPr>
              <w:t>ry of diabetes</w:t>
            </w:r>
          </w:p>
        </w:tc>
        <w:tc>
          <w:tcPr>
            <w:tcW w:w="1260" w:type="dxa"/>
            <w:tcBorders>
              <w:top w:val="single" w:sz="4" w:space="0" w:color="auto"/>
            </w:tcBorders>
            <w:noWrap/>
            <w:hideMark/>
          </w:tcPr>
          <w:p w14:paraId="0ED79E65"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high income</w:t>
            </w:r>
          </w:p>
        </w:tc>
        <w:tc>
          <w:tcPr>
            <w:tcW w:w="1266" w:type="dxa"/>
            <w:tcBorders>
              <w:top w:val="single" w:sz="4" w:space="0" w:color="auto"/>
            </w:tcBorders>
            <w:hideMark/>
          </w:tcPr>
          <w:p w14:paraId="00E4525A" w14:textId="77777777" w:rsidR="00F62426"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3 </w:t>
            </w:r>
            <w:proofErr w:type="gramStart"/>
            <w:r w:rsidRPr="009D24F0">
              <w:rPr>
                <w:rFonts w:ascii="Calibri" w:hAnsi="Calibri" w:cs="Calibri"/>
                <w:color w:val="000000"/>
                <w:sz w:val="18"/>
                <w:szCs w:val="18"/>
              </w:rPr>
              <w:t>countries;</w:t>
            </w:r>
            <w:proofErr w:type="gramEnd"/>
            <w:r w:rsidRPr="009D24F0">
              <w:rPr>
                <w:rFonts w:ascii="Calibri" w:hAnsi="Calibri" w:cs="Calibri"/>
                <w:color w:val="000000"/>
                <w:sz w:val="18"/>
                <w:szCs w:val="18"/>
              </w:rPr>
              <w:t xml:space="preserve"> </w:t>
            </w:r>
          </w:p>
          <w:p w14:paraId="5237E903"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 = 14757</w:t>
            </w:r>
          </w:p>
        </w:tc>
        <w:tc>
          <w:tcPr>
            <w:tcW w:w="1530" w:type="dxa"/>
            <w:tcBorders>
              <w:top w:val="single" w:sz="4" w:space="0" w:color="auto"/>
            </w:tcBorders>
            <w:hideMark/>
          </w:tcPr>
          <w:p w14:paraId="45F2F946"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1.07 (0.81, 1.40)</w:t>
            </w:r>
          </w:p>
        </w:tc>
      </w:tr>
      <w:tr w:rsidR="00F62426" w:rsidRPr="009D24F0" w14:paraId="7710FE66" w14:textId="77777777" w:rsidTr="0092277E">
        <w:trPr>
          <w:trHeight w:val="545"/>
        </w:trPr>
        <w:tc>
          <w:tcPr>
            <w:tcW w:w="1170" w:type="dxa"/>
            <w:vMerge/>
            <w:hideMark/>
          </w:tcPr>
          <w:p w14:paraId="7D6F8C3C" w14:textId="77777777" w:rsidR="00F62426" w:rsidRPr="009D24F0" w:rsidRDefault="00F62426" w:rsidP="0092277E">
            <w:pPr>
              <w:rPr>
                <w:rFonts w:ascii="Calibri" w:hAnsi="Calibri" w:cs="Calibri"/>
                <w:color w:val="000000"/>
                <w:sz w:val="18"/>
                <w:szCs w:val="18"/>
              </w:rPr>
            </w:pPr>
          </w:p>
        </w:tc>
        <w:tc>
          <w:tcPr>
            <w:tcW w:w="2403" w:type="dxa"/>
            <w:vMerge/>
            <w:hideMark/>
          </w:tcPr>
          <w:p w14:paraId="3B63E264" w14:textId="77777777" w:rsidR="00F62426" w:rsidRPr="009D24F0" w:rsidRDefault="00F62426" w:rsidP="0092277E">
            <w:pPr>
              <w:rPr>
                <w:rFonts w:ascii="Calibri" w:hAnsi="Calibri" w:cs="Calibri"/>
                <w:color w:val="000000"/>
                <w:sz w:val="18"/>
                <w:szCs w:val="18"/>
              </w:rPr>
            </w:pPr>
          </w:p>
        </w:tc>
        <w:tc>
          <w:tcPr>
            <w:tcW w:w="1260" w:type="dxa"/>
            <w:vMerge/>
            <w:hideMark/>
          </w:tcPr>
          <w:p w14:paraId="01F0F544" w14:textId="77777777" w:rsidR="00F62426" w:rsidRPr="009D24F0" w:rsidRDefault="00F62426" w:rsidP="0092277E">
            <w:pPr>
              <w:rPr>
                <w:rFonts w:ascii="Calibri" w:hAnsi="Calibri" w:cs="Calibri"/>
                <w:color w:val="000000"/>
                <w:sz w:val="18"/>
                <w:szCs w:val="18"/>
              </w:rPr>
            </w:pPr>
          </w:p>
        </w:tc>
        <w:tc>
          <w:tcPr>
            <w:tcW w:w="1445" w:type="dxa"/>
            <w:vMerge/>
            <w:hideMark/>
          </w:tcPr>
          <w:p w14:paraId="13FDEA80" w14:textId="77777777" w:rsidR="00F62426" w:rsidRPr="009D24F0" w:rsidRDefault="00F62426" w:rsidP="0092277E">
            <w:pPr>
              <w:rPr>
                <w:rFonts w:ascii="Calibri" w:hAnsi="Calibri" w:cs="Calibri"/>
                <w:color w:val="000000"/>
                <w:sz w:val="18"/>
                <w:szCs w:val="18"/>
              </w:rPr>
            </w:pPr>
          </w:p>
        </w:tc>
        <w:tc>
          <w:tcPr>
            <w:tcW w:w="2092" w:type="dxa"/>
            <w:vMerge/>
            <w:hideMark/>
          </w:tcPr>
          <w:p w14:paraId="0F19FE35" w14:textId="77777777" w:rsidR="00F62426" w:rsidRPr="009D24F0" w:rsidRDefault="00F62426" w:rsidP="0092277E">
            <w:pPr>
              <w:rPr>
                <w:rFonts w:ascii="Calibri" w:hAnsi="Calibri" w:cs="Calibri"/>
                <w:color w:val="000000"/>
                <w:sz w:val="18"/>
                <w:szCs w:val="18"/>
              </w:rPr>
            </w:pPr>
          </w:p>
        </w:tc>
        <w:tc>
          <w:tcPr>
            <w:tcW w:w="2313" w:type="dxa"/>
            <w:vMerge/>
            <w:hideMark/>
          </w:tcPr>
          <w:p w14:paraId="7339E93A" w14:textId="77777777" w:rsidR="00F62426" w:rsidRPr="009D24F0" w:rsidRDefault="00F62426" w:rsidP="0092277E">
            <w:pPr>
              <w:rPr>
                <w:rFonts w:ascii="Calibri" w:hAnsi="Calibri" w:cs="Calibri"/>
                <w:color w:val="000000"/>
                <w:sz w:val="18"/>
                <w:szCs w:val="18"/>
              </w:rPr>
            </w:pPr>
          </w:p>
        </w:tc>
        <w:tc>
          <w:tcPr>
            <w:tcW w:w="1260" w:type="dxa"/>
            <w:noWrap/>
            <w:hideMark/>
          </w:tcPr>
          <w:p w14:paraId="0FB55C32"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upper middle income </w:t>
            </w:r>
          </w:p>
        </w:tc>
        <w:tc>
          <w:tcPr>
            <w:tcW w:w="1266" w:type="dxa"/>
            <w:noWrap/>
            <w:hideMark/>
          </w:tcPr>
          <w:p w14:paraId="3B9EA309" w14:textId="77777777" w:rsidR="00F62426"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7 </w:t>
            </w:r>
            <w:proofErr w:type="gramStart"/>
            <w:r w:rsidRPr="009D24F0">
              <w:rPr>
                <w:rFonts w:ascii="Calibri" w:hAnsi="Calibri" w:cs="Calibri"/>
                <w:color w:val="000000"/>
                <w:sz w:val="18"/>
                <w:szCs w:val="18"/>
              </w:rPr>
              <w:t>countries;</w:t>
            </w:r>
            <w:proofErr w:type="gramEnd"/>
            <w:r w:rsidRPr="009D24F0">
              <w:rPr>
                <w:rFonts w:ascii="Calibri" w:hAnsi="Calibri" w:cs="Calibri"/>
                <w:color w:val="000000"/>
                <w:sz w:val="18"/>
                <w:szCs w:val="18"/>
              </w:rPr>
              <w:t xml:space="preserve"> </w:t>
            </w:r>
          </w:p>
          <w:p w14:paraId="4FE164F0"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 = 26088</w:t>
            </w:r>
          </w:p>
        </w:tc>
        <w:tc>
          <w:tcPr>
            <w:tcW w:w="1530" w:type="dxa"/>
            <w:noWrap/>
            <w:hideMark/>
          </w:tcPr>
          <w:p w14:paraId="14EA2EC5"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1.20 (0.97, 1.49)</w:t>
            </w:r>
          </w:p>
        </w:tc>
      </w:tr>
      <w:tr w:rsidR="00F62426" w:rsidRPr="009D24F0" w14:paraId="00A9AB76" w14:textId="77777777" w:rsidTr="0092277E">
        <w:trPr>
          <w:trHeight w:val="343"/>
        </w:trPr>
        <w:tc>
          <w:tcPr>
            <w:tcW w:w="1170" w:type="dxa"/>
            <w:vMerge/>
            <w:hideMark/>
          </w:tcPr>
          <w:p w14:paraId="61FC9028" w14:textId="77777777" w:rsidR="00F62426" w:rsidRPr="009D24F0" w:rsidRDefault="00F62426" w:rsidP="0092277E">
            <w:pPr>
              <w:rPr>
                <w:rFonts w:ascii="Calibri" w:hAnsi="Calibri" w:cs="Calibri"/>
                <w:color w:val="000000"/>
                <w:sz w:val="18"/>
                <w:szCs w:val="18"/>
              </w:rPr>
            </w:pPr>
          </w:p>
        </w:tc>
        <w:tc>
          <w:tcPr>
            <w:tcW w:w="2403" w:type="dxa"/>
            <w:vMerge/>
            <w:hideMark/>
          </w:tcPr>
          <w:p w14:paraId="3133272C" w14:textId="77777777" w:rsidR="00F62426" w:rsidRPr="009D24F0" w:rsidRDefault="00F62426" w:rsidP="0092277E">
            <w:pPr>
              <w:rPr>
                <w:rFonts w:ascii="Calibri" w:hAnsi="Calibri" w:cs="Calibri"/>
                <w:color w:val="000000"/>
                <w:sz w:val="18"/>
                <w:szCs w:val="18"/>
              </w:rPr>
            </w:pPr>
          </w:p>
        </w:tc>
        <w:tc>
          <w:tcPr>
            <w:tcW w:w="1260" w:type="dxa"/>
            <w:vMerge/>
            <w:hideMark/>
          </w:tcPr>
          <w:p w14:paraId="12729842" w14:textId="77777777" w:rsidR="00F62426" w:rsidRPr="009D24F0" w:rsidRDefault="00F62426" w:rsidP="0092277E">
            <w:pPr>
              <w:rPr>
                <w:rFonts w:ascii="Calibri" w:hAnsi="Calibri" w:cs="Calibri"/>
                <w:color w:val="000000"/>
                <w:sz w:val="18"/>
                <w:szCs w:val="18"/>
              </w:rPr>
            </w:pPr>
          </w:p>
        </w:tc>
        <w:tc>
          <w:tcPr>
            <w:tcW w:w="1445" w:type="dxa"/>
            <w:vMerge/>
            <w:hideMark/>
          </w:tcPr>
          <w:p w14:paraId="5147C436" w14:textId="77777777" w:rsidR="00F62426" w:rsidRPr="009D24F0" w:rsidRDefault="00F62426" w:rsidP="0092277E">
            <w:pPr>
              <w:rPr>
                <w:rFonts w:ascii="Calibri" w:hAnsi="Calibri" w:cs="Calibri"/>
                <w:color w:val="000000"/>
                <w:sz w:val="18"/>
                <w:szCs w:val="18"/>
              </w:rPr>
            </w:pPr>
          </w:p>
        </w:tc>
        <w:tc>
          <w:tcPr>
            <w:tcW w:w="2092" w:type="dxa"/>
            <w:vMerge/>
            <w:hideMark/>
          </w:tcPr>
          <w:p w14:paraId="493F3A36" w14:textId="77777777" w:rsidR="00F62426" w:rsidRPr="009D24F0" w:rsidRDefault="00F62426" w:rsidP="0092277E">
            <w:pPr>
              <w:rPr>
                <w:rFonts w:ascii="Calibri" w:hAnsi="Calibri" w:cs="Calibri"/>
                <w:color w:val="000000"/>
                <w:sz w:val="18"/>
                <w:szCs w:val="18"/>
              </w:rPr>
            </w:pPr>
          </w:p>
        </w:tc>
        <w:tc>
          <w:tcPr>
            <w:tcW w:w="2313" w:type="dxa"/>
            <w:vMerge/>
            <w:hideMark/>
          </w:tcPr>
          <w:p w14:paraId="19A9075B" w14:textId="77777777" w:rsidR="00F62426" w:rsidRPr="009D24F0" w:rsidRDefault="00F62426" w:rsidP="0092277E">
            <w:pPr>
              <w:rPr>
                <w:rFonts w:ascii="Calibri" w:hAnsi="Calibri" w:cs="Calibri"/>
                <w:color w:val="000000"/>
                <w:sz w:val="18"/>
                <w:szCs w:val="18"/>
              </w:rPr>
            </w:pPr>
          </w:p>
        </w:tc>
        <w:tc>
          <w:tcPr>
            <w:tcW w:w="1260" w:type="dxa"/>
            <w:noWrap/>
            <w:hideMark/>
          </w:tcPr>
          <w:p w14:paraId="048BEA74"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lower middle income</w:t>
            </w:r>
          </w:p>
        </w:tc>
        <w:tc>
          <w:tcPr>
            <w:tcW w:w="1266" w:type="dxa"/>
            <w:noWrap/>
            <w:hideMark/>
          </w:tcPr>
          <w:p w14:paraId="06AE270E" w14:textId="77777777" w:rsidR="00F62426"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4 </w:t>
            </w:r>
            <w:proofErr w:type="gramStart"/>
            <w:r w:rsidRPr="009D24F0">
              <w:rPr>
                <w:rFonts w:ascii="Calibri" w:hAnsi="Calibri" w:cs="Calibri"/>
                <w:color w:val="000000"/>
                <w:sz w:val="18"/>
                <w:szCs w:val="18"/>
              </w:rPr>
              <w:t>countries;</w:t>
            </w:r>
            <w:proofErr w:type="gramEnd"/>
            <w:r w:rsidRPr="009D24F0">
              <w:rPr>
                <w:rFonts w:ascii="Calibri" w:hAnsi="Calibri" w:cs="Calibri"/>
                <w:color w:val="000000"/>
                <w:sz w:val="18"/>
                <w:szCs w:val="18"/>
              </w:rPr>
              <w:t xml:space="preserve"> </w:t>
            </w:r>
          </w:p>
          <w:p w14:paraId="621CFF6D"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 = 55430</w:t>
            </w:r>
          </w:p>
        </w:tc>
        <w:tc>
          <w:tcPr>
            <w:tcW w:w="1530" w:type="dxa"/>
            <w:noWrap/>
            <w:hideMark/>
          </w:tcPr>
          <w:p w14:paraId="0D7FF369"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1.20 (1.02, 1.41)</w:t>
            </w:r>
          </w:p>
        </w:tc>
      </w:tr>
      <w:tr w:rsidR="00F62426" w:rsidRPr="009D24F0" w14:paraId="5423A1CB" w14:textId="77777777" w:rsidTr="0092277E">
        <w:trPr>
          <w:trHeight w:val="343"/>
        </w:trPr>
        <w:tc>
          <w:tcPr>
            <w:tcW w:w="1170" w:type="dxa"/>
            <w:vMerge/>
            <w:hideMark/>
          </w:tcPr>
          <w:p w14:paraId="082376B5" w14:textId="77777777" w:rsidR="00F62426" w:rsidRPr="009D24F0" w:rsidRDefault="00F62426" w:rsidP="0092277E">
            <w:pPr>
              <w:rPr>
                <w:rFonts w:ascii="Calibri" w:hAnsi="Calibri" w:cs="Calibri"/>
                <w:color w:val="000000"/>
                <w:sz w:val="18"/>
                <w:szCs w:val="18"/>
              </w:rPr>
            </w:pPr>
          </w:p>
        </w:tc>
        <w:tc>
          <w:tcPr>
            <w:tcW w:w="2403" w:type="dxa"/>
            <w:vMerge/>
            <w:hideMark/>
          </w:tcPr>
          <w:p w14:paraId="538DB101" w14:textId="77777777" w:rsidR="00F62426" w:rsidRPr="009D24F0" w:rsidRDefault="00F62426" w:rsidP="0092277E">
            <w:pPr>
              <w:rPr>
                <w:rFonts w:ascii="Calibri" w:hAnsi="Calibri" w:cs="Calibri"/>
                <w:color w:val="000000"/>
                <w:sz w:val="18"/>
                <w:szCs w:val="18"/>
              </w:rPr>
            </w:pPr>
          </w:p>
        </w:tc>
        <w:tc>
          <w:tcPr>
            <w:tcW w:w="1260" w:type="dxa"/>
            <w:vMerge/>
            <w:hideMark/>
          </w:tcPr>
          <w:p w14:paraId="7DCC61FE" w14:textId="77777777" w:rsidR="00F62426" w:rsidRPr="009D24F0" w:rsidRDefault="00F62426" w:rsidP="0092277E">
            <w:pPr>
              <w:rPr>
                <w:rFonts w:ascii="Calibri" w:hAnsi="Calibri" w:cs="Calibri"/>
                <w:color w:val="000000"/>
                <w:sz w:val="18"/>
                <w:szCs w:val="18"/>
              </w:rPr>
            </w:pPr>
          </w:p>
        </w:tc>
        <w:tc>
          <w:tcPr>
            <w:tcW w:w="1445" w:type="dxa"/>
            <w:vMerge/>
            <w:hideMark/>
          </w:tcPr>
          <w:p w14:paraId="24D841B7" w14:textId="77777777" w:rsidR="00F62426" w:rsidRPr="009D24F0" w:rsidRDefault="00F62426" w:rsidP="0092277E">
            <w:pPr>
              <w:rPr>
                <w:rFonts w:ascii="Calibri" w:hAnsi="Calibri" w:cs="Calibri"/>
                <w:color w:val="000000"/>
                <w:sz w:val="18"/>
                <w:szCs w:val="18"/>
              </w:rPr>
            </w:pPr>
          </w:p>
        </w:tc>
        <w:tc>
          <w:tcPr>
            <w:tcW w:w="2092" w:type="dxa"/>
            <w:vMerge/>
            <w:hideMark/>
          </w:tcPr>
          <w:p w14:paraId="175DC773" w14:textId="77777777" w:rsidR="00F62426" w:rsidRPr="009D24F0" w:rsidRDefault="00F62426" w:rsidP="0092277E">
            <w:pPr>
              <w:rPr>
                <w:rFonts w:ascii="Calibri" w:hAnsi="Calibri" w:cs="Calibri"/>
                <w:color w:val="000000"/>
                <w:sz w:val="18"/>
                <w:szCs w:val="18"/>
              </w:rPr>
            </w:pPr>
          </w:p>
        </w:tc>
        <w:tc>
          <w:tcPr>
            <w:tcW w:w="2313" w:type="dxa"/>
            <w:vMerge/>
            <w:hideMark/>
          </w:tcPr>
          <w:p w14:paraId="03B94293" w14:textId="77777777" w:rsidR="00F62426" w:rsidRPr="009D24F0" w:rsidRDefault="00F62426" w:rsidP="0092277E">
            <w:pPr>
              <w:rPr>
                <w:rFonts w:ascii="Calibri" w:hAnsi="Calibri" w:cs="Calibri"/>
                <w:color w:val="000000"/>
                <w:sz w:val="18"/>
                <w:szCs w:val="18"/>
              </w:rPr>
            </w:pPr>
          </w:p>
        </w:tc>
        <w:tc>
          <w:tcPr>
            <w:tcW w:w="1260" w:type="dxa"/>
            <w:noWrap/>
            <w:hideMark/>
          </w:tcPr>
          <w:p w14:paraId="753BB2ED"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low income</w:t>
            </w:r>
          </w:p>
        </w:tc>
        <w:tc>
          <w:tcPr>
            <w:tcW w:w="1266" w:type="dxa"/>
            <w:noWrap/>
            <w:hideMark/>
          </w:tcPr>
          <w:p w14:paraId="0E4C30C7" w14:textId="77777777" w:rsidR="00F62426"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4 </w:t>
            </w:r>
            <w:proofErr w:type="gramStart"/>
            <w:r w:rsidRPr="009D24F0">
              <w:rPr>
                <w:rFonts w:ascii="Calibri" w:hAnsi="Calibri" w:cs="Calibri"/>
                <w:color w:val="000000"/>
                <w:sz w:val="18"/>
                <w:szCs w:val="18"/>
              </w:rPr>
              <w:t>countries;</w:t>
            </w:r>
            <w:proofErr w:type="gramEnd"/>
            <w:r w:rsidRPr="009D24F0">
              <w:rPr>
                <w:rFonts w:ascii="Calibri" w:hAnsi="Calibri" w:cs="Calibri"/>
                <w:color w:val="000000"/>
                <w:sz w:val="18"/>
                <w:szCs w:val="18"/>
              </w:rPr>
              <w:t xml:space="preserve"> </w:t>
            </w:r>
          </w:p>
          <w:p w14:paraId="1BF7ED61"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 = 23391</w:t>
            </w:r>
          </w:p>
        </w:tc>
        <w:tc>
          <w:tcPr>
            <w:tcW w:w="1530" w:type="dxa"/>
            <w:noWrap/>
            <w:hideMark/>
          </w:tcPr>
          <w:p w14:paraId="115A66BA"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1.65 (1.28, 2.12)</w:t>
            </w:r>
          </w:p>
        </w:tc>
      </w:tr>
      <w:tr w:rsidR="00F62426" w:rsidRPr="009D24F0" w14:paraId="374FE3BE" w14:textId="77777777" w:rsidTr="0092277E">
        <w:trPr>
          <w:trHeight w:val="323"/>
        </w:trPr>
        <w:tc>
          <w:tcPr>
            <w:tcW w:w="1170" w:type="dxa"/>
            <w:vMerge w:val="restart"/>
            <w:noWrap/>
            <w:hideMark/>
          </w:tcPr>
          <w:p w14:paraId="7602D9BC" w14:textId="4D988DA3"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Den</w:t>
            </w:r>
            <w:r>
              <w:rPr>
                <w:rFonts w:ascii="Calibri" w:hAnsi="Calibri" w:cs="Calibri"/>
                <w:color w:val="000000"/>
                <w:sz w:val="18"/>
                <w:szCs w:val="18"/>
              </w:rPr>
              <w:t xml:space="preserve"> </w:t>
            </w:r>
            <w:r w:rsidRPr="009D24F0">
              <w:rPr>
                <w:rFonts w:ascii="Calibri" w:hAnsi="Calibri" w:cs="Calibri"/>
                <w:color w:val="000000"/>
                <w:sz w:val="18"/>
                <w:szCs w:val="18"/>
              </w:rPr>
              <w:t>Braver et al. 2018</w:t>
            </w:r>
            <w:r>
              <w:rPr>
                <w:rFonts w:ascii="Calibri" w:hAnsi="Calibri" w:cs="Calibri"/>
                <w:color w:val="000000"/>
                <w:sz w:val="18"/>
                <w:szCs w:val="18"/>
              </w:rPr>
              <w:fldChar w:fldCharType="begin">
                <w:fldData xml:space="preserve">PEVuZE5vdGU+PENpdGU+PEF1dGhvcj5kZW4gQnJhdmVyPC9BdXRob3I+PFllYXI+MjAxODwvWWVh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</w:fldData>
              </w:fldChar>
            </w:r>
            <w:r w:rsidR="004B3C90">
              <w:rPr>
                <w:rFonts w:ascii="Calibri" w:hAnsi="Calibri" w:cs="Calibri"/>
                <w:color w:val="000000"/>
                <w:sz w:val="18"/>
                <w:szCs w:val="18"/>
              </w:rPr>
              <w:instrText xml:space="preserve"> ADDIN EN.CITE </w:instrText>
            </w:r>
            <w:r w:rsidR="004B3C90">
              <w:rPr>
                <w:rFonts w:ascii="Calibri" w:hAnsi="Calibri" w:cs="Calibri"/>
                <w:color w:val="000000"/>
                <w:sz w:val="18"/>
                <w:szCs w:val="18"/>
              </w:rPr>
              <w:fldChar w:fldCharType="begin">
                <w:fldData xml:space="preserve">PEVuZE5vdGU+PENpdGU+PEF1dGhvcj5kZW4gQnJhdmVyPC9BdXRob3I+PFllYXI+MjAxODwvWWVh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</w:fldData>
              </w:fldChar>
            </w:r>
            <w:r w:rsidR="004B3C90">
              <w:rPr>
                <w:rFonts w:ascii="Calibri" w:hAnsi="Calibri" w:cs="Calibri"/>
                <w:color w:val="000000"/>
                <w:sz w:val="18"/>
                <w:szCs w:val="18"/>
              </w:rPr>
              <w:instrText xml:space="preserve"> ADDIN EN.CITE.DATA </w:instrText>
            </w:r>
            <w:r w:rsidR="004B3C90">
              <w:rPr>
                <w:rFonts w:ascii="Calibri" w:hAnsi="Calibri" w:cs="Calibri"/>
                <w:color w:val="000000"/>
                <w:sz w:val="18"/>
                <w:szCs w:val="18"/>
              </w:rPr>
            </w:r>
            <w:r w:rsidR="004B3C90">
              <w:rPr>
                <w:rFonts w:ascii="Calibri" w:hAnsi="Calibri" w:cs="Calibri"/>
                <w:color w:val="000000"/>
                <w:sz w:val="18"/>
                <w:szCs w:val="18"/>
              </w:rPr>
              <w:fldChar w:fldCharType="end"/>
            </w:r>
            <w:r>
              <w:rPr>
                <w:rFonts w:ascii="Calibri" w:hAnsi="Calibri" w:cs="Calibri"/>
                <w:color w:val="000000"/>
                <w:sz w:val="18"/>
                <w:szCs w:val="18"/>
              </w:rPr>
            </w:r>
            <w:r>
              <w:rPr>
                <w:rFonts w:ascii="Calibri" w:hAnsi="Calibri" w:cs="Calibri"/>
                <w:color w:val="000000"/>
                <w:sz w:val="18"/>
                <w:szCs w:val="18"/>
              </w:rPr>
              <w:fldChar w:fldCharType="separate"/>
            </w:r>
            <w:r w:rsidR="004B3C90" w:rsidRPr="004B3C90">
              <w:rPr>
                <w:rFonts w:ascii="Calibri" w:hAnsi="Calibri" w:cs="Calibri"/>
                <w:noProof/>
                <w:color w:val="000000"/>
                <w:sz w:val="18"/>
                <w:szCs w:val="18"/>
                <w:vertAlign w:val="superscript"/>
              </w:rPr>
              <w:t>28</w:t>
            </w:r>
            <w:r>
              <w:rPr>
                <w:rFonts w:ascii="Calibri" w:hAnsi="Calibri" w:cs="Calibri"/>
                <w:color w:val="000000"/>
                <w:sz w:val="18"/>
                <w:szCs w:val="18"/>
              </w:rPr>
              <w:fldChar w:fldCharType="end"/>
            </w:r>
          </w:p>
        </w:tc>
        <w:tc>
          <w:tcPr>
            <w:tcW w:w="2403" w:type="dxa"/>
            <w:vMerge w:val="restart"/>
            <w:noWrap/>
            <w:hideMark/>
          </w:tcPr>
          <w:p w14:paraId="6667FE33"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meta-analysis</w:t>
            </w:r>
          </w:p>
        </w:tc>
        <w:tc>
          <w:tcPr>
            <w:tcW w:w="1260" w:type="dxa"/>
            <w:vMerge w:val="restart"/>
            <w:hideMark/>
          </w:tcPr>
          <w:p w14:paraId="3E8FE2F0"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prevalence or incidence</w:t>
            </w:r>
          </w:p>
        </w:tc>
        <w:tc>
          <w:tcPr>
            <w:tcW w:w="1445" w:type="dxa"/>
            <w:vMerge w:val="restart"/>
            <w:noWrap/>
            <w:hideMark/>
          </w:tcPr>
          <w:p w14:paraId="3101E70E"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blood glucose or self-report</w:t>
            </w:r>
          </w:p>
        </w:tc>
        <w:tc>
          <w:tcPr>
            <w:tcW w:w="2092" w:type="dxa"/>
            <w:vMerge w:val="restart"/>
            <w:hideMark/>
          </w:tcPr>
          <w:p w14:paraId="3109E412"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urban vs. rural</w:t>
            </w:r>
          </w:p>
        </w:tc>
        <w:tc>
          <w:tcPr>
            <w:tcW w:w="2313" w:type="dxa"/>
            <w:vMerge w:val="restart"/>
            <w:hideMark/>
          </w:tcPr>
          <w:p w14:paraId="637F542A"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 all age-sex adjusted ; some studies also adjusted for BMI, phys. Activity, etc.</w:t>
            </w:r>
          </w:p>
        </w:tc>
        <w:tc>
          <w:tcPr>
            <w:tcW w:w="1260" w:type="dxa"/>
            <w:noWrap/>
            <w:hideMark/>
          </w:tcPr>
          <w:p w14:paraId="26CCAFFE"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upper middle income </w:t>
            </w:r>
          </w:p>
        </w:tc>
        <w:tc>
          <w:tcPr>
            <w:tcW w:w="1266" w:type="dxa"/>
            <w:noWrap/>
            <w:hideMark/>
          </w:tcPr>
          <w:p w14:paraId="158869DC"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n=8 studies</w:t>
            </w:r>
          </w:p>
        </w:tc>
        <w:tc>
          <w:tcPr>
            <w:tcW w:w="1530" w:type="dxa"/>
            <w:noWrap/>
            <w:hideMark/>
          </w:tcPr>
          <w:p w14:paraId="2D51D472"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1.49 (1.16, 1.92)</w:t>
            </w:r>
          </w:p>
        </w:tc>
      </w:tr>
      <w:tr w:rsidR="00F62426" w:rsidRPr="009D24F0" w14:paraId="2367CB3A" w14:textId="77777777" w:rsidTr="0092277E">
        <w:trPr>
          <w:trHeight w:val="323"/>
        </w:trPr>
        <w:tc>
          <w:tcPr>
            <w:tcW w:w="1170" w:type="dxa"/>
            <w:vMerge/>
            <w:hideMark/>
          </w:tcPr>
          <w:p w14:paraId="0EE0D10F" w14:textId="77777777" w:rsidR="00F62426" w:rsidRPr="009D24F0" w:rsidRDefault="00F62426" w:rsidP="0092277E">
            <w:pPr>
              <w:rPr>
                <w:rFonts w:ascii="Calibri" w:hAnsi="Calibri" w:cs="Calibri"/>
                <w:color w:val="000000"/>
                <w:sz w:val="18"/>
                <w:szCs w:val="18"/>
              </w:rPr>
            </w:pPr>
          </w:p>
        </w:tc>
        <w:tc>
          <w:tcPr>
            <w:tcW w:w="2403" w:type="dxa"/>
            <w:vMerge/>
            <w:hideMark/>
          </w:tcPr>
          <w:p w14:paraId="61C0E88A" w14:textId="77777777" w:rsidR="00F62426" w:rsidRPr="009D24F0" w:rsidRDefault="00F62426" w:rsidP="0092277E">
            <w:pPr>
              <w:rPr>
                <w:rFonts w:ascii="Calibri" w:hAnsi="Calibri" w:cs="Calibri"/>
                <w:color w:val="000000"/>
                <w:sz w:val="18"/>
                <w:szCs w:val="18"/>
              </w:rPr>
            </w:pPr>
          </w:p>
        </w:tc>
        <w:tc>
          <w:tcPr>
            <w:tcW w:w="1260" w:type="dxa"/>
            <w:vMerge/>
            <w:hideMark/>
          </w:tcPr>
          <w:p w14:paraId="40A5E9E6" w14:textId="77777777" w:rsidR="00F62426" w:rsidRPr="009D24F0" w:rsidRDefault="00F62426" w:rsidP="0092277E">
            <w:pPr>
              <w:rPr>
                <w:rFonts w:ascii="Calibri" w:hAnsi="Calibri" w:cs="Calibri"/>
                <w:color w:val="000000"/>
                <w:sz w:val="18"/>
                <w:szCs w:val="18"/>
              </w:rPr>
            </w:pPr>
          </w:p>
        </w:tc>
        <w:tc>
          <w:tcPr>
            <w:tcW w:w="1445" w:type="dxa"/>
            <w:vMerge/>
            <w:hideMark/>
          </w:tcPr>
          <w:p w14:paraId="380AE862" w14:textId="77777777" w:rsidR="00F62426" w:rsidRPr="009D24F0" w:rsidRDefault="00F62426" w:rsidP="0092277E">
            <w:pPr>
              <w:rPr>
                <w:rFonts w:ascii="Calibri" w:hAnsi="Calibri" w:cs="Calibri"/>
                <w:color w:val="000000"/>
                <w:sz w:val="18"/>
                <w:szCs w:val="18"/>
              </w:rPr>
            </w:pPr>
          </w:p>
        </w:tc>
        <w:tc>
          <w:tcPr>
            <w:tcW w:w="2092" w:type="dxa"/>
            <w:vMerge/>
            <w:hideMark/>
          </w:tcPr>
          <w:p w14:paraId="1581CA8D" w14:textId="77777777" w:rsidR="00F62426" w:rsidRPr="009D24F0" w:rsidRDefault="00F62426" w:rsidP="0092277E">
            <w:pPr>
              <w:rPr>
                <w:rFonts w:ascii="Calibri" w:hAnsi="Calibri" w:cs="Calibri"/>
                <w:color w:val="000000"/>
                <w:sz w:val="18"/>
                <w:szCs w:val="18"/>
              </w:rPr>
            </w:pPr>
          </w:p>
        </w:tc>
        <w:tc>
          <w:tcPr>
            <w:tcW w:w="2313" w:type="dxa"/>
            <w:vMerge/>
            <w:hideMark/>
          </w:tcPr>
          <w:p w14:paraId="2F44399F" w14:textId="77777777" w:rsidR="00F62426" w:rsidRPr="009D24F0" w:rsidRDefault="00F62426" w:rsidP="0092277E">
            <w:pPr>
              <w:rPr>
                <w:rFonts w:ascii="Calibri" w:hAnsi="Calibri" w:cs="Calibri"/>
                <w:color w:val="000000"/>
                <w:sz w:val="18"/>
                <w:szCs w:val="18"/>
              </w:rPr>
            </w:pPr>
          </w:p>
        </w:tc>
        <w:tc>
          <w:tcPr>
            <w:tcW w:w="1260" w:type="dxa"/>
            <w:noWrap/>
            <w:hideMark/>
          </w:tcPr>
          <w:p w14:paraId="67635DA7"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lower middle income</w:t>
            </w:r>
          </w:p>
        </w:tc>
        <w:tc>
          <w:tcPr>
            <w:tcW w:w="1266" w:type="dxa"/>
            <w:noWrap/>
            <w:hideMark/>
          </w:tcPr>
          <w:p w14:paraId="6A0CC827"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n=7 studies</w:t>
            </w:r>
          </w:p>
        </w:tc>
        <w:tc>
          <w:tcPr>
            <w:tcW w:w="1530" w:type="dxa"/>
            <w:noWrap/>
            <w:hideMark/>
          </w:tcPr>
          <w:p w14:paraId="07675D02"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1.45 (1.20, 1.74)</w:t>
            </w:r>
          </w:p>
        </w:tc>
      </w:tr>
      <w:tr w:rsidR="00F62426" w:rsidRPr="009D24F0" w14:paraId="3E5CD76F" w14:textId="77777777" w:rsidTr="0092277E">
        <w:trPr>
          <w:trHeight w:val="606"/>
        </w:trPr>
        <w:tc>
          <w:tcPr>
            <w:tcW w:w="1170" w:type="dxa"/>
            <w:noWrap/>
            <w:hideMark/>
          </w:tcPr>
          <w:p w14:paraId="5FEC3E12" w14:textId="154B40BB"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O'Connor et al. 2012</w:t>
            </w:r>
            <w:r>
              <w:rPr>
                <w:rFonts w:ascii="Calibri" w:hAnsi="Calibri" w:cs="Calibri"/>
                <w:color w:val="000000"/>
                <w:sz w:val="18"/>
                <w:szCs w:val="18"/>
              </w:rPr>
              <w:fldChar w:fldCharType="begin"/>
            </w:r>
            <w:r w:rsidR="004B3C90">
              <w:rPr>
                <w:rFonts w:ascii="Calibri" w:hAnsi="Calibri" w:cs="Calibri"/>
                <w:color w:val="000000"/>
                <w:sz w:val="18"/>
                <w:szCs w:val="18"/>
              </w:rPr>
              <w:instrText xml:space="preserve"> ADDIN EN.CITE &lt;EndNote&gt;&lt;Cite&gt;&lt;Author&gt;O&amp;apos;Connor&lt;/Author&gt;&lt;Year&gt;2012&lt;/Year&gt;&lt;RecNum&gt;886&lt;/RecNum&gt;&lt;DisplayText&gt;&lt;style face="superscript"&gt;29&lt;/style&gt;&lt;/DisplayText&gt;&lt;record&gt;&lt;rec-number&gt;886&lt;/rec-number&gt;&lt;foreign-keys&gt;&lt;key app="EN" db-id="wpzxw5es0ewxd7e50xs52xtn555s5sazxr55" timestamp="1644436804"&gt;886&lt;/key&gt;&lt;/foreign-keys&gt;&lt;ref-type name="Journal Article"&gt;17&lt;/ref-type&gt;&lt;contributors&gt;&lt;authors&gt;&lt;author&gt;O&amp;apos;Connor, A.&lt;/author&gt;&lt;author&gt;Wellenius, G.&lt;/author&gt;&lt;/authors&gt;&lt;/contributors&gt;&lt;titles&gt;&lt;title&gt;Rural–urban disparities in the prevalence of diabetes and coronary heart disease&lt;/title&gt;&lt;secondary-title&gt;Public Health&lt;/secondary-title&gt;&lt;/titles&gt;&lt;periodical&gt;&lt;full-title&gt;Public Health&lt;/full-title&gt;&lt;/periodical&gt;&lt;pages&gt;813-820&lt;/pages&gt;&lt;volume&gt;126&lt;/volume&gt;&lt;number&gt;10&lt;/number&gt;&lt;keywords&gt;&lt;keyword&gt;Rural&lt;/keyword&gt;&lt;keyword&gt;Diabetes&lt;/keyword&gt;&lt;keyword&gt;Coronary heart disease&lt;/keyword&gt;&lt;keyword&gt;Health disparity&lt;/keyword&gt;&lt;keyword&gt;Socio-economic status&lt;/keyword&gt;&lt;/keywords&gt;&lt;dates&gt;&lt;year&gt;2012&lt;/year&gt;&lt;pub-dates&gt;&lt;date&gt;2012/10/01/&lt;/date&gt;&lt;/pub-dates&gt;&lt;/dates&gt;&lt;isbn&gt;0033-3506&lt;/isbn&gt;&lt;urls&gt;&lt;related-urls&gt;&lt;url&gt;https://www.sciencedirect.com/science/article/pii/S0033350612002016&lt;/url&gt;&lt;/related-urls&gt;&lt;/urls&gt;&lt;electronic-resource-num&gt;https://doi.org/10.1016/j.puhe.2012.05.029&lt;/electronic-resource-num&gt;&lt;/record&gt;&lt;/Cite&gt;&lt;/EndNote&gt;</w:instrText>
            </w:r>
            <w:r>
              <w:rPr>
                <w:rFonts w:ascii="Calibri" w:hAnsi="Calibri" w:cs="Calibri"/>
                <w:color w:val="000000"/>
                <w:sz w:val="18"/>
                <w:szCs w:val="18"/>
              </w:rPr>
              <w:fldChar w:fldCharType="separate"/>
            </w:r>
            <w:r w:rsidR="004B3C90" w:rsidRPr="004B3C90">
              <w:rPr>
                <w:rFonts w:ascii="Calibri" w:hAnsi="Calibri" w:cs="Calibri"/>
                <w:noProof/>
                <w:color w:val="000000"/>
                <w:sz w:val="18"/>
                <w:szCs w:val="18"/>
                <w:vertAlign w:val="superscript"/>
              </w:rPr>
              <w:t>29</w:t>
            </w:r>
            <w:r>
              <w:rPr>
                <w:rFonts w:ascii="Calibri" w:hAnsi="Calibri" w:cs="Calibri"/>
                <w:color w:val="000000"/>
                <w:sz w:val="18"/>
                <w:szCs w:val="18"/>
              </w:rPr>
              <w:fldChar w:fldCharType="end"/>
            </w:r>
          </w:p>
        </w:tc>
        <w:tc>
          <w:tcPr>
            <w:tcW w:w="2403" w:type="dxa"/>
            <w:noWrap/>
            <w:hideMark/>
          </w:tcPr>
          <w:p w14:paraId="051615C1"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U</w:t>
            </w:r>
            <w:r>
              <w:rPr>
                <w:rFonts w:ascii="Calibri" w:hAnsi="Calibri" w:cs="Calibri"/>
                <w:color w:val="000000"/>
                <w:sz w:val="18"/>
                <w:szCs w:val="18"/>
              </w:rPr>
              <w:t>nited States Behavioral Risk Factor Surveillance System (</w:t>
            </w:r>
            <w:r w:rsidRPr="009D24F0">
              <w:rPr>
                <w:rFonts w:ascii="Calibri" w:hAnsi="Calibri" w:cs="Calibri"/>
                <w:color w:val="000000"/>
                <w:sz w:val="18"/>
                <w:szCs w:val="18"/>
              </w:rPr>
              <w:t>BRFSS</w:t>
            </w:r>
            <w:r>
              <w:rPr>
                <w:rFonts w:ascii="Calibri" w:hAnsi="Calibri" w:cs="Calibri"/>
                <w:color w:val="000000"/>
                <w:sz w:val="18"/>
                <w:szCs w:val="18"/>
              </w:rPr>
              <w:t>)</w:t>
            </w:r>
            <w:r w:rsidRPr="009D24F0">
              <w:rPr>
                <w:rFonts w:ascii="Calibri" w:hAnsi="Calibri" w:cs="Calibri"/>
                <w:color w:val="000000"/>
                <w:sz w:val="18"/>
                <w:szCs w:val="18"/>
              </w:rPr>
              <w:t xml:space="preserve"> study</w:t>
            </w:r>
          </w:p>
        </w:tc>
        <w:tc>
          <w:tcPr>
            <w:tcW w:w="1260" w:type="dxa"/>
            <w:noWrap/>
            <w:hideMark/>
          </w:tcPr>
          <w:p w14:paraId="3B4D3F17"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prevalence</w:t>
            </w:r>
          </w:p>
        </w:tc>
        <w:tc>
          <w:tcPr>
            <w:tcW w:w="1445" w:type="dxa"/>
            <w:noWrap/>
            <w:hideMark/>
          </w:tcPr>
          <w:p w14:paraId="1D7A351E"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self-report</w:t>
            </w:r>
          </w:p>
        </w:tc>
        <w:tc>
          <w:tcPr>
            <w:tcW w:w="2092" w:type="dxa"/>
            <w:noWrap/>
            <w:hideMark/>
          </w:tcPr>
          <w:p w14:paraId="7454789E" w14:textId="77777777" w:rsidR="00F62426" w:rsidRDefault="00F62426" w:rsidP="0092277E">
            <w:pPr>
              <w:rPr>
                <w:rFonts w:ascii="Calibri" w:hAnsi="Calibri" w:cs="Calibri"/>
                <w:sz w:val="20"/>
                <w:szCs w:val="20"/>
              </w:rPr>
            </w:pPr>
            <w:r w:rsidRPr="009D24F0">
              <w:rPr>
                <w:rFonts w:ascii="Calibri" w:hAnsi="Calibri" w:cs="Calibri"/>
                <w:color w:val="000000"/>
                <w:sz w:val="18"/>
                <w:szCs w:val="18"/>
              </w:rPr>
              <w:t>rural vs. urban</w:t>
            </w:r>
            <w:r>
              <w:rPr>
                <w:rFonts w:ascii="Calibri" w:hAnsi="Calibri" w:cs="Calibri"/>
                <w:color w:val="000000"/>
                <w:sz w:val="18"/>
                <w:szCs w:val="18"/>
              </w:rPr>
              <w:t xml:space="preserve"> </w:t>
            </w:r>
            <w:r w:rsidRPr="004E0FEB">
              <w:rPr>
                <w:rFonts w:ascii="Calibri" w:hAnsi="Calibri" w:cs="Calibri"/>
                <w:sz w:val="20"/>
                <w:szCs w:val="20"/>
              </w:rPr>
              <w:t>ǁ</w:t>
            </w:r>
          </w:p>
          <w:p w14:paraId="67A4327E"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 xml:space="preserve"> </w:t>
            </w:r>
          </w:p>
        </w:tc>
        <w:tc>
          <w:tcPr>
            <w:tcW w:w="2313" w:type="dxa"/>
            <w:hideMark/>
          </w:tcPr>
          <w:p w14:paraId="2131F799"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HH income, education, age, sex, BMI, race/ethnicity</w:t>
            </w:r>
          </w:p>
        </w:tc>
        <w:tc>
          <w:tcPr>
            <w:tcW w:w="1260" w:type="dxa"/>
            <w:noWrap/>
            <w:hideMark/>
          </w:tcPr>
          <w:p w14:paraId="14F46AAC"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high income</w:t>
            </w:r>
          </w:p>
        </w:tc>
        <w:tc>
          <w:tcPr>
            <w:tcW w:w="1266" w:type="dxa"/>
            <w:noWrap/>
            <w:hideMark/>
          </w:tcPr>
          <w:p w14:paraId="7FAD03E6"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n=214698</w:t>
            </w:r>
          </w:p>
        </w:tc>
        <w:tc>
          <w:tcPr>
            <w:tcW w:w="1530" w:type="dxa"/>
            <w:noWrap/>
            <w:hideMark/>
          </w:tcPr>
          <w:p w14:paraId="2B7B9055"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1.06 (1.01, 1.12)</w:t>
            </w:r>
          </w:p>
        </w:tc>
      </w:tr>
      <w:tr w:rsidR="00F62426" w:rsidRPr="009D24F0" w14:paraId="6813A70D" w14:textId="77777777" w:rsidTr="0092277E">
        <w:trPr>
          <w:trHeight w:val="647"/>
        </w:trPr>
        <w:tc>
          <w:tcPr>
            <w:tcW w:w="1170" w:type="dxa"/>
            <w:tcBorders>
              <w:bottom w:val="single" w:sz="4" w:space="0" w:color="auto"/>
            </w:tcBorders>
            <w:noWrap/>
            <w:hideMark/>
          </w:tcPr>
          <w:p w14:paraId="0AC18CE7" w14:textId="72CD8145" w:rsidR="00F62426" w:rsidRPr="009D24F0" w:rsidRDefault="00F62426" w:rsidP="0092277E">
            <w:pPr>
              <w:rPr>
                <w:rFonts w:ascii="Calibri" w:hAnsi="Calibri" w:cs="Calibri"/>
                <w:color w:val="000000"/>
                <w:sz w:val="18"/>
                <w:szCs w:val="18"/>
              </w:rPr>
            </w:pPr>
            <w:proofErr w:type="spellStart"/>
            <w:r w:rsidRPr="009D24F0">
              <w:rPr>
                <w:rFonts w:ascii="Calibri" w:hAnsi="Calibri" w:cs="Calibri"/>
                <w:color w:val="000000"/>
                <w:sz w:val="18"/>
                <w:szCs w:val="18"/>
              </w:rPr>
              <w:lastRenderedPageBreak/>
              <w:t>Corsi</w:t>
            </w:r>
            <w:proofErr w:type="spellEnd"/>
            <w:r w:rsidRPr="009D24F0">
              <w:rPr>
                <w:rFonts w:ascii="Calibri" w:hAnsi="Calibri" w:cs="Calibri"/>
                <w:color w:val="000000"/>
                <w:sz w:val="18"/>
                <w:szCs w:val="18"/>
              </w:rPr>
              <w:t xml:space="preserve"> et al. 2019</w:t>
            </w:r>
            <w:r>
              <w:rPr>
                <w:rFonts w:ascii="Calibri" w:hAnsi="Calibri" w:cs="Calibri"/>
                <w:color w:val="000000"/>
                <w:sz w:val="18"/>
                <w:szCs w:val="18"/>
              </w:rPr>
              <w:fldChar w:fldCharType="begin"/>
            </w:r>
            <w:r w:rsidR="004B3C90">
              <w:rPr>
                <w:rFonts w:ascii="Calibri" w:hAnsi="Calibri" w:cs="Calibri"/>
                <w:color w:val="000000"/>
                <w:sz w:val="18"/>
                <w:szCs w:val="18"/>
              </w:rPr>
              <w:instrText xml:space="preserve"> ADDIN EN.CITE &lt;EndNote&gt;&lt;Cite&gt;&lt;Author&gt;Corsi&lt;/Author&gt;&lt;Year&gt;2019&lt;/Year&gt;&lt;RecNum&gt;935&lt;/RecNum&gt;&lt;DisplayText&gt;&lt;style face="superscript"&gt;30&lt;/style&gt;&lt;/DisplayText&gt;&lt;record&gt;&lt;rec-number&gt;935&lt;/rec-number&gt;&lt;foreign-keys&gt;&lt;key app="EN" db-id="wpzxw5es0ewxd7e50xs52xtn555s5sazxr55" timestamp="1649185847"&gt;935&lt;/key&gt;&lt;/foreign-keys&gt;&lt;ref-type name="Journal Article"&gt;17&lt;/ref-type&gt;&lt;contributors&gt;&lt;authors&gt;&lt;author&gt;Corsi, Daniel J.&lt;/author&gt;&lt;author&gt;Subramanian, S. V.&lt;/author&gt;&lt;/authors&gt;&lt;/contributors&gt;&lt;titles&gt;&lt;title&gt;Socioeconomic Gradients and Distribution of Diabetes, Hypertension, and Obesity in India&lt;/title&gt;&lt;secondary-title&gt;JAMA Network Open&lt;/secondary-title&gt;&lt;/titles&gt;&lt;periodical&gt;&lt;full-title&gt;JAMA Network Open&lt;/full-title&gt;&lt;/periodical&gt;&lt;pages&gt;e190411-e190411&lt;/pages&gt;&lt;volume&gt;2&lt;/volume&gt;&lt;number&gt;4&lt;/number&gt;&lt;dates&gt;&lt;year&gt;2019&lt;/year&gt;&lt;/dates&gt;&lt;isbn&gt;2574-3805&lt;/isbn&gt;&lt;urls&gt;&lt;related-urls&gt;&lt;url&gt;https://doi.org/10.1001/jamanetworkopen.2019.0411&lt;/url&gt;&lt;/related-urls&gt;&lt;/urls&gt;&lt;electronic-resource-num&gt;10.1001/jamanetworkopen.2019.0411&lt;/electronic-resource-num&gt;&lt;access-date&gt;4/5/2022&lt;/access-date&gt;&lt;/record&gt;&lt;/Cite&gt;&lt;/EndNote&gt;</w:instrText>
            </w:r>
            <w:r>
              <w:rPr>
                <w:rFonts w:ascii="Calibri" w:hAnsi="Calibri" w:cs="Calibri"/>
                <w:color w:val="000000"/>
                <w:sz w:val="18"/>
                <w:szCs w:val="18"/>
              </w:rPr>
              <w:fldChar w:fldCharType="separate"/>
            </w:r>
            <w:r w:rsidR="004B3C90" w:rsidRPr="004B3C90">
              <w:rPr>
                <w:rFonts w:ascii="Calibri" w:hAnsi="Calibri" w:cs="Calibri"/>
                <w:noProof/>
                <w:color w:val="000000"/>
                <w:sz w:val="18"/>
                <w:szCs w:val="18"/>
                <w:vertAlign w:val="superscript"/>
              </w:rPr>
              <w:t>30</w:t>
            </w:r>
            <w:r>
              <w:rPr>
                <w:rFonts w:ascii="Calibri" w:hAnsi="Calibri" w:cs="Calibri"/>
                <w:color w:val="000000"/>
                <w:sz w:val="18"/>
                <w:szCs w:val="18"/>
              </w:rPr>
              <w:fldChar w:fldCharType="end"/>
            </w:r>
          </w:p>
        </w:tc>
        <w:tc>
          <w:tcPr>
            <w:tcW w:w="2403" w:type="dxa"/>
            <w:tcBorders>
              <w:bottom w:val="single" w:sz="4" w:space="0" w:color="auto"/>
            </w:tcBorders>
            <w:hideMark/>
          </w:tcPr>
          <w:p w14:paraId="3E4729A6"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India National Family Health Survey 4</w:t>
            </w:r>
          </w:p>
        </w:tc>
        <w:tc>
          <w:tcPr>
            <w:tcW w:w="1260" w:type="dxa"/>
            <w:tcBorders>
              <w:bottom w:val="single" w:sz="4" w:space="0" w:color="auto"/>
            </w:tcBorders>
            <w:hideMark/>
          </w:tcPr>
          <w:p w14:paraId="4B1593D4"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prevalence</w:t>
            </w:r>
          </w:p>
        </w:tc>
        <w:tc>
          <w:tcPr>
            <w:tcW w:w="1445" w:type="dxa"/>
            <w:tcBorders>
              <w:bottom w:val="single" w:sz="4" w:space="0" w:color="auto"/>
            </w:tcBorders>
            <w:hideMark/>
          </w:tcPr>
          <w:p w14:paraId="15D513A5"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blood glucose or medication usage</w:t>
            </w:r>
          </w:p>
        </w:tc>
        <w:tc>
          <w:tcPr>
            <w:tcW w:w="2092" w:type="dxa"/>
            <w:tcBorders>
              <w:bottom w:val="single" w:sz="4" w:space="0" w:color="auto"/>
            </w:tcBorders>
            <w:hideMark/>
          </w:tcPr>
          <w:p w14:paraId="2A5F5C70"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urban vs. rural</w:t>
            </w:r>
          </w:p>
        </w:tc>
        <w:tc>
          <w:tcPr>
            <w:tcW w:w="2313" w:type="dxa"/>
            <w:tcBorders>
              <w:bottom w:val="single" w:sz="4" w:space="0" w:color="auto"/>
            </w:tcBorders>
            <w:hideMark/>
          </w:tcPr>
          <w:p w14:paraId="2769F0B5"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age, sex, smoking and alcohol, wealth, education, social caste</w:t>
            </w:r>
          </w:p>
        </w:tc>
        <w:tc>
          <w:tcPr>
            <w:tcW w:w="1260" w:type="dxa"/>
            <w:tcBorders>
              <w:bottom w:val="single" w:sz="4" w:space="0" w:color="auto"/>
            </w:tcBorders>
            <w:noWrap/>
            <w:hideMark/>
          </w:tcPr>
          <w:p w14:paraId="26441630"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lower middle income</w:t>
            </w:r>
          </w:p>
        </w:tc>
        <w:tc>
          <w:tcPr>
            <w:tcW w:w="1266" w:type="dxa"/>
            <w:tcBorders>
              <w:bottom w:val="single" w:sz="4" w:space="0" w:color="auto"/>
            </w:tcBorders>
            <w:noWrap/>
            <w:hideMark/>
          </w:tcPr>
          <w:p w14:paraId="1D13FF63"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n=718597</w:t>
            </w:r>
          </w:p>
        </w:tc>
        <w:tc>
          <w:tcPr>
            <w:tcW w:w="1530" w:type="dxa"/>
            <w:tcBorders>
              <w:bottom w:val="single" w:sz="4" w:space="0" w:color="auto"/>
            </w:tcBorders>
            <w:noWrap/>
            <w:hideMark/>
          </w:tcPr>
          <w:p w14:paraId="23394B8A" w14:textId="77777777" w:rsidR="00F62426" w:rsidRPr="009D24F0" w:rsidRDefault="00F62426" w:rsidP="0092277E">
            <w:pPr>
              <w:rPr>
                <w:rFonts w:ascii="Calibri" w:hAnsi="Calibri" w:cs="Calibri"/>
                <w:color w:val="000000"/>
                <w:sz w:val="18"/>
                <w:szCs w:val="18"/>
              </w:rPr>
            </w:pPr>
            <w:r w:rsidRPr="009D24F0">
              <w:rPr>
                <w:rFonts w:ascii="Calibri" w:hAnsi="Calibri" w:cs="Calibri"/>
                <w:color w:val="000000"/>
                <w:sz w:val="18"/>
                <w:szCs w:val="18"/>
              </w:rPr>
              <w:t>1.12 (1.01, 1.25)</w:t>
            </w:r>
          </w:p>
        </w:tc>
      </w:tr>
    </w:tbl>
    <w:p w14:paraId="54FC8739" w14:textId="79092ADC" w:rsidR="00F62426" w:rsidRDefault="00F62426" w:rsidP="00F62426">
      <w:pPr>
        <w:rPr>
          <w:rFonts w:ascii="Calibri" w:hAnsi="Calibri" w:cs="Calibri"/>
          <w:sz w:val="20"/>
          <w:szCs w:val="20"/>
        </w:rPr>
      </w:pPr>
      <w:r>
        <w:rPr>
          <w:rFonts w:ascii="Calibri" w:hAnsi="Calibri" w:cs="Calibri"/>
          <w:sz w:val="20"/>
          <w:szCs w:val="20"/>
        </w:rPr>
        <w:t xml:space="preserve">*Relative risk difference estimates based on </w:t>
      </w:r>
      <w:r w:rsidR="00EE6020">
        <w:rPr>
          <w:rFonts w:ascii="Calibri" w:hAnsi="Calibri" w:cs="Calibri"/>
          <w:sz w:val="20"/>
          <w:szCs w:val="20"/>
        </w:rPr>
        <w:t>T2D</w:t>
      </w:r>
      <w:r>
        <w:rPr>
          <w:rFonts w:ascii="Calibri" w:hAnsi="Calibri" w:cs="Calibri"/>
          <w:sz w:val="20"/>
          <w:szCs w:val="20"/>
        </w:rPr>
        <w:t xml:space="preserve"> prevalence are assumed to be generalizable to diabetes incidence, the outcome of interest in this comparative risk assessment analysis.</w:t>
      </w:r>
    </w:p>
    <w:p w14:paraId="76DC65F4" w14:textId="77777777" w:rsidR="00F62426" w:rsidRPr="00F20E39" w:rsidRDefault="00F62426" w:rsidP="00F62426">
      <w:pPr>
        <w:rPr>
          <w:rFonts w:ascii="Calibri" w:hAnsi="Calibri" w:cs="Calibri"/>
          <w:sz w:val="20"/>
          <w:szCs w:val="20"/>
        </w:rPr>
      </w:pPr>
      <w:r w:rsidRPr="00F20E39">
        <w:rPr>
          <w:rFonts w:ascii="Calibri" w:hAnsi="Calibri" w:cs="Calibri"/>
          <w:sz w:val="20"/>
          <w:szCs w:val="20"/>
        </w:rPr>
        <w:t xml:space="preserve">†GDD definition of education level definition as follows- </w:t>
      </w:r>
      <w:r>
        <w:rPr>
          <w:rFonts w:ascii="Calibri" w:hAnsi="Calibri" w:cs="Calibri"/>
          <w:sz w:val="20"/>
          <w:szCs w:val="20"/>
        </w:rPr>
        <w:t>Low</w:t>
      </w:r>
      <w:r w:rsidRPr="00F20E39">
        <w:rPr>
          <w:rFonts w:ascii="Calibri" w:hAnsi="Calibri" w:cs="Calibri"/>
          <w:sz w:val="20"/>
          <w:szCs w:val="20"/>
        </w:rPr>
        <w:t xml:space="preserve">(1) : 0 - &lt; 6 years completed; </w:t>
      </w:r>
      <w:r>
        <w:rPr>
          <w:rFonts w:ascii="Calibri" w:hAnsi="Calibri" w:cs="Calibri"/>
          <w:sz w:val="20"/>
          <w:szCs w:val="20"/>
        </w:rPr>
        <w:t>Medium</w:t>
      </w:r>
      <w:r w:rsidRPr="00F20E39">
        <w:rPr>
          <w:rFonts w:ascii="Calibri" w:hAnsi="Calibri" w:cs="Calibri"/>
          <w:sz w:val="20"/>
          <w:szCs w:val="20"/>
        </w:rPr>
        <w:t xml:space="preserve"> (Secondary): 7-11 years completed; </w:t>
      </w:r>
      <w:r>
        <w:rPr>
          <w:rFonts w:ascii="Calibri" w:hAnsi="Calibri" w:cs="Calibri"/>
          <w:sz w:val="20"/>
          <w:szCs w:val="20"/>
        </w:rPr>
        <w:t>High</w:t>
      </w:r>
      <w:r w:rsidRPr="00F20E39">
        <w:rPr>
          <w:rFonts w:ascii="Calibri" w:hAnsi="Calibri" w:cs="Calibri"/>
          <w:sz w:val="20"/>
          <w:szCs w:val="20"/>
        </w:rPr>
        <w:t xml:space="preserve"> (Tertiary): </w:t>
      </w:r>
      <w:r>
        <w:rPr>
          <w:rFonts w:ascii="Calibri" w:hAnsi="Calibri" w:cs="Calibri"/>
          <w:color w:val="000000"/>
          <w:sz w:val="20"/>
          <w:szCs w:val="20"/>
        </w:rPr>
        <w:sym w:font="Symbol" w:char="F0B3"/>
      </w:r>
      <w:r w:rsidRPr="00F20E39">
        <w:rPr>
          <w:rFonts w:ascii="Calibri" w:hAnsi="Calibri" w:cs="Calibri"/>
          <w:sz w:val="20"/>
          <w:szCs w:val="20"/>
        </w:rPr>
        <w:t xml:space="preserve">12 years completed. </w:t>
      </w:r>
    </w:p>
    <w:p w14:paraId="00403017" w14:textId="0A09A715" w:rsidR="00F62426" w:rsidRPr="00F20E39" w:rsidRDefault="00F62426" w:rsidP="00F62426">
      <w:pPr>
        <w:rPr>
          <w:rFonts w:ascii="Calibri" w:hAnsi="Calibri" w:cs="Calibri"/>
          <w:sz w:val="20"/>
          <w:szCs w:val="20"/>
        </w:rPr>
      </w:pPr>
      <w:r w:rsidRPr="00F20E39">
        <w:rPr>
          <w:rFonts w:ascii="Calibri" w:hAnsi="Calibri" w:cs="Calibri"/>
          <w:iCs/>
          <w:sz w:val="20"/>
          <w:szCs w:val="20"/>
        </w:rPr>
        <w:t xml:space="preserve">‡ </w:t>
      </w:r>
      <w:r w:rsidR="00CD38E1">
        <w:rPr>
          <w:rFonts w:ascii="Calibri" w:hAnsi="Calibri" w:cs="Calibri"/>
          <w:sz w:val="20"/>
          <w:szCs w:val="20"/>
        </w:rPr>
        <w:t xml:space="preserve">effect estimates reported by </w:t>
      </w:r>
      <w:proofErr w:type="spellStart"/>
      <w:r w:rsidR="00CD38E1">
        <w:rPr>
          <w:rFonts w:ascii="Calibri" w:hAnsi="Calibri" w:cs="Calibri"/>
          <w:sz w:val="20"/>
          <w:szCs w:val="20"/>
        </w:rPr>
        <w:t>Dagenais</w:t>
      </w:r>
      <w:proofErr w:type="spellEnd"/>
      <w:r w:rsidR="00CD38E1">
        <w:rPr>
          <w:rFonts w:ascii="Calibri" w:hAnsi="Calibri" w:cs="Calibri"/>
          <w:sz w:val="20"/>
          <w:szCs w:val="20"/>
        </w:rPr>
        <w:t xml:space="preserve"> </w:t>
      </w:r>
      <w:r w:rsidR="00CD38E1">
        <w:rPr>
          <w:rFonts w:ascii="Calibri" w:hAnsi="Calibri" w:cs="Calibri"/>
          <w:i/>
          <w:iCs/>
          <w:sz w:val="20"/>
          <w:szCs w:val="20"/>
        </w:rPr>
        <w:t>et al.</w:t>
      </w:r>
      <w:r w:rsidR="00CD38E1">
        <w:rPr>
          <w:rFonts w:ascii="Calibri" w:hAnsi="Calibri" w:cs="Calibri"/>
          <w:sz w:val="20"/>
          <w:szCs w:val="20"/>
        </w:rPr>
        <w:t xml:space="preserve"> were</w:t>
      </w:r>
      <w:r w:rsidRPr="00F20E39">
        <w:rPr>
          <w:rFonts w:ascii="Calibri" w:hAnsi="Calibri" w:cs="Calibri"/>
          <w:sz w:val="20"/>
          <w:szCs w:val="20"/>
        </w:rPr>
        <w:t xml:space="preserve"> inverted to assess high vs. low education</w:t>
      </w:r>
      <w:r w:rsidR="00CD38E1">
        <w:rPr>
          <w:rFonts w:ascii="Calibri" w:hAnsi="Calibri" w:cs="Calibri"/>
          <w:sz w:val="20"/>
          <w:szCs w:val="20"/>
        </w:rPr>
        <w:t xml:space="preserve">. The definitions </w:t>
      </w:r>
    </w:p>
    <w:p w14:paraId="39818BF1" w14:textId="0BECC6B0" w:rsidR="00F62426" w:rsidRPr="00140E95" w:rsidRDefault="00F62426" w:rsidP="00F62426">
      <w:pPr>
        <w:rPr>
          <w:rFonts w:ascii="Calibri" w:hAnsi="Calibri" w:cs="Calibri"/>
          <w:sz w:val="20"/>
          <w:szCs w:val="20"/>
        </w:rPr>
      </w:pPr>
      <w:r w:rsidRPr="00F20E39">
        <w:rPr>
          <w:rFonts w:ascii="Calibri" w:hAnsi="Calibri" w:cs="Calibri"/>
          <w:bCs/>
          <w:sz w:val="20"/>
          <w:szCs w:val="20"/>
        </w:rPr>
        <w:t>§</w:t>
      </w:r>
      <w:r w:rsidRPr="009D24F0">
        <w:rPr>
          <w:rFonts w:ascii="Calibri" w:hAnsi="Calibri" w:cs="Calibri"/>
          <w:color w:val="000000"/>
          <w:sz w:val="20"/>
          <w:szCs w:val="20"/>
        </w:rPr>
        <w:t xml:space="preserve"> </w:t>
      </w:r>
      <w:ins w:id="0" w:author="Lara Castor, Laura" w:date="2022-10-27T09:32:00Z">
        <w:r w:rsidR="00EC05AD">
          <w:rPr>
            <w:rFonts w:ascii="Calibri" w:hAnsi="Calibri" w:cs="Calibri"/>
            <w:color w:val="000000"/>
            <w:sz w:val="20"/>
            <w:szCs w:val="20"/>
          </w:rPr>
          <w:t xml:space="preserve">The </w:t>
        </w:r>
      </w:ins>
      <w:ins w:id="1" w:author="Lara Castor, Laura" w:date="2022-10-27T09:33:00Z">
        <w:r w:rsidR="00EC05AD">
          <w:rPr>
            <w:rFonts w:ascii="Calibri" w:hAnsi="Calibri" w:cs="Calibri"/>
            <w:color w:val="000000"/>
            <w:sz w:val="20"/>
            <w:szCs w:val="20"/>
          </w:rPr>
          <w:t xml:space="preserve">categories “no formal education” and “primary education” </w:t>
        </w:r>
      </w:ins>
      <w:ins w:id="2" w:author="Lara Castor, Laura" w:date="2022-10-27T09:44:00Z">
        <w:r w:rsidR="0014480C">
          <w:rPr>
            <w:rFonts w:ascii="Calibri" w:hAnsi="Calibri" w:cs="Calibri"/>
            <w:color w:val="000000"/>
            <w:sz w:val="20"/>
            <w:szCs w:val="20"/>
          </w:rPr>
          <w:t xml:space="preserve">of this study </w:t>
        </w:r>
      </w:ins>
      <w:ins w:id="3" w:author="Lara Castor, Laura" w:date="2022-10-27T09:33:00Z">
        <w:r w:rsidR="00EC05AD">
          <w:rPr>
            <w:rFonts w:ascii="Calibri" w:hAnsi="Calibri" w:cs="Calibri"/>
            <w:color w:val="000000"/>
            <w:sz w:val="20"/>
            <w:szCs w:val="20"/>
          </w:rPr>
          <w:t xml:space="preserve">fall into </w:t>
        </w:r>
      </w:ins>
      <w:ins w:id="4" w:author="Lara Castor, Laura" w:date="2022-10-27T09:46:00Z">
        <w:r w:rsidR="0014480C">
          <w:rPr>
            <w:rFonts w:ascii="Calibri" w:hAnsi="Calibri" w:cs="Calibri"/>
            <w:color w:val="000000"/>
            <w:sz w:val="20"/>
            <w:szCs w:val="20"/>
          </w:rPr>
          <w:t>the</w:t>
        </w:r>
      </w:ins>
      <w:ins w:id="5" w:author="Lara Castor, Laura" w:date="2022-10-27T09:33:00Z">
        <w:r w:rsidR="00EC05AD">
          <w:rPr>
            <w:rFonts w:ascii="Calibri" w:hAnsi="Calibri" w:cs="Calibri"/>
            <w:color w:val="000000"/>
            <w:sz w:val="20"/>
            <w:szCs w:val="20"/>
          </w:rPr>
          <w:t xml:space="preserve"> low education definition</w:t>
        </w:r>
      </w:ins>
      <w:ins w:id="6" w:author="Lara Castor, Laura" w:date="2022-10-27T09:46:00Z">
        <w:r w:rsidR="0014480C">
          <w:rPr>
            <w:rFonts w:ascii="Calibri" w:hAnsi="Calibri" w:cs="Calibri"/>
            <w:color w:val="000000"/>
            <w:sz w:val="20"/>
            <w:szCs w:val="20"/>
          </w:rPr>
          <w:t xml:space="preserve"> of the GDD</w:t>
        </w:r>
      </w:ins>
      <w:ins w:id="7" w:author="Lara Castor, Laura" w:date="2022-10-27T09:33:00Z">
        <w:r w:rsidR="00EC05AD">
          <w:rPr>
            <w:rFonts w:ascii="Calibri" w:hAnsi="Calibri" w:cs="Calibri"/>
            <w:color w:val="000000"/>
            <w:sz w:val="20"/>
            <w:szCs w:val="20"/>
          </w:rPr>
          <w:t xml:space="preserve">. To </w:t>
        </w:r>
      </w:ins>
      <w:ins w:id="8" w:author="Lara Castor, Laura" w:date="2022-10-27T09:35:00Z">
        <w:r w:rsidR="00EC05AD">
          <w:rPr>
            <w:rFonts w:ascii="Calibri" w:hAnsi="Calibri" w:cs="Calibri"/>
            <w:color w:val="000000"/>
            <w:sz w:val="20"/>
            <w:szCs w:val="20"/>
          </w:rPr>
          <w:t xml:space="preserve">combine </w:t>
        </w:r>
      </w:ins>
      <w:ins w:id="9" w:author="Lara Castor, Laura" w:date="2022-10-27T09:33:00Z">
        <w:r w:rsidR="00EC05AD">
          <w:rPr>
            <w:rFonts w:ascii="Calibri" w:hAnsi="Calibri" w:cs="Calibri"/>
            <w:color w:val="000000"/>
            <w:sz w:val="20"/>
            <w:szCs w:val="20"/>
          </w:rPr>
          <w:t>these categories</w:t>
        </w:r>
      </w:ins>
      <w:ins w:id="10" w:author="Lara Castor, Laura" w:date="2022-10-27T09:36:00Z">
        <w:r w:rsidR="00EC05AD">
          <w:rPr>
            <w:rFonts w:ascii="Calibri" w:hAnsi="Calibri" w:cs="Calibri"/>
            <w:color w:val="000000"/>
            <w:sz w:val="20"/>
            <w:szCs w:val="20"/>
          </w:rPr>
          <w:t>,</w:t>
        </w:r>
      </w:ins>
      <w:ins w:id="11" w:author="Lara Castor, Laura" w:date="2022-10-27T09:33:00Z">
        <w:r w:rsidR="00EC05AD">
          <w:rPr>
            <w:rFonts w:ascii="Calibri" w:hAnsi="Calibri" w:cs="Calibri"/>
            <w:color w:val="000000"/>
            <w:sz w:val="20"/>
            <w:szCs w:val="20"/>
          </w:rPr>
          <w:t xml:space="preserve"> w</w:t>
        </w:r>
      </w:ins>
      <w:ins w:id="12" w:author="Lara Castor, Laura" w:date="2022-10-27T09:31:00Z">
        <w:r w:rsidR="00EC05AD">
          <w:rPr>
            <w:rFonts w:ascii="Calibri" w:hAnsi="Calibri" w:cs="Calibri"/>
            <w:color w:val="000000"/>
            <w:sz w:val="20"/>
            <w:szCs w:val="20"/>
          </w:rPr>
          <w:t xml:space="preserve">e </w:t>
        </w:r>
      </w:ins>
      <w:ins w:id="13" w:author="Lara Castor, Laura" w:date="2022-10-27T09:40:00Z">
        <w:r w:rsidR="0014480C">
          <w:rPr>
            <w:rFonts w:ascii="Calibri" w:hAnsi="Calibri" w:cs="Calibri"/>
            <w:color w:val="000000"/>
            <w:sz w:val="20"/>
            <w:szCs w:val="20"/>
          </w:rPr>
          <w:t xml:space="preserve">first </w:t>
        </w:r>
      </w:ins>
      <w:ins w:id="14" w:author="Lara Castor, Laura" w:date="2022-10-27T09:31:00Z">
        <w:r w:rsidR="00EC05AD">
          <w:rPr>
            <w:rFonts w:ascii="Calibri" w:hAnsi="Calibri" w:cs="Calibri"/>
            <w:color w:val="000000"/>
            <w:sz w:val="20"/>
            <w:szCs w:val="20"/>
          </w:rPr>
          <w:t xml:space="preserve">calculated the </w:t>
        </w:r>
      </w:ins>
      <w:ins w:id="15" w:author="Lara Castor, Laura" w:date="2022-10-27T09:36:00Z">
        <w:r w:rsidR="00EC05AD">
          <w:rPr>
            <w:rFonts w:ascii="Calibri" w:hAnsi="Calibri" w:cs="Calibri"/>
            <w:color w:val="000000"/>
            <w:sz w:val="20"/>
            <w:szCs w:val="20"/>
          </w:rPr>
          <w:t>ratio</w:t>
        </w:r>
      </w:ins>
      <w:ins w:id="16" w:author="Lara Castor, Laura" w:date="2022-10-27T09:37:00Z">
        <w:r w:rsidR="00EC05AD">
          <w:rPr>
            <w:rFonts w:ascii="Calibri" w:hAnsi="Calibri" w:cs="Calibri"/>
            <w:color w:val="000000"/>
            <w:sz w:val="20"/>
            <w:szCs w:val="20"/>
          </w:rPr>
          <w:t xml:space="preserve"> of</w:t>
        </w:r>
      </w:ins>
      <w:ins w:id="17" w:author="Lara Castor, Laura" w:date="2022-10-27T09:31:00Z">
        <w:r w:rsidR="00EC05AD">
          <w:rPr>
            <w:rFonts w:ascii="Calibri" w:hAnsi="Calibri" w:cs="Calibri"/>
            <w:color w:val="000000"/>
            <w:sz w:val="20"/>
            <w:szCs w:val="20"/>
          </w:rPr>
          <w:t xml:space="preserve"> </w:t>
        </w:r>
      </w:ins>
      <w:ins w:id="18" w:author="Lara Castor, Laura" w:date="2022-10-27T09:35:00Z">
        <w:r w:rsidR="00EC05AD">
          <w:rPr>
            <w:rFonts w:ascii="Calibri" w:hAnsi="Calibri" w:cs="Calibri"/>
            <w:color w:val="000000"/>
            <w:sz w:val="20"/>
            <w:szCs w:val="20"/>
          </w:rPr>
          <w:t>“</w:t>
        </w:r>
      </w:ins>
      <w:ins w:id="19" w:author="Lara Castor, Laura" w:date="2022-10-27T09:32:00Z">
        <w:r w:rsidR="00EC05AD">
          <w:rPr>
            <w:rFonts w:ascii="Calibri" w:hAnsi="Calibri" w:cs="Calibri"/>
            <w:color w:val="000000"/>
            <w:sz w:val="20"/>
            <w:szCs w:val="20"/>
          </w:rPr>
          <w:t xml:space="preserve">secondary </w:t>
        </w:r>
      </w:ins>
      <w:ins w:id="20" w:author="Lara Castor, Laura" w:date="2022-10-27T09:34:00Z">
        <w:r w:rsidR="00EC05AD">
          <w:rPr>
            <w:rFonts w:ascii="Calibri" w:hAnsi="Calibri" w:cs="Calibri"/>
            <w:color w:val="000000"/>
            <w:sz w:val="20"/>
            <w:szCs w:val="20"/>
          </w:rPr>
          <w:t>education</w:t>
        </w:r>
      </w:ins>
      <w:ins w:id="21" w:author="Lara Castor, Laura" w:date="2022-10-27T09:38:00Z">
        <w:r w:rsidR="0014480C">
          <w:rPr>
            <w:rFonts w:ascii="Calibri" w:hAnsi="Calibri" w:cs="Calibri"/>
            <w:color w:val="000000"/>
            <w:sz w:val="20"/>
            <w:szCs w:val="20"/>
          </w:rPr>
          <w:t xml:space="preserve"> </w:t>
        </w:r>
      </w:ins>
      <w:ins w:id="22" w:author="Lara Castor, Laura" w:date="2022-10-27T09:32:00Z">
        <w:r w:rsidR="00EC05AD">
          <w:rPr>
            <w:rFonts w:ascii="Calibri" w:hAnsi="Calibri" w:cs="Calibri"/>
            <w:color w:val="000000"/>
            <w:sz w:val="20"/>
            <w:szCs w:val="20"/>
          </w:rPr>
          <w:t>vs</w:t>
        </w:r>
      </w:ins>
      <w:ins w:id="23" w:author="Lara Castor, Laura" w:date="2022-10-27T09:44:00Z">
        <w:r w:rsidR="0014480C">
          <w:rPr>
            <w:rFonts w:ascii="Calibri" w:hAnsi="Calibri" w:cs="Calibri"/>
            <w:color w:val="000000"/>
            <w:sz w:val="20"/>
            <w:szCs w:val="20"/>
          </w:rPr>
          <w:t>.</w:t>
        </w:r>
      </w:ins>
      <w:ins w:id="24" w:author="Lara Castor, Laura" w:date="2022-10-27T09:32:00Z">
        <w:r w:rsidR="00EC05AD">
          <w:rPr>
            <w:rFonts w:ascii="Calibri" w:hAnsi="Calibri" w:cs="Calibri"/>
            <w:color w:val="000000"/>
            <w:sz w:val="20"/>
            <w:szCs w:val="20"/>
          </w:rPr>
          <w:t xml:space="preserve"> </w:t>
        </w:r>
      </w:ins>
      <w:ins w:id="25" w:author="Lara Castor, Laura" w:date="2022-10-27T09:37:00Z">
        <w:r w:rsidR="00EC05AD">
          <w:rPr>
            <w:rFonts w:ascii="Calibri" w:hAnsi="Calibri" w:cs="Calibri"/>
            <w:color w:val="000000"/>
            <w:sz w:val="20"/>
            <w:szCs w:val="20"/>
          </w:rPr>
          <w:t xml:space="preserve">no formal education” by </w:t>
        </w:r>
      </w:ins>
      <w:ins w:id="26" w:author="Lara Castor, Laura" w:date="2022-10-27T09:35:00Z">
        <w:r w:rsidR="00EC05AD">
          <w:rPr>
            <w:rFonts w:ascii="Calibri" w:hAnsi="Calibri" w:cs="Calibri"/>
            <w:color w:val="000000"/>
            <w:sz w:val="20"/>
            <w:szCs w:val="20"/>
          </w:rPr>
          <w:t>“</w:t>
        </w:r>
      </w:ins>
      <w:ins w:id="27" w:author="Lara Castor, Laura" w:date="2022-10-27T09:32:00Z">
        <w:r w:rsidR="00EC05AD">
          <w:rPr>
            <w:rFonts w:ascii="Calibri" w:hAnsi="Calibri" w:cs="Calibri"/>
            <w:color w:val="000000"/>
            <w:sz w:val="20"/>
            <w:szCs w:val="20"/>
          </w:rPr>
          <w:t xml:space="preserve">primary </w:t>
        </w:r>
      </w:ins>
      <w:ins w:id="28" w:author="Lara Castor, Laura" w:date="2022-10-27T09:34:00Z">
        <w:r w:rsidR="00EC05AD">
          <w:rPr>
            <w:rFonts w:ascii="Calibri" w:hAnsi="Calibri" w:cs="Calibri"/>
            <w:color w:val="000000"/>
            <w:sz w:val="20"/>
            <w:szCs w:val="20"/>
          </w:rPr>
          <w:t xml:space="preserve">education </w:t>
        </w:r>
      </w:ins>
      <w:ins w:id="29" w:author="Lara Castor, Laura" w:date="2022-10-27T09:38:00Z">
        <w:r w:rsidR="0014480C">
          <w:rPr>
            <w:rFonts w:ascii="Calibri" w:hAnsi="Calibri" w:cs="Calibri"/>
            <w:color w:val="000000"/>
            <w:sz w:val="20"/>
            <w:szCs w:val="20"/>
          </w:rPr>
          <w:t>vs</w:t>
        </w:r>
      </w:ins>
      <w:ins w:id="30" w:author="Lara Castor, Laura" w:date="2022-10-27T09:44:00Z">
        <w:r w:rsidR="0014480C">
          <w:rPr>
            <w:rFonts w:ascii="Calibri" w:hAnsi="Calibri" w:cs="Calibri"/>
            <w:color w:val="000000"/>
            <w:sz w:val="20"/>
            <w:szCs w:val="20"/>
          </w:rPr>
          <w:t>.</w:t>
        </w:r>
      </w:ins>
      <w:ins w:id="31" w:author="Lara Castor, Laura" w:date="2022-10-27T09:38:00Z">
        <w:r w:rsidR="0014480C">
          <w:rPr>
            <w:rFonts w:ascii="Calibri" w:hAnsi="Calibri" w:cs="Calibri"/>
            <w:color w:val="000000"/>
            <w:sz w:val="20"/>
            <w:szCs w:val="20"/>
          </w:rPr>
          <w:t xml:space="preserve">  no </w:t>
        </w:r>
      </w:ins>
      <w:ins w:id="32" w:author="Lara Castor, Laura" w:date="2022-10-27T09:41:00Z">
        <w:r w:rsidR="0014480C">
          <w:rPr>
            <w:rFonts w:ascii="Calibri" w:hAnsi="Calibri" w:cs="Calibri"/>
            <w:color w:val="000000"/>
            <w:sz w:val="20"/>
            <w:szCs w:val="20"/>
          </w:rPr>
          <w:t xml:space="preserve">formal </w:t>
        </w:r>
      </w:ins>
      <w:ins w:id="33" w:author="Lara Castor, Laura" w:date="2022-10-27T09:38:00Z">
        <w:r w:rsidR="0014480C">
          <w:rPr>
            <w:rFonts w:ascii="Calibri" w:hAnsi="Calibri" w:cs="Calibri"/>
            <w:color w:val="000000"/>
            <w:sz w:val="20"/>
            <w:szCs w:val="20"/>
          </w:rPr>
          <w:t>education</w:t>
        </w:r>
      </w:ins>
      <w:ins w:id="34" w:author="Lara Castor, Laura" w:date="2022-10-27T09:45:00Z">
        <w:r w:rsidR="0014480C">
          <w:rPr>
            <w:rFonts w:ascii="Calibri" w:hAnsi="Calibri" w:cs="Calibri"/>
            <w:color w:val="000000"/>
            <w:sz w:val="20"/>
            <w:szCs w:val="20"/>
          </w:rPr>
          <w:t>” to obtain the</w:t>
        </w:r>
      </w:ins>
      <w:ins w:id="35" w:author="Lara Castor, Laura" w:date="2022-10-27T09:39:00Z">
        <w:r w:rsidR="0014480C">
          <w:rPr>
            <w:rFonts w:ascii="Calibri" w:hAnsi="Calibri" w:cs="Calibri"/>
            <w:color w:val="000000"/>
            <w:sz w:val="20"/>
            <w:szCs w:val="20"/>
          </w:rPr>
          <w:t xml:space="preserve"> effect of</w:t>
        </w:r>
      </w:ins>
      <w:ins w:id="36" w:author="Lara Castor, Laura" w:date="2022-10-27T09:38:00Z">
        <w:r w:rsidR="0014480C">
          <w:rPr>
            <w:rFonts w:ascii="Calibri" w:hAnsi="Calibri" w:cs="Calibri"/>
            <w:color w:val="000000"/>
            <w:sz w:val="20"/>
            <w:szCs w:val="20"/>
          </w:rPr>
          <w:t xml:space="preserve"> “secondary education vs</w:t>
        </w:r>
      </w:ins>
      <w:ins w:id="37" w:author="Lara Castor, Laura" w:date="2022-10-27T09:44:00Z">
        <w:r w:rsidR="0014480C">
          <w:rPr>
            <w:rFonts w:ascii="Calibri" w:hAnsi="Calibri" w:cs="Calibri"/>
            <w:color w:val="000000"/>
            <w:sz w:val="20"/>
            <w:szCs w:val="20"/>
          </w:rPr>
          <w:t xml:space="preserve">. </w:t>
        </w:r>
      </w:ins>
      <w:ins w:id="38" w:author="Lara Castor, Laura" w:date="2022-10-27T09:38:00Z">
        <w:r w:rsidR="0014480C">
          <w:rPr>
            <w:rFonts w:ascii="Calibri" w:hAnsi="Calibri" w:cs="Calibri"/>
            <w:color w:val="000000"/>
            <w:sz w:val="20"/>
            <w:szCs w:val="20"/>
          </w:rPr>
          <w:t xml:space="preserve">primary </w:t>
        </w:r>
      </w:ins>
      <w:ins w:id="39" w:author="Lara Castor, Laura" w:date="2022-10-27T09:41:00Z">
        <w:r w:rsidR="0014480C">
          <w:rPr>
            <w:rFonts w:ascii="Calibri" w:hAnsi="Calibri" w:cs="Calibri"/>
            <w:color w:val="000000"/>
            <w:sz w:val="20"/>
            <w:szCs w:val="20"/>
          </w:rPr>
          <w:t>education</w:t>
        </w:r>
      </w:ins>
      <w:ins w:id="40" w:author="Lara Castor, Laura" w:date="2022-10-27T09:43:00Z">
        <w:r w:rsidR="0014480C">
          <w:rPr>
            <w:rFonts w:ascii="Calibri" w:hAnsi="Calibri" w:cs="Calibri"/>
            <w:color w:val="000000"/>
            <w:sz w:val="20"/>
            <w:szCs w:val="20"/>
          </w:rPr>
          <w:t>”</w:t>
        </w:r>
      </w:ins>
      <w:ins w:id="41" w:author="Lara Castor, Laura" w:date="2022-10-27T09:38:00Z">
        <w:r w:rsidR="0014480C">
          <w:rPr>
            <w:rFonts w:ascii="Calibri" w:hAnsi="Calibri" w:cs="Calibri"/>
            <w:color w:val="000000"/>
            <w:sz w:val="20"/>
            <w:szCs w:val="20"/>
          </w:rPr>
          <w:t>. Then</w:t>
        </w:r>
      </w:ins>
      <w:ins w:id="42" w:author="Lara Castor, Laura" w:date="2022-10-27T09:40:00Z">
        <w:r w:rsidR="0014480C">
          <w:rPr>
            <w:rFonts w:ascii="Calibri" w:hAnsi="Calibri" w:cs="Calibri"/>
            <w:color w:val="000000"/>
            <w:sz w:val="20"/>
            <w:szCs w:val="20"/>
          </w:rPr>
          <w:t>,</w:t>
        </w:r>
      </w:ins>
      <w:ins w:id="43" w:author="Lara Castor, Laura" w:date="2022-10-27T09:38:00Z">
        <w:r w:rsidR="0014480C">
          <w:rPr>
            <w:rFonts w:ascii="Calibri" w:hAnsi="Calibri" w:cs="Calibri"/>
            <w:color w:val="000000"/>
            <w:sz w:val="20"/>
            <w:szCs w:val="20"/>
          </w:rPr>
          <w:t xml:space="preserve"> we </w:t>
        </w:r>
      </w:ins>
      <w:ins w:id="44" w:author="Lara Castor, Laura" w:date="2022-10-27T09:40:00Z">
        <w:r w:rsidR="0014480C">
          <w:rPr>
            <w:rFonts w:ascii="Calibri" w:hAnsi="Calibri" w:cs="Calibri"/>
            <w:color w:val="000000"/>
            <w:sz w:val="20"/>
            <w:szCs w:val="20"/>
          </w:rPr>
          <w:t xml:space="preserve">pooled </w:t>
        </w:r>
      </w:ins>
      <w:ins w:id="45" w:author="Lara Castor, Laura" w:date="2022-10-27T09:45:00Z">
        <w:r w:rsidR="0014480C">
          <w:rPr>
            <w:rFonts w:ascii="Calibri" w:hAnsi="Calibri" w:cs="Calibri"/>
            <w:color w:val="000000"/>
            <w:sz w:val="20"/>
            <w:szCs w:val="20"/>
          </w:rPr>
          <w:t>t</w:t>
        </w:r>
      </w:ins>
      <w:ins w:id="46" w:author="Lara Castor, Laura" w:date="2022-10-27T09:47:00Z">
        <w:r w:rsidR="0014480C">
          <w:rPr>
            <w:rFonts w:ascii="Calibri" w:hAnsi="Calibri" w:cs="Calibri"/>
            <w:color w:val="000000"/>
            <w:sz w:val="20"/>
            <w:szCs w:val="20"/>
          </w:rPr>
          <w:t xml:space="preserve">he later </w:t>
        </w:r>
      </w:ins>
      <w:ins w:id="47" w:author="Lara Castor, Laura" w:date="2022-10-27T09:40:00Z">
        <w:r w:rsidR="0014480C">
          <w:rPr>
            <w:rFonts w:ascii="Calibri" w:hAnsi="Calibri" w:cs="Calibri"/>
            <w:color w:val="000000"/>
            <w:sz w:val="20"/>
            <w:szCs w:val="20"/>
          </w:rPr>
          <w:t>with</w:t>
        </w:r>
      </w:ins>
      <w:ins w:id="48" w:author="Lara Castor, Laura" w:date="2022-10-27T09:35:00Z">
        <w:r w:rsidR="00EC05AD">
          <w:rPr>
            <w:rFonts w:ascii="Calibri" w:hAnsi="Calibri" w:cs="Calibri"/>
            <w:color w:val="000000"/>
            <w:sz w:val="20"/>
            <w:szCs w:val="20"/>
          </w:rPr>
          <w:t xml:space="preserve"> </w:t>
        </w:r>
      </w:ins>
      <w:ins w:id="49" w:author="Lara Castor, Laura" w:date="2022-10-27T09:41:00Z">
        <w:r w:rsidR="0014480C">
          <w:rPr>
            <w:rFonts w:ascii="Calibri" w:hAnsi="Calibri" w:cs="Calibri"/>
            <w:color w:val="000000"/>
            <w:sz w:val="20"/>
            <w:szCs w:val="20"/>
          </w:rPr>
          <w:t xml:space="preserve">the effect of </w:t>
        </w:r>
      </w:ins>
      <w:ins w:id="50" w:author="Lara Castor, Laura" w:date="2022-10-27T09:35:00Z">
        <w:r w:rsidR="00EC05AD">
          <w:rPr>
            <w:rFonts w:ascii="Calibri" w:hAnsi="Calibri" w:cs="Calibri"/>
            <w:color w:val="000000"/>
            <w:sz w:val="20"/>
            <w:szCs w:val="20"/>
          </w:rPr>
          <w:t>“</w:t>
        </w:r>
      </w:ins>
      <w:ins w:id="51" w:author="Lara Castor, Laura" w:date="2022-10-27T09:36:00Z">
        <w:r w:rsidR="00EC05AD">
          <w:rPr>
            <w:rFonts w:ascii="Calibri" w:hAnsi="Calibri" w:cs="Calibri"/>
            <w:color w:val="000000"/>
            <w:sz w:val="20"/>
            <w:szCs w:val="20"/>
          </w:rPr>
          <w:t>secondary education</w:t>
        </w:r>
      </w:ins>
      <w:ins w:id="52" w:author="Lara Castor, Laura" w:date="2022-10-27T09:41:00Z">
        <w:r w:rsidR="0014480C">
          <w:rPr>
            <w:rFonts w:ascii="Calibri" w:hAnsi="Calibri" w:cs="Calibri"/>
            <w:color w:val="000000"/>
            <w:sz w:val="20"/>
            <w:szCs w:val="20"/>
          </w:rPr>
          <w:t xml:space="preserve"> </w:t>
        </w:r>
      </w:ins>
      <w:ins w:id="53" w:author="Lara Castor, Laura" w:date="2022-10-27T09:36:00Z">
        <w:r w:rsidR="00EC05AD">
          <w:rPr>
            <w:rFonts w:ascii="Calibri" w:hAnsi="Calibri" w:cs="Calibri"/>
            <w:color w:val="000000"/>
            <w:sz w:val="20"/>
            <w:szCs w:val="20"/>
          </w:rPr>
          <w:t>vs</w:t>
        </w:r>
      </w:ins>
      <w:ins w:id="54" w:author="Lara Castor, Laura" w:date="2022-10-27T09:44:00Z">
        <w:r w:rsidR="0014480C">
          <w:rPr>
            <w:rFonts w:ascii="Calibri" w:hAnsi="Calibri" w:cs="Calibri"/>
            <w:color w:val="000000"/>
            <w:sz w:val="20"/>
            <w:szCs w:val="20"/>
          </w:rPr>
          <w:t>.</w:t>
        </w:r>
      </w:ins>
      <w:ins w:id="55" w:author="Lara Castor, Laura" w:date="2022-10-27T09:36:00Z">
        <w:r w:rsidR="00EC05AD">
          <w:rPr>
            <w:rFonts w:ascii="Calibri" w:hAnsi="Calibri" w:cs="Calibri"/>
            <w:color w:val="000000"/>
            <w:sz w:val="20"/>
            <w:szCs w:val="20"/>
          </w:rPr>
          <w:t xml:space="preserve"> no education”</w:t>
        </w:r>
      </w:ins>
      <w:ins w:id="56" w:author="Lara Castor, Laura" w:date="2022-10-27T09:48:00Z">
        <w:r w:rsidR="00EA118E">
          <w:rPr>
            <w:rFonts w:ascii="Calibri" w:hAnsi="Calibri" w:cs="Calibri"/>
            <w:color w:val="000000"/>
            <w:sz w:val="20"/>
            <w:szCs w:val="20"/>
          </w:rPr>
          <w:t xml:space="preserve"> </w:t>
        </w:r>
      </w:ins>
      <w:ins w:id="57" w:author="Lara Castor, Laura" w:date="2022-10-27T09:47:00Z">
        <w:r w:rsidR="0014480C">
          <w:rPr>
            <w:rFonts w:ascii="Calibri" w:hAnsi="Calibri" w:cs="Calibri"/>
            <w:color w:val="000000"/>
            <w:sz w:val="20"/>
            <w:szCs w:val="20"/>
          </w:rPr>
          <w:t xml:space="preserve">and </w:t>
        </w:r>
      </w:ins>
      <w:ins w:id="58" w:author="Lara Castor, Laura" w:date="2022-10-27T09:48:00Z">
        <w:r w:rsidR="00EA118E">
          <w:rPr>
            <w:rFonts w:ascii="Calibri" w:hAnsi="Calibri" w:cs="Calibri"/>
            <w:color w:val="000000"/>
            <w:sz w:val="20"/>
            <w:szCs w:val="20"/>
          </w:rPr>
          <w:t>obtained t</w:t>
        </w:r>
      </w:ins>
      <w:ins w:id="59" w:author="Lara Castor, Laura" w:date="2022-10-27T09:47:00Z">
        <w:r w:rsidR="0014480C">
          <w:rPr>
            <w:rFonts w:ascii="Calibri" w:hAnsi="Calibri" w:cs="Calibri"/>
            <w:color w:val="000000"/>
            <w:sz w:val="20"/>
            <w:szCs w:val="20"/>
          </w:rPr>
          <w:t>he</w:t>
        </w:r>
      </w:ins>
      <w:ins w:id="60" w:author="Lara Castor, Laura" w:date="2022-10-27T09:46:00Z">
        <w:r w:rsidR="0014480C">
          <w:rPr>
            <w:rFonts w:ascii="Calibri" w:hAnsi="Calibri" w:cs="Calibri"/>
            <w:color w:val="000000"/>
            <w:sz w:val="20"/>
            <w:szCs w:val="20"/>
          </w:rPr>
          <w:t xml:space="preserve"> effect of</w:t>
        </w:r>
      </w:ins>
      <w:ins w:id="61" w:author="Lara Castor, Laura" w:date="2022-10-27T09:41:00Z">
        <w:r w:rsidR="0014480C">
          <w:rPr>
            <w:rFonts w:ascii="Calibri" w:hAnsi="Calibri" w:cs="Calibri"/>
            <w:color w:val="000000"/>
            <w:sz w:val="20"/>
            <w:szCs w:val="20"/>
          </w:rPr>
          <w:t xml:space="preserve"> “</w:t>
        </w:r>
      </w:ins>
      <w:ins w:id="62" w:author="Lara Castor, Laura" w:date="2022-10-27T09:42:00Z">
        <w:r w:rsidR="0014480C">
          <w:rPr>
            <w:rFonts w:ascii="Calibri" w:hAnsi="Calibri" w:cs="Calibri"/>
            <w:color w:val="000000"/>
            <w:sz w:val="20"/>
            <w:szCs w:val="20"/>
          </w:rPr>
          <w:t>secondary education vs</w:t>
        </w:r>
      </w:ins>
      <w:ins w:id="63" w:author="Lara Castor, Laura" w:date="2022-10-27T09:44:00Z">
        <w:r w:rsidR="0014480C">
          <w:rPr>
            <w:rFonts w:ascii="Calibri" w:hAnsi="Calibri" w:cs="Calibri"/>
            <w:color w:val="000000"/>
            <w:sz w:val="20"/>
            <w:szCs w:val="20"/>
          </w:rPr>
          <w:t xml:space="preserve">. </w:t>
        </w:r>
      </w:ins>
      <w:ins w:id="64" w:author="Lara Castor, Laura" w:date="2022-10-27T09:42:00Z">
        <w:r w:rsidR="0014480C">
          <w:rPr>
            <w:rFonts w:ascii="Calibri" w:hAnsi="Calibri" w:cs="Calibri"/>
            <w:color w:val="000000"/>
            <w:sz w:val="20"/>
            <w:szCs w:val="20"/>
          </w:rPr>
          <w:t>primary + no  formal education”</w:t>
        </w:r>
      </w:ins>
      <w:ins w:id="65" w:author="Lara Castor, Laura" w:date="2022-10-27T09:48:00Z">
        <w:r w:rsidR="00EA118E">
          <w:rPr>
            <w:rFonts w:ascii="Calibri" w:hAnsi="Calibri" w:cs="Calibri"/>
            <w:color w:val="000000"/>
            <w:sz w:val="20"/>
            <w:szCs w:val="20"/>
          </w:rPr>
          <w:t xml:space="preserve"> that most closely matches or GDD definition of high vs. low education. </w:t>
        </w:r>
      </w:ins>
      <w:r>
        <w:rPr>
          <w:rFonts w:ascii="Calibri" w:hAnsi="Calibri" w:cs="Calibri"/>
          <w:color w:val="000000"/>
          <w:sz w:val="20"/>
          <w:szCs w:val="20"/>
        </w:rPr>
        <w:t>The ratio of the effect estimates was calculated to using the following equation, where ES</w:t>
      </w:r>
      <w:r w:rsidRPr="000D4E84">
        <w:rPr>
          <w:rFonts w:ascii="Calibri" w:hAnsi="Calibri" w:cs="Calibri"/>
          <w:color w:val="000000"/>
          <w:sz w:val="20"/>
          <w:szCs w:val="20"/>
          <w:vertAlign w:val="subscript"/>
        </w:rPr>
        <w:t>1</w:t>
      </w:r>
      <w:r>
        <w:rPr>
          <w:rFonts w:ascii="Calibri" w:hAnsi="Calibri" w:cs="Calibri"/>
          <w:color w:val="000000"/>
          <w:sz w:val="20"/>
          <w:szCs w:val="20"/>
        </w:rPr>
        <w:t xml:space="preserve"> is the effect estimate for primary vs. no formal education; ES</w:t>
      </w:r>
      <w:r w:rsidRPr="000D4E84">
        <w:rPr>
          <w:rFonts w:ascii="Calibri" w:hAnsi="Calibri" w:cs="Calibri"/>
          <w:color w:val="000000"/>
          <w:sz w:val="20"/>
          <w:szCs w:val="20"/>
          <w:vertAlign w:val="subscript"/>
        </w:rPr>
        <w:t xml:space="preserve">2 </w:t>
      </w:r>
      <w:r>
        <w:rPr>
          <w:rFonts w:ascii="Calibri" w:hAnsi="Calibri" w:cs="Calibri"/>
          <w:color w:val="000000"/>
          <w:sz w:val="20"/>
          <w:szCs w:val="20"/>
        </w:rPr>
        <w:t xml:space="preserve"> is the effect estimate for secondary vs. no formal education; and Var(ES</w:t>
      </w:r>
      <w:r w:rsidRPr="000D4E84">
        <w:rPr>
          <w:rFonts w:ascii="Calibri" w:hAnsi="Calibri" w:cs="Calibri"/>
          <w:color w:val="000000"/>
          <w:sz w:val="20"/>
          <w:szCs w:val="20"/>
          <w:vertAlign w:val="subscript"/>
        </w:rPr>
        <w:t>1</w:t>
      </w:r>
      <w:r>
        <w:rPr>
          <w:rFonts w:ascii="Calibri" w:hAnsi="Calibri" w:cs="Calibri"/>
          <w:color w:val="000000"/>
          <w:sz w:val="20"/>
          <w:szCs w:val="20"/>
        </w:rPr>
        <w:t>) and Var(ES</w:t>
      </w:r>
      <w:r>
        <w:rPr>
          <w:rFonts w:ascii="Calibri" w:hAnsi="Calibri" w:cs="Calibri"/>
          <w:color w:val="000000"/>
          <w:sz w:val="20"/>
          <w:szCs w:val="20"/>
          <w:vertAlign w:val="subscript"/>
        </w:rPr>
        <w:t>2</w:t>
      </w:r>
      <w:r>
        <w:rPr>
          <w:rFonts w:ascii="Calibri" w:hAnsi="Calibri" w:cs="Calibri"/>
          <w:color w:val="000000"/>
          <w:sz w:val="20"/>
          <w:szCs w:val="20"/>
        </w:rPr>
        <w:t xml:space="preserve">) are the respective standard errors for each effect estimate:  </w:t>
      </w:r>
      <w:r w:rsidRPr="00140E95">
        <w:rPr>
          <w:rFonts w:ascii="Calibri" w:hAnsi="Calibri" w:cs="Calibri"/>
          <w:i/>
          <w:iCs/>
          <w:color w:val="000000"/>
          <w:sz w:val="20"/>
          <w:szCs w:val="20"/>
        </w:rPr>
        <w:t>ES</w:t>
      </w:r>
      <w:r w:rsidRPr="00140E95">
        <w:rPr>
          <w:rFonts w:ascii="Calibri" w:hAnsi="Calibri" w:cs="Calibri"/>
          <w:i/>
          <w:iCs/>
          <w:color w:val="000000"/>
          <w:sz w:val="20"/>
          <w:szCs w:val="20"/>
          <w:vertAlign w:val="subscript"/>
        </w:rPr>
        <w:t>1</w:t>
      </w:r>
      <w:r w:rsidRPr="00140E95">
        <w:rPr>
          <w:rFonts w:ascii="Calibri" w:hAnsi="Calibri" w:cs="Calibri"/>
          <w:i/>
          <w:iCs/>
          <w:color w:val="000000"/>
          <w:sz w:val="20"/>
          <w:szCs w:val="20"/>
        </w:rPr>
        <w:t>/ES</w:t>
      </w:r>
      <w:r w:rsidRPr="00140E95">
        <w:rPr>
          <w:rFonts w:ascii="Calibri" w:hAnsi="Calibri" w:cs="Calibri"/>
          <w:i/>
          <w:iCs/>
          <w:color w:val="000000"/>
          <w:sz w:val="20"/>
          <w:szCs w:val="20"/>
          <w:vertAlign w:val="subscript"/>
        </w:rPr>
        <w:t xml:space="preserve">2 </w:t>
      </w:r>
      <w:r w:rsidRPr="00140E95">
        <w:rPr>
          <w:rFonts w:ascii="Calibri" w:hAnsi="Calibri" w:cs="Calibri"/>
          <w:i/>
          <w:iCs/>
          <w:color w:val="000000"/>
          <w:sz w:val="20"/>
          <w:szCs w:val="20"/>
        </w:rPr>
        <w:t>= exp(ln(ES</w:t>
      </w:r>
      <w:r w:rsidRPr="00140E95">
        <w:rPr>
          <w:rFonts w:ascii="Calibri" w:hAnsi="Calibri" w:cs="Calibri"/>
          <w:i/>
          <w:iCs/>
          <w:color w:val="000000"/>
          <w:sz w:val="20"/>
          <w:szCs w:val="20"/>
          <w:vertAlign w:val="subscript"/>
        </w:rPr>
        <w:t>1</w:t>
      </w:r>
      <w:r w:rsidRPr="00140E95">
        <w:rPr>
          <w:rFonts w:ascii="Calibri" w:hAnsi="Calibri" w:cs="Calibri"/>
          <w:i/>
          <w:iCs/>
          <w:color w:val="000000"/>
          <w:sz w:val="20"/>
          <w:szCs w:val="20"/>
        </w:rPr>
        <w:t>) -ln(ES</w:t>
      </w:r>
      <w:r w:rsidRPr="00140E95">
        <w:rPr>
          <w:rFonts w:ascii="Calibri" w:hAnsi="Calibri" w:cs="Calibri"/>
          <w:i/>
          <w:iCs/>
          <w:color w:val="000000"/>
          <w:sz w:val="20"/>
          <w:szCs w:val="20"/>
          <w:vertAlign w:val="subscript"/>
        </w:rPr>
        <w:t>2</w:t>
      </w:r>
      <w:r w:rsidRPr="00140E95">
        <w:rPr>
          <w:rFonts w:ascii="Calibri" w:hAnsi="Calibri" w:cs="Calibri"/>
          <w:i/>
          <w:iCs/>
          <w:color w:val="000000"/>
          <w:sz w:val="20"/>
          <w:szCs w:val="20"/>
        </w:rPr>
        <w:t>)  and SE(ES</w:t>
      </w:r>
      <w:r w:rsidRPr="00140E95">
        <w:rPr>
          <w:rFonts w:ascii="Calibri" w:hAnsi="Calibri" w:cs="Calibri"/>
          <w:i/>
          <w:iCs/>
          <w:color w:val="000000"/>
          <w:sz w:val="20"/>
          <w:szCs w:val="20"/>
          <w:vertAlign w:val="subscript"/>
        </w:rPr>
        <w:t>1</w:t>
      </w:r>
      <w:r w:rsidRPr="00140E95">
        <w:rPr>
          <w:rFonts w:ascii="Calibri" w:hAnsi="Calibri" w:cs="Calibri"/>
          <w:i/>
          <w:iCs/>
          <w:color w:val="000000"/>
          <w:sz w:val="20"/>
          <w:szCs w:val="20"/>
        </w:rPr>
        <w:t>/ES</w:t>
      </w:r>
      <w:r w:rsidRPr="00140E95">
        <w:rPr>
          <w:rFonts w:ascii="Calibri" w:hAnsi="Calibri" w:cs="Calibri"/>
          <w:i/>
          <w:iCs/>
          <w:color w:val="000000"/>
          <w:sz w:val="20"/>
          <w:szCs w:val="20"/>
          <w:vertAlign w:val="subscript"/>
        </w:rPr>
        <w:t>2</w:t>
      </w:r>
      <w:r w:rsidRPr="00140E95">
        <w:rPr>
          <w:rFonts w:ascii="Calibri" w:hAnsi="Calibri" w:cs="Calibri"/>
          <w:i/>
          <w:iCs/>
          <w:color w:val="000000"/>
          <w:sz w:val="20"/>
          <w:szCs w:val="20"/>
        </w:rPr>
        <w:t xml:space="preserve">) </w:t>
      </w:r>
      <w:r>
        <w:rPr>
          <w:rFonts w:ascii="Calibri" w:hAnsi="Calibri" w:cs="Calibri"/>
          <w:color w:val="000000"/>
          <w:sz w:val="20"/>
          <w:szCs w:val="20"/>
        </w:rPr>
        <w:t xml:space="preserve">and </w:t>
      </w:r>
      <w:r w:rsidRPr="00140E95">
        <w:rPr>
          <w:rFonts w:ascii="Calibri" w:hAnsi="Calibri" w:cs="Calibri"/>
          <w:i/>
          <w:iCs/>
          <w:color w:val="000000"/>
          <w:sz w:val="20"/>
          <w:szCs w:val="20"/>
        </w:rPr>
        <w:t>Var(ES</w:t>
      </w:r>
      <w:r w:rsidRPr="00140E95">
        <w:rPr>
          <w:rFonts w:ascii="Calibri" w:hAnsi="Calibri" w:cs="Calibri"/>
          <w:i/>
          <w:iCs/>
          <w:color w:val="000000"/>
          <w:sz w:val="20"/>
          <w:szCs w:val="20"/>
          <w:vertAlign w:val="subscript"/>
        </w:rPr>
        <w:t>1</w:t>
      </w:r>
      <w:r w:rsidRPr="00140E95">
        <w:rPr>
          <w:rFonts w:ascii="Calibri" w:hAnsi="Calibri" w:cs="Calibri"/>
          <w:i/>
          <w:iCs/>
          <w:color w:val="000000"/>
          <w:sz w:val="20"/>
          <w:szCs w:val="20"/>
        </w:rPr>
        <w:t>/ES</w:t>
      </w:r>
      <w:r w:rsidRPr="00140E95">
        <w:rPr>
          <w:rFonts w:ascii="Calibri" w:hAnsi="Calibri" w:cs="Calibri"/>
          <w:i/>
          <w:iCs/>
          <w:color w:val="000000"/>
          <w:sz w:val="20"/>
          <w:szCs w:val="20"/>
          <w:vertAlign w:val="subscript"/>
        </w:rPr>
        <w:t>2</w:t>
      </w:r>
      <w:r w:rsidRPr="00140E95">
        <w:rPr>
          <w:rFonts w:ascii="Calibri" w:hAnsi="Calibri" w:cs="Calibri"/>
          <w:i/>
          <w:iCs/>
          <w:color w:val="000000"/>
          <w:sz w:val="20"/>
          <w:szCs w:val="20"/>
        </w:rPr>
        <w:t>) = ES</w:t>
      </w:r>
      <w:r w:rsidRPr="00140E95">
        <w:rPr>
          <w:rFonts w:ascii="Calibri" w:hAnsi="Calibri" w:cs="Calibri"/>
          <w:i/>
          <w:iCs/>
          <w:color w:val="000000"/>
          <w:sz w:val="20"/>
          <w:szCs w:val="20"/>
          <w:vertAlign w:val="subscript"/>
        </w:rPr>
        <w:t>1</w:t>
      </w:r>
      <w:r w:rsidRPr="00140E95">
        <w:rPr>
          <w:rFonts w:ascii="Calibri" w:hAnsi="Calibri" w:cs="Calibri"/>
          <w:i/>
          <w:iCs/>
          <w:color w:val="000000"/>
          <w:sz w:val="20"/>
          <w:szCs w:val="20"/>
        </w:rPr>
        <w:t>/ES</w:t>
      </w:r>
      <w:r w:rsidRPr="00140E95">
        <w:rPr>
          <w:rFonts w:ascii="Calibri" w:hAnsi="Calibri" w:cs="Calibri"/>
          <w:i/>
          <w:iCs/>
          <w:color w:val="000000"/>
          <w:sz w:val="20"/>
          <w:szCs w:val="20"/>
          <w:vertAlign w:val="subscript"/>
        </w:rPr>
        <w:t>2</w:t>
      </w:r>
      <w:r w:rsidRPr="00140E95">
        <w:rPr>
          <w:rFonts w:ascii="Calibri" w:hAnsi="Calibri" w:cs="Calibri"/>
          <w:i/>
          <w:iCs/>
          <w:color w:val="000000"/>
          <w:sz w:val="20"/>
          <w:szCs w:val="20"/>
        </w:rPr>
        <w:sym w:font="Symbol" w:char="F0D6"/>
      </w:r>
      <w:r w:rsidRPr="00140E95">
        <w:rPr>
          <w:rFonts w:ascii="Calibri" w:hAnsi="Calibri" w:cs="Calibri"/>
          <w:i/>
          <w:iCs/>
          <w:color w:val="000000"/>
          <w:sz w:val="20"/>
          <w:szCs w:val="20"/>
        </w:rPr>
        <w:t>Var(ES</w:t>
      </w:r>
      <w:r w:rsidRPr="00140E95">
        <w:rPr>
          <w:rFonts w:ascii="Calibri" w:hAnsi="Calibri" w:cs="Calibri"/>
          <w:i/>
          <w:iCs/>
          <w:color w:val="000000"/>
          <w:sz w:val="20"/>
          <w:szCs w:val="20"/>
          <w:vertAlign w:val="subscript"/>
        </w:rPr>
        <w:t>1</w:t>
      </w:r>
      <w:r w:rsidRPr="00140E95">
        <w:rPr>
          <w:rFonts w:ascii="Calibri" w:hAnsi="Calibri" w:cs="Calibri"/>
          <w:i/>
          <w:iCs/>
          <w:color w:val="000000"/>
          <w:sz w:val="20"/>
          <w:szCs w:val="20"/>
        </w:rPr>
        <w:t>)</w:t>
      </w:r>
      <w:r w:rsidRPr="00140E95">
        <w:rPr>
          <w:rFonts w:ascii="Calibri" w:hAnsi="Calibri" w:cs="Calibri"/>
          <w:i/>
          <w:iCs/>
          <w:color w:val="000000"/>
          <w:sz w:val="20"/>
          <w:szCs w:val="20"/>
          <w:vertAlign w:val="superscript"/>
        </w:rPr>
        <w:t>2</w:t>
      </w:r>
      <w:r w:rsidRPr="00140E95">
        <w:rPr>
          <w:rFonts w:ascii="Calibri" w:hAnsi="Calibri" w:cs="Calibri"/>
          <w:i/>
          <w:iCs/>
          <w:color w:val="000000"/>
          <w:sz w:val="20"/>
          <w:szCs w:val="20"/>
        </w:rPr>
        <w:t>/ES</w:t>
      </w:r>
      <w:r w:rsidRPr="00140E95">
        <w:rPr>
          <w:rFonts w:ascii="Calibri" w:hAnsi="Calibri" w:cs="Calibri"/>
          <w:i/>
          <w:iCs/>
          <w:color w:val="000000"/>
          <w:sz w:val="20"/>
          <w:szCs w:val="20"/>
          <w:vertAlign w:val="subscript"/>
        </w:rPr>
        <w:t>1</w:t>
      </w:r>
      <w:r w:rsidRPr="00140E95">
        <w:rPr>
          <w:rFonts w:ascii="Calibri" w:hAnsi="Calibri" w:cs="Calibri"/>
          <w:i/>
          <w:iCs/>
          <w:color w:val="000000"/>
          <w:sz w:val="20"/>
          <w:szCs w:val="20"/>
          <w:vertAlign w:val="superscript"/>
        </w:rPr>
        <w:t xml:space="preserve">2 </w:t>
      </w:r>
      <w:r w:rsidRPr="00140E95">
        <w:rPr>
          <w:rFonts w:ascii="Calibri" w:hAnsi="Calibri" w:cs="Calibri"/>
          <w:i/>
          <w:iCs/>
          <w:color w:val="000000"/>
          <w:sz w:val="20"/>
          <w:szCs w:val="20"/>
        </w:rPr>
        <w:t>+ Var(ES</w:t>
      </w:r>
      <w:r w:rsidRPr="00140E95">
        <w:rPr>
          <w:rFonts w:ascii="Calibri" w:hAnsi="Calibri" w:cs="Calibri"/>
          <w:i/>
          <w:iCs/>
          <w:color w:val="000000"/>
          <w:sz w:val="20"/>
          <w:szCs w:val="20"/>
          <w:vertAlign w:val="subscript"/>
        </w:rPr>
        <w:t>2</w:t>
      </w:r>
      <w:r w:rsidRPr="00140E95">
        <w:rPr>
          <w:rFonts w:ascii="Calibri" w:hAnsi="Calibri" w:cs="Calibri"/>
          <w:i/>
          <w:iCs/>
          <w:color w:val="000000"/>
          <w:sz w:val="20"/>
          <w:szCs w:val="20"/>
        </w:rPr>
        <w:t>)</w:t>
      </w:r>
      <w:r w:rsidRPr="00140E95">
        <w:rPr>
          <w:rFonts w:ascii="Calibri" w:hAnsi="Calibri" w:cs="Calibri"/>
          <w:i/>
          <w:iCs/>
          <w:color w:val="000000"/>
          <w:sz w:val="20"/>
          <w:szCs w:val="20"/>
          <w:vertAlign w:val="superscript"/>
        </w:rPr>
        <w:t>2</w:t>
      </w:r>
      <w:r w:rsidRPr="00140E95">
        <w:rPr>
          <w:rFonts w:ascii="Calibri" w:hAnsi="Calibri" w:cs="Calibri"/>
          <w:i/>
          <w:iCs/>
          <w:color w:val="000000"/>
          <w:sz w:val="20"/>
          <w:szCs w:val="20"/>
        </w:rPr>
        <w:t>/ES</w:t>
      </w:r>
      <w:r w:rsidRPr="00140E95">
        <w:rPr>
          <w:rFonts w:ascii="Calibri" w:hAnsi="Calibri" w:cs="Calibri"/>
          <w:i/>
          <w:iCs/>
          <w:color w:val="000000"/>
          <w:sz w:val="20"/>
          <w:szCs w:val="20"/>
          <w:vertAlign w:val="subscript"/>
        </w:rPr>
        <w:t>2</w:t>
      </w:r>
      <w:r w:rsidRPr="00140E95">
        <w:rPr>
          <w:rFonts w:ascii="Calibri" w:hAnsi="Calibri" w:cs="Calibri"/>
          <w:i/>
          <w:iCs/>
          <w:color w:val="000000"/>
          <w:sz w:val="20"/>
          <w:szCs w:val="20"/>
          <w:vertAlign w:val="superscript"/>
        </w:rPr>
        <w:t>2</w:t>
      </w:r>
      <w:r w:rsidRPr="00140E95">
        <w:rPr>
          <w:rFonts w:ascii="Calibri" w:hAnsi="Calibri" w:cs="Calibri"/>
          <w:i/>
          <w:iCs/>
          <w:color w:val="000000"/>
          <w:sz w:val="20"/>
          <w:szCs w:val="20"/>
        </w:rPr>
        <w:t>).</w:t>
      </w:r>
      <w:r>
        <w:rPr>
          <w:rFonts w:ascii="Calibri" w:hAnsi="Calibri" w:cs="Calibri"/>
          <w:color w:val="000000"/>
          <w:sz w:val="20"/>
          <w:szCs w:val="20"/>
        </w:rPr>
        <w:t xml:space="preserve"> </w:t>
      </w:r>
      <w:del w:id="66" w:author="Lara Castor, Laura" w:date="2022-10-27T09:48:00Z">
        <w:r w:rsidR="0084415F" w:rsidDel="00EA118E">
          <w:rPr>
            <w:rFonts w:ascii="Calibri" w:hAnsi="Calibri" w:cs="Calibri"/>
            <w:color w:val="000000"/>
            <w:sz w:val="20"/>
            <w:szCs w:val="20"/>
          </w:rPr>
          <w:delText>We then pooled the  calculated effect estimates for secondary vs. primary education and secondary vs. no formal education to obtain an effect estimate that most closely matches or GDD definition of high vs. low education</w:delText>
        </w:r>
      </w:del>
      <w:r w:rsidR="0084415F">
        <w:rPr>
          <w:rFonts w:ascii="Calibri" w:hAnsi="Calibri" w:cs="Calibri"/>
          <w:color w:val="000000"/>
          <w:sz w:val="20"/>
          <w:szCs w:val="20"/>
        </w:rPr>
        <w:t xml:space="preserve">.  </w:t>
      </w:r>
    </w:p>
    <w:p w14:paraId="39E26F20" w14:textId="77777777" w:rsidR="00F62426" w:rsidRDefault="00F62426" w:rsidP="00F62426">
      <w:pPr>
        <w:rPr>
          <w:rFonts w:ascii="Calibri" w:hAnsi="Calibri" w:cs="Calibri"/>
          <w:sz w:val="20"/>
          <w:szCs w:val="20"/>
        </w:rPr>
      </w:pPr>
      <w:r w:rsidRPr="004E0FEB">
        <w:rPr>
          <w:rFonts w:ascii="Calibri" w:hAnsi="Calibri" w:cs="Calibri"/>
          <w:sz w:val="20"/>
          <w:szCs w:val="20"/>
        </w:rPr>
        <w:t>ǁ</w:t>
      </w:r>
      <w:r>
        <w:rPr>
          <w:rFonts w:ascii="Calibri" w:hAnsi="Calibri" w:cs="Calibri"/>
          <w:sz w:val="20"/>
          <w:szCs w:val="20"/>
        </w:rPr>
        <w:t xml:space="preserve"> Effect estimate was inverted to standardize to urban vs. rural comparison</w:t>
      </w:r>
    </w:p>
    <w:p w14:paraId="3ECDE6EE" w14:textId="60ADB0FC" w:rsidR="00F62426" w:rsidRPr="003D38C5" w:rsidRDefault="00F62426" w:rsidP="00F62426">
      <w:pPr>
        <w:rPr>
          <w:rFonts w:ascii="Calibri" w:hAnsi="Calibri" w:cs="Calibri"/>
          <w:sz w:val="20"/>
          <w:szCs w:val="20"/>
        </w:rPr>
      </w:pPr>
      <w:r w:rsidRPr="004E0FEB">
        <w:rPr>
          <w:rFonts w:ascii="Calibri" w:hAnsi="Calibri" w:cs="Calibri"/>
          <w:bCs/>
          <w:iCs/>
          <w:sz w:val="20"/>
          <w:szCs w:val="20"/>
        </w:rPr>
        <w:t>¶</w:t>
      </w:r>
      <w:r w:rsidRPr="00F20E39">
        <w:rPr>
          <w:rFonts w:ascii="Calibri" w:hAnsi="Calibri" w:cs="Calibri"/>
          <w:iCs/>
          <w:sz w:val="20"/>
          <w:szCs w:val="20"/>
        </w:rPr>
        <w:t xml:space="preserve"> </w:t>
      </w:r>
      <w:r>
        <w:rPr>
          <w:rFonts w:ascii="Calibri" w:hAnsi="Calibri" w:cs="Calibri"/>
          <w:sz w:val="20"/>
          <w:szCs w:val="20"/>
        </w:rPr>
        <w:t>The aim of</w:t>
      </w:r>
      <w:r w:rsidRPr="00F20E39">
        <w:rPr>
          <w:rFonts w:ascii="Calibri" w:hAnsi="Calibri" w:cs="Calibri"/>
          <w:sz w:val="20"/>
          <w:szCs w:val="20"/>
        </w:rPr>
        <w:t xml:space="preserve"> collating these studies was to partition Global Burden of Disease study age-sex stratified </w:t>
      </w:r>
      <w:r w:rsidR="00FC386D">
        <w:rPr>
          <w:rFonts w:ascii="Calibri" w:hAnsi="Calibri" w:cs="Calibri"/>
          <w:sz w:val="20"/>
          <w:szCs w:val="20"/>
        </w:rPr>
        <w:t>T2D</w:t>
      </w:r>
      <w:r w:rsidRPr="00F20E39">
        <w:rPr>
          <w:rFonts w:ascii="Calibri" w:hAnsi="Calibri" w:cs="Calibri"/>
          <w:sz w:val="20"/>
          <w:szCs w:val="20"/>
        </w:rPr>
        <w:t xml:space="preserve"> incidence rates further into education level and urban/rural residence finer stratifications (not to determine the causal association between education level and urban rural residence with </w:t>
      </w:r>
      <w:r w:rsidR="00FC386D">
        <w:rPr>
          <w:rFonts w:ascii="Calibri" w:hAnsi="Calibri" w:cs="Calibri"/>
          <w:sz w:val="20"/>
          <w:szCs w:val="20"/>
        </w:rPr>
        <w:t>T2D</w:t>
      </w:r>
      <w:r w:rsidRPr="00F20E39">
        <w:rPr>
          <w:rFonts w:ascii="Calibri" w:hAnsi="Calibri" w:cs="Calibri"/>
          <w:sz w:val="20"/>
          <w:szCs w:val="20"/>
        </w:rPr>
        <w:t xml:space="preserve"> risk). As such</w:t>
      </w:r>
      <w:r>
        <w:rPr>
          <w:rFonts w:ascii="Calibri" w:hAnsi="Calibri" w:cs="Calibri"/>
          <w:sz w:val="20"/>
          <w:szCs w:val="20"/>
        </w:rPr>
        <w:t>,</w:t>
      </w:r>
      <w:r w:rsidRPr="00F20E39">
        <w:rPr>
          <w:rFonts w:ascii="Calibri" w:hAnsi="Calibri" w:cs="Calibri"/>
          <w:sz w:val="20"/>
          <w:szCs w:val="20"/>
        </w:rPr>
        <w:t xml:space="preserve"> the ideal effect estimates for this analysis were only age and sex adjusted, to avoid the attenuating effects of adjusting for additional covariates. </w:t>
      </w:r>
    </w:p>
    <w:p w14:paraId="7DF64B17" w14:textId="77777777" w:rsidR="004B3C90" w:rsidRDefault="00F62426" w:rsidP="00F62426">
      <w:pPr>
        <w:rPr>
          <w:rFonts w:ascii="Calibri" w:hAnsi="Calibri" w:cs="Calibri"/>
          <w:color w:val="000000"/>
          <w:sz w:val="20"/>
          <w:szCs w:val="20"/>
        </w:rPr>
        <w:sectPr w:rsidR="004B3C90" w:rsidSect="009F0496">
          <w:pgSz w:w="15840" w:h="12240" w:orient="landscape"/>
          <w:pgMar w:top="720" w:right="720" w:bottom="720" w:left="720" w:header="720" w:footer="720" w:gutter="0"/>
          <w:cols w:space="720"/>
          <w:docGrid w:linePitch="360"/>
        </w:sectPr>
      </w:pPr>
      <w:r w:rsidRPr="004C674C">
        <w:rPr>
          <w:rFonts w:ascii="Calibri" w:hAnsi="Calibri" w:cs="Calibri"/>
          <w:b/>
          <w:bCs/>
          <w:color w:val="000000"/>
          <w:sz w:val="20"/>
          <w:szCs w:val="20"/>
        </w:rPr>
        <w:t>**</w:t>
      </w:r>
      <w:r w:rsidRPr="004C674C">
        <w:rPr>
          <w:rFonts w:ascii="Calibri" w:hAnsi="Calibri" w:cs="Calibri"/>
          <w:color w:val="000000"/>
          <w:sz w:val="20"/>
          <w:szCs w:val="20"/>
        </w:rPr>
        <w:t>Based on World Bank Country Income group classification</w:t>
      </w:r>
    </w:p>
    <w:p w14:paraId="53BEDE68" w14:textId="5AF0AAF5" w:rsidR="004B3C90" w:rsidRPr="004B3C90" w:rsidRDefault="004B3C90" w:rsidP="004B3C90">
      <w:pPr>
        <w:rPr>
          <w:rFonts w:ascii="Calibri" w:hAnsi="Calibri" w:cs="Calibri"/>
          <w:b/>
          <w:bCs/>
          <w:color w:val="1D1C1D"/>
          <w:sz w:val="22"/>
          <w:szCs w:val="22"/>
        </w:rPr>
      </w:pPr>
      <w:r w:rsidRPr="004B3C90">
        <w:rPr>
          <w:rFonts w:ascii="Calibri" w:hAnsi="Calibri" w:cs="Calibri"/>
          <w:b/>
          <w:bCs/>
          <w:color w:val="000000"/>
          <w:sz w:val="22"/>
          <w:szCs w:val="22"/>
        </w:rPr>
        <w:lastRenderedPageBreak/>
        <w:t xml:space="preserve">Table S10. </w:t>
      </w:r>
      <w:r w:rsidRPr="004B3C90">
        <w:rPr>
          <w:rFonts w:ascii="Calibri" w:hAnsi="Calibri" w:cs="Calibri"/>
          <w:b/>
          <w:bCs/>
          <w:color w:val="1D1C1D"/>
          <w:sz w:val="22"/>
          <w:szCs w:val="22"/>
        </w:rPr>
        <w:t>Effect estimates for the association between education level and urbanicity with T2D risk used in disaggregating the T2D incidence estimates</w:t>
      </w:r>
      <w:r>
        <w:rPr>
          <w:rFonts w:ascii="Calibri" w:hAnsi="Calibri" w:cs="Calibri"/>
          <w:b/>
          <w:bCs/>
          <w:color w:val="1D1C1D"/>
          <w:sz w:val="22"/>
          <w:szCs w:val="22"/>
        </w:rPr>
        <w:t>*</w:t>
      </w:r>
    </w:p>
    <w:p w14:paraId="5C67141F" w14:textId="77777777" w:rsidR="004B3C90" w:rsidRPr="004B3C90" w:rsidRDefault="004B3C90" w:rsidP="004B3C90">
      <w:pPr>
        <w:rPr>
          <w:rFonts w:ascii="Calibri" w:hAnsi="Calibri" w:cs="Calibri"/>
          <w:color w:val="1D1C1D"/>
          <w:sz w:val="22"/>
          <w:szCs w:val="22"/>
        </w:rPr>
      </w:pPr>
    </w:p>
    <w:tbl>
      <w:tblPr>
        <w:tblW w:w="9329" w:type="dxa"/>
        <w:tblLook w:val="04A0" w:firstRow="1" w:lastRow="0" w:firstColumn="1" w:lastColumn="0" w:noHBand="0" w:noVBand="1"/>
      </w:tblPr>
      <w:tblGrid>
        <w:gridCol w:w="1530"/>
        <w:gridCol w:w="1710"/>
        <w:gridCol w:w="810"/>
        <w:gridCol w:w="980"/>
        <w:gridCol w:w="720"/>
        <w:gridCol w:w="1980"/>
        <w:gridCol w:w="900"/>
        <w:gridCol w:w="699"/>
      </w:tblGrid>
      <w:tr w:rsidR="004B3C90" w:rsidRPr="004B3C90" w14:paraId="7101FAFF" w14:textId="77777777" w:rsidTr="004B3C90">
        <w:trPr>
          <w:trHeight w:val="290"/>
        </w:trPr>
        <w:tc>
          <w:tcPr>
            <w:tcW w:w="1530" w:type="dxa"/>
            <w:tcBorders>
              <w:left w:val="nil"/>
              <w:bottom w:val="single" w:sz="4" w:space="0" w:color="auto"/>
              <w:right w:val="nil"/>
            </w:tcBorders>
            <w:shd w:val="clear" w:color="auto" w:fill="auto"/>
            <w:noWrap/>
            <w:vAlign w:val="center"/>
          </w:tcPr>
          <w:p w14:paraId="797BC904" w14:textId="77777777" w:rsidR="004B3C90" w:rsidRPr="004B3C90" w:rsidRDefault="004B3C90" w:rsidP="00A7321F">
            <w:pPr>
              <w:rPr>
                <w:rFonts w:ascii="Calibri" w:hAnsi="Calibri" w:cs="Calibri"/>
                <w:b/>
                <w:bCs/>
                <w:color w:val="000000"/>
                <w:sz w:val="22"/>
                <w:szCs w:val="22"/>
              </w:rPr>
            </w:pPr>
          </w:p>
        </w:tc>
        <w:tc>
          <w:tcPr>
            <w:tcW w:w="4220" w:type="dxa"/>
            <w:gridSpan w:val="4"/>
            <w:tcBorders>
              <w:top w:val="single" w:sz="4" w:space="0" w:color="auto"/>
              <w:left w:val="nil"/>
              <w:bottom w:val="single" w:sz="4" w:space="0" w:color="auto"/>
              <w:right w:val="nil"/>
            </w:tcBorders>
            <w:shd w:val="clear" w:color="auto" w:fill="auto"/>
            <w:noWrap/>
            <w:vAlign w:val="center"/>
          </w:tcPr>
          <w:p w14:paraId="1CDBA3E7" w14:textId="30BFD01F" w:rsidR="004B3C90" w:rsidRPr="004B3C90" w:rsidRDefault="004B3C90" w:rsidP="00A7321F">
            <w:pPr>
              <w:jc w:val="center"/>
              <w:rPr>
                <w:rFonts w:ascii="Calibri" w:hAnsi="Calibri" w:cs="Calibri"/>
                <w:color w:val="000000"/>
                <w:sz w:val="22"/>
                <w:szCs w:val="22"/>
              </w:rPr>
            </w:pPr>
            <w:r w:rsidRPr="004B3C90">
              <w:rPr>
                <w:rFonts w:ascii="Calibri" w:hAnsi="Calibri" w:cs="Calibri"/>
                <w:color w:val="000000"/>
                <w:sz w:val="22"/>
                <w:szCs w:val="22"/>
              </w:rPr>
              <w:t>EDUCATION LEVEL EFFECTS</w:t>
            </w:r>
            <w:r w:rsidRPr="00F20E39">
              <w:rPr>
                <w:rFonts w:ascii="Calibri" w:hAnsi="Calibri" w:cs="Calibri"/>
                <w:iCs/>
                <w:sz w:val="20"/>
                <w:szCs w:val="20"/>
              </w:rPr>
              <w:t>‡</w:t>
            </w:r>
          </w:p>
        </w:tc>
        <w:tc>
          <w:tcPr>
            <w:tcW w:w="3579" w:type="dxa"/>
            <w:gridSpan w:val="3"/>
            <w:tcBorders>
              <w:top w:val="single" w:sz="8" w:space="0" w:color="auto"/>
              <w:left w:val="single" w:sz="12" w:space="0" w:color="auto"/>
              <w:bottom w:val="nil"/>
              <w:right w:val="nil"/>
            </w:tcBorders>
            <w:shd w:val="clear" w:color="auto" w:fill="auto"/>
            <w:noWrap/>
            <w:vAlign w:val="center"/>
          </w:tcPr>
          <w:p w14:paraId="312B9BBA" w14:textId="3B8651EE" w:rsidR="004B3C90" w:rsidRPr="004B3C90" w:rsidRDefault="004B3C90" w:rsidP="00A7321F">
            <w:pPr>
              <w:jc w:val="center"/>
              <w:rPr>
                <w:rFonts w:ascii="Calibri" w:hAnsi="Calibri" w:cs="Calibri"/>
                <w:b/>
                <w:bCs/>
                <w:color w:val="000000"/>
                <w:sz w:val="22"/>
                <w:szCs w:val="22"/>
              </w:rPr>
            </w:pPr>
            <w:r w:rsidRPr="004B3C90">
              <w:rPr>
                <w:rFonts w:ascii="Calibri" w:hAnsi="Calibri" w:cs="Calibri"/>
                <w:color w:val="000000"/>
                <w:sz w:val="22"/>
                <w:szCs w:val="22"/>
              </w:rPr>
              <w:t>URBANICITY EFFECTS</w:t>
            </w:r>
          </w:p>
        </w:tc>
      </w:tr>
      <w:tr w:rsidR="004B3C90" w:rsidRPr="004B3C90" w14:paraId="50D23BEC" w14:textId="77777777" w:rsidTr="004B3C90">
        <w:trPr>
          <w:trHeight w:val="290"/>
        </w:trPr>
        <w:tc>
          <w:tcPr>
            <w:tcW w:w="1530" w:type="dxa"/>
            <w:vMerge w:val="restart"/>
            <w:tcBorders>
              <w:top w:val="single" w:sz="4" w:space="0" w:color="auto"/>
              <w:left w:val="nil"/>
              <w:bottom w:val="single" w:sz="8" w:space="0" w:color="000000"/>
              <w:right w:val="nil"/>
            </w:tcBorders>
            <w:shd w:val="clear" w:color="auto" w:fill="auto"/>
            <w:noWrap/>
            <w:vAlign w:val="center"/>
            <w:hideMark/>
          </w:tcPr>
          <w:p w14:paraId="7406ECF6" w14:textId="61EF4578" w:rsidR="004B3C90" w:rsidRPr="004B3C90" w:rsidRDefault="004B3C90" w:rsidP="00A7321F">
            <w:pPr>
              <w:rPr>
                <w:rFonts w:ascii="Calibri" w:hAnsi="Calibri" w:cs="Calibri"/>
                <w:b/>
                <w:bCs/>
                <w:color w:val="000000"/>
                <w:sz w:val="22"/>
                <w:szCs w:val="22"/>
              </w:rPr>
            </w:pPr>
            <w:r w:rsidRPr="004B3C90">
              <w:rPr>
                <w:rFonts w:ascii="Calibri" w:hAnsi="Calibri" w:cs="Calibri"/>
                <w:b/>
                <w:bCs/>
                <w:color w:val="000000"/>
                <w:sz w:val="22"/>
                <w:szCs w:val="22"/>
              </w:rPr>
              <w:t>Country income level</w:t>
            </w:r>
            <w:r w:rsidRPr="00F20E39">
              <w:rPr>
                <w:rFonts w:ascii="Calibri" w:hAnsi="Calibri" w:cs="Calibri"/>
                <w:sz w:val="20"/>
                <w:szCs w:val="20"/>
              </w:rPr>
              <w:t>†</w:t>
            </w:r>
          </w:p>
        </w:tc>
        <w:tc>
          <w:tcPr>
            <w:tcW w:w="1710" w:type="dxa"/>
            <w:tcBorders>
              <w:top w:val="single" w:sz="4" w:space="0" w:color="auto"/>
              <w:left w:val="nil"/>
              <w:bottom w:val="nil"/>
              <w:right w:val="nil"/>
            </w:tcBorders>
            <w:shd w:val="clear" w:color="auto" w:fill="auto"/>
            <w:noWrap/>
            <w:vAlign w:val="center"/>
            <w:hideMark/>
          </w:tcPr>
          <w:p w14:paraId="48BDA1F6" w14:textId="77777777" w:rsidR="004B3C90" w:rsidRPr="004B3C90" w:rsidRDefault="004B3C90" w:rsidP="00A7321F">
            <w:pPr>
              <w:rPr>
                <w:rFonts w:ascii="Calibri" w:hAnsi="Calibri" w:cs="Calibri"/>
                <w:b/>
                <w:bCs/>
                <w:color w:val="000000"/>
                <w:sz w:val="22"/>
                <w:szCs w:val="22"/>
              </w:rPr>
            </w:pPr>
            <w:r w:rsidRPr="004B3C90">
              <w:rPr>
                <w:rFonts w:ascii="Calibri" w:hAnsi="Calibri" w:cs="Calibri"/>
                <w:b/>
                <w:bCs/>
                <w:color w:val="000000"/>
                <w:sz w:val="22"/>
                <w:szCs w:val="22"/>
              </w:rPr>
              <w:t>RR</w:t>
            </w:r>
          </w:p>
        </w:tc>
        <w:tc>
          <w:tcPr>
            <w:tcW w:w="810" w:type="dxa"/>
            <w:vMerge w:val="restart"/>
            <w:tcBorders>
              <w:top w:val="single" w:sz="4" w:space="0" w:color="auto"/>
              <w:left w:val="nil"/>
              <w:bottom w:val="single" w:sz="8" w:space="0" w:color="000000"/>
              <w:right w:val="nil"/>
            </w:tcBorders>
            <w:shd w:val="clear" w:color="auto" w:fill="auto"/>
            <w:noWrap/>
            <w:vAlign w:val="center"/>
            <w:hideMark/>
          </w:tcPr>
          <w:p w14:paraId="2DFB394E" w14:textId="77777777" w:rsidR="004B3C90" w:rsidRPr="004B3C90" w:rsidRDefault="004B3C90" w:rsidP="00A7321F">
            <w:pPr>
              <w:rPr>
                <w:rFonts w:ascii="Calibri" w:hAnsi="Calibri" w:cs="Calibri"/>
                <w:b/>
                <w:bCs/>
                <w:i/>
                <w:iCs/>
                <w:color w:val="000000"/>
                <w:sz w:val="22"/>
                <w:szCs w:val="22"/>
              </w:rPr>
            </w:pPr>
            <w:r w:rsidRPr="004B3C90">
              <w:rPr>
                <w:rFonts w:ascii="Calibri" w:hAnsi="Calibri" w:cs="Calibri"/>
                <w:b/>
                <w:bCs/>
                <w:i/>
                <w:iCs/>
                <w:color w:val="000000"/>
                <w:sz w:val="22"/>
                <w:szCs w:val="22"/>
              </w:rPr>
              <w:t>High</w:t>
            </w:r>
          </w:p>
        </w:tc>
        <w:tc>
          <w:tcPr>
            <w:tcW w:w="980" w:type="dxa"/>
            <w:vMerge w:val="restart"/>
            <w:tcBorders>
              <w:top w:val="single" w:sz="8" w:space="0" w:color="auto"/>
              <w:left w:val="nil"/>
              <w:bottom w:val="single" w:sz="8" w:space="0" w:color="000000"/>
              <w:right w:val="nil"/>
            </w:tcBorders>
            <w:shd w:val="clear" w:color="auto" w:fill="auto"/>
            <w:noWrap/>
            <w:vAlign w:val="center"/>
            <w:hideMark/>
          </w:tcPr>
          <w:p w14:paraId="19D21E22" w14:textId="77777777" w:rsidR="004B3C90" w:rsidRPr="004B3C90" w:rsidRDefault="004B3C90" w:rsidP="00A7321F">
            <w:pPr>
              <w:rPr>
                <w:rFonts w:ascii="Calibri" w:hAnsi="Calibri" w:cs="Calibri"/>
                <w:b/>
                <w:bCs/>
                <w:i/>
                <w:iCs/>
                <w:color w:val="000000"/>
                <w:sz w:val="22"/>
                <w:szCs w:val="22"/>
              </w:rPr>
            </w:pPr>
            <w:r w:rsidRPr="004B3C90">
              <w:rPr>
                <w:rFonts w:ascii="Calibri" w:hAnsi="Calibri" w:cs="Calibri"/>
                <w:b/>
                <w:bCs/>
                <w:i/>
                <w:iCs/>
                <w:color w:val="000000"/>
                <w:sz w:val="22"/>
                <w:szCs w:val="22"/>
              </w:rPr>
              <w:t>Medium</w:t>
            </w:r>
          </w:p>
        </w:tc>
        <w:tc>
          <w:tcPr>
            <w:tcW w:w="720" w:type="dxa"/>
            <w:vMerge w:val="restart"/>
            <w:tcBorders>
              <w:top w:val="single" w:sz="8" w:space="0" w:color="auto"/>
              <w:left w:val="nil"/>
              <w:bottom w:val="single" w:sz="8" w:space="0" w:color="000000"/>
              <w:right w:val="nil"/>
            </w:tcBorders>
            <w:shd w:val="clear" w:color="auto" w:fill="auto"/>
            <w:noWrap/>
            <w:vAlign w:val="center"/>
            <w:hideMark/>
          </w:tcPr>
          <w:p w14:paraId="2CDACC0E" w14:textId="77777777" w:rsidR="004B3C90" w:rsidRPr="004B3C90" w:rsidRDefault="004B3C90" w:rsidP="00A7321F">
            <w:pPr>
              <w:rPr>
                <w:rFonts w:ascii="Calibri" w:hAnsi="Calibri" w:cs="Calibri"/>
                <w:b/>
                <w:bCs/>
                <w:i/>
                <w:iCs/>
                <w:color w:val="000000"/>
                <w:sz w:val="22"/>
                <w:szCs w:val="22"/>
              </w:rPr>
            </w:pPr>
            <w:r w:rsidRPr="004B3C90">
              <w:rPr>
                <w:rFonts w:ascii="Calibri" w:hAnsi="Calibri" w:cs="Calibri"/>
                <w:b/>
                <w:bCs/>
                <w:i/>
                <w:iCs/>
                <w:color w:val="000000"/>
                <w:sz w:val="22"/>
                <w:szCs w:val="22"/>
              </w:rPr>
              <w:t xml:space="preserve">Low </w:t>
            </w:r>
          </w:p>
        </w:tc>
        <w:tc>
          <w:tcPr>
            <w:tcW w:w="1980" w:type="dxa"/>
            <w:tcBorders>
              <w:top w:val="single" w:sz="8" w:space="0" w:color="auto"/>
              <w:left w:val="single" w:sz="12" w:space="0" w:color="auto"/>
              <w:bottom w:val="nil"/>
              <w:right w:val="nil"/>
            </w:tcBorders>
            <w:shd w:val="clear" w:color="auto" w:fill="auto"/>
            <w:noWrap/>
            <w:vAlign w:val="center"/>
            <w:hideMark/>
          </w:tcPr>
          <w:p w14:paraId="60D2F66C" w14:textId="77777777" w:rsidR="004B3C90" w:rsidRPr="004B3C90" w:rsidRDefault="004B3C90" w:rsidP="00A7321F">
            <w:pPr>
              <w:rPr>
                <w:rFonts w:ascii="Calibri" w:hAnsi="Calibri" w:cs="Calibri"/>
                <w:b/>
                <w:bCs/>
                <w:color w:val="000000"/>
                <w:sz w:val="22"/>
                <w:szCs w:val="22"/>
              </w:rPr>
            </w:pPr>
            <w:r w:rsidRPr="004B3C90">
              <w:rPr>
                <w:rFonts w:ascii="Calibri" w:hAnsi="Calibri" w:cs="Calibri"/>
                <w:b/>
                <w:bCs/>
                <w:color w:val="000000"/>
                <w:sz w:val="22"/>
                <w:szCs w:val="22"/>
              </w:rPr>
              <w:t xml:space="preserve">RR </w:t>
            </w:r>
          </w:p>
        </w:tc>
        <w:tc>
          <w:tcPr>
            <w:tcW w:w="900" w:type="dxa"/>
            <w:vMerge w:val="restart"/>
            <w:tcBorders>
              <w:top w:val="single" w:sz="8" w:space="0" w:color="auto"/>
              <w:left w:val="nil"/>
              <w:bottom w:val="single" w:sz="8" w:space="0" w:color="000000"/>
              <w:right w:val="nil"/>
            </w:tcBorders>
            <w:shd w:val="clear" w:color="auto" w:fill="auto"/>
            <w:noWrap/>
            <w:vAlign w:val="center"/>
            <w:hideMark/>
          </w:tcPr>
          <w:p w14:paraId="18447610" w14:textId="77777777" w:rsidR="004B3C90" w:rsidRPr="004B3C90" w:rsidRDefault="004B3C90" w:rsidP="00A7321F">
            <w:pPr>
              <w:rPr>
                <w:rFonts w:ascii="Calibri" w:hAnsi="Calibri" w:cs="Calibri"/>
                <w:b/>
                <w:bCs/>
                <w:color w:val="000000"/>
                <w:sz w:val="22"/>
                <w:szCs w:val="22"/>
              </w:rPr>
            </w:pPr>
            <w:r w:rsidRPr="004B3C90">
              <w:rPr>
                <w:rFonts w:ascii="Calibri" w:hAnsi="Calibri" w:cs="Calibri"/>
                <w:b/>
                <w:bCs/>
                <w:color w:val="000000"/>
                <w:sz w:val="22"/>
                <w:szCs w:val="22"/>
              </w:rPr>
              <w:t>Urban</w:t>
            </w:r>
          </w:p>
        </w:tc>
        <w:tc>
          <w:tcPr>
            <w:tcW w:w="699" w:type="dxa"/>
            <w:vMerge w:val="restart"/>
            <w:tcBorders>
              <w:top w:val="single" w:sz="8" w:space="0" w:color="auto"/>
              <w:left w:val="nil"/>
              <w:bottom w:val="single" w:sz="8" w:space="0" w:color="000000"/>
              <w:right w:val="nil"/>
            </w:tcBorders>
            <w:shd w:val="clear" w:color="auto" w:fill="auto"/>
            <w:noWrap/>
            <w:vAlign w:val="center"/>
            <w:hideMark/>
          </w:tcPr>
          <w:p w14:paraId="1571FBB6" w14:textId="77777777" w:rsidR="004B3C90" w:rsidRPr="004B3C90" w:rsidRDefault="004B3C90" w:rsidP="00A7321F">
            <w:pPr>
              <w:rPr>
                <w:rFonts w:ascii="Calibri" w:hAnsi="Calibri" w:cs="Calibri"/>
                <w:b/>
                <w:bCs/>
                <w:color w:val="000000"/>
                <w:sz w:val="22"/>
                <w:szCs w:val="22"/>
              </w:rPr>
            </w:pPr>
            <w:r w:rsidRPr="004B3C90">
              <w:rPr>
                <w:rFonts w:ascii="Calibri" w:hAnsi="Calibri" w:cs="Calibri"/>
                <w:b/>
                <w:bCs/>
                <w:color w:val="000000"/>
                <w:sz w:val="22"/>
                <w:szCs w:val="22"/>
              </w:rPr>
              <w:t>Rural</w:t>
            </w:r>
          </w:p>
        </w:tc>
      </w:tr>
      <w:tr w:rsidR="004B3C90" w:rsidRPr="004B3C90" w14:paraId="10B2F801" w14:textId="77777777" w:rsidTr="004B3C90">
        <w:trPr>
          <w:trHeight w:val="308"/>
        </w:trPr>
        <w:tc>
          <w:tcPr>
            <w:tcW w:w="1530" w:type="dxa"/>
            <w:vMerge/>
            <w:tcBorders>
              <w:top w:val="nil"/>
              <w:left w:val="nil"/>
              <w:bottom w:val="single" w:sz="8" w:space="0" w:color="000000"/>
              <w:right w:val="nil"/>
            </w:tcBorders>
            <w:vAlign w:val="center"/>
            <w:hideMark/>
          </w:tcPr>
          <w:p w14:paraId="2C51BF87" w14:textId="77777777" w:rsidR="004B3C90" w:rsidRPr="004B3C90" w:rsidRDefault="004B3C90" w:rsidP="00A7321F">
            <w:pPr>
              <w:rPr>
                <w:rFonts w:ascii="Calibri" w:hAnsi="Calibri" w:cs="Calibri"/>
                <w:b/>
                <w:bCs/>
                <w:color w:val="000000"/>
                <w:sz w:val="22"/>
                <w:szCs w:val="22"/>
              </w:rPr>
            </w:pPr>
          </w:p>
        </w:tc>
        <w:tc>
          <w:tcPr>
            <w:tcW w:w="1710" w:type="dxa"/>
            <w:tcBorders>
              <w:top w:val="nil"/>
              <w:left w:val="nil"/>
              <w:bottom w:val="single" w:sz="8" w:space="0" w:color="auto"/>
              <w:right w:val="nil"/>
            </w:tcBorders>
            <w:shd w:val="clear" w:color="auto" w:fill="auto"/>
            <w:noWrap/>
            <w:vAlign w:val="center"/>
            <w:hideMark/>
          </w:tcPr>
          <w:p w14:paraId="572D5C02" w14:textId="77777777" w:rsidR="004B3C90" w:rsidRPr="004B3C90" w:rsidRDefault="004B3C90" w:rsidP="00A7321F">
            <w:pPr>
              <w:rPr>
                <w:rFonts w:ascii="Calibri" w:hAnsi="Calibri" w:cs="Calibri"/>
                <w:b/>
                <w:bCs/>
                <w:color w:val="000000"/>
                <w:sz w:val="22"/>
                <w:szCs w:val="22"/>
              </w:rPr>
            </w:pPr>
            <w:r w:rsidRPr="004B3C90">
              <w:rPr>
                <w:rFonts w:ascii="Calibri" w:hAnsi="Calibri" w:cs="Calibri"/>
                <w:b/>
                <w:bCs/>
                <w:color w:val="000000"/>
                <w:sz w:val="22"/>
                <w:szCs w:val="22"/>
              </w:rPr>
              <w:t>(high v. low education)</w:t>
            </w:r>
          </w:p>
        </w:tc>
        <w:tc>
          <w:tcPr>
            <w:tcW w:w="810" w:type="dxa"/>
            <w:vMerge/>
            <w:tcBorders>
              <w:top w:val="single" w:sz="8" w:space="0" w:color="auto"/>
              <w:left w:val="nil"/>
              <w:bottom w:val="single" w:sz="8" w:space="0" w:color="000000"/>
              <w:right w:val="nil"/>
            </w:tcBorders>
            <w:vAlign w:val="center"/>
            <w:hideMark/>
          </w:tcPr>
          <w:p w14:paraId="022F9AE3" w14:textId="77777777" w:rsidR="004B3C90" w:rsidRPr="004B3C90" w:rsidRDefault="004B3C90" w:rsidP="00A7321F">
            <w:pPr>
              <w:rPr>
                <w:rFonts w:ascii="Calibri" w:hAnsi="Calibri" w:cs="Calibri"/>
                <w:b/>
                <w:bCs/>
                <w:i/>
                <w:iCs/>
                <w:color w:val="000000"/>
                <w:sz w:val="22"/>
                <w:szCs w:val="22"/>
              </w:rPr>
            </w:pPr>
          </w:p>
        </w:tc>
        <w:tc>
          <w:tcPr>
            <w:tcW w:w="980" w:type="dxa"/>
            <w:vMerge/>
            <w:tcBorders>
              <w:top w:val="single" w:sz="8" w:space="0" w:color="auto"/>
              <w:left w:val="nil"/>
              <w:bottom w:val="single" w:sz="8" w:space="0" w:color="000000"/>
              <w:right w:val="nil"/>
            </w:tcBorders>
            <w:vAlign w:val="center"/>
            <w:hideMark/>
          </w:tcPr>
          <w:p w14:paraId="7755A7FD" w14:textId="77777777" w:rsidR="004B3C90" w:rsidRPr="004B3C90" w:rsidRDefault="004B3C90" w:rsidP="00A7321F">
            <w:pPr>
              <w:rPr>
                <w:rFonts w:ascii="Calibri" w:hAnsi="Calibri" w:cs="Calibri"/>
                <w:b/>
                <w:bCs/>
                <w:i/>
                <w:iCs/>
                <w:color w:val="000000"/>
                <w:sz w:val="22"/>
                <w:szCs w:val="22"/>
              </w:rPr>
            </w:pPr>
          </w:p>
        </w:tc>
        <w:tc>
          <w:tcPr>
            <w:tcW w:w="720" w:type="dxa"/>
            <w:vMerge/>
            <w:tcBorders>
              <w:top w:val="single" w:sz="8" w:space="0" w:color="auto"/>
              <w:left w:val="nil"/>
              <w:bottom w:val="single" w:sz="8" w:space="0" w:color="000000"/>
              <w:right w:val="nil"/>
            </w:tcBorders>
            <w:vAlign w:val="center"/>
            <w:hideMark/>
          </w:tcPr>
          <w:p w14:paraId="2C1A9797" w14:textId="77777777" w:rsidR="004B3C90" w:rsidRPr="004B3C90" w:rsidRDefault="004B3C90" w:rsidP="00A7321F">
            <w:pPr>
              <w:rPr>
                <w:rFonts w:ascii="Calibri" w:hAnsi="Calibri" w:cs="Calibri"/>
                <w:b/>
                <w:bCs/>
                <w:i/>
                <w:iCs/>
                <w:color w:val="000000"/>
                <w:sz w:val="22"/>
                <w:szCs w:val="22"/>
              </w:rPr>
            </w:pPr>
          </w:p>
        </w:tc>
        <w:tc>
          <w:tcPr>
            <w:tcW w:w="1980" w:type="dxa"/>
            <w:tcBorders>
              <w:top w:val="nil"/>
              <w:left w:val="single" w:sz="12" w:space="0" w:color="auto"/>
              <w:bottom w:val="single" w:sz="8" w:space="0" w:color="auto"/>
              <w:right w:val="nil"/>
            </w:tcBorders>
            <w:shd w:val="clear" w:color="auto" w:fill="auto"/>
            <w:noWrap/>
            <w:vAlign w:val="center"/>
            <w:hideMark/>
          </w:tcPr>
          <w:p w14:paraId="13363E05" w14:textId="77777777" w:rsidR="004B3C90" w:rsidRPr="004B3C90" w:rsidRDefault="004B3C90" w:rsidP="00A7321F">
            <w:pPr>
              <w:rPr>
                <w:rFonts w:ascii="Calibri" w:hAnsi="Calibri" w:cs="Calibri"/>
                <w:b/>
                <w:bCs/>
                <w:color w:val="000000"/>
                <w:sz w:val="22"/>
                <w:szCs w:val="22"/>
              </w:rPr>
            </w:pPr>
            <w:r w:rsidRPr="004B3C90">
              <w:rPr>
                <w:rFonts w:ascii="Calibri" w:hAnsi="Calibri" w:cs="Calibri"/>
                <w:b/>
                <w:bCs/>
                <w:color w:val="000000"/>
                <w:sz w:val="22"/>
                <w:szCs w:val="22"/>
              </w:rPr>
              <w:t>(urban v. rural)</w:t>
            </w:r>
          </w:p>
        </w:tc>
        <w:tc>
          <w:tcPr>
            <w:tcW w:w="900" w:type="dxa"/>
            <w:vMerge/>
            <w:tcBorders>
              <w:top w:val="single" w:sz="8" w:space="0" w:color="auto"/>
              <w:left w:val="nil"/>
              <w:bottom w:val="single" w:sz="8" w:space="0" w:color="000000"/>
              <w:right w:val="nil"/>
            </w:tcBorders>
            <w:vAlign w:val="center"/>
            <w:hideMark/>
          </w:tcPr>
          <w:p w14:paraId="22F60834" w14:textId="77777777" w:rsidR="004B3C90" w:rsidRPr="004B3C90" w:rsidRDefault="004B3C90" w:rsidP="00A7321F">
            <w:pPr>
              <w:rPr>
                <w:rFonts w:ascii="Calibri" w:hAnsi="Calibri" w:cs="Calibri"/>
                <w:b/>
                <w:bCs/>
                <w:color w:val="000000"/>
                <w:sz w:val="22"/>
                <w:szCs w:val="22"/>
              </w:rPr>
            </w:pPr>
          </w:p>
        </w:tc>
        <w:tc>
          <w:tcPr>
            <w:tcW w:w="699" w:type="dxa"/>
            <w:vMerge/>
            <w:tcBorders>
              <w:top w:val="single" w:sz="8" w:space="0" w:color="auto"/>
              <w:left w:val="nil"/>
              <w:bottom w:val="single" w:sz="8" w:space="0" w:color="000000"/>
              <w:right w:val="nil"/>
            </w:tcBorders>
            <w:vAlign w:val="center"/>
            <w:hideMark/>
          </w:tcPr>
          <w:p w14:paraId="53A58A2E" w14:textId="77777777" w:rsidR="004B3C90" w:rsidRPr="004B3C90" w:rsidRDefault="004B3C90" w:rsidP="00A7321F">
            <w:pPr>
              <w:rPr>
                <w:rFonts w:ascii="Calibri" w:hAnsi="Calibri" w:cs="Calibri"/>
                <w:b/>
                <w:bCs/>
                <w:color w:val="000000"/>
                <w:sz w:val="22"/>
                <w:szCs w:val="22"/>
              </w:rPr>
            </w:pPr>
          </w:p>
        </w:tc>
      </w:tr>
      <w:tr w:rsidR="004B3C90" w:rsidRPr="004B3C90" w14:paraId="5755B253" w14:textId="77777777" w:rsidTr="004B3C90">
        <w:trPr>
          <w:trHeight w:val="290"/>
        </w:trPr>
        <w:tc>
          <w:tcPr>
            <w:tcW w:w="1530" w:type="dxa"/>
            <w:tcBorders>
              <w:top w:val="nil"/>
              <w:left w:val="nil"/>
              <w:bottom w:val="nil"/>
              <w:right w:val="nil"/>
            </w:tcBorders>
            <w:shd w:val="clear" w:color="auto" w:fill="auto"/>
            <w:noWrap/>
            <w:vAlign w:val="center"/>
            <w:hideMark/>
          </w:tcPr>
          <w:p w14:paraId="3CE10A6A" w14:textId="77777777"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low</w:t>
            </w:r>
          </w:p>
        </w:tc>
        <w:tc>
          <w:tcPr>
            <w:tcW w:w="1710" w:type="dxa"/>
            <w:tcBorders>
              <w:top w:val="nil"/>
              <w:left w:val="nil"/>
              <w:bottom w:val="nil"/>
              <w:right w:val="nil"/>
            </w:tcBorders>
            <w:shd w:val="clear" w:color="auto" w:fill="auto"/>
            <w:noWrap/>
            <w:vAlign w:val="center"/>
            <w:hideMark/>
          </w:tcPr>
          <w:p w14:paraId="20596C5C" w14:textId="1C6C5CBE"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1.</w:t>
            </w:r>
            <w:r w:rsidR="0084415F">
              <w:rPr>
                <w:rFonts w:ascii="Calibri" w:hAnsi="Calibri" w:cs="Calibri"/>
                <w:color w:val="000000"/>
                <w:sz w:val="22"/>
                <w:szCs w:val="22"/>
              </w:rPr>
              <w:t>50</w:t>
            </w:r>
            <w:r w:rsidRPr="004B3C90">
              <w:rPr>
                <w:rFonts w:ascii="Calibri" w:hAnsi="Calibri" w:cs="Calibri"/>
                <w:color w:val="000000"/>
                <w:sz w:val="22"/>
                <w:szCs w:val="22"/>
              </w:rPr>
              <w:t xml:space="preserve"> (1.3</w:t>
            </w:r>
            <w:r w:rsidR="0084415F">
              <w:rPr>
                <w:rFonts w:ascii="Calibri" w:hAnsi="Calibri" w:cs="Calibri"/>
                <w:color w:val="000000"/>
                <w:sz w:val="22"/>
                <w:szCs w:val="22"/>
              </w:rPr>
              <w:t>2</w:t>
            </w:r>
            <w:r w:rsidRPr="004B3C90">
              <w:rPr>
                <w:rFonts w:ascii="Calibri" w:hAnsi="Calibri" w:cs="Calibri"/>
                <w:color w:val="000000"/>
                <w:sz w:val="22"/>
                <w:szCs w:val="22"/>
              </w:rPr>
              <w:t>, 1.</w:t>
            </w:r>
            <w:r w:rsidR="0084415F">
              <w:rPr>
                <w:rFonts w:ascii="Calibri" w:hAnsi="Calibri" w:cs="Calibri"/>
                <w:color w:val="000000"/>
                <w:sz w:val="22"/>
                <w:szCs w:val="22"/>
              </w:rPr>
              <w:t>71</w:t>
            </w:r>
            <w:r w:rsidRPr="004B3C90">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center"/>
            <w:hideMark/>
          </w:tcPr>
          <w:p w14:paraId="219ED5D2" w14:textId="041B6C4D" w:rsidR="004B3C90" w:rsidRPr="004B3C90" w:rsidRDefault="004B3C90" w:rsidP="00A7321F">
            <w:pPr>
              <w:jc w:val="right"/>
              <w:rPr>
                <w:rFonts w:ascii="Calibri" w:hAnsi="Calibri" w:cs="Calibri"/>
                <w:i/>
                <w:iCs/>
                <w:color w:val="000000"/>
                <w:sz w:val="22"/>
                <w:szCs w:val="22"/>
              </w:rPr>
            </w:pPr>
            <w:r w:rsidRPr="004B3C90">
              <w:rPr>
                <w:rFonts w:ascii="Calibri" w:hAnsi="Calibri" w:cs="Calibri"/>
                <w:i/>
                <w:iCs/>
                <w:color w:val="000000"/>
                <w:sz w:val="22"/>
                <w:szCs w:val="22"/>
              </w:rPr>
              <w:t>1.</w:t>
            </w:r>
            <w:r w:rsidR="0084415F">
              <w:rPr>
                <w:rFonts w:ascii="Calibri" w:hAnsi="Calibri" w:cs="Calibri"/>
                <w:i/>
                <w:iCs/>
                <w:color w:val="000000"/>
                <w:sz w:val="22"/>
                <w:szCs w:val="22"/>
              </w:rPr>
              <w:t>23</w:t>
            </w:r>
          </w:p>
        </w:tc>
        <w:tc>
          <w:tcPr>
            <w:tcW w:w="980" w:type="dxa"/>
            <w:tcBorders>
              <w:top w:val="nil"/>
              <w:left w:val="nil"/>
              <w:bottom w:val="nil"/>
              <w:right w:val="nil"/>
            </w:tcBorders>
            <w:shd w:val="clear" w:color="auto" w:fill="auto"/>
            <w:noWrap/>
            <w:vAlign w:val="center"/>
            <w:hideMark/>
          </w:tcPr>
          <w:p w14:paraId="657DAF4E" w14:textId="77777777" w:rsidR="004B3C90" w:rsidRPr="004B3C90" w:rsidRDefault="004B3C90" w:rsidP="00A7321F">
            <w:pPr>
              <w:jc w:val="right"/>
              <w:rPr>
                <w:rFonts w:ascii="Calibri" w:hAnsi="Calibri" w:cs="Calibri"/>
                <w:i/>
                <w:iCs/>
                <w:color w:val="000000"/>
                <w:sz w:val="22"/>
                <w:szCs w:val="22"/>
              </w:rPr>
            </w:pPr>
            <w:r w:rsidRPr="004B3C90">
              <w:rPr>
                <w:rFonts w:ascii="Calibri" w:hAnsi="Calibri" w:cs="Calibri"/>
                <w:i/>
                <w:iCs/>
                <w:color w:val="000000"/>
                <w:sz w:val="22"/>
                <w:szCs w:val="22"/>
              </w:rPr>
              <w:t>1</w:t>
            </w:r>
          </w:p>
        </w:tc>
        <w:tc>
          <w:tcPr>
            <w:tcW w:w="720" w:type="dxa"/>
            <w:tcBorders>
              <w:top w:val="nil"/>
              <w:left w:val="nil"/>
              <w:bottom w:val="nil"/>
              <w:right w:val="nil"/>
            </w:tcBorders>
            <w:shd w:val="clear" w:color="auto" w:fill="auto"/>
            <w:noWrap/>
            <w:vAlign w:val="center"/>
            <w:hideMark/>
          </w:tcPr>
          <w:p w14:paraId="21BB3142" w14:textId="2C3081B4" w:rsidR="004B3C90" w:rsidRPr="004B3C90" w:rsidRDefault="004B3C90" w:rsidP="00A7321F">
            <w:pPr>
              <w:jc w:val="right"/>
              <w:rPr>
                <w:rFonts w:ascii="Calibri" w:hAnsi="Calibri" w:cs="Calibri"/>
                <w:i/>
                <w:iCs/>
                <w:color w:val="000000"/>
                <w:sz w:val="22"/>
                <w:szCs w:val="22"/>
              </w:rPr>
            </w:pPr>
            <w:r w:rsidRPr="004B3C90">
              <w:rPr>
                <w:rFonts w:ascii="Calibri" w:hAnsi="Calibri" w:cs="Calibri"/>
                <w:i/>
                <w:iCs/>
                <w:color w:val="000000"/>
                <w:sz w:val="22"/>
                <w:szCs w:val="22"/>
              </w:rPr>
              <w:t>0.</w:t>
            </w:r>
            <w:r w:rsidR="0084415F">
              <w:rPr>
                <w:rFonts w:ascii="Calibri" w:hAnsi="Calibri" w:cs="Calibri"/>
                <w:i/>
                <w:iCs/>
                <w:color w:val="000000"/>
                <w:sz w:val="22"/>
                <w:szCs w:val="22"/>
              </w:rPr>
              <w:t>82</w:t>
            </w:r>
          </w:p>
        </w:tc>
        <w:tc>
          <w:tcPr>
            <w:tcW w:w="1980" w:type="dxa"/>
            <w:tcBorders>
              <w:top w:val="nil"/>
              <w:left w:val="single" w:sz="12" w:space="0" w:color="auto"/>
              <w:bottom w:val="nil"/>
              <w:right w:val="nil"/>
            </w:tcBorders>
            <w:shd w:val="clear" w:color="auto" w:fill="auto"/>
            <w:noWrap/>
            <w:vAlign w:val="center"/>
            <w:hideMark/>
          </w:tcPr>
          <w:p w14:paraId="255D765D" w14:textId="77777777"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1.65 (1.28, 2.12)</w:t>
            </w:r>
          </w:p>
        </w:tc>
        <w:tc>
          <w:tcPr>
            <w:tcW w:w="900" w:type="dxa"/>
            <w:tcBorders>
              <w:top w:val="nil"/>
              <w:left w:val="nil"/>
              <w:bottom w:val="nil"/>
              <w:right w:val="nil"/>
            </w:tcBorders>
            <w:shd w:val="clear" w:color="auto" w:fill="auto"/>
            <w:noWrap/>
            <w:vAlign w:val="center"/>
            <w:hideMark/>
          </w:tcPr>
          <w:p w14:paraId="0D9288E8" w14:textId="77777777" w:rsidR="004B3C90" w:rsidRPr="004B3C90" w:rsidRDefault="004B3C90" w:rsidP="00A7321F">
            <w:pPr>
              <w:jc w:val="right"/>
              <w:rPr>
                <w:rFonts w:ascii="Calibri" w:hAnsi="Calibri" w:cs="Calibri"/>
                <w:color w:val="000000"/>
                <w:sz w:val="22"/>
                <w:szCs w:val="22"/>
              </w:rPr>
            </w:pPr>
            <w:r w:rsidRPr="004B3C90">
              <w:rPr>
                <w:rFonts w:ascii="Calibri" w:hAnsi="Calibri" w:cs="Calibri"/>
                <w:color w:val="000000"/>
                <w:sz w:val="22"/>
                <w:szCs w:val="22"/>
              </w:rPr>
              <w:t>1.29</w:t>
            </w:r>
          </w:p>
        </w:tc>
        <w:tc>
          <w:tcPr>
            <w:tcW w:w="699" w:type="dxa"/>
            <w:tcBorders>
              <w:top w:val="nil"/>
              <w:left w:val="nil"/>
              <w:bottom w:val="nil"/>
              <w:right w:val="nil"/>
            </w:tcBorders>
            <w:shd w:val="clear" w:color="auto" w:fill="auto"/>
            <w:noWrap/>
            <w:vAlign w:val="center"/>
            <w:hideMark/>
          </w:tcPr>
          <w:p w14:paraId="499AEBD2" w14:textId="77777777" w:rsidR="004B3C90" w:rsidRPr="004B3C90" w:rsidRDefault="004B3C90" w:rsidP="00A7321F">
            <w:pPr>
              <w:jc w:val="right"/>
              <w:rPr>
                <w:rFonts w:ascii="Calibri" w:hAnsi="Calibri" w:cs="Calibri"/>
                <w:color w:val="000000"/>
                <w:sz w:val="22"/>
                <w:szCs w:val="22"/>
              </w:rPr>
            </w:pPr>
            <w:r w:rsidRPr="004B3C90">
              <w:rPr>
                <w:rFonts w:ascii="Calibri" w:hAnsi="Calibri" w:cs="Calibri"/>
                <w:color w:val="000000"/>
                <w:sz w:val="22"/>
                <w:szCs w:val="22"/>
              </w:rPr>
              <w:t>0.78</w:t>
            </w:r>
          </w:p>
        </w:tc>
      </w:tr>
      <w:tr w:rsidR="004B3C90" w:rsidRPr="004B3C90" w14:paraId="2E4F9B4A" w14:textId="77777777" w:rsidTr="004B3C90">
        <w:trPr>
          <w:trHeight w:val="290"/>
        </w:trPr>
        <w:tc>
          <w:tcPr>
            <w:tcW w:w="1530" w:type="dxa"/>
            <w:tcBorders>
              <w:top w:val="nil"/>
              <w:left w:val="nil"/>
              <w:bottom w:val="nil"/>
              <w:right w:val="nil"/>
            </w:tcBorders>
            <w:shd w:val="clear" w:color="auto" w:fill="auto"/>
            <w:noWrap/>
            <w:vAlign w:val="center"/>
            <w:hideMark/>
          </w:tcPr>
          <w:p w14:paraId="0DA70E98" w14:textId="77777777"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 xml:space="preserve">lower middle </w:t>
            </w:r>
          </w:p>
        </w:tc>
        <w:tc>
          <w:tcPr>
            <w:tcW w:w="1710" w:type="dxa"/>
            <w:tcBorders>
              <w:top w:val="nil"/>
              <w:left w:val="nil"/>
              <w:bottom w:val="nil"/>
              <w:right w:val="nil"/>
            </w:tcBorders>
            <w:shd w:val="clear" w:color="auto" w:fill="auto"/>
            <w:noWrap/>
            <w:vAlign w:val="center"/>
            <w:hideMark/>
          </w:tcPr>
          <w:p w14:paraId="5CE79B08" w14:textId="35A4E264"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1.</w:t>
            </w:r>
            <w:r w:rsidR="0084415F">
              <w:rPr>
                <w:rFonts w:ascii="Calibri" w:hAnsi="Calibri" w:cs="Calibri"/>
                <w:color w:val="000000"/>
                <w:sz w:val="22"/>
                <w:szCs w:val="22"/>
              </w:rPr>
              <w:t>39</w:t>
            </w:r>
            <w:r w:rsidRPr="004B3C90">
              <w:rPr>
                <w:rFonts w:ascii="Calibri" w:hAnsi="Calibri" w:cs="Calibri"/>
                <w:color w:val="000000"/>
                <w:sz w:val="22"/>
                <w:szCs w:val="22"/>
              </w:rPr>
              <w:t xml:space="preserve"> (</w:t>
            </w:r>
            <w:r w:rsidR="0084415F">
              <w:rPr>
                <w:rFonts w:ascii="Calibri" w:hAnsi="Calibri" w:cs="Calibri"/>
                <w:color w:val="000000"/>
                <w:sz w:val="22"/>
                <w:szCs w:val="22"/>
              </w:rPr>
              <w:t>1.32</w:t>
            </w:r>
            <w:r w:rsidRPr="004B3C90">
              <w:rPr>
                <w:rFonts w:ascii="Calibri" w:hAnsi="Calibri" w:cs="Calibri"/>
                <w:color w:val="000000"/>
                <w:sz w:val="22"/>
                <w:szCs w:val="22"/>
              </w:rPr>
              <w:t>, 1.</w:t>
            </w:r>
            <w:r w:rsidR="0084415F">
              <w:rPr>
                <w:rFonts w:ascii="Calibri" w:hAnsi="Calibri" w:cs="Calibri"/>
                <w:color w:val="000000"/>
                <w:sz w:val="22"/>
                <w:szCs w:val="22"/>
              </w:rPr>
              <w:t>47</w:t>
            </w:r>
            <w:r w:rsidRPr="004B3C90">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center"/>
            <w:hideMark/>
          </w:tcPr>
          <w:p w14:paraId="3C337C7D" w14:textId="3867CB20" w:rsidR="004B3C90" w:rsidRPr="004B3C90" w:rsidRDefault="004B3C90" w:rsidP="00A7321F">
            <w:pPr>
              <w:jc w:val="right"/>
              <w:rPr>
                <w:rFonts w:ascii="Calibri" w:hAnsi="Calibri" w:cs="Calibri"/>
                <w:i/>
                <w:iCs/>
                <w:color w:val="000000"/>
                <w:sz w:val="22"/>
                <w:szCs w:val="22"/>
              </w:rPr>
            </w:pPr>
            <w:r w:rsidRPr="004B3C90">
              <w:rPr>
                <w:rFonts w:ascii="Calibri" w:hAnsi="Calibri" w:cs="Calibri"/>
                <w:i/>
                <w:iCs/>
                <w:color w:val="000000"/>
                <w:sz w:val="22"/>
                <w:szCs w:val="22"/>
              </w:rPr>
              <w:t>1.</w:t>
            </w:r>
            <w:r w:rsidR="0084415F">
              <w:rPr>
                <w:rFonts w:ascii="Calibri" w:hAnsi="Calibri" w:cs="Calibri"/>
                <w:i/>
                <w:iCs/>
                <w:color w:val="000000"/>
                <w:sz w:val="22"/>
                <w:szCs w:val="22"/>
              </w:rPr>
              <w:t>18</w:t>
            </w:r>
          </w:p>
        </w:tc>
        <w:tc>
          <w:tcPr>
            <w:tcW w:w="980" w:type="dxa"/>
            <w:tcBorders>
              <w:top w:val="nil"/>
              <w:left w:val="nil"/>
              <w:bottom w:val="nil"/>
              <w:right w:val="nil"/>
            </w:tcBorders>
            <w:shd w:val="clear" w:color="auto" w:fill="auto"/>
            <w:noWrap/>
            <w:vAlign w:val="center"/>
            <w:hideMark/>
          </w:tcPr>
          <w:p w14:paraId="1E3BA78C" w14:textId="77777777" w:rsidR="004B3C90" w:rsidRPr="004B3C90" w:rsidRDefault="004B3C90" w:rsidP="00A7321F">
            <w:pPr>
              <w:jc w:val="right"/>
              <w:rPr>
                <w:rFonts w:ascii="Calibri" w:hAnsi="Calibri" w:cs="Calibri"/>
                <w:i/>
                <w:iCs/>
                <w:color w:val="000000"/>
                <w:sz w:val="22"/>
                <w:szCs w:val="22"/>
              </w:rPr>
            </w:pPr>
            <w:r w:rsidRPr="004B3C90">
              <w:rPr>
                <w:rFonts w:ascii="Calibri" w:hAnsi="Calibri" w:cs="Calibri"/>
                <w:i/>
                <w:iCs/>
                <w:color w:val="000000"/>
                <w:sz w:val="22"/>
                <w:szCs w:val="22"/>
              </w:rPr>
              <w:t>1</w:t>
            </w:r>
          </w:p>
        </w:tc>
        <w:tc>
          <w:tcPr>
            <w:tcW w:w="720" w:type="dxa"/>
            <w:tcBorders>
              <w:top w:val="nil"/>
              <w:left w:val="nil"/>
              <w:bottom w:val="nil"/>
              <w:right w:val="nil"/>
            </w:tcBorders>
            <w:shd w:val="clear" w:color="auto" w:fill="auto"/>
            <w:noWrap/>
            <w:vAlign w:val="center"/>
            <w:hideMark/>
          </w:tcPr>
          <w:p w14:paraId="71975B0E" w14:textId="4497016A" w:rsidR="004B3C90" w:rsidRPr="004B3C90" w:rsidRDefault="004B3C90" w:rsidP="00A7321F">
            <w:pPr>
              <w:jc w:val="right"/>
              <w:rPr>
                <w:rFonts w:ascii="Calibri" w:hAnsi="Calibri" w:cs="Calibri"/>
                <w:i/>
                <w:iCs/>
                <w:color w:val="000000"/>
                <w:sz w:val="22"/>
                <w:szCs w:val="22"/>
              </w:rPr>
            </w:pPr>
            <w:r w:rsidRPr="004B3C90">
              <w:rPr>
                <w:rFonts w:ascii="Calibri" w:hAnsi="Calibri" w:cs="Calibri"/>
                <w:i/>
                <w:iCs/>
                <w:color w:val="000000"/>
                <w:sz w:val="22"/>
                <w:szCs w:val="22"/>
              </w:rPr>
              <w:t>0.</w:t>
            </w:r>
            <w:r w:rsidR="0084415F">
              <w:rPr>
                <w:rFonts w:ascii="Calibri" w:hAnsi="Calibri" w:cs="Calibri"/>
                <w:i/>
                <w:iCs/>
                <w:color w:val="000000"/>
                <w:sz w:val="22"/>
                <w:szCs w:val="22"/>
              </w:rPr>
              <w:t>85</w:t>
            </w:r>
          </w:p>
        </w:tc>
        <w:tc>
          <w:tcPr>
            <w:tcW w:w="1980" w:type="dxa"/>
            <w:tcBorders>
              <w:top w:val="nil"/>
              <w:left w:val="single" w:sz="12" w:space="0" w:color="auto"/>
              <w:bottom w:val="nil"/>
              <w:right w:val="nil"/>
            </w:tcBorders>
            <w:shd w:val="clear" w:color="auto" w:fill="auto"/>
            <w:noWrap/>
            <w:vAlign w:val="center"/>
            <w:hideMark/>
          </w:tcPr>
          <w:p w14:paraId="568D26F0" w14:textId="77777777"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1.20 (1.10, 1.30)</w:t>
            </w:r>
          </w:p>
        </w:tc>
        <w:tc>
          <w:tcPr>
            <w:tcW w:w="900" w:type="dxa"/>
            <w:tcBorders>
              <w:top w:val="nil"/>
              <w:left w:val="nil"/>
              <w:bottom w:val="nil"/>
              <w:right w:val="nil"/>
            </w:tcBorders>
            <w:shd w:val="clear" w:color="auto" w:fill="auto"/>
            <w:noWrap/>
            <w:vAlign w:val="center"/>
            <w:hideMark/>
          </w:tcPr>
          <w:p w14:paraId="001BB2F6" w14:textId="77777777" w:rsidR="004B3C90" w:rsidRPr="004B3C90" w:rsidRDefault="004B3C90" w:rsidP="00A7321F">
            <w:pPr>
              <w:jc w:val="right"/>
              <w:rPr>
                <w:rFonts w:ascii="Calibri" w:hAnsi="Calibri" w:cs="Calibri"/>
                <w:color w:val="000000"/>
                <w:sz w:val="22"/>
                <w:szCs w:val="22"/>
              </w:rPr>
            </w:pPr>
            <w:r w:rsidRPr="004B3C90">
              <w:rPr>
                <w:rFonts w:ascii="Calibri" w:hAnsi="Calibri" w:cs="Calibri"/>
                <w:color w:val="000000"/>
                <w:sz w:val="22"/>
                <w:szCs w:val="22"/>
              </w:rPr>
              <w:t>1.09</w:t>
            </w:r>
          </w:p>
        </w:tc>
        <w:tc>
          <w:tcPr>
            <w:tcW w:w="699" w:type="dxa"/>
            <w:tcBorders>
              <w:top w:val="nil"/>
              <w:left w:val="nil"/>
              <w:bottom w:val="nil"/>
              <w:right w:val="nil"/>
            </w:tcBorders>
            <w:shd w:val="clear" w:color="auto" w:fill="auto"/>
            <w:noWrap/>
            <w:vAlign w:val="center"/>
            <w:hideMark/>
          </w:tcPr>
          <w:p w14:paraId="41AD3ED0" w14:textId="77777777" w:rsidR="004B3C90" w:rsidRPr="004B3C90" w:rsidRDefault="004B3C90" w:rsidP="00A7321F">
            <w:pPr>
              <w:jc w:val="right"/>
              <w:rPr>
                <w:rFonts w:ascii="Calibri" w:hAnsi="Calibri" w:cs="Calibri"/>
                <w:color w:val="000000"/>
                <w:sz w:val="22"/>
                <w:szCs w:val="22"/>
              </w:rPr>
            </w:pPr>
            <w:r w:rsidRPr="004B3C90">
              <w:rPr>
                <w:rFonts w:ascii="Calibri" w:hAnsi="Calibri" w:cs="Calibri"/>
                <w:color w:val="000000"/>
                <w:sz w:val="22"/>
                <w:szCs w:val="22"/>
              </w:rPr>
              <w:t>0.91</w:t>
            </w:r>
          </w:p>
        </w:tc>
      </w:tr>
      <w:tr w:rsidR="004B3C90" w:rsidRPr="004B3C90" w14:paraId="655FA5D4" w14:textId="77777777" w:rsidTr="004B3C90">
        <w:trPr>
          <w:trHeight w:val="290"/>
        </w:trPr>
        <w:tc>
          <w:tcPr>
            <w:tcW w:w="1530" w:type="dxa"/>
            <w:tcBorders>
              <w:top w:val="nil"/>
              <w:left w:val="nil"/>
              <w:bottom w:val="nil"/>
              <w:right w:val="nil"/>
            </w:tcBorders>
            <w:shd w:val="clear" w:color="auto" w:fill="auto"/>
            <w:noWrap/>
            <w:vAlign w:val="center"/>
            <w:hideMark/>
          </w:tcPr>
          <w:p w14:paraId="3F05330F" w14:textId="77777777"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 xml:space="preserve">upper middle </w:t>
            </w:r>
          </w:p>
        </w:tc>
        <w:tc>
          <w:tcPr>
            <w:tcW w:w="1710" w:type="dxa"/>
            <w:tcBorders>
              <w:top w:val="nil"/>
              <w:left w:val="nil"/>
              <w:bottom w:val="nil"/>
              <w:right w:val="nil"/>
            </w:tcBorders>
            <w:shd w:val="clear" w:color="auto" w:fill="auto"/>
            <w:noWrap/>
            <w:vAlign w:val="center"/>
            <w:hideMark/>
          </w:tcPr>
          <w:p w14:paraId="4584A3BC" w14:textId="38F104E0"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0.9</w:t>
            </w:r>
            <w:r w:rsidR="0084415F">
              <w:rPr>
                <w:rFonts w:ascii="Calibri" w:hAnsi="Calibri" w:cs="Calibri"/>
                <w:color w:val="000000"/>
                <w:sz w:val="22"/>
                <w:szCs w:val="22"/>
              </w:rPr>
              <w:t>9</w:t>
            </w:r>
            <w:r w:rsidRPr="004B3C90">
              <w:rPr>
                <w:rFonts w:ascii="Calibri" w:hAnsi="Calibri" w:cs="Calibri"/>
                <w:color w:val="000000"/>
                <w:sz w:val="22"/>
                <w:szCs w:val="22"/>
              </w:rPr>
              <w:t xml:space="preserve"> (0.8</w:t>
            </w:r>
            <w:r w:rsidR="0084415F">
              <w:rPr>
                <w:rFonts w:ascii="Calibri" w:hAnsi="Calibri" w:cs="Calibri"/>
                <w:color w:val="000000"/>
                <w:sz w:val="22"/>
                <w:szCs w:val="22"/>
              </w:rPr>
              <w:t>8</w:t>
            </w:r>
            <w:r w:rsidRPr="004B3C90">
              <w:rPr>
                <w:rFonts w:ascii="Calibri" w:hAnsi="Calibri" w:cs="Calibri"/>
                <w:color w:val="000000"/>
                <w:sz w:val="22"/>
                <w:szCs w:val="22"/>
              </w:rPr>
              <w:t xml:space="preserve">, </w:t>
            </w:r>
            <w:r w:rsidR="0084415F">
              <w:rPr>
                <w:rFonts w:ascii="Calibri" w:hAnsi="Calibri" w:cs="Calibri"/>
                <w:color w:val="000000"/>
                <w:sz w:val="22"/>
                <w:szCs w:val="22"/>
              </w:rPr>
              <w:t>1.12</w:t>
            </w:r>
            <w:r w:rsidRPr="004B3C90">
              <w:rPr>
                <w:rFonts w:ascii="Calibri" w:hAnsi="Calibri" w:cs="Calibri"/>
                <w:color w:val="000000"/>
                <w:sz w:val="22"/>
                <w:szCs w:val="22"/>
              </w:rPr>
              <w:t>)</w:t>
            </w:r>
          </w:p>
        </w:tc>
        <w:tc>
          <w:tcPr>
            <w:tcW w:w="810" w:type="dxa"/>
            <w:tcBorders>
              <w:top w:val="nil"/>
              <w:left w:val="nil"/>
              <w:bottom w:val="nil"/>
              <w:right w:val="nil"/>
            </w:tcBorders>
            <w:shd w:val="clear" w:color="auto" w:fill="auto"/>
            <w:noWrap/>
            <w:vAlign w:val="center"/>
            <w:hideMark/>
          </w:tcPr>
          <w:p w14:paraId="0C8A429C" w14:textId="19A42D7B" w:rsidR="004B3C90" w:rsidRPr="004B3C90" w:rsidRDefault="0084415F" w:rsidP="00A7321F">
            <w:pPr>
              <w:jc w:val="right"/>
              <w:rPr>
                <w:rFonts w:ascii="Calibri" w:hAnsi="Calibri" w:cs="Calibri"/>
                <w:i/>
                <w:iCs/>
                <w:color w:val="000000"/>
                <w:sz w:val="22"/>
                <w:szCs w:val="22"/>
              </w:rPr>
            </w:pPr>
            <w:r>
              <w:rPr>
                <w:rFonts w:ascii="Calibri" w:hAnsi="Calibri" w:cs="Calibri"/>
                <w:i/>
                <w:iCs/>
                <w:color w:val="000000"/>
                <w:sz w:val="22"/>
                <w:szCs w:val="22"/>
              </w:rPr>
              <w:t>1</w:t>
            </w:r>
          </w:p>
        </w:tc>
        <w:tc>
          <w:tcPr>
            <w:tcW w:w="980" w:type="dxa"/>
            <w:tcBorders>
              <w:top w:val="nil"/>
              <w:left w:val="nil"/>
              <w:bottom w:val="nil"/>
              <w:right w:val="nil"/>
            </w:tcBorders>
            <w:shd w:val="clear" w:color="auto" w:fill="auto"/>
            <w:noWrap/>
            <w:vAlign w:val="center"/>
            <w:hideMark/>
          </w:tcPr>
          <w:p w14:paraId="2F2A0FF2" w14:textId="77777777" w:rsidR="004B3C90" w:rsidRPr="004B3C90" w:rsidRDefault="004B3C90" w:rsidP="00A7321F">
            <w:pPr>
              <w:jc w:val="right"/>
              <w:rPr>
                <w:rFonts w:ascii="Calibri" w:hAnsi="Calibri" w:cs="Calibri"/>
                <w:i/>
                <w:iCs/>
                <w:color w:val="000000"/>
                <w:sz w:val="22"/>
                <w:szCs w:val="22"/>
              </w:rPr>
            </w:pPr>
            <w:r w:rsidRPr="004B3C90">
              <w:rPr>
                <w:rFonts w:ascii="Calibri" w:hAnsi="Calibri" w:cs="Calibri"/>
                <w:i/>
                <w:iCs/>
                <w:color w:val="000000"/>
                <w:sz w:val="22"/>
                <w:szCs w:val="22"/>
              </w:rPr>
              <w:t>1</w:t>
            </w:r>
          </w:p>
        </w:tc>
        <w:tc>
          <w:tcPr>
            <w:tcW w:w="720" w:type="dxa"/>
            <w:tcBorders>
              <w:top w:val="nil"/>
              <w:left w:val="nil"/>
              <w:bottom w:val="nil"/>
              <w:right w:val="nil"/>
            </w:tcBorders>
            <w:shd w:val="clear" w:color="auto" w:fill="auto"/>
            <w:noWrap/>
            <w:vAlign w:val="center"/>
            <w:hideMark/>
          </w:tcPr>
          <w:p w14:paraId="7BB2965F" w14:textId="6D76AE99" w:rsidR="004B3C90" w:rsidRPr="004B3C90" w:rsidRDefault="004B3C90" w:rsidP="00A7321F">
            <w:pPr>
              <w:jc w:val="right"/>
              <w:rPr>
                <w:rFonts w:ascii="Calibri" w:hAnsi="Calibri" w:cs="Calibri"/>
                <w:i/>
                <w:iCs/>
                <w:color w:val="000000"/>
                <w:sz w:val="22"/>
                <w:szCs w:val="22"/>
              </w:rPr>
            </w:pPr>
            <w:r w:rsidRPr="004B3C90">
              <w:rPr>
                <w:rFonts w:ascii="Calibri" w:hAnsi="Calibri" w:cs="Calibri"/>
                <w:i/>
                <w:iCs/>
                <w:color w:val="000000"/>
                <w:sz w:val="22"/>
                <w:szCs w:val="22"/>
              </w:rPr>
              <w:t>1</w:t>
            </w:r>
          </w:p>
        </w:tc>
        <w:tc>
          <w:tcPr>
            <w:tcW w:w="1980" w:type="dxa"/>
            <w:tcBorders>
              <w:top w:val="nil"/>
              <w:left w:val="single" w:sz="12" w:space="0" w:color="auto"/>
              <w:bottom w:val="nil"/>
              <w:right w:val="nil"/>
            </w:tcBorders>
            <w:shd w:val="clear" w:color="auto" w:fill="auto"/>
            <w:noWrap/>
            <w:vAlign w:val="center"/>
            <w:hideMark/>
          </w:tcPr>
          <w:p w14:paraId="0D3FA417" w14:textId="77777777"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1.31 (1.11, 1.55)</w:t>
            </w:r>
          </w:p>
        </w:tc>
        <w:tc>
          <w:tcPr>
            <w:tcW w:w="900" w:type="dxa"/>
            <w:tcBorders>
              <w:top w:val="nil"/>
              <w:left w:val="nil"/>
              <w:bottom w:val="nil"/>
              <w:right w:val="nil"/>
            </w:tcBorders>
            <w:shd w:val="clear" w:color="auto" w:fill="auto"/>
            <w:noWrap/>
            <w:vAlign w:val="center"/>
            <w:hideMark/>
          </w:tcPr>
          <w:p w14:paraId="5D86B748" w14:textId="77777777" w:rsidR="004B3C90" w:rsidRPr="004B3C90" w:rsidRDefault="004B3C90" w:rsidP="00A7321F">
            <w:pPr>
              <w:jc w:val="right"/>
              <w:rPr>
                <w:rFonts w:ascii="Calibri" w:hAnsi="Calibri" w:cs="Calibri"/>
                <w:color w:val="000000"/>
                <w:sz w:val="22"/>
                <w:szCs w:val="22"/>
              </w:rPr>
            </w:pPr>
            <w:r w:rsidRPr="004B3C90">
              <w:rPr>
                <w:rFonts w:ascii="Calibri" w:hAnsi="Calibri" w:cs="Calibri"/>
                <w:color w:val="000000"/>
                <w:sz w:val="22"/>
                <w:szCs w:val="22"/>
              </w:rPr>
              <w:t>1.15</w:t>
            </w:r>
          </w:p>
        </w:tc>
        <w:tc>
          <w:tcPr>
            <w:tcW w:w="699" w:type="dxa"/>
            <w:tcBorders>
              <w:top w:val="nil"/>
              <w:left w:val="nil"/>
              <w:bottom w:val="nil"/>
              <w:right w:val="nil"/>
            </w:tcBorders>
            <w:shd w:val="clear" w:color="auto" w:fill="auto"/>
            <w:noWrap/>
            <w:vAlign w:val="center"/>
            <w:hideMark/>
          </w:tcPr>
          <w:p w14:paraId="14323673" w14:textId="77777777" w:rsidR="004B3C90" w:rsidRPr="004B3C90" w:rsidRDefault="004B3C90" w:rsidP="00A7321F">
            <w:pPr>
              <w:jc w:val="right"/>
              <w:rPr>
                <w:rFonts w:ascii="Calibri" w:hAnsi="Calibri" w:cs="Calibri"/>
                <w:color w:val="000000"/>
                <w:sz w:val="22"/>
                <w:szCs w:val="22"/>
              </w:rPr>
            </w:pPr>
            <w:r w:rsidRPr="004B3C90">
              <w:rPr>
                <w:rFonts w:ascii="Calibri" w:hAnsi="Calibri" w:cs="Calibri"/>
                <w:color w:val="000000"/>
                <w:sz w:val="22"/>
                <w:szCs w:val="22"/>
              </w:rPr>
              <w:t>0.87</w:t>
            </w:r>
          </w:p>
        </w:tc>
      </w:tr>
      <w:tr w:rsidR="004B3C90" w:rsidRPr="004B3C90" w14:paraId="56CDE159" w14:textId="77777777" w:rsidTr="004B3C90">
        <w:trPr>
          <w:trHeight w:val="308"/>
        </w:trPr>
        <w:tc>
          <w:tcPr>
            <w:tcW w:w="1530" w:type="dxa"/>
            <w:tcBorders>
              <w:top w:val="nil"/>
              <w:left w:val="nil"/>
              <w:bottom w:val="single" w:sz="8" w:space="0" w:color="auto"/>
              <w:right w:val="nil"/>
            </w:tcBorders>
            <w:shd w:val="clear" w:color="auto" w:fill="auto"/>
            <w:noWrap/>
            <w:vAlign w:val="bottom"/>
            <w:hideMark/>
          </w:tcPr>
          <w:p w14:paraId="21699DDE" w14:textId="77777777"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 xml:space="preserve">high </w:t>
            </w:r>
          </w:p>
        </w:tc>
        <w:tc>
          <w:tcPr>
            <w:tcW w:w="1710" w:type="dxa"/>
            <w:tcBorders>
              <w:top w:val="nil"/>
              <w:left w:val="nil"/>
              <w:bottom w:val="single" w:sz="8" w:space="0" w:color="auto"/>
              <w:right w:val="nil"/>
            </w:tcBorders>
            <w:shd w:val="clear" w:color="auto" w:fill="auto"/>
            <w:noWrap/>
            <w:vAlign w:val="bottom"/>
            <w:hideMark/>
          </w:tcPr>
          <w:p w14:paraId="6BDA1E0B" w14:textId="5D678411"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0.7</w:t>
            </w:r>
            <w:r w:rsidR="0084415F">
              <w:rPr>
                <w:rFonts w:ascii="Calibri" w:hAnsi="Calibri" w:cs="Calibri"/>
                <w:color w:val="000000"/>
                <w:sz w:val="22"/>
                <w:szCs w:val="22"/>
              </w:rPr>
              <w:t>1</w:t>
            </w:r>
            <w:r w:rsidRPr="004B3C90">
              <w:rPr>
                <w:rFonts w:ascii="Calibri" w:hAnsi="Calibri" w:cs="Calibri"/>
                <w:color w:val="000000"/>
                <w:sz w:val="22"/>
                <w:szCs w:val="22"/>
              </w:rPr>
              <w:t xml:space="preserve"> (0.6</w:t>
            </w:r>
            <w:r w:rsidR="0084415F">
              <w:rPr>
                <w:rFonts w:ascii="Calibri" w:hAnsi="Calibri" w:cs="Calibri"/>
                <w:color w:val="000000"/>
                <w:sz w:val="22"/>
                <w:szCs w:val="22"/>
              </w:rPr>
              <w:t>4</w:t>
            </w:r>
            <w:r w:rsidRPr="004B3C90">
              <w:rPr>
                <w:rFonts w:ascii="Calibri" w:hAnsi="Calibri" w:cs="Calibri"/>
                <w:color w:val="000000"/>
                <w:sz w:val="22"/>
                <w:szCs w:val="22"/>
              </w:rPr>
              <w:t>, 0.</w:t>
            </w:r>
            <w:r w:rsidR="0084415F">
              <w:rPr>
                <w:rFonts w:ascii="Calibri" w:hAnsi="Calibri" w:cs="Calibri"/>
                <w:color w:val="000000"/>
                <w:sz w:val="22"/>
                <w:szCs w:val="22"/>
              </w:rPr>
              <w:t>79</w:t>
            </w:r>
            <w:r w:rsidRPr="004B3C90">
              <w:rPr>
                <w:rFonts w:ascii="Calibri" w:hAnsi="Calibri" w:cs="Calibri"/>
                <w:color w:val="000000"/>
                <w:sz w:val="22"/>
                <w:szCs w:val="22"/>
              </w:rPr>
              <w:t>)</w:t>
            </w:r>
          </w:p>
        </w:tc>
        <w:tc>
          <w:tcPr>
            <w:tcW w:w="810" w:type="dxa"/>
            <w:tcBorders>
              <w:top w:val="nil"/>
              <w:left w:val="nil"/>
              <w:bottom w:val="single" w:sz="8" w:space="0" w:color="auto"/>
              <w:right w:val="nil"/>
            </w:tcBorders>
            <w:shd w:val="clear" w:color="auto" w:fill="auto"/>
            <w:noWrap/>
            <w:vAlign w:val="bottom"/>
            <w:hideMark/>
          </w:tcPr>
          <w:p w14:paraId="29BF8861" w14:textId="0276F891" w:rsidR="004B3C90" w:rsidRPr="004B3C90" w:rsidRDefault="004B3C90" w:rsidP="00A7321F">
            <w:pPr>
              <w:jc w:val="right"/>
              <w:rPr>
                <w:rFonts w:ascii="Calibri" w:hAnsi="Calibri" w:cs="Calibri"/>
                <w:color w:val="000000"/>
                <w:sz w:val="22"/>
                <w:szCs w:val="22"/>
              </w:rPr>
            </w:pPr>
            <w:r w:rsidRPr="004B3C90">
              <w:rPr>
                <w:rFonts w:ascii="Calibri" w:hAnsi="Calibri" w:cs="Calibri"/>
                <w:color w:val="000000"/>
                <w:sz w:val="22"/>
                <w:szCs w:val="22"/>
              </w:rPr>
              <w:t>0.8</w:t>
            </w:r>
            <w:r w:rsidR="0084415F">
              <w:rPr>
                <w:rFonts w:ascii="Calibri" w:hAnsi="Calibri" w:cs="Calibri"/>
                <w:color w:val="000000"/>
                <w:sz w:val="22"/>
                <w:szCs w:val="22"/>
              </w:rPr>
              <w:t>4</w:t>
            </w:r>
          </w:p>
        </w:tc>
        <w:tc>
          <w:tcPr>
            <w:tcW w:w="980" w:type="dxa"/>
            <w:tcBorders>
              <w:top w:val="nil"/>
              <w:left w:val="nil"/>
              <w:bottom w:val="single" w:sz="8" w:space="0" w:color="auto"/>
              <w:right w:val="nil"/>
            </w:tcBorders>
            <w:shd w:val="clear" w:color="auto" w:fill="auto"/>
            <w:noWrap/>
            <w:vAlign w:val="bottom"/>
            <w:hideMark/>
          </w:tcPr>
          <w:p w14:paraId="33DFB8CC" w14:textId="77777777" w:rsidR="004B3C90" w:rsidRPr="004B3C90" w:rsidRDefault="004B3C90" w:rsidP="00A7321F">
            <w:pPr>
              <w:jc w:val="right"/>
              <w:rPr>
                <w:rFonts w:ascii="Calibri" w:hAnsi="Calibri" w:cs="Calibri"/>
                <w:color w:val="000000"/>
                <w:sz w:val="22"/>
                <w:szCs w:val="22"/>
              </w:rPr>
            </w:pPr>
            <w:r w:rsidRPr="004B3C90">
              <w:rPr>
                <w:rFonts w:ascii="Calibri" w:hAnsi="Calibri" w:cs="Calibri"/>
                <w:color w:val="000000"/>
                <w:sz w:val="22"/>
                <w:szCs w:val="22"/>
              </w:rPr>
              <w:t>1</w:t>
            </w:r>
          </w:p>
        </w:tc>
        <w:tc>
          <w:tcPr>
            <w:tcW w:w="720" w:type="dxa"/>
            <w:tcBorders>
              <w:top w:val="nil"/>
              <w:left w:val="nil"/>
              <w:bottom w:val="single" w:sz="8" w:space="0" w:color="auto"/>
              <w:right w:val="single" w:sz="12" w:space="0" w:color="auto"/>
            </w:tcBorders>
            <w:shd w:val="clear" w:color="auto" w:fill="auto"/>
            <w:noWrap/>
            <w:vAlign w:val="bottom"/>
            <w:hideMark/>
          </w:tcPr>
          <w:p w14:paraId="28C12F7F" w14:textId="2D3BDCAA" w:rsidR="004B3C90" w:rsidRPr="004B3C90" w:rsidRDefault="004B3C90" w:rsidP="00A7321F">
            <w:pPr>
              <w:jc w:val="right"/>
              <w:rPr>
                <w:rFonts w:ascii="Calibri" w:hAnsi="Calibri" w:cs="Calibri"/>
                <w:color w:val="000000"/>
                <w:sz w:val="22"/>
                <w:szCs w:val="22"/>
              </w:rPr>
            </w:pPr>
            <w:r w:rsidRPr="004B3C90">
              <w:rPr>
                <w:rFonts w:ascii="Calibri" w:hAnsi="Calibri" w:cs="Calibri"/>
                <w:color w:val="000000"/>
                <w:sz w:val="22"/>
                <w:szCs w:val="22"/>
              </w:rPr>
              <w:t>1.1</w:t>
            </w:r>
            <w:r w:rsidR="0084415F">
              <w:rPr>
                <w:rFonts w:ascii="Calibri" w:hAnsi="Calibri" w:cs="Calibri"/>
                <w:color w:val="000000"/>
                <w:sz w:val="22"/>
                <w:szCs w:val="22"/>
              </w:rPr>
              <w:t>9</w:t>
            </w:r>
          </w:p>
        </w:tc>
        <w:tc>
          <w:tcPr>
            <w:tcW w:w="1980" w:type="dxa"/>
            <w:tcBorders>
              <w:top w:val="nil"/>
              <w:left w:val="nil"/>
              <w:bottom w:val="single" w:sz="8" w:space="0" w:color="auto"/>
              <w:right w:val="nil"/>
            </w:tcBorders>
            <w:shd w:val="clear" w:color="auto" w:fill="auto"/>
            <w:noWrap/>
            <w:vAlign w:val="bottom"/>
            <w:hideMark/>
          </w:tcPr>
          <w:p w14:paraId="1647D642" w14:textId="77777777" w:rsidR="004B3C90" w:rsidRPr="004B3C90" w:rsidRDefault="004B3C90" w:rsidP="00A7321F">
            <w:pPr>
              <w:rPr>
                <w:rFonts w:ascii="Calibri" w:hAnsi="Calibri" w:cs="Calibri"/>
                <w:color w:val="000000"/>
                <w:sz w:val="22"/>
                <w:szCs w:val="22"/>
              </w:rPr>
            </w:pPr>
            <w:r w:rsidRPr="004B3C90">
              <w:rPr>
                <w:rFonts w:ascii="Calibri" w:hAnsi="Calibri" w:cs="Calibri"/>
                <w:color w:val="000000"/>
                <w:sz w:val="22"/>
                <w:szCs w:val="22"/>
              </w:rPr>
              <w:t>1.06 (1.01, 1.12)</w:t>
            </w:r>
          </w:p>
        </w:tc>
        <w:tc>
          <w:tcPr>
            <w:tcW w:w="900" w:type="dxa"/>
            <w:tcBorders>
              <w:top w:val="nil"/>
              <w:left w:val="nil"/>
              <w:bottom w:val="single" w:sz="8" w:space="0" w:color="auto"/>
              <w:right w:val="nil"/>
            </w:tcBorders>
            <w:shd w:val="clear" w:color="auto" w:fill="auto"/>
            <w:noWrap/>
            <w:vAlign w:val="bottom"/>
            <w:hideMark/>
          </w:tcPr>
          <w:p w14:paraId="5CF36184" w14:textId="77777777" w:rsidR="004B3C90" w:rsidRPr="004B3C90" w:rsidRDefault="004B3C90" w:rsidP="00A7321F">
            <w:pPr>
              <w:jc w:val="right"/>
              <w:rPr>
                <w:rFonts w:ascii="Calibri" w:hAnsi="Calibri" w:cs="Calibri"/>
                <w:color w:val="000000"/>
                <w:sz w:val="22"/>
                <w:szCs w:val="22"/>
              </w:rPr>
            </w:pPr>
            <w:r w:rsidRPr="004B3C90">
              <w:rPr>
                <w:rFonts w:ascii="Calibri" w:hAnsi="Calibri" w:cs="Calibri"/>
                <w:color w:val="000000"/>
                <w:sz w:val="22"/>
                <w:szCs w:val="22"/>
              </w:rPr>
              <w:t>1.03</w:t>
            </w:r>
          </w:p>
        </w:tc>
        <w:tc>
          <w:tcPr>
            <w:tcW w:w="699" w:type="dxa"/>
            <w:tcBorders>
              <w:top w:val="nil"/>
              <w:left w:val="nil"/>
              <w:bottom w:val="single" w:sz="8" w:space="0" w:color="auto"/>
              <w:right w:val="nil"/>
            </w:tcBorders>
            <w:shd w:val="clear" w:color="auto" w:fill="auto"/>
            <w:noWrap/>
            <w:vAlign w:val="bottom"/>
            <w:hideMark/>
          </w:tcPr>
          <w:p w14:paraId="7FF0DFFD" w14:textId="77777777" w:rsidR="004B3C90" w:rsidRPr="004B3C90" w:rsidRDefault="004B3C90" w:rsidP="00A7321F">
            <w:pPr>
              <w:jc w:val="right"/>
              <w:rPr>
                <w:rFonts w:ascii="Calibri" w:hAnsi="Calibri" w:cs="Calibri"/>
                <w:color w:val="000000"/>
                <w:sz w:val="22"/>
                <w:szCs w:val="22"/>
              </w:rPr>
            </w:pPr>
            <w:r w:rsidRPr="004B3C90">
              <w:rPr>
                <w:rFonts w:ascii="Calibri" w:hAnsi="Calibri" w:cs="Calibri"/>
                <w:color w:val="000000"/>
                <w:sz w:val="22"/>
                <w:szCs w:val="22"/>
              </w:rPr>
              <w:t>0.97</w:t>
            </w:r>
          </w:p>
        </w:tc>
      </w:tr>
    </w:tbl>
    <w:p w14:paraId="123BE613" w14:textId="1343D4EE" w:rsidR="004B3C90" w:rsidRPr="004B3C90" w:rsidRDefault="004B3C90" w:rsidP="004B3C90">
      <w:pPr>
        <w:rPr>
          <w:rFonts w:ascii="Calibri" w:hAnsi="Calibri" w:cs="Calibri"/>
          <w:color w:val="1D1C1D"/>
          <w:sz w:val="20"/>
          <w:szCs w:val="20"/>
        </w:rPr>
      </w:pPr>
      <w:r w:rsidRPr="004B3C90">
        <w:rPr>
          <w:rFonts w:ascii="Calibri" w:hAnsi="Calibri" w:cs="Calibri"/>
          <w:sz w:val="20"/>
          <w:szCs w:val="20"/>
        </w:rPr>
        <w:t>*</w:t>
      </w:r>
      <w:r>
        <w:rPr>
          <w:rFonts w:ascii="Calibri" w:hAnsi="Calibri" w:cs="Calibri"/>
          <w:sz w:val="20"/>
          <w:szCs w:val="20"/>
        </w:rPr>
        <w:t xml:space="preserve"> We identified </w:t>
      </w:r>
      <w:r w:rsidRPr="004B3C90">
        <w:rPr>
          <w:rFonts w:ascii="Calibri" w:hAnsi="Calibri" w:cs="Calibri"/>
          <w:color w:val="1D1C1D"/>
          <w:sz w:val="20"/>
          <w:szCs w:val="20"/>
        </w:rPr>
        <w:t>meta-analys</w:t>
      </w:r>
      <w:r>
        <w:rPr>
          <w:rFonts w:ascii="Calibri" w:hAnsi="Calibri" w:cs="Calibri"/>
          <w:color w:val="1D1C1D"/>
          <w:sz w:val="20"/>
          <w:szCs w:val="20"/>
        </w:rPr>
        <w:t>e</w:t>
      </w:r>
      <w:r w:rsidRPr="004B3C90">
        <w:rPr>
          <w:rFonts w:ascii="Calibri" w:hAnsi="Calibri" w:cs="Calibri"/>
          <w:color w:val="1D1C1D"/>
          <w:sz w:val="20"/>
          <w:szCs w:val="20"/>
        </w:rPr>
        <w:t>s, pooled analyses, and large surveys evaluating the association between sociodemographic factors such as educational attainment and urbanicity with T2D risk</w:t>
      </w:r>
      <w:r>
        <w:rPr>
          <w:rFonts w:ascii="Calibri" w:hAnsi="Calibri" w:cs="Calibri"/>
          <w:color w:val="1D1C1D"/>
          <w:sz w:val="20"/>
          <w:szCs w:val="20"/>
        </w:rPr>
        <w:t xml:space="preserve">. </w:t>
      </w:r>
      <w:r w:rsidRPr="004B3C90">
        <w:rPr>
          <w:rFonts w:ascii="Calibri" w:hAnsi="Calibri" w:cs="Calibri"/>
          <w:color w:val="1D1C1D"/>
          <w:sz w:val="20"/>
          <w:szCs w:val="20"/>
        </w:rPr>
        <w:t xml:space="preserve">We limited our analysis to high quality risk assessments adjusted for </w:t>
      </w:r>
      <w:commentRangeStart w:id="67"/>
      <w:r w:rsidRPr="004B3C90">
        <w:rPr>
          <w:rFonts w:ascii="Calibri" w:hAnsi="Calibri" w:cs="Calibri"/>
          <w:color w:val="1D1C1D"/>
          <w:sz w:val="20"/>
          <w:szCs w:val="20"/>
        </w:rPr>
        <w:t>at least age and sex</w:t>
      </w:r>
      <w:ins w:id="68" w:author="Lara Castor, Laura" w:date="2022-10-27T09:54:00Z">
        <w:r w:rsidR="00693B0F">
          <w:rPr>
            <w:rFonts w:ascii="Calibri" w:hAnsi="Calibri" w:cs="Calibri"/>
            <w:color w:val="1D1C1D"/>
            <w:sz w:val="20"/>
            <w:szCs w:val="20"/>
          </w:rPr>
          <w:t>. When multiple models were provided, we selected the model adjusted only by sex and age</w:t>
        </w:r>
      </w:ins>
      <w:del w:id="69" w:author="Lara Castor, Laura" w:date="2022-10-27T09:54:00Z">
        <w:r w:rsidDel="00693B0F">
          <w:rPr>
            <w:rFonts w:ascii="Calibri" w:hAnsi="Calibri" w:cs="Calibri"/>
            <w:color w:val="1D1C1D"/>
            <w:sz w:val="20"/>
            <w:szCs w:val="20"/>
          </w:rPr>
          <w:delText>,</w:delText>
        </w:r>
      </w:del>
      <w:r>
        <w:rPr>
          <w:rFonts w:ascii="Calibri" w:hAnsi="Calibri" w:cs="Calibri"/>
          <w:color w:val="1D1C1D"/>
          <w:sz w:val="20"/>
          <w:szCs w:val="20"/>
        </w:rPr>
        <w:t xml:space="preserve"> </w:t>
      </w:r>
      <w:r w:rsidRPr="004B3C90">
        <w:rPr>
          <w:rFonts w:ascii="Calibri" w:hAnsi="Calibri" w:cs="Calibri"/>
          <w:sz w:val="20"/>
          <w:szCs w:val="20"/>
        </w:rPr>
        <w:t>to avoid the attenuating effects of adjusting for additional covariates</w:t>
      </w:r>
      <w:ins w:id="70" w:author="Lara Castor, Laura" w:date="2022-10-27T09:54:00Z">
        <w:r w:rsidR="00693B0F">
          <w:rPr>
            <w:rFonts w:ascii="Calibri" w:hAnsi="Calibri" w:cs="Calibri"/>
            <w:sz w:val="20"/>
            <w:szCs w:val="20"/>
          </w:rPr>
          <w:t xml:space="preserve">. </w:t>
        </w:r>
      </w:ins>
      <w:ins w:id="71" w:author="Lara Castor, Laura" w:date="2022-10-27T09:55:00Z">
        <w:r w:rsidR="00693B0F">
          <w:rPr>
            <w:rFonts w:ascii="Calibri" w:hAnsi="Calibri" w:cs="Calibri"/>
            <w:sz w:val="20"/>
            <w:szCs w:val="20"/>
          </w:rPr>
          <w:t>However, in some cases only one adjusted model was pro</w:t>
        </w:r>
      </w:ins>
      <w:ins w:id="72" w:author="Lara Castor, Laura" w:date="2022-10-27T09:56:00Z">
        <w:r w:rsidR="00693B0F">
          <w:rPr>
            <w:rFonts w:ascii="Calibri" w:hAnsi="Calibri" w:cs="Calibri"/>
            <w:sz w:val="20"/>
            <w:szCs w:val="20"/>
          </w:rPr>
          <w:t>vided, which might have been adjusted for other variables in addition of sex and age, in which case we used such model</w:t>
        </w:r>
      </w:ins>
      <w:ins w:id="73" w:author="Lara Castor, Laura" w:date="2022-10-27T09:55:00Z">
        <w:r w:rsidR="00693B0F">
          <w:rPr>
            <w:rFonts w:ascii="Calibri" w:hAnsi="Calibri" w:cs="Calibri"/>
            <w:sz w:val="20"/>
            <w:szCs w:val="20"/>
          </w:rPr>
          <w:t xml:space="preserve"> </w:t>
        </w:r>
      </w:ins>
      <w:r w:rsidRPr="004B3C90">
        <w:rPr>
          <w:rFonts w:ascii="Calibri" w:hAnsi="Calibri" w:cs="Calibri"/>
          <w:sz w:val="20"/>
          <w:szCs w:val="20"/>
        </w:rPr>
        <w:t>.</w:t>
      </w:r>
      <w:commentRangeEnd w:id="67"/>
      <w:r w:rsidR="00693B0F">
        <w:rPr>
          <w:rStyle w:val="CommentReference"/>
          <w:rFonts w:asciiTheme="minorHAnsi" w:eastAsiaTheme="minorHAnsi" w:hAnsiTheme="minorHAnsi" w:cstheme="minorBidi"/>
        </w:rPr>
        <w:commentReference w:id="67"/>
      </w:r>
      <w:r>
        <w:rPr>
          <w:rFonts w:ascii="Calibri" w:hAnsi="Calibri" w:cs="Calibri"/>
          <w:sz w:val="20"/>
          <w:szCs w:val="20"/>
        </w:rPr>
        <w:t xml:space="preserve"> </w:t>
      </w:r>
      <w:ins w:id="74" w:author="Lara Castor, Laura" w:date="2022-10-27T10:14:00Z">
        <w:r w:rsidR="00003848">
          <w:rPr>
            <w:rFonts w:ascii="Calibri" w:hAnsi="Calibri" w:cs="Calibri"/>
            <w:sz w:val="20"/>
            <w:szCs w:val="20"/>
          </w:rPr>
          <w:t>To pool the effect sizes</w:t>
        </w:r>
      </w:ins>
      <w:ins w:id="75" w:author="Lara Castor, Laura" w:date="2022-10-27T10:15:00Z">
        <w:r w:rsidR="00003848">
          <w:rPr>
            <w:rFonts w:ascii="Calibri" w:hAnsi="Calibri" w:cs="Calibri"/>
            <w:sz w:val="20"/>
            <w:szCs w:val="20"/>
          </w:rPr>
          <w:t>, we used</w:t>
        </w:r>
        <w:r w:rsidR="00003848">
          <w:rPr>
            <w:rFonts w:ascii="Calibri" w:hAnsi="Calibri" w:cs="Calibri"/>
            <w:color w:val="1D1C1D"/>
            <w:sz w:val="20"/>
            <w:szCs w:val="20"/>
          </w:rPr>
          <w:t xml:space="preserve"> </w:t>
        </w:r>
      </w:ins>
      <w:del w:id="76" w:author="Lara Castor, Laura" w:date="2022-10-27T10:15:00Z">
        <w:r w:rsidRPr="004B3C90" w:rsidDel="00003848">
          <w:rPr>
            <w:rFonts w:ascii="Calibri" w:hAnsi="Calibri" w:cs="Calibri"/>
            <w:color w:val="1D1C1D"/>
            <w:sz w:val="20"/>
            <w:szCs w:val="20"/>
          </w:rPr>
          <w:delText>F</w:delText>
        </w:r>
      </w:del>
      <w:ins w:id="77" w:author="Lara Castor, Laura" w:date="2022-10-27T10:15:00Z">
        <w:r w:rsidR="00003848">
          <w:rPr>
            <w:rFonts w:ascii="Calibri" w:hAnsi="Calibri" w:cs="Calibri"/>
            <w:color w:val="1D1C1D"/>
            <w:sz w:val="20"/>
            <w:szCs w:val="20"/>
          </w:rPr>
          <w:t>f</w:t>
        </w:r>
      </w:ins>
      <w:r w:rsidRPr="004B3C90">
        <w:rPr>
          <w:rFonts w:ascii="Calibri" w:hAnsi="Calibri" w:cs="Calibri"/>
          <w:color w:val="1D1C1D"/>
          <w:sz w:val="20"/>
          <w:szCs w:val="20"/>
        </w:rPr>
        <w:t>ixed effects meta-analy</w:t>
      </w:r>
      <w:r>
        <w:rPr>
          <w:rFonts w:ascii="Calibri" w:hAnsi="Calibri" w:cs="Calibri"/>
          <w:color w:val="1D1C1D"/>
          <w:sz w:val="20"/>
          <w:szCs w:val="20"/>
        </w:rPr>
        <w:t>ses</w:t>
      </w:r>
      <w:del w:id="78" w:author="Lara Castor, Laura" w:date="2022-10-27T10:15:00Z">
        <w:r w:rsidR="00D55597" w:rsidDel="00003848">
          <w:rPr>
            <w:rFonts w:ascii="Calibri" w:hAnsi="Calibri" w:cs="Calibri"/>
            <w:color w:val="1D1C1D"/>
            <w:sz w:val="20"/>
            <w:szCs w:val="20"/>
          </w:rPr>
          <w:delText xml:space="preserve"> </w:delText>
        </w:r>
      </w:del>
      <w:ins w:id="79" w:author="Lara Castor, Laura" w:date="2022-10-27T10:13:00Z">
        <w:r w:rsidR="00003848">
          <w:rPr>
            <w:rFonts w:ascii="Calibri" w:hAnsi="Calibri" w:cs="Calibri"/>
            <w:color w:val="1D1C1D"/>
            <w:sz w:val="20"/>
            <w:szCs w:val="20"/>
          </w:rPr>
          <w:t xml:space="preserve"> </w:t>
        </w:r>
      </w:ins>
      <w:ins w:id="80" w:author="Lara Castor, Laura" w:date="2022-10-27T10:15:00Z">
        <w:r w:rsidR="00003848">
          <w:rPr>
            <w:rFonts w:ascii="Calibri" w:hAnsi="Calibri" w:cs="Calibri"/>
            <w:color w:val="1D1C1D"/>
            <w:sz w:val="20"/>
            <w:szCs w:val="20"/>
          </w:rPr>
          <w:t>with</w:t>
        </w:r>
      </w:ins>
      <w:ins w:id="81" w:author="Lara Castor, Laura" w:date="2022-10-27T10:13:00Z">
        <w:r w:rsidR="00003848">
          <w:rPr>
            <w:rFonts w:ascii="Calibri" w:hAnsi="Calibri" w:cs="Calibri"/>
            <w:color w:val="1D1C1D"/>
            <w:sz w:val="20"/>
            <w:szCs w:val="20"/>
          </w:rPr>
          <w:t xml:space="preserve"> the </w:t>
        </w:r>
        <w:proofErr w:type="spellStart"/>
        <w:r w:rsidR="00003848">
          <w:rPr>
            <w:rFonts w:ascii="Calibri" w:hAnsi="Calibri" w:cs="Calibri"/>
            <w:color w:val="1D1C1D"/>
            <w:sz w:val="20"/>
            <w:szCs w:val="20"/>
          </w:rPr>
          <w:t>Paule</w:t>
        </w:r>
        <w:proofErr w:type="spellEnd"/>
        <w:r w:rsidR="00003848">
          <w:rPr>
            <w:rFonts w:ascii="Calibri" w:hAnsi="Calibri" w:cs="Calibri"/>
            <w:color w:val="1D1C1D"/>
            <w:sz w:val="20"/>
            <w:szCs w:val="20"/>
          </w:rPr>
          <w:t>-Mendel procedure to calculate heterogeneity variance between studies (</w:t>
        </w:r>
        <w:r w:rsidR="00003848">
          <w:rPr>
            <w:rFonts w:ascii="Calibri" w:hAnsi="Calibri" w:cs="Calibri"/>
            <w:i/>
            <w:iCs/>
            <w:sz w:val="22"/>
            <w:szCs w:val="22"/>
          </w:rPr>
          <w:t>τ2</w:t>
        </w:r>
        <w:r w:rsidR="00003848">
          <w:rPr>
            <w:rFonts w:ascii="Calibri" w:hAnsi="Calibri" w:cs="Calibri"/>
            <w:color w:val="1D1C1D"/>
            <w:sz w:val="20"/>
            <w:szCs w:val="20"/>
          </w:rPr>
          <w:t>)</w:t>
        </w:r>
      </w:ins>
      <w:ins w:id="82" w:author="Lara Castor, Laura" w:date="2022-10-27T10:15:00Z">
        <w:r w:rsidR="00003848">
          <w:rPr>
            <w:rFonts w:ascii="Calibri" w:hAnsi="Calibri" w:cs="Calibri"/>
            <w:color w:val="1D1C1D"/>
            <w:sz w:val="20"/>
            <w:szCs w:val="20"/>
          </w:rPr>
          <w:t>,</w:t>
        </w:r>
      </w:ins>
      <w:del w:id="83" w:author="Lara Castor, Laura" w:date="2022-10-27T10:15:00Z">
        <w:r w:rsidRPr="004B3C90" w:rsidDel="00003848">
          <w:rPr>
            <w:rFonts w:ascii="Calibri" w:hAnsi="Calibri" w:cs="Calibri"/>
            <w:color w:val="1D1C1D"/>
            <w:sz w:val="20"/>
            <w:szCs w:val="20"/>
          </w:rPr>
          <w:delText>of collated effect sizes</w:delText>
        </w:r>
        <w:r w:rsidDel="00003848">
          <w:rPr>
            <w:rFonts w:ascii="Calibri" w:hAnsi="Calibri" w:cs="Calibri"/>
            <w:color w:val="1D1C1D"/>
            <w:sz w:val="20"/>
            <w:szCs w:val="20"/>
          </w:rPr>
          <w:delText xml:space="preserve"> were conducted</w:delText>
        </w:r>
        <w:r w:rsidRPr="004B3C90" w:rsidDel="00003848">
          <w:rPr>
            <w:rFonts w:ascii="Calibri" w:hAnsi="Calibri" w:cs="Calibri"/>
            <w:color w:val="1D1C1D"/>
            <w:sz w:val="20"/>
            <w:szCs w:val="20"/>
          </w:rPr>
          <w:delText>,</w:delText>
        </w:r>
      </w:del>
      <w:r w:rsidRPr="004B3C90">
        <w:rPr>
          <w:rFonts w:ascii="Calibri" w:hAnsi="Calibri" w:cs="Calibri"/>
          <w:color w:val="1D1C1D"/>
          <w:sz w:val="20"/>
          <w:szCs w:val="20"/>
        </w:rPr>
        <w:t xml:space="preserve"> stratified by country income level</w:t>
      </w:r>
      <w:r>
        <w:rPr>
          <w:rFonts w:ascii="Calibri" w:hAnsi="Calibri" w:cs="Calibri"/>
          <w:color w:val="1D1C1D"/>
          <w:sz w:val="20"/>
          <w:szCs w:val="20"/>
        </w:rPr>
        <w:t xml:space="preserve">. </w:t>
      </w:r>
      <w:commentRangeStart w:id="84"/>
      <w:r w:rsidRPr="004B3C90">
        <w:rPr>
          <w:rFonts w:ascii="Calibri" w:hAnsi="Calibri" w:cs="Calibri"/>
          <w:color w:val="1D1C1D"/>
          <w:sz w:val="20"/>
          <w:szCs w:val="20"/>
        </w:rPr>
        <w:t>Given inconsistent definitions across studies and limited data availability, medium education attainment was assumed to be neutral (</w:t>
      </w:r>
      <w:proofErr w:type="gramStart"/>
      <w:r w:rsidRPr="004B3C90">
        <w:rPr>
          <w:rFonts w:ascii="Calibri" w:hAnsi="Calibri" w:cs="Calibri"/>
          <w:color w:val="1D1C1D"/>
          <w:sz w:val="20"/>
          <w:szCs w:val="20"/>
        </w:rPr>
        <w:t>i.e.</w:t>
      </w:r>
      <w:proofErr w:type="gramEnd"/>
      <w:r w:rsidRPr="004B3C90">
        <w:rPr>
          <w:rFonts w:ascii="Calibri" w:hAnsi="Calibri" w:cs="Calibri"/>
          <w:color w:val="1D1C1D"/>
          <w:sz w:val="20"/>
          <w:szCs w:val="20"/>
        </w:rPr>
        <w:t xml:space="preserve"> RR = 1). </w:t>
      </w:r>
      <w:commentRangeEnd w:id="84"/>
      <w:r w:rsidR="00003848">
        <w:rPr>
          <w:rStyle w:val="CommentReference"/>
          <w:rFonts w:asciiTheme="minorHAnsi" w:eastAsiaTheme="minorHAnsi" w:hAnsiTheme="minorHAnsi" w:cstheme="minorBidi"/>
        </w:rPr>
        <w:commentReference w:id="84"/>
      </w:r>
      <w:r w:rsidRPr="004B3C90">
        <w:rPr>
          <w:rFonts w:ascii="Calibri" w:hAnsi="Calibri" w:cs="Calibri"/>
          <w:color w:val="1D1C1D"/>
          <w:sz w:val="20"/>
          <w:szCs w:val="20"/>
        </w:rPr>
        <w:t>We distributed the central estimate of our meta-analyzed risk estimate for high vs low education (and urban vs. rural residence) by taking the square root and inverse square root of the central estimate of the relative risk</w:t>
      </w:r>
      <w:ins w:id="85" w:author="Lara Castor, Laura" w:date="2022-11-07T09:45:00Z">
        <w:r w:rsidR="00F32A09">
          <w:rPr>
            <w:rFonts w:ascii="Calibri" w:hAnsi="Calibri" w:cs="Calibri"/>
            <w:color w:val="1D1C1D"/>
            <w:sz w:val="20"/>
            <w:szCs w:val="20"/>
          </w:rPr>
          <w:t>, thus assuming equidistance from the high to medium level and from medium to low level</w:t>
        </w:r>
      </w:ins>
      <w:ins w:id="86" w:author="Lara Castor, Laura" w:date="2022-10-27T10:19:00Z">
        <w:r w:rsidR="00003848">
          <w:rPr>
            <w:rFonts w:ascii="Calibri" w:hAnsi="Calibri" w:cs="Calibri"/>
            <w:color w:val="1D1C1D"/>
            <w:sz w:val="20"/>
            <w:szCs w:val="20"/>
          </w:rPr>
          <w:t xml:space="preserve"> (ref)</w:t>
        </w:r>
      </w:ins>
      <w:r>
        <w:rPr>
          <w:rFonts w:ascii="Calibri" w:hAnsi="Calibri" w:cs="Calibri"/>
          <w:color w:val="1D1C1D"/>
          <w:sz w:val="20"/>
          <w:szCs w:val="20"/>
        </w:rPr>
        <w:t>.</w:t>
      </w:r>
      <w:ins w:id="87" w:author="Lara Castor, Laura" w:date="2022-11-07T09:42:00Z">
        <w:r w:rsidR="00F32A09">
          <w:rPr>
            <w:rFonts w:ascii="Calibri" w:hAnsi="Calibri" w:cs="Calibri"/>
            <w:color w:val="1D1C1D"/>
            <w:sz w:val="20"/>
            <w:szCs w:val="20"/>
          </w:rPr>
          <w:t xml:space="preserve"> We</w:t>
        </w:r>
      </w:ins>
      <w:ins w:id="88" w:author="Lara Castor, Laura" w:date="2022-11-07T09:43:00Z">
        <w:r w:rsidR="00F32A09">
          <w:rPr>
            <w:rFonts w:ascii="Calibri" w:hAnsi="Calibri" w:cs="Calibri"/>
            <w:color w:val="1D1C1D"/>
            <w:sz w:val="20"/>
            <w:szCs w:val="20"/>
          </w:rPr>
          <w:t xml:space="preserve"> tested distributing the central estimate by incorporating </w:t>
        </w:r>
      </w:ins>
      <w:ins w:id="89" w:author="Lara Castor, Laura" w:date="2022-11-07T09:44:00Z">
        <w:r w:rsidR="00F32A09">
          <w:rPr>
            <w:rFonts w:ascii="Calibri" w:hAnsi="Calibri" w:cs="Calibri"/>
            <w:color w:val="1D1C1D"/>
            <w:sz w:val="20"/>
            <w:szCs w:val="20"/>
          </w:rPr>
          <w:t xml:space="preserve">information on the </w:t>
        </w:r>
      </w:ins>
      <w:ins w:id="90" w:author="Lara Castor, Laura" w:date="2022-11-07T09:45:00Z">
        <w:r w:rsidR="00F32A09">
          <w:rPr>
            <w:rFonts w:ascii="Calibri" w:hAnsi="Calibri" w:cs="Calibri"/>
            <w:color w:val="1D1C1D"/>
            <w:sz w:val="20"/>
            <w:szCs w:val="20"/>
          </w:rPr>
          <w:t xml:space="preserve">actual </w:t>
        </w:r>
      </w:ins>
      <w:ins w:id="91" w:author="Lara Castor, Laura" w:date="2022-11-07T09:44:00Z">
        <w:r w:rsidR="00F32A09">
          <w:rPr>
            <w:rFonts w:ascii="Calibri" w:hAnsi="Calibri" w:cs="Calibri"/>
            <w:color w:val="1D1C1D"/>
            <w:sz w:val="20"/>
            <w:szCs w:val="20"/>
          </w:rPr>
          <w:t xml:space="preserve">distance from high to medium and medium to low when available and the effects </w:t>
        </w:r>
      </w:ins>
      <w:ins w:id="92" w:author="Lara Castor, Laura" w:date="2022-11-07T09:45:00Z">
        <w:r w:rsidR="00F32A09">
          <w:rPr>
            <w:rFonts w:ascii="Calibri" w:hAnsi="Calibri" w:cs="Calibri"/>
            <w:color w:val="1D1C1D"/>
            <w:sz w:val="20"/>
            <w:szCs w:val="20"/>
          </w:rPr>
          <w:t>did not differ,</w:t>
        </w:r>
      </w:ins>
      <w:ins w:id="93" w:author="Lara Castor, Laura" w:date="2022-11-07T09:44:00Z">
        <w:r w:rsidR="00F32A09">
          <w:rPr>
            <w:rFonts w:ascii="Calibri" w:hAnsi="Calibri" w:cs="Calibri"/>
            <w:color w:val="1D1C1D"/>
            <w:sz w:val="20"/>
            <w:szCs w:val="20"/>
          </w:rPr>
          <w:t xml:space="preserve"> thus we used the </w:t>
        </w:r>
      </w:ins>
      <w:ins w:id="94" w:author="Lara Castor, Laura" w:date="2022-11-07T09:46:00Z">
        <w:r w:rsidR="00F32A09">
          <w:rPr>
            <w:rFonts w:ascii="Calibri" w:hAnsi="Calibri" w:cs="Calibri"/>
            <w:color w:val="1D1C1D"/>
            <w:sz w:val="20"/>
            <w:szCs w:val="20"/>
          </w:rPr>
          <w:t xml:space="preserve">square root and inverse square root to keep consistency across studies. </w:t>
        </w:r>
      </w:ins>
    </w:p>
    <w:p w14:paraId="7CDC9397" w14:textId="636FB51D" w:rsidR="004B3C90" w:rsidRPr="00F20E39" w:rsidRDefault="004B3C90" w:rsidP="004B3C90">
      <w:pPr>
        <w:rPr>
          <w:rFonts w:ascii="Calibri" w:hAnsi="Calibri" w:cs="Calibri"/>
          <w:sz w:val="20"/>
          <w:szCs w:val="20"/>
        </w:rPr>
      </w:pPr>
      <w:r w:rsidRPr="00F20E39">
        <w:rPr>
          <w:rFonts w:ascii="Calibri" w:hAnsi="Calibri" w:cs="Calibri"/>
          <w:sz w:val="20"/>
          <w:szCs w:val="20"/>
        </w:rPr>
        <w:t>†</w:t>
      </w:r>
      <w:r>
        <w:rPr>
          <w:rFonts w:ascii="Calibri" w:hAnsi="Calibri" w:cs="Calibri"/>
          <w:sz w:val="20"/>
          <w:szCs w:val="20"/>
        </w:rPr>
        <w:t xml:space="preserve"> </w:t>
      </w:r>
      <w:r w:rsidRPr="004C674C">
        <w:rPr>
          <w:rFonts w:ascii="Calibri" w:hAnsi="Calibri" w:cs="Calibri"/>
          <w:color w:val="000000"/>
          <w:sz w:val="20"/>
          <w:szCs w:val="20"/>
        </w:rPr>
        <w:t>Based on World Bank Country Income group classification</w:t>
      </w:r>
    </w:p>
    <w:p w14:paraId="5E0BF08D" w14:textId="590330B5" w:rsidR="004B3C90" w:rsidRPr="004B3C90" w:rsidRDefault="004B3C90" w:rsidP="004B3C90">
      <w:pPr>
        <w:rPr>
          <w:rFonts w:ascii="Calibri" w:hAnsi="Calibri" w:cs="Calibri"/>
          <w:sz w:val="20"/>
          <w:szCs w:val="20"/>
        </w:rPr>
      </w:pPr>
      <w:r w:rsidRPr="00F20E39">
        <w:rPr>
          <w:rFonts w:ascii="Calibri" w:hAnsi="Calibri" w:cs="Calibri"/>
          <w:iCs/>
          <w:sz w:val="20"/>
          <w:szCs w:val="20"/>
        </w:rPr>
        <w:t xml:space="preserve">‡ </w:t>
      </w:r>
      <w:r w:rsidRPr="00F20E39">
        <w:rPr>
          <w:rFonts w:ascii="Calibri" w:hAnsi="Calibri" w:cs="Calibri"/>
          <w:sz w:val="20"/>
          <w:szCs w:val="20"/>
        </w:rPr>
        <w:t xml:space="preserve">GDD definition of education level definition as follows- </w:t>
      </w:r>
      <w:r>
        <w:rPr>
          <w:rFonts w:ascii="Calibri" w:hAnsi="Calibri" w:cs="Calibri"/>
          <w:sz w:val="20"/>
          <w:szCs w:val="20"/>
        </w:rPr>
        <w:t>Low</w:t>
      </w:r>
      <w:r w:rsidRPr="00F20E39">
        <w:rPr>
          <w:rFonts w:ascii="Calibri" w:hAnsi="Calibri" w:cs="Calibri"/>
          <w:sz w:val="20"/>
          <w:szCs w:val="20"/>
        </w:rPr>
        <w:t xml:space="preserve">(1) : 0 - </w:t>
      </w:r>
      <w:ins w:id="95" w:author="Lara Castor, Laura" w:date="2022-10-27T10:21:00Z">
        <w:r w:rsidR="00D14444">
          <w:rPr>
            <w:rFonts w:ascii="Calibri" w:hAnsi="Calibri" w:cs="Calibri"/>
            <w:sz w:val="20"/>
            <w:szCs w:val="20"/>
          </w:rPr>
          <w:t>6</w:t>
        </w:r>
      </w:ins>
      <w:del w:id="96" w:author="Lara Castor, Laura" w:date="2022-10-27T10:19:00Z">
        <w:r w:rsidRPr="00F20E39" w:rsidDel="00D14444">
          <w:rPr>
            <w:rFonts w:ascii="Calibri" w:hAnsi="Calibri" w:cs="Calibri"/>
            <w:sz w:val="20"/>
            <w:szCs w:val="20"/>
          </w:rPr>
          <w:delText xml:space="preserve">&lt; </w:delText>
        </w:r>
      </w:del>
      <w:del w:id="97" w:author="Lara Castor, Laura" w:date="2022-10-27T10:21:00Z">
        <w:r w:rsidRPr="00F20E39" w:rsidDel="00D14444">
          <w:rPr>
            <w:rFonts w:ascii="Calibri" w:hAnsi="Calibri" w:cs="Calibri"/>
            <w:sz w:val="20"/>
            <w:szCs w:val="20"/>
          </w:rPr>
          <w:delText>6</w:delText>
        </w:r>
      </w:del>
      <w:r w:rsidRPr="00F20E39">
        <w:rPr>
          <w:rFonts w:ascii="Calibri" w:hAnsi="Calibri" w:cs="Calibri"/>
          <w:sz w:val="20"/>
          <w:szCs w:val="20"/>
        </w:rPr>
        <w:t xml:space="preserve"> years </w:t>
      </w:r>
      <w:ins w:id="98" w:author="Lara Castor, Laura" w:date="2022-10-27T10:20:00Z">
        <w:r w:rsidR="00D14444">
          <w:rPr>
            <w:rFonts w:ascii="Calibri" w:hAnsi="Calibri" w:cs="Calibri"/>
            <w:sz w:val="20"/>
            <w:szCs w:val="20"/>
          </w:rPr>
          <w:t xml:space="preserve">of education </w:t>
        </w:r>
      </w:ins>
      <w:r w:rsidRPr="00F20E39">
        <w:rPr>
          <w:rFonts w:ascii="Calibri" w:hAnsi="Calibri" w:cs="Calibri"/>
          <w:sz w:val="20"/>
          <w:szCs w:val="20"/>
        </w:rPr>
        <w:t xml:space="preserve">completed; </w:t>
      </w:r>
      <w:r>
        <w:rPr>
          <w:rFonts w:ascii="Calibri" w:hAnsi="Calibri" w:cs="Calibri"/>
          <w:sz w:val="20"/>
          <w:szCs w:val="20"/>
        </w:rPr>
        <w:t>Medium</w:t>
      </w:r>
      <w:r w:rsidRPr="00F20E39">
        <w:rPr>
          <w:rFonts w:ascii="Calibri" w:hAnsi="Calibri" w:cs="Calibri"/>
          <w:sz w:val="20"/>
          <w:szCs w:val="20"/>
        </w:rPr>
        <w:t xml:space="preserve"> (Secondary): </w:t>
      </w:r>
      <w:ins w:id="99" w:author="Lara Castor, Laura" w:date="2022-10-27T10:20:00Z">
        <w:r w:rsidR="00D14444">
          <w:rPr>
            <w:rFonts w:ascii="Calibri" w:hAnsi="Calibri" w:cs="Calibri"/>
            <w:sz w:val="20"/>
            <w:szCs w:val="20"/>
          </w:rPr>
          <w:t xml:space="preserve">&gt;6-12 </w:t>
        </w:r>
      </w:ins>
      <w:del w:id="100" w:author="Lara Castor, Laura" w:date="2022-10-27T10:20:00Z">
        <w:r w:rsidRPr="00F20E39" w:rsidDel="00D14444">
          <w:rPr>
            <w:rFonts w:ascii="Calibri" w:hAnsi="Calibri" w:cs="Calibri"/>
            <w:sz w:val="20"/>
            <w:szCs w:val="20"/>
          </w:rPr>
          <w:delText>7-11</w:delText>
        </w:r>
      </w:del>
      <w:r w:rsidRPr="00F20E39">
        <w:rPr>
          <w:rFonts w:ascii="Calibri" w:hAnsi="Calibri" w:cs="Calibri"/>
          <w:sz w:val="20"/>
          <w:szCs w:val="20"/>
        </w:rPr>
        <w:t xml:space="preserve"> years </w:t>
      </w:r>
      <w:ins w:id="101" w:author="Lara Castor, Laura" w:date="2022-10-27T10:20:00Z">
        <w:r w:rsidR="00D14444">
          <w:rPr>
            <w:rFonts w:ascii="Calibri" w:hAnsi="Calibri" w:cs="Calibri"/>
            <w:sz w:val="20"/>
            <w:szCs w:val="20"/>
          </w:rPr>
          <w:t xml:space="preserve">of education </w:t>
        </w:r>
      </w:ins>
      <w:r w:rsidRPr="00F20E39">
        <w:rPr>
          <w:rFonts w:ascii="Calibri" w:hAnsi="Calibri" w:cs="Calibri"/>
          <w:sz w:val="20"/>
          <w:szCs w:val="20"/>
        </w:rPr>
        <w:t xml:space="preserve">completed; </w:t>
      </w:r>
      <w:r>
        <w:rPr>
          <w:rFonts w:ascii="Calibri" w:hAnsi="Calibri" w:cs="Calibri"/>
          <w:sz w:val="20"/>
          <w:szCs w:val="20"/>
        </w:rPr>
        <w:t>High</w:t>
      </w:r>
      <w:r w:rsidRPr="00F20E39">
        <w:rPr>
          <w:rFonts w:ascii="Calibri" w:hAnsi="Calibri" w:cs="Calibri"/>
          <w:sz w:val="20"/>
          <w:szCs w:val="20"/>
        </w:rPr>
        <w:t xml:space="preserve"> (Tertiary): </w:t>
      </w:r>
      <w:del w:id="102" w:author="Lara Castor, Laura" w:date="2022-10-27T10:20:00Z">
        <w:r w:rsidDel="00D14444">
          <w:rPr>
            <w:rFonts w:ascii="Calibri" w:hAnsi="Calibri" w:cs="Calibri"/>
            <w:color w:val="000000"/>
            <w:sz w:val="20"/>
            <w:szCs w:val="20"/>
          </w:rPr>
          <w:sym w:font="Symbol" w:char="F0B3"/>
        </w:r>
      </w:del>
      <w:ins w:id="103" w:author="Lara Castor, Laura" w:date="2022-10-27T10:20:00Z">
        <w:r w:rsidR="00D14444">
          <w:rPr>
            <w:rFonts w:ascii="Calibri" w:hAnsi="Calibri" w:cs="Calibri"/>
            <w:color w:val="000000"/>
            <w:sz w:val="20"/>
            <w:szCs w:val="20"/>
          </w:rPr>
          <w:t>&gt;</w:t>
        </w:r>
      </w:ins>
      <w:r w:rsidRPr="00F20E39">
        <w:rPr>
          <w:rFonts w:ascii="Calibri" w:hAnsi="Calibri" w:cs="Calibri"/>
          <w:sz w:val="20"/>
          <w:szCs w:val="20"/>
        </w:rPr>
        <w:t xml:space="preserve">12 years </w:t>
      </w:r>
      <w:ins w:id="104" w:author="Lara Castor, Laura" w:date="2022-10-27T10:20:00Z">
        <w:r w:rsidR="00D14444">
          <w:rPr>
            <w:rFonts w:ascii="Calibri" w:hAnsi="Calibri" w:cs="Calibri"/>
            <w:sz w:val="20"/>
            <w:szCs w:val="20"/>
          </w:rPr>
          <w:t xml:space="preserve">of education </w:t>
        </w:r>
      </w:ins>
      <w:r w:rsidRPr="00F20E39">
        <w:rPr>
          <w:rFonts w:ascii="Calibri" w:hAnsi="Calibri" w:cs="Calibri"/>
          <w:sz w:val="20"/>
          <w:szCs w:val="20"/>
        </w:rPr>
        <w:t xml:space="preserve">completed. </w:t>
      </w:r>
    </w:p>
    <w:p w14:paraId="509778E0" w14:textId="0A2E9F40" w:rsidR="004B3C90" w:rsidRPr="004B3C90" w:rsidRDefault="004B3C90">
      <w:pPr>
        <w:rPr>
          <w:rFonts w:ascii="Calibri" w:hAnsi="Calibri" w:cs="Calibri"/>
          <w:color w:val="000000"/>
          <w:sz w:val="22"/>
          <w:szCs w:val="22"/>
        </w:rPr>
      </w:pPr>
      <w:r w:rsidRPr="004B3C90">
        <w:rPr>
          <w:rFonts w:ascii="Calibri" w:hAnsi="Calibri" w:cs="Calibri"/>
          <w:color w:val="000000"/>
          <w:sz w:val="20"/>
          <w:szCs w:val="20"/>
        </w:rPr>
        <w:t>RR, relative risk</w:t>
      </w:r>
      <w:r>
        <w:rPr>
          <w:rFonts w:ascii="Calibri" w:hAnsi="Calibri" w:cs="Calibri"/>
          <w:color w:val="000000"/>
          <w:sz w:val="20"/>
          <w:szCs w:val="20"/>
        </w:rPr>
        <w:t>; T2D, type II diabetes</w:t>
      </w:r>
      <w:r w:rsidRPr="004B3C90">
        <w:rPr>
          <w:rFonts w:ascii="Calibri" w:hAnsi="Calibri" w:cs="Calibri"/>
          <w:color w:val="000000"/>
          <w:sz w:val="22"/>
          <w:szCs w:val="22"/>
        </w:rPr>
        <w:br w:type="page"/>
      </w:r>
    </w:p>
    <w:p w14:paraId="2C44C695" w14:textId="3981C99B" w:rsidR="004B3C90" w:rsidRPr="004B3C90" w:rsidRDefault="004B3C90" w:rsidP="004B3C90">
      <w:pPr>
        <w:rPr>
          <w:rFonts w:ascii="Calibri" w:hAnsi="Calibri" w:cs="Calibri"/>
          <w:b/>
          <w:bCs/>
          <w:color w:val="1D1C1D"/>
          <w:sz w:val="22"/>
          <w:szCs w:val="22"/>
        </w:rPr>
      </w:pPr>
      <w:r w:rsidRPr="004B3C90">
        <w:rPr>
          <w:rFonts w:ascii="Calibri" w:hAnsi="Calibri" w:cs="Calibri"/>
          <w:b/>
          <w:bCs/>
          <w:color w:val="1D1C1D"/>
          <w:sz w:val="22"/>
          <w:szCs w:val="22"/>
        </w:rPr>
        <w:lastRenderedPageBreak/>
        <w:t xml:space="preserve">Table S11. </w:t>
      </w:r>
      <w:r>
        <w:rPr>
          <w:rFonts w:ascii="Calibri" w:hAnsi="Calibri" w:cs="Calibri"/>
          <w:b/>
          <w:bCs/>
          <w:color w:val="1D1C1D"/>
          <w:sz w:val="22"/>
          <w:szCs w:val="22"/>
        </w:rPr>
        <w:t>T2D burden disaggregation for a mock, a single national level age-sex T2D incidence estimate into six education level, urbanicity stratified estimates</w:t>
      </w:r>
    </w:p>
    <w:p w14:paraId="4186C190" w14:textId="77777777" w:rsidR="004B3C90" w:rsidRPr="0065015D" w:rsidRDefault="004B3C90" w:rsidP="004B3C90">
      <w:pPr>
        <w:rPr>
          <w:rFonts w:ascii="Calibri" w:hAnsi="Calibri" w:cs="Calibri"/>
          <w:color w:val="1D1C1D"/>
          <w:sz w:val="22"/>
          <w:szCs w:val="22"/>
        </w:rPr>
      </w:pPr>
    </w:p>
    <w:tbl>
      <w:tblPr>
        <w:tblStyle w:val="TableGridLight"/>
        <w:tblW w:w="1061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080"/>
        <w:gridCol w:w="1350"/>
        <w:gridCol w:w="1170"/>
        <w:gridCol w:w="1080"/>
        <w:gridCol w:w="752"/>
        <w:gridCol w:w="1330"/>
        <w:gridCol w:w="1330"/>
        <w:gridCol w:w="1263"/>
      </w:tblGrid>
      <w:tr w:rsidR="004B3C90" w:rsidRPr="0065015D" w14:paraId="0544D3B4" w14:textId="77777777" w:rsidTr="004B3C90">
        <w:trPr>
          <w:trHeight w:val="904"/>
        </w:trPr>
        <w:tc>
          <w:tcPr>
            <w:tcW w:w="1260" w:type="dxa"/>
            <w:tcBorders>
              <w:top w:val="single" w:sz="4" w:space="0" w:color="auto"/>
              <w:bottom w:val="single" w:sz="4" w:space="0" w:color="auto"/>
            </w:tcBorders>
            <w:vAlign w:val="center"/>
            <w:hideMark/>
          </w:tcPr>
          <w:p w14:paraId="65830D81" w14:textId="0DA61479" w:rsidR="004B3C90" w:rsidRPr="0065015D" w:rsidRDefault="004B3C90" w:rsidP="00A7321F">
            <w:pPr>
              <w:jc w:val="center"/>
              <w:rPr>
                <w:rFonts w:ascii="Calibri" w:hAnsi="Calibri" w:cs="Calibri"/>
                <w:b/>
                <w:bCs/>
                <w:color w:val="000000"/>
                <w:sz w:val="20"/>
                <w:szCs w:val="20"/>
              </w:rPr>
            </w:pPr>
            <w:r w:rsidRPr="0065015D">
              <w:rPr>
                <w:rFonts w:ascii="Calibri" w:hAnsi="Calibri" w:cs="Calibri"/>
                <w:b/>
                <w:bCs/>
                <w:color w:val="000000"/>
                <w:sz w:val="20"/>
                <w:szCs w:val="20"/>
              </w:rPr>
              <w:t xml:space="preserve">Educational </w:t>
            </w:r>
            <w:r>
              <w:rPr>
                <w:rFonts w:ascii="Calibri" w:hAnsi="Calibri" w:cs="Calibri"/>
                <w:b/>
                <w:bCs/>
                <w:color w:val="000000"/>
                <w:sz w:val="20"/>
                <w:szCs w:val="20"/>
              </w:rPr>
              <w:t>level</w:t>
            </w:r>
            <w:r w:rsidRPr="00F20E39">
              <w:rPr>
                <w:rFonts w:ascii="Calibri" w:hAnsi="Calibri" w:cs="Calibri"/>
                <w:sz w:val="20"/>
                <w:szCs w:val="20"/>
              </w:rPr>
              <w:t>†</w:t>
            </w:r>
          </w:p>
        </w:tc>
        <w:tc>
          <w:tcPr>
            <w:tcW w:w="1080" w:type="dxa"/>
            <w:tcBorders>
              <w:top w:val="single" w:sz="4" w:space="0" w:color="auto"/>
              <w:bottom w:val="single" w:sz="4" w:space="0" w:color="auto"/>
            </w:tcBorders>
            <w:vAlign w:val="center"/>
            <w:hideMark/>
          </w:tcPr>
          <w:p w14:paraId="6FAA03B9" w14:textId="2E51F177" w:rsidR="004B3C90" w:rsidRPr="0065015D" w:rsidRDefault="004B3C90" w:rsidP="00A7321F">
            <w:pPr>
              <w:jc w:val="center"/>
              <w:rPr>
                <w:rFonts w:ascii="Calibri" w:hAnsi="Calibri" w:cs="Calibri"/>
                <w:b/>
                <w:bCs/>
                <w:color w:val="000000"/>
                <w:sz w:val="20"/>
                <w:szCs w:val="20"/>
              </w:rPr>
            </w:pPr>
            <w:r>
              <w:rPr>
                <w:rFonts w:ascii="Calibri" w:hAnsi="Calibri" w:cs="Calibri"/>
                <w:b/>
                <w:bCs/>
                <w:color w:val="000000"/>
                <w:sz w:val="20"/>
                <w:szCs w:val="20"/>
              </w:rPr>
              <w:t>Urbanicity</w:t>
            </w:r>
          </w:p>
        </w:tc>
        <w:tc>
          <w:tcPr>
            <w:tcW w:w="1350" w:type="dxa"/>
            <w:tcBorders>
              <w:top w:val="single" w:sz="4" w:space="0" w:color="auto"/>
              <w:bottom w:val="single" w:sz="4" w:space="0" w:color="auto"/>
            </w:tcBorders>
            <w:vAlign w:val="center"/>
            <w:hideMark/>
          </w:tcPr>
          <w:p w14:paraId="685DC5B1" w14:textId="7709592A" w:rsidR="004B3C90" w:rsidRPr="0065015D" w:rsidRDefault="004B3C90" w:rsidP="00A7321F">
            <w:pPr>
              <w:jc w:val="center"/>
              <w:rPr>
                <w:rFonts w:ascii="Calibri" w:hAnsi="Calibri" w:cs="Calibri"/>
                <w:b/>
                <w:bCs/>
                <w:color w:val="000000"/>
                <w:sz w:val="20"/>
                <w:szCs w:val="20"/>
              </w:rPr>
            </w:pPr>
            <w:r w:rsidRPr="0065015D">
              <w:rPr>
                <w:rFonts w:ascii="Calibri" w:hAnsi="Calibri" w:cs="Calibri"/>
                <w:b/>
                <w:bCs/>
                <w:color w:val="000000"/>
                <w:sz w:val="20"/>
                <w:szCs w:val="20"/>
              </w:rPr>
              <w:t xml:space="preserve">total stratum </w:t>
            </w:r>
            <w:r>
              <w:rPr>
                <w:rFonts w:ascii="Calibri" w:hAnsi="Calibri" w:cs="Calibri"/>
                <w:b/>
                <w:bCs/>
                <w:color w:val="000000"/>
                <w:sz w:val="20"/>
                <w:szCs w:val="20"/>
              </w:rPr>
              <w:t xml:space="preserve">T2D </w:t>
            </w:r>
            <w:r w:rsidRPr="0065015D">
              <w:rPr>
                <w:rFonts w:ascii="Calibri" w:hAnsi="Calibri" w:cs="Calibri"/>
                <w:b/>
                <w:bCs/>
                <w:color w:val="000000"/>
                <w:sz w:val="20"/>
                <w:szCs w:val="20"/>
              </w:rPr>
              <w:t>burden estimate</w:t>
            </w:r>
          </w:p>
        </w:tc>
        <w:tc>
          <w:tcPr>
            <w:tcW w:w="1170" w:type="dxa"/>
            <w:tcBorders>
              <w:top w:val="single" w:sz="4" w:space="0" w:color="auto"/>
              <w:bottom w:val="single" w:sz="4" w:space="0" w:color="auto"/>
            </w:tcBorders>
            <w:vAlign w:val="center"/>
            <w:hideMark/>
          </w:tcPr>
          <w:p w14:paraId="7076104F" w14:textId="77777777" w:rsidR="004B3C90" w:rsidRPr="0065015D" w:rsidRDefault="004B3C90" w:rsidP="00A7321F">
            <w:pPr>
              <w:jc w:val="center"/>
              <w:rPr>
                <w:rFonts w:ascii="Calibri" w:hAnsi="Calibri" w:cs="Calibri"/>
                <w:b/>
                <w:bCs/>
                <w:color w:val="000000"/>
                <w:sz w:val="20"/>
                <w:szCs w:val="20"/>
              </w:rPr>
            </w:pPr>
            <w:r w:rsidRPr="0065015D">
              <w:rPr>
                <w:rFonts w:ascii="Calibri" w:hAnsi="Calibri" w:cs="Calibri"/>
                <w:b/>
                <w:bCs/>
                <w:color w:val="000000"/>
                <w:sz w:val="20"/>
                <w:szCs w:val="20"/>
              </w:rPr>
              <w:t>mock population proportion</w:t>
            </w:r>
          </w:p>
        </w:tc>
        <w:tc>
          <w:tcPr>
            <w:tcW w:w="1080" w:type="dxa"/>
            <w:tcBorders>
              <w:top w:val="single" w:sz="4" w:space="0" w:color="auto"/>
              <w:bottom w:val="single" w:sz="4" w:space="0" w:color="auto"/>
            </w:tcBorders>
            <w:vAlign w:val="center"/>
            <w:hideMark/>
          </w:tcPr>
          <w:p w14:paraId="7C5C8DF2" w14:textId="77777777" w:rsidR="004B3C90" w:rsidRPr="0065015D" w:rsidRDefault="004B3C90" w:rsidP="00A7321F">
            <w:pPr>
              <w:jc w:val="center"/>
              <w:rPr>
                <w:rFonts w:ascii="Calibri" w:hAnsi="Calibri" w:cs="Calibri"/>
                <w:b/>
                <w:bCs/>
                <w:color w:val="000000"/>
                <w:sz w:val="20"/>
                <w:szCs w:val="20"/>
              </w:rPr>
            </w:pPr>
            <w:r w:rsidRPr="0065015D">
              <w:rPr>
                <w:rFonts w:ascii="Calibri" w:hAnsi="Calibri" w:cs="Calibri"/>
                <w:b/>
                <w:bCs/>
                <w:color w:val="000000"/>
                <w:sz w:val="20"/>
                <w:szCs w:val="20"/>
              </w:rPr>
              <w:t>Education effect</w:t>
            </w:r>
          </w:p>
        </w:tc>
        <w:tc>
          <w:tcPr>
            <w:tcW w:w="752" w:type="dxa"/>
            <w:tcBorders>
              <w:top w:val="single" w:sz="4" w:space="0" w:color="auto"/>
              <w:bottom w:val="single" w:sz="4" w:space="0" w:color="auto"/>
            </w:tcBorders>
            <w:vAlign w:val="center"/>
            <w:hideMark/>
          </w:tcPr>
          <w:p w14:paraId="05BE88CF" w14:textId="77777777" w:rsidR="004B3C90" w:rsidRPr="0065015D" w:rsidRDefault="004B3C90" w:rsidP="00A7321F">
            <w:pPr>
              <w:jc w:val="center"/>
              <w:rPr>
                <w:rFonts w:ascii="Calibri" w:hAnsi="Calibri" w:cs="Calibri"/>
                <w:b/>
                <w:bCs/>
                <w:color w:val="000000"/>
                <w:sz w:val="20"/>
                <w:szCs w:val="20"/>
              </w:rPr>
            </w:pPr>
            <w:r w:rsidRPr="0065015D">
              <w:rPr>
                <w:rFonts w:ascii="Calibri" w:hAnsi="Calibri" w:cs="Calibri"/>
                <w:b/>
                <w:bCs/>
                <w:color w:val="000000"/>
                <w:sz w:val="20"/>
                <w:szCs w:val="20"/>
              </w:rPr>
              <w:t>Urban effect</w:t>
            </w:r>
          </w:p>
        </w:tc>
        <w:tc>
          <w:tcPr>
            <w:tcW w:w="1330" w:type="dxa"/>
            <w:tcBorders>
              <w:top w:val="single" w:sz="4" w:space="0" w:color="auto"/>
              <w:bottom w:val="single" w:sz="4" w:space="0" w:color="auto"/>
            </w:tcBorders>
            <w:vAlign w:val="center"/>
            <w:hideMark/>
          </w:tcPr>
          <w:p w14:paraId="79932578" w14:textId="77777777" w:rsidR="004B3C90" w:rsidRPr="0065015D" w:rsidRDefault="004B3C90" w:rsidP="00A7321F">
            <w:pPr>
              <w:jc w:val="center"/>
              <w:rPr>
                <w:rFonts w:ascii="Calibri" w:hAnsi="Calibri" w:cs="Calibri"/>
                <w:b/>
                <w:bCs/>
                <w:color w:val="000000"/>
                <w:sz w:val="20"/>
                <w:szCs w:val="20"/>
              </w:rPr>
            </w:pPr>
            <w:r w:rsidRPr="0065015D">
              <w:rPr>
                <w:rFonts w:ascii="Calibri" w:hAnsi="Calibri" w:cs="Calibri"/>
                <w:b/>
                <w:bCs/>
                <w:color w:val="000000"/>
                <w:sz w:val="20"/>
                <w:szCs w:val="20"/>
              </w:rPr>
              <w:t>Raw, fully proportioned burden estimate</w:t>
            </w:r>
          </w:p>
        </w:tc>
        <w:tc>
          <w:tcPr>
            <w:tcW w:w="1330" w:type="dxa"/>
            <w:tcBorders>
              <w:top w:val="single" w:sz="4" w:space="0" w:color="auto"/>
              <w:bottom w:val="single" w:sz="4" w:space="0" w:color="auto"/>
            </w:tcBorders>
            <w:vAlign w:val="center"/>
            <w:hideMark/>
          </w:tcPr>
          <w:p w14:paraId="1D11563F" w14:textId="77777777" w:rsidR="004B3C90" w:rsidRPr="0065015D" w:rsidRDefault="004B3C90" w:rsidP="00A7321F">
            <w:pPr>
              <w:jc w:val="center"/>
              <w:rPr>
                <w:rFonts w:ascii="Calibri" w:hAnsi="Calibri" w:cs="Calibri"/>
                <w:b/>
                <w:bCs/>
                <w:color w:val="000000"/>
                <w:sz w:val="20"/>
                <w:szCs w:val="20"/>
              </w:rPr>
            </w:pPr>
            <w:r w:rsidRPr="0065015D">
              <w:rPr>
                <w:rFonts w:ascii="Calibri" w:hAnsi="Calibri" w:cs="Calibri"/>
                <w:b/>
                <w:bCs/>
                <w:color w:val="000000"/>
                <w:sz w:val="20"/>
                <w:szCs w:val="20"/>
              </w:rPr>
              <w:t>Scaled, fully proportioned burden estimate</w:t>
            </w:r>
          </w:p>
        </w:tc>
        <w:tc>
          <w:tcPr>
            <w:tcW w:w="1263" w:type="dxa"/>
            <w:tcBorders>
              <w:top w:val="single" w:sz="4" w:space="0" w:color="auto"/>
              <w:bottom w:val="single" w:sz="4" w:space="0" w:color="auto"/>
            </w:tcBorders>
            <w:vAlign w:val="center"/>
            <w:hideMark/>
          </w:tcPr>
          <w:p w14:paraId="3D2666DC" w14:textId="77777777" w:rsidR="004B3C90" w:rsidRPr="00572495" w:rsidRDefault="004B3C90" w:rsidP="00A7321F">
            <w:pPr>
              <w:jc w:val="center"/>
              <w:rPr>
                <w:rFonts w:ascii="Calibri" w:hAnsi="Calibri" w:cs="Calibri"/>
                <w:b/>
                <w:bCs/>
                <w:i/>
                <w:iCs/>
                <w:color w:val="000000"/>
                <w:sz w:val="20"/>
                <w:szCs w:val="20"/>
              </w:rPr>
            </w:pPr>
            <w:r w:rsidRPr="00572495">
              <w:rPr>
                <w:rFonts w:ascii="Calibri" w:hAnsi="Calibri" w:cs="Calibri"/>
                <w:b/>
                <w:bCs/>
                <w:i/>
                <w:iCs/>
                <w:color w:val="000000"/>
                <w:sz w:val="20"/>
                <w:szCs w:val="20"/>
              </w:rPr>
              <w:t>Population proportional only cases</w:t>
            </w:r>
          </w:p>
        </w:tc>
      </w:tr>
      <w:tr w:rsidR="004B3C90" w:rsidRPr="0065015D" w14:paraId="7FCBF0A4" w14:textId="77777777" w:rsidTr="004B3C90">
        <w:trPr>
          <w:trHeight w:val="321"/>
        </w:trPr>
        <w:tc>
          <w:tcPr>
            <w:tcW w:w="1260" w:type="dxa"/>
            <w:tcBorders>
              <w:top w:val="single" w:sz="4" w:space="0" w:color="auto"/>
            </w:tcBorders>
            <w:hideMark/>
          </w:tcPr>
          <w:p w14:paraId="3C7A4255"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Low</w:t>
            </w:r>
          </w:p>
        </w:tc>
        <w:tc>
          <w:tcPr>
            <w:tcW w:w="1080" w:type="dxa"/>
            <w:tcBorders>
              <w:top w:val="single" w:sz="4" w:space="0" w:color="auto"/>
            </w:tcBorders>
            <w:hideMark/>
          </w:tcPr>
          <w:p w14:paraId="394F9B95"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Urban</w:t>
            </w:r>
          </w:p>
        </w:tc>
        <w:tc>
          <w:tcPr>
            <w:tcW w:w="1350" w:type="dxa"/>
            <w:tcBorders>
              <w:top w:val="single" w:sz="4" w:space="0" w:color="auto"/>
            </w:tcBorders>
            <w:noWrap/>
            <w:hideMark/>
          </w:tcPr>
          <w:p w14:paraId="3E1081C4"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1000</w:t>
            </w:r>
          </w:p>
        </w:tc>
        <w:tc>
          <w:tcPr>
            <w:tcW w:w="1170" w:type="dxa"/>
            <w:tcBorders>
              <w:top w:val="single" w:sz="4" w:space="0" w:color="auto"/>
            </w:tcBorders>
            <w:hideMark/>
          </w:tcPr>
          <w:p w14:paraId="1A4EFF7E"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0.2</w:t>
            </w:r>
          </w:p>
        </w:tc>
        <w:tc>
          <w:tcPr>
            <w:tcW w:w="1080" w:type="dxa"/>
            <w:tcBorders>
              <w:top w:val="single" w:sz="4" w:space="0" w:color="auto"/>
            </w:tcBorders>
            <w:noWrap/>
            <w:hideMark/>
          </w:tcPr>
          <w:p w14:paraId="63AC3C98"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0.93</w:t>
            </w:r>
          </w:p>
        </w:tc>
        <w:tc>
          <w:tcPr>
            <w:tcW w:w="752" w:type="dxa"/>
            <w:tcBorders>
              <w:top w:val="single" w:sz="4" w:space="0" w:color="auto"/>
            </w:tcBorders>
            <w:noWrap/>
            <w:hideMark/>
          </w:tcPr>
          <w:p w14:paraId="619D796B"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1.</w:t>
            </w:r>
            <w:r>
              <w:rPr>
                <w:rFonts w:ascii="Calibri" w:hAnsi="Calibri" w:cs="Calibri"/>
                <w:color w:val="000000"/>
                <w:sz w:val="20"/>
                <w:szCs w:val="20"/>
              </w:rPr>
              <w:t>29</w:t>
            </w:r>
          </w:p>
        </w:tc>
        <w:tc>
          <w:tcPr>
            <w:tcW w:w="1330" w:type="dxa"/>
            <w:tcBorders>
              <w:top w:val="single" w:sz="4" w:space="0" w:color="auto"/>
            </w:tcBorders>
            <w:noWrap/>
            <w:hideMark/>
          </w:tcPr>
          <w:p w14:paraId="7147F4C8"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2</w:t>
            </w:r>
            <w:r>
              <w:rPr>
                <w:rFonts w:ascii="Calibri" w:hAnsi="Calibri" w:cs="Calibri"/>
                <w:color w:val="000000"/>
                <w:sz w:val="20"/>
                <w:szCs w:val="20"/>
              </w:rPr>
              <w:t>40</w:t>
            </w:r>
          </w:p>
        </w:tc>
        <w:tc>
          <w:tcPr>
            <w:tcW w:w="1330" w:type="dxa"/>
            <w:tcBorders>
              <w:top w:val="single" w:sz="4" w:space="0" w:color="auto"/>
            </w:tcBorders>
            <w:noWrap/>
            <w:hideMark/>
          </w:tcPr>
          <w:p w14:paraId="7086809C"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2</w:t>
            </w:r>
            <w:r>
              <w:rPr>
                <w:rFonts w:ascii="Calibri" w:hAnsi="Calibri" w:cs="Calibri"/>
                <w:color w:val="000000"/>
                <w:sz w:val="20"/>
                <w:szCs w:val="20"/>
              </w:rPr>
              <w:t>54.0</w:t>
            </w:r>
          </w:p>
        </w:tc>
        <w:tc>
          <w:tcPr>
            <w:tcW w:w="1263" w:type="dxa"/>
            <w:tcBorders>
              <w:top w:val="single" w:sz="4" w:space="0" w:color="auto"/>
            </w:tcBorders>
            <w:hideMark/>
          </w:tcPr>
          <w:p w14:paraId="7300C67F" w14:textId="77777777" w:rsidR="004B3C90" w:rsidRPr="00572495" w:rsidRDefault="004B3C90" w:rsidP="00A7321F">
            <w:pPr>
              <w:jc w:val="right"/>
              <w:rPr>
                <w:rFonts w:ascii="Calibri" w:hAnsi="Calibri" w:cs="Calibri"/>
                <w:i/>
                <w:iCs/>
                <w:color w:val="000000"/>
                <w:sz w:val="20"/>
                <w:szCs w:val="20"/>
              </w:rPr>
            </w:pPr>
            <w:r w:rsidRPr="00572495">
              <w:rPr>
                <w:rFonts w:ascii="Calibri" w:hAnsi="Calibri" w:cs="Calibri"/>
                <w:i/>
                <w:iCs/>
                <w:color w:val="000000"/>
                <w:sz w:val="20"/>
                <w:szCs w:val="20"/>
              </w:rPr>
              <w:t>200</w:t>
            </w:r>
          </w:p>
        </w:tc>
      </w:tr>
      <w:tr w:rsidR="004B3C90" w:rsidRPr="0065015D" w14:paraId="30AAD57F" w14:textId="77777777" w:rsidTr="004B3C90">
        <w:trPr>
          <w:trHeight w:val="321"/>
        </w:trPr>
        <w:tc>
          <w:tcPr>
            <w:tcW w:w="1260" w:type="dxa"/>
            <w:hideMark/>
          </w:tcPr>
          <w:p w14:paraId="4DDBC32E"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Medium</w:t>
            </w:r>
          </w:p>
        </w:tc>
        <w:tc>
          <w:tcPr>
            <w:tcW w:w="1080" w:type="dxa"/>
            <w:hideMark/>
          </w:tcPr>
          <w:p w14:paraId="02DBA271"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Urban</w:t>
            </w:r>
          </w:p>
        </w:tc>
        <w:tc>
          <w:tcPr>
            <w:tcW w:w="1350" w:type="dxa"/>
            <w:noWrap/>
            <w:hideMark/>
          </w:tcPr>
          <w:p w14:paraId="3EF37DA7"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1000</w:t>
            </w:r>
          </w:p>
        </w:tc>
        <w:tc>
          <w:tcPr>
            <w:tcW w:w="1170" w:type="dxa"/>
            <w:hideMark/>
          </w:tcPr>
          <w:p w14:paraId="1E2836C8"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0.1</w:t>
            </w:r>
          </w:p>
        </w:tc>
        <w:tc>
          <w:tcPr>
            <w:tcW w:w="1080" w:type="dxa"/>
            <w:hideMark/>
          </w:tcPr>
          <w:p w14:paraId="07CA493D"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1.00</w:t>
            </w:r>
          </w:p>
        </w:tc>
        <w:tc>
          <w:tcPr>
            <w:tcW w:w="752" w:type="dxa"/>
            <w:noWrap/>
            <w:hideMark/>
          </w:tcPr>
          <w:p w14:paraId="76684D93"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1.</w:t>
            </w:r>
            <w:r>
              <w:rPr>
                <w:rFonts w:ascii="Calibri" w:hAnsi="Calibri" w:cs="Calibri"/>
                <w:color w:val="000000"/>
                <w:sz w:val="20"/>
                <w:szCs w:val="20"/>
              </w:rPr>
              <w:t>29</w:t>
            </w:r>
          </w:p>
        </w:tc>
        <w:tc>
          <w:tcPr>
            <w:tcW w:w="1330" w:type="dxa"/>
            <w:noWrap/>
            <w:hideMark/>
          </w:tcPr>
          <w:p w14:paraId="1A74E4E2"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129</w:t>
            </w:r>
          </w:p>
        </w:tc>
        <w:tc>
          <w:tcPr>
            <w:tcW w:w="1330" w:type="dxa"/>
            <w:noWrap/>
            <w:hideMark/>
          </w:tcPr>
          <w:p w14:paraId="117D7BE9"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136.5</w:t>
            </w:r>
          </w:p>
        </w:tc>
        <w:tc>
          <w:tcPr>
            <w:tcW w:w="1263" w:type="dxa"/>
            <w:hideMark/>
          </w:tcPr>
          <w:p w14:paraId="160749E7" w14:textId="77777777" w:rsidR="004B3C90" w:rsidRPr="00572495" w:rsidRDefault="004B3C90" w:rsidP="00A7321F">
            <w:pPr>
              <w:jc w:val="right"/>
              <w:rPr>
                <w:rFonts w:ascii="Calibri" w:hAnsi="Calibri" w:cs="Calibri"/>
                <w:i/>
                <w:iCs/>
                <w:color w:val="000000"/>
                <w:sz w:val="20"/>
                <w:szCs w:val="20"/>
              </w:rPr>
            </w:pPr>
            <w:r w:rsidRPr="00572495">
              <w:rPr>
                <w:rFonts w:ascii="Calibri" w:hAnsi="Calibri" w:cs="Calibri"/>
                <w:i/>
                <w:iCs/>
                <w:color w:val="000000"/>
                <w:sz w:val="20"/>
                <w:szCs w:val="20"/>
              </w:rPr>
              <w:t>100</w:t>
            </w:r>
          </w:p>
        </w:tc>
      </w:tr>
      <w:tr w:rsidR="004B3C90" w:rsidRPr="0065015D" w14:paraId="24C9CD10" w14:textId="77777777" w:rsidTr="004B3C90">
        <w:trPr>
          <w:trHeight w:val="321"/>
        </w:trPr>
        <w:tc>
          <w:tcPr>
            <w:tcW w:w="1260" w:type="dxa"/>
            <w:hideMark/>
          </w:tcPr>
          <w:p w14:paraId="24CD33EB"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High</w:t>
            </w:r>
          </w:p>
        </w:tc>
        <w:tc>
          <w:tcPr>
            <w:tcW w:w="1080" w:type="dxa"/>
            <w:hideMark/>
          </w:tcPr>
          <w:p w14:paraId="6F4D7C7C"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Urban</w:t>
            </w:r>
          </w:p>
        </w:tc>
        <w:tc>
          <w:tcPr>
            <w:tcW w:w="1350" w:type="dxa"/>
            <w:noWrap/>
            <w:hideMark/>
          </w:tcPr>
          <w:p w14:paraId="0AAD9125"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1000</w:t>
            </w:r>
          </w:p>
        </w:tc>
        <w:tc>
          <w:tcPr>
            <w:tcW w:w="1170" w:type="dxa"/>
            <w:hideMark/>
          </w:tcPr>
          <w:p w14:paraId="3FA5E1BA"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0.1</w:t>
            </w:r>
          </w:p>
        </w:tc>
        <w:tc>
          <w:tcPr>
            <w:tcW w:w="1080" w:type="dxa"/>
            <w:hideMark/>
          </w:tcPr>
          <w:p w14:paraId="59D179A1"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1.01</w:t>
            </w:r>
          </w:p>
        </w:tc>
        <w:tc>
          <w:tcPr>
            <w:tcW w:w="752" w:type="dxa"/>
            <w:noWrap/>
            <w:hideMark/>
          </w:tcPr>
          <w:p w14:paraId="54340641"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1.</w:t>
            </w:r>
            <w:r>
              <w:rPr>
                <w:rFonts w:ascii="Calibri" w:hAnsi="Calibri" w:cs="Calibri"/>
                <w:color w:val="000000"/>
                <w:sz w:val="20"/>
                <w:szCs w:val="20"/>
              </w:rPr>
              <w:t>29</w:t>
            </w:r>
          </w:p>
        </w:tc>
        <w:tc>
          <w:tcPr>
            <w:tcW w:w="1330" w:type="dxa"/>
            <w:noWrap/>
            <w:hideMark/>
          </w:tcPr>
          <w:p w14:paraId="6AE0D39D"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130</w:t>
            </w:r>
          </w:p>
        </w:tc>
        <w:tc>
          <w:tcPr>
            <w:tcW w:w="1330" w:type="dxa"/>
            <w:noWrap/>
            <w:hideMark/>
          </w:tcPr>
          <w:p w14:paraId="4E230C5F"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137.6</w:t>
            </w:r>
          </w:p>
        </w:tc>
        <w:tc>
          <w:tcPr>
            <w:tcW w:w="1263" w:type="dxa"/>
            <w:hideMark/>
          </w:tcPr>
          <w:p w14:paraId="319E665D" w14:textId="77777777" w:rsidR="004B3C90" w:rsidRPr="00572495" w:rsidRDefault="004B3C90" w:rsidP="00A7321F">
            <w:pPr>
              <w:jc w:val="right"/>
              <w:rPr>
                <w:rFonts w:ascii="Calibri" w:hAnsi="Calibri" w:cs="Calibri"/>
                <w:i/>
                <w:iCs/>
                <w:color w:val="000000"/>
                <w:sz w:val="20"/>
                <w:szCs w:val="20"/>
              </w:rPr>
            </w:pPr>
            <w:r w:rsidRPr="00572495">
              <w:rPr>
                <w:rFonts w:ascii="Calibri" w:hAnsi="Calibri" w:cs="Calibri"/>
                <w:i/>
                <w:iCs/>
                <w:color w:val="000000"/>
                <w:sz w:val="20"/>
                <w:szCs w:val="20"/>
              </w:rPr>
              <w:t>100</w:t>
            </w:r>
          </w:p>
        </w:tc>
      </w:tr>
      <w:tr w:rsidR="004B3C90" w:rsidRPr="0065015D" w14:paraId="5F2B8A49" w14:textId="77777777" w:rsidTr="004B3C90">
        <w:trPr>
          <w:trHeight w:val="321"/>
        </w:trPr>
        <w:tc>
          <w:tcPr>
            <w:tcW w:w="1260" w:type="dxa"/>
            <w:hideMark/>
          </w:tcPr>
          <w:p w14:paraId="6CCC9908"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Low</w:t>
            </w:r>
          </w:p>
        </w:tc>
        <w:tc>
          <w:tcPr>
            <w:tcW w:w="1080" w:type="dxa"/>
            <w:hideMark/>
          </w:tcPr>
          <w:p w14:paraId="0017A6EB"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Rural</w:t>
            </w:r>
          </w:p>
        </w:tc>
        <w:tc>
          <w:tcPr>
            <w:tcW w:w="1350" w:type="dxa"/>
            <w:noWrap/>
            <w:hideMark/>
          </w:tcPr>
          <w:p w14:paraId="266B4523"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1000</w:t>
            </w:r>
          </w:p>
        </w:tc>
        <w:tc>
          <w:tcPr>
            <w:tcW w:w="1170" w:type="dxa"/>
            <w:hideMark/>
          </w:tcPr>
          <w:p w14:paraId="7C48194B"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0.4</w:t>
            </w:r>
          </w:p>
        </w:tc>
        <w:tc>
          <w:tcPr>
            <w:tcW w:w="1080" w:type="dxa"/>
            <w:noWrap/>
            <w:hideMark/>
          </w:tcPr>
          <w:p w14:paraId="74FF47F5"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0.93</w:t>
            </w:r>
          </w:p>
        </w:tc>
        <w:tc>
          <w:tcPr>
            <w:tcW w:w="752" w:type="dxa"/>
            <w:hideMark/>
          </w:tcPr>
          <w:p w14:paraId="007869A2"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0.</w:t>
            </w:r>
            <w:r>
              <w:rPr>
                <w:rFonts w:ascii="Calibri" w:hAnsi="Calibri" w:cs="Calibri"/>
                <w:color w:val="000000"/>
                <w:sz w:val="20"/>
                <w:szCs w:val="20"/>
              </w:rPr>
              <w:t>78</w:t>
            </w:r>
          </w:p>
        </w:tc>
        <w:tc>
          <w:tcPr>
            <w:tcW w:w="1330" w:type="dxa"/>
            <w:noWrap/>
            <w:hideMark/>
          </w:tcPr>
          <w:p w14:paraId="2679276C"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290</w:t>
            </w:r>
          </w:p>
        </w:tc>
        <w:tc>
          <w:tcPr>
            <w:tcW w:w="1330" w:type="dxa"/>
            <w:noWrap/>
            <w:hideMark/>
          </w:tcPr>
          <w:p w14:paraId="10EA1D3A"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306.9</w:t>
            </w:r>
          </w:p>
        </w:tc>
        <w:tc>
          <w:tcPr>
            <w:tcW w:w="1263" w:type="dxa"/>
            <w:hideMark/>
          </w:tcPr>
          <w:p w14:paraId="006FE186" w14:textId="77777777" w:rsidR="004B3C90" w:rsidRPr="00572495" w:rsidRDefault="004B3C90" w:rsidP="00A7321F">
            <w:pPr>
              <w:jc w:val="right"/>
              <w:rPr>
                <w:rFonts w:ascii="Calibri" w:hAnsi="Calibri" w:cs="Calibri"/>
                <w:i/>
                <w:iCs/>
                <w:color w:val="000000"/>
                <w:sz w:val="20"/>
                <w:szCs w:val="20"/>
              </w:rPr>
            </w:pPr>
            <w:r w:rsidRPr="00572495">
              <w:rPr>
                <w:rFonts w:ascii="Calibri" w:hAnsi="Calibri" w:cs="Calibri"/>
                <w:i/>
                <w:iCs/>
                <w:color w:val="000000"/>
                <w:sz w:val="20"/>
                <w:szCs w:val="20"/>
              </w:rPr>
              <w:t>400</w:t>
            </w:r>
          </w:p>
        </w:tc>
      </w:tr>
      <w:tr w:rsidR="004B3C90" w:rsidRPr="0065015D" w14:paraId="3DF93E1D" w14:textId="77777777" w:rsidTr="004B3C90">
        <w:trPr>
          <w:trHeight w:val="321"/>
        </w:trPr>
        <w:tc>
          <w:tcPr>
            <w:tcW w:w="1260" w:type="dxa"/>
            <w:hideMark/>
          </w:tcPr>
          <w:p w14:paraId="24650859"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Medium</w:t>
            </w:r>
          </w:p>
        </w:tc>
        <w:tc>
          <w:tcPr>
            <w:tcW w:w="1080" w:type="dxa"/>
            <w:hideMark/>
          </w:tcPr>
          <w:p w14:paraId="52FE024B"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Rural</w:t>
            </w:r>
          </w:p>
        </w:tc>
        <w:tc>
          <w:tcPr>
            <w:tcW w:w="1350" w:type="dxa"/>
            <w:noWrap/>
            <w:hideMark/>
          </w:tcPr>
          <w:p w14:paraId="75AAC76B"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1000</w:t>
            </w:r>
          </w:p>
        </w:tc>
        <w:tc>
          <w:tcPr>
            <w:tcW w:w="1170" w:type="dxa"/>
            <w:hideMark/>
          </w:tcPr>
          <w:p w14:paraId="33B13B59"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0.15</w:t>
            </w:r>
          </w:p>
        </w:tc>
        <w:tc>
          <w:tcPr>
            <w:tcW w:w="1080" w:type="dxa"/>
            <w:hideMark/>
          </w:tcPr>
          <w:p w14:paraId="313E9954"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1.00</w:t>
            </w:r>
          </w:p>
        </w:tc>
        <w:tc>
          <w:tcPr>
            <w:tcW w:w="752" w:type="dxa"/>
            <w:hideMark/>
          </w:tcPr>
          <w:p w14:paraId="498CF6BE"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0.</w:t>
            </w:r>
            <w:r>
              <w:rPr>
                <w:rFonts w:ascii="Calibri" w:hAnsi="Calibri" w:cs="Calibri"/>
                <w:color w:val="000000"/>
                <w:sz w:val="20"/>
                <w:szCs w:val="20"/>
              </w:rPr>
              <w:t>78</w:t>
            </w:r>
          </w:p>
        </w:tc>
        <w:tc>
          <w:tcPr>
            <w:tcW w:w="1330" w:type="dxa"/>
            <w:noWrap/>
            <w:hideMark/>
          </w:tcPr>
          <w:p w14:paraId="3FE2BEF3"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117</w:t>
            </w:r>
          </w:p>
        </w:tc>
        <w:tc>
          <w:tcPr>
            <w:tcW w:w="1330" w:type="dxa"/>
            <w:noWrap/>
            <w:hideMark/>
          </w:tcPr>
          <w:p w14:paraId="78C447A4"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123.8</w:t>
            </w:r>
          </w:p>
        </w:tc>
        <w:tc>
          <w:tcPr>
            <w:tcW w:w="1263" w:type="dxa"/>
            <w:hideMark/>
          </w:tcPr>
          <w:p w14:paraId="1CFD56D7" w14:textId="77777777" w:rsidR="004B3C90" w:rsidRPr="00572495" w:rsidRDefault="004B3C90" w:rsidP="00A7321F">
            <w:pPr>
              <w:jc w:val="right"/>
              <w:rPr>
                <w:rFonts w:ascii="Calibri" w:hAnsi="Calibri" w:cs="Calibri"/>
                <w:i/>
                <w:iCs/>
                <w:color w:val="000000"/>
                <w:sz w:val="20"/>
                <w:szCs w:val="20"/>
              </w:rPr>
            </w:pPr>
            <w:r w:rsidRPr="00572495">
              <w:rPr>
                <w:rFonts w:ascii="Calibri" w:hAnsi="Calibri" w:cs="Calibri"/>
                <w:i/>
                <w:iCs/>
                <w:color w:val="000000"/>
                <w:sz w:val="20"/>
                <w:szCs w:val="20"/>
              </w:rPr>
              <w:t>150</w:t>
            </w:r>
          </w:p>
        </w:tc>
      </w:tr>
      <w:tr w:rsidR="004B3C90" w:rsidRPr="0065015D" w14:paraId="3B214E8A" w14:textId="77777777" w:rsidTr="004B3C90">
        <w:trPr>
          <w:trHeight w:val="321"/>
        </w:trPr>
        <w:tc>
          <w:tcPr>
            <w:tcW w:w="1260" w:type="dxa"/>
            <w:tcBorders>
              <w:bottom w:val="single" w:sz="4" w:space="0" w:color="auto"/>
            </w:tcBorders>
            <w:hideMark/>
          </w:tcPr>
          <w:p w14:paraId="1DD0A75E"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High</w:t>
            </w:r>
          </w:p>
        </w:tc>
        <w:tc>
          <w:tcPr>
            <w:tcW w:w="1080" w:type="dxa"/>
            <w:tcBorders>
              <w:bottom w:val="single" w:sz="4" w:space="0" w:color="auto"/>
            </w:tcBorders>
            <w:hideMark/>
          </w:tcPr>
          <w:p w14:paraId="68B189E7"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Rural</w:t>
            </w:r>
          </w:p>
        </w:tc>
        <w:tc>
          <w:tcPr>
            <w:tcW w:w="1350" w:type="dxa"/>
            <w:tcBorders>
              <w:bottom w:val="single" w:sz="4" w:space="0" w:color="auto"/>
            </w:tcBorders>
            <w:noWrap/>
            <w:hideMark/>
          </w:tcPr>
          <w:p w14:paraId="7E044B11" w14:textId="77777777" w:rsidR="004B3C90" w:rsidRPr="0065015D" w:rsidRDefault="004B3C90" w:rsidP="00A7321F">
            <w:pPr>
              <w:jc w:val="center"/>
              <w:rPr>
                <w:rFonts w:ascii="Calibri" w:hAnsi="Calibri" w:cs="Calibri"/>
                <w:color w:val="000000"/>
                <w:sz w:val="20"/>
                <w:szCs w:val="20"/>
              </w:rPr>
            </w:pPr>
            <w:r w:rsidRPr="0065015D">
              <w:rPr>
                <w:rFonts w:ascii="Calibri" w:hAnsi="Calibri" w:cs="Calibri"/>
                <w:color w:val="000000"/>
                <w:sz w:val="20"/>
                <w:szCs w:val="20"/>
              </w:rPr>
              <w:t>1000</w:t>
            </w:r>
          </w:p>
        </w:tc>
        <w:tc>
          <w:tcPr>
            <w:tcW w:w="1170" w:type="dxa"/>
            <w:tcBorders>
              <w:bottom w:val="single" w:sz="4" w:space="0" w:color="auto"/>
            </w:tcBorders>
            <w:hideMark/>
          </w:tcPr>
          <w:p w14:paraId="05C0B773"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0.05</w:t>
            </w:r>
          </w:p>
        </w:tc>
        <w:tc>
          <w:tcPr>
            <w:tcW w:w="1080" w:type="dxa"/>
            <w:tcBorders>
              <w:bottom w:val="single" w:sz="4" w:space="0" w:color="auto"/>
            </w:tcBorders>
            <w:hideMark/>
          </w:tcPr>
          <w:p w14:paraId="4D4A7C63"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1.01</w:t>
            </w:r>
          </w:p>
        </w:tc>
        <w:tc>
          <w:tcPr>
            <w:tcW w:w="752" w:type="dxa"/>
            <w:tcBorders>
              <w:bottom w:val="single" w:sz="4" w:space="0" w:color="auto"/>
            </w:tcBorders>
            <w:hideMark/>
          </w:tcPr>
          <w:p w14:paraId="3D92B1FD"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0.</w:t>
            </w:r>
            <w:r>
              <w:rPr>
                <w:rFonts w:ascii="Calibri" w:hAnsi="Calibri" w:cs="Calibri"/>
                <w:color w:val="000000"/>
                <w:sz w:val="20"/>
                <w:szCs w:val="20"/>
              </w:rPr>
              <w:t>78</w:t>
            </w:r>
          </w:p>
        </w:tc>
        <w:tc>
          <w:tcPr>
            <w:tcW w:w="1330" w:type="dxa"/>
            <w:tcBorders>
              <w:bottom w:val="single" w:sz="4" w:space="0" w:color="auto"/>
            </w:tcBorders>
            <w:noWrap/>
            <w:hideMark/>
          </w:tcPr>
          <w:p w14:paraId="3FC31073"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39</w:t>
            </w:r>
          </w:p>
        </w:tc>
        <w:tc>
          <w:tcPr>
            <w:tcW w:w="1330" w:type="dxa"/>
            <w:tcBorders>
              <w:bottom w:val="single" w:sz="4" w:space="0" w:color="auto"/>
            </w:tcBorders>
            <w:noWrap/>
            <w:hideMark/>
          </w:tcPr>
          <w:p w14:paraId="395AE7F1" w14:textId="77777777" w:rsidR="004B3C90" w:rsidRPr="0065015D" w:rsidRDefault="004B3C90" w:rsidP="00A7321F">
            <w:pPr>
              <w:jc w:val="right"/>
              <w:rPr>
                <w:rFonts w:ascii="Calibri" w:hAnsi="Calibri" w:cs="Calibri"/>
                <w:color w:val="000000"/>
                <w:sz w:val="20"/>
                <w:szCs w:val="20"/>
              </w:rPr>
            </w:pPr>
            <w:r>
              <w:rPr>
                <w:rFonts w:ascii="Calibri" w:hAnsi="Calibri" w:cs="Calibri"/>
                <w:color w:val="000000"/>
                <w:sz w:val="20"/>
                <w:szCs w:val="20"/>
              </w:rPr>
              <w:t>41.3</w:t>
            </w:r>
          </w:p>
        </w:tc>
        <w:tc>
          <w:tcPr>
            <w:tcW w:w="1263" w:type="dxa"/>
            <w:tcBorders>
              <w:bottom w:val="single" w:sz="4" w:space="0" w:color="auto"/>
            </w:tcBorders>
            <w:hideMark/>
          </w:tcPr>
          <w:p w14:paraId="6F80CC0F" w14:textId="77777777" w:rsidR="004B3C90" w:rsidRPr="00572495" w:rsidRDefault="004B3C90" w:rsidP="00A7321F">
            <w:pPr>
              <w:jc w:val="right"/>
              <w:rPr>
                <w:rFonts w:ascii="Calibri" w:hAnsi="Calibri" w:cs="Calibri"/>
                <w:i/>
                <w:iCs/>
                <w:color w:val="000000"/>
                <w:sz w:val="20"/>
                <w:szCs w:val="20"/>
              </w:rPr>
            </w:pPr>
            <w:r w:rsidRPr="00572495">
              <w:rPr>
                <w:rFonts w:ascii="Calibri" w:hAnsi="Calibri" w:cs="Calibri"/>
                <w:i/>
                <w:iCs/>
                <w:color w:val="000000"/>
                <w:sz w:val="20"/>
                <w:szCs w:val="20"/>
              </w:rPr>
              <w:t>50</w:t>
            </w:r>
          </w:p>
        </w:tc>
      </w:tr>
      <w:tr w:rsidR="004B3C90" w:rsidRPr="0065015D" w14:paraId="475F8F42" w14:textId="77777777" w:rsidTr="004B3C90">
        <w:trPr>
          <w:trHeight w:val="321"/>
        </w:trPr>
        <w:tc>
          <w:tcPr>
            <w:tcW w:w="1260" w:type="dxa"/>
            <w:tcBorders>
              <w:top w:val="single" w:sz="4" w:space="0" w:color="auto"/>
              <w:bottom w:val="single" w:sz="4" w:space="0" w:color="auto"/>
            </w:tcBorders>
            <w:hideMark/>
          </w:tcPr>
          <w:p w14:paraId="07CEDDFA" w14:textId="77777777" w:rsidR="004B3C90" w:rsidRPr="0065015D" w:rsidRDefault="004B3C90" w:rsidP="00A7321F">
            <w:pPr>
              <w:jc w:val="right"/>
              <w:rPr>
                <w:rFonts w:ascii="Calibri" w:hAnsi="Calibri" w:cs="Calibri"/>
                <w:color w:val="000000"/>
                <w:sz w:val="20"/>
                <w:szCs w:val="20"/>
              </w:rPr>
            </w:pPr>
          </w:p>
        </w:tc>
        <w:tc>
          <w:tcPr>
            <w:tcW w:w="1080" w:type="dxa"/>
            <w:tcBorders>
              <w:top w:val="single" w:sz="4" w:space="0" w:color="auto"/>
              <w:bottom w:val="single" w:sz="4" w:space="0" w:color="auto"/>
            </w:tcBorders>
            <w:hideMark/>
          </w:tcPr>
          <w:p w14:paraId="26266B21" w14:textId="77777777" w:rsidR="004B3C90" w:rsidRPr="0065015D" w:rsidRDefault="004B3C90" w:rsidP="00A7321F">
            <w:pPr>
              <w:jc w:val="right"/>
              <w:rPr>
                <w:rFonts w:ascii="Calibri" w:hAnsi="Calibri" w:cs="Calibri"/>
                <w:i/>
                <w:iCs/>
                <w:color w:val="000000"/>
                <w:sz w:val="20"/>
                <w:szCs w:val="20"/>
              </w:rPr>
            </w:pPr>
            <w:r w:rsidRPr="0065015D">
              <w:rPr>
                <w:rFonts w:ascii="Calibri" w:hAnsi="Calibri" w:cs="Calibri"/>
                <w:i/>
                <w:iCs/>
                <w:color w:val="000000"/>
                <w:sz w:val="20"/>
                <w:szCs w:val="20"/>
              </w:rPr>
              <w:t>Total:</w:t>
            </w:r>
          </w:p>
        </w:tc>
        <w:tc>
          <w:tcPr>
            <w:tcW w:w="1350" w:type="dxa"/>
            <w:tcBorders>
              <w:top w:val="single" w:sz="4" w:space="0" w:color="auto"/>
              <w:bottom w:val="single" w:sz="4" w:space="0" w:color="auto"/>
            </w:tcBorders>
            <w:hideMark/>
          </w:tcPr>
          <w:p w14:paraId="2AE8AA61" w14:textId="77777777" w:rsidR="004B3C90" w:rsidRPr="0065015D" w:rsidRDefault="004B3C90" w:rsidP="00A7321F">
            <w:pPr>
              <w:jc w:val="right"/>
              <w:rPr>
                <w:rFonts w:ascii="Calibri" w:hAnsi="Calibri" w:cs="Calibri"/>
                <w:i/>
                <w:iCs/>
                <w:color w:val="000000"/>
                <w:sz w:val="20"/>
                <w:szCs w:val="20"/>
              </w:rPr>
            </w:pPr>
          </w:p>
        </w:tc>
        <w:tc>
          <w:tcPr>
            <w:tcW w:w="1170" w:type="dxa"/>
            <w:tcBorders>
              <w:top w:val="single" w:sz="4" w:space="0" w:color="auto"/>
              <w:bottom w:val="single" w:sz="4" w:space="0" w:color="auto"/>
            </w:tcBorders>
            <w:hideMark/>
          </w:tcPr>
          <w:p w14:paraId="3ADD1977" w14:textId="77777777" w:rsidR="004B3C90" w:rsidRPr="0065015D" w:rsidRDefault="004B3C90" w:rsidP="00A7321F">
            <w:pPr>
              <w:jc w:val="right"/>
              <w:rPr>
                <w:rFonts w:ascii="Calibri" w:hAnsi="Calibri" w:cs="Calibri"/>
                <w:i/>
                <w:iCs/>
                <w:color w:val="000000"/>
                <w:sz w:val="20"/>
                <w:szCs w:val="20"/>
              </w:rPr>
            </w:pPr>
            <w:r w:rsidRPr="0065015D">
              <w:rPr>
                <w:rFonts w:ascii="Calibri" w:hAnsi="Calibri" w:cs="Calibri"/>
                <w:i/>
                <w:iCs/>
                <w:color w:val="000000"/>
                <w:sz w:val="20"/>
                <w:szCs w:val="20"/>
              </w:rPr>
              <w:t>1</w:t>
            </w:r>
          </w:p>
        </w:tc>
        <w:tc>
          <w:tcPr>
            <w:tcW w:w="1080" w:type="dxa"/>
            <w:tcBorders>
              <w:top w:val="single" w:sz="4" w:space="0" w:color="auto"/>
              <w:bottom w:val="single" w:sz="4" w:space="0" w:color="auto"/>
            </w:tcBorders>
            <w:hideMark/>
          </w:tcPr>
          <w:p w14:paraId="4F26B5FB" w14:textId="77777777" w:rsidR="004B3C90" w:rsidRPr="0065015D" w:rsidRDefault="004B3C90" w:rsidP="00A7321F">
            <w:pPr>
              <w:jc w:val="right"/>
              <w:rPr>
                <w:rFonts w:ascii="Calibri" w:hAnsi="Calibri" w:cs="Calibri"/>
                <w:i/>
                <w:iCs/>
                <w:color w:val="000000"/>
                <w:sz w:val="20"/>
                <w:szCs w:val="20"/>
              </w:rPr>
            </w:pPr>
          </w:p>
        </w:tc>
        <w:tc>
          <w:tcPr>
            <w:tcW w:w="752" w:type="dxa"/>
            <w:tcBorders>
              <w:top w:val="single" w:sz="4" w:space="0" w:color="auto"/>
              <w:bottom w:val="single" w:sz="4" w:space="0" w:color="auto"/>
            </w:tcBorders>
            <w:hideMark/>
          </w:tcPr>
          <w:p w14:paraId="1B205087" w14:textId="77777777" w:rsidR="004B3C90" w:rsidRPr="0065015D" w:rsidRDefault="004B3C90" w:rsidP="00A7321F">
            <w:pPr>
              <w:jc w:val="right"/>
              <w:rPr>
                <w:rFonts w:ascii="Calibri" w:hAnsi="Calibri" w:cs="Calibri"/>
                <w:i/>
                <w:iCs/>
                <w:color w:val="000000"/>
                <w:sz w:val="20"/>
                <w:szCs w:val="20"/>
              </w:rPr>
            </w:pPr>
          </w:p>
        </w:tc>
        <w:tc>
          <w:tcPr>
            <w:tcW w:w="1330" w:type="dxa"/>
            <w:tcBorders>
              <w:top w:val="single" w:sz="4" w:space="0" w:color="auto"/>
              <w:bottom w:val="single" w:sz="4" w:space="0" w:color="auto"/>
            </w:tcBorders>
            <w:hideMark/>
          </w:tcPr>
          <w:p w14:paraId="41BE0590" w14:textId="77777777" w:rsidR="004B3C90" w:rsidRPr="0065015D" w:rsidRDefault="004B3C90" w:rsidP="00A7321F">
            <w:pPr>
              <w:jc w:val="right"/>
              <w:rPr>
                <w:rFonts w:ascii="Calibri" w:hAnsi="Calibri" w:cs="Calibri"/>
                <w:i/>
                <w:iCs/>
                <w:color w:val="000000"/>
                <w:sz w:val="20"/>
                <w:szCs w:val="20"/>
              </w:rPr>
            </w:pPr>
            <w:r>
              <w:rPr>
                <w:rFonts w:ascii="Calibri" w:hAnsi="Calibri" w:cs="Calibri"/>
                <w:i/>
                <w:iCs/>
                <w:color w:val="000000"/>
                <w:sz w:val="20"/>
                <w:szCs w:val="20"/>
              </w:rPr>
              <w:t>945</w:t>
            </w:r>
          </w:p>
        </w:tc>
        <w:tc>
          <w:tcPr>
            <w:tcW w:w="1330" w:type="dxa"/>
            <w:tcBorders>
              <w:top w:val="single" w:sz="4" w:space="0" w:color="auto"/>
              <w:bottom w:val="single" w:sz="4" w:space="0" w:color="auto"/>
            </w:tcBorders>
            <w:noWrap/>
            <w:hideMark/>
          </w:tcPr>
          <w:p w14:paraId="31E839D5" w14:textId="77777777" w:rsidR="004B3C90" w:rsidRPr="0065015D" w:rsidRDefault="004B3C90" w:rsidP="00A7321F">
            <w:pPr>
              <w:jc w:val="right"/>
              <w:rPr>
                <w:rFonts w:ascii="Calibri" w:hAnsi="Calibri" w:cs="Calibri"/>
                <w:color w:val="000000"/>
                <w:sz w:val="20"/>
                <w:szCs w:val="20"/>
              </w:rPr>
            </w:pPr>
            <w:r w:rsidRPr="0065015D">
              <w:rPr>
                <w:rFonts w:ascii="Calibri" w:hAnsi="Calibri" w:cs="Calibri"/>
                <w:color w:val="000000"/>
                <w:sz w:val="20"/>
                <w:szCs w:val="20"/>
              </w:rPr>
              <w:t>1000</w:t>
            </w:r>
          </w:p>
        </w:tc>
        <w:tc>
          <w:tcPr>
            <w:tcW w:w="1263" w:type="dxa"/>
            <w:tcBorders>
              <w:top w:val="single" w:sz="4" w:space="0" w:color="auto"/>
              <w:bottom w:val="single" w:sz="4" w:space="0" w:color="auto"/>
            </w:tcBorders>
            <w:hideMark/>
          </w:tcPr>
          <w:p w14:paraId="34FF7606" w14:textId="77777777" w:rsidR="004B3C90" w:rsidRPr="00572495" w:rsidRDefault="004B3C90" w:rsidP="00A7321F">
            <w:pPr>
              <w:jc w:val="right"/>
              <w:rPr>
                <w:rFonts w:ascii="Calibri" w:hAnsi="Calibri" w:cs="Calibri"/>
                <w:i/>
                <w:iCs/>
                <w:color w:val="000000"/>
                <w:sz w:val="20"/>
                <w:szCs w:val="20"/>
              </w:rPr>
            </w:pPr>
            <w:r w:rsidRPr="00572495">
              <w:rPr>
                <w:rFonts w:ascii="Calibri" w:hAnsi="Calibri" w:cs="Calibri"/>
                <w:i/>
                <w:iCs/>
                <w:color w:val="000000"/>
                <w:sz w:val="20"/>
                <w:szCs w:val="20"/>
              </w:rPr>
              <w:t>1000</w:t>
            </w:r>
          </w:p>
        </w:tc>
      </w:tr>
    </w:tbl>
    <w:p w14:paraId="30D9F77D" w14:textId="39C51A03" w:rsidR="004B3C90" w:rsidRPr="004B3C90" w:rsidRDefault="004B3C90" w:rsidP="004B3C90">
      <w:pPr>
        <w:rPr>
          <w:rFonts w:ascii="Calibri" w:hAnsi="Calibri" w:cs="Calibri"/>
          <w:color w:val="1D1C1D"/>
          <w:sz w:val="20"/>
          <w:szCs w:val="20"/>
        </w:rPr>
      </w:pPr>
      <w:r w:rsidRPr="004B3C90">
        <w:rPr>
          <w:rFonts w:ascii="Calibri" w:hAnsi="Calibri" w:cs="Calibri"/>
          <w:color w:val="1D1C1D"/>
          <w:sz w:val="20"/>
          <w:szCs w:val="20"/>
        </w:rPr>
        <w:t>*The total year-country-age-sex stratum-specific T2D incidence estimates</w:t>
      </w:r>
      <w:r>
        <w:rPr>
          <w:rFonts w:ascii="Calibri" w:hAnsi="Calibri" w:cs="Calibri"/>
          <w:color w:val="1D1C1D"/>
          <w:sz w:val="20"/>
          <w:szCs w:val="20"/>
        </w:rPr>
        <w:t xml:space="preserve"> </w:t>
      </w:r>
      <w:r w:rsidRPr="004B3C90">
        <w:rPr>
          <w:rFonts w:ascii="Calibri" w:hAnsi="Calibri" w:cs="Calibri"/>
          <w:color w:val="1D1C1D"/>
          <w:sz w:val="20"/>
          <w:szCs w:val="20"/>
        </w:rPr>
        <w:t>were then multiplied by their respective population proportion, education</w:t>
      </w:r>
      <w:r>
        <w:rPr>
          <w:rFonts w:ascii="Calibri" w:hAnsi="Calibri" w:cs="Calibri"/>
          <w:color w:val="1D1C1D"/>
          <w:sz w:val="20"/>
          <w:szCs w:val="20"/>
        </w:rPr>
        <w:t xml:space="preserve"> level</w:t>
      </w:r>
      <w:r w:rsidRPr="004B3C90">
        <w:rPr>
          <w:rFonts w:ascii="Calibri" w:hAnsi="Calibri" w:cs="Calibri"/>
          <w:color w:val="1D1C1D"/>
          <w:sz w:val="20"/>
          <w:szCs w:val="20"/>
        </w:rPr>
        <w:t xml:space="preserve"> effect, and urban</w:t>
      </w:r>
      <w:r>
        <w:rPr>
          <w:rFonts w:ascii="Calibri" w:hAnsi="Calibri" w:cs="Calibri"/>
          <w:color w:val="1D1C1D"/>
          <w:sz w:val="20"/>
          <w:szCs w:val="20"/>
        </w:rPr>
        <w:t>icity</w:t>
      </w:r>
      <w:r w:rsidRPr="004B3C90">
        <w:rPr>
          <w:rFonts w:ascii="Calibri" w:hAnsi="Calibri" w:cs="Calibri"/>
          <w:color w:val="1D1C1D"/>
          <w:sz w:val="20"/>
          <w:szCs w:val="20"/>
        </w:rPr>
        <w:t xml:space="preserve"> effect for each of the six</w:t>
      </w:r>
      <w:r w:rsidRPr="004B3C90">
        <w:rPr>
          <w:rFonts w:ascii="Calibri" w:hAnsi="Calibri" w:cs="Calibri"/>
          <w:i/>
          <w:iCs/>
          <w:color w:val="1D1C1D"/>
          <w:sz w:val="20"/>
          <w:szCs w:val="20"/>
        </w:rPr>
        <w:t>, de-novo</w:t>
      </w:r>
      <w:r w:rsidRPr="004B3C90">
        <w:rPr>
          <w:rFonts w:ascii="Calibri" w:hAnsi="Calibri" w:cs="Calibri"/>
          <w:color w:val="1D1C1D"/>
          <w:sz w:val="20"/>
          <w:szCs w:val="20"/>
        </w:rPr>
        <w:t xml:space="preserve"> strata to obtain raw, fully proportioned burden estimate</w:t>
      </w:r>
      <w:r>
        <w:rPr>
          <w:rFonts w:ascii="Calibri" w:hAnsi="Calibri" w:cs="Calibri"/>
          <w:color w:val="1D1C1D"/>
          <w:sz w:val="20"/>
          <w:szCs w:val="20"/>
        </w:rPr>
        <w:t>s</w:t>
      </w:r>
      <w:r w:rsidRPr="004B3C90">
        <w:rPr>
          <w:rFonts w:ascii="Calibri" w:hAnsi="Calibri" w:cs="Calibri"/>
          <w:color w:val="1D1C1D"/>
          <w:sz w:val="20"/>
          <w:szCs w:val="20"/>
        </w:rPr>
        <w:t xml:space="preserve">. These values were then scaled to the total stratum </w:t>
      </w:r>
      <w:r>
        <w:rPr>
          <w:rFonts w:ascii="Calibri" w:hAnsi="Calibri" w:cs="Calibri"/>
          <w:color w:val="1D1C1D"/>
          <w:sz w:val="20"/>
          <w:szCs w:val="20"/>
        </w:rPr>
        <w:t xml:space="preserve">T2D </w:t>
      </w:r>
      <w:r w:rsidRPr="004B3C90">
        <w:rPr>
          <w:rFonts w:ascii="Calibri" w:hAnsi="Calibri" w:cs="Calibri"/>
          <w:color w:val="1D1C1D"/>
          <w:sz w:val="20"/>
          <w:szCs w:val="20"/>
        </w:rPr>
        <w:t>burden estimate to prevent under- or overestimation of the absolute number of T2D cases globally.</w:t>
      </w:r>
    </w:p>
    <w:p w14:paraId="4E5932E8" w14:textId="34D2D848" w:rsidR="004B3C90" w:rsidRPr="004B3C90" w:rsidRDefault="004B3C90" w:rsidP="004B3C90">
      <w:pPr>
        <w:rPr>
          <w:rFonts w:ascii="Calibri" w:hAnsi="Calibri" w:cs="Calibri"/>
          <w:sz w:val="20"/>
          <w:szCs w:val="20"/>
        </w:rPr>
      </w:pPr>
      <w:r w:rsidRPr="004B3C90">
        <w:rPr>
          <w:rFonts w:ascii="Calibri" w:hAnsi="Calibri" w:cs="Calibri"/>
          <w:sz w:val="20"/>
          <w:szCs w:val="20"/>
        </w:rPr>
        <w:t xml:space="preserve">†GDD definition of education level definition as follows- Low(1) : 0 - &lt; 6 years completed; Medium (Secondary): 7-11 years completed; High (Tertiary): </w:t>
      </w:r>
      <w:r w:rsidRPr="004B3C90">
        <w:rPr>
          <w:rFonts w:ascii="Calibri" w:hAnsi="Calibri" w:cs="Calibri"/>
          <w:color w:val="000000"/>
          <w:sz w:val="20"/>
          <w:szCs w:val="20"/>
        </w:rPr>
        <w:sym w:font="Symbol" w:char="F0B3"/>
      </w:r>
      <w:r w:rsidRPr="004B3C90">
        <w:rPr>
          <w:rFonts w:ascii="Calibri" w:hAnsi="Calibri" w:cs="Calibri"/>
          <w:sz w:val="20"/>
          <w:szCs w:val="20"/>
        </w:rPr>
        <w:t xml:space="preserve">12 years completed. </w:t>
      </w:r>
    </w:p>
    <w:p w14:paraId="1A1CD357" w14:textId="39A00CE7" w:rsidR="004B3C90" w:rsidRPr="004B3C90" w:rsidRDefault="004B3C90" w:rsidP="004B3C90">
      <w:pPr>
        <w:spacing w:line="480" w:lineRule="auto"/>
        <w:rPr>
          <w:rFonts w:ascii="Calibri" w:hAnsi="Calibri" w:cs="Arial"/>
          <w:color w:val="000000" w:themeColor="text1"/>
          <w:sz w:val="20"/>
          <w:szCs w:val="20"/>
        </w:rPr>
      </w:pPr>
      <w:r>
        <w:rPr>
          <w:rFonts w:ascii="Calibri" w:hAnsi="Calibri" w:cs="Calibri"/>
          <w:color w:val="000000"/>
          <w:sz w:val="20"/>
          <w:szCs w:val="20"/>
        </w:rPr>
        <w:t>T2D, type II diabetes</w:t>
      </w:r>
    </w:p>
    <w:p w14:paraId="5EE481C0" w14:textId="77777777" w:rsidR="004B3C90" w:rsidRPr="004B3C90" w:rsidRDefault="004B3C90" w:rsidP="004B3C90">
      <w:pPr>
        <w:spacing w:line="480" w:lineRule="auto"/>
        <w:rPr>
          <w:rFonts w:ascii="Calibri" w:hAnsi="Calibri" w:cs="Arial"/>
          <w:color w:val="000000" w:themeColor="text1"/>
          <w:sz w:val="20"/>
          <w:szCs w:val="20"/>
        </w:rPr>
      </w:pPr>
    </w:p>
    <w:p w14:paraId="6520896B" w14:textId="77777777" w:rsidR="004B3C90" w:rsidRDefault="004B3C90" w:rsidP="00F62426">
      <w:pPr>
        <w:rPr>
          <w:rFonts w:ascii="Calibri" w:hAnsi="Calibri" w:cs="Calibri"/>
          <w:color w:val="000000"/>
          <w:sz w:val="20"/>
          <w:szCs w:val="20"/>
        </w:rPr>
        <w:sectPr w:rsidR="004B3C90" w:rsidSect="004B3C90">
          <w:pgSz w:w="12240" w:h="15840"/>
          <w:pgMar w:top="1440" w:right="1440" w:bottom="1440" w:left="1440" w:header="720" w:footer="720" w:gutter="0"/>
          <w:cols w:space="720"/>
          <w:docGrid w:linePitch="360"/>
        </w:sectPr>
      </w:pPr>
    </w:p>
    <w:p w14:paraId="2049DE8B" w14:textId="3B66283A" w:rsidR="00201009" w:rsidRPr="00201009" w:rsidRDefault="004B3C90" w:rsidP="00201009">
      <w:pPr>
        <w:rPr>
          <w:rFonts w:ascii="Calibri" w:hAnsi="Calibri" w:cs="Calibri"/>
          <w:sz w:val="22"/>
          <w:szCs w:val="22"/>
        </w:rPr>
      </w:pPr>
      <w:r>
        <w:rPr>
          <w:noProof/>
        </w:rPr>
        <w:lastRenderedPageBreak/>
        <mc:AlternateContent>
          <mc:Choice Requires="wps">
            <w:drawing>
              <wp:anchor distT="0" distB="0" distL="114300" distR="114300" simplePos="0" relativeHeight="251788288" behindDoc="0" locked="0" layoutInCell="1" allowOverlap="1" wp14:anchorId="173CF6D2" wp14:editId="3D5292CC">
                <wp:simplePos x="0" y="0"/>
                <wp:positionH relativeFrom="column">
                  <wp:posOffset>-111125</wp:posOffset>
                </wp:positionH>
                <wp:positionV relativeFrom="paragraph">
                  <wp:posOffset>87351</wp:posOffset>
                </wp:positionV>
                <wp:extent cx="6471920" cy="468351"/>
                <wp:effectExtent l="0" t="0" r="5080" b="190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1920" cy="468351"/>
                        </a:xfrm>
                        <a:prstGeom prst="rect">
                          <a:avLst/>
                        </a:prstGeom>
                        <a:solidFill>
                          <a:schemeClr val="lt1"/>
                        </a:solidFill>
                        <a:ln w="6350">
                          <a:noFill/>
                        </a:ln>
                      </wps:spPr>
                      <wps:txbx>
                        <w:txbxContent>
                          <w:p w14:paraId="628121D6" w14:textId="22DF3BAF" w:rsidR="00877369" w:rsidRPr="00B0760D" w:rsidRDefault="00877369" w:rsidP="00877369">
                            <w:pPr>
                              <w:rPr>
                                <w:rFonts w:ascii="Calibri" w:hAnsi="Calibri" w:cs="Calibri"/>
                                <w:b/>
                                <w:bCs/>
                                <w:sz w:val="22"/>
                                <w:szCs w:val="22"/>
                              </w:rPr>
                            </w:pPr>
                            <w:r w:rsidRPr="00B0760D">
                              <w:rPr>
                                <w:rFonts w:ascii="Calibri" w:hAnsi="Calibri" w:cs="Calibri"/>
                                <w:b/>
                                <w:bCs/>
                                <w:sz w:val="22"/>
                                <w:szCs w:val="22"/>
                              </w:rPr>
                              <w:t xml:space="preserve">Table </w:t>
                            </w:r>
                            <w:r w:rsidR="002B0FA2">
                              <w:rPr>
                                <w:rFonts w:ascii="Calibri" w:hAnsi="Calibri" w:cs="Calibri"/>
                                <w:b/>
                                <w:bCs/>
                                <w:sz w:val="22"/>
                                <w:szCs w:val="22"/>
                              </w:rPr>
                              <w:t>S1</w:t>
                            </w:r>
                            <w:r w:rsidR="004B3C90">
                              <w:rPr>
                                <w:rFonts w:ascii="Calibri" w:hAnsi="Calibri" w:cs="Calibri"/>
                                <w:b/>
                                <w:bCs/>
                                <w:sz w:val="22"/>
                                <w:szCs w:val="22"/>
                              </w:rPr>
                              <w:t>2</w:t>
                            </w:r>
                            <w:r w:rsidRPr="00B0760D">
                              <w:rPr>
                                <w:rFonts w:ascii="Calibri" w:hAnsi="Calibri" w:cs="Calibri"/>
                                <w:b/>
                                <w:bCs/>
                                <w:sz w:val="22"/>
                                <w:szCs w:val="22"/>
                              </w:rPr>
                              <w:t>. Absolute burden of T2D incidence attributable to suboptimal diet at the global, world region, and national level in 1990 and 2018</w:t>
                            </w:r>
                          </w:p>
                          <w:p w14:paraId="30976194" w14:textId="77777777" w:rsidR="00877369" w:rsidRPr="00B0760D" w:rsidRDefault="00877369">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CF6D2" id="_x0000_t202" coordsize="21600,21600" o:spt="202" path="m,l,21600r21600,l21600,xe">
                <v:stroke joinstyle="miter"/>
                <v:path gradientshapeok="t" o:connecttype="rect"/>
              </v:shapetype>
              <v:shape id="Text Box 53" o:spid="_x0000_s1026" type="#_x0000_t202" style="position:absolute;margin-left:-8.75pt;margin-top:6.9pt;width:509.6pt;height:36.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" fillcolor="white [3201]" stroked="f" strokeweight=".5pt">
                <v:textbox>
                  <w:txbxContent>
                    <w:p w14:paraId="628121D6" w14:textId="22DF3BAF" w:rsidR="00877369" w:rsidRPr="00B0760D" w:rsidRDefault="00877369" w:rsidP="00877369">
                      <w:pPr>
                        <w:rPr>
                          <w:rFonts w:ascii="Calibri" w:hAnsi="Calibri" w:cs="Calibri"/>
                          <w:b/>
                          <w:bCs/>
                          <w:sz w:val="22"/>
                          <w:szCs w:val="22"/>
                        </w:rPr>
                      </w:pPr>
                      <w:r w:rsidRPr="00B0760D">
                        <w:rPr>
                          <w:rFonts w:ascii="Calibri" w:hAnsi="Calibri" w:cs="Calibri"/>
                          <w:b/>
                          <w:bCs/>
                          <w:sz w:val="22"/>
                          <w:szCs w:val="22"/>
                        </w:rPr>
                        <w:t xml:space="preserve">Table </w:t>
                      </w:r>
                      <w:r w:rsidR="002B0FA2">
                        <w:rPr>
                          <w:rFonts w:ascii="Calibri" w:hAnsi="Calibri" w:cs="Calibri"/>
                          <w:b/>
                          <w:bCs/>
                          <w:sz w:val="22"/>
                          <w:szCs w:val="22"/>
                        </w:rPr>
                        <w:t>S1</w:t>
                      </w:r>
                      <w:r w:rsidR="004B3C90">
                        <w:rPr>
                          <w:rFonts w:ascii="Calibri" w:hAnsi="Calibri" w:cs="Calibri"/>
                          <w:b/>
                          <w:bCs/>
                          <w:sz w:val="22"/>
                          <w:szCs w:val="22"/>
                        </w:rPr>
                        <w:t>2</w:t>
                      </w:r>
                      <w:r w:rsidRPr="00B0760D">
                        <w:rPr>
                          <w:rFonts w:ascii="Calibri" w:hAnsi="Calibri" w:cs="Calibri"/>
                          <w:b/>
                          <w:bCs/>
                          <w:sz w:val="22"/>
                          <w:szCs w:val="22"/>
                        </w:rPr>
                        <w:t>. Absolute burden of T2D incidence attributable to suboptimal diet at the global, world region, and national level in 1990 and 2018</w:t>
                      </w:r>
                    </w:p>
                    <w:p w14:paraId="30976194" w14:textId="77777777" w:rsidR="00877369" w:rsidRPr="00B0760D" w:rsidRDefault="00877369">
                      <w:pPr>
                        <w:rPr>
                          <w:b/>
                          <w:bCs/>
                        </w:rPr>
                      </w:pPr>
                    </w:p>
                  </w:txbxContent>
                </v:textbox>
              </v:shape>
            </w:pict>
          </mc:Fallback>
        </mc:AlternateContent>
      </w:r>
    </w:p>
    <w:tbl>
      <w:tblPr>
        <w:tblW w:w="10260" w:type="dxa"/>
        <w:tblInd w:w="-180" w:type="dxa"/>
        <w:tblLook w:val="04A0" w:firstRow="1" w:lastRow="0" w:firstColumn="1" w:lastColumn="0" w:noHBand="0" w:noVBand="1"/>
      </w:tblPr>
      <w:tblGrid>
        <w:gridCol w:w="3360"/>
        <w:gridCol w:w="3243"/>
        <w:gridCol w:w="3657"/>
      </w:tblGrid>
      <w:tr w:rsidR="00877369" w:rsidRPr="00201009" w14:paraId="6BC882EE" w14:textId="77777777" w:rsidTr="00877369">
        <w:trPr>
          <w:trHeight w:val="639"/>
          <w:tblHeader/>
        </w:trPr>
        <w:tc>
          <w:tcPr>
            <w:tcW w:w="10260" w:type="dxa"/>
            <w:gridSpan w:val="3"/>
            <w:tcBorders>
              <w:left w:val="nil"/>
              <w:bottom w:val="single" w:sz="4" w:space="0" w:color="auto"/>
              <w:right w:val="nil"/>
            </w:tcBorders>
            <w:shd w:val="clear" w:color="auto" w:fill="auto"/>
            <w:noWrap/>
            <w:vAlign w:val="bottom"/>
          </w:tcPr>
          <w:p w14:paraId="2F019BF3" w14:textId="7C82A7A4" w:rsidR="00877369" w:rsidRPr="00B0760D" w:rsidRDefault="00877369" w:rsidP="00877369">
            <w:pPr>
              <w:rPr>
                <w:rFonts w:ascii="Calibri" w:hAnsi="Calibri" w:cs="Calibri"/>
                <w:b/>
                <w:bCs/>
                <w:sz w:val="22"/>
                <w:szCs w:val="22"/>
              </w:rPr>
            </w:pPr>
            <w:r w:rsidRPr="00B0760D">
              <w:rPr>
                <w:rFonts w:ascii="Calibri" w:hAnsi="Calibri" w:cs="Calibri"/>
                <w:b/>
                <w:bCs/>
                <w:sz w:val="22"/>
                <w:szCs w:val="22"/>
              </w:rPr>
              <w:t>Table S</w:t>
            </w:r>
            <w:r w:rsidR="002B0FA2">
              <w:rPr>
                <w:rFonts w:ascii="Calibri" w:hAnsi="Calibri" w:cs="Calibri"/>
                <w:b/>
                <w:bCs/>
                <w:sz w:val="22"/>
                <w:szCs w:val="22"/>
              </w:rPr>
              <w:t>1</w:t>
            </w:r>
            <w:r w:rsidR="004B3C90">
              <w:rPr>
                <w:rFonts w:ascii="Calibri" w:hAnsi="Calibri" w:cs="Calibri"/>
                <w:b/>
                <w:bCs/>
                <w:sz w:val="22"/>
                <w:szCs w:val="22"/>
              </w:rPr>
              <w:t>2</w:t>
            </w:r>
            <w:r w:rsidRPr="00B0760D">
              <w:rPr>
                <w:rFonts w:ascii="Calibri" w:hAnsi="Calibri" w:cs="Calibri"/>
                <w:b/>
                <w:bCs/>
                <w:sz w:val="22"/>
                <w:szCs w:val="22"/>
              </w:rPr>
              <w:t>. Absolute burden of T2D incidence attributable to suboptimal diet at the global, world region, and national level in 1990 and 2018, continued</w:t>
            </w:r>
          </w:p>
        </w:tc>
      </w:tr>
      <w:tr w:rsidR="00201009" w:rsidRPr="00201009" w14:paraId="119AA81A" w14:textId="77777777" w:rsidTr="00877369">
        <w:trPr>
          <w:trHeight w:val="320"/>
          <w:tblHeader/>
        </w:trPr>
        <w:tc>
          <w:tcPr>
            <w:tcW w:w="3360" w:type="dxa"/>
            <w:tcBorders>
              <w:top w:val="single" w:sz="4" w:space="0" w:color="auto"/>
              <w:left w:val="nil"/>
              <w:bottom w:val="nil"/>
              <w:right w:val="nil"/>
            </w:tcBorders>
            <w:shd w:val="clear" w:color="auto" w:fill="auto"/>
            <w:noWrap/>
            <w:vAlign w:val="bottom"/>
            <w:hideMark/>
          </w:tcPr>
          <w:p w14:paraId="505A987F" w14:textId="0A078764" w:rsidR="00201009" w:rsidRPr="00201009" w:rsidRDefault="00201009" w:rsidP="00201009"/>
        </w:tc>
        <w:tc>
          <w:tcPr>
            <w:tcW w:w="6900" w:type="dxa"/>
            <w:gridSpan w:val="2"/>
            <w:tcBorders>
              <w:top w:val="single" w:sz="4" w:space="0" w:color="auto"/>
              <w:left w:val="nil"/>
              <w:bottom w:val="single" w:sz="4" w:space="0" w:color="auto"/>
              <w:right w:val="nil"/>
            </w:tcBorders>
            <w:shd w:val="clear" w:color="auto" w:fill="auto"/>
            <w:noWrap/>
            <w:vAlign w:val="bottom"/>
            <w:hideMark/>
          </w:tcPr>
          <w:p w14:paraId="3E9913D5" w14:textId="54B2A586" w:rsidR="00201009" w:rsidRPr="00201009" w:rsidRDefault="00201009" w:rsidP="00201009">
            <w:pPr>
              <w:jc w:val="center"/>
              <w:rPr>
                <w:rFonts w:ascii="Calibri" w:hAnsi="Calibri" w:cs="Calibri"/>
                <w:b/>
                <w:bCs/>
                <w:color w:val="000000"/>
                <w:sz w:val="20"/>
                <w:szCs w:val="20"/>
              </w:rPr>
            </w:pPr>
            <w:r w:rsidRPr="00201009">
              <w:rPr>
                <w:rFonts w:ascii="Calibri" w:hAnsi="Calibri" w:cs="Calibri"/>
                <w:b/>
                <w:bCs/>
                <w:color w:val="000000"/>
                <w:sz w:val="20"/>
                <w:szCs w:val="20"/>
              </w:rPr>
              <w:t>Absolute</w:t>
            </w:r>
            <w:r w:rsidR="00FE62E6" w:rsidRPr="00B0760D">
              <w:rPr>
                <w:rFonts w:ascii="Calibri" w:hAnsi="Calibri" w:cs="Calibri"/>
                <w:b/>
                <w:bCs/>
                <w:color w:val="000000"/>
                <w:sz w:val="20"/>
                <w:szCs w:val="20"/>
              </w:rPr>
              <w:t xml:space="preserve"> </w:t>
            </w:r>
            <w:proofErr w:type="gramStart"/>
            <w:r w:rsidR="00FE62E6" w:rsidRPr="00B0760D">
              <w:rPr>
                <w:rFonts w:ascii="Calibri" w:hAnsi="Calibri" w:cs="Calibri"/>
                <w:b/>
                <w:bCs/>
                <w:color w:val="000000"/>
                <w:sz w:val="20"/>
                <w:szCs w:val="20"/>
              </w:rPr>
              <w:t>d</w:t>
            </w:r>
            <w:r w:rsidRPr="00B0760D">
              <w:rPr>
                <w:rFonts w:ascii="Calibri" w:hAnsi="Calibri" w:cs="Calibri"/>
                <w:b/>
                <w:bCs/>
                <w:color w:val="000000"/>
                <w:sz w:val="20"/>
                <w:szCs w:val="20"/>
              </w:rPr>
              <w:t>iet-</w:t>
            </w:r>
            <w:r w:rsidR="00FE62E6" w:rsidRPr="00B0760D">
              <w:rPr>
                <w:rFonts w:ascii="Calibri" w:hAnsi="Calibri" w:cs="Calibri"/>
                <w:b/>
                <w:bCs/>
                <w:color w:val="000000"/>
                <w:sz w:val="20"/>
                <w:szCs w:val="20"/>
              </w:rPr>
              <w:t>a</w:t>
            </w:r>
            <w:r w:rsidRPr="00B0760D">
              <w:rPr>
                <w:rFonts w:ascii="Calibri" w:hAnsi="Calibri" w:cs="Calibri"/>
                <w:b/>
                <w:bCs/>
                <w:color w:val="000000"/>
                <w:sz w:val="20"/>
                <w:szCs w:val="20"/>
              </w:rPr>
              <w:t>ttributable</w:t>
            </w:r>
            <w:proofErr w:type="gramEnd"/>
            <w:r w:rsidRPr="00B0760D">
              <w:rPr>
                <w:rFonts w:ascii="Calibri" w:hAnsi="Calibri" w:cs="Calibri"/>
                <w:b/>
                <w:bCs/>
                <w:color w:val="000000"/>
                <w:sz w:val="20"/>
                <w:szCs w:val="20"/>
              </w:rPr>
              <w:t xml:space="preserve"> T2D </w:t>
            </w:r>
            <w:r w:rsidR="00FE62E6" w:rsidRPr="00B0760D">
              <w:rPr>
                <w:rFonts w:ascii="Calibri" w:hAnsi="Calibri" w:cs="Calibri"/>
                <w:b/>
                <w:bCs/>
                <w:color w:val="000000"/>
                <w:sz w:val="20"/>
                <w:szCs w:val="20"/>
              </w:rPr>
              <w:t>c</w:t>
            </w:r>
            <w:r w:rsidRPr="00B0760D">
              <w:rPr>
                <w:rFonts w:ascii="Calibri" w:hAnsi="Calibri" w:cs="Calibri"/>
                <w:b/>
                <w:bCs/>
                <w:color w:val="000000"/>
                <w:sz w:val="20"/>
                <w:szCs w:val="20"/>
              </w:rPr>
              <w:t>ases, n (95% UI)</w:t>
            </w:r>
          </w:p>
        </w:tc>
      </w:tr>
      <w:tr w:rsidR="00201009" w:rsidRPr="00201009" w14:paraId="315CEADD" w14:textId="77777777" w:rsidTr="00877369">
        <w:trPr>
          <w:trHeight w:val="320"/>
          <w:tblHeader/>
        </w:trPr>
        <w:tc>
          <w:tcPr>
            <w:tcW w:w="3360" w:type="dxa"/>
            <w:tcBorders>
              <w:top w:val="nil"/>
              <w:left w:val="nil"/>
              <w:bottom w:val="single" w:sz="4" w:space="0" w:color="auto"/>
              <w:right w:val="nil"/>
            </w:tcBorders>
            <w:shd w:val="clear" w:color="auto" w:fill="auto"/>
            <w:noWrap/>
            <w:vAlign w:val="bottom"/>
            <w:hideMark/>
          </w:tcPr>
          <w:p w14:paraId="752F9920" w14:textId="56E785AE"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 </w:t>
            </w:r>
          </w:p>
        </w:tc>
        <w:tc>
          <w:tcPr>
            <w:tcW w:w="3243" w:type="dxa"/>
            <w:tcBorders>
              <w:top w:val="nil"/>
              <w:left w:val="nil"/>
              <w:bottom w:val="single" w:sz="4" w:space="0" w:color="auto"/>
              <w:right w:val="nil"/>
            </w:tcBorders>
            <w:shd w:val="clear" w:color="auto" w:fill="auto"/>
            <w:noWrap/>
            <w:vAlign w:val="bottom"/>
            <w:hideMark/>
          </w:tcPr>
          <w:p w14:paraId="3E125CDB" w14:textId="3BCD2462" w:rsidR="00201009" w:rsidRPr="00201009" w:rsidRDefault="00201009" w:rsidP="00201009">
            <w:pPr>
              <w:jc w:val="center"/>
              <w:rPr>
                <w:rFonts w:ascii="Calibri" w:hAnsi="Calibri" w:cs="Calibri"/>
                <w:b/>
                <w:bCs/>
                <w:color w:val="000000"/>
                <w:sz w:val="20"/>
                <w:szCs w:val="20"/>
              </w:rPr>
            </w:pPr>
            <w:r w:rsidRPr="00201009">
              <w:rPr>
                <w:rFonts w:ascii="Calibri" w:hAnsi="Calibri" w:cs="Calibri"/>
                <w:b/>
                <w:bCs/>
                <w:color w:val="000000"/>
                <w:sz w:val="20"/>
                <w:szCs w:val="20"/>
              </w:rPr>
              <w:t>1990</w:t>
            </w:r>
          </w:p>
        </w:tc>
        <w:tc>
          <w:tcPr>
            <w:tcW w:w="3657" w:type="dxa"/>
            <w:tcBorders>
              <w:top w:val="nil"/>
              <w:left w:val="nil"/>
              <w:bottom w:val="single" w:sz="4" w:space="0" w:color="auto"/>
              <w:right w:val="nil"/>
            </w:tcBorders>
            <w:shd w:val="clear" w:color="auto" w:fill="auto"/>
            <w:noWrap/>
            <w:vAlign w:val="bottom"/>
            <w:hideMark/>
          </w:tcPr>
          <w:p w14:paraId="61811DB1" w14:textId="77777777" w:rsidR="00201009" w:rsidRPr="00201009" w:rsidRDefault="00201009" w:rsidP="00201009">
            <w:pPr>
              <w:jc w:val="center"/>
              <w:rPr>
                <w:rFonts w:ascii="Calibri" w:hAnsi="Calibri" w:cs="Calibri"/>
                <w:b/>
                <w:bCs/>
                <w:color w:val="000000"/>
                <w:sz w:val="20"/>
                <w:szCs w:val="20"/>
              </w:rPr>
            </w:pPr>
            <w:r w:rsidRPr="00201009">
              <w:rPr>
                <w:rFonts w:ascii="Calibri" w:hAnsi="Calibri" w:cs="Calibri"/>
                <w:b/>
                <w:bCs/>
                <w:color w:val="000000"/>
                <w:sz w:val="20"/>
                <w:szCs w:val="20"/>
              </w:rPr>
              <w:t>2018</w:t>
            </w:r>
          </w:p>
        </w:tc>
      </w:tr>
      <w:tr w:rsidR="00201009" w:rsidRPr="00201009" w14:paraId="7DEF7A92" w14:textId="77777777" w:rsidTr="00201009">
        <w:trPr>
          <w:trHeight w:val="320"/>
        </w:trPr>
        <w:tc>
          <w:tcPr>
            <w:tcW w:w="3360" w:type="dxa"/>
            <w:tcBorders>
              <w:top w:val="nil"/>
              <w:left w:val="nil"/>
              <w:bottom w:val="nil"/>
              <w:right w:val="nil"/>
            </w:tcBorders>
            <w:shd w:val="clear" w:color="auto" w:fill="auto"/>
            <w:noWrap/>
            <w:vAlign w:val="bottom"/>
            <w:hideMark/>
          </w:tcPr>
          <w:p w14:paraId="54AAF8C6" w14:textId="5A4B14F1" w:rsidR="00201009" w:rsidRPr="00201009" w:rsidRDefault="00201009" w:rsidP="00201009">
            <w:pPr>
              <w:rPr>
                <w:rFonts w:ascii="Calibri" w:hAnsi="Calibri" w:cs="Calibri"/>
                <w:b/>
                <w:bCs/>
                <w:color w:val="000000"/>
                <w:sz w:val="20"/>
                <w:szCs w:val="20"/>
              </w:rPr>
            </w:pPr>
            <w:r w:rsidRPr="00201009">
              <w:rPr>
                <w:rFonts w:ascii="Calibri" w:hAnsi="Calibri" w:cs="Calibri"/>
                <w:b/>
                <w:bCs/>
                <w:color w:val="000000"/>
                <w:sz w:val="20"/>
                <w:szCs w:val="20"/>
              </w:rPr>
              <w:t>World</w:t>
            </w:r>
          </w:p>
        </w:tc>
        <w:tc>
          <w:tcPr>
            <w:tcW w:w="3243" w:type="dxa"/>
            <w:tcBorders>
              <w:top w:val="nil"/>
              <w:left w:val="nil"/>
              <w:bottom w:val="nil"/>
              <w:right w:val="nil"/>
            </w:tcBorders>
            <w:shd w:val="clear" w:color="auto" w:fill="auto"/>
            <w:noWrap/>
            <w:vAlign w:val="bottom"/>
            <w:hideMark/>
          </w:tcPr>
          <w:p w14:paraId="3E16B1A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5469473 (5342120-5613960)</w:t>
            </w:r>
          </w:p>
        </w:tc>
        <w:tc>
          <w:tcPr>
            <w:tcW w:w="3657" w:type="dxa"/>
            <w:tcBorders>
              <w:top w:val="nil"/>
              <w:left w:val="nil"/>
              <w:bottom w:val="nil"/>
              <w:right w:val="nil"/>
            </w:tcBorders>
            <w:shd w:val="clear" w:color="auto" w:fill="auto"/>
            <w:noWrap/>
            <w:vAlign w:val="bottom"/>
            <w:hideMark/>
          </w:tcPr>
          <w:p w14:paraId="07A91DF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14099462 (13806587-14417304)</w:t>
            </w:r>
          </w:p>
        </w:tc>
      </w:tr>
      <w:tr w:rsidR="00201009" w:rsidRPr="00201009" w14:paraId="6652D34E" w14:textId="77777777" w:rsidTr="00201009">
        <w:trPr>
          <w:trHeight w:val="320"/>
        </w:trPr>
        <w:tc>
          <w:tcPr>
            <w:tcW w:w="3360" w:type="dxa"/>
            <w:tcBorders>
              <w:top w:val="nil"/>
              <w:left w:val="nil"/>
              <w:bottom w:val="nil"/>
              <w:right w:val="nil"/>
            </w:tcBorders>
            <w:shd w:val="clear" w:color="auto" w:fill="auto"/>
            <w:noWrap/>
            <w:vAlign w:val="bottom"/>
            <w:hideMark/>
          </w:tcPr>
          <w:p w14:paraId="673E3E2E" w14:textId="77777777" w:rsidR="00201009" w:rsidRPr="00201009" w:rsidRDefault="00201009" w:rsidP="00201009">
            <w:pPr>
              <w:rPr>
                <w:rFonts w:ascii="Calibri" w:hAnsi="Calibri" w:cs="Calibri"/>
                <w:b/>
                <w:bCs/>
                <w:color w:val="000000"/>
                <w:sz w:val="20"/>
                <w:szCs w:val="20"/>
              </w:rPr>
            </w:pPr>
            <w:r w:rsidRPr="00201009">
              <w:rPr>
                <w:rFonts w:ascii="Calibri" w:hAnsi="Calibri" w:cs="Calibri"/>
                <w:b/>
                <w:bCs/>
                <w:color w:val="000000"/>
                <w:sz w:val="20"/>
                <w:szCs w:val="20"/>
              </w:rPr>
              <w:t>World Region</w:t>
            </w:r>
          </w:p>
        </w:tc>
        <w:tc>
          <w:tcPr>
            <w:tcW w:w="3243" w:type="dxa"/>
            <w:tcBorders>
              <w:top w:val="nil"/>
              <w:left w:val="nil"/>
              <w:bottom w:val="nil"/>
              <w:right w:val="nil"/>
            </w:tcBorders>
            <w:shd w:val="clear" w:color="auto" w:fill="auto"/>
            <w:noWrap/>
            <w:vAlign w:val="bottom"/>
            <w:hideMark/>
          </w:tcPr>
          <w:p w14:paraId="59E45063" w14:textId="77777777" w:rsidR="00201009" w:rsidRPr="00201009" w:rsidRDefault="00201009" w:rsidP="00201009">
            <w:pPr>
              <w:rPr>
                <w:rFonts w:ascii="Calibri" w:hAnsi="Calibri" w:cs="Calibri"/>
                <w:b/>
                <w:bCs/>
                <w:color w:val="000000"/>
                <w:sz w:val="20"/>
                <w:szCs w:val="20"/>
              </w:rPr>
            </w:pPr>
          </w:p>
        </w:tc>
        <w:tc>
          <w:tcPr>
            <w:tcW w:w="3657" w:type="dxa"/>
            <w:tcBorders>
              <w:top w:val="nil"/>
              <w:left w:val="nil"/>
              <w:bottom w:val="nil"/>
              <w:right w:val="nil"/>
            </w:tcBorders>
            <w:shd w:val="clear" w:color="auto" w:fill="auto"/>
            <w:noWrap/>
            <w:vAlign w:val="bottom"/>
            <w:hideMark/>
          </w:tcPr>
          <w:p w14:paraId="26ECD276" w14:textId="77777777" w:rsidR="00201009" w:rsidRPr="00201009" w:rsidRDefault="00201009" w:rsidP="00201009">
            <w:pPr>
              <w:jc w:val="center"/>
              <w:rPr>
                <w:sz w:val="20"/>
                <w:szCs w:val="20"/>
              </w:rPr>
            </w:pPr>
          </w:p>
        </w:tc>
      </w:tr>
      <w:tr w:rsidR="00201009" w:rsidRPr="00201009" w14:paraId="5ADFE26C" w14:textId="77777777" w:rsidTr="00201009">
        <w:trPr>
          <w:trHeight w:val="320"/>
        </w:trPr>
        <w:tc>
          <w:tcPr>
            <w:tcW w:w="3360" w:type="dxa"/>
            <w:tcBorders>
              <w:top w:val="nil"/>
              <w:left w:val="nil"/>
              <w:bottom w:val="nil"/>
              <w:right w:val="nil"/>
            </w:tcBorders>
            <w:shd w:val="clear" w:color="auto" w:fill="auto"/>
            <w:noWrap/>
            <w:vAlign w:val="bottom"/>
            <w:hideMark/>
          </w:tcPr>
          <w:p w14:paraId="12813A65" w14:textId="77777777" w:rsidR="00201009" w:rsidRPr="00201009" w:rsidRDefault="00201009" w:rsidP="00201009">
            <w:pPr>
              <w:rPr>
                <w:rFonts w:ascii="Calibri" w:hAnsi="Calibri" w:cs="Calibri"/>
                <w:color w:val="000000"/>
                <w:sz w:val="20"/>
                <w:szCs w:val="20"/>
              </w:rPr>
            </w:pPr>
            <w:proofErr w:type="spellStart"/>
            <w:r w:rsidRPr="00201009">
              <w:rPr>
                <w:rFonts w:ascii="Calibri" w:hAnsi="Calibri" w:cs="Calibri"/>
                <w:color w:val="000000"/>
                <w:sz w:val="20"/>
                <w:szCs w:val="20"/>
              </w:rPr>
              <w:t>Centr</w:t>
            </w:r>
            <w:proofErr w:type="spellEnd"/>
            <w:r w:rsidRPr="00201009">
              <w:rPr>
                <w:rFonts w:ascii="Calibri" w:hAnsi="Calibri" w:cs="Calibri"/>
                <w:color w:val="000000"/>
                <w:sz w:val="20"/>
                <w:szCs w:val="20"/>
              </w:rPr>
              <w:t xml:space="preserve">/Eastern Europe and </w:t>
            </w:r>
            <w:proofErr w:type="spellStart"/>
            <w:r w:rsidRPr="00201009">
              <w:rPr>
                <w:rFonts w:ascii="Calibri" w:hAnsi="Calibri" w:cs="Calibri"/>
                <w:color w:val="000000"/>
                <w:sz w:val="20"/>
                <w:szCs w:val="20"/>
              </w:rPr>
              <w:t>Centr</w:t>
            </w:r>
            <w:proofErr w:type="spellEnd"/>
            <w:r w:rsidRPr="00201009">
              <w:rPr>
                <w:rFonts w:ascii="Calibri" w:hAnsi="Calibri" w:cs="Calibri"/>
                <w:color w:val="000000"/>
                <w:sz w:val="20"/>
                <w:szCs w:val="20"/>
              </w:rPr>
              <w:t xml:space="preserve"> Asia</w:t>
            </w:r>
          </w:p>
        </w:tc>
        <w:tc>
          <w:tcPr>
            <w:tcW w:w="3243" w:type="dxa"/>
            <w:tcBorders>
              <w:top w:val="nil"/>
              <w:left w:val="nil"/>
              <w:bottom w:val="nil"/>
              <w:right w:val="nil"/>
            </w:tcBorders>
            <w:shd w:val="clear" w:color="auto" w:fill="auto"/>
            <w:noWrap/>
            <w:vAlign w:val="bottom"/>
            <w:hideMark/>
          </w:tcPr>
          <w:p w14:paraId="02A9ED1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521583 (505586-536118)</w:t>
            </w:r>
          </w:p>
        </w:tc>
        <w:tc>
          <w:tcPr>
            <w:tcW w:w="3657" w:type="dxa"/>
            <w:tcBorders>
              <w:top w:val="nil"/>
              <w:left w:val="nil"/>
              <w:bottom w:val="nil"/>
              <w:right w:val="nil"/>
            </w:tcBorders>
            <w:shd w:val="clear" w:color="auto" w:fill="auto"/>
            <w:noWrap/>
            <w:vAlign w:val="bottom"/>
            <w:hideMark/>
          </w:tcPr>
          <w:p w14:paraId="4BFA42C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927694 (900868-950507)</w:t>
            </w:r>
          </w:p>
        </w:tc>
      </w:tr>
      <w:tr w:rsidR="00201009" w:rsidRPr="00201009" w14:paraId="0D425CE4" w14:textId="77777777" w:rsidTr="00201009">
        <w:trPr>
          <w:trHeight w:val="320"/>
        </w:trPr>
        <w:tc>
          <w:tcPr>
            <w:tcW w:w="3360" w:type="dxa"/>
            <w:tcBorders>
              <w:top w:val="nil"/>
              <w:left w:val="nil"/>
              <w:bottom w:val="nil"/>
              <w:right w:val="nil"/>
            </w:tcBorders>
            <w:shd w:val="clear" w:color="auto" w:fill="auto"/>
            <w:noWrap/>
            <w:vAlign w:val="bottom"/>
            <w:hideMark/>
          </w:tcPr>
          <w:p w14:paraId="59FE20D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High-Income Countries</w:t>
            </w:r>
          </w:p>
        </w:tc>
        <w:tc>
          <w:tcPr>
            <w:tcW w:w="3243" w:type="dxa"/>
            <w:tcBorders>
              <w:top w:val="nil"/>
              <w:left w:val="nil"/>
              <w:bottom w:val="nil"/>
              <w:right w:val="nil"/>
            </w:tcBorders>
            <w:shd w:val="clear" w:color="auto" w:fill="auto"/>
            <w:noWrap/>
            <w:vAlign w:val="bottom"/>
            <w:hideMark/>
          </w:tcPr>
          <w:p w14:paraId="053E257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1218290 (1189265-1250219)</w:t>
            </w:r>
          </w:p>
        </w:tc>
        <w:tc>
          <w:tcPr>
            <w:tcW w:w="3657" w:type="dxa"/>
            <w:tcBorders>
              <w:top w:val="nil"/>
              <w:left w:val="nil"/>
              <w:bottom w:val="nil"/>
              <w:right w:val="nil"/>
            </w:tcBorders>
            <w:shd w:val="clear" w:color="auto" w:fill="auto"/>
            <w:noWrap/>
            <w:vAlign w:val="bottom"/>
            <w:hideMark/>
          </w:tcPr>
          <w:p w14:paraId="3C2FB51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2402555 (2332088-2488066)</w:t>
            </w:r>
          </w:p>
        </w:tc>
      </w:tr>
      <w:tr w:rsidR="00201009" w:rsidRPr="00201009" w14:paraId="7145A758" w14:textId="77777777" w:rsidTr="00201009">
        <w:trPr>
          <w:trHeight w:val="320"/>
        </w:trPr>
        <w:tc>
          <w:tcPr>
            <w:tcW w:w="3360" w:type="dxa"/>
            <w:tcBorders>
              <w:top w:val="nil"/>
              <w:left w:val="nil"/>
              <w:bottom w:val="nil"/>
              <w:right w:val="nil"/>
            </w:tcBorders>
            <w:shd w:val="clear" w:color="auto" w:fill="auto"/>
            <w:noWrap/>
            <w:vAlign w:val="bottom"/>
            <w:hideMark/>
          </w:tcPr>
          <w:p w14:paraId="45F2592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Latin Amer/Caribbean</w:t>
            </w:r>
          </w:p>
        </w:tc>
        <w:tc>
          <w:tcPr>
            <w:tcW w:w="3243" w:type="dxa"/>
            <w:tcBorders>
              <w:top w:val="nil"/>
              <w:left w:val="nil"/>
              <w:bottom w:val="nil"/>
              <w:right w:val="nil"/>
            </w:tcBorders>
            <w:shd w:val="clear" w:color="auto" w:fill="auto"/>
            <w:noWrap/>
            <w:vAlign w:val="bottom"/>
            <w:hideMark/>
          </w:tcPr>
          <w:p w14:paraId="7D528A6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631853 (616326-648726)</w:t>
            </w:r>
          </w:p>
        </w:tc>
        <w:tc>
          <w:tcPr>
            <w:tcW w:w="3657" w:type="dxa"/>
            <w:tcBorders>
              <w:top w:val="nil"/>
              <w:left w:val="nil"/>
              <w:bottom w:val="nil"/>
              <w:right w:val="nil"/>
            </w:tcBorders>
            <w:shd w:val="clear" w:color="auto" w:fill="auto"/>
            <w:noWrap/>
            <w:vAlign w:val="bottom"/>
            <w:hideMark/>
          </w:tcPr>
          <w:p w14:paraId="6294607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1771467 (1730502-1815241)</w:t>
            </w:r>
          </w:p>
        </w:tc>
      </w:tr>
      <w:tr w:rsidR="00201009" w:rsidRPr="00201009" w14:paraId="720BC1BA" w14:textId="77777777" w:rsidTr="00201009">
        <w:trPr>
          <w:trHeight w:val="320"/>
        </w:trPr>
        <w:tc>
          <w:tcPr>
            <w:tcW w:w="3360" w:type="dxa"/>
            <w:tcBorders>
              <w:top w:val="nil"/>
              <w:left w:val="nil"/>
              <w:bottom w:val="nil"/>
              <w:right w:val="nil"/>
            </w:tcBorders>
            <w:shd w:val="clear" w:color="auto" w:fill="auto"/>
            <w:noWrap/>
            <w:vAlign w:val="bottom"/>
            <w:hideMark/>
          </w:tcPr>
          <w:p w14:paraId="1831CD50"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Mid. East/North Africa</w:t>
            </w:r>
          </w:p>
        </w:tc>
        <w:tc>
          <w:tcPr>
            <w:tcW w:w="3243" w:type="dxa"/>
            <w:tcBorders>
              <w:top w:val="nil"/>
              <w:left w:val="nil"/>
              <w:bottom w:val="nil"/>
              <w:right w:val="nil"/>
            </w:tcBorders>
            <w:shd w:val="clear" w:color="auto" w:fill="auto"/>
            <w:noWrap/>
            <w:vAlign w:val="bottom"/>
            <w:hideMark/>
          </w:tcPr>
          <w:p w14:paraId="499E30B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275254 (260812-289853)</w:t>
            </w:r>
          </w:p>
        </w:tc>
        <w:tc>
          <w:tcPr>
            <w:tcW w:w="3657" w:type="dxa"/>
            <w:tcBorders>
              <w:top w:val="nil"/>
              <w:left w:val="nil"/>
              <w:bottom w:val="nil"/>
              <w:right w:val="nil"/>
            </w:tcBorders>
            <w:shd w:val="clear" w:color="auto" w:fill="auto"/>
            <w:noWrap/>
            <w:vAlign w:val="bottom"/>
            <w:hideMark/>
          </w:tcPr>
          <w:p w14:paraId="54C0586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1273686 (1200646-1345288)</w:t>
            </w:r>
          </w:p>
        </w:tc>
      </w:tr>
      <w:tr w:rsidR="00201009" w:rsidRPr="00201009" w14:paraId="127F458E" w14:textId="77777777" w:rsidTr="00201009">
        <w:trPr>
          <w:trHeight w:val="320"/>
        </w:trPr>
        <w:tc>
          <w:tcPr>
            <w:tcW w:w="3360" w:type="dxa"/>
            <w:tcBorders>
              <w:top w:val="nil"/>
              <w:left w:val="nil"/>
              <w:bottom w:val="nil"/>
              <w:right w:val="nil"/>
            </w:tcBorders>
            <w:shd w:val="clear" w:color="auto" w:fill="auto"/>
            <w:noWrap/>
            <w:vAlign w:val="bottom"/>
            <w:hideMark/>
          </w:tcPr>
          <w:p w14:paraId="4813EEC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South Asia</w:t>
            </w:r>
          </w:p>
        </w:tc>
        <w:tc>
          <w:tcPr>
            <w:tcW w:w="3243" w:type="dxa"/>
            <w:tcBorders>
              <w:top w:val="nil"/>
              <w:left w:val="nil"/>
              <w:bottom w:val="nil"/>
              <w:right w:val="nil"/>
            </w:tcBorders>
            <w:shd w:val="clear" w:color="auto" w:fill="auto"/>
            <w:noWrap/>
            <w:vAlign w:val="bottom"/>
            <w:hideMark/>
          </w:tcPr>
          <w:p w14:paraId="3FBB81C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833421 (778808-923654)</w:t>
            </w:r>
          </w:p>
        </w:tc>
        <w:tc>
          <w:tcPr>
            <w:tcW w:w="3657" w:type="dxa"/>
            <w:tcBorders>
              <w:top w:val="nil"/>
              <w:left w:val="nil"/>
              <w:bottom w:val="nil"/>
              <w:right w:val="nil"/>
            </w:tcBorders>
            <w:shd w:val="clear" w:color="auto" w:fill="auto"/>
            <w:noWrap/>
            <w:vAlign w:val="bottom"/>
            <w:hideMark/>
          </w:tcPr>
          <w:p w14:paraId="176ED8C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2614115 (2455292-2869774)</w:t>
            </w:r>
          </w:p>
        </w:tc>
      </w:tr>
      <w:tr w:rsidR="00201009" w:rsidRPr="00201009" w14:paraId="3321B32E" w14:textId="77777777" w:rsidTr="00201009">
        <w:trPr>
          <w:trHeight w:val="320"/>
        </w:trPr>
        <w:tc>
          <w:tcPr>
            <w:tcW w:w="3360" w:type="dxa"/>
            <w:tcBorders>
              <w:top w:val="nil"/>
              <w:left w:val="nil"/>
              <w:bottom w:val="nil"/>
              <w:right w:val="nil"/>
            </w:tcBorders>
            <w:shd w:val="clear" w:color="auto" w:fill="auto"/>
            <w:noWrap/>
            <w:vAlign w:val="bottom"/>
            <w:hideMark/>
          </w:tcPr>
          <w:p w14:paraId="379C045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Southeast and East Asia</w:t>
            </w:r>
          </w:p>
        </w:tc>
        <w:tc>
          <w:tcPr>
            <w:tcW w:w="3243" w:type="dxa"/>
            <w:tcBorders>
              <w:top w:val="nil"/>
              <w:left w:val="nil"/>
              <w:bottom w:val="nil"/>
              <w:right w:val="nil"/>
            </w:tcBorders>
            <w:shd w:val="clear" w:color="auto" w:fill="auto"/>
            <w:noWrap/>
            <w:vAlign w:val="bottom"/>
            <w:hideMark/>
          </w:tcPr>
          <w:p w14:paraId="775F80C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1745999 (1631564-1871581)</w:t>
            </w:r>
          </w:p>
        </w:tc>
        <w:tc>
          <w:tcPr>
            <w:tcW w:w="3657" w:type="dxa"/>
            <w:tcBorders>
              <w:top w:val="nil"/>
              <w:left w:val="nil"/>
              <w:bottom w:val="nil"/>
              <w:right w:val="nil"/>
            </w:tcBorders>
            <w:shd w:val="clear" w:color="auto" w:fill="auto"/>
            <w:noWrap/>
            <w:vAlign w:val="bottom"/>
            <w:hideMark/>
          </w:tcPr>
          <w:p w14:paraId="25DD3AB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4205664 (4014431-4413283)</w:t>
            </w:r>
          </w:p>
        </w:tc>
      </w:tr>
      <w:tr w:rsidR="00201009" w:rsidRPr="00201009" w14:paraId="03693661" w14:textId="77777777" w:rsidTr="00201009">
        <w:trPr>
          <w:trHeight w:val="320"/>
        </w:trPr>
        <w:tc>
          <w:tcPr>
            <w:tcW w:w="3360" w:type="dxa"/>
            <w:tcBorders>
              <w:top w:val="nil"/>
              <w:left w:val="nil"/>
              <w:bottom w:val="nil"/>
              <w:right w:val="nil"/>
            </w:tcBorders>
            <w:shd w:val="clear" w:color="auto" w:fill="auto"/>
            <w:noWrap/>
            <w:vAlign w:val="bottom"/>
            <w:hideMark/>
          </w:tcPr>
          <w:p w14:paraId="2EE3B07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Sub-Saharan Africa</w:t>
            </w:r>
          </w:p>
        </w:tc>
        <w:tc>
          <w:tcPr>
            <w:tcW w:w="3243" w:type="dxa"/>
            <w:tcBorders>
              <w:top w:val="nil"/>
              <w:left w:val="nil"/>
              <w:bottom w:val="nil"/>
              <w:right w:val="nil"/>
            </w:tcBorders>
            <w:shd w:val="clear" w:color="auto" w:fill="auto"/>
            <w:noWrap/>
            <w:vAlign w:val="bottom"/>
            <w:hideMark/>
          </w:tcPr>
          <w:p w14:paraId="6FF6C83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250346 (234568-273006)</w:t>
            </w:r>
          </w:p>
        </w:tc>
        <w:tc>
          <w:tcPr>
            <w:tcW w:w="3657" w:type="dxa"/>
            <w:tcBorders>
              <w:top w:val="nil"/>
              <w:left w:val="nil"/>
              <w:bottom w:val="nil"/>
              <w:right w:val="nil"/>
            </w:tcBorders>
            <w:shd w:val="clear" w:color="auto" w:fill="auto"/>
            <w:noWrap/>
            <w:vAlign w:val="bottom"/>
            <w:hideMark/>
          </w:tcPr>
          <w:p w14:paraId="696C864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875557 (825375-934893)</w:t>
            </w:r>
          </w:p>
        </w:tc>
      </w:tr>
      <w:tr w:rsidR="00201009" w:rsidRPr="00201009" w14:paraId="73E3F573" w14:textId="77777777" w:rsidTr="00201009">
        <w:trPr>
          <w:trHeight w:val="320"/>
        </w:trPr>
        <w:tc>
          <w:tcPr>
            <w:tcW w:w="3360" w:type="dxa"/>
            <w:tcBorders>
              <w:top w:val="nil"/>
              <w:left w:val="nil"/>
              <w:bottom w:val="nil"/>
              <w:right w:val="nil"/>
            </w:tcBorders>
            <w:shd w:val="clear" w:color="auto" w:fill="auto"/>
            <w:noWrap/>
            <w:vAlign w:val="bottom"/>
            <w:hideMark/>
          </w:tcPr>
          <w:p w14:paraId="7657EB1F" w14:textId="77777777" w:rsidR="00201009" w:rsidRPr="00201009" w:rsidRDefault="00201009" w:rsidP="00201009">
            <w:pPr>
              <w:rPr>
                <w:rFonts w:ascii="Calibri" w:hAnsi="Calibri" w:cs="Calibri"/>
                <w:b/>
                <w:bCs/>
                <w:color w:val="000000"/>
                <w:sz w:val="20"/>
                <w:szCs w:val="20"/>
              </w:rPr>
            </w:pPr>
            <w:r w:rsidRPr="00201009">
              <w:rPr>
                <w:rFonts w:ascii="Calibri" w:hAnsi="Calibri" w:cs="Calibri"/>
                <w:b/>
                <w:bCs/>
                <w:color w:val="000000"/>
                <w:sz w:val="20"/>
                <w:szCs w:val="20"/>
              </w:rPr>
              <w:t>Country</w:t>
            </w:r>
          </w:p>
        </w:tc>
        <w:tc>
          <w:tcPr>
            <w:tcW w:w="3243" w:type="dxa"/>
            <w:tcBorders>
              <w:top w:val="nil"/>
              <w:left w:val="nil"/>
              <w:bottom w:val="nil"/>
              <w:right w:val="nil"/>
            </w:tcBorders>
            <w:shd w:val="clear" w:color="auto" w:fill="auto"/>
            <w:noWrap/>
            <w:vAlign w:val="bottom"/>
            <w:hideMark/>
          </w:tcPr>
          <w:p w14:paraId="25E3F3D5" w14:textId="77777777" w:rsidR="00201009" w:rsidRPr="00201009" w:rsidRDefault="00201009" w:rsidP="00201009">
            <w:pPr>
              <w:rPr>
                <w:rFonts w:ascii="Calibri" w:hAnsi="Calibri" w:cs="Calibri"/>
                <w:b/>
                <w:bCs/>
                <w:color w:val="000000"/>
                <w:sz w:val="20"/>
                <w:szCs w:val="20"/>
              </w:rPr>
            </w:pPr>
          </w:p>
        </w:tc>
        <w:tc>
          <w:tcPr>
            <w:tcW w:w="3657" w:type="dxa"/>
            <w:tcBorders>
              <w:top w:val="nil"/>
              <w:left w:val="nil"/>
              <w:bottom w:val="nil"/>
              <w:right w:val="nil"/>
            </w:tcBorders>
            <w:shd w:val="clear" w:color="auto" w:fill="auto"/>
            <w:noWrap/>
            <w:vAlign w:val="bottom"/>
            <w:hideMark/>
          </w:tcPr>
          <w:p w14:paraId="350DF7B0" w14:textId="77777777" w:rsidR="00201009" w:rsidRPr="00201009" w:rsidRDefault="00201009" w:rsidP="00201009">
            <w:pPr>
              <w:jc w:val="center"/>
              <w:rPr>
                <w:sz w:val="20"/>
                <w:szCs w:val="20"/>
              </w:rPr>
            </w:pPr>
          </w:p>
        </w:tc>
      </w:tr>
      <w:tr w:rsidR="00201009" w:rsidRPr="00201009" w14:paraId="43393260" w14:textId="77777777" w:rsidTr="00201009">
        <w:trPr>
          <w:trHeight w:val="320"/>
        </w:trPr>
        <w:tc>
          <w:tcPr>
            <w:tcW w:w="3360" w:type="dxa"/>
            <w:tcBorders>
              <w:top w:val="nil"/>
              <w:left w:val="nil"/>
              <w:bottom w:val="nil"/>
              <w:right w:val="nil"/>
            </w:tcBorders>
            <w:shd w:val="clear" w:color="auto" w:fill="auto"/>
            <w:noWrap/>
            <w:vAlign w:val="bottom"/>
            <w:hideMark/>
          </w:tcPr>
          <w:p w14:paraId="0B4C26C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Afghanistan</w:t>
            </w:r>
          </w:p>
        </w:tc>
        <w:tc>
          <w:tcPr>
            <w:tcW w:w="3243" w:type="dxa"/>
            <w:tcBorders>
              <w:top w:val="nil"/>
              <w:left w:val="nil"/>
              <w:bottom w:val="nil"/>
              <w:right w:val="nil"/>
            </w:tcBorders>
            <w:shd w:val="clear" w:color="auto" w:fill="auto"/>
            <w:noWrap/>
            <w:vAlign w:val="bottom"/>
            <w:hideMark/>
          </w:tcPr>
          <w:p w14:paraId="0379613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11034 (9194-13027)</w:t>
            </w:r>
          </w:p>
        </w:tc>
        <w:tc>
          <w:tcPr>
            <w:tcW w:w="3657" w:type="dxa"/>
            <w:tcBorders>
              <w:top w:val="nil"/>
              <w:left w:val="nil"/>
              <w:bottom w:val="nil"/>
              <w:right w:val="nil"/>
            </w:tcBorders>
            <w:shd w:val="clear" w:color="auto" w:fill="auto"/>
            <w:noWrap/>
            <w:vAlign w:val="bottom"/>
            <w:hideMark/>
          </w:tcPr>
          <w:p w14:paraId="62932D2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51848 (43977-60677)</w:t>
            </w:r>
          </w:p>
        </w:tc>
      </w:tr>
      <w:tr w:rsidR="00201009" w:rsidRPr="00201009" w14:paraId="2F7771EA" w14:textId="77777777" w:rsidTr="00201009">
        <w:trPr>
          <w:trHeight w:val="320"/>
        </w:trPr>
        <w:tc>
          <w:tcPr>
            <w:tcW w:w="3360" w:type="dxa"/>
            <w:tcBorders>
              <w:top w:val="nil"/>
              <w:left w:val="nil"/>
              <w:bottom w:val="nil"/>
              <w:right w:val="nil"/>
            </w:tcBorders>
            <w:shd w:val="clear" w:color="auto" w:fill="auto"/>
            <w:noWrap/>
            <w:vAlign w:val="bottom"/>
            <w:hideMark/>
          </w:tcPr>
          <w:p w14:paraId="044E5F9A"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Angola</w:t>
            </w:r>
          </w:p>
        </w:tc>
        <w:tc>
          <w:tcPr>
            <w:tcW w:w="3243" w:type="dxa"/>
            <w:tcBorders>
              <w:top w:val="nil"/>
              <w:left w:val="nil"/>
              <w:bottom w:val="nil"/>
              <w:right w:val="nil"/>
            </w:tcBorders>
            <w:shd w:val="clear" w:color="auto" w:fill="auto"/>
            <w:noWrap/>
            <w:vAlign w:val="bottom"/>
            <w:hideMark/>
          </w:tcPr>
          <w:p w14:paraId="4DB6387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6752 (6133-7401)</w:t>
            </w:r>
          </w:p>
        </w:tc>
        <w:tc>
          <w:tcPr>
            <w:tcW w:w="3657" w:type="dxa"/>
            <w:tcBorders>
              <w:top w:val="nil"/>
              <w:left w:val="nil"/>
              <w:bottom w:val="nil"/>
              <w:right w:val="nil"/>
            </w:tcBorders>
            <w:shd w:val="clear" w:color="auto" w:fill="auto"/>
            <w:noWrap/>
            <w:vAlign w:val="bottom"/>
            <w:hideMark/>
          </w:tcPr>
          <w:p w14:paraId="62A001F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29547 (27162-31972)</w:t>
            </w:r>
          </w:p>
        </w:tc>
      </w:tr>
      <w:tr w:rsidR="00201009" w:rsidRPr="00201009" w14:paraId="35BFE7B9" w14:textId="77777777" w:rsidTr="00201009">
        <w:trPr>
          <w:trHeight w:val="320"/>
        </w:trPr>
        <w:tc>
          <w:tcPr>
            <w:tcW w:w="3360" w:type="dxa"/>
            <w:tcBorders>
              <w:top w:val="nil"/>
              <w:left w:val="nil"/>
              <w:bottom w:val="nil"/>
              <w:right w:val="nil"/>
            </w:tcBorders>
            <w:shd w:val="clear" w:color="auto" w:fill="auto"/>
            <w:noWrap/>
            <w:vAlign w:val="bottom"/>
            <w:hideMark/>
          </w:tcPr>
          <w:p w14:paraId="1459DF0C"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Albania</w:t>
            </w:r>
          </w:p>
        </w:tc>
        <w:tc>
          <w:tcPr>
            <w:tcW w:w="3243" w:type="dxa"/>
            <w:tcBorders>
              <w:top w:val="nil"/>
              <w:left w:val="nil"/>
              <w:bottom w:val="nil"/>
              <w:right w:val="nil"/>
            </w:tcBorders>
            <w:shd w:val="clear" w:color="auto" w:fill="auto"/>
            <w:noWrap/>
            <w:vAlign w:val="bottom"/>
            <w:hideMark/>
          </w:tcPr>
          <w:p w14:paraId="56CE9C4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1728 (1514-1996)</w:t>
            </w:r>
          </w:p>
        </w:tc>
        <w:tc>
          <w:tcPr>
            <w:tcW w:w="3657" w:type="dxa"/>
            <w:tcBorders>
              <w:top w:val="nil"/>
              <w:left w:val="nil"/>
              <w:bottom w:val="nil"/>
              <w:right w:val="nil"/>
            </w:tcBorders>
            <w:shd w:val="clear" w:color="auto" w:fill="auto"/>
            <w:noWrap/>
            <w:vAlign w:val="bottom"/>
            <w:hideMark/>
          </w:tcPr>
          <w:p w14:paraId="4F4F717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5116 (4909-5291)</w:t>
            </w:r>
          </w:p>
        </w:tc>
      </w:tr>
      <w:tr w:rsidR="00201009" w:rsidRPr="00201009" w14:paraId="6908E3A8" w14:textId="77777777" w:rsidTr="00201009">
        <w:trPr>
          <w:trHeight w:val="320"/>
        </w:trPr>
        <w:tc>
          <w:tcPr>
            <w:tcW w:w="3360" w:type="dxa"/>
            <w:tcBorders>
              <w:top w:val="nil"/>
              <w:left w:val="nil"/>
              <w:bottom w:val="nil"/>
              <w:right w:val="nil"/>
            </w:tcBorders>
            <w:shd w:val="clear" w:color="auto" w:fill="auto"/>
            <w:noWrap/>
            <w:vAlign w:val="bottom"/>
            <w:hideMark/>
          </w:tcPr>
          <w:p w14:paraId="1E297EB9"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United Arab Emirates</w:t>
            </w:r>
          </w:p>
        </w:tc>
        <w:tc>
          <w:tcPr>
            <w:tcW w:w="3243" w:type="dxa"/>
            <w:tcBorders>
              <w:top w:val="nil"/>
              <w:left w:val="nil"/>
              <w:bottom w:val="nil"/>
              <w:right w:val="nil"/>
            </w:tcBorders>
            <w:shd w:val="clear" w:color="auto" w:fill="auto"/>
            <w:noWrap/>
            <w:vAlign w:val="bottom"/>
            <w:hideMark/>
          </w:tcPr>
          <w:p w14:paraId="38EF42D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3603 (3320-3854)</w:t>
            </w:r>
          </w:p>
        </w:tc>
        <w:tc>
          <w:tcPr>
            <w:tcW w:w="3657" w:type="dxa"/>
            <w:tcBorders>
              <w:top w:val="nil"/>
              <w:left w:val="nil"/>
              <w:bottom w:val="nil"/>
              <w:right w:val="nil"/>
            </w:tcBorders>
            <w:shd w:val="clear" w:color="auto" w:fill="auto"/>
            <w:noWrap/>
            <w:vAlign w:val="bottom"/>
            <w:hideMark/>
          </w:tcPr>
          <w:p w14:paraId="4DE5195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46277 (40238-51973)</w:t>
            </w:r>
          </w:p>
        </w:tc>
      </w:tr>
      <w:tr w:rsidR="00201009" w:rsidRPr="00201009" w14:paraId="36CA4CB3" w14:textId="77777777" w:rsidTr="00201009">
        <w:trPr>
          <w:trHeight w:val="320"/>
        </w:trPr>
        <w:tc>
          <w:tcPr>
            <w:tcW w:w="3360" w:type="dxa"/>
            <w:tcBorders>
              <w:top w:val="nil"/>
              <w:left w:val="nil"/>
              <w:bottom w:val="nil"/>
              <w:right w:val="nil"/>
            </w:tcBorders>
            <w:shd w:val="clear" w:color="auto" w:fill="auto"/>
            <w:noWrap/>
            <w:vAlign w:val="bottom"/>
            <w:hideMark/>
          </w:tcPr>
          <w:p w14:paraId="15129CD2"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Argentina</w:t>
            </w:r>
          </w:p>
        </w:tc>
        <w:tc>
          <w:tcPr>
            <w:tcW w:w="3243" w:type="dxa"/>
            <w:tcBorders>
              <w:top w:val="nil"/>
              <w:left w:val="nil"/>
              <w:bottom w:val="nil"/>
              <w:right w:val="nil"/>
            </w:tcBorders>
            <w:shd w:val="clear" w:color="auto" w:fill="auto"/>
            <w:noWrap/>
            <w:vAlign w:val="bottom"/>
            <w:hideMark/>
          </w:tcPr>
          <w:p w14:paraId="0616D04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41195 (39159-43425)</w:t>
            </w:r>
          </w:p>
        </w:tc>
        <w:tc>
          <w:tcPr>
            <w:tcW w:w="3657" w:type="dxa"/>
            <w:tcBorders>
              <w:top w:val="nil"/>
              <w:left w:val="nil"/>
              <w:bottom w:val="nil"/>
              <w:right w:val="nil"/>
            </w:tcBorders>
            <w:shd w:val="clear" w:color="auto" w:fill="auto"/>
            <w:noWrap/>
            <w:vAlign w:val="bottom"/>
            <w:hideMark/>
          </w:tcPr>
          <w:p w14:paraId="3440D8C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97881 (93303-102866)</w:t>
            </w:r>
          </w:p>
        </w:tc>
      </w:tr>
      <w:tr w:rsidR="00201009" w:rsidRPr="00201009" w14:paraId="08164B18" w14:textId="77777777" w:rsidTr="00201009">
        <w:trPr>
          <w:trHeight w:val="320"/>
        </w:trPr>
        <w:tc>
          <w:tcPr>
            <w:tcW w:w="3360" w:type="dxa"/>
            <w:tcBorders>
              <w:top w:val="nil"/>
              <w:left w:val="nil"/>
              <w:bottom w:val="nil"/>
              <w:right w:val="nil"/>
            </w:tcBorders>
            <w:shd w:val="clear" w:color="auto" w:fill="auto"/>
            <w:noWrap/>
            <w:vAlign w:val="bottom"/>
            <w:hideMark/>
          </w:tcPr>
          <w:p w14:paraId="09ED3E2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Armenia</w:t>
            </w:r>
          </w:p>
        </w:tc>
        <w:tc>
          <w:tcPr>
            <w:tcW w:w="3243" w:type="dxa"/>
            <w:tcBorders>
              <w:top w:val="nil"/>
              <w:left w:val="nil"/>
              <w:bottom w:val="nil"/>
              <w:right w:val="nil"/>
            </w:tcBorders>
            <w:shd w:val="clear" w:color="auto" w:fill="auto"/>
            <w:noWrap/>
            <w:vAlign w:val="bottom"/>
            <w:hideMark/>
          </w:tcPr>
          <w:p w14:paraId="6D7630D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3686 (3323-4136)</w:t>
            </w:r>
          </w:p>
        </w:tc>
        <w:tc>
          <w:tcPr>
            <w:tcW w:w="3657" w:type="dxa"/>
            <w:tcBorders>
              <w:top w:val="nil"/>
              <w:left w:val="nil"/>
              <w:bottom w:val="nil"/>
              <w:right w:val="nil"/>
            </w:tcBorders>
            <w:shd w:val="clear" w:color="auto" w:fill="auto"/>
            <w:noWrap/>
            <w:vAlign w:val="bottom"/>
            <w:hideMark/>
          </w:tcPr>
          <w:p w14:paraId="6A3B82D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9140 (8615-9526)</w:t>
            </w:r>
          </w:p>
        </w:tc>
      </w:tr>
      <w:tr w:rsidR="00201009" w:rsidRPr="00201009" w14:paraId="0063C05B" w14:textId="77777777" w:rsidTr="00201009">
        <w:trPr>
          <w:trHeight w:val="320"/>
        </w:trPr>
        <w:tc>
          <w:tcPr>
            <w:tcW w:w="3360" w:type="dxa"/>
            <w:tcBorders>
              <w:top w:val="nil"/>
              <w:left w:val="nil"/>
              <w:bottom w:val="nil"/>
              <w:right w:val="nil"/>
            </w:tcBorders>
            <w:shd w:val="clear" w:color="auto" w:fill="auto"/>
            <w:noWrap/>
            <w:vAlign w:val="bottom"/>
            <w:hideMark/>
          </w:tcPr>
          <w:p w14:paraId="5A4B8FEA"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Antigua and Barbuda</w:t>
            </w:r>
          </w:p>
        </w:tc>
        <w:tc>
          <w:tcPr>
            <w:tcW w:w="3243" w:type="dxa"/>
            <w:tcBorders>
              <w:top w:val="nil"/>
              <w:left w:val="nil"/>
              <w:bottom w:val="nil"/>
              <w:right w:val="nil"/>
            </w:tcBorders>
            <w:shd w:val="clear" w:color="auto" w:fill="auto"/>
            <w:noWrap/>
            <w:vAlign w:val="bottom"/>
            <w:hideMark/>
          </w:tcPr>
          <w:p w14:paraId="1FDCE6B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120 (109-131)</w:t>
            </w:r>
          </w:p>
        </w:tc>
        <w:tc>
          <w:tcPr>
            <w:tcW w:w="3657" w:type="dxa"/>
            <w:tcBorders>
              <w:top w:val="nil"/>
              <w:left w:val="nil"/>
              <w:bottom w:val="nil"/>
              <w:right w:val="nil"/>
            </w:tcBorders>
            <w:shd w:val="clear" w:color="auto" w:fill="auto"/>
            <w:noWrap/>
            <w:vAlign w:val="bottom"/>
            <w:hideMark/>
          </w:tcPr>
          <w:p w14:paraId="788AD03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355 (325-383)</w:t>
            </w:r>
          </w:p>
        </w:tc>
      </w:tr>
      <w:tr w:rsidR="00201009" w:rsidRPr="00201009" w14:paraId="2B661412" w14:textId="77777777" w:rsidTr="00201009">
        <w:trPr>
          <w:trHeight w:val="320"/>
        </w:trPr>
        <w:tc>
          <w:tcPr>
            <w:tcW w:w="3360" w:type="dxa"/>
            <w:tcBorders>
              <w:top w:val="nil"/>
              <w:left w:val="nil"/>
              <w:bottom w:val="nil"/>
              <w:right w:val="nil"/>
            </w:tcBorders>
            <w:shd w:val="clear" w:color="auto" w:fill="auto"/>
            <w:noWrap/>
            <w:vAlign w:val="bottom"/>
            <w:hideMark/>
          </w:tcPr>
          <w:p w14:paraId="0DD710D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Australia</w:t>
            </w:r>
          </w:p>
        </w:tc>
        <w:tc>
          <w:tcPr>
            <w:tcW w:w="3243" w:type="dxa"/>
            <w:tcBorders>
              <w:top w:val="nil"/>
              <w:left w:val="nil"/>
              <w:bottom w:val="nil"/>
              <w:right w:val="nil"/>
            </w:tcBorders>
            <w:shd w:val="clear" w:color="auto" w:fill="auto"/>
            <w:noWrap/>
            <w:vAlign w:val="bottom"/>
            <w:hideMark/>
          </w:tcPr>
          <w:p w14:paraId="0EADE14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16266 (15009-17493)</w:t>
            </w:r>
          </w:p>
        </w:tc>
        <w:tc>
          <w:tcPr>
            <w:tcW w:w="3657" w:type="dxa"/>
            <w:tcBorders>
              <w:top w:val="nil"/>
              <w:left w:val="nil"/>
              <w:bottom w:val="nil"/>
              <w:right w:val="nil"/>
            </w:tcBorders>
            <w:shd w:val="clear" w:color="auto" w:fill="auto"/>
            <w:noWrap/>
            <w:vAlign w:val="bottom"/>
            <w:hideMark/>
          </w:tcPr>
          <w:p w14:paraId="3FA8021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42971 (39443-47124)</w:t>
            </w:r>
          </w:p>
        </w:tc>
      </w:tr>
      <w:tr w:rsidR="00201009" w:rsidRPr="00201009" w14:paraId="64CDA8D9" w14:textId="77777777" w:rsidTr="00201009">
        <w:trPr>
          <w:trHeight w:val="320"/>
        </w:trPr>
        <w:tc>
          <w:tcPr>
            <w:tcW w:w="3360" w:type="dxa"/>
            <w:tcBorders>
              <w:top w:val="nil"/>
              <w:left w:val="nil"/>
              <w:bottom w:val="nil"/>
              <w:right w:val="nil"/>
            </w:tcBorders>
            <w:shd w:val="clear" w:color="auto" w:fill="auto"/>
            <w:noWrap/>
            <w:vAlign w:val="bottom"/>
            <w:hideMark/>
          </w:tcPr>
          <w:p w14:paraId="061CB40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Austria</w:t>
            </w:r>
          </w:p>
        </w:tc>
        <w:tc>
          <w:tcPr>
            <w:tcW w:w="3243" w:type="dxa"/>
            <w:tcBorders>
              <w:top w:val="nil"/>
              <w:left w:val="nil"/>
              <w:bottom w:val="nil"/>
              <w:right w:val="nil"/>
            </w:tcBorders>
            <w:shd w:val="clear" w:color="auto" w:fill="auto"/>
            <w:noWrap/>
            <w:vAlign w:val="bottom"/>
            <w:hideMark/>
          </w:tcPr>
          <w:p w14:paraId="16345BC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10462 (9632-11317)</w:t>
            </w:r>
          </w:p>
        </w:tc>
        <w:tc>
          <w:tcPr>
            <w:tcW w:w="3657" w:type="dxa"/>
            <w:tcBorders>
              <w:top w:val="nil"/>
              <w:left w:val="nil"/>
              <w:bottom w:val="nil"/>
              <w:right w:val="nil"/>
            </w:tcBorders>
            <w:shd w:val="clear" w:color="auto" w:fill="auto"/>
            <w:noWrap/>
            <w:vAlign w:val="bottom"/>
            <w:hideMark/>
          </w:tcPr>
          <w:p w14:paraId="71B26B5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23524 (21493-25549)</w:t>
            </w:r>
          </w:p>
        </w:tc>
      </w:tr>
      <w:tr w:rsidR="00201009" w:rsidRPr="00201009" w14:paraId="298E7FD6" w14:textId="77777777" w:rsidTr="00201009">
        <w:trPr>
          <w:trHeight w:val="320"/>
        </w:trPr>
        <w:tc>
          <w:tcPr>
            <w:tcW w:w="3360" w:type="dxa"/>
            <w:tcBorders>
              <w:top w:val="nil"/>
              <w:left w:val="nil"/>
              <w:bottom w:val="nil"/>
              <w:right w:val="nil"/>
            </w:tcBorders>
            <w:shd w:val="clear" w:color="auto" w:fill="auto"/>
            <w:noWrap/>
            <w:vAlign w:val="bottom"/>
            <w:hideMark/>
          </w:tcPr>
          <w:p w14:paraId="40D3738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Azerbaijan</w:t>
            </w:r>
          </w:p>
        </w:tc>
        <w:tc>
          <w:tcPr>
            <w:tcW w:w="3243" w:type="dxa"/>
            <w:tcBorders>
              <w:top w:val="nil"/>
              <w:left w:val="nil"/>
              <w:bottom w:val="nil"/>
              <w:right w:val="nil"/>
            </w:tcBorders>
            <w:shd w:val="clear" w:color="auto" w:fill="auto"/>
            <w:noWrap/>
            <w:vAlign w:val="bottom"/>
            <w:hideMark/>
          </w:tcPr>
          <w:p w14:paraId="0B050FE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6905 (6348-7316)</w:t>
            </w:r>
          </w:p>
        </w:tc>
        <w:tc>
          <w:tcPr>
            <w:tcW w:w="3657" w:type="dxa"/>
            <w:tcBorders>
              <w:top w:val="nil"/>
              <w:left w:val="nil"/>
              <w:bottom w:val="nil"/>
              <w:right w:val="nil"/>
            </w:tcBorders>
            <w:shd w:val="clear" w:color="auto" w:fill="auto"/>
            <w:noWrap/>
            <w:vAlign w:val="bottom"/>
            <w:hideMark/>
          </w:tcPr>
          <w:p w14:paraId="5C404B1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28243 (27044-29286)</w:t>
            </w:r>
          </w:p>
        </w:tc>
      </w:tr>
      <w:tr w:rsidR="00201009" w:rsidRPr="00201009" w14:paraId="387EDC4A" w14:textId="77777777" w:rsidTr="00201009">
        <w:trPr>
          <w:trHeight w:val="320"/>
        </w:trPr>
        <w:tc>
          <w:tcPr>
            <w:tcW w:w="3360" w:type="dxa"/>
            <w:tcBorders>
              <w:top w:val="nil"/>
              <w:left w:val="nil"/>
              <w:bottom w:val="nil"/>
              <w:right w:val="nil"/>
            </w:tcBorders>
            <w:shd w:val="clear" w:color="auto" w:fill="auto"/>
            <w:noWrap/>
            <w:vAlign w:val="bottom"/>
            <w:hideMark/>
          </w:tcPr>
          <w:p w14:paraId="5ACB089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Burundi</w:t>
            </w:r>
          </w:p>
        </w:tc>
        <w:tc>
          <w:tcPr>
            <w:tcW w:w="3243" w:type="dxa"/>
            <w:tcBorders>
              <w:top w:val="nil"/>
              <w:left w:val="nil"/>
              <w:bottom w:val="nil"/>
              <w:right w:val="nil"/>
            </w:tcBorders>
            <w:shd w:val="clear" w:color="auto" w:fill="auto"/>
            <w:noWrap/>
            <w:vAlign w:val="bottom"/>
            <w:hideMark/>
          </w:tcPr>
          <w:p w14:paraId="3A15462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2388 (2070-2700)</w:t>
            </w:r>
          </w:p>
        </w:tc>
        <w:tc>
          <w:tcPr>
            <w:tcW w:w="3657" w:type="dxa"/>
            <w:tcBorders>
              <w:top w:val="nil"/>
              <w:left w:val="nil"/>
              <w:bottom w:val="nil"/>
              <w:right w:val="nil"/>
            </w:tcBorders>
            <w:shd w:val="clear" w:color="auto" w:fill="auto"/>
            <w:noWrap/>
            <w:vAlign w:val="bottom"/>
            <w:hideMark/>
          </w:tcPr>
          <w:p w14:paraId="5D30E99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6524 (5722-7331)</w:t>
            </w:r>
          </w:p>
        </w:tc>
      </w:tr>
      <w:tr w:rsidR="00201009" w:rsidRPr="00201009" w14:paraId="28B81086" w14:textId="77777777" w:rsidTr="00201009">
        <w:trPr>
          <w:trHeight w:val="320"/>
        </w:trPr>
        <w:tc>
          <w:tcPr>
            <w:tcW w:w="3360" w:type="dxa"/>
            <w:tcBorders>
              <w:top w:val="nil"/>
              <w:left w:val="nil"/>
              <w:bottom w:val="nil"/>
              <w:right w:val="nil"/>
            </w:tcBorders>
            <w:shd w:val="clear" w:color="auto" w:fill="auto"/>
            <w:noWrap/>
            <w:vAlign w:val="bottom"/>
            <w:hideMark/>
          </w:tcPr>
          <w:p w14:paraId="75D5DBD2"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Belgium</w:t>
            </w:r>
          </w:p>
        </w:tc>
        <w:tc>
          <w:tcPr>
            <w:tcW w:w="3243" w:type="dxa"/>
            <w:tcBorders>
              <w:top w:val="nil"/>
              <w:left w:val="nil"/>
              <w:bottom w:val="nil"/>
              <w:right w:val="nil"/>
            </w:tcBorders>
            <w:shd w:val="clear" w:color="auto" w:fill="auto"/>
            <w:noWrap/>
            <w:vAlign w:val="bottom"/>
            <w:hideMark/>
          </w:tcPr>
          <w:p w14:paraId="285EF86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14201 (13222-15189)</w:t>
            </w:r>
          </w:p>
        </w:tc>
        <w:tc>
          <w:tcPr>
            <w:tcW w:w="3657" w:type="dxa"/>
            <w:tcBorders>
              <w:top w:val="nil"/>
              <w:left w:val="nil"/>
              <w:bottom w:val="nil"/>
              <w:right w:val="nil"/>
            </w:tcBorders>
            <w:shd w:val="clear" w:color="auto" w:fill="auto"/>
            <w:noWrap/>
            <w:vAlign w:val="bottom"/>
            <w:hideMark/>
          </w:tcPr>
          <w:p w14:paraId="5E6D789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25057 (23399-26714)</w:t>
            </w:r>
          </w:p>
        </w:tc>
      </w:tr>
      <w:tr w:rsidR="00201009" w:rsidRPr="00201009" w14:paraId="0D28CA52" w14:textId="77777777" w:rsidTr="00201009">
        <w:trPr>
          <w:trHeight w:val="320"/>
        </w:trPr>
        <w:tc>
          <w:tcPr>
            <w:tcW w:w="3360" w:type="dxa"/>
            <w:tcBorders>
              <w:top w:val="nil"/>
              <w:left w:val="nil"/>
              <w:bottom w:val="nil"/>
              <w:right w:val="nil"/>
            </w:tcBorders>
            <w:shd w:val="clear" w:color="auto" w:fill="auto"/>
            <w:noWrap/>
            <w:vAlign w:val="bottom"/>
            <w:hideMark/>
          </w:tcPr>
          <w:p w14:paraId="385EAC1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Benin</w:t>
            </w:r>
          </w:p>
        </w:tc>
        <w:tc>
          <w:tcPr>
            <w:tcW w:w="3243" w:type="dxa"/>
            <w:tcBorders>
              <w:top w:val="nil"/>
              <w:left w:val="nil"/>
              <w:bottom w:val="nil"/>
              <w:right w:val="nil"/>
            </w:tcBorders>
            <w:shd w:val="clear" w:color="auto" w:fill="auto"/>
            <w:noWrap/>
            <w:vAlign w:val="bottom"/>
            <w:hideMark/>
          </w:tcPr>
          <w:p w14:paraId="22FCA5C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2302 (1980-2767)</w:t>
            </w:r>
          </w:p>
        </w:tc>
        <w:tc>
          <w:tcPr>
            <w:tcW w:w="3657" w:type="dxa"/>
            <w:tcBorders>
              <w:top w:val="nil"/>
              <w:left w:val="nil"/>
              <w:bottom w:val="nil"/>
              <w:right w:val="nil"/>
            </w:tcBorders>
            <w:shd w:val="clear" w:color="auto" w:fill="auto"/>
            <w:noWrap/>
            <w:vAlign w:val="bottom"/>
            <w:hideMark/>
          </w:tcPr>
          <w:p w14:paraId="5171933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9937 (8566-11734)</w:t>
            </w:r>
          </w:p>
        </w:tc>
      </w:tr>
      <w:tr w:rsidR="00201009" w:rsidRPr="00201009" w14:paraId="24F0AE3C" w14:textId="77777777" w:rsidTr="00201009">
        <w:trPr>
          <w:trHeight w:val="320"/>
        </w:trPr>
        <w:tc>
          <w:tcPr>
            <w:tcW w:w="3360" w:type="dxa"/>
            <w:tcBorders>
              <w:top w:val="nil"/>
              <w:left w:val="nil"/>
              <w:bottom w:val="nil"/>
              <w:right w:val="nil"/>
            </w:tcBorders>
            <w:shd w:val="clear" w:color="auto" w:fill="auto"/>
            <w:noWrap/>
            <w:vAlign w:val="bottom"/>
            <w:hideMark/>
          </w:tcPr>
          <w:p w14:paraId="70E66781"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Burkina Faso</w:t>
            </w:r>
          </w:p>
        </w:tc>
        <w:tc>
          <w:tcPr>
            <w:tcW w:w="3243" w:type="dxa"/>
            <w:tcBorders>
              <w:top w:val="nil"/>
              <w:left w:val="nil"/>
              <w:bottom w:val="nil"/>
              <w:right w:val="nil"/>
            </w:tcBorders>
            <w:shd w:val="clear" w:color="auto" w:fill="auto"/>
            <w:noWrap/>
            <w:vAlign w:val="bottom"/>
            <w:hideMark/>
          </w:tcPr>
          <w:p w14:paraId="521DB72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3716 (3228-4309)</w:t>
            </w:r>
          </w:p>
        </w:tc>
        <w:tc>
          <w:tcPr>
            <w:tcW w:w="3657" w:type="dxa"/>
            <w:tcBorders>
              <w:top w:val="nil"/>
              <w:left w:val="nil"/>
              <w:bottom w:val="nil"/>
              <w:right w:val="nil"/>
            </w:tcBorders>
            <w:shd w:val="clear" w:color="auto" w:fill="auto"/>
            <w:noWrap/>
            <w:vAlign w:val="bottom"/>
            <w:hideMark/>
          </w:tcPr>
          <w:p w14:paraId="59080D3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13249 (10888-16593)</w:t>
            </w:r>
          </w:p>
        </w:tc>
      </w:tr>
      <w:tr w:rsidR="00201009" w:rsidRPr="00201009" w14:paraId="7AF84786" w14:textId="77777777" w:rsidTr="00201009">
        <w:trPr>
          <w:trHeight w:val="320"/>
        </w:trPr>
        <w:tc>
          <w:tcPr>
            <w:tcW w:w="3360" w:type="dxa"/>
            <w:tcBorders>
              <w:top w:val="nil"/>
              <w:left w:val="nil"/>
              <w:bottom w:val="nil"/>
              <w:right w:val="nil"/>
            </w:tcBorders>
            <w:shd w:val="clear" w:color="auto" w:fill="auto"/>
            <w:noWrap/>
            <w:vAlign w:val="bottom"/>
            <w:hideMark/>
          </w:tcPr>
          <w:p w14:paraId="4058FBC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Bangladesh</w:t>
            </w:r>
          </w:p>
        </w:tc>
        <w:tc>
          <w:tcPr>
            <w:tcW w:w="3243" w:type="dxa"/>
            <w:tcBorders>
              <w:top w:val="nil"/>
              <w:left w:val="nil"/>
              <w:bottom w:val="nil"/>
              <w:right w:val="nil"/>
            </w:tcBorders>
            <w:shd w:val="clear" w:color="auto" w:fill="auto"/>
            <w:noWrap/>
            <w:vAlign w:val="bottom"/>
            <w:hideMark/>
          </w:tcPr>
          <w:p w14:paraId="30C0D6A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66562 (63080-69933)</w:t>
            </w:r>
          </w:p>
        </w:tc>
        <w:tc>
          <w:tcPr>
            <w:tcW w:w="3657" w:type="dxa"/>
            <w:tcBorders>
              <w:top w:val="nil"/>
              <w:left w:val="nil"/>
              <w:bottom w:val="nil"/>
              <w:right w:val="nil"/>
            </w:tcBorders>
            <w:shd w:val="clear" w:color="auto" w:fill="auto"/>
            <w:noWrap/>
            <w:vAlign w:val="bottom"/>
            <w:hideMark/>
          </w:tcPr>
          <w:p w14:paraId="70F826E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202604 (193322-212906)</w:t>
            </w:r>
          </w:p>
        </w:tc>
      </w:tr>
      <w:tr w:rsidR="00201009" w:rsidRPr="00201009" w14:paraId="353FDF60" w14:textId="77777777" w:rsidTr="00201009">
        <w:trPr>
          <w:trHeight w:val="320"/>
        </w:trPr>
        <w:tc>
          <w:tcPr>
            <w:tcW w:w="3360" w:type="dxa"/>
            <w:tcBorders>
              <w:top w:val="nil"/>
              <w:left w:val="nil"/>
              <w:bottom w:val="nil"/>
              <w:right w:val="nil"/>
            </w:tcBorders>
            <w:shd w:val="clear" w:color="auto" w:fill="auto"/>
            <w:noWrap/>
            <w:vAlign w:val="bottom"/>
            <w:hideMark/>
          </w:tcPr>
          <w:p w14:paraId="21DCCC1A"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Bulgaria</w:t>
            </w:r>
          </w:p>
        </w:tc>
        <w:tc>
          <w:tcPr>
            <w:tcW w:w="3243" w:type="dxa"/>
            <w:tcBorders>
              <w:top w:val="nil"/>
              <w:left w:val="nil"/>
              <w:bottom w:val="nil"/>
              <w:right w:val="nil"/>
            </w:tcBorders>
            <w:shd w:val="clear" w:color="auto" w:fill="auto"/>
            <w:noWrap/>
            <w:vAlign w:val="bottom"/>
            <w:hideMark/>
          </w:tcPr>
          <w:p w14:paraId="2E8ED4F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16235 (15309-17216)</w:t>
            </w:r>
          </w:p>
        </w:tc>
        <w:tc>
          <w:tcPr>
            <w:tcW w:w="3657" w:type="dxa"/>
            <w:tcBorders>
              <w:top w:val="nil"/>
              <w:left w:val="nil"/>
              <w:bottom w:val="nil"/>
              <w:right w:val="nil"/>
            </w:tcBorders>
            <w:shd w:val="clear" w:color="auto" w:fill="auto"/>
            <w:noWrap/>
            <w:vAlign w:val="bottom"/>
            <w:hideMark/>
          </w:tcPr>
          <w:p w14:paraId="388DDC0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19400 (17969-20658)</w:t>
            </w:r>
          </w:p>
        </w:tc>
      </w:tr>
      <w:tr w:rsidR="00201009" w:rsidRPr="00201009" w14:paraId="00129546" w14:textId="77777777" w:rsidTr="00201009">
        <w:trPr>
          <w:trHeight w:val="320"/>
        </w:trPr>
        <w:tc>
          <w:tcPr>
            <w:tcW w:w="3360" w:type="dxa"/>
            <w:tcBorders>
              <w:top w:val="nil"/>
              <w:left w:val="nil"/>
              <w:bottom w:val="nil"/>
              <w:right w:val="nil"/>
            </w:tcBorders>
            <w:shd w:val="clear" w:color="auto" w:fill="auto"/>
            <w:noWrap/>
            <w:vAlign w:val="bottom"/>
            <w:hideMark/>
          </w:tcPr>
          <w:p w14:paraId="6E693AF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Bahrain</w:t>
            </w:r>
          </w:p>
        </w:tc>
        <w:tc>
          <w:tcPr>
            <w:tcW w:w="3243" w:type="dxa"/>
            <w:tcBorders>
              <w:top w:val="nil"/>
              <w:left w:val="nil"/>
              <w:bottom w:val="nil"/>
              <w:right w:val="nil"/>
            </w:tcBorders>
            <w:shd w:val="clear" w:color="auto" w:fill="auto"/>
            <w:noWrap/>
            <w:vAlign w:val="bottom"/>
            <w:hideMark/>
          </w:tcPr>
          <w:p w14:paraId="5609094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946 (832-1057)</w:t>
            </w:r>
          </w:p>
        </w:tc>
        <w:tc>
          <w:tcPr>
            <w:tcW w:w="3657" w:type="dxa"/>
            <w:tcBorders>
              <w:top w:val="nil"/>
              <w:left w:val="nil"/>
              <w:bottom w:val="nil"/>
              <w:right w:val="nil"/>
            </w:tcBorders>
            <w:shd w:val="clear" w:color="auto" w:fill="auto"/>
            <w:noWrap/>
            <w:vAlign w:val="bottom"/>
            <w:hideMark/>
          </w:tcPr>
          <w:p w14:paraId="33B69F8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10272 (9095-11453)</w:t>
            </w:r>
          </w:p>
        </w:tc>
      </w:tr>
      <w:tr w:rsidR="00201009" w:rsidRPr="00201009" w14:paraId="5F51BDA1" w14:textId="77777777" w:rsidTr="00201009">
        <w:trPr>
          <w:trHeight w:val="320"/>
        </w:trPr>
        <w:tc>
          <w:tcPr>
            <w:tcW w:w="3360" w:type="dxa"/>
            <w:tcBorders>
              <w:top w:val="nil"/>
              <w:left w:val="nil"/>
              <w:bottom w:val="nil"/>
              <w:right w:val="nil"/>
            </w:tcBorders>
            <w:shd w:val="clear" w:color="auto" w:fill="auto"/>
            <w:noWrap/>
            <w:vAlign w:val="bottom"/>
            <w:hideMark/>
          </w:tcPr>
          <w:p w14:paraId="63F55DB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The Bahamas</w:t>
            </w:r>
          </w:p>
        </w:tc>
        <w:tc>
          <w:tcPr>
            <w:tcW w:w="3243" w:type="dxa"/>
            <w:tcBorders>
              <w:top w:val="nil"/>
              <w:left w:val="nil"/>
              <w:bottom w:val="nil"/>
              <w:right w:val="nil"/>
            </w:tcBorders>
            <w:shd w:val="clear" w:color="auto" w:fill="auto"/>
            <w:noWrap/>
            <w:vAlign w:val="bottom"/>
            <w:hideMark/>
          </w:tcPr>
          <w:p w14:paraId="571A2E8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479 (448-511)</w:t>
            </w:r>
          </w:p>
        </w:tc>
        <w:tc>
          <w:tcPr>
            <w:tcW w:w="3657" w:type="dxa"/>
            <w:tcBorders>
              <w:top w:val="nil"/>
              <w:left w:val="nil"/>
              <w:bottom w:val="nil"/>
              <w:right w:val="nil"/>
            </w:tcBorders>
            <w:shd w:val="clear" w:color="auto" w:fill="auto"/>
            <w:noWrap/>
            <w:vAlign w:val="bottom"/>
            <w:hideMark/>
          </w:tcPr>
          <w:p w14:paraId="22778C6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1131 (1016-1261)</w:t>
            </w:r>
          </w:p>
        </w:tc>
      </w:tr>
      <w:tr w:rsidR="00201009" w:rsidRPr="00201009" w14:paraId="29B6C843" w14:textId="77777777" w:rsidTr="00201009">
        <w:trPr>
          <w:trHeight w:val="320"/>
        </w:trPr>
        <w:tc>
          <w:tcPr>
            <w:tcW w:w="3360" w:type="dxa"/>
            <w:tcBorders>
              <w:top w:val="nil"/>
              <w:left w:val="nil"/>
              <w:bottom w:val="nil"/>
              <w:right w:val="nil"/>
            </w:tcBorders>
            <w:shd w:val="clear" w:color="auto" w:fill="auto"/>
            <w:noWrap/>
            <w:vAlign w:val="bottom"/>
            <w:hideMark/>
          </w:tcPr>
          <w:p w14:paraId="5DE4B981"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Bosnia and Herzegovina</w:t>
            </w:r>
          </w:p>
        </w:tc>
        <w:tc>
          <w:tcPr>
            <w:tcW w:w="3243" w:type="dxa"/>
            <w:tcBorders>
              <w:top w:val="nil"/>
              <w:left w:val="nil"/>
              <w:bottom w:val="nil"/>
              <w:right w:val="nil"/>
            </w:tcBorders>
            <w:shd w:val="clear" w:color="auto" w:fill="auto"/>
            <w:noWrap/>
            <w:vAlign w:val="bottom"/>
            <w:hideMark/>
          </w:tcPr>
          <w:p w14:paraId="2AAD78E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4884 (4218-5499)</w:t>
            </w:r>
          </w:p>
        </w:tc>
        <w:tc>
          <w:tcPr>
            <w:tcW w:w="3657" w:type="dxa"/>
            <w:tcBorders>
              <w:top w:val="nil"/>
              <w:left w:val="nil"/>
              <w:bottom w:val="nil"/>
              <w:right w:val="nil"/>
            </w:tcBorders>
            <w:shd w:val="clear" w:color="auto" w:fill="auto"/>
            <w:noWrap/>
            <w:vAlign w:val="bottom"/>
            <w:hideMark/>
          </w:tcPr>
          <w:p w14:paraId="5C043D7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15308 (14024-16445)</w:t>
            </w:r>
          </w:p>
        </w:tc>
      </w:tr>
      <w:tr w:rsidR="00201009" w:rsidRPr="00201009" w14:paraId="0438708A" w14:textId="77777777" w:rsidTr="00201009">
        <w:trPr>
          <w:trHeight w:val="320"/>
        </w:trPr>
        <w:tc>
          <w:tcPr>
            <w:tcW w:w="3360" w:type="dxa"/>
            <w:tcBorders>
              <w:top w:val="nil"/>
              <w:left w:val="nil"/>
              <w:bottom w:val="nil"/>
              <w:right w:val="nil"/>
            </w:tcBorders>
            <w:shd w:val="clear" w:color="auto" w:fill="auto"/>
            <w:noWrap/>
            <w:vAlign w:val="bottom"/>
            <w:hideMark/>
          </w:tcPr>
          <w:p w14:paraId="642D777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Belarus</w:t>
            </w:r>
          </w:p>
        </w:tc>
        <w:tc>
          <w:tcPr>
            <w:tcW w:w="3243" w:type="dxa"/>
            <w:tcBorders>
              <w:top w:val="nil"/>
              <w:left w:val="nil"/>
              <w:bottom w:val="nil"/>
              <w:right w:val="nil"/>
            </w:tcBorders>
            <w:shd w:val="clear" w:color="auto" w:fill="auto"/>
            <w:noWrap/>
            <w:vAlign w:val="bottom"/>
            <w:hideMark/>
          </w:tcPr>
          <w:p w14:paraId="3F4E361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10349 (9284-11359)</w:t>
            </w:r>
          </w:p>
        </w:tc>
        <w:tc>
          <w:tcPr>
            <w:tcW w:w="3657" w:type="dxa"/>
            <w:tcBorders>
              <w:top w:val="nil"/>
              <w:left w:val="nil"/>
              <w:bottom w:val="nil"/>
              <w:right w:val="nil"/>
            </w:tcBorders>
            <w:shd w:val="clear" w:color="auto" w:fill="auto"/>
            <w:noWrap/>
            <w:vAlign w:val="bottom"/>
            <w:hideMark/>
          </w:tcPr>
          <w:p w14:paraId="367D692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13093 (11996-14250)</w:t>
            </w:r>
          </w:p>
        </w:tc>
      </w:tr>
      <w:tr w:rsidR="00201009" w:rsidRPr="00201009" w14:paraId="2808707B" w14:textId="77777777" w:rsidTr="00201009">
        <w:trPr>
          <w:trHeight w:val="320"/>
        </w:trPr>
        <w:tc>
          <w:tcPr>
            <w:tcW w:w="3360" w:type="dxa"/>
            <w:tcBorders>
              <w:top w:val="nil"/>
              <w:left w:val="nil"/>
              <w:bottom w:val="nil"/>
              <w:right w:val="nil"/>
            </w:tcBorders>
            <w:shd w:val="clear" w:color="auto" w:fill="auto"/>
            <w:noWrap/>
            <w:vAlign w:val="bottom"/>
            <w:hideMark/>
          </w:tcPr>
          <w:p w14:paraId="0442106A"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Belize</w:t>
            </w:r>
          </w:p>
        </w:tc>
        <w:tc>
          <w:tcPr>
            <w:tcW w:w="3243" w:type="dxa"/>
            <w:tcBorders>
              <w:top w:val="nil"/>
              <w:left w:val="nil"/>
              <w:bottom w:val="nil"/>
              <w:right w:val="nil"/>
            </w:tcBorders>
            <w:shd w:val="clear" w:color="auto" w:fill="auto"/>
            <w:noWrap/>
            <w:vAlign w:val="bottom"/>
            <w:hideMark/>
          </w:tcPr>
          <w:p w14:paraId="757C616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179 (165-193)</w:t>
            </w:r>
          </w:p>
        </w:tc>
        <w:tc>
          <w:tcPr>
            <w:tcW w:w="3657" w:type="dxa"/>
            <w:tcBorders>
              <w:top w:val="nil"/>
              <w:left w:val="nil"/>
              <w:bottom w:val="nil"/>
              <w:right w:val="nil"/>
            </w:tcBorders>
            <w:shd w:val="clear" w:color="auto" w:fill="auto"/>
            <w:noWrap/>
            <w:vAlign w:val="bottom"/>
            <w:hideMark/>
          </w:tcPr>
          <w:p w14:paraId="3FB1EE1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974 (919-1020)</w:t>
            </w:r>
          </w:p>
        </w:tc>
      </w:tr>
      <w:tr w:rsidR="00201009" w:rsidRPr="00201009" w14:paraId="3670CBCE" w14:textId="77777777" w:rsidTr="00201009">
        <w:trPr>
          <w:trHeight w:val="320"/>
        </w:trPr>
        <w:tc>
          <w:tcPr>
            <w:tcW w:w="3360" w:type="dxa"/>
            <w:tcBorders>
              <w:top w:val="nil"/>
              <w:left w:val="nil"/>
              <w:bottom w:val="nil"/>
              <w:right w:val="nil"/>
            </w:tcBorders>
            <w:shd w:val="clear" w:color="auto" w:fill="auto"/>
            <w:noWrap/>
            <w:vAlign w:val="bottom"/>
            <w:hideMark/>
          </w:tcPr>
          <w:p w14:paraId="66CFDD0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Bolivia</w:t>
            </w:r>
          </w:p>
        </w:tc>
        <w:tc>
          <w:tcPr>
            <w:tcW w:w="3243" w:type="dxa"/>
            <w:tcBorders>
              <w:top w:val="nil"/>
              <w:left w:val="nil"/>
              <w:bottom w:val="nil"/>
              <w:right w:val="nil"/>
            </w:tcBorders>
            <w:shd w:val="clear" w:color="auto" w:fill="auto"/>
            <w:noWrap/>
            <w:vAlign w:val="bottom"/>
            <w:hideMark/>
          </w:tcPr>
          <w:p w14:paraId="4F5F0DD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5673 (5360-6001)</w:t>
            </w:r>
          </w:p>
        </w:tc>
        <w:tc>
          <w:tcPr>
            <w:tcW w:w="3657" w:type="dxa"/>
            <w:tcBorders>
              <w:top w:val="nil"/>
              <w:left w:val="nil"/>
              <w:bottom w:val="nil"/>
              <w:right w:val="nil"/>
            </w:tcBorders>
            <w:shd w:val="clear" w:color="auto" w:fill="auto"/>
            <w:noWrap/>
            <w:vAlign w:val="bottom"/>
            <w:hideMark/>
          </w:tcPr>
          <w:p w14:paraId="0CA1CE3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19950 (18861-21164)</w:t>
            </w:r>
          </w:p>
        </w:tc>
      </w:tr>
      <w:tr w:rsidR="00201009" w:rsidRPr="00201009" w14:paraId="143803C6" w14:textId="77777777" w:rsidTr="00201009">
        <w:trPr>
          <w:trHeight w:val="320"/>
        </w:trPr>
        <w:tc>
          <w:tcPr>
            <w:tcW w:w="3360" w:type="dxa"/>
            <w:tcBorders>
              <w:top w:val="nil"/>
              <w:left w:val="nil"/>
              <w:bottom w:val="nil"/>
              <w:right w:val="nil"/>
            </w:tcBorders>
            <w:shd w:val="clear" w:color="auto" w:fill="auto"/>
            <w:noWrap/>
            <w:vAlign w:val="bottom"/>
            <w:hideMark/>
          </w:tcPr>
          <w:p w14:paraId="20475DAD"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Brazil</w:t>
            </w:r>
          </w:p>
        </w:tc>
        <w:tc>
          <w:tcPr>
            <w:tcW w:w="3243" w:type="dxa"/>
            <w:tcBorders>
              <w:top w:val="nil"/>
              <w:left w:val="nil"/>
              <w:bottom w:val="nil"/>
              <w:right w:val="nil"/>
            </w:tcBorders>
            <w:shd w:val="clear" w:color="auto" w:fill="auto"/>
            <w:noWrap/>
            <w:vAlign w:val="bottom"/>
            <w:hideMark/>
          </w:tcPr>
          <w:p w14:paraId="6CE1866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193934 (184577-203975)</w:t>
            </w:r>
          </w:p>
        </w:tc>
        <w:tc>
          <w:tcPr>
            <w:tcW w:w="3657" w:type="dxa"/>
            <w:tcBorders>
              <w:top w:val="nil"/>
              <w:left w:val="nil"/>
              <w:bottom w:val="nil"/>
              <w:right w:val="nil"/>
            </w:tcBorders>
            <w:shd w:val="clear" w:color="auto" w:fill="auto"/>
            <w:noWrap/>
            <w:vAlign w:val="bottom"/>
            <w:hideMark/>
          </w:tcPr>
          <w:p w14:paraId="22EDB4A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532805 (507478-557874)</w:t>
            </w:r>
          </w:p>
        </w:tc>
      </w:tr>
      <w:tr w:rsidR="00201009" w:rsidRPr="00201009" w14:paraId="683DAC04" w14:textId="77777777" w:rsidTr="00201009">
        <w:trPr>
          <w:trHeight w:val="320"/>
        </w:trPr>
        <w:tc>
          <w:tcPr>
            <w:tcW w:w="3360" w:type="dxa"/>
            <w:tcBorders>
              <w:top w:val="nil"/>
              <w:left w:val="nil"/>
              <w:bottom w:val="nil"/>
              <w:right w:val="nil"/>
            </w:tcBorders>
            <w:shd w:val="clear" w:color="auto" w:fill="auto"/>
            <w:noWrap/>
            <w:vAlign w:val="bottom"/>
            <w:hideMark/>
          </w:tcPr>
          <w:p w14:paraId="43F570A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Barbados</w:t>
            </w:r>
          </w:p>
        </w:tc>
        <w:tc>
          <w:tcPr>
            <w:tcW w:w="3243" w:type="dxa"/>
            <w:tcBorders>
              <w:top w:val="nil"/>
              <w:left w:val="nil"/>
              <w:bottom w:val="nil"/>
              <w:right w:val="nil"/>
            </w:tcBorders>
            <w:shd w:val="clear" w:color="auto" w:fill="auto"/>
            <w:noWrap/>
            <w:vAlign w:val="bottom"/>
            <w:hideMark/>
          </w:tcPr>
          <w:p w14:paraId="39EEEF6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721 (690-750)</w:t>
            </w:r>
          </w:p>
        </w:tc>
        <w:tc>
          <w:tcPr>
            <w:tcW w:w="3657" w:type="dxa"/>
            <w:tcBorders>
              <w:top w:val="nil"/>
              <w:left w:val="nil"/>
              <w:bottom w:val="nil"/>
              <w:right w:val="nil"/>
            </w:tcBorders>
            <w:shd w:val="clear" w:color="auto" w:fill="auto"/>
            <w:noWrap/>
            <w:vAlign w:val="bottom"/>
            <w:hideMark/>
          </w:tcPr>
          <w:p w14:paraId="1E6372F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1219 (1133-1299)</w:t>
            </w:r>
          </w:p>
        </w:tc>
      </w:tr>
      <w:tr w:rsidR="00201009" w:rsidRPr="00201009" w14:paraId="74E5F8DB" w14:textId="77777777" w:rsidTr="00201009">
        <w:trPr>
          <w:trHeight w:val="320"/>
        </w:trPr>
        <w:tc>
          <w:tcPr>
            <w:tcW w:w="3360" w:type="dxa"/>
            <w:tcBorders>
              <w:top w:val="nil"/>
              <w:left w:val="nil"/>
              <w:bottom w:val="nil"/>
              <w:right w:val="nil"/>
            </w:tcBorders>
            <w:shd w:val="clear" w:color="auto" w:fill="auto"/>
            <w:noWrap/>
            <w:vAlign w:val="bottom"/>
            <w:hideMark/>
          </w:tcPr>
          <w:p w14:paraId="20FD0A32"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Brunei</w:t>
            </w:r>
          </w:p>
        </w:tc>
        <w:tc>
          <w:tcPr>
            <w:tcW w:w="3243" w:type="dxa"/>
            <w:tcBorders>
              <w:top w:val="nil"/>
              <w:left w:val="nil"/>
              <w:bottom w:val="nil"/>
              <w:right w:val="nil"/>
            </w:tcBorders>
            <w:shd w:val="clear" w:color="auto" w:fill="auto"/>
            <w:noWrap/>
            <w:vAlign w:val="bottom"/>
            <w:hideMark/>
          </w:tcPr>
          <w:p w14:paraId="267CD37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714 (652-772)</w:t>
            </w:r>
          </w:p>
        </w:tc>
        <w:tc>
          <w:tcPr>
            <w:tcW w:w="3657" w:type="dxa"/>
            <w:tcBorders>
              <w:top w:val="nil"/>
              <w:left w:val="nil"/>
              <w:bottom w:val="nil"/>
              <w:right w:val="nil"/>
            </w:tcBorders>
            <w:shd w:val="clear" w:color="auto" w:fill="auto"/>
            <w:noWrap/>
            <w:vAlign w:val="bottom"/>
            <w:hideMark/>
          </w:tcPr>
          <w:p w14:paraId="1DCA4C8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2513 (2310-2683)</w:t>
            </w:r>
          </w:p>
        </w:tc>
      </w:tr>
      <w:tr w:rsidR="00201009" w:rsidRPr="00201009" w14:paraId="649046BB" w14:textId="77777777" w:rsidTr="00201009">
        <w:trPr>
          <w:trHeight w:val="320"/>
        </w:trPr>
        <w:tc>
          <w:tcPr>
            <w:tcW w:w="3360" w:type="dxa"/>
            <w:tcBorders>
              <w:top w:val="nil"/>
              <w:left w:val="nil"/>
              <w:bottom w:val="nil"/>
              <w:right w:val="nil"/>
            </w:tcBorders>
            <w:shd w:val="clear" w:color="auto" w:fill="auto"/>
            <w:noWrap/>
            <w:vAlign w:val="bottom"/>
            <w:hideMark/>
          </w:tcPr>
          <w:p w14:paraId="3588DD6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Bhutan</w:t>
            </w:r>
          </w:p>
        </w:tc>
        <w:tc>
          <w:tcPr>
            <w:tcW w:w="3243" w:type="dxa"/>
            <w:tcBorders>
              <w:top w:val="nil"/>
              <w:left w:val="nil"/>
              <w:bottom w:val="nil"/>
              <w:right w:val="nil"/>
            </w:tcBorders>
            <w:shd w:val="clear" w:color="auto" w:fill="auto"/>
            <w:noWrap/>
            <w:vAlign w:val="bottom"/>
            <w:hideMark/>
          </w:tcPr>
          <w:p w14:paraId="5EA2650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377 (320-424)</w:t>
            </w:r>
          </w:p>
        </w:tc>
        <w:tc>
          <w:tcPr>
            <w:tcW w:w="3657" w:type="dxa"/>
            <w:tcBorders>
              <w:top w:val="nil"/>
              <w:left w:val="nil"/>
              <w:bottom w:val="nil"/>
              <w:right w:val="nil"/>
            </w:tcBorders>
            <w:shd w:val="clear" w:color="auto" w:fill="auto"/>
            <w:noWrap/>
            <w:vAlign w:val="bottom"/>
            <w:hideMark/>
          </w:tcPr>
          <w:p w14:paraId="17098DC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1197 (1026-1330)</w:t>
            </w:r>
          </w:p>
        </w:tc>
      </w:tr>
      <w:tr w:rsidR="00201009" w:rsidRPr="00201009" w14:paraId="2FDD9366" w14:textId="77777777" w:rsidTr="00201009">
        <w:trPr>
          <w:trHeight w:val="320"/>
        </w:trPr>
        <w:tc>
          <w:tcPr>
            <w:tcW w:w="3360" w:type="dxa"/>
            <w:tcBorders>
              <w:top w:val="nil"/>
              <w:left w:val="nil"/>
              <w:bottom w:val="nil"/>
              <w:right w:val="nil"/>
            </w:tcBorders>
            <w:shd w:val="clear" w:color="auto" w:fill="auto"/>
            <w:noWrap/>
            <w:vAlign w:val="bottom"/>
            <w:hideMark/>
          </w:tcPr>
          <w:p w14:paraId="0DF66C6C"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Botswana</w:t>
            </w:r>
          </w:p>
        </w:tc>
        <w:tc>
          <w:tcPr>
            <w:tcW w:w="3243" w:type="dxa"/>
            <w:tcBorders>
              <w:top w:val="nil"/>
              <w:left w:val="nil"/>
              <w:bottom w:val="nil"/>
              <w:right w:val="nil"/>
            </w:tcBorders>
            <w:shd w:val="clear" w:color="auto" w:fill="auto"/>
            <w:noWrap/>
            <w:vAlign w:val="bottom"/>
            <w:hideMark/>
          </w:tcPr>
          <w:p w14:paraId="41AA21B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932 (807-1079)</w:t>
            </w:r>
          </w:p>
        </w:tc>
        <w:tc>
          <w:tcPr>
            <w:tcW w:w="3657" w:type="dxa"/>
            <w:tcBorders>
              <w:top w:val="nil"/>
              <w:left w:val="nil"/>
              <w:bottom w:val="nil"/>
              <w:right w:val="nil"/>
            </w:tcBorders>
            <w:shd w:val="clear" w:color="auto" w:fill="auto"/>
            <w:noWrap/>
            <w:vAlign w:val="bottom"/>
            <w:hideMark/>
          </w:tcPr>
          <w:p w14:paraId="36DBF89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4079 (3636-4527)</w:t>
            </w:r>
          </w:p>
        </w:tc>
      </w:tr>
      <w:tr w:rsidR="00201009" w:rsidRPr="00201009" w14:paraId="062FEE5A" w14:textId="77777777" w:rsidTr="00201009">
        <w:trPr>
          <w:trHeight w:val="320"/>
        </w:trPr>
        <w:tc>
          <w:tcPr>
            <w:tcW w:w="3360" w:type="dxa"/>
            <w:tcBorders>
              <w:top w:val="nil"/>
              <w:left w:val="nil"/>
              <w:bottom w:val="nil"/>
              <w:right w:val="nil"/>
            </w:tcBorders>
            <w:shd w:val="clear" w:color="auto" w:fill="auto"/>
            <w:noWrap/>
            <w:vAlign w:val="bottom"/>
            <w:hideMark/>
          </w:tcPr>
          <w:p w14:paraId="626C8D4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Central African Republic</w:t>
            </w:r>
          </w:p>
        </w:tc>
        <w:tc>
          <w:tcPr>
            <w:tcW w:w="3243" w:type="dxa"/>
            <w:tcBorders>
              <w:top w:val="nil"/>
              <w:left w:val="nil"/>
              <w:bottom w:val="nil"/>
              <w:right w:val="nil"/>
            </w:tcBorders>
            <w:shd w:val="clear" w:color="auto" w:fill="auto"/>
            <w:noWrap/>
            <w:vAlign w:val="bottom"/>
            <w:hideMark/>
          </w:tcPr>
          <w:p w14:paraId="7974420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2113 (1930-2338)</w:t>
            </w:r>
          </w:p>
        </w:tc>
        <w:tc>
          <w:tcPr>
            <w:tcW w:w="3657" w:type="dxa"/>
            <w:tcBorders>
              <w:top w:val="nil"/>
              <w:left w:val="nil"/>
              <w:bottom w:val="nil"/>
              <w:right w:val="nil"/>
            </w:tcBorders>
            <w:shd w:val="clear" w:color="auto" w:fill="auto"/>
            <w:noWrap/>
            <w:vAlign w:val="bottom"/>
            <w:hideMark/>
          </w:tcPr>
          <w:p w14:paraId="7C167FC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6128 (5560-6728)</w:t>
            </w:r>
          </w:p>
        </w:tc>
      </w:tr>
      <w:tr w:rsidR="00201009" w:rsidRPr="00201009" w14:paraId="4D3A4C6A" w14:textId="77777777" w:rsidTr="00201009">
        <w:trPr>
          <w:trHeight w:val="320"/>
        </w:trPr>
        <w:tc>
          <w:tcPr>
            <w:tcW w:w="3360" w:type="dxa"/>
            <w:tcBorders>
              <w:top w:val="nil"/>
              <w:left w:val="nil"/>
              <w:bottom w:val="nil"/>
              <w:right w:val="nil"/>
            </w:tcBorders>
            <w:shd w:val="clear" w:color="auto" w:fill="auto"/>
            <w:noWrap/>
            <w:vAlign w:val="bottom"/>
            <w:hideMark/>
          </w:tcPr>
          <w:p w14:paraId="77D7A11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Canada</w:t>
            </w:r>
          </w:p>
        </w:tc>
        <w:tc>
          <w:tcPr>
            <w:tcW w:w="3243" w:type="dxa"/>
            <w:tcBorders>
              <w:top w:val="nil"/>
              <w:left w:val="nil"/>
              <w:bottom w:val="nil"/>
              <w:right w:val="nil"/>
            </w:tcBorders>
            <w:shd w:val="clear" w:color="auto" w:fill="auto"/>
            <w:noWrap/>
            <w:vAlign w:val="bottom"/>
            <w:hideMark/>
          </w:tcPr>
          <w:p w14:paraId="264B407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22983 (21805-24342)</w:t>
            </w:r>
          </w:p>
        </w:tc>
        <w:tc>
          <w:tcPr>
            <w:tcW w:w="3657" w:type="dxa"/>
            <w:tcBorders>
              <w:top w:val="nil"/>
              <w:left w:val="nil"/>
              <w:bottom w:val="nil"/>
              <w:right w:val="nil"/>
            </w:tcBorders>
            <w:shd w:val="clear" w:color="auto" w:fill="auto"/>
            <w:noWrap/>
            <w:vAlign w:val="bottom"/>
            <w:hideMark/>
          </w:tcPr>
          <w:p w14:paraId="2FF4610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62211 (58212-66507)</w:t>
            </w:r>
          </w:p>
        </w:tc>
      </w:tr>
      <w:tr w:rsidR="00201009" w:rsidRPr="00201009" w14:paraId="7D8AFA0E" w14:textId="77777777" w:rsidTr="00201009">
        <w:trPr>
          <w:trHeight w:val="320"/>
        </w:trPr>
        <w:tc>
          <w:tcPr>
            <w:tcW w:w="3360" w:type="dxa"/>
            <w:tcBorders>
              <w:top w:val="nil"/>
              <w:left w:val="nil"/>
              <w:bottom w:val="nil"/>
              <w:right w:val="nil"/>
            </w:tcBorders>
            <w:shd w:val="clear" w:color="auto" w:fill="auto"/>
            <w:noWrap/>
            <w:vAlign w:val="bottom"/>
            <w:hideMark/>
          </w:tcPr>
          <w:p w14:paraId="50924B4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Switzerland</w:t>
            </w:r>
          </w:p>
        </w:tc>
        <w:tc>
          <w:tcPr>
            <w:tcW w:w="3243" w:type="dxa"/>
            <w:tcBorders>
              <w:top w:val="nil"/>
              <w:left w:val="nil"/>
              <w:bottom w:val="nil"/>
              <w:right w:val="nil"/>
            </w:tcBorders>
            <w:shd w:val="clear" w:color="auto" w:fill="auto"/>
            <w:noWrap/>
            <w:vAlign w:val="bottom"/>
            <w:hideMark/>
          </w:tcPr>
          <w:p w14:paraId="175FF68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10185 (9510-10971)</w:t>
            </w:r>
          </w:p>
        </w:tc>
        <w:tc>
          <w:tcPr>
            <w:tcW w:w="3657" w:type="dxa"/>
            <w:tcBorders>
              <w:top w:val="nil"/>
              <w:left w:val="nil"/>
              <w:bottom w:val="nil"/>
              <w:right w:val="nil"/>
            </w:tcBorders>
            <w:shd w:val="clear" w:color="auto" w:fill="auto"/>
            <w:noWrap/>
            <w:vAlign w:val="bottom"/>
            <w:hideMark/>
          </w:tcPr>
          <w:p w14:paraId="5780A6C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17953 (16584-19406)</w:t>
            </w:r>
          </w:p>
        </w:tc>
      </w:tr>
      <w:tr w:rsidR="00201009" w:rsidRPr="00201009" w14:paraId="7653C4F9" w14:textId="77777777" w:rsidTr="00201009">
        <w:trPr>
          <w:trHeight w:val="320"/>
        </w:trPr>
        <w:tc>
          <w:tcPr>
            <w:tcW w:w="3360" w:type="dxa"/>
            <w:tcBorders>
              <w:top w:val="nil"/>
              <w:left w:val="nil"/>
              <w:bottom w:val="nil"/>
              <w:right w:val="nil"/>
            </w:tcBorders>
            <w:shd w:val="clear" w:color="auto" w:fill="auto"/>
            <w:noWrap/>
            <w:vAlign w:val="bottom"/>
            <w:hideMark/>
          </w:tcPr>
          <w:p w14:paraId="57A7DC2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lastRenderedPageBreak/>
              <w:t>Chile</w:t>
            </w:r>
          </w:p>
        </w:tc>
        <w:tc>
          <w:tcPr>
            <w:tcW w:w="3243" w:type="dxa"/>
            <w:tcBorders>
              <w:top w:val="nil"/>
              <w:left w:val="nil"/>
              <w:bottom w:val="nil"/>
              <w:right w:val="nil"/>
            </w:tcBorders>
            <w:shd w:val="clear" w:color="auto" w:fill="auto"/>
            <w:noWrap/>
            <w:vAlign w:val="bottom"/>
            <w:hideMark/>
          </w:tcPr>
          <w:p w14:paraId="5DB5A1C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15256 (13748-16711)</w:t>
            </w:r>
          </w:p>
        </w:tc>
        <w:tc>
          <w:tcPr>
            <w:tcW w:w="3657" w:type="dxa"/>
            <w:tcBorders>
              <w:top w:val="nil"/>
              <w:left w:val="nil"/>
              <w:bottom w:val="nil"/>
              <w:right w:val="nil"/>
            </w:tcBorders>
            <w:shd w:val="clear" w:color="auto" w:fill="auto"/>
            <w:noWrap/>
            <w:vAlign w:val="bottom"/>
            <w:hideMark/>
          </w:tcPr>
          <w:p w14:paraId="1C0B3DE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55486 (50774-60269)</w:t>
            </w:r>
          </w:p>
        </w:tc>
      </w:tr>
      <w:tr w:rsidR="00201009" w:rsidRPr="00201009" w14:paraId="78957217" w14:textId="77777777" w:rsidTr="00201009">
        <w:trPr>
          <w:trHeight w:val="320"/>
        </w:trPr>
        <w:tc>
          <w:tcPr>
            <w:tcW w:w="3360" w:type="dxa"/>
            <w:tcBorders>
              <w:top w:val="nil"/>
              <w:left w:val="nil"/>
              <w:bottom w:val="nil"/>
              <w:right w:val="nil"/>
            </w:tcBorders>
            <w:shd w:val="clear" w:color="auto" w:fill="auto"/>
            <w:noWrap/>
            <w:vAlign w:val="bottom"/>
            <w:hideMark/>
          </w:tcPr>
          <w:p w14:paraId="06B88BC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China</w:t>
            </w:r>
          </w:p>
        </w:tc>
        <w:tc>
          <w:tcPr>
            <w:tcW w:w="3243" w:type="dxa"/>
            <w:tcBorders>
              <w:top w:val="nil"/>
              <w:left w:val="nil"/>
              <w:bottom w:val="nil"/>
              <w:right w:val="nil"/>
            </w:tcBorders>
            <w:shd w:val="clear" w:color="auto" w:fill="auto"/>
            <w:noWrap/>
            <w:vAlign w:val="bottom"/>
            <w:hideMark/>
          </w:tcPr>
          <w:p w14:paraId="70D72CE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1151899 (1047243-1270612)</w:t>
            </w:r>
          </w:p>
        </w:tc>
        <w:tc>
          <w:tcPr>
            <w:tcW w:w="3657" w:type="dxa"/>
            <w:tcBorders>
              <w:top w:val="nil"/>
              <w:left w:val="nil"/>
              <w:bottom w:val="nil"/>
              <w:right w:val="nil"/>
            </w:tcBorders>
            <w:shd w:val="clear" w:color="auto" w:fill="auto"/>
            <w:noWrap/>
            <w:vAlign w:val="bottom"/>
            <w:hideMark/>
          </w:tcPr>
          <w:p w14:paraId="09E385E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2676207 (2524591-2847571)</w:t>
            </w:r>
          </w:p>
        </w:tc>
      </w:tr>
      <w:tr w:rsidR="00201009" w:rsidRPr="00201009" w14:paraId="784C64F0" w14:textId="77777777" w:rsidTr="00201009">
        <w:trPr>
          <w:trHeight w:val="320"/>
        </w:trPr>
        <w:tc>
          <w:tcPr>
            <w:tcW w:w="3360" w:type="dxa"/>
            <w:tcBorders>
              <w:top w:val="nil"/>
              <w:left w:val="nil"/>
              <w:bottom w:val="nil"/>
              <w:right w:val="nil"/>
            </w:tcBorders>
            <w:shd w:val="clear" w:color="auto" w:fill="auto"/>
            <w:noWrap/>
            <w:vAlign w:val="bottom"/>
            <w:hideMark/>
          </w:tcPr>
          <w:p w14:paraId="1846E7E0"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Cote d'Ivoire</w:t>
            </w:r>
          </w:p>
        </w:tc>
        <w:tc>
          <w:tcPr>
            <w:tcW w:w="3243" w:type="dxa"/>
            <w:tcBorders>
              <w:top w:val="nil"/>
              <w:left w:val="nil"/>
              <w:bottom w:val="nil"/>
              <w:right w:val="nil"/>
            </w:tcBorders>
            <w:shd w:val="clear" w:color="auto" w:fill="auto"/>
            <w:noWrap/>
            <w:vAlign w:val="bottom"/>
            <w:hideMark/>
          </w:tcPr>
          <w:p w14:paraId="733A383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4697 (4117-5391)</w:t>
            </w:r>
          </w:p>
        </w:tc>
        <w:tc>
          <w:tcPr>
            <w:tcW w:w="3657" w:type="dxa"/>
            <w:tcBorders>
              <w:top w:val="nil"/>
              <w:left w:val="nil"/>
              <w:bottom w:val="nil"/>
              <w:right w:val="nil"/>
            </w:tcBorders>
            <w:shd w:val="clear" w:color="auto" w:fill="auto"/>
            <w:noWrap/>
            <w:vAlign w:val="bottom"/>
            <w:hideMark/>
          </w:tcPr>
          <w:p w14:paraId="1B8C816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19906 (17662-22474)</w:t>
            </w:r>
          </w:p>
        </w:tc>
      </w:tr>
      <w:tr w:rsidR="00201009" w:rsidRPr="00201009" w14:paraId="0A87685B" w14:textId="77777777" w:rsidTr="00201009">
        <w:trPr>
          <w:trHeight w:val="320"/>
        </w:trPr>
        <w:tc>
          <w:tcPr>
            <w:tcW w:w="3360" w:type="dxa"/>
            <w:tcBorders>
              <w:top w:val="nil"/>
              <w:left w:val="nil"/>
              <w:bottom w:val="nil"/>
              <w:right w:val="nil"/>
            </w:tcBorders>
            <w:shd w:val="clear" w:color="auto" w:fill="auto"/>
            <w:noWrap/>
            <w:vAlign w:val="bottom"/>
            <w:hideMark/>
          </w:tcPr>
          <w:p w14:paraId="25C95150"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Cameroon</w:t>
            </w:r>
          </w:p>
        </w:tc>
        <w:tc>
          <w:tcPr>
            <w:tcW w:w="3243" w:type="dxa"/>
            <w:tcBorders>
              <w:top w:val="nil"/>
              <w:left w:val="nil"/>
              <w:bottom w:val="nil"/>
              <w:right w:val="nil"/>
            </w:tcBorders>
            <w:shd w:val="clear" w:color="auto" w:fill="auto"/>
            <w:noWrap/>
            <w:vAlign w:val="bottom"/>
            <w:hideMark/>
          </w:tcPr>
          <w:p w14:paraId="374122E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4094 (3672-4699)</w:t>
            </w:r>
          </w:p>
        </w:tc>
        <w:tc>
          <w:tcPr>
            <w:tcW w:w="3657" w:type="dxa"/>
            <w:tcBorders>
              <w:top w:val="nil"/>
              <w:left w:val="nil"/>
              <w:bottom w:val="nil"/>
              <w:right w:val="nil"/>
            </w:tcBorders>
            <w:shd w:val="clear" w:color="auto" w:fill="auto"/>
            <w:noWrap/>
            <w:vAlign w:val="bottom"/>
            <w:hideMark/>
          </w:tcPr>
          <w:p w14:paraId="58E5FF7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20671 (18851-22740)</w:t>
            </w:r>
          </w:p>
        </w:tc>
      </w:tr>
      <w:tr w:rsidR="00201009" w:rsidRPr="00201009" w14:paraId="67B715D7" w14:textId="77777777" w:rsidTr="00201009">
        <w:trPr>
          <w:trHeight w:val="320"/>
        </w:trPr>
        <w:tc>
          <w:tcPr>
            <w:tcW w:w="3360" w:type="dxa"/>
            <w:tcBorders>
              <w:top w:val="nil"/>
              <w:left w:val="nil"/>
              <w:bottom w:val="nil"/>
              <w:right w:val="nil"/>
            </w:tcBorders>
            <w:shd w:val="clear" w:color="auto" w:fill="auto"/>
            <w:noWrap/>
            <w:vAlign w:val="bottom"/>
            <w:hideMark/>
          </w:tcPr>
          <w:p w14:paraId="07BB2DE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Democratic Republic of the Congo</w:t>
            </w:r>
          </w:p>
        </w:tc>
        <w:tc>
          <w:tcPr>
            <w:tcW w:w="3243" w:type="dxa"/>
            <w:tcBorders>
              <w:top w:val="nil"/>
              <w:left w:val="nil"/>
              <w:bottom w:val="nil"/>
              <w:right w:val="nil"/>
            </w:tcBorders>
            <w:shd w:val="clear" w:color="auto" w:fill="auto"/>
            <w:noWrap/>
            <w:vAlign w:val="bottom"/>
            <w:hideMark/>
          </w:tcPr>
          <w:p w14:paraId="32DC84E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24200 (21561-27942)</w:t>
            </w:r>
          </w:p>
        </w:tc>
        <w:tc>
          <w:tcPr>
            <w:tcW w:w="3657" w:type="dxa"/>
            <w:tcBorders>
              <w:top w:val="nil"/>
              <w:left w:val="nil"/>
              <w:bottom w:val="nil"/>
              <w:right w:val="nil"/>
            </w:tcBorders>
            <w:shd w:val="clear" w:color="auto" w:fill="auto"/>
            <w:noWrap/>
            <w:vAlign w:val="bottom"/>
            <w:hideMark/>
          </w:tcPr>
          <w:p w14:paraId="50E4770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87324 (75118-101264)</w:t>
            </w:r>
          </w:p>
        </w:tc>
      </w:tr>
      <w:tr w:rsidR="00201009" w:rsidRPr="00201009" w14:paraId="0BC64ED4" w14:textId="77777777" w:rsidTr="00201009">
        <w:trPr>
          <w:trHeight w:val="320"/>
        </w:trPr>
        <w:tc>
          <w:tcPr>
            <w:tcW w:w="3360" w:type="dxa"/>
            <w:tcBorders>
              <w:top w:val="nil"/>
              <w:left w:val="nil"/>
              <w:bottom w:val="nil"/>
              <w:right w:val="nil"/>
            </w:tcBorders>
            <w:shd w:val="clear" w:color="auto" w:fill="auto"/>
            <w:noWrap/>
            <w:vAlign w:val="bottom"/>
            <w:hideMark/>
          </w:tcPr>
          <w:p w14:paraId="75CDD230"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Congo</w:t>
            </w:r>
          </w:p>
        </w:tc>
        <w:tc>
          <w:tcPr>
            <w:tcW w:w="3243" w:type="dxa"/>
            <w:tcBorders>
              <w:top w:val="nil"/>
              <w:left w:val="nil"/>
              <w:bottom w:val="nil"/>
              <w:right w:val="nil"/>
            </w:tcBorders>
            <w:shd w:val="clear" w:color="auto" w:fill="auto"/>
            <w:noWrap/>
            <w:vAlign w:val="bottom"/>
            <w:hideMark/>
          </w:tcPr>
          <w:p w14:paraId="740569A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1673 (1431-1996)</w:t>
            </w:r>
          </w:p>
        </w:tc>
        <w:tc>
          <w:tcPr>
            <w:tcW w:w="3657" w:type="dxa"/>
            <w:tcBorders>
              <w:top w:val="nil"/>
              <w:left w:val="nil"/>
              <w:bottom w:val="nil"/>
              <w:right w:val="nil"/>
            </w:tcBorders>
            <w:shd w:val="clear" w:color="auto" w:fill="auto"/>
            <w:noWrap/>
            <w:vAlign w:val="bottom"/>
            <w:hideMark/>
          </w:tcPr>
          <w:p w14:paraId="0EB3335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7530 (6619-8518)</w:t>
            </w:r>
          </w:p>
        </w:tc>
      </w:tr>
      <w:tr w:rsidR="00201009" w:rsidRPr="00201009" w14:paraId="4C985077" w14:textId="77777777" w:rsidTr="00201009">
        <w:trPr>
          <w:trHeight w:val="320"/>
        </w:trPr>
        <w:tc>
          <w:tcPr>
            <w:tcW w:w="3360" w:type="dxa"/>
            <w:tcBorders>
              <w:top w:val="nil"/>
              <w:left w:val="nil"/>
              <w:bottom w:val="nil"/>
              <w:right w:val="nil"/>
            </w:tcBorders>
            <w:shd w:val="clear" w:color="auto" w:fill="auto"/>
            <w:noWrap/>
            <w:vAlign w:val="bottom"/>
            <w:hideMark/>
          </w:tcPr>
          <w:p w14:paraId="51CADEE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Colombia</w:t>
            </w:r>
          </w:p>
        </w:tc>
        <w:tc>
          <w:tcPr>
            <w:tcW w:w="3243" w:type="dxa"/>
            <w:tcBorders>
              <w:top w:val="nil"/>
              <w:left w:val="nil"/>
              <w:bottom w:val="nil"/>
              <w:right w:val="nil"/>
            </w:tcBorders>
            <w:shd w:val="clear" w:color="auto" w:fill="auto"/>
            <w:noWrap/>
            <w:vAlign w:val="bottom"/>
            <w:hideMark/>
          </w:tcPr>
          <w:p w14:paraId="6ED60D1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60048 (57828-62276)</w:t>
            </w:r>
          </w:p>
        </w:tc>
        <w:tc>
          <w:tcPr>
            <w:tcW w:w="3657" w:type="dxa"/>
            <w:tcBorders>
              <w:top w:val="nil"/>
              <w:left w:val="nil"/>
              <w:bottom w:val="nil"/>
              <w:right w:val="nil"/>
            </w:tcBorders>
            <w:shd w:val="clear" w:color="auto" w:fill="auto"/>
            <w:noWrap/>
            <w:vAlign w:val="bottom"/>
            <w:hideMark/>
          </w:tcPr>
          <w:p w14:paraId="24C249D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149750 (143673-155721)</w:t>
            </w:r>
          </w:p>
        </w:tc>
      </w:tr>
      <w:tr w:rsidR="00201009" w:rsidRPr="00201009" w14:paraId="48B4EDE7" w14:textId="77777777" w:rsidTr="00201009">
        <w:trPr>
          <w:trHeight w:val="320"/>
        </w:trPr>
        <w:tc>
          <w:tcPr>
            <w:tcW w:w="3360" w:type="dxa"/>
            <w:tcBorders>
              <w:top w:val="nil"/>
              <w:left w:val="nil"/>
              <w:bottom w:val="nil"/>
              <w:right w:val="nil"/>
            </w:tcBorders>
            <w:shd w:val="clear" w:color="auto" w:fill="auto"/>
            <w:noWrap/>
            <w:vAlign w:val="bottom"/>
            <w:hideMark/>
          </w:tcPr>
          <w:p w14:paraId="0A53D361"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Comoros</w:t>
            </w:r>
          </w:p>
        </w:tc>
        <w:tc>
          <w:tcPr>
            <w:tcW w:w="3243" w:type="dxa"/>
            <w:tcBorders>
              <w:top w:val="nil"/>
              <w:left w:val="nil"/>
              <w:bottom w:val="nil"/>
              <w:right w:val="nil"/>
            </w:tcBorders>
            <w:shd w:val="clear" w:color="auto" w:fill="auto"/>
            <w:noWrap/>
            <w:vAlign w:val="bottom"/>
            <w:hideMark/>
          </w:tcPr>
          <w:p w14:paraId="4CE0E42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201 (178-223)</w:t>
            </w:r>
          </w:p>
        </w:tc>
        <w:tc>
          <w:tcPr>
            <w:tcW w:w="3657" w:type="dxa"/>
            <w:tcBorders>
              <w:top w:val="nil"/>
              <w:left w:val="nil"/>
              <w:bottom w:val="nil"/>
              <w:right w:val="nil"/>
            </w:tcBorders>
            <w:shd w:val="clear" w:color="auto" w:fill="auto"/>
            <w:noWrap/>
            <w:vAlign w:val="bottom"/>
            <w:hideMark/>
          </w:tcPr>
          <w:p w14:paraId="6A9DF46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553 (494-613)</w:t>
            </w:r>
          </w:p>
        </w:tc>
      </w:tr>
      <w:tr w:rsidR="00201009" w:rsidRPr="00201009" w14:paraId="6B5D760B" w14:textId="77777777" w:rsidTr="00201009">
        <w:trPr>
          <w:trHeight w:val="320"/>
        </w:trPr>
        <w:tc>
          <w:tcPr>
            <w:tcW w:w="3360" w:type="dxa"/>
            <w:tcBorders>
              <w:top w:val="nil"/>
              <w:left w:val="nil"/>
              <w:bottom w:val="nil"/>
              <w:right w:val="nil"/>
            </w:tcBorders>
            <w:shd w:val="clear" w:color="auto" w:fill="auto"/>
            <w:noWrap/>
            <w:vAlign w:val="bottom"/>
            <w:hideMark/>
          </w:tcPr>
          <w:p w14:paraId="6017876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Cape Verde</w:t>
            </w:r>
          </w:p>
        </w:tc>
        <w:tc>
          <w:tcPr>
            <w:tcW w:w="3243" w:type="dxa"/>
            <w:tcBorders>
              <w:top w:val="nil"/>
              <w:left w:val="nil"/>
              <w:bottom w:val="nil"/>
              <w:right w:val="nil"/>
            </w:tcBorders>
            <w:shd w:val="clear" w:color="auto" w:fill="auto"/>
            <w:noWrap/>
            <w:vAlign w:val="bottom"/>
            <w:hideMark/>
          </w:tcPr>
          <w:p w14:paraId="01B1E45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141 (120-165)</w:t>
            </w:r>
          </w:p>
        </w:tc>
        <w:tc>
          <w:tcPr>
            <w:tcW w:w="3657" w:type="dxa"/>
            <w:tcBorders>
              <w:top w:val="nil"/>
              <w:left w:val="nil"/>
              <w:bottom w:val="nil"/>
              <w:right w:val="nil"/>
            </w:tcBorders>
            <w:shd w:val="clear" w:color="auto" w:fill="auto"/>
            <w:noWrap/>
            <w:vAlign w:val="bottom"/>
            <w:hideMark/>
          </w:tcPr>
          <w:p w14:paraId="2090BAD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703 (620-794)</w:t>
            </w:r>
          </w:p>
        </w:tc>
      </w:tr>
      <w:tr w:rsidR="00201009" w:rsidRPr="00201009" w14:paraId="30B0F405" w14:textId="77777777" w:rsidTr="00201009">
        <w:trPr>
          <w:trHeight w:val="320"/>
        </w:trPr>
        <w:tc>
          <w:tcPr>
            <w:tcW w:w="3360" w:type="dxa"/>
            <w:tcBorders>
              <w:top w:val="nil"/>
              <w:left w:val="nil"/>
              <w:bottom w:val="nil"/>
              <w:right w:val="nil"/>
            </w:tcBorders>
            <w:shd w:val="clear" w:color="auto" w:fill="auto"/>
            <w:noWrap/>
            <w:vAlign w:val="bottom"/>
            <w:hideMark/>
          </w:tcPr>
          <w:p w14:paraId="7B8678F5"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Costa Rica</w:t>
            </w:r>
          </w:p>
        </w:tc>
        <w:tc>
          <w:tcPr>
            <w:tcW w:w="3243" w:type="dxa"/>
            <w:tcBorders>
              <w:top w:val="nil"/>
              <w:left w:val="nil"/>
              <w:bottom w:val="nil"/>
              <w:right w:val="nil"/>
            </w:tcBorders>
            <w:shd w:val="clear" w:color="auto" w:fill="auto"/>
            <w:noWrap/>
            <w:vAlign w:val="bottom"/>
            <w:hideMark/>
          </w:tcPr>
          <w:p w14:paraId="70DB3DA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4380 (4054-4709)</w:t>
            </w:r>
          </w:p>
        </w:tc>
        <w:tc>
          <w:tcPr>
            <w:tcW w:w="3657" w:type="dxa"/>
            <w:tcBorders>
              <w:top w:val="nil"/>
              <w:left w:val="nil"/>
              <w:bottom w:val="nil"/>
              <w:right w:val="nil"/>
            </w:tcBorders>
            <w:shd w:val="clear" w:color="auto" w:fill="auto"/>
            <w:noWrap/>
            <w:vAlign w:val="bottom"/>
            <w:hideMark/>
          </w:tcPr>
          <w:p w14:paraId="25D9D44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14086 (12938-15166)</w:t>
            </w:r>
          </w:p>
        </w:tc>
      </w:tr>
      <w:tr w:rsidR="00201009" w:rsidRPr="00201009" w14:paraId="12314A8F" w14:textId="77777777" w:rsidTr="00201009">
        <w:trPr>
          <w:trHeight w:val="320"/>
        </w:trPr>
        <w:tc>
          <w:tcPr>
            <w:tcW w:w="3360" w:type="dxa"/>
            <w:tcBorders>
              <w:top w:val="nil"/>
              <w:left w:val="nil"/>
              <w:bottom w:val="nil"/>
              <w:right w:val="nil"/>
            </w:tcBorders>
            <w:shd w:val="clear" w:color="auto" w:fill="auto"/>
            <w:noWrap/>
            <w:vAlign w:val="bottom"/>
            <w:hideMark/>
          </w:tcPr>
          <w:p w14:paraId="0F8E29F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Cuba</w:t>
            </w:r>
          </w:p>
        </w:tc>
        <w:tc>
          <w:tcPr>
            <w:tcW w:w="3243" w:type="dxa"/>
            <w:tcBorders>
              <w:top w:val="nil"/>
              <w:left w:val="nil"/>
              <w:bottom w:val="nil"/>
              <w:right w:val="nil"/>
            </w:tcBorders>
            <w:shd w:val="clear" w:color="auto" w:fill="auto"/>
            <w:noWrap/>
            <w:vAlign w:val="bottom"/>
            <w:hideMark/>
          </w:tcPr>
          <w:p w14:paraId="5BEC29B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25871 (24588-27147)</w:t>
            </w:r>
          </w:p>
        </w:tc>
        <w:tc>
          <w:tcPr>
            <w:tcW w:w="3657" w:type="dxa"/>
            <w:tcBorders>
              <w:top w:val="nil"/>
              <w:left w:val="nil"/>
              <w:bottom w:val="nil"/>
              <w:right w:val="nil"/>
            </w:tcBorders>
            <w:shd w:val="clear" w:color="auto" w:fill="auto"/>
            <w:noWrap/>
            <w:vAlign w:val="bottom"/>
            <w:hideMark/>
          </w:tcPr>
          <w:p w14:paraId="0E09348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44767 (41795-47505)</w:t>
            </w:r>
          </w:p>
        </w:tc>
      </w:tr>
      <w:tr w:rsidR="00201009" w:rsidRPr="00201009" w14:paraId="24876D6A" w14:textId="77777777" w:rsidTr="00201009">
        <w:trPr>
          <w:trHeight w:val="320"/>
        </w:trPr>
        <w:tc>
          <w:tcPr>
            <w:tcW w:w="3360" w:type="dxa"/>
            <w:tcBorders>
              <w:top w:val="nil"/>
              <w:left w:val="nil"/>
              <w:bottom w:val="nil"/>
              <w:right w:val="nil"/>
            </w:tcBorders>
            <w:shd w:val="clear" w:color="auto" w:fill="auto"/>
            <w:noWrap/>
            <w:vAlign w:val="bottom"/>
            <w:hideMark/>
          </w:tcPr>
          <w:p w14:paraId="0805FAD0"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Cyprus</w:t>
            </w:r>
          </w:p>
        </w:tc>
        <w:tc>
          <w:tcPr>
            <w:tcW w:w="3243" w:type="dxa"/>
            <w:tcBorders>
              <w:top w:val="nil"/>
              <w:left w:val="nil"/>
              <w:bottom w:val="nil"/>
              <w:right w:val="nil"/>
            </w:tcBorders>
            <w:shd w:val="clear" w:color="auto" w:fill="auto"/>
            <w:noWrap/>
            <w:vAlign w:val="bottom"/>
            <w:hideMark/>
          </w:tcPr>
          <w:p w14:paraId="6873AD2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1602 (1362-1846)</w:t>
            </w:r>
          </w:p>
        </w:tc>
        <w:tc>
          <w:tcPr>
            <w:tcW w:w="3657" w:type="dxa"/>
            <w:tcBorders>
              <w:top w:val="nil"/>
              <w:left w:val="nil"/>
              <w:bottom w:val="nil"/>
              <w:right w:val="nil"/>
            </w:tcBorders>
            <w:shd w:val="clear" w:color="auto" w:fill="auto"/>
            <w:noWrap/>
            <w:vAlign w:val="bottom"/>
            <w:hideMark/>
          </w:tcPr>
          <w:p w14:paraId="38C6250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3574 (3085-4091)</w:t>
            </w:r>
          </w:p>
        </w:tc>
      </w:tr>
      <w:tr w:rsidR="00201009" w:rsidRPr="00201009" w14:paraId="50F54A0F" w14:textId="77777777" w:rsidTr="00201009">
        <w:trPr>
          <w:trHeight w:val="320"/>
        </w:trPr>
        <w:tc>
          <w:tcPr>
            <w:tcW w:w="3360" w:type="dxa"/>
            <w:tcBorders>
              <w:top w:val="nil"/>
              <w:left w:val="nil"/>
              <w:bottom w:val="nil"/>
              <w:right w:val="nil"/>
            </w:tcBorders>
            <w:shd w:val="clear" w:color="auto" w:fill="auto"/>
            <w:noWrap/>
            <w:vAlign w:val="bottom"/>
            <w:hideMark/>
          </w:tcPr>
          <w:p w14:paraId="7A7D3640"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Czech Republic</w:t>
            </w:r>
          </w:p>
        </w:tc>
        <w:tc>
          <w:tcPr>
            <w:tcW w:w="3243" w:type="dxa"/>
            <w:tcBorders>
              <w:top w:val="nil"/>
              <w:left w:val="nil"/>
              <w:bottom w:val="nil"/>
              <w:right w:val="nil"/>
            </w:tcBorders>
            <w:shd w:val="clear" w:color="auto" w:fill="auto"/>
            <w:noWrap/>
            <w:vAlign w:val="bottom"/>
            <w:hideMark/>
          </w:tcPr>
          <w:p w14:paraId="30971EA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24933 (22635-27053)</w:t>
            </w:r>
          </w:p>
        </w:tc>
        <w:tc>
          <w:tcPr>
            <w:tcW w:w="3657" w:type="dxa"/>
            <w:tcBorders>
              <w:top w:val="nil"/>
              <w:left w:val="nil"/>
              <w:bottom w:val="nil"/>
              <w:right w:val="nil"/>
            </w:tcBorders>
            <w:shd w:val="clear" w:color="auto" w:fill="auto"/>
            <w:noWrap/>
            <w:vAlign w:val="bottom"/>
            <w:hideMark/>
          </w:tcPr>
          <w:p w14:paraId="30809C3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47955 (42976-52540)</w:t>
            </w:r>
          </w:p>
        </w:tc>
      </w:tr>
      <w:tr w:rsidR="00201009" w:rsidRPr="00201009" w14:paraId="1B0B9487" w14:textId="77777777" w:rsidTr="00201009">
        <w:trPr>
          <w:trHeight w:val="320"/>
        </w:trPr>
        <w:tc>
          <w:tcPr>
            <w:tcW w:w="3360" w:type="dxa"/>
            <w:tcBorders>
              <w:top w:val="nil"/>
              <w:left w:val="nil"/>
              <w:bottom w:val="nil"/>
              <w:right w:val="nil"/>
            </w:tcBorders>
            <w:shd w:val="clear" w:color="auto" w:fill="auto"/>
            <w:noWrap/>
            <w:vAlign w:val="bottom"/>
            <w:hideMark/>
          </w:tcPr>
          <w:p w14:paraId="6D27131D"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Germany</w:t>
            </w:r>
          </w:p>
        </w:tc>
        <w:tc>
          <w:tcPr>
            <w:tcW w:w="3243" w:type="dxa"/>
            <w:tcBorders>
              <w:top w:val="nil"/>
              <w:left w:val="nil"/>
              <w:bottom w:val="nil"/>
              <w:right w:val="nil"/>
            </w:tcBorders>
            <w:shd w:val="clear" w:color="auto" w:fill="auto"/>
            <w:noWrap/>
            <w:vAlign w:val="bottom"/>
            <w:hideMark/>
          </w:tcPr>
          <w:p w14:paraId="0F152E6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221597 (212584-231018)</w:t>
            </w:r>
          </w:p>
        </w:tc>
        <w:tc>
          <w:tcPr>
            <w:tcW w:w="3657" w:type="dxa"/>
            <w:tcBorders>
              <w:top w:val="nil"/>
              <w:left w:val="nil"/>
              <w:bottom w:val="nil"/>
              <w:right w:val="nil"/>
            </w:tcBorders>
            <w:shd w:val="clear" w:color="auto" w:fill="auto"/>
            <w:noWrap/>
            <w:vAlign w:val="bottom"/>
            <w:hideMark/>
          </w:tcPr>
          <w:p w14:paraId="3AA3053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344506 (329014-361896)</w:t>
            </w:r>
          </w:p>
        </w:tc>
      </w:tr>
      <w:tr w:rsidR="00201009" w:rsidRPr="00201009" w14:paraId="12276E07" w14:textId="77777777" w:rsidTr="00201009">
        <w:trPr>
          <w:trHeight w:val="320"/>
        </w:trPr>
        <w:tc>
          <w:tcPr>
            <w:tcW w:w="3360" w:type="dxa"/>
            <w:tcBorders>
              <w:top w:val="nil"/>
              <w:left w:val="nil"/>
              <w:bottom w:val="nil"/>
              <w:right w:val="nil"/>
            </w:tcBorders>
            <w:shd w:val="clear" w:color="auto" w:fill="auto"/>
            <w:noWrap/>
            <w:vAlign w:val="bottom"/>
            <w:hideMark/>
          </w:tcPr>
          <w:p w14:paraId="264DC37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Djibouti</w:t>
            </w:r>
          </w:p>
        </w:tc>
        <w:tc>
          <w:tcPr>
            <w:tcW w:w="3243" w:type="dxa"/>
            <w:tcBorders>
              <w:top w:val="nil"/>
              <w:left w:val="nil"/>
              <w:bottom w:val="nil"/>
              <w:right w:val="nil"/>
            </w:tcBorders>
            <w:shd w:val="clear" w:color="auto" w:fill="auto"/>
            <w:noWrap/>
            <w:vAlign w:val="bottom"/>
            <w:hideMark/>
          </w:tcPr>
          <w:p w14:paraId="10500CC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240 (219-259)</w:t>
            </w:r>
          </w:p>
        </w:tc>
        <w:tc>
          <w:tcPr>
            <w:tcW w:w="3657" w:type="dxa"/>
            <w:tcBorders>
              <w:top w:val="nil"/>
              <w:left w:val="nil"/>
              <w:bottom w:val="nil"/>
              <w:right w:val="nil"/>
            </w:tcBorders>
            <w:shd w:val="clear" w:color="auto" w:fill="auto"/>
            <w:noWrap/>
            <w:vAlign w:val="bottom"/>
            <w:hideMark/>
          </w:tcPr>
          <w:p w14:paraId="6A06639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1350 (1265-1441)</w:t>
            </w:r>
          </w:p>
        </w:tc>
      </w:tr>
      <w:tr w:rsidR="00201009" w:rsidRPr="00201009" w14:paraId="4BBD85F0" w14:textId="77777777" w:rsidTr="00201009">
        <w:trPr>
          <w:trHeight w:val="320"/>
        </w:trPr>
        <w:tc>
          <w:tcPr>
            <w:tcW w:w="3360" w:type="dxa"/>
            <w:tcBorders>
              <w:top w:val="nil"/>
              <w:left w:val="nil"/>
              <w:bottom w:val="nil"/>
              <w:right w:val="nil"/>
            </w:tcBorders>
            <w:shd w:val="clear" w:color="auto" w:fill="auto"/>
            <w:noWrap/>
            <w:vAlign w:val="bottom"/>
            <w:hideMark/>
          </w:tcPr>
          <w:p w14:paraId="0DB4B1AD"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Dominica</w:t>
            </w:r>
          </w:p>
        </w:tc>
        <w:tc>
          <w:tcPr>
            <w:tcW w:w="3243" w:type="dxa"/>
            <w:tcBorders>
              <w:top w:val="nil"/>
              <w:left w:val="nil"/>
              <w:bottom w:val="nil"/>
              <w:right w:val="nil"/>
            </w:tcBorders>
            <w:shd w:val="clear" w:color="auto" w:fill="auto"/>
            <w:noWrap/>
            <w:vAlign w:val="bottom"/>
            <w:hideMark/>
          </w:tcPr>
          <w:p w14:paraId="6810F6F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159 (148-171)</w:t>
            </w:r>
          </w:p>
        </w:tc>
        <w:tc>
          <w:tcPr>
            <w:tcW w:w="3657" w:type="dxa"/>
            <w:tcBorders>
              <w:top w:val="nil"/>
              <w:left w:val="nil"/>
              <w:bottom w:val="nil"/>
              <w:right w:val="nil"/>
            </w:tcBorders>
            <w:shd w:val="clear" w:color="auto" w:fill="auto"/>
            <w:noWrap/>
            <w:vAlign w:val="bottom"/>
            <w:hideMark/>
          </w:tcPr>
          <w:p w14:paraId="6DE02A2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253 (229-280)</w:t>
            </w:r>
          </w:p>
        </w:tc>
      </w:tr>
      <w:tr w:rsidR="00201009" w:rsidRPr="00201009" w14:paraId="127A19AF" w14:textId="77777777" w:rsidTr="00201009">
        <w:trPr>
          <w:trHeight w:val="320"/>
        </w:trPr>
        <w:tc>
          <w:tcPr>
            <w:tcW w:w="3360" w:type="dxa"/>
            <w:tcBorders>
              <w:top w:val="nil"/>
              <w:left w:val="nil"/>
              <w:bottom w:val="nil"/>
              <w:right w:val="nil"/>
            </w:tcBorders>
            <w:shd w:val="clear" w:color="auto" w:fill="auto"/>
            <w:noWrap/>
            <w:vAlign w:val="bottom"/>
            <w:hideMark/>
          </w:tcPr>
          <w:p w14:paraId="40C8208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Denmark</w:t>
            </w:r>
          </w:p>
        </w:tc>
        <w:tc>
          <w:tcPr>
            <w:tcW w:w="3243" w:type="dxa"/>
            <w:tcBorders>
              <w:top w:val="nil"/>
              <w:left w:val="nil"/>
              <w:bottom w:val="nil"/>
              <w:right w:val="nil"/>
            </w:tcBorders>
            <w:shd w:val="clear" w:color="auto" w:fill="auto"/>
            <w:noWrap/>
            <w:vAlign w:val="bottom"/>
            <w:hideMark/>
          </w:tcPr>
          <w:p w14:paraId="5894BAC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4743 (4275-5205)</w:t>
            </w:r>
          </w:p>
        </w:tc>
        <w:tc>
          <w:tcPr>
            <w:tcW w:w="3657" w:type="dxa"/>
            <w:tcBorders>
              <w:top w:val="nil"/>
              <w:left w:val="nil"/>
              <w:bottom w:val="nil"/>
              <w:right w:val="nil"/>
            </w:tcBorders>
            <w:shd w:val="clear" w:color="auto" w:fill="auto"/>
            <w:noWrap/>
            <w:vAlign w:val="bottom"/>
            <w:hideMark/>
          </w:tcPr>
          <w:p w14:paraId="5CCF298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10430 (9397-11612)</w:t>
            </w:r>
          </w:p>
        </w:tc>
      </w:tr>
      <w:tr w:rsidR="00201009" w:rsidRPr="00201009" w14:paraId="32275E43" w14:textId="77777777" w:rsidTr="00201009">
        <w:trPr>
          <w:trHeight w:val="320"/>
        </w:trPr>
        <w:tc>
          <w:tcPr>
            <w:tcW w:w="3360" w:type="dxa"/>
            <w:tcBorders>
              <w:top w:val="nil"/>
              <w:left w:val="nil"/>
              <w:bottom w:val="nil"/>
              <w:right w:val="nil"/>
            </w:tcBorders>
            <w:shd w:val="clear" w:color="auto" w:fill="auto"/>
            <w:noWrap/>
            <w:vAlign w:val="bottom"/>
            <w:hideMark/>
          </w:tcPr>
          <w:p w14:paraId="7138140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Dominican Republic</w:t>
            </w:r>
          </w:p>
        </w:tc>
        <w:tc>
          <w:tcPr>
            <w:tcW w:w="3243" w:type="dxa"/>
            <w:tcBorders>
              <w:top w:val="nil"/>
              <w:left w:val="nil"/>
              <w:bottom w:val="nil"/>
              <w:right w:val="nil"/>
            </w:tcBorders>
            <w:shd w:val="clear" w:color="auto" w:fill="auto"/>
            <w:noWrap/>
            <w:vAlign w:val="bottom"/>
            <w:hideMark/>
          </w:tcPr>
          <w:p w14:paraId="0F655F5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4429 (4116-4820)</w:t>
            </w:r>
          </w:p>
        </w:tc>
        <w:tc>
          <w:tcPr>
            <w:tcW w:w="3657" w:type="dxa"/>
            <w:tcBorders>
              <w:top w:val="nil"/>
              <w:left w:val="nil"/>
              <w:bottom w:val="nil"/>
              <w:right w:val="nil"/>
            </w:tcBorders>
            <w:shd w:val="clear" w:color="auto" w:fill="auto"/>
            <w:noWrap/>
            <w:vAlign w:val="bottom"/>
            <w:hideMark/>
          </w:tcPr>
          <w:p w14:paraId="3F0807F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17456 (16283-18760)</w:t>
            </w:r>
          </w:p>
        </w:tc>
      </w:tr>
      <w:tr w:rsidR="00201009" w:rsidRPr="00201009" w14:paraId="7728FED4" w14:textId="77777777" w:rsidTr="00201009">
        <w:trPr>
          <w:trHeight w:val="320"/>
        </w:trPr>
        <w:tc>
          <w:tcPr>
            <w:tcW w:w="3360" w:type="dxa"/>
            <w:tcBorders>
              <w:top w:val="nil"/>
              <w:left w:val="nil"/>
              <w:bottom w:val="nil"/>
              <w:right w:val="nil"/>
            </w:tcBorders>
            <w:shd w:val="clear" w:color="auto" w:fill="auto"/>
            <w:noWrap/>
            <w:vAlign w:val="bottom"/>
            <w:hideMark/>
          </w:tcPr>
          <w:p w14:paraId="2B57F2A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Algeria</w:t>
            </w:r>
          </w:p>
        </w:tc>
        <w:tc>
          <w:tcPr>
            <w:tcW w:w="3243" w:type="dxa"/>
            <w:tcBorders>
              <w:top w:val="nil"/>
              <w:left w:val="nil"/>
              <w:bottom w:val="nil"/>
              <w:right w:val="nil"/>
            </w:tcBorders>
            <w:shd w:val="clear" w:color="auto" w:fill="auto"/>
            <w:noWrap/>
            <w:vAlign w:val="bottom"/>
            <w:hideMark/>
          </w:tcPr>
          <w:p w14:paraId="6804C0F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21488 (19312-23934)</w:t>
            </w:r>
          </w:p>
        </w:tc>
        <w:tc>
          <w:tcPr>
            <w:tcW w:w="3657" w:type="dxa"/>
            <w:tcBorders>
              <w:top w:val="nil"/>
              <w:left w:val="nil"/>
              <w:bottom w:val="nil"/>
              <w:right w:val="nil"/>
            </w:tcBorders>
            <w:shd w:val="clear" w:color="auto" w:fill="auto"/>
            <w:noWrap/>
            <w:vAlign w:val="bottom"/>
            <w:hideMark/>
          </w:tcPr>
          <w:p w14:paraId="196C9F5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115108 (103338-125659)</w:t>
            </w:r>
          </w:p>
        </w:tc>
      </w:tr>
      <w:tr w:rsidR="00201009" w:rsidRPr="00201009" w14:paraId="655C6529" w14:textId="77777777" w:rsidTr="00201009">
        <w:trPr>
          <w:trHeight w:val="320"/>
        </w:trPr>
        <w:tc>
          <w:tcPr>
            <w:tcW w:w="3360" w:type="dxa"/>
            <w:tcBorders>
              <w:top w:val="nil"/>
              <w:left w:val="nil"/>
              <w:bottom w:val="nil"/>
              <w:right w:val="nil"/>
            </w:tcBorders>
            <w:shd w:val="clear" w:color="auto" w:fill="auto"/>
            <w:noWrap/>
            <w:vAlign w:val="bottom"/>
            <w:hideMark/>
          </w:tcPr>
          <w:p w14:paraId="7AC4F662"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Ecuador</w:t>
            </w:r>
          </w:p>
        </w:tc>
        <w:tc>
          <w:tcPr>
            <w:tcW w:w="3243" w:type="dxa"/>
            <w:tcBorders>
              <w:top w:val="nil"/>
              <w:left w:val="nil"/>
              <w:bottom w:val="nil"/>
              <w:right w:val="nil"/>
            </w:tcBorders>
            <w:shd w:val="clear" w:color="auto" w:fill="auto"/>
            <w:noWrap/>
            <w:vAlign w:val="bottom"/>
            <w:hideMark/>
          </w:tcPr>
          <w:p w14:paraId="712D190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8775 (8102-9370)</w:t>
            </w:r>
          </w:p>
        </w:tc>
        <w:tc>
          <w:tcPr>
            <w:tcW w:w="3657" w:type="dxa"/>
            <w:tcBorders>
              <w:top w:val="nil"/>
              <w:left w:val="nil"/>
              <w:bottom w:val="nil"/>
              <w:right w:val="nil"/>
            </w:tcBorders>
            <w:shd w:val="clear" w:color="auto" w:fill="auto"/>
            <w:noWrap/>
            <w:vAlign w:val="bottom"/>
            <w:hideMark/>
          </w:tcPr>
          <w:p w14:paraId="6A26962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33611 (30835-36304)</w:t>
            </w:r>
          </w:p>
        </w:tc>
      </w:tr>
      <w:tr w:rsidR="00201009" w:rsidRPr="00201009" w14:paraId="15A672F6" w14:textId="77777777" w:rsidTr="00201009">
        <w:trPr>
          <w:trHeight w:val="320"/>
        </w:trPr>
        <w:tc>
          <w:tcPr>
            <w:tcW w:w="3360" w:type="dxa"/>
            <w:tcBorders>
              <w:top w:val="nil"/>
              <w:left w:val="nil"/>
              <w:bottom w:val="nil"/>
              <w:right w:val="nil"/>
            </w:tcBorders>
            <w:shd w:val="clear" w:color="auto" w:fill="auto"/>
            <w:noWrap/>
            <w:vAlign w:val="bottom"/>
            <w:hideMark/>
          </w:tcPr>
          <w:p w14:paraId="24A1B8CD"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Egypt</w:t>
            </w:r>
          </w:p>
        </w:tc>
        <w:tc>
          <w:tcPr>
            <w:tcW w:w="3243" w:type="dxa"/>
            <w:tcBorders>
              <w:top w:val="nil"/>
              <w:left w:val="nil"/>
              <w:bottom w:val="nil"/>
              <w:right w:val="nil"/>
            </w:tcBorders>
            <w:shd w:val="clear" w:color="auto" w:fill="auto"/>
            <w:noWrap/>
            <w:vAlign w:val="bottom"/>
            <w:hideMark/>
          </w:tcPr>
          <w:p w14:paraId="6B3B615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30044 (27659-32799)</w:t>
            </w:r>
          </w:p>
        </w:tc>
        <w:tc>
          <w:tcPr>
            <w:tcW w:w="3657" w:type="dxa"/>
            <w:tcBorders>
              <w:top w:val="nil"/>
              <w:left w:val="nil"/>
              <w:bottom w:val="nil"/>
              <w:right w:val="nil"/>
            </w:tcBorders>
            <w:shd w:val="clear" w:color="auto" w:fill="auto"/>
            <w:noWrap/>
            <w:vAlign w:val="bottom"/>
            <w:hideMark/>
          </w:tcPr>
          <w:p w14:paraId="6011604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153831 (142334-168129)</w:t>
            </w:r>
          </w:p>
        </w:tc>
      </w:tr>
      <w:tr w:rsidR="00201009" w:rsidRPr="00201009" w14:paraId="42190643" w14:textId="77777777" w:rsidTr="00201009">
        <w:trPr>
          <w:trHeight w:val="320"/>
        </w:trPr>
        <w:tc>
          <w:tcPr>
            <w:tcW w:w="3360" w:type="dxa"/>
            <w:tcBorders>
              <w:top w:val="nil"/>
              <w:left w:val="nil"/>
              <w:bottom w:val="nil"/>
              <w:right w:val="nil"/>
            </w:tcBorders>
            <w:shd w:val="clear" w:color="auto" w:fill="auto"/>
            <w:noWrap/>
            <w:vAlign w:val="bottom"/>
            <w:hideMark/>
          </w:tcPr>
          <w:p w14:paraId="2D94F69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Eritrea</w:t>
            </w:r>
          </w:p>
        </w:tc>
        <w:tc>
          <w:tcPr>
            <w:tcW w:w="3243" w:type="dxa"/>
            <w:tcBorders>
              <w:top w:val="nil"/>
              <w:left w:val="nil"/>
              <w:bottom w:val="nil"/>
              <w:right w:val="nil"/>
            </w:tcBorders>
            <w:shd w:val="clear" w:color="auto" w:fill="auto"/>
            <w:noWrap/>
            <w:vAlign w:val="bottom"/>
            <w:hideMark/>
          </w:tcPr>
          <w:p w14:paraId="46C4298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1330 (1199-1456)</w:t>
            </w:r>
          </w:p>
        </w:tc>
        <w:tc>
          <w:tcPr>
            <w:tcW w:w="3657" w:type="dxa"/>
            <w:tcBorders>
              <w:top w:val="nil"/>
              <w:left w:val="nil"/>
              <w:bottom w:val="nil"/>
              <w:right w:val="nil"/>
            </w:tcBorders>
            <w:shd w:val="clear" w:color="auto" w:fill="auto"/>
            <w:noWrap/>
            <w:vAlign w:val="bottom"/>
            <w:hideMark/>
          </w:tcPr>
          <w:p w14:paraId="6E7964B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5257 (4814-5702)</w:t>
            </w:r>
          </w:p>
        </w:tc>
      </w:tr>
      <w:tr w:rsidR="00201009" w:rsidRPr="00201009" w14:paraId="616038B5" w14:textId="77777777" w:rsidTr="00201009">
        <w:trPr>
          <w:trHeight w:val="320"/>
        </w:trPr>
        <w:tc>
          <w:tcPr>
            <w:tcW w:w="3360" w:type="dxa"/>
            <w:tcBorders>
              <w:top w:val="nil"/>
              <w:left w:val="nil"/>
              <w:bottom w:val="nil"/>
              <w:right w:val="nil"/>
            </w:tcBorders>
            <w:shd w:val="clear" w:color="auto" w:fill="auto"/>
            <w:noWrap/>
            <w:vAlign w:val="bottom"/>
            <w:hideMark/>
          </w:tcPr>
          <w:p w14:paraId="55120D15"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Spain</w:t>
            </w:r>
          </w:p>
        </w:tc>
        <w:tc>
          <w:tcPr>
            <w:tcW w:w="3243" w:type="dxa"/>
            <w:tcBorders>
              <w:top w:val="nil"/>
              <w:left w:val="nil"/>
              <w:bottom w:val="nil"/>
              <w:right w:val="nil"/>
            </w:tcBorders>
            <w:shd w:val="clear" w:color="auto" w:fill="auto"/>
            <w:noWrap/>
            <w:vAlign w:val="bottom"/>
            <w:hideMark/>
          </w:tcPr>
          <w:p w14:paraId="308CC92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85012 (78506-92585)</w:t>
            </w:r>
          </w:p>
        </w:tc>
        <w:tc>
          <w:tcPr>
            <w:tcW w:w="3657" w:type="dxa"/>
            <w:tcBorders>
              <w:top w:val="nil"/>
              <w:left w:val="nil"/>
              <w:bottom w:val="nil"/>
              <w:right w:val="nil"/>
            </w:tcBorders>
            <w:shd w:val="clear" w:color="auto" w:fill="auto"/>
            <w:noWrap/>
            <w:vAlign w:val="bottom"/>
            <w:hideMark/>
          </w:tcPr>
          <w:p w14:paraId="240EA86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145050 (132060-158910)</w:t>
            </w:r>
          </w:p>
        </w:tc>
      </w:tr>
      <w:tr w:rsidR="00201009" w:rsidRPr="00201009" w14:paraId="6CDDEE68" w14:textId="77777777" w:rsidTr="00201009">
        <w:trPr>
          <w:trHeight w:val="320"/>
        </w:trPr>
        <w:tc>
          <w:tcPr>
            <w:tcW w:w="3360" w:type="dxa"/>
            <w:tcBorders>
              <w:top w:val="nil"/>
              <w:left w:val="nil"/>
              <w:bottom w:val="nil"/>
              <w:right w:val="nil"/>
            </w:tcBorders>
            <w:shd w:val="clear" w:color="auto" w:fill="auto"/>
            <w:noWrap/>
            <w:vAlign w:val="bottom"/>
            <w:hideMark/>
          </w:tcPr>
          <w:p w14:paraId="436C7329"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Estonia</w:t>
            </w:r>
          </w:p>
        </w:tc>
        <w:tc>
          <w:tcPr>
            <w:tcW w:w="3243" w:type="dxa"/>
            <w:tcBorders>
              <w:top w:val="nil"/>
              <w:left w:val="nil"/>
              <w:bottom w:val="nil"/>
              <w:right w:val="nil"/>
            </w:tcBorders>
            <w:shd w:val="clear" w:color="auto" w:fill="auto"/>
            <w:noWrap/>
            <w:vAlign w:val="bottom"/>
            <w:hideMark/>
          </w:tcPr>
          <w:p w14:paraId="328ACBF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2063 (1945-2155)</w:t>
            </w:r>
          </w:p>
        </w:tc>
        <w:tc>
          <w:tcPr>
            <w:tcW w:w="3657" w:type="dxa"/>
            <w:tcBorders>
              <w:top w:val="nil"/>
              <w:left w:val="nil"/>
              <w:bottom w:val="nil"/>
              <w:right w:val="nil"/>
            </w:tcBorders>
            <w:shd w:val="clear" w:color="auto" w:fill="auto"/>
            <w:noWrap/>
            <w:vAlign w:val="bottom"/>
            <w:hideMark/>
          </w:tcPr>
          <w:p w14:paraId="11BF243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2760 (2634-2874)</w:t>
            </w:r>
          </w:p>
        </w:tc>
      </w:tr>
      <w:tr w:rsidR="00201009" w:rsidRPr="00201009" w14:paraId="3CB5CE51" w14:textId="77777777" w:rsidTr="00201009">
        <w:trPr>
          <w:trHeight w:val="320"/>
        </w:trPr>
        <w:tc>
          <w:tcPr>
            <w:tcW w:w="3360" w:type="dxa"/>
            <w:tcBorders>
              <w:top w:val="nil"/>
              <w:left w:val="nil"/>
              <w:bottom w:val="nil"/>
              <w:right w:val="nil"/>
            </w:tcBorders>
            <w:shd w:val="clear" w:color="auto" w:fill="auto"/>
            <w:noWrap/>
            <w:vAlign w:val="bottom"/>
            <w:hideMark/>
          </w:tcPr>
          <w:p w14:paraId="190FF91B"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Ethiopia</w:t>
            </w:r>
          </w:p>
        </w:tc>
        <w:tc>
          <w:tcPr>
            <w:tcW w:w="3243" w:type="dxa"/>
            <w:tcBorders>
              <w:top w:val="nil"/>
              <w:left w:val="nil"/>
              <w:bottom w:val="nil"/>
              <w:right w:val="nil"/>
            </w:tcBorders>
            <w:shd w:val="clear" w:color="auto" w:fill="auto"/>
            <w:noWrap/>
            <w:vAlign w:val="bottom"/>
            <w:hideMark/>
          </w:tcPr>
          <w:p w14:paraId="14D434E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22544 (20464-25896)</w:t>
            </w:r>
          </w:p>
        </w:tc>
        <w:tc>
          <w:tcPr>
            <w:tcW w:w="3657" w:type="dxa"/>
            <w:tcBorders>
              <w:top w:val="nil"/>
              <w:left w:val="nil"/>
              <w:bottom w:val="nil"/>
              <w:right w:val="nil"/>
            </w:tcBorders>
            <w:shd w:val="clear" w:color="auto" w:fill="auto"/>
            <w:noWrap/>
            <w:vAlign w:val="bottom"/>
            <w:hideMark/>
          </w:tcPr>
          <w:p w14:paraId="2BFDA52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50673 (44300-60148)</w:t>
            </w:r>
          </w:p>
        </w:tc>
      </w:tr>
      <w:tr w:rsidR="00201009" w:rsidRPr="00201009" w14:paraId="4D9A749C" w14:textId="77777777" w:rsidTr="00201009">
        <w:trPr>
          <w:trHeight w:val="320"/>
        </w:trPr>
        <w:tc>
          <w:tcPr>
            <w:tcW w:w="3360" w:type="dxa"/>
            <w:tcBorders>
              <w:top w:val="nil"/>
              <w:left w:val="nil"/>
              <w:bottom w:val="nil"/>
              <w:right w:val="nil"/>
            </w:tcBorders>
            <w:shd w:val="clear" w:color="auto" w:fill="auto"/>
            <w:noWrap/>
            <w:vAlign w:val="bottom"/>
            <w:hideMark/>
          </w:tcPr>
          <w:p w14:paraId="25B8CAA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Finland</w:t>
            </w:r>
          </w:p>
        </w:tc>
        <w:tc>
          <w:tcPr>
            <w:tcW w:w="3243" w:type="dxa"/>
            <w:tcBorders>
              <w:top w:val="nil"/>
              <w:left w:val="nil"/>
              <w:bottom w:val="nil"/>
              <w:right w:val="nil"/>
            </w:tcBorders>
            <w:shd w:val="clear" w:color="auto" w:fill="auto"/>
            <w:noWrap/>
            <w:vAlign w:val="bottom"/>
            <w:hideMark/>
          </w:tcPr>
          <w:p w14:paraId="3D43183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8903 (8346-9514)</w:t>
            </w:r>
          </w:p>
        </w:tc>
        <w:tc>
          <w:tcPr>
            <w:tcW w:w="3657" w:type="dxa"/>
            <w:tcBorders>
              <w:top w:val="nil"/>
              <w:left w:val="nil"/>
              <w:bottom w:val="nil"/>
              <w:right w:val="nil"/>
            </w:tcBorders>
            <w:shd w:val="clear" w:color="auto" w:fill="auto"/>
            <w:noWrap/>
            <w:vAlign w:val="bottom"/>
            <w:hideMark/>
          </w:tcPr>
          <w:p w14:paraId="52060FD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16651 (15619-17637)</w:t>
            </w:r>
          </w:p>
        </w:tc>
      </w:tr>
      <w:tr w:rsidR="00201009" w:rsidRPr="00201009" w14:paraId="4940CFD4" w14:textId="77777777" w:rsidTr="00201009">
        <w:trPr>
          <w:trHeight w:val="320"/>
        </w:trPr>
        <w:tc>
          <w:tcPr>
            <w:tcW w:w="3360" w:type="dxa"/>
            <w:tcBorders>
              <w:top w:val="nil"/>
              <w:left w:val="nil"/>
              <w:bottom w:val="nil"/>
              <w:right w:val="nil"/>
            </w:tcBorders>
            <w:shd w:val="clear" w:color="auto" w:fill="auto"/>
            <w:noWrap/>
            <w:vAlign w:val="bottom"/>
            <w:hideMark/>
          </w:tcPr>
          <w:p w14:paraId="397865C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Fiji</w:t>
            </w:r>
          </w:p>
        </w:tc>
        <w:tc>
          <w:tcPr>
            <w:tcW w:w="3243" w:type="dxa"/>
            <w:tcBorders>
              <w:top w:val="nil"/>
              <w:left w:val="nil"/>
              <w:bottom w:val="nil"/>
              <w:right w:val="nil"/>
            </w:tcBorders>
            <w:shd w:val="clear" w:color="auto" w:fill="auto"/>
            <w:noWrap/>
            <w:vAlign w:val="bottom"/>
            <w:hideMark/>
          </w:tcPr>
          <w:p w14:paraId="5AE56CB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1919 (1722-2098)</w:t>
            </w:r>
          </w:p>
        </w:tc>
        <w:tc>
          <w:tcPr>
            <w:tcW w:w="3657" w:type="dxa"/>
            <w:tcBorders>
              <w:top w:val="nil"/>
              <w:left w:val="nil"/>
              <w:bottom w:val="nil"/>
              <w:right w:val="nil"/>
            </w:tcBorders>
            <w:shd w:val="clear" w:color="auto" w:fill="auto"/>
            <w:noWrap/>
            <w:vAlign w:val="bottom"/>
            <w:hideMark/>
          </w:tcPr>
          <w:p w14:paraId="2E88982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4457 (3989-4956)</w:t>
            </w:r>
          </w:p>
        </w:tc>
      </w:tr>
      <w:tr w:rsidR="00201009" w:rsidRPr="00201009" w14:paraId="636AE0B1" w14:textId="77777777" w:rsidTr="00201009">
        <w:trPr>
          <w:trHeight w:val="320"/>
        </w:trPr>
        <w:tc>
          <w:tcPr>
            <w:tcW w:w="3360" w:type="dxa"/>
            <w:tcBorders>
              <w:top w:val="nil"/>
              <w:left w:val="nil"/>
              <w:bottom w:val="nil"/>
              <w:right w:val="nil"/>
            </w:tcBorders>
            <w:shd w:val="clear" w:color="auto" w:fill="auto"/>
            <w:noWrap/>
            <w:vAlign w:val="bottom"/>
            <w:hideMark/>
          </w:tcPr>
          <w:p w14:paraId="5671C770"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France</w:t>
            </w:r>
          </w:p>
        </w:tc>
        <w:tc>
          <w:tcPr>
            <w:tcW w:w="3243" w:type="dxa"/>
            <w:tcBorders>
              <w:top w:val="nil"/>
              <w:left w:val="nil"/>
              <w:bottom w:val="nil"/>
              <w:right w:val="nil"/>
            </w:tcBorders>
            <w:shd w:val="clear" w:color="auto" w:fill="auto"/>
            <w:noWrap/>
            <w:vAlign w:val="bottom"/>
            <w:hideMark/>
          </w:tcPr>
          <w:p w14:paraId="65FD023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47329 (44880-49870)</w:t>
            </w:r>
          </w:p>
        </w:tc>
        <w:tc>
          <w:tcPr>
            <w:tcW w:w="3657" w:type="dxa"/>
            <w:tcBorders>
              <w:top w:val="nil"/>
              <w:left w:val="nil"/>
              <w:bottom w:val="nil"/>
              <w:right w:val="nil"/>
            </w:tcBorders>
            <w:shd w:val="clear" w:color="auto" w:fill="auto"/>
            <w:noWrap/>
            <w:vAlign w:val="bottom"/>
            <w:hideMark/>
          </w:tcPr>
          <w:p w14:paraId="364A820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89276 (84709-94306)</w:t>
            </w:r>
          </w:p>
        </w:tc>
      </w:tr>
      <w:tr w:rsidR="00201009" w:rsidRPr="00201009" w14:paraId="5006150F" w14:textId="77777777" w:rsidTr="00201009">
        <w:trPr>
          <w:trHeight w:val="320"/>
        </w:trPr>
        <w:tc>
          <w:tcPr>
            <w:tcW w:w="3360" w:type="dxa"/>
            <w:tcBorders>
              <w:top w:val="nil"/>
              <w:left w:val="nil"/>
              <w:bottom w:val="nil"/>
              <w:right w:val="nil"/>
            </w:tcBorders>
            <w:shd w:val="clear" w:color="auto" w:fill="auto"/>
            <w:noWrap/>
            <w:vAlign w:val="bottom"/>
            <w:hideMark/>
          </w:tcPr>
          <w:p w14:paraId="163ACF3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Federated States of Micronesia</w:t>
            </w:r>
          </w:p>
        </w:tc>
        <w:tc>
          <w:tcPr>
            <w:tcW w:w="3243" w:type="dxa"/>
            <w:tcBorders>
              <w:top w:val="nil"/>
              <w:left w:val="nil"/>
              <w:bottom w:val="nil"/>
              <w:right w:val="nil"/>
            </w:tcBorders>
            <w:shd w:val="clear" w:color="auto" w:fill="auto"/>
            <w:noWrap/>
            <w:vAlign w:val="bottom"/>
            <w:hideMark/>
          </w:tcPr>
          <w:p w14:paraId="692BBCC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129 (115-142)</w:t>
            </w:r>
          </w:p>
        </w:tc>
        <w:tc>
          <w:tcPr>
            <w:tcW w:w="3657" w:type="dxa"/>
            <w:tcBorders>
              <w:top w:val="nil"/>
              <w:left w:val="nil"/>
              <w:bottom w:val="nil"/>
              <w:right w:val="nil"/>
            </w:tcBorders>
            <w:shd w:val="clear" w:color="auto" w:fill="auto"/>
            <w:noWrap/>
            <w:vAlign w:val="bottom"/>
            <w:hideMark/>
          </w:tcPr>
          <w:p w14:paraId="4DF5212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397 (355-436)</w:t>
            </w:r>
          </w:p>
        </w:tc>
      </w:tr>
      <w:tr w:rsidR="00201009" w:rsidRPr="00201009" w14:paraId="135BD1E8" w14:textId="77777777" w:rsidTr="00877369">
        <w:trPr>
          <w:trHeight w:val="320"/>
        </w:trPr>
        <w:tc>
          <w:tcPr>
            <w:tcW w:w="3360" w:type="dxa"/>
            <w:tcBorders>
              <w:top w:val="nil"/>
              <w:left w:val="nil"/>
              <w:right w:val="nil"/>
            </w:tcBorders>
            <w:shd w:val="clear" w:color="auto" w:fill="auto"/>
            <w:noWrap/>
            <w:vAlign w:val="bottom"/>
            <w:hideMark/>
          </w:tcPr>
          <w:p w14:paraId="1462C142"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Gabon</w:t>
            </w:r>
          </w:p>
        </w:tc>
        <w:tc>
          <w:tcPr>
            <w:tcW w:w="3243" w:type="dxa"/>
            <w:tcBorders>
              <w:top w:val="nil"/>
              <w:left w:val="nil"/>
              <w:right w:val="nil"/>
            </w:tcBorders>
            <w:shd w:val="clear" w:color="auto" w:fill="auto"/>
            <w:noWrap/>
            <w:vAlign w:val="bottom"/>
            <w:hideMark/>
          </w:tcPr>
          <w:p w14:paraId="2B9CCE8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1004 (893-1119)</w:t>
            </w:r>
          </w:p>
        </w:tc>
        <w:tc>
          <w:tcPr>
            <w:tcW w:w="3657" w:type="dxa"/>
            <w:tcBorders>
              <w:top w:val="nil"/>
              <w:left w:val="nil"/>
              <w:right w:val="nil"/>
            </w:tcBorders>
            <w:shd w:val="clear" w:color="auto" w:fill="auto"/>
            <w:noWrap/>
            <w:vAlign w:val="bottom"/>
            <w:hideMark/>
          </w:tcPr>
          <w:p w14:paraId="39ABEAC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2750 (2460-3071)</w:t>
            </w:r>
          </w:p>
        </w:tc>
      </w:tr>
      <w:tr w:rsidR="00201009" w:rsidRPr="00201009" w14:paraId="41381D7A" w14:textId="77777777" w:rsidTr="00877369">
        <w:trPr>
          <w:trHeight w:val="320"/>
        </w:trPr>
        <w:tc>
          <w:tcPr>
            <w:tcW w:w="3360" w:type="dxa"/>
            <w:tcBorders>
              <w:top w:val="nil"/>
              <w:left w:val="nil"/>
              <w:bottom w:val="single" w:sz="4" w:space="0" w:color="auto"/>
              <w:right w:val="nil"/>
            </w:tcBorders>
            <w:shd w:val="clear" w:color="auto" w:fill="auto"/>
            <w:noWrap/>
            <w:vAlign w:val="bottom"/>
            <w:hideMark/>
          </w:tcPr>
          <w:p w14:paraId="4490686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United Kingdom</w:t>
            </w:r>
          </w:p>
        </w:tc>
        <w:tc>
          <w:tcPr>
            <w:tcW w:w="3243" w:type="dxa"/>
            <w:tcBorders>
              <w:top w:val="nil"/>
              <w:left w:val="nil"/>
              <w:bottom w:val="single" w:sz="4" w:space="0" w:color="auto"/>
              <w:right w:val="nil"/>
            </w:tcBorders>
            <w:shd w:val="clear" w:color="auto" w:fill="auto"/>
            <w:noWrap/>
            <w:vAlign w:val="bottom"/>
            <w:hideMark/>
          </w:tcPr>
          <w:p w14:paraId="730311C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101391 (95935-107462)</w:t>
            </w:r>
          </w:p>
        </w:tc>
        <w:tc>
          <w:tcPr>
            <w:tcW w:w="3657" w:type="dxa"/>
            <w:tcBorders>
              <w:top w:val="nil"/>
              <w:left w:val="nil"/>
              <w:bottom w:val="single" w:sz="4" w:space="0" w:color="auto"/>
              <w:right w:val="nil"/>
            </w:tcBorders>
            <w:shd w:val="clear" w:color="auto" w:fill="auto"/>
            <w:noWrap/>
            <w:vAlign w:val="bottom"/>
            <w:hideMark/>
          </w:tcPr>
          <w:p w14:paraId="57CF27D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221732 (209325-234828)</w:t>
            </w:r>
          </w:p>
        </w:tc>
      </w:tr>
      <w:tr w:rsidR="00201009" w:rsidRPr="00201009" w14:paraId="6722174A" w14:textId="77777777" w:rsidTr="00877369">
        <w:trPr>
          <w:trHeight w:val="320"/>
        </w:trPr>
        <w:tc>
          <w:tcPr>
            <w:tcW w:w="3360" w:type="dxa"/>
            <w:tcBorders>
              <w:top w:val="single" w:sz="4" w:space="0" w:color="auto"/>
              <w:left w:val="nil"/>
              <w:bottom w:val="nil"/>
              <w:right w:val="nil"/>
            </w:tcBorders>
            <w:shd w:val="clear" w:color="auto" w:fill="auto"/>
            <w:noWrap/>
            <w:vAlign w:val="bottom"/>
            <w:hideMark/>
          </w:tcPr>
          <w:p w14:paraId="20CF97E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Georgia</w:t>
            </w:r>
          </w:p>
        </w:tc>
        <w:tc>
          <w:tcPr>
            <w:tcW w:w="3243" w:type="dxa"/>
            <w:tcBorders>
              <w:top w:val="single" w:sz="4" w:space="0" w:color="auto"/>
              <w:left w:val="nil"/>
              <w:bottom w:val="nil"/>
              <w:right w:val="nil"/>
            </w:tcBorders>
            <w:shd w:val="clear" w:color="auto" w:fill="auto"/>
            <w:noWrap/>
            <w:vAlign w:val="bottom"/>
            <w:hideMark/>
          </w:tcPr>
          <w:p w14:paraId="570356C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5959 (5188-6721)</w:t>
            </w:r>
          </w:p>
        </w:tc>
        <w:tc>
          <w:tcPr>
            <w:tcW w:w="3657" w:type="dxa"/>
            <w:tcBorders>
              <w:top w:val="single" w:sz="4" w:space="0" w:color="auto"/>
              <w:left w:val="nil"/>
              <w:bottom w:val="nil"/>
              <w:right w:val="nil"/>
            </w:tcBorders>
            <w:shd w:val="clear" w:color="auto" w:fill="auto"/>
            <w:noWrap/>
            <w:vAlign w:val="bottom"/>
            <w:hideMark/>
          </w:tcPr>
          <w:p w14:paraId="3625E72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11987 (11001-12801)</w:t>
            </w:r>
          </w:p>
        </w:tc>
      </w:tr>
      <w:tr w:rsidR="00201009" w:rsidRPr="00201009" w14:paraId="6B8E4587" w14:textId="77777777" w:rsidTr="00201009">
        <w:trPr>
          <w:trHeight w:val="320"/>
        </w:trPr>
        <w:tc>
          <w:tcPr>
            <w:tcW w:w="3360" w:type="dxa"/>
            <w:tcBorders>
              <w:top w:val="nil"/>
              <w:left w:val="nil"/>
              <w:bottom w:val="nil"/>
              <w:right w:val="nil"/>
            </w:tcBorders>
            <w:shd w:val="clear" w:color="auto" w:fill="auto"/>
            <w:noWrap/>
            <w:vAlign w:val="bottom"/>
            <w:hideMark/>
          </w:tcPr>
          <w:p w14:paraId="21E4545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Ghana</w:t>
            </w:r>
          </w:p>
        </w:tc>
        <w:tc>
          <w:tcPr>
            <w:tcW w:w="3243" w:type="dxa"/>
            <w:tcBorders>
              <w:top w:val="nil"/>
              <w:left w:val="nil"/>
              <w:bottom w:val="nil"/>
              <w:right w:val="nil"/>
            </w:tcBorders>
            <w:shd w:val="clear" w:color="auto" w:fill="auto"/>
            <w:noWrap/>
            <w:vAlign w:val="bottom"/>
            <w:hideMark/>
          </w:tcPr>
          <w:p w14:paraId="4F845B0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7767 (7290-8274)</w:t>
            </w:r>
          </w:p>
        </w:tc>
        <w:tc>
          <w:tcPr>
            <w:tcW w:w="3657" w:type="dxa"/>
            <w:tcBorders>
              <w:top w:val="nil"/>
              <w:left w:val="nil"/>
              <w:bottom w:val="nil"/>
              <w:right w:val="nil"/>
            </w:tcBorders>
            <w:shd w:val="clear" w:color="auto" w:fill="auto"/>
            <w:noWrap/>
            <w:vAlign w:val="bottom"/>
            <w:hideMark/>
          </w:tcPr>
          <w:p w14:paraId="23A4278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32871 (30391-35449)</w:t>
            </w:r>
          </w:p>
        </w:tc>
      </w:tr>
      <w:tr w:rsidR="00201009" w:rsidRPr="00201009" w14:paraId="271FFC86" w14:textId="77777777" w:rsidTr="00201009">
        <w:trPr>
          <w:trHeight w:val="320"/>
        </w:trPr>
        <w:tc>
          <w:tcPr>
            <w:tcW w:w="3360" w:type="dxa"/>
            <w:tcBorders>
              <w:top w:val="nil"/>
              <w:left w:val="nil"/>
              <w:bottom w:val="nil"/>
              <w:right w:val="nil"/>
            </w:tcBorders>
            <w:shd w:val="clear" w:color="auto" w:fill="auto"/>
            <w:noWrap/>
            <w:vAlign w:val="bottom"/>
            <w:hideMark/>
          </w:tcPr>
          <w:p w14:paraId="4C0E4F2B"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Guinea</w:t>
            </w:r>
          </w:p>
        </w:tc>
        <w:tc>
          <w:tcPr>
            <w:tcW w:w="3243" w:type="dxa"/>
            <w:tcBorders>
              <w:top w:val="nil"/>
              <w:left w:val="nil"/>
              <w:bottom w:val="nil"/>
              <w:right w:val="nil"/>
            </w:tcBorders>
            <w:shd w:val="clear" w:color="auto" w:fill="auto"/>
            <w:noWrap/>
            <w:vAlign w:val="bottom"/>
            <w:hideMark/>
          </w:tcPr>
          <w:p w14:paraId="5BFFF9A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2591 (2052-3417)</w:t>
            </w:r>
          </w:p>
        </w:tc>
        <w:tc>
          <w:tcPr>
            <w:tcW w:w="3657" w:type="dxa"/>
            <w:tcBorders>
              <w:top w:val="nil"/>
              <w:left w:val="nil"/>
              <w:bottom w:val="nil"/>
              <w:right w:val="nil"/>
            </w:tcBorders>
            <w:shd w:val="clear" w:color="auto" w:fill="auto"/>
            <w:noWrap/>
            <w:vAlign w:val="bottom"/>
            <w:hideMark/>
          </w:tcPr>
          <w:p w14:paraId="0619CED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9218 (8157-10405)</w:t>
            </w:r>
          </w:p>
        </w:tc>
      </w:tr>
      <w:tr w:rsidR="00201009" w:rsidRPr="00201009" w14:paraId="1CB0B7E3" w14:textId="77777777" w:rsidTr="00201009">
        <w:trPr>
          <w:trHeight w:val="320"/>
        </w:trPr>
        <w:tc>
          <w:tcPr>
            <w:tcW w:w="3360" w:type="dxa"/>
            <w:tcBorders>
              <w:top w:val="nil"/>
              <w:left w:val="nil"/>
              <w:bottom w:val="nil"/>
              <w:right w:val="nil"/>
            </w:tcBorders>
            <w:shd w:val="clear" w:color="auto" w:fill="auto"/>
            <w:noWrap/>
            <w:vAlign w:val="bottom"/>
            <w:hideMark/>
          </w:tcPr>
          <w:p w14:paraId="112756E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The Gambia</w:t>
            </w:r>
          </w:p>
        </w:tc>
        <w:tc>
          <w:tcPr>
            <w:tcW w:w="3243" w:type="dxa"/>
            <w:tcBorders>
              <w:top w:val="nil"/>
              <w:left w:val="nil"/>
              <w:bottom w:val="nil"/>
              <w:right w:val="nil"/>
            </w:tcBorders>
            <w:shd w:val="clear" w:color="auto" w:fill="auto"/>
            <w:noWrap/>
            <w:vAlign w:val="bottom"/>
            <w:hideMark/>
          </w:tcPr>
          <w:p w14:paraId="2D3EAF6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478 (427-527)</w:t>
            </w:r>
          </w:p>
        </w:tc>
        <w:tc>
          <w:tcPr>
            <w:tcW w:w="3657" w:type="dxa"/>
            <w:tcBorders>
              <w:top w:val="nil"/>
              <w:left w:val="nil"/>
              <w:bottom w:val="nil"/>
              <w:right w:val="nil"/>
            </w:tcBorders>
            <w:shd w:val="clear" w:color="auto" w:fill="auto"/>
            <w:noWrap/>
            <w:vAlign w:val="bottom"/>
            <w:hideMark/>
          </w:tcPr>
          <w:p w14:paraId="58DC763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1653 (1377-1966)</w:t>
            </w:r>
          </w:p>
        </w:tc>
      </w:tr>
      <w:tr w:rsidR="00201009" w:rsidRPr="00201009" w14:paraId="3A666AFE" w14:textId="77777777" w:rsidTr="00201009">
        <w:trPr>
          <w:trHeight w:val="320"/>
        </w:trPr>
        <w:tc>
          <w:tcPr>
            <w:tcW w:w="3360" w:type="dxa"/>
            <w:tcBorders>
              <w:top w:val="nil"/>
              <w:left w:val="nil"/>
              <w:bottom w:val="nil"/>
              <w:right w:val="nil"/>
            </w:tcBorders>
            <w:shd w:val="clear" w:color="auto" w:fill="auto"/>
            <w:noWrap/>
            <w:vAlign w:val="bottom"/>
            <w:hideMark/>
          </w:tcPr>
          <w:p w14:paraId="428B3C02"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Guinea-Bissau</w:t>
            </w:r>
          </w:p>
        </w:tc>
        <w:tc>
          <w:tcPr>
            <w:tcW w:w="3243" w:type="dxa"/>
            <w:tcBorders>
              <w:top w:val="nil"/>
              <w:left w:val="nil"/>
              <w:bottom w:val="nil"/>
              <w:right w:val="nil"/>
            </w:tcBorders>
            <w:shd w:val="clear" w:color="auto" w:fill="auto"/>
            <w:noWrap/>
            <w:vAlign w:val="bottom"/>
            <w:hideMark/>
          </w:tcPr>
          <w:p w14:paraId="7289E99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448 (398-514)</w:t>
            </w:r>
          </w:p>
        </w:tc>
        <w:tc>
          <w:tcPr>
            <w:tcW w:w="3657" w:type="dxa"/>
            <w:tcBorders>
              <w:top w:val="nil"/>
              <w:left w:val="nil"/>
              <w:bottom w:val="nil"/>
              <w:right w:val="nil"/>
            </w:tcBorders>
            <w:shd w:val="clear" w:color="auto" w:fill="auto"/>
            <w:noWrap/>
            <w:vAlign w:val="bottom"/>
            <w:hideMark/>
          </w:tcPr>
          <w:p w14:paraId="2FD285D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1723 (1601-1853)</w:t>
            </w:r>
          </w:p>
        </w:tc>
      </w:tr>
      <w:tr w:rsidR="00201009" w:rsidRPr="00201009" w14:paraId="5D3E249B" w14:textId="77777777" w:rsidTr="00201009">
        <w:trPr>
          <w:trHeight w:val="320"/>
        </w:trPr>
        <w:tc>
          <w:tcPr>
            <w:tcW w:w="3360" w:type="dxa"/>
            <w:tcBorders>
              <w:top w:val="nil"/>
              <w:left w:val="nil"/>
              <w:bottom w:val="nil"/>
              <w:right w:val="nil"/>
            </w:tcBorders>
            <w:shd w:val="clear" w:color="auto" w:fill="auto"/>
            <w:noWrap/>
            <w:vAlign w:val="bottom"/>
            <w:hideMark/>
          </w:tcPr>
          <w:p w14:paraId="062367D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Equatorial Guinea</w:t>
            </w:r>
          </w:p>
        </w:tc>
        <w:tc>
          <w:tcPr>
            <w:tcW w:w="3243" w:type="dxa"/>
            <w:tcBorders>
              <w:top w:val="nil"/>
              <w:left w:val="nil"/>
              <w:bottom w:val="nil"/>
              <w:right w:val="nil"/>
            </w:tcBorders>
            <w:shd w:val="clear" w:color="auto" w:fill="auto"/>
            <w:noWrap/>
            <w:vAlign w:val="bottom"/>
            <w:hideMark/>
          </w:tcPr>
          <w:p w14:paraId="17538D9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278 (244-313)</w:t>
            </w:r>
          </w:p>
        </w:tc>
        <w:tc>
          <w:tcPr>
            <w:tcW w:w="3657" w:type="dxa"/>
            <w:tcBorders>
              <w:top w:val="nil"/>
              <w:left w:val="nil"/>
              <w:bottom w:val="nil"/>
              <w:right w:val="nil"/>
            </w:tcBorders>
            <w:shd w:val="clear" w:color="auto" w:fill="auto"/>
            <w:noWrap/>
            <w:vAlign w:val="bottom"/>
            <w:hideMark/>
          </w:tcPr>
          <w:p w14:paraId="7B6B44D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1431 (1303-1563)</w:t>
            </w:r>
          </w:p>
        </w:tc>
      </w:tr>
      <w:tr w:rsidR="00201009" w:rsidRPr="00201009" w14:paraId="4983CE5F" w14:textId="77777777" w:rsidTr="00201009">
        <w:trPr>
          <w:trHeight w:val="320"/>
        </w:trPr>
        <w:tc>
          <w:tcPr>
            <w:tcW w:w="3360" w:type="dxa"/>
            <w:tcBorders>
              <w:top w:val="nil"/>
              <w:left w:val="nil"/>
              <w:bottom w:val="nil"/>
              <w:right w:val="nil"/>
            </w:tcBorders>
            <w:shd w:val="clear" w:color="auto" w:fill="auto"/>
            <w:noWrap/>
            <w:vAlign w:val="bottom"/>
            <w:hideMark/>
          </w:tcPr>
          <w:p w14:paraId="340F496B"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Greece</w:t>
            </w:r>
          </w:p>
        </w:tc>
        <w:tc>
          <w:tcPr>
            <w:tcW w:w="3243" w:type="dxa"/>
            <w:tcBorders>
              <w:top w:val="nil"/>
              <w:left w:val="nil"/>
              <w:bottom w:val="nil"/>
              <w:right w:val="nil"/>
            </w:tcBorders>
            <w:shd w:val="clear" w:color="auto" w:fill="auto"/>
            <w:noWrap/>
            <w:vAlign w:val="bottom"/>
            <w:hideMark/>
          </w:tcPr>
          <w:p w14:paraId="4980520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12371 (11437-13404)</w:t>
            </w:r>
          </w:p>
        </w:tc>
        <w:tc>
          <w:tcPr>
            <w:tcW w:w="3657" w:type="dxa"/>
            <w:tcBorders>
              <w:top w:val="nil"/>
              <w:left w:val="nil"/>
              <w:bottom w:val="nil"/>
              <w:right w:val="nil"/>
            </w:tcBorders>
            <w:shd w:val="clear" w:color="auto" w:fill="auto"/>
            <w:noWrap/>
            <w:vAlign w:val="bottom"/>
            <w:hideMark/>
          </w:tcPr>
          <w:p w14:paraId="5AD8C82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20847 (19303-22399)</w:t>
            </w:r>
          </w:p>
        </w:tc>
      </w:tr>
      <w:tr w:rsidR="00201009" w:rsidRPr="00201009" w14:paraId="24C21C62" w14:textId="77777777" w:rsidTr="00201009">
        <w:trPr>
          <w:trHeight w:val="320"/>
        </w:trPr>
        <w:tc>
          <w:tcPr>
            <w:tcW w:w="3360" w:type="dxa"/>
            <w:tcBorders>
              <w:top w:val="nil"/>
              <w:left w:val="nil"/>
              <w:bottom w:val="nil"/>
              <w:right w:val="nil"/>
            </w:tcBorders>
            <w:shd w:val="clear" w:color="auto" w:fill="auto"/>
            <w:noWrap/>
            <w:vAlign w:val="bottom"/>
            <w:hideMark/>
          </w:tcPr>
          <w:p w14:paraId="6090E78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Grenada</w:t>
            </w:r>
          </w:p>
        </w:tc>
        <w:tc>
          <w:tcPr>
            <w:tcW w:w="3243" w:type="dxa"/>
            <w:tcBorders>
              <w:top w:val="nil"/>
              <w:left w:val="nil"/>
              <w:bottom w:val="nil"/>
              <w:right w:val="nil"/>
            </w:tcBorders>
            <w:shd w:val="clear" w:color="auto" w:fill="auto"/>
            <w:noWrap/>
            <w:vAlign w:val="bottom"/>
            <w:hideMark/>
          </w:tcPr>
          <w:p w14:paraId="321012A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159 (149-169)</w:t>
            </w:r>
          </w:p>
        </w:tc>
        <w:tc>
          <w:tcPr>
            <w:tcW w:w="3657" w:type="dxa"/>
            <w:tcBorders>
              <w:top w:val="nil"/>
              <w:left w:val="nil"/>
              <w:bottom w:val="nil"/>
              <w:right w:val="nil"/>
            </w:tcBorders>
            <w:shd w:val="clear" w:color="auto" w:fill="auto"/>
            <w:noWrap/>
            <w:vAlign w:val="bottom"/>
            <w:hideMark/>
          </w:tcPr>
          <w:p w14:paraId="2DA8188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359 (331-391)</w:t>
            </w:r>
          </w:p>
        </w:tc>
      </w:tr>
      <w:tr w:rsidR="00201009" w:rsidRPr="00201009" w14:paraId="51D81BB6" w14:textId="77777777" w:rsidTr="00201009">
        <w:trPr>
          <w:trHeight w:val="320"/>
        </w:trPr>
        <w:tc>
          <w:tcPr>
            <w:tcW w:w="3360" w:type="dxa"/>
            <w:tcBorders>
              <w:top w:val="nil"/>
              <w:left w:val="nil"/>
              <w:bottom w:val="nil"/>
              <w:right w:val="nil"/>
            </w:tcBorders>
            <w:shd w:val="clear" w:color="auto" w:fill="auto"/>
            <w:noWrap/>
            <w:vAlign w:val="bottom"/>
            <w:hideMark/>
          </w:tcPr>
          <w:p w14:paraId="45C7A28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Guatemala</w:t>
            </w:r>
          </w:p>
        </w:tc>
        <w:tc>
          <w:tcPr>
            <w:tcW w:w="3243" w:type="dxa"/>
            <w:tcBorders>
              <w:top w:val="nil"/>
              <w:left w:val="nil"/>
              <w:bottom w:val="nil"/>
              <w:right w:val="nil"/>
            </w:tcBorders>
            <w:shd w:val="clear" w:color="auto" w:fill="auto"/>
            <w:noWrap/>
            <w:vAlign w:val="bottom"/>
            <w:hideMark/>
          </w:tcPr>
          <w:p w14:paraId="16B4225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6833 (5973-7853)</w:t>
            </w:r>
          </w:p>
        </w:tc>
        <w:tc>
          <w:tcPr>
            <w:tcW w:w="3657" w:type="dxa"/>
            <w:tcBorders>
              <w:top w:val="nil"/>
              <w:left w:val="nil"/>
              <w:bottom w:val="nil"/>
              <w:right w:val="nil"/>
            </w:tcBorders>
            <w:shd w:val="clear" w:color="auto" w:fill="auto"/>
            <w:noWrap/>
            <w:vAlign w:val="bottom"/>
            <w:hideMark/>
          </w:tcPr>
          <w:p w14:paraId="1795332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46638 (43724-49426)</w:t>
            </w:r>
          </w:p>
        </w:tc>
      </w:tr>
      <w:tr w:rsidR="00201009" w:rsidRPr="00201009" w14:paraId="2261B60E" w14:textId="77777777" w:rsidTr="00201009">
        <w:trPr>
          <w:trHeight w:val="320"/>
        </w:trPr>
        <w:tc>
          <w:tcPr>
            <w:tcW w:w="3360" w:type="dxa"/>
            <w:tcBorders>
              <w:top w:val="nil"/>
              <w:left w:val="nil"/>
              <w:bottom w:val="nil"/>
              <w:right w:val="nil"/>
            </w:tcBorders>
            <w:shd w:val="clear" w:color="auto" w:fill="auto"/>
            <w:noWrap/>
            <w:vAlign w:val="bottom"/>
            <w:hideMark/>
          </w:tcPr>
          <w:p w14:paraId="6AABE5F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lastRenderedPageBreak/>
              <w:t>Guyana</w:t>
            </w:r>
          </w:p>
        </w:tc>
        <w:tc>
          <w:tcPr>
            <w:tcW w:w="3243" w:type="dxa"/>
            <w:tcBorders>
              <w:top w:val="nil"/>
              <w:left w:val="nil"/>
              <w:bottom w:val="nil"/>
              <w:right w:val="nil"/>
            </w:tcBorders>
            <w:shd w:val="clear" w:color="auto" w:fill="auto"/>
            <w:noWrap/>
            <w:vAlign w:val="bottom"/>
            <w:hideMark/>
          </w:tcPr>
          <w:p w14:paraId="5FA20E3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1735 (1618-1816)</w:t>
            </w:r>
          </w:p>
        </w:tc>
        <w:tc>
          <w:tcPr>
            <w:tcW w:w="3657" w:type="dxa"/>
            <w:tcBorders>
              <w:top w:val="nil"/>
              <w:left w:val="nil"/>
              <w:bottom w:val="nil"/>
              <w:right w:val="nil"/>
            </w:tcBorders>
            <w:shd w:val="clear" w:color="auto" w:fill="auto"/>
            <w:noWrap/>
            <w:vAlign w:val="bottom"/>
            <w:hideMark/>
          </w:tcPr>
          <w:p w14:paraId="6707695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3417 (3204-3603)</w:t>
            </w:r>
          </w:p>
        </w:tc>
      </w:tr>
      <w:tr w:rsidR="00201009" w:rsidRPr="00201009" w14:paraId="30EF53BB" w14:textId="77777777" w:rsidTr="00201009">
        <w:trPr>
          <w:trHeight w:val="320"/>
        </w:trPr>
        <w:tc>
          <w:tcPr>
            <w:tcW w:w="3360" w:type="dxa"/>
            <w:tcBorders>
              <w:top w:val="nil"/>
              <w:left w:val="nil"/>
              <w:bottom w:val="nil"/>
              <w:right w:val="nil"/>
            </w:tcBorders>
            <w:shd w:val="clear" w:color="auto" w:fill="auto"/>
            <w:noWrap/>
            <w:vAlign w:val="bottom"/>
            <w:hideMark/>
          </w:tcPr>
          <w:p w14:paraId="19920371"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Honduras</w:t>
            </w:r>
          </w:p>
        </w:tc>
        <w:tc>
          <w:tcPr>
            <w:tcW w:w="3243" w:type="dxa"/>
            <w:tcBorders>
              <w:top w:val="nil"/>
              <w:left w:val="nil"/>
              <w:bottom w:val="nil"/>
              <w:right w:val="nil"/>
            </w:tcBorders>
            <w:shd w:val="clear" w:color="auto" w:fill="auto"/>
            <w:noWrap/>
            <w:vAlign w:val="bottom"/>
            <w:hideMark/>
          </w:tcPr>
          <w:p w14:paraId="119ABD0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5142 (4656-5709)</w:t>
            </w:r>
          </w:p>
        </w:tc>
        <w:tc>
          <w:tcPr>
            <w:tcW w:w="3657" w:type="dxa"/>
            <w:tcBorders>
              <w:top w:val="nil"/>
              <w:left w:val="nil"/>
              <w:bottom w:val="nil"/>
              <w:right w:val="nil"/>
            </w:tcBorders>
            <w:shd w:val="clear" w:color="auto" w:fill="auto"/>
            <w:noWrap/>
            <w:vAlign w:val="bottom"/>
            <w:hideMark/>
          </w:tcPr>
          <w:p w14:paraId="78535BA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23355 (21765-24748)</w:t>
            </w:r>
          </w:p>
        </w:tc>
      </w:tr>
      <w:tr w:rsidR="00201009" w:rsidRPr="00201009" w14:paraId="2A9F1DB1" w14:textId="77777777" w:rsidTr="00201009">
        <w:trPr>
          <w:trHeight w:val="320"/>
        </w:trPr>
        <w:tc>
          <w:tcPr>
            <w:tcW w:w="3360" w:type="dxa"/>
            <w:tcBorders>
              <w:top w:val="nil"/>
              <w:left w:val="nil"/>
              <w:bottom w:val="nil"/>
              <w:right w:val="nil"/>
            </w:tcBorders>
            <w:shd w:val="clear" w:color="auto" w:fill="auto"/>
            <w:noWrap/>
            <w:vAlign w:val="bottom"/>
            <w:hideMark/>
          </w:tcPr>
          <w:p w14:paraId="686C0CC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Croatia</w:t>
            </w:r>
          </w:p>
        </w:tc>
        <w:tc>
          <w:tcPr>
            <w:tcW w:w="3243" w:type="dxa"/>
            <w:tcBorders>
              <w:top w:val="nil"/>
              <w:left w:val="nil"/>
              <w:bottom w:val="nil"/>
              <w:right w:val="nil"/>
            </w:tcBorders>
            <w:shd w:val="clear" w:color="auto" w:fill="auto"/>
            <w:noWrap/>
            <w:vAlign w:val="bottom"/>
            <w:hideMark/>
          </w:tcPr>
          <w:p w14:paraId="1432A14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10076 (9089-11040)</w:t>
            </w:r>
          </w:p>
        </w:tc>
        <w:tc>
          <w:tcPr>
            <w:tcW w:w="3657" w:type="dxa"/>
            <w:tcBorders>
              <w:top w:val="nil"/>
              <w:left w:val="nil"/>
              <w:bottom w:val="nil"/>
              <w:right w:val="nil"/>
            </w:tcBorders>
            <w:shd w:val="clear" w:color="auto" w:fill="auto"/>
            <w:noWrap/>
            <w:vAlign w:val="bottom"/>
            <w:hideMark/>
          </w:tcPr>
          <w:p w14:paraId="7561239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17196 (16555-17710)</w:t>
            </w:r>
          </w:p>
        </w:tc>
      </w:tr>
      <w:tr w:rsidR="00201009" w:rsidRPr="00201009" w14:paraId="4EC9DF7F" w14:textId="77777777" w:rsidTr="00201009">
        <w:trPr>
          <w:trHeight w:val="320"/>
        </w:trPr>
        <w:tc>
          <w:tcPr>
            <w:tcW w:w="3360" w:type="dxa"/>
            <w:tcBorders>
              <w:top w:val="nil"/>
              <w:left w:val="nil"/>
              <w:bottom w:val="nil"/>
              <w:right w:val="nil"/>
            </w:tcBorders>
            <w:shd w:val="clear" w:color="auto" w:fill="auto"/>
            <w:noWrap/>
            <w:vAlign w:val="bottom"/>
            <w:hideMark/>
          </w:tcPr>
          <w:p w14:paraId="3542CDD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Haiti</w:t>
            </w:r>
          </w:p>
        </w:tc>
        <w:tc>
          <w:tcPr>
            <w:tcW w:w="3243" w:type="dxa"/>
            <w:tcBorders>
              <w:top w:val="nil"/>
              <w:left w:val="nil"/>
              <w:bottom w:val="nil"/>
              <w:right w:val="nil"/>
            </w:tcBorders>
            <w:shd w:val="clear" w:color="auto" w:fill="auto"/>
            <w:noWrap/>
            <w:vAlign w:val="bottom"/>
            <w:hideMark/>
          </w:tcPr>
          <w:p w14:paraId="5EE08AD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7861 (7098-8938)</w:t>
            </w:r>
          </w:p>
        </w:tc>
        <w:tc>
          <w:tcPr>
            <w:tcW w:w="3657" w:type="dxa"/>
            <w:tcBorders>
              <w:top w:val="nil"/>
              <w:left w:val="nil"/>
              <w:bottom w:val="nil"/>
              <w:right w:val="nil"/>
            </w:tcBorders>
            <w:shd w:val="clear" w:color="auto" w:fill="auto"/>
            <w:noWrap/>
            <w:vAlign w:val="bottom"/>
            <w:hideMark/>
          </w:tcPr>
          <w:p w14:paraId="673A9DF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26795 (24213-29614)</w:t>
            </w:r>
          </w:p>
        </w:tc>
      </w:tr>
      <w:tr w:rsidR="00201009" w:rsidRPr="00201009" w14:paraId="7A15896C" w14:textId="77777777" w:rsidTr="00201009">
        <w:trPr>
          <w:trHeight w:val="320"/>
        </w:trPr>
        <w:tc>
          <w:tcPr>
            <w:tcW w:w="3360" w:type="dxa"/>
            <w:tcBorders>
              <w:top w:val="nil"/>
              <w:left w:val="nil"/>
              <w:bottom w:val="nil"/>
              <w:right w:val="nil"/>
            </w:tcBorders>
            <w:shd w:val="clear" w:color="auto" w:fill="auto"/>
            <w:noWrap/>
            <w:vAlign w:val="bottom"/>
            <w:hideMark/>
          </w:tcPr>
          <w:p w14:paraId="318FE6C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Hungary</w:t>
            </w:r>
          </w:p>
        </w:tc>
        <w:tc>
          <w:tcPr>
            <w:tcW w:w="3243" w:type="dxa"/>
            <w:tcBorders>
              <w:top w:val="nil"/>
              <w:left w:val="nil"/>
              <w:bottom w:val="nil"/>
              <w:right w:val="nil"/>
            </w:tcBorders>
            <w:shd w:val="clear" w:color="auto" w:fill="auto"/>
            <w:noWrap/>
            <w:vAlign w:val="bottom"/>
            <w:hideMark/>
          </w:tcPr>
          <w:p w14:paraId="7895196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15979 (14456-17652)</w:t>
            </w:r>
          </w:p>
        </w:tc>
        <w:tc>
          <w:tcPr>
            <w:tcW w:w="3657" w:type="dxa"/>
            <w:tcBorders>
              <w:top w:val="nil"/>
              <w:left w:val="nil"/>
              <w:bottom w:val="nil"/>
              <w:right w:val="nil"/>
            </w:tcBorders>
            <w:shd w:val="clear" w:color="auto" w:fill="auto"/>
            <w:noWrap/>
            <w:vAlign w:val="bottom"/>
            <w:hideMark/>
          </w:tcPr>
          <w:p w14:paraId="0AFBD48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20130 (18341-22371)</w:t>
            </w:r>
          </w:p>
        </w:tc>
      </w:tr>
      <w:tr w:rsidR="00201009" w:rsidRPr="00201009" w14:paraId="6980296F" w14:textId="77777777" w:rsidTr="00201009">
        <w:trPr>
          <w:trHeight w:val="320"/>
        </w:trPr>
        <w:tc>
          <w:tcPr>
            <w:tcW w:w="3360" w:type="dxa"/>
            <w:tcBorders>
              <w:top w:val="nil"/>
              <w:left w:val="nil"/>
              <w:bottom w:val="nil"/>
              <w:right w:val="nil"/>
            </w:tcBorders>
            <w:shd w:val="clear" w:color="auto" w:fill="auto"/>
            <w:noWrap/>
            <w:vAlign w:val="bottom"/>
            <w:hideMark/>
          </w:tcPr>
          <w:p w14:paraId="2745E58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Indonesia</w:t>
            </w:r>
          </w:p>
        </w:tc>
        <w:tc>
          <w:tcPr>
            <w:tcW w:w="3243" w:type="dxa"/>
            <w:tcBorders>
              <w:top w:val="nil"/>
              <w:left w:val="nil"/>
              <w:bottom w:val="nil"/>
              <w:right w:val="nil"/>
            </w:tcBorders>
            <w:shd w:val="clear" w:color="auto" w:fill="auto"/>
            <w:noWrap/>
            <w:vAlign w:val="bottom"/>
            <w:hideMark/>
          </w:tcPr>
          <w:p w14:paraId="3F83381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120429 (111418-134797)</w:t>
            </w:r>
          </w:p>
        </w:tc>
        <w:tc>
          <w:tcPr>
            <w:tcW w:w="3657" w:type="dxa"/>
            <w:tcBorders>
              <w:top w:val="nil"/>
              <w:left w:val="nil"/>
              <w:bottom w:val="nil"/>
              <w:right w:val="nil"/>
            </w:tcBorders>
            <w:shd w:val="clear" w:color="auto" w:fill="auto"/>
            <w:noWrap/>
            <w:vAlign w:val="bottom"/>
            <w:hideMark/>
          </w:tcPr>
          <w:p w14:paraId="280BD89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393504 (354108-447083)</w:t>
            </w:r>
          </w:p>
        </w:tc>
      </w:tr>
      <w:tr w:rsidR="00201009" w:rsidRPr="00201009" w14:paraId="77EF3EC3" w14:textId="77777777" w:rsidTr="00201009">
        <w:trPr>
          <w:trHeight w:val="320"/>
        </w:trPr>
        <w:tc>
          <w:tcPr>
            <w:tcW w:w="3360" w:type="dxa"/>
            <w:tcBorders>
              <w:top w:val="nil"/>
              <w:left w:val="nil"/>
              <w:bottom w:val="nil"/>
              <w:right w:val="nil"/>
            </w:tcBorders>
            <w:shd w:val="clear" w:color="auto" w:fill="auto"/>
            <w:noWrap/>
            <w:vAlign w:val="bottom"/>
            <w:hideMark/>
          </w:tcPr>
          <w:p w14:paraId="74C283B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India</w:t>
            </w:r>
          </w:p>
        </w:tc>
        <w:tc>
          <w:tcPr>
            <w:tcW w:w="3243" w:type="dxa"/>
            <w:tcBorders>
              <w:top w:val="nil"/>
              <w:left w:val="nil"/>
              <w:bottom w:val="nil"/>
              <w:right w:val="nil"/>
            </w:tcBorders>
            <w:shd w:val="clear" w:color="auto" w:fill="auto"/>
            <w:noWrap/>
            <w:vAlign w:val="bottom"/>
            <w:hideMark/>
          </w:tcPr>
          <w:p w14:paraId="65437E4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615654 (564458-699561)</w:t>
            </w:r>
          </w:p>
        </w:tc>
        <w:tc>
          <w:tcPr>
            <w:tcW w:w="3657" w:type="dxa"/>
            <w:tcBorders>
              <w:top w:val="nil"/>
              <w:left w:val="nil"/>
              <w:bottom w:val="nil"/>
              <w:right w:val="nil"/>
            </w:tcBorders>
            <w:shd w:val="clear" w:color="auto" w:fill="auto"/>
            <w:noWrap/>
            <w:vAlign w:val="bottom"/>
            <w:hideMark/>
          </w:tcPr>
          <w:p w14:paraId="6951888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1853120 (1710465-2087288)</w:t>
            </w:r>
          </w:p>
        </w:tc>
      </w:tr>
      <w:tr w:rsidR="00201009" w:rsidRPr="00201009" w14:paraId="1AC52E34" w14:textId="77777777" w:rsidTr="00201009">
        <w:trPr>
          <w:trHeight w:val="320"/>
        </w:trPr>
        <w:tc>
          <w:tcPr>
            <w:tcW w:w="3360" w:type="dxa"/>
            <w:tcBorders>
              <w:top w:val="nil"/>
              <w:left w:val="nil"/>
              <w:bottom w:val="nil"/>
              <w:right w:val="nil"/>
            </w:tcBorders>
            <w:shd w:val="clear" w:color="auto" w:fill="auto"/>
            <w:noWrap/>
            <w:vAlign w:val="bottom"/>
            <w:hideMark/>
          </w:tcPr>
          <w:p w14:paraId="3047C6FC"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Ireland</w:t>
            </w:r>
          </w:p>
        </w:tc>
        <w:tc>
          <w:tcPr>
            <w:tcW w:w="3243" w:type="dxa"/>
            <w:tcBorders>
              <w:top w:val="nil"/>
              <w:left w:val="nil"/>
              <w:bottom w:val="nil"/>
              <w:right w:val="nil"/>
            </w:tcBorders>
            <w:shd w:val="clear" w:color="auto" w:fill="auto"/>
            <w:noWrap/>
            <w:vAlign w:val="bottom"/>
            <w:hideMark/>
          </w:tcPr>
          <w:p w14:paraId="4CA98D0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2425 (2239-2629)</w:t>
            </w:r>
          </w:p>
        </w:tc>
        <w:tc>
          <w:tcPr>
            <w:tcW w:w="3657" w:type="dxa"/>
            <w:tcBorders>
              <w:top w:val="nil"/>
              <w:left w:val="nil"/>
              <w:bottom w:val="nil"/>
              <w:right w:val="nil"/>
            </w:tcBorders>
            <w:shd w:val="clear" w:color="auto" w:fill="auto"/>
            <w:noWrap/>
            <w:vAlign w:val="bottom"/>
            <w:hideMark/>
          </w:tcPr>
          <w:p w14:paraId="1F9463C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9991 (9136-10974)</w:t>
            </w:r>
          </w:p>
        </w:tc>
      </w:tr>
      <w:tr w:rsidR="00201009" w:rsidRPr="00201009" w14:paraId="4BD99850" w14:textId="77777777" w:rsidTr="00201009">
        <w:trPr>
          <w:trHeight w:val="320"/>
        </w:trPr>
        <w:tc>
          <w:tcPr>
            <w:tcW w:w="3360" w:type="dxa"/>
            <w:tcBorders>
              <w:top w:val="nil"/>
              <w:left w:val="nil"/>
              <w:bottom w:val="nil"/>
              <w:right w:val="nil"/>
            </w:tcBorders>
            <w:shd w:val="clear" w:color="auto" w:fill="auto"/>
            <w:noWrap/>
            <w:vAlign w:val="bottom"/>
            <w:hideMark/>
          </w:tcPr>
          <w:p w14:paraId="198A30F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Iran</w:t>
            </w:r>
          </w:p>
        </w:tc>
        <w:tc>
          <w:tcPr>
            <w:tcW w:w="3243" w:type="dxa"/>
            <w:tcBorders>
              <w:top w:val="nil"/>
              <w:left w:val="nil"/>
              <w:bottom w:val="nil"/>
              <w:right w:val="nil"/>
            </w:tcBorders>
            <w:shd w:val="clear" w:color="auto" w:fill="auto"/>
            <w:noWrap/>
            <w:vAlign w:val="bottom"/>
            <w:hideMark/>
          </w:tcPr>
          <w:p w14:paraId="658671A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40882 (38920-42956)</w:t>
            </w:r>
          </w:p>
        </w:tc>
        <w:tc>
          <w:tcPr>
            <w:tcW w:w="3657" w:type="dxa"/>
            <w:tcBorders>
              <w:top w:val="nil"/>
              <w:left w:val="nil"/>
              <w:bottom w:val="nil"/>
              <w:right w:val="nil"/>
            </w:tcBorders>
            <w:shd w:val="clear" w:color="auto" w:fill="auto"/>
            <w:noWrap/>
            <w:vAlign w:val="bottom"/>
            <w:hideMark/>
          </w:tcPr>
          <w:p w14:paraId="71C2739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172265 (161450-183290)</w:t>
            </w:r>
          </w:p>
        </w:tc>
      </w:tr>
      <w:tr w:rsidR="00201009" w:rsidRPr="00201009" w14:paraId="27002586" w14:textId="77777777" w:rsidTr="00201009">
        <w:trPr>
          <w:trHeight w:val="320"/>
        </w:trPr>
        <w:tc>
          <w:tcPr>
            <w:tcW w:w="3360" w:type="dxa"/>
            <w:tcBorders>
              <w:top w:val="nil"/>
              <w:left w:val="nil"/>
              <w:bottom w:val="nil"/>
              <w:right w:val="nil"/>
            </w:tcBorders>
            <w:shd w:val="clear" w:color="auto" w:fill="auto"/>
            <w:noWrap/>
            <w:vAlign w:val="bottom"/>
            <w:hideMark/>
          </w:tcPr>
          <w:p w14:paraId="75B505E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Iraq</w:t>
            </w:r>
          </w:p>
        </w:tc>
        <w:tc>
          <w:tcPr>
            <w:tcW w:w="3243" w:type="dxa"/>
            <w:tcBorders>
              <w:top w:val="nil"/>
              <w:left w:val="nil"/>
              <w:bottom w:val="nil"/>
              <w:right w:val="nil"/>
            </w:tcBorders>
            <w:shd w:val="clear" w:color="auto" w:fill="auto"/>
            <w:noWrap/>
            <w:vAlign w:val="bottom"/>
            <w:hideMark/>
          </w:tcPr>
          <w:p w14:paraId="3CB0951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27284 (25783-28536)</w:t>
            </w:r>
          </w:p>
        </w:tc>
        <w:tc>
          <w:tcPr>
            <w:tcW w:w="3657" w:type="dxa"/>
            <w:tcBorders>
              <w:top w:val="nil"/>
              <w:left w:val="nil"/>
              <w:bottom w:val="nil"/>
              <w:right w:val="nil"/>
            </w:tcBorders>
            <w:shd w:val="clear" w:color="auto" w:fill="auto"/>
            <w:noWrap/>
            <w:vAlign w:val="bottom"/>
            <w:hideMark/>
          </w:tcPr>
          <w:p w14:paraId="5D55288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112244 (101782-121747)</w:t>
            </w:r>
          </w:p>
        </w:tc>
      </w:tr>
      <w:tr w:rsidR="00201009" w:rsidRPr="00201009" w14:paraId="35572666" w14:textId="77777777" w:rsidTr="00201009">
        <w:trPr>
          <w:trHeight w:val="320"/>
        </w:trPr>
        <w:tc>
          <w:tcPr>
            <w:tcW w:w="3360" w:type="dxa"/>
            <w:tcBorders>
              <w:top w:val="nil"/>
              <w:left w:val="nil"/>
              <w:bottom w:val="nil"/>
              <w:right w:val="nil"/>
            </w:tcBorders>
            <w:shd w:val="clear" w:color="auto" w:fill="auto"/>
            <w:noWrap/>
            <w:vAlign w:val="bottom"/>
            <w:hideMark/>
          </w:tcPr>
          <w:p w14:paraId="4BAC49CA"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Iceland</w:t>
            </w:r>
          </w:p>
        </w:tc>
        <w:tc>
          <w:tcPr>
            <w:tcW w:w="3243" w:type="dxa"/>
            <w:tcBorders>
              <w:top w:val="nil"/>
              <w:left w:val="nil"/>
              <w:bottom w:val="nil"/>
              <w:right w:val="nil"/>
            </w:tcBorders>
            <w:shd w:val="clear" w:color="auto" w:fill="auto"/>
            <w:noWrap/>
            <w:vAlign w:val="bottom"/>
            <w:hideMark/>
          </w:tcPr>
          <w:p w14:paraId="2B97A87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216 (201-232)</w:t>
            </w:r>
          </w:p>
        </w:tc>
        <w:tc>
          <w:tcPr>
            <w:tcW w:w="3657" w:type="dxa"/>
            <w:tcBorders>
              <w:top w:val="nil"/>
              <w:left w:val="nil"/>
              <w:bottom w:val="nil"/>
              <w:right w:val="nil"/>
            </w:tcBorders>
            <w:shd w:val="clear" w:color="auto" w:fill="auto"/>
            <w:noWrap/>
            <w:vAlign w:val="bottom"/>
            <w:hideMark/>
          </w:tcPr>
          <w:p w14:paraId="7427C90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638 (588-690)</w:t>
            </w:r>
          </w:p>
        </w:tc>
      </w:tr>
      <w:tr w:rsidR="00201009" w:rsidRPr="00201009" w14:paraId="4EEA8AC3" w14:textId="77777777" w:rsidTr="00201009">
        <w:trPr>
          <w:trHeight w:val="320"/>
        </w:trPr>
        <w:tc>
          <w:tcPr>
            <w:tcW w:w="3360" w:type="dxa"/>
            <w:tcBorders>
              <w:top w:val="nil"/>
              <w:left w:val="nil"/>
              <w:bottom w:val="nil"/>
              <w:right w:val="nil"/>
            </w:tcBorders>
            <w:shd w:val="clear" w:color="auto" w:fill="auto"/>
            <w:noWrap/>
            <w:vAlign w:val="bottom"/>
            <w:hideMark/>
          </w:tcPr>
          <w:p w14:paraId="6B68D46B"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Israel</w:t>
            </w:r>
          </w:p>
        </w:tc>
        <w:tc>
          <w:tcPr>
            <w:tcW w:w="3243" w:type="dxa"/>
            <w:tcBorders>
              <w:top w:val="nil"/>
              <w:left w:val="nil"/>
              <w:bottom w:val="nil"/>
              <w:right w:val="nil"/>
            </w:tcBorders>
            <w:shd w:val="clear" w:color="auto" w:fill="auto"/>
            <w:noWrap/>
            <w:vAlign w:val="bottom"/>
            <w:hideMark/>
          </w:tcPr>
          <w:p w14:paraId="2FAA040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6993 (6729-7256)</w:t>
            </w:r>
          </w:p>
        </w:tc>
        <w:tc>
          <w:tcPr>
            <w:tcW w:w="3657" w:type="dxa"/>
            <w:tcBorders>
              <w:top w:val="nil"/>
              <w:left w:val="nil"/>
              <w:bottom w:val="nil"/>
              <w:right w:val="nil"/>
            </w:tcBorders>
            <w:shd w:val="clear" w:color="auto" w:fill="auto"/>
            <w:noWrap/>
            <w:vAlign w:val="bottom"/>
            <w:hideMark/>
          </w:tcPr>
          <w:p w14:paraId="2868936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22105 (21172-22971)</w:t>
            </w:r>
          </w:p>
        </w:tc>
      </w:tr>
      <w:tr w:rsidR="00201009" w:rsidRPr="00201009" w14:paraId="50EA7239" w14:textId="77777777" w:rsidTr="00201009">
        <w:trPr>
          <w:trHeight w:val="320"/>
        </w:trPr>
        <w:tc>
          <w:tcPr>
            <w:tcW w:w="3360" w:type="dxa"/>
            <w:tcBorders>
              <w:top w:val="nil"/>
              <w:left w:val="nil"/>
              <w:bottom w:val="nil"/>
              <w:right w:val="nil"/>
            </w:tcBorders>
            <w:shd w:val="clear" w:color="auto" w:fill="auto"/>
            <w:noWrap/>
            <w:vAlign w:val="bottom"/>
            <w:hideMark/>
          </w:tcPr>
          <w:p w14:paraId="16DA403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Italy</w:t>
            </w:r>
          </w:p>
        </w:tc>
        <w:tc>
          <w:tcPr>
            <w:tcW w:w="3243" w:type="dxa"/>
            <w:tcBorders>
              <w:top w:val="nil"/>
              <w:left w:val="nil"/>
              <w:bottom w:val="nil"/>
              <w:right w:val="nil"/>
            </w:tcBorders>
            <w:shd w:val="clear" w:color="auto" w:fill="auto"/>
            <w:noWrap/>
            <w:vAlign w:val="bottom"/>
            <w:hideMark/>
          </w:tcPr>
          <w:p w14:paraId="4DDE74F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120021 (114519-126165)</w:t>
            </w:r>
          </w:p>
        </w:tc>
        <w:tc>
          <w:tcPr>
            <w:tcW w:w="3657" w:type="dxa"/>
            <w:tcBorders>
              <w:top w:val="nil"/>
              <w:left w:val="nil"/>
              <w:bottom w:val="nil"/>
              <w:right w:val="nil"/>
            </w:tcBorders>
            <w:shd w:val="clear" w:color="auto" w:fill="auto"/>
            <w:noWrap/>
            <w:vAlign w:val="bottom"/>
            <w:hideMark/>
          </w:tcPr>
          <w:p w14:paraId="6A3A12A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197363 (188316-208168)</w:t>
            </w:r>
          </w:p>
        </w:tc>
      </w:tr>
      <w:tr w:rsidR="00201009" w:rsidRPr="00201009" w14:paraId="6C8637D6" w14:textId="77777777" w:rsidTr="00201009">
        <w:trPr>
          <w:trHeight w:val="320"/>
        </w:trPr>
        <w:tc>
          <w:tcPr>
            <w:tcW w:w="3360" w:type="dxa"/>
            <w:tcBorders>
              <w:top w:val="nil"/>
              <w:left w:val="nil"/>
              <w:bottom w:val="nil"/>
              <w:right w:val="nil"/>
            </w:tcBorders>
            <w:shd w:val="clear" w:color="auto" w:fill="auto"/>
            <w:noWrap/>
            <w:vAlign w:val="bottom"/>
            <w:hideMark/>
          </w:tcPr>
          <w:p w14:paraId="4D2CE19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Jamaica</w:t>
            </w:r>
          </w:p>
        </w:tc>
        <w:tc>
          <w:tcPr>
            <w:tcW w:w="3243" w:type="dxa"/>
            <w:tcBorders>
              <w:top w:val="nil"/>
              <w:left w:val="nil"/>
              <w:bottom w:val="nil"/>
              <w:right w:val="nil"/>
            </w:tcBorders>
            <w:shd w:val="clear" w:color="auto" w:fill="auto"/>
            <w:noWrap/>
            <w:vAlign w:val="bottom"/>
            <w:hideMark/>
          </w:tcPr>
          <w:p w14:paraId="4DD6C1A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3292 (3072-3512)</w:t>
            </w:r>
          </w:p>
        </w:tc>
        <w:tc>
          <w:tcPr>
            <w:tcW w:w="3657" w:type="dxa"/>
            <w:tcBorders>
              <w:top w:val="nil"/>
              <w:left w:val="nil"/>
              <w:bottom w:val="nil"/>
              <w:right w:val="nil"/>
            </w:tcBorders>
            <w:shd w:val="clear" w:color="auto" w:fill="auto"/>
            <w:noWrap/>
            <w:vAlign w:val="bottom"/>
            <w:hideMark/>
          </w:tcPr>
          <w:p w14:paraId="42D1250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8897 (8256-9546)</w:t>
            </w:r>
          </w:p>
        </w:tc>
      </w:tr>
      <w:tr w:rsidR="00201009" w:rsidRPr="00201009" w14:paraId="1C312F32" w14:textId="77777777" w:rsidTr="00201009">
        <w:trPr>
          <w:trHeight w:val="320"/>
        </w:trPr>
        <w:tc>
          <w:tcPr>
            <w:tcW w:w="3360" w:type="dxa"/>
            <w:tcBorders>
              <w:top w:val="nil"/>
              <w:left w:val="nil"/>
              <w:bottom w:val="nil"/>
              <w:right w:val="nil"/>
            </w:tcBorders>
            <w:shd w:val="clear" w:color="auto" w:fill="auto"/>
            <w:noWrap/>
            <w:vAlign w:val="bottom"/>
            <w:hideMark/>
          </w:tcPr>
          <w:p w14:paraId="7418F2B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Jordan</w:t>
            </w:r>
          </w:p>
        </w:tc>
        <w:tc>
          <w:tcPr>
            <w:tcW w:w="3243" w:type="dxa"/>
            <w:tcBorders>
              <w:top w:val="nil"/>
              <w:left w:val="nil"/>
              <w:bottom w:val="nil"/>
              <w:right w:val="nil"/>
            </w:tcBorders>
            <w:shd w:val="clear" w:color="auto" w:fill="auto"/>
            <w:noWrap/>
            <w:vAlign w:val="bottom"/>
            <w:hideMark/>
          </w:tcPr>
          <w:p w14:paraId="7C245EE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4348 (4056-4715)</w:t>
            </w:r>
          </w:p>
        </w:tc>
        <w:tc>
          <w:tcPr>
            <w:tcW w:w="3657" w:type="dxa"/>
            <w:tcBorders>
              <w:top w:val="nil"/>
              <w:left w:val="nil"/>
              <w:bottom w:val="nil"/>
              <w:right w:val="nil"/>
            </w:tcBorders>
            <w:shd w:val="clear" w:color="auto" w:fill="auto"/>
            <w:noWrap/>
            <w:vAlign w:val="bottom"/>
            <w:hideMark/>
          </w:tcPr>
          <w:p w14:paraId="1A5A7B1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28712 (26056-31106)</w:t>
            </w:r>
          </w:p>
        </w:tc>
      </w:tr>
      <w:tr w:rsidR="00201009" w:rsidRPr="00201009" w14:paraId="00AA5AC1" w14:textId="77777777" w:rsidTr="00201009">
        <w:trPr>
          <w:trHeight w:val="320"/>
        </w:trPr>
        <w:tc>
          <w:tcPr>
            <w:tcW w:w="3360" w:type="dxa"/>
            <w:tcBorders>
              <w:top w:val="nil"/>
              <w:left w:val="nil"/>
              <w:bottom w:val="nil"/>
              <w:right w:val="nil"/>
            </w:tcBorders>
            <w:shd w:val="clear" w:color="auto" w:fill="auto"/>
            <w:noWrap/>
            <w:vAlign w:val="bottom"/>
            <w:hideMark/>
          </w:tcPr>
          <w:p w14:paraId="25EC651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Japan</w:t>
            </w:r>
          </w:p>
        </w:tc>
        <w:tc>
          <w:tcPr>
            <w:tcW w:w="3243" w:type="dxa"/>
            <w:tcBorders>
              <w:top w:val="nil"/>
              <w:left w:val="nil"/>
              <w:bottom w:val="nil"/>
              <w:right w:val="nil"/>
            </w:tcBorders>
            <w:shd w:val="clear" w:color="auto" w:fill="auto"/>
            <w:noWrap/>
            <w:vAlign w:val="bottom"/>
            <w:hideMark/>
          </w:tcPr>
          <w:p w14:paraId="78EEC14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173165 (165688-182154)</w:t>
            </w:r>
          </w:p>
        </w:tc>
        <w:tc>
          <w:tcPr>
            <w:tcW w:w="3657" w:type="dxa"/>
            <w:tcBorders>
              <w:top w:val="nil"/>
              <w:left w:val="nil"/>
              <w:bottom w:val="nil"/>
              <w:right w:val="nil"/>
            </w:tcBorders>
            <w:shd w:val="clear" w:color="auto" w:fill="auto"/>
            <w:noWrap/>
            <w:vAlign w:val="bottom"/>
            <w:hideMark/>
          </w:tcPr>
          <w:p w14:paraId="7A78A04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213174 (203203-223940)</w:t>
            </w:r>
          </w:p>
        </w:tc>
      </w:tr>
      <w:tr w:rsidR="00201009" w:rsidRPr="00201009" w14:paraId="7D4B21A6" w14:textId="77777777" w:rsidTr="00201009">
        <w:trPr>
          <w:trHeight w:val="320"/>
        </w:trPr>
        <w:tc>
          <w:tcPr>
            <w:tcW w:w="3360" w:type="dxa"/>
            <w:tcBorders>
              <w:top w:val="nil"/>
              <w:left w:val="nil"/>
              <w:bottom w:val="nil"/>
              <w:right w:val="nil"/>
            </w:tcBorders>
            <w:shd w:val="clear" w:color="auto" w:fill="auto"/>
            <w:noWrap/>
            <w:vAlign w:val="bottom"/>
            <w:hideMark/>
          </w:tcPr>
          <w:p w14:paraId="22685B2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Kazakhstan</w:t>
            </w:r>
          </w:p>
        </w:tc>
        <w:tc>
          <w:tcPr>
            <w:tcW w:w="3243" w:type="dxa"/>
            <w:tcBorders>
              <w:top w:val="nil"/>
              <w:left w:val="nil"/>
              <w:bottom w:val="nil"/>
              <w:right w:val="nil"/>
            </w:tcBorders>
            <w:shd w:val="clear" w:color="auto" w:fill="auto"/>
            <w:noWrap/>
            <w:vAlign w:val="bottom"/>
            <w:hideMark/>
          </w:tcPr>
          <w:p w14:paraId="187ECEF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21639 (20806-22528)</w:t>
            </w:r>
          </w:p>
        </w:tc>
        <w:tc>
          <w:tcPr>
            <w:tcW w:w="3657" w:type="dxa"/>
            <w:tcBorders>
              <w:top w:val="nil"/>
              <w:left w:val="nil"/>
              <w:bottom w:val="nil"/>
              <w:right w:val="nil"/>
            </w:tcBorders>
            <w:shd w:val="clear" w:color="auto" w:fill="auto"/>
            <w:noWrap/>
            <w:vAlign w:val="bottom"/>
            <w:hideMark/>
          </w:tcPr>
          <w:p w14:paraId="53D714F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53101 (50564-55644)</w:t>
            </w:r>
          </w:p>
        </w:tc>
      </w:tr>
      <w:tr w:rsidR="00201009" w:rsidRPr="00201009" w14:paraId="07ADE3FE" w14:textId="77777777" w:rsidTr="00201009">
        <w:trPr>
          <w:trHeight w:val="320"/>
        </w:trPr>
        <w:tc>
          <w:tcPr>
            <w:tcW w:w="3360" w:type="dxa"/>
            <w:tcBorders>
              <w:top w:val="nil"/>
              <w:left w:val="nil"/>
              <w:bottom w:val="nil"/>
              <w:right w:val="nil"/>
            </w:tcBorders>
            <w:shd w:val="clear" w:color="auto" w:fill="auto"/>
            <w:noWrap/>
            <w:vAlign w:val="bottom"/>
            <w:hideMark/>
          </w:tcPr>
          <w:p w14:paraId="4656D96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Kenya</w:t>
            </w:r>
          </w:p>
        </w:tc>
        <w:tc>
          <w:tcPr>
            <w:tcW w:w="3243" w:type="dxa"/>
            <w:tcBorders>
              <w:top w:val="nil"/>
              <w:left w:val="nil"/>
              <w:bottom w:val="nil"/>
              <w:right w:val="nil"/>
            </w:tcBorders>
            <w:shd w:val="clear" w:color="auto" w:fill="auto"/>
            <w:noWrap/>
            <w:vAlign w:val="bottom"/>
            <w:hideMark/>
          </w:tcPr>
          <w:p w14:paraId="0CDE7D0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7039 (6617-7493)</w:t>
            </w:r>
          </w:p>
        </w:tc>
        <w:tc>
          <w:tcPr>
            <w:tcW w:w="3657" w:type="dxa"/>
            <w:tcBorders>
              <w:top w:val="nil"/>
              <w:left w:val="nil"/>
              <w:bottom w:val="nil"/>
              <w:right w:val="nil"/>
            </w:tcBorders>
            <w:shd w:val="clear" w:color="auto" w:fill="auto"/>
            <w:noWrap/>
            <w:vAlign w:val="bottom"/>
            <w:hideMark/>
          </w:tcPr>
          <w:p w14:paraId="4E6EB1F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24963 (23646-26584)</w:t>
            </w:r>
          </w:p>
        </w:tc>
      </w:tr>
      <w:tr w:rsidR="00201009" w:rsidRPr="00201009" w14:paraId="600D504C" w14:textId="77777777" w:rsidTr="00201009">
        <w:trPr>
          <w:trHeight w:val="320"/>
        </w:trPr>
        <w:tc>
          <w:tcPr>
            <w:tcW w:w="3360" w:type="dxa"/>
            <w:tcBorders>
              <w:top w:val="nil"/>
              <w:left w:val="nil"/>
              <w:bottom w:val="nil"/>
              <w:right w:val="nil"/>
            </w:tcBorders>
            <w:shd w:val="clear" w:color="auto" w:fill="auto"/>
            <w:noWrap/>
            <w:vAlign w:val="bottom"/>
            <w:hideMark/>
          </w:tcPr>
          <w:p w14:paraId="35102E89"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Kyrgyzstan</w:t>
            </w:r>
          </w:p>
        </w:tc>
        <w:tc>
          <w:tcPr>
            <w:tcW w:w="3243" w:type="dxa"/>
            <w:tcBorders>
              <w:top w:val="nil"/>
              <w:left w:val="nil"/>
              <w:bottom w:val="nil"/>
              <w:right w:val="nil"/>
            </w:tcBorders>
            <w:shd w:val="clear" w:color="auto" w:fill="auto"/>
            <w:noWrap/>
            <w:vAlign w:val="bottom"/>
            <w:hideMark/>
          </w:tcPr>
          <w:p w14:paraId="48D61E8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3011 (2844-3176)</w:t>
            </w:r>
          </w:p>
        </w:tc>
        <w:tc>
          <w:tcPr>
            <w:tcW w:w="3657" w:type="dxa"/>
            <w:tcBorders>
              <w:top w:val="nil"/>
              <w:left w:val="nil"/>
              <w:bottom w:val="nil"/>
              <w:right w:val="nil"/>
            </w:tcBorders>
            <w:shd w:val="clear" w:color="auto" w:fill="auto"/>
            <w:noWrap/>
            <w:vAlign w:val="bottom"/>
            <w:hideMark/>
          </w:tcPr>
          <w:p w14:paraId="595D017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6923 (6424-7461)</w:t>
            </w:r>
          </w:p>
        </w:tc>
      </w:tr>
      <w:tr w:rsidR="00201009" w:rsidRPr="00201009" w14:paraId="0B6E04A4" w14:textId="77777777" w:rsidTr="00201009">
        <w:trPr>
          <w:trHeight w:val="320"/>
        </w:trPr>
        <w:tc>
          <w:tcPr>
            <w:tcW w:w="3360" w:type="dxa"/>
            <w:tcBorders>
              <w:top w:val="nil"/>
              <w:left w:val="nil"/>
              <w:bottom w:val="nil"/>
              <w:right w:val="nil"/>
            </w:tcBorders>
            <w:shd w:val="clear" w:color="auto" w:fill="auto"/>
            <w:noWrap/>
            <w:vAlign w:val="bottom"/>
            <w:hideMark/>
          </w:tcPr>
          <w:p w14:paraId="79CE644C"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Cambodia</w:t>
            </w:r>
          </w:p>
        </w:tc>
        <w:tc>
          <w:tcPr>
            <w:tcW w:w="3243" w:type="dxa"/>
            <w:tcBorders>
              <w:top w:val="nil"/>
              <w:left w:val="nil"/>
              <w:bottom w:val="nil"/>
              <w:right w:val="nil"/>
            </w:tcBorders>
            <w:shd w:val="clear" w:color="auto" w:fill="auto"/>
            <w:noWrap/>
            <w:vAlign w:val="bottom"/>
            <w:hideMark/>
          </w:tcPr>
          <w:p w14:paraId="7DEABF0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4996 (4595-5498)</w:t>
            </w:r>
          </w:p>
        </w:tc>
        <w:tc>
          <w:tcPr>
            <w:tcW w:w="3657" w:type="dxa"/>
            <w:tcBorders>
              <w:top w:val="nil"/>
              <w:left w:val="nil"/>
              <w:bottom w:val="nil"/>
              <w:right w:val="nil"/>
            </w:tcBorders>
            <w:shd w:val="clear" w:color="auto" w:fill="auto"/>
            <w:noWrap/>
            <w:vAlign w:val="bottom"/>
            <w:hideMark/>
          </w:tcPr>
          <w:p w14:paraId="31AE6BE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24560 (22803-26749)</w:t>
            </w:r>
          </w:p>
        </w:tc>
      </w:tr>
      <w:tr w:rsidR="00201009" w:rsidRPr="00201009" w14:paraId="62F724A9" w14:textId="77777777" w:rsidTr="00201009">
        <w:trPr>
          <w:trHeight w:val="320"/>
        </w:trPr>
        <w:tc>
          <w:tcPr>
            <w:tcW w:w="3360" w:type="dxa"/>
            <w:tcBorders>
              <w:top w:val="nil"/>
              <w:left w:val="nil"/>
              <w:bottom w:val="nil"/>
              <w:right w:val="nil"/>
            </w:tcBorders>
            <w:shd w:val="clear" w:color="auto" w:fill="auto"/>
            <w:noWrap/>
            <w:vAlign w:val="bottom"/>
            <w:hideMark/>
          </w:tcPr>
          <w:p w14:paraId="16B4AFE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Kiribati</w:t>
            </w:r>
          </w:p>
        </w:tc>
        <w:tc>
          <w:tcPr>
            <w:tcW w:w="3243" w:type="dxa"/>
            <w:tcBorders>
              <w:top w:val="nil"/>
              <w:left w:val="nil"/>
              <w:bottom w:val="nil"/>
              <w:right w:val="nil"/>
            </w:tcBorders>
            <w:shd w:val="clear" w:color="auto" w:fill="auto"/>
            <w:noWrap/>
            <w:vAlign w:val="bottom"/>
            <w:hideMark/>
          </w:tcPr>
          <w:p w14:paraId="2CCC8D0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147 (133-161)</w:t>
            </w:r>
          </w:p>
        </w:tc>
        <w:tc>
          <w:tcPr>
            <w:tcW w:w="3657" w:type="dxa"/>
            <w:tcBorders>
              <w:top w:val="nil"/>
              <w:left w:val="nil"/>
              <w:bottom w:val="nil"/>
              <w:right w:val="nil"/>
            </w:tcBorders>
            <w:shd w:val="clear" w:color="auto" w:fill="auto"/>
            <w:noWrap/>
            <w:vAlign w:val="bottom"/>
            <w:hideMark/>
          </w:tcPr>
          <w:p w14:paraId="3E4B1F2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460 (414-501)</w:t>
            </w:r>
          </w:p>
        </w:tc>
      </w:tr>
      <w:tr w:rsidR="00201009" w:rsidRPr="00201009" w14:paraId="115D3204" w14:textId="77777777" w:rsidTr="00201009">
        <w:trPr>
          <w:trHeight w:val="320"/>
        </w:trPr>
        <w:tc>
          <w:tcPr>
            <w:tcW w:w="3360" w:type="dxa"/>
            <w:tcBorders>
              <w:top w:val="nil"/>
              <w:left w:val="nil"/>
              <w:bottom w:val="nil"/>
              <w:right w:val="nil"/>
            </w:tcBorders>
            <w:shd w:val="clear" w:color="auto" w:fill="auto"/>
            <w:noWrap/>
            <w:vAlign w:val="bottom"/>
            <w:hideMark/>
          </w:tcPr>
          <w:p w14:paraId="3E464D2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South Korea</w:t>
            </w:r>
          </w:p>
        </w:tc>
        <w:tc>
          <w:tcPr>
            <w:tcW w:w="3243" w:type="dxa"/>
            <w:tcBorders>
              <w:top w:val="nil"/>
              <w:left w:val="nil"/>
              <w:bottom w:val="nil"/>
              <w:right w:val="nil"/>
            </w:tcBorders>
            <w:shd w:val="clear" w:color="auto" w:fill="auto"/>
            <w:noWrap/>
            <w:vAlign w:val="bottom"/>
            <w:hideMark/>
          </w:tcPr>
          <w:p w14:paraId="2A0A77E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47760 (45511-50193)</w:t>
            </w:r>
          </w:p>
        </w:tc>
        <w:tc>
          <w:tcPr>
            <w:tcW w:w="3657" w:type="dxa"/>
            <w:tcBorders>
              <w:top w:val="nil"/>
              <w:left w:val="nil"/>
              <w:bottom w:val="nil"/>
              <w:right w:val="nil"/>
            </w:tcBorders>
            <w:shd w:val="clear" w:color="auto" w:fill="auto"/>
            <w:noWrap/>
            <w:vAlign w:val="bottom"/>
            <w:hideMark/>
          </w:tcPr>
          <w:p w14:paraId="6EA6D59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112518 (107650-118227)</w:t>
            </w:r>
          </w:p>
        </w:tc>
      </w:tr>
      <w:tr w:rsidR="00201009" w:rsidRPr="00201009" w14:paraId="7FDDC24D" w14:textId="77777777" w:rsidTr="00201009">
        <w:trPr>
          <w:trHeight w:val="320"/>
        </w:trPr>
        <w:tc>
          <w:tcPr>
            <w:tcW w:w="3360" w:type="dxa"/>
            <w:tcBorders>
              <w:top w:val="nil"/>
              <w:left w:val="nil"/>
              <w:bottom w:val="nil"/>
              <w:right w:val="nil"/>
            </w:tcBorders>
            <w:shd w:val="clear" w:color="auto" w:fill="auto"/>
            <w:noWrap/>
            <w:vAlign w:val="bottom"/>
            <w:hideMark/>
          </w:tcPr>
          <w:p w14:paraId="3F54786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Kuwait</w:t>
            </w:r>
          </w:p>
        </w:tc>
        <w:tc>
          <w:tcPr>
            <w:tcW w:w="3243" w:type="dxa"/>
            <w:tcBorders>
              <w:top w:val="nil"/>
              <w:left w:val="nil"/>
              <w:bottom w:val="nil"/>
              <w:right w:val="nil"/>
            </w:tcBorders>
            <w:shd w:val="clear" w:color="auto" w:fill="auto"/>
            <w:noWrap/>
            <w:vAlign w:val="bottom"/>
            <w:hideMark/>
          </w:tcPr>
          <w:p w14:paraId="269CD78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2703 (2442-3048)</w:t>
            </w:r>
          </w:p>
        </w:tc>
        <w:tc>
          <w:tcPr>
            <w:tcW w:w="3657" w:type="dxa"/>
            <w:tcBorders>
              <w:top w:val="nil"/>
              <w:left w:val="nil"/>
              <w:bottom w:val="nil"/>
              <w:right w:val="nil"/>
            </w:tcBorders>
            <w:shd w:val="clear" w:color="auto" w:fill="auto"/>
            <w:noWrap/>
            <w:vAlign w:val="bottom"/>
            <w:hideMark/>
          </w:tcPr>
          <w:p w14:paraId="6A05E98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18492 (16987-20194)</w:t>
            </w:r>
          </w:p>
        </w:tc>
      </w:tr>
      <w:tr w:rsidR="00201009" w:rsidRPr="00201009" w14:paraId="7D142D39" w14:textId="77777777" w:rsidTr="00201009">
        <w:trPr>
          <w:trHeight w:val="320"/>
        </w:trPr>
        <w:tc>
          <w:tcPr>
            <w:tcW w:w="3360" w:type="dxa"/>
            <w:tcBorders>
              <w:top w:val="nil"/>
              <w:left w:val="nil"/>
              <w:bottom w:val="nil"/>
              <w:right w:val="nil"/>
            </w:tcBorders>
            <w:shd w:val="clear" w:color="auto" w:fill="auto"/>
            <w:noWrap/>
            <w:vAlign w:val="bottom"/>
            <w:hideMark/>
          </w:tcPr>
          <w:p w14:paraId="7973FC61"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Laos</w:t>
            </w:r>
          </w:p>
        </w:tc>
        <w:tc>
          <w:tcPr>
            <w:tcW w:w="3243" w:type="dxa"/>
            <w:tcBorders>
              <w:top w:val="nil"/>
              <w:left w:val="nil"/>
              <w:bottom w:val="nil"/>
              <w:right w:val="nil"/>
            </w:tcBorders>
            <w:shd w:val="clear" w:color="auto" w:fill="auto"/>
            <w:noWrap/>
            <w:vAlign w:val="bottom"/>
            <w:hideMark/>
          </w:tcPr>
          <w:p w14:paraId="71A6118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3727 (3498-3959)</w:t>
            </w:r>
          </w:p>
        </w:tc>
        <w:tc>
          <w:tcPr>
            <w:tcW w:w="3657" w:type="dxa"/>
            <w:tcBorders>
              <w:top w:val="nil"/>
              <w:left w:val="nil"/>
              <w:bottom w:val="nil"/>
              <w:right w:val="nil"/>
            </w:tcBorders>
            <w:shd w:val="clear" w:color="auto" w:fill="auto"/>
            <w:noWrap/>
            <w:vAlign w:val="bottom"/>
            <w:hideMark/>
          </w:tcPr>
          <w:p w14:paraId="0AFBE88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13775 (13116-14455)</w:t>
            </w:r>
          </w:p>
        </w:tc>
      </w:tr>
      <w:tr w:rsidR="00201009" w:rsidRPr="00201009" w14:paraId="1188D64F" w14:textId="77777777" w:rsidTr="00201009">
        <w:trPr>
          <w:trHeight w:val="320"/>
        </w:trPr>
        <w:tc>
          <w:tcPr>
            <w:tcW w:w="3360" w:type="dxa"/>
            <w:tcBorders>
              <w:top w:val="nil"/>
              <w:left w:val="nil"/>
              <w:bottom w:val="nil"/>
              <w:right w:val="nil"/>
            </w:tcBorders>
            <w:shd w:val="clear" w:color="auto" w:fill="auto"/>
            <w:noWrap/>
            <w:vAlign w:val="bottom"/>
            <w:hideMark/>
          </w:tcPr>
          <w:p w14:paraId="0A17EE0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Lebanon</w:t>
            </w:r>
          </w:p>
        </w:tc>
        <w:tc>
          <w:tcPr>
            <w:tcW w:w="3243" w:type="dxa"/>
            <w:tcBorders>
              <w:top w:val="nil"/>
              <w:left w:val="nil"/>
              <w:bottom w:val="nil"/>
              <w:right w:val="nil"/>
            </w:tcBorders>
            <w:shd w:val="clear" w:color="auto" w:fill="auto"/>
            <w:noWrap/>
            <w:vAlign w:val="bottom"/>
            <w:hideMark/>
          </w:tcPr>
          <w:p w14:paraId="5313420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4165 (3911-4435)</w:t>
            </w:r>
          </w:p>
        </w:tc>
        <w:tc>
          <w:tcPr>
            <w:tcW w:w="3657" w:type="dxa"/>
            <w:tcBorders>
              <w:top w:val="nil"/>
              <w:left w:val="nil"/>
              <w:bottom w:val="nil"/>
              <w:right w:val="nil"/>
            </w:tcBorders>
            <w:shd w:val="clear" w:color="auto" w:fill="auto"/>
            <w:noWrap/>
            <w:vAlign w:val="bottom"/>
            <w:hideMark/>
          </w:tcPr>
          <w:p w14:paraId="24D81AC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14040 (13145-14924)</w:t>
            </w:r>
          </w:p>
        </w:tc>
      </w:tr>
      <w:tr w:rsidR="00201009" w:rsidRPr="00201009" w14:paraId="5E287772" w14:textId="77777777" w:rsidTr="00877369">
        <w:trPr>
          <w:trHeight w:val="320"/>
        </w:trPr>
        <w:tc>
          <w:tcPr>
            <w:tcW w:w="3360" w:type="dxa"/>
            <w:tcBorders>
              <w:top w:val="nil"/>
              <w:left w:val="nil"/>
              <w:right w:val="nil"/>
            </w:tcBorders>
            <w:shd w:val="clear" w:color="auto" w:fill="auto"/>
            <w:noWrap/>
            <w:vAlign w:val="bottom"/>
            <w:hideMark/>
          </w:tcPr>
          <w:p w14:paraId="4992522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Liberia</w:t>
            </w:r>
          </w:p>
        </w:tc>
        <w:tc>
          <w:tcPr>
            <w:tcW w:w="3243" w:type="dxa"/>
            <w:tcBorders>
              <w:top w:val="nil"/>
              <w:left w:val="nil"/>
              <w:right w:val="nil"/>
            </w:tcBorders>
            <w:shd w:val="clear" w:color="auto" w:fill="auto"/>
            <w:noWrap/>
            <w:vAlign w:val="bottom"/>
            <w:hideMark/>
          </w:tcPr>
          <w:p w14:paraId="0D6606D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1537 (1359-1790)</w:t>
            </w:r>
          </w:p>
        </w:tc>
        <w:tc>
          <w:tcPr>
            <w:tcW w:w="3657" w:type="dxa"/>
            <w:tcBorders>
              <w:top w:val="nil"/>
              <w:left w:val="nil"/>
              <w:right w:val="nil"/>
            </w:tcBorders>
            <w:shd w:val="clear" w:color="auto" w:fill="auto"/>
            <w:noWrap/>
            <w:vAlign w:val="bottom"/>
            <w:hideMark/>
          </w:tcPr>
          <w:p w14:paraId="1E2074A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6050 (5429-6674)</w:t>
            </w:r>
          </w:p>
        </w:tc>
      </w:tr>
      <w:tr w:rsidR="00201009" w:rsidRPr="00201009" w14:paraId="51DAD305" w14:textId="77777777" w:rsidTr="00877369">
        <w:trPr>
          <w:trHeight w:val="320"/>
        </w:trPr>
        <w:tc>
          <w:tcPr>
            <w:tcW w:w="3360" w:type="dxa"/>
            <w:tcBorders>
              <w:top w:val="nil"/>
              <w:left w:val="nil"/>
              <w:bottom w:val="single" w:sz="4" w:space="0" w:color="auto"/>
              <w:right w:val="nil"/>
            </w:tcBorders>
            <w:shd w:val="clear" w:color="auto" w:fill="auto"/>
            <w:noWrap/>
            <w:vAlign w:val="bottom"/>
            <w:hideMark/>
          </w:tcPr>
          <w:p w14:paraId="517B3A8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Libya</w:t>
            </w:r>
          </w:p>
        </w:tc>
        <w:tc>
          <w:tcPr>
            <w:tcW w:w="3243" w:type="dxa"/>
            <w:tcBorders>
              <w:top w:val="nil"/>
              <w:left w:val="nil"/>
              <w:bottom w:val="single" w:sz="4" w:space="0" w:color="auto"/>
              <w:right w:val="nil"/>
            </w:tcBorders>
            <w:shd w:val="clear" w:color="auto" w:fill="auto"/>
            <w:noWrap/>
            <w:vAlign w:val="bottom"/>
            <w:hideMark/>
          </w:tcPr>
          <w:p w14:paraId="7F80953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4357 (3894-4803)</w:t>
            </w:r>
          </w:p>
        </w:tc>
        <w:tc>
          <w:tcPr>
            <w:tcW w:w="3657" w:type="dxa"/>
            <w:tcBorders>
              <w:top w:val="nil"/>
              <w:left w:val="nil"/>
              <w:bottom w:val="single" w:sz="4" w:space="0" w:color="auto"/>
              <w:right w:val="nil"/>
            </w:tcBorders>
            <w:shd w:val="clear" w:color="auto" w:fill="auto"/>
            <w:noWrap/>
            <w:vAlign w:val="bottom"/>
            <w:hideMark/>
          </w:tcPr>
          <w:p w14:paraId="02E9793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23546 (21198-25960)</w:t>
            </w:r>
          </w:p>
        </w:tc>
      </w:tr>
      <w:tr w:rsidR="00201009" w:rsidRPr="00201009" w14:paraId="0090F33A" w14:textId="77777777" w:rsidTr="00877369">
        <w:trPr>
          <w:trHeight w:val="320"/>
        </w:trPr>
        <w:tc>
          <w:tcPr>
            <w:tcW w:w="3360" w:type="dxa"/>
            <w:tcBorders>
              <w:top w:val="single" w:sz="4" w:space="0" w:color="auto"/>
              <w:left w:val="nil"/>
              <w:bottom w:val="nil"/>
              <w:right w:val="nil"/>
            </w:tcBorders>
            <w:shd w:val="clear" w:color="auto" w:fill="auto"/>
            <w:noWrap/>
            <w:vAlign w:val="bottom"/>
            <w:hideMark/>
          </w:tcPr>
          <w:p w14:paraId="52DE439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Saint Lucia</w:t>
            </w:r>
          </w:p>
        </w:tc>
        <w:tc>
          <w:tcPr>
            <w:tcW w:w="3243" w:type="dxa"/>
            <w:tcBorders>
              <w:top w:val="single" w:sz="4" w:space="0" w:color="auto"/>
              <w:left w:val="nil"/>
              <w:bottom w:val="nil"/>
              <w:right w:val="nil"/>
            </w:tcBorders>
            <w:shd w:val="clear" w:color="auto" w:fill="auto"/>
            <w:noWrap/>
            <w:vAlign w:val="bottom"/>
            <w:hideMark/>
          </w:tcPr>
          <w:p w14:paraId="33D370A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282 (260-304)</w:t>
            </w:r>
          </w:p>
        </w:tc>
        <w:tc>
          <w:tcPr>
            <w:tcW w:w="3657" w:type="dxa"/>
            <w:tcBorders>
              <w:top w:val="single" w:sz="4" w:space="0" w:color="auto"/>
              <w:left w:val="nil"/>
              <w:bottom w:val="nil"/>
              <w:right w:val="nil"/>
            </w:tcBorders>
            <w:shd w:val="clear" w:color="auto" w:fill="auto"/>
            <w:noWrap/>
            <w:vAlign w:val="bottom"/>
            <w:hideMark/>
          </w:tcPr>
          <w:p w14:paraId="5195F2D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762 (700-837)</w:t>
            </w:r>
          </w:p>
        </w:tc>
      </w:tr>
      <w:tr w:rsidR="00201009" w:rsidRPr="00201009" w14:paraId="031CE6D3" w14:textId="77777777" w:rsidTr="00201009">
        <w:trPr>
          <w:trHeight w:val="320"/>
        </w:trPr>
        <w:tc>
          <w:tcPr>
            <w:tcW w:w="3360" w:type="dxa"/>
            <w:tcBorders>
              <w:top w:val="nil"/>
              <w:left w:val="nil"/>
              <w:bottom w:val="nil"/>
              <w:right w:val="nil"/>
            </w:tcBorders>
            <w:shd w:val="clear" w:color="auto" w:fill="auto"/>
            <w:noWrap/>
            <w:vAlign w:val="bottom"/>
            <w:hideMark/>
          </w:tcPr>
          <w:p w14:paraId="53CFAD7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Sri Lanka</w:t>
            </w:r>
          </w:p>
        </w:tc>
        <w:tc>
          <w:tcPr>
            <w:tcW w:w="3243" w:type="dxa"/>
            <w:tcBorders>
              <w:top w:val="nil"/>
              <w:left w:val="nil"/>
              <w:bottom w:val="nil"/>
              <w:right w:val="nil"/>
            </w:tcBorders>
            <w:shd w:val="clear" w:color="auto" w:fill="auto"/>
            <w:noWrap/>
            <w:vAlign w:val="bottom"/>
            <w:hideMark/>
          </w:tcPr>
          <w:p w14:paraId="613FA82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24117 (21857-26683)</w:t>
            </w:r>
          </w:p>
        </w:tc>
        <w:tc>
          <w:tcPr>
            <w:tcW w:w="3657" w:type="dxa"/>
            <w:tcBorders>
              <w:top w:val="nil"/>
              <w:left w:val="nil"/>
              <w:bottom w:val="nil"/>
              <w:right w:val="nil"/>
            </w:tcBorders>
            <w:shd w:val="clear" w:color="auto" w:fill="auto"/>
            <w:noWrap/>
            <w:vAlign w:val="bottom"/>
            <w:hideMark/>
          </w:tcPr>
          <w:p w14:paraId="6223666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96760 (87344-106510)</w:t>
            </w:r>
          </w:p>
        </w:tc>
      </w:tr>
      <w:tr w:rsidR="00201009" w:rsidRPr="00201009" w14:paraId="6A111CEF" w14:textId="77777777" w:rsidTr="00201009">
        <w:trPr>
          <w:trHeight w:val="320"/>
        </w:trPr>
        <w:tc>
          <w:tcPr>
            <w:tcW w:w="3360" w:type="dxa"/>
            <w:tcBorders>
              <w:top w:val="nil"/>
              <w:left w:val="nil"/>
              <w:bottom w:val="nil"/>
              <w:right w:val="nil"/>
            </w:tcBorders>
            <w:shd w:val="clear" w:color="auto" w:fill="auto"/>
            <w:noWrap/>
            <w:vAlign w:val="bottom"/>
            <w:hideMark/>
          </w:tcPr>
          <w:p w14:paraId="06CFD8DD"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Lesotho</w:t>
            </w:r>
          </w:p>
        </w:tc>
        <w:tc>
          <w:tcPr>
            <w:tcW w:w="3243" w:type="dxa"/>
            <w:tcBorders>
              <w:top w:val="nil"/>
              <w:left w:val="nil"/>
              <w:bottom w:val="nil"/>
              <w:right w:val="nil"/>
            </w:tcBorders>
            <w:shd w:val="clear" w:color="auto" w:fill="auto"/>
            <w:noWrap/>
            <w:vAlign w:val="bottom"/>
            <w:hideMark/>
          </w:tcPr>
          <w:p w14:paraId="6EBF503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1142 (1037-1281)</w:t>
            </w:r>
          </w:p>
        </w:tc>
        <w:tc>
          <w:tcPr>
            <w:tcW w:w="3657" w:type="dxa"/>
            <w:tcBorders>
              <w:top w:val="nil"/>
              <w:left w:val="nil"/>
              <w:bottom w:val="nil"/>
              <w:right w:val="nil"/>
            </w:tcBorders>
            <w:shd w:val="clear" w:color="auto" w:fill="auto"/>
            <w:noWrap/>
            <w:vAlign w:val="bottom"/>
            <w:hideMark/>
          </w:tcPr>
          <w:p w14:paraId="3C74DB6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3298 (2987-3605)</w:t>
            </w:r>
          </w:p>
        </w:tc>
      </w:tr>
      <w:tr w:rsidR="00201009" w:rsidRPr="00201009" w14:paraId="05713418" w14:textId="77777777" w:rsidTr="00201009">
        <w:trPr>
          <w:trHeight w:val="320"/>
        </w:trPr>
        <w:tc>
          <w:tcPr>
            <w:tcW w:w="3360" w:type="dxa"/>
            <w:tcBorders>
              <w:top w:val="nil"/>
              <w:left w:val="nil"/>
              <w:bottom w:val="nil"/>
              <w:right w:val="nil"/>
            </w:tcBorders>
            <w:shd w:val="clear" w:color="auto" w:fill="auto"/>
            <w:noWrap/>
            <w:vAlign w:val="bottom"/>
            <w:hideMark/>
          </w:tcPr>
          <w:p w14:paraId="2D8FF0F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Lithuania</w:t>
            </w:r>
          </w:p>
        </w:tc>
        <w:tc>
          <w:tcPr>
            <w:tcW w:w="3243" w:type="dxa"/>
            <w:tcBorders>
              <w:top w:val="nil"/>
              <w:left w:val="nil"/>
              <w:bottom w:val="nil"/>
              <w:right w:val="nil"/>
            </w:tcBorders>
            <w:shd w:val="clear" w:color="auto" w:fill="auto"/>
            <w:noWrap/>
            <w:vAlign w:val="bottom"/>
            <w:hideMark/>
          </w:tcPr>
          <w:p w14:paraId="061BFC0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3943 (3695-4176)</w:t>
            </w:r>
          </w:p>
        </w:tc>
        <w:tc>
          <w:tcPr>
            <w:tcW w:w="3657" w:type="dxa"/>
            <w:tcBorders>
              <w:top w:val="nil"/>
              <w:left w:val="nil"/>
              <w:bottom w:val="nil"/>
              <w:right w:val="nil"/>
            </w:tcBorders>
            <w:shd w:val="clear" w:color="auto" w:fill="auto"/>
            <w:noWrap/>
            <w:vAlign w:val="bottom"/>
            <w:hideMark/>
          </w:tcPr>
          <w:p w14:paraId="7AA0C9F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4639 (4380-4882)</w:t>
            </w:r>
          </w:p>
        </w:tc>
      </w:tr>
      <w:tr w:rsidR="00201009" w:rsidRPr="00201009" w14:paraId="76C5A790" w14:textId="77777777" w:rsidTr="00201009">
        <w:trPr>
          <w:trHeight w:val="320"/>
        </w:trPr>
        <w:tc>
          <w:tcPr>
            <w:tcW w:w="3360" w:type="dxa"/>
            <w:tcBorders>
              <w:top w:val="nil"/>
              <w:left w:val="nil"/>
              <w:bottom w:val="nil"/>
              <w:right w:val="nil"/>
            </w:tcBorders>
            <w:shd w:val="clear" w:color="auto" w:fill="auto"/>
            <w:noWrap/>
            <w:vAlign w:val="bottom"/>
            <w:hideMark/>
          </w:tcPr>
          <w:p w14:paraId="62E8401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Luxembourg</w:t>
            </w:r>
          </w:p>
        </w:tc>
        <w:tc>
          <w:tcPr>
            <w:tcW w:w="3243" w:type="dxa"/>
            <w:tcBorders>
              <w:top w:val="nil"/>
              <w:left w:val="nil"/>
              <w:bottom w:val="nil"/>
              <w:right w:val="nil"/>
            </w:tcBorders>
            <w:shd w:val="clear" w:color="auto" w:fill="auto"/>
            <w:noWrap/>
            <w:vAlign w:val="bottom"/>
            <w:hideMark/>
          </w:tcPr>
          <w:p w14:paraId="02EF246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411 (372-453)</w:t>
            </w:r>
          </w:p>
        </w:tc>
        <w:tc>
          <w:tcPr>
            <w:tcW w:w="3657" w:type="dxa"/>
            <w:tcBorders>
              <w:top w:val="nil"/>
              <w:left w:val="nil"/>
              <w:bottom w:val="nil"/>
              <w:right w:val="nil"/>
            </w:tcBorders>
            <w:shd w:val="clear" w:color="auto" w:fill="auto"/>
            <w:noWrap/>
            <w:vAlign w:val="bottom"/>
            <w:hideMark/>
          </w:tcPr>
          <w:p w14:paraId="2B54FEF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2498 (2263-2631)</w:t>
            </w:r>
          </w:p>
        </w:tc>
      </w:tr>
      <w:tr w:rsidR="00201009" w:rsidRPr="00201009" w14:paraId="32E7C53D" w14:textId="77777777" w:rsidTr="00201009">
        <w:trPr>
          <w:trHeight w:val="320"/>
        </w:trPr>
        <w:tc>
          <w:tcPr>
            <w:tcW w:w="3360" w:type="dxa"/>
            <w:tcBorders>
              <w:top w:val="nil"/>
              <w:left w:val="nil"/>
              <w:bottom w:val="nil"/>
              <w:right w:val="nil"/>
            </w:tcBorders>
            <w:shd w:val="clear" w:color="auto" w:fill="auto"/>
            <w:noWrap/>
            <w:vAlign w:val="bottom"/>
            <w:hideMark/>
          </w:tcPr>
          <w:p w14:paraId="17BA36C0"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Latvia</w:t>
            </w:r>
          </w:p>
        </w:tc>
        <w:tc>
          <w:tcPr>
            <w:tcW w:w="3243" w:type="dxa"/>
            <w:tcBorders>
              <w:top w:val="nil"/>
              <w:left w:val="nil"/>
              <w:bottom w:val="nil"/>
              <w:right w:val="nil"/>
            </w:tcBorders>
            <w:shd w:val="clear" w:color="auto" w:fill="auto"/>
            <w:noWrap/>
            <w:vAlign w:val="bottom"/>
            <w:hideMark/>
          </w:tcPr>
          <w:p w14:paraId="5DD32BE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3279 (3095-3448)</w:t>
            </w:r>
          </w:p>
        </w:tc>
        <w:tc>
          <w:tcPr>
            <w:tcW w:w="3657" w:type="dxa"/>
            <w:tcBorders>
              <w:top w:val="nil"/>
              <w:left w:val="nil"/>
              <w:bottom w:val="nil"/>
              <w:right w:val="nil"/>
            </w:tcBorders>
            <w:shd w:val="clear" w:color="auto" w:fill="auto"/>
            <w:noWrap/>
            <w:vAlign w:val="bottom"/>
            <w:hideMark/>
          </w:tcPr>
          <w:p w14:paraId="09483A0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4295 (4036-4523)</w:t>
            </w:r>
          </w:p>
        </w:tc>
      </w:tr>
      <w:tr w:rsidR="00201009" w:rsidRPr="00201009" w14:paraId="53D0A301" w14:textId="77777777" w:rsidTr="00201009">
        <w:trPr>
          <w:trHeight w:val="320"/>
        </w:trPr>
        <w:tc>
          <w:tcPr>
            <w:tcW w:w="3360" w:type="dxa"/>
            <w:tcBorders>
              <w:top w:val="nil"/>
              <w:left w:val="nil"/>
              <w:bottom w:val="nil"/>
              <w:right w:val="nil"/>
            </w:tcBorders>
            <w:shd w:val="clear" w:color="auto" w:fill="auto"/>
            <w:noWrap/>
            <w:vAlign w:val="bottom"/>
            <w:hideMark/>
          </w:tcPr>
          <w:p w14:paraId="008677B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Morocco</w:t>
            </w:r>
          </w:p>
        </w:tc>
        <w:tc>
          <w:tcPr>
            <w:tcW w:w="3243" w:type="dxa"/>
            <w:tcBorders>
              <w:top w:val="nil"/>
              <w:left w:val="nil"/>
              <w:bottom w:val="nil"/>
              <w:right w:val="nil"/>
            </w:tcBorders>
            <w:shd w:val="clear" w:color="auto" w:fill="auto"/>
            <w:noWrap/>
            <w:vAlign w:val="bottom"/>
            <w:hideMark/>
          </w:tcPr>
          <w:p w14:paraId="41AACCE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20633 (18053-23330)</w:t>
            </w:r>
          </w:p>
        </w:tc>
        <w:tc>
          <w:tcPr>
            <w:tcW w:w="3657" w:type="dxa"/>
            <w:tcBorders>
              <w:top w:val="nil"/>
              <w:left w:val="nil"/>
              <w:bottom w:val="nil"/>
              <w:right w:val="nil"/>
            </w:tcBorders>
            <w:shd w:val="clear" w:color="auto" w:fill="auto"/>
            <w:noWrap/>
            <w:vAlign w:val="bottom"/>
            <w:hideMark/>
          </w:tcPr>
          <w:p w14:paraId="50832FE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99177 (89415-107299)</w:t>
            </w:r>
          </w:p>
        </w:tc>
      </w:tr>
      <w:tr w:rsidR="00201009" w:rsidRPr="00201009" w14:paraId="31308CC7" w14:textId="77777777" w:rsidTr="00201009">
        <w:trPr>
          <w:trHeight w:val="320"/>
        </w:trPr>
        <w:tc>
          <w:tcPr>
            <w:tcW w:w="3360" w:type="dxa"/>
            <w:tcBorders>
              <w:top w:val="nil"/>
              <w:left w:val="nil"/>
              <w:bottom w:val="nil"/>
              <w:right w:val="nil"/>
            </w:tcBorders>
            <w:shd w:val="clear" w:color="auto" w:fill="auto"/>
            <w:noWrap/>
            <w:vAlign w:val="bottom"/>
            <w:hideMark/>
          </w:tcPr>
          <w:p w14:paraId="060A362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Moldova</w:t>
            </w:r>
          </w:p>
        </w:tc>
        <w:tc>
          <w:tcPr>
            <w:tcW w:w="3243" w:type="dxa"/>
            <w:tcBorders>
              <w:top w:val="nil"/>
              <w:left w:val="nil"/>
              <w:bottom w:val="nil"/>
              <w:right w:val="nil"/>
            </w:tcBorders>
            <w:shd w:val="clear" w:color="auto" w:fill="auto"/>
            <w:noWrap/>
            <w:vAlign w:val="bottom"/>
            <w:hideMark/>
          </w:tcPr>
          <w:p w14:paraId="50CC595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6407 (5952-6753)</w:t>
            </w:r>
          </w:p>
        </w:tc>
        <w:tc>
          <w:tcPr>
            <w:tcW w:w="3657" w:type="dxa"/>
            <w:tcBorders>
              <w:top w:val="nil"/>
              <w:left w:val="nil"/>
              <w:bottom w:val="nil"/>
              <w:right w:val="nil"/>
            </w:tcBorders>
            <w:shd w:val="clear" w:color="auto" w:fill="auto"/>
            <w:noWrap/>
            <w:vAlign w:val="bottom"/>
            <w:hideMark/>
          </w:tcPr>
          <w:p w14:paraId="4A8D7E3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8360 (7636-8981)</w:t>
            </w:r>
          </w:p>
        </w:tc>
      </w:tr>
      <w:tr w:rsidR="00201009" w:rsidRPr="00201009" w14:paraId="52F44BBF" w14:textId="77777777" w:rsidTr="00201009">
        <w:trPr>
          <w:trHeight w:val="320"/>
        </w:trPr>
        <w:tc>
          <w:tcPr>
            <w:tcW w:w="3360" w:type="dxa"/>
            <w:tcBorders>
              <w:top w:val="nil"/>
              <w:left w:val="nil"/>
              <w:bottom w:val="nil"/>
              <w:right w:val="nil"/>
            </w:tcBorders>
            <w:shd w:val="clear" w:color="auto" w:fill="auto"/>
            <w:noWrap/>
            <w:vAlign w:val="bottom"/>
            <w:hideMark/>
          </w:tcPr>
          <w:p w14:paraId="2E9584FD"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Madagascar</w:t>
            </w:r>
          </w:p>
        </w:tc>
        <w:tc>
          <w:tcPr>
            <w:tcW w:w="3243" w:type="dxa"/>
            <w:tcBorders>
              <w:top w:val="nil"/>
              <w:left w:val="nil"/>
              <w:bottom w:val="nil"/>
              <w:right w:val="nil"/>
            </w:tcBorders>
            <w:shd w:val="clear" w:color="auto" w:fill="auto"/>
            <w:noWrap/>
            <w:vAlign w:val="bottom"/>
            <w:hideMark/>
          </w:tcPr>
          <w:p w14:paraId="391B977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5828 (5383-6353)</w:t>
            </w:r>
          </w:p>
        </w:tc>
        <w:tc>
          <w:tcPr>
            <w:tcW w:w="3657" w:type="dxa"/>
            <w:tcBorders>
              <w:top w:val="nil"/>
              <w:left w:val="nil"/>
              <w:bottom w:val="nil"/>
              <w:right w:val="nil"/>
            </w:tcBorders>
            <w:shd w:val="clear" w:color="auto" w:fill="auto"/>
            <w:noWrap/>
            <w:vAlign w:val="bottom"/>
            <w:hideMark/>
          </w:tcPr>
          <w:p w14:paraId="728E2A2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16676 (15364-18150)</w:t>
            </w:r>
          </w:p>
        </w:tc>
      </w:tr>
      <w:tr w:rsidR="00201009" w:rsidRPr="00201009" w14:paraId="0A3D2356" w14:textId="77777777" w:rsidTr="00201009">
        <w:trPr>
          <w:trHeight w:val="320"/>
        </w:trPr>
        <w:tc>
          <w:tcPr>
            <w:tcW w:w="3360" w:type="dxa"/>
            <w:tcBorders>
              <w:top w:val="nil"/>
              <w:left w:val="nil"/>
              <w:bottom w:val="nil"/>
              <w:right w:val="nil"/>
            </w:tcBorders>
            <w:shd w:val="clear" w:color="auto" w:fill="auto"/>
            <w:noWrap/>
            <w:vAlign w:val="bottom"/>
            <w:hideMark/>
          </w:tcPr>
          <w:p w14:paraId="010ACB1D"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Maldives</w:t>
            </w:r>
          </w:p>
        </w:tc>
        <w:tc>
          <w:tcPr>
            <w:tcW w:w="3243" w:type="dxa"/>
            <w:tcBorders>
              <w:top w:val="nil"/>
              <w:left w:val="nil"/>
              <w:bottom w:val="nil"/>
              <w:right w:val="nil"/>
            </w:tcBorders>
            <w:shd w:val="clear" w:color="auto" w:fill="auto"/>
            <w:noWrap/>
            <w:vAlign w:val="bottom"/>
            <w:hideMark/>
          </w:tcPr>
          <w:p w14:paraId="161EBA2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146 (133-159)</w:t>
            </w:r>
          </w:p>
        </w:tc>
        <w:tc>
          <w:tcPr>
            <w:tcW w:w="3657" w:type="dxa"/>
            <w:tcBorders>
              <w:top w:val="nil"/>
              <w:left w:val="nil"/>
              <w:bottom w:val="nil"/>
              <w:right w:val="nil"/>
            </w:tcBorders>
            <w:shd w:val="clear" w:color="auto" w:fill="auto"/>
            <w:noWrap/>
            <w:vAlign w:val="bottom"/>
            <w:hideMark/>
          </w:tcPr>
          <w:p w14:paraId="33D840D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747 (671-849)</w:t>
            </w:r>
          </w:p>
        </w:tc>
      </w:tr>
      <w:tr w:rsidR="00201009" w:rsidRPr="00201009" w14:paraId="02891BFF" w14:textId="77777777" w:rsidTr="00201009">
        <w:trPr>
          <w:trHeight w:val="320"/>
        </w:trPr>
        <w:tc>
          <w:tcPr>
            <w:tcW w:w="3360" w:type="dxa"/>
            <w:tcBorders>
              <w:top w:val="nil"/>
              <w:left w:val="nil"/>
              <w:bottom w:val="nil"/>
              <w:right w:val="nil"/>
            </w:tcBorders>
            <w:shd w:val="clear" w:color="auto" w:fill="auto"/>
            <w:noWrap/>
            <w:vAlign w:val="bottom"/>
            <w:hideMark/>
          </w:tcPr>
          <w:p w14:paraId="6681492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Mexico</w:t>
            </w:r>
          </w:p>
        </w:tc>
        <w:tc>
          <w:tcPr>
            <w:tcW w:w="3243" w:type="dxa"/>
            <w:tcBorders>
              <w:top w:val="nil"/>
              <w:left w:val="nil"/>
              <w:bottom w:val="nil"/>
              <w:right w:val="nil"/>
            </w:tcBorders>
            <w:shd w:val="clear" w:color="auto" w:fill="auto"/>
            <w:noWrap/>
            <w:vAlign w:val="bottom"/>
            <w:hideMark/>
          </w:tcPr>
          <w:p w14:paraId="08E1755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179668 (172443-186902)</w:t>
            </w:r>
          </w:p>
        </w:tc>
        <w:tc>
          <w:tcPr>
            <w:tcW w:w="3657" w:type="dxa"/>
            <w:tcBorders>
              <w:top w:val="nil"/>
              <w:left w:val="nil"/>
              <w:bottom w:val="nil"/>
              <w:right w:val="nil"/>
            </w:tcBorders>
            <w:shd w:val="clear" w:color="auto" w:fill="auto"/>
            <w:noWrap/>
            <w:vAlign w:val="bottom"/>
            <w:hideMark/>
          </w:tcPr>
          <w:p w14:paraId="4C5F63E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490186 (469486-511422)</w:t>
            </w:r>
          </w:p>
        </w:tc>
      </w:tr>
      <w:tr w:rsidR="00201009" w:rsidRPr="00201009" w14:paraId="5F924E7E" w14:textId="77777777" w:rsidTr="00201009">
        <w:trPr>
          <w:trHeight w:val="320"/>
        </w:trPr>
        <w:tc>
          <w:tcPr>
            <w:tcW w:w="3360" w:type="dxa"/>
            <w:tcBorders>
              <w:top w:val="nil"/>
              <w:left w:val="nil"/>
              <w:bottom w:val="nil"/>
              <w:right w:val="nil"/>
            </w:tcBorders>
            <w:shd w:val="clear" w:color="auto" w:fill="auto"/>
            <w:noWrap/>
            <w:vAlign w:val="bottom"/>
            <w:hideMark/>
          </w:tcPr>
          <w:p w14:paraId="6103AF25"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Marshall Islands</w:t>
            </w:r>
          </w:p>
        </w:tc>
        <w:tc>
          <w:tcPr>
            <w:tcW w:w="3243" w:type="dxa"/>
            <w:tcBorders>
              <w:top w:val="nil"/>
              <w:left w:val="nil"/>
              <w:bottom w:val="nil"/>
              <w:right w:val="nil"/>
            </w:tcBorders>
            <w:shd w:val="clear" w:color="auto" w:fill="auto"/>
            <w:noWrap/>
            <w:vAlign w:val="bottom"/>
            <w:hideMark/>
          </w:tcPr>
          <w:p w14:paraId="6563106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98 (88-107)</w:t>
            </w:r>
          </w:p>
        </w:tc>
        <w:tc>
          <w:tcPr>
            <w:tcW w:w="3657" w:type="dxa"/>
            <w:tcBorders>
              <w:top w:val="nil"/>
              <w:left w:val="nil"/>
              <w:bottom w:val="nil"/>
              <w:right w:val="nil"/>
            </w:tcBorders>
            <w:shd w:val="clear" w:color="auto" w:fill="auto"/>
            <w:noWrap/>
            <w:vAlign w:val="bottom"/>
            <w:hideMark/>
          </w:tcPr>
          <w:p w14:paraId="2479613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317 (285-343)</w:t>
            </w:r>
          </w:p>
        </w:tc>
      </w:tr>
      <w:tr w:rsidR="00201009" w:rsidRPr="00201009" w14:paraId="7C5BB55C" w14:textId="77777777" w:rsidTr="00201009">
        <w:trPr>
          <w:trHeight w:val="320"/>
        </w:trPr>
        <w:tc>
          <w:tcPr>
            <w:tcW w:w="3360" w:type="dxa"/>
            <w:tcBorders>
              <w:top w:val="nil"/>
              <w:left w:val="nil"/>
              <w:bottom w:val="nil"/>
              <w:right w:val="nil"/>
            </w:tcBorders>
            <w:shd w:val="clear" w:color="auto" w:fill="auto"/>
            <w:noWrap/>
            <w:vAlign w:val="bottom"/>
            <w:hideMark/>
          </w:tcPr>
          <w:p w14:paraId="0ADA32BC"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Macedonia</w:t>
            </w:r>
          </w:p>
        </w:tc>
        <w:tc>
          <w:tcPr>
            <w:tcW w:w="3243" w:type="dxa"/>
            <w:tcBorders>
              <w:top w:val="nil"/>
              <w:left w:val="nil"/>
              <w:bottom w:val="nil"/>
              <w:right w:val="nil"/>
            </w:tcBorders>
            <w:shd w:val="clear" w:color="auto" w:fill="auto"/>
            <w:noWrap/>
            <w:vAlign w:val="bottom"/>
            <w:hideMark/>
          </w:tcPr>
          <w:p w14:paraId="6FD90C8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3427 (3114-3756)</w:t>
            </w:r>
          </w:p>
        </w:tc>
        <w:tc>
          <w:tcPr>
            <w:tcW w:w="3657" w:type="dxa"/>
            <w:tcBorders>
              <w:top w:val="nil"/>
              <w:left w:val="nil"/>
              <w:bottom w:val="nil"/>
              <w:right w:val="nil"/>
            </w:tcBorders>
            <w:shd w:val="clear" w:color="auto" w:fill="auto"/>
            <w:noWrap/>
            <w:vAlign w:val="bottom"/>
            <w:hideMark/>
          </w:tcPr>
          <w:p w14:paraId="74C31DD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9482 (8815-10106)</w:t>
            </w:r>
          </w:p>
        </w:tc>
      </w:tr>
      <w:tr w:rsidR="00201009" w:rsidRPr="00201009" w14:paraId="0E0733C3" w14:textId="77777777" w:rsidTr="00201009">
        <w:trPr>
          <w:trHeight w:val="320"/>
        </w:trPr>
        <w:tc>
          <w:tcPr>
            <w:tcW w:w="3360" w:type="dxa"/>
            <w:tcBorders>
              <w:top w:val="nil"/>
              <w:left w:val="nil"/>
              <w:bottom w:val="nil"/>
              <w:right w:val="nil"/>
            </w:tcBorders>
            <w:shd w:val="clear" w:color="auto" w:fill="auto"/>
            <w:noWrap/>
            <w:vAlign w:val="bottom"/>
            <w:hideMark/>
          </w:tcPr>
          <w:p w14:paraId="654993EA"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lastRenderedPageBreak/>
              <w:t>Mali</w:t>
            </w:r>
          </w:p>
        </w:tc>
        <w:tc>
          <w:tcPr>
            <w:tcW w:w="3243" w:type="dxa"/>
            <w:tcBorders>
              <w:top w:val="nil"/>
              <w:left w:val="nil"/>
              <w:bottom w:val="nil"/>
              <w:right w:val="nil"/>
            </w:tcBorders>
            <w:shd w:val="clear" w:color="auto" w:fill="auto"/>
            <w:noWrap/>
            <w:vAlign w:val="bottom"/>
            <w:hideMark/>
          </w:tcPr>
          <w:p w14:paraId="52BC5DD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3446 (2847-4222)</w:t>
            </w:r>
          </w:p>
        </w:tc>
        <w:tc>
          <w:tcPr>
            <w:tcW w:w="3657" w:type="dxa"/>
            <w:tcBorders>
              <w:top w:val="nil"/>
              <w:left w:val="nil"/>
              <w:bottom w:val="nil"/>
              <w:right w:val="nil"/>
            </w:tcBorders>
            <w:shd w:val="clear" w:color="auto" w:fill="auto"/>
            <w:noWrap/>
            <w:vAlign w:val="bottom"/>
            <w:hideMark/>
          </w:tcPr>
          <w:p w14:paraId="1F68AED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11890 (10398-14010)</w:t>
            </w:r>
          </w:p>
        </w:tc>
      </w:tr>
      <w:tr w:rsidR="00201009" w:rsidRPr="00201009" w14:paraId="216C6F27" w14:textId="77777777" w:rsidTr="00201009">
        <w:trPr>
          <w:trHeight w:val="320"/>
        </w:trPr>
        <w:tc>
          <w:tcPr>
            <w:tcW w:w="3360" w:type="dxa"/>
            <w:tcBorders>
              <w:top w:val="nil"/>
              <w:left w:val="nil"/>
              <w:bottom w:val="nil"/>
              <w:right w:val="nil"/>
            </w:tcBorders>
            <w:shd w:val="clear" w:color="auto" w:fill="auto"/>
            <w:noWrap/>
            <w:vAlign w:val="bottom"/>
            <w:hideMark/>
          </w:tcPr>
          <w:p w14:paraId="45597D4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Malta</w:t>
            </w:r>
          </w:p>
        </w:tc>
        <w:tc>
          <w:tcPr>
            <w:tcW w:w="3243" w:type="dxa"/>
            <w:tcBorders>
              <w:top w:val="nil"/>
              <w:left w:val="nil"/>
              <w:bottom w:val="nil"/>
              <w:right w:val="nil"/>
            </w:tcBorders>
            <w:shd w:val="clear" w:color="auto" w:fill="auto"/>
            <w:noWrap/>
            <w:vAlign w:val="bottom"/>
            <w:hideMark/>
          </w:tcPr>
          <w:p w14:paraId="15280AE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782 (718-844)</w:t>
            </w:r>
          </w:p>
        </w:tc>
        <w:tc>
          <w:tcPr>
            <w:tcW w:w="3657" w:type="dxa"/>
            <w:tcBorders>
              <w:top w:val="nil"/>
              <w:left w:val="nil"/>
              <w:bottom w:val="nil"/>
              <w:right w:val="nil"/>
            </w:tcBorders>
            <w:shd w:val="clear" w:color="auto" w:fill="auto"/>
            <w:noWrap/>
            <w:vAlign w:val="bottom"/>
            <w:hideMark/>
          </w:tcPr>
          <w:p w14:paraId="3C36E7E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1634 (1502-1766)</w:t>
            </w:r>
          </w:p>
        </w:tc>
      </w:tr>
      <w:tr w:rsidR="00201009" w:rsidRPr="00201009" w14:paraId="458178D3" w14:textId="77777777" w:rsidTr="00201009">
        <w:trPr>
          <w:trHeight w:val="320"/>
        </w:trPr>
        <w:tc>
          <w:tcPr>
            <w:tcW w:w="3360" w:type="dxa"/>
            <w:tcBorders>
              <w:top w:val="nil"/>
              <w:left w:val="nil"/>
              <w:bottom w:val="nil"/>
              <w:right w:val="nil"/>
            </w:tcBorders>
            <w:shd w:val="clear" w:color="auto" w:fill="auto"/>
            <w:noWrap/>
            <w:vAlign w:val="bottom"/>
            <w:hideMark/>
          </w:tcPr>
          <w:p w14:paraId="57F0EEE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Myanmar</w:t>
            </w:r>
          </w:p>
        </w:tc>
        <w:tc>
          <w:tcPr>
            <w:tcW w:w="3243" w:type="dxa"/>
            <w:tcBorders>
              <w:top w:val="nil"/>
              <w:left w:val="nil"/>
              <w:bottom w:val="nil"/>
              <w:right w:val="nil"/>
            </w:tcBorders>
            <w:shd w:val="clear" w:color="auto" w:fill="auto"/>
            <w:noWrap/>
            <w:vAlign w:val="bottom"/>
            <w:hideMark/>
          </w:tcPr>
          <w:p w14:paraId="5109F58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38237 (33429-43134)</w:t>
            </w:r>
          </w:p>
        </w:tc>
        <w:tc>
          <w:tcPr>
            <w:tcW w:w="3657" w:type="dxa"/>
            <w:tcBorders>
              <w:top w:val="nil"/>
              <w:left w:val="nil"/>
              <w:bottom w:val="nil"/>
              <w:right w:val="nil"/>
            </w:tcBorders>
            <w:shd w:val="clear" w:color="auto" w:fill="auto"/>
            <w:noWrap/>
            <w:vAlign w:val="bottom"/>
            <w:hideMark/>
          </w:tcPr>
          <w:p w14:paraId="061DEFB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133568 (122088-143792)</w:t>
            </w:r>
          </w:p>
        </w:tc>
      </w:tr>
      <w:tr w:rsidR="00201009" w:rsidRPr="00201009" w14:paraId="4530F041" w14:textId="77777777" w:rsidTr="00201009">
        <w:trPr>
          <w:trHeight w:val="320"/>
        </w:trPr>
        <w:tc>
          <w:tcPr>
            <w:tcW w:w="3360" w:type="dxa"/>
            <w:tcBorders>
              <w:top w:val="nil"/>
              <w:left w:val="nil"/>
              <w:bottom w:val="nil"/>
              <w:right w:val="nil"/>
            </w:tcBorders>
            <w:shd w:val="clear" w:color="auto" w:fill="auto"/>
            <w:noWrap/>
            <w:vAlign w:val="bottom"/>
            <w:hideMark/>
          </w:tcPr>
          <w:p w14:paraId="1305057B"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Montenegro</w:t>
            </w:r>
          </w:p>
        </w:tc>
        <w:tc>
          <w:tcPr>
            <w:tcW w:w="3243" w:type="dxa"/>
            <w:tcBorders>
              <w:top w:val="nil"/>
              <w:left w:val="nil"/>
              <w:bottom w:val="nil"/>
              <w:right w:val="nil"/>
            </w:tcBorders>
            <w:shd w:val="clear" w:color="auto" w:fill="auto"/>
            <w:noWrap/>
            <w:vAlign w:val="bottom"/>
            <w:hideMark/>
          </w:tcPr>
          <w:p w14:paraId="42AFF67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1164 (1045-1286)</w:t>
            </w:r>
          </w:p>
        </w:tc>
        <w:tc>
          <w:tcPr>
            <w:tcW w:w="3657" w:type="dxa"/>
            <w:tcBorders>
              <w:top w:val="nil"/>
              <w:left w:val="nil"/>
              <w:bottom w:val="nil"/>
              <w:right w:val="nil"/>
            </w:tcBorders>
            <w:shd w:val="clear" w:color="auto" w:fill="auto"/>
            <w:noWrap/>
            <w:vAlign w:val="bottom"/>
            <w:hideMark/>
          </w:tcPr>
          <w:p w14:paraId="738EB7E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2498 (2328-2637)</w:t>
            </w:r>
          </w:p>
        </w:tc>
      </w:tr>
      <w:tr w:rsidR="00201009" w:rsidRPr="00201009" w14:paraId="4FBD79B6" w14:textId="77777777" w:rsidTr="00201009">
        <w:trPr>
          <w:trHeight w:val="320"/>
        </w:trPr>
        <w:tc>
          <w:tcPr>
            <w:tcW w:w="3360" w:type="dxa"/>
            <w:tcBorders>
              <w:top w:val="nil"/>
              <w:left w:val="nil"/>
              <w:bottom w:val="nil"/>
              <w:right w:val="nil"/>
            </w:tcBorders>
            <w:shd w:val="clear" w:color="auto" w:fill="auto"/>
            <w:noWrap/>
            <w:vAlign w:val="bottom"/>
            <w:hideMark/>
          </w:tcPr>
          <w:p w14:paraId="017DCC6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Mongolia</w:t>
            </w:r>
          </w:p>
        </w:tc>
        <w:tc>
          <w:tcPr>
            <w:tcW w:w="3243" w:type="dxa"/>
            <w:tcBorders>
              <w:top w:val="nil"/>
              <w:left w:val="nil"/>
              <w:bottom w:val="nil"/>
              <w:right w:val="nil"/>
            </w:tcBorders>
            <w:shd w:val="clear" w:color="auto" w:fill="auto"/>
            <w:noWrap/>
            <w:vAlign w:val="bottom"/>
            <w:hideMark/>
          </w:tcPr>
          <w:p w14:paraId="5217364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856 (804-898)</w:t>
            </w:r>
          </w:p>
        </w:tc>
        <w:tc>
          <w:tcPr>
            <w:tcW w:w="3657" w:type="dxa"/>
            <w:tcBorders>
              <w:top w:val="nil"/>
              <w:left w:val="nil"/>
              <w:bottom w:val="nil"/>
              <w:right w:val="nil"/>
            </w:tcBorders>
            <w:shd w:val="clear" w:color="auto" w:fill="auto"/>
            <w:noWrap/>
            <w:vAlign w:val="bottom"/>
            <w:hideMark/>
          </w:tcPr>
          <w:p w14:paraId="5F8A17B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3233 (3111-3344)</w:t>
            </w:r>
          </w:p>
        </w:tc>
      </w:tr>
      <w:tr w:rsidR="00201009" w:rsidRPr="00201009" w14:paraId="67F9A24D" w14:textId="77777777" w:rsidTr="00201009">
        <w:trPr>
          <w:trHeight w:val="320"/>
        </w:trPr>
        <w:tc>
          <w:tcPr>
            <w:tcW w:w="3360" w:type="dxa"/>
            <w:tcBorders>
              <w:top w:val="nil"/>
              <w:left w:val="nil"/>
              <w:bottom w:val="nil"/>
              <w:right w:val="nil"/>
            </w:tcBorders>
            <w:shd w:val="clear" w:color="auto" w:fill="auto"/>
            <w:noWrap/>
            <w:vAlign w:val="bottom"/>
            <w:hideMark/>
          </w:tcPr>
          <w:p w14:paraId="32F322F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Mozambique</w:t>
            </w:r>
          </w:p>
        </w:tc>
        <w:tc>
          <w:tcPr>
            <w:tcW w:w="3243" w:type="dxa"/>
            <w:tcBorders>
              <w:top w:val="nil"/>
              <w:left w:val="nil"/>
              <w:bottom w:val="nil"/>
              <w:right w:val="nil"/>
            </w:tcBorders>
            <w:shd w:val="clear" w:color="auto" w:fill="auto"/>
            <w:noWrap/>
            <w:vAlign w:val="bottom"/>
            <w:hideMark/>
          </w:tcPr>
          <w:p w14:paraId="3491547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5122 (4585-5628)</w:t>
            </w:r>
          </w:p>
        </w:tc>
        <w:tc>
          <w:tcPr>
            <w:tcW w:w="3657" w:type="dxa"/>
            <w:tcBorders>
              <w:top w:val="nil"/>
              <w:left w:val="nil"/>
              <w:bottom w:val="nil"/>
              <w:right w:val="nil"/>
            </w:tcBorders>
            <w:shd w:val="clear" w:color="auto" w:fill="auto"/>
            <w:noWrap/>
            <w:vAlign w:val="bottom"/>
            <w:hideMark/>
          </w:tcPr>
          <w:p w14:paraId="46633BC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17748 (16142-19749)</w:t>
            </w:r>
          </w:p>
        </w:tc>
      </w:tr>
      <w:tr w:rsidR="00201009" w:rsidRPr="00201009" w14:paraId="174EB0FF" w14:textId="77777777" w:rsidTr="00201009">
        <w:trPr>
          <w:trHeight w:val="320"/>
        </w:trPr>
        <w:tc>
          <w:tcPr>
            <w:tcW w:w="3360" w:type="dxa"/>
            <w:tcBorders>
              <w:top w:val="nil"/>
              <w:left w:val="nil"/>
              <w:bottom w:val="nil"/>
              <w:right w:val="nil"/>
            </w:tcBorders>
            <w:shd w:val="clear" w:color="auto" w:fill="auto"/>
            <w:noWrap/>
            <w:vAlign w:val="bottom"/>
            <w:hideMark/>
          </w:tcPr>
          <w:p w14:paraId="6ED44FB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Mauritania</w:t>
            </w:r>
          </w:p>
        </w:tc>
        <w:tc>
          <w:tcPr>
            <w:tcW w:w="3243" w:type="dxa"/>
            <w:tcBorders>
              <w:top w:val="nil"/>
              <w:left w:val="nil"/>
              <w:bottom w:val="nil"/>
              <w:right w:val="nil"/>
            </w:tcBorders>
            <w:shd w:val="clear" w:color="auto" w:fill="auto"/>
            <w:noWrap/>
            <w:vAlign w:val="bottom"/>
            <w:hideMark/>
          </w:tcPr>
          <w:p w14:paraId="6203275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1010 (872-1172)</w:t>
            </w:r>
          </w:p>
        </w:tc>
        <w:tc>
          <w:tcPr>
            <w:tcW w:w="3657" w:type="dxa"/>
            <w:tcBorders>
              <w:top w:val="nil"/>
              <w:left w:val="nil"/>
              <w:bottom w:val="nil"/>
              <w:right w:val="nil"/>
            </w:tcBorders>
            <w:shd w:val="clear" w:color="auto" w:fill="auto"/>
            <w:noWrap/>
            <w:vAlign w:val="bottom"/>
            <w:hideMark/>
          </w:tcPr>
          <w:p w14:paraId="2E08812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3031 (2661-3409)</w:t>
            </w:r>
          </w:p>
        </w:tc>
      </w:tr>
      <w:tr w:rsidR="00201009" w:rsidRPr="00201009" w14:paraId="04752300" w14:textId="77777777" w:rsidTr="00201009">
        <w:trPr>
          <w:trHeight w:val="320"/>
        </w:trPr>
        <w:tc>
          <w:tcPr>
            <w:tcW w:w="3360" w:type="dxa"/>
            <w:tcBorders>
              <w:top w:val="nil"/>
              <w:left w:val="nil"/>
              <w:bottom w:val="nil"/>
              <w:right w:val="nil"/>
            </w:tcBorders>
            <w:shd w:val="clear" w:color="auto" w:fill="auto"/>
            <w:noWrap/>
            <w:vAlign w:val="bottom"/>
            <w:hideMark/>
          </w:tcPr>
          <w:p w14:paraId="40E8F09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Mauritius</w:t>
            </w:r>
          </w:p>
        </w:tc>
        <w:tc>
          <w:tcPr>
            <w:tcW w:w="3243" w:type="dxa"/>
            <w:tcBorders>
              <w:top w:val="nil"/>
              <w:left w:val="nil"/>
              <w:bottom w:val="nil"/>
              <w:right w:val="nil"/>
            </w:tcBorders>
            <w:shd w:val="clear" w:color="auto" w:fill="auto"/>
            <w:noWrap/>
            <w:vAlign w:val="bottom"/>
            <w:hideMark/>
          </w:tcPr>
          <w:p w14:paraId="4362B56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2440 (2318-2557)</w:t>
            </w:r>
          </w:p>
        </w:tc>
        <w:tc>
          <w:tcPr>
            <w:tcW w:w="3657" w:type="dxa"/>
            <w:tcBorders>
              <w:top w:val="nil"/>
              <w:left w:val="nil"/>
              <w:bottom w:val="nil"/>
              <w:right w:val="nil"/>
            </w:tcBorders>
            <w:shd w:val="clear" w:color="auto" w:fill="auto"/>
            <w:noWrap/>
            <w:vAlign w:val="bottom"/>
            <w:hideMark/>
          </w:tcPr>
          <w:p w14:paraId="3CD64DD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8439 (7851-8974)</w:t>
            </w:r>
          </w:p>
        </w:tc>
      </w:tr>
      <w:tr w:rsidR="00201009" w:rsidRPr="00201009" w14:paraId="3237A9B8" w14:textId="77777777" w:rsidTr="00201009">
        <w:trPr>
          <w:trHeight w:val="320"/>
        </w:trPr>
        <w:tc>
          <w:tcPr>
            <w:tcW w:w="3360" w:type="dxa"/>
            <w:tcBorders>
              <w:top w:val="nil"/>
              <w:left w:val="nil"/>
              <w:bottom w:val="nil"/>
              <w:right w:val="nil"/>
            </w:tcBorders>
            <w:shd w:val="clear" w:color="auto" w:fill="auto"/>
            <w:noWrap/>
            <w:vAlign w:val="bottom"/>
            <w:hideMark/>
          </w:tcPr>
          <w:p w14:paraId="1CCC6E1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Malawi</w:t>
            </w:r>
          </w:p>
        </w:tc>
        <w:tc>
          <w:tcPr>
            <w:tcW w:w="3243" w:type="dxa"/>
            <w:tcBorders>
              <w:top w:val="nil"/>
              <w:left w:val="nil"/>
              <w:bottom w:val="nil"/>
              <w:right w:val="nil"/>
            </w:tcBorders>
            <w:shd w:val="clear" w:color="auto" w:fill="auto"/>
            <w:noWrap/>
            <w:vAlign w:val="bottom"/>
            <w:hideMark/>
          </w:tcPr>
          <w:p w14:paraId="69A795C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4118 (3739-4588)</w:t>
            </w:r>
          </w:p>
        </w:tc>
        <w:tc>
          <w:tcPr>
            <w:tcW w:w="3657" w:type="dxa"/>
            <w:tcBorders>
              <w:top w:val="nil"/>
              <w:left w:val="nil"/>
              <w:bottom w:val="nil"/>
              <w:right w:val="nil"/>
            </w:tcBorders>
            <w:shd w:val="clear" w:color="auto" w:fill="auto"/>
            <w:noWrap/>
            <w:vAlign w:val="bottom"/>
            <w:hideMark/>
          </w:tcPr>
          <w:p w14:paraId="5D2A136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11116 (9984-12531)</w:t>
            </w:r>
          </w:p>
        </w:tc>
      </w:tr>
      <w:tr w:rsidR="00201009" w:rsidRPr="00201009" w14:paraId="2580FBB9" w14:textId="77777777" w:rsidTr="00201009">
        <w:trPr>
          <w:trHeight w:val="320"/>
        </w:trPr>
        <w:tc>
          <w:tcPr>
            <w:tcW w:w="3360" w:type="dxa"/>
            <w:tcBorders>
              <w:top w:val="nil"/>
              <w:left w:val="nil"/>
              <w:bottom w:val="nil"/>
              <w:right w:val="nil"/>
            </w:tcBorders>
            <w:shd w:val="clear" w:color="auto" w:fill="auto"/>
            <w:noWrap/>
            <w:vAlign w:val="bottom"/>
            <w:hideMark/>
          </w:tcPr>
          <w:p w14:paraId="1C76B40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Malaysia</w:t>
            </w:r>
          </w:p>
        </w:tc>
        <w:tc>
          <w:tcPr>
            <w:tcW w:w="3243" w:type="dxa"/>
            <w:tcBorders>
              <w:top w:val="nil"/>
              <w:left w:val="nil"/>
              <w:bottom w:val="nil"/>
              <w:right w:val="nil"/>
            </w:tcBorders>
            <w:shd w:val="clear" w:color="auto" w:fill="auto"/>
            <w:noWrap/>
            <w:vAlign w:val="bottom"/>
            <w:hideMark/>
          </w:tcPr>
          <w:p w14:paraId="10E4AB7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21252 (19083-23651)</w:t>
            </w:r>
          </w:p>
        </w:tc>
        <w:tc>
          <w:tcPr>
            <w:tcW w:w="3657" w:type="dxa"/>
            <w:tcBorders>
              <w:top w:val="nil"/>
              <w:left w:val="nil"/>
              <w:bottom w:val="nil"/>
              <w:right w:val="nil"/>
            </w:tcBorders>
            <w:shd w:val="clear" w:color="auto" w:fill="auto"/>
            <w:noWrap/>
            <w:vAlign w:val="bottom"/>
            <w:hideMark/>
          </w:tcPr>
          <w:p w14:paraId="2F92959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69365 (61393-78401)</w:t>
            </w:r>
          </w:p>
        </w:tc>
      </w:tr>
      <w:tr w:rsidR="00201009" w:rsidRPr="00201009" w14:paraId="1CA4E44A" w14:textId="77777777" w:rsidTr="00201009">
        <w:trPr>
          <w:trHeight w:val="320"/>
        </w:trPr>
        <w:tc>
          <w:tcPr>
            <w:tcW w:w="3360" w:type="dxa"/>
            <w:tcBorders>
              <w:top w:val="nil"/>
              <w:left w:val="nil"/>
              <w:bottom w:val="nil"/>
              <w:right w:val="nil"/>
            </w:tcBorders>
            <w:shd w:val="clear" w:color="auto" w:fill="auto"/>
            <w:noWrap/>
            <w:vAlign w:val="bottom"/>
            <w:hideMark/>
          </w:tcPr>
          <w:p w14:paraId="6045C172"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Namibia</w:t>
            </w:r>
          </w:p>
        </w:tc>
        <w:tc>
          <w:tcPr>
            <w:tcW w:w="3243" w:type="dxa"/>
            <w:tcBorders>
              <w:top w:val="nil"/>
              <w:left w:val="nil"/>
              <w:bottom w:val="nil"/>
              <w:right w:val="nil"/>
            </w:tcBorders>
            <w:shd w:val="clear" w:color="auto" w:fill="auto"/>
            <w:noWrap/>
            <w:vAlign w:val="bottom"/>
            <w:hideMark/>
          </w:tcPr>
          <w:p w14:paraId="6F1B191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1359 (1219-1525)</w:t>
            </w:r>
          </w:p>
        </w:tc>
        <w:tc>
          <w:tcPr>
            <w:tcW w:w="3657" w:type="dxa"/>
            <w:tcBorders>
              <w:top w:val="nil"/>
              <w:left w:val="nil"/>
              <w:bottom w:val="nil"/>
              <w:right w:val="nil"/>
            </w:tcBorders>
            <w:shd w:val="clear" w:color="auto" w:fill="auto"/>
            <w:noWrap/>
            <w:vAlign w:val="bottom"/>
            <w:hideMark/>
          </w:tcPr>
          <w:p w14:paraId="7D9D752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3070 (2779-3402)</w:t>
            </w:r>
          </w:p>
        </w:tc>
      </w:tr>
      <w:tr w:rsidR="00201009" w:rsidRPr="00201009" w14:paraId="69FA8C93" w14:textId="77777777" w:rsidTr="00201009">
        <w:trPr>
          <w:trHeight w:val="320"/>
        </w:trPr>
        <w:tc>
          <w:tcPr>
            <w:tcW w:w="3360" w:type="dxa"/>
            <w:tcBorders>
              <w:top w:val="nil"/>
              <w:left w:val="nil"/>
              <w:bottom w:val="nil"/>
              <w:right w:val="nil"/>
            </w:tcBorders>
            <w:shd w:val="clear" w:color="auto" w:fill="auto"/>
            <w:noWrap/>
            <w:vAlign w:val="bottom"/>
            <w:hideMark/>
          </w:tcPr>
          <w:p w14:paraId="7CD6B37C"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Niger</w:t>
            </w:r>
          </w:p>
        </w:tc>
        <w:tc>
          <w:tcPr>
            <w:tcW w:w="3243" w:type="dxa"/>
            <w:tcBorders>
              <w:top w:val="nil"/>
              <w:left w:val="nil"/>
              <w:bottom w:val="nil"/>
              <w:right w:val="nil"/>
            </w:tcBorders>
            <w:shd w:val="clear" w:color="auto" w:fill="auto"/>
            <w:noWrap/>
            <w:vAlign w:val="bottom"/>
            <w:hideMark/>
          </w:tcPr>
          <w:p w14:paraId="53B09C9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1432 (1205-1823)</w:t>
            </w:r>
          </w:p>
        </w:tc>
        <w:tc>
          <w:tcPr>
            <w:tcW w:w="3657" w:type="dxa"/>
            <w:tcBorders>
              <w:top w:val="nil"/>
              <w:left w:val="nil"/>
              <w:bottom w:val="nil"/>
              <w:right w:val="nil"/>
            </w:tcBorders>
            <w:shd w:val="clear" w:color="auto" w:fill="auto"/>
            <w:noWrap/>
            <w:vAlign w:val="bottom"/>
            <w:hideMark/>
          </w:tcPr>
          <w:p w14:paraId="3975744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9446 (8359-10603)</w:t>
            </w:r>
          </w:p>
        </w:tc>
      </w:tr>
      <w:tr w:rsidR="00201009" w:rsidRPr="00201009" w14:paraId="6BAE0B44" w14:textId="77777777" w:rsidTr="00201009">
        <w:trPr>
          <w:trHeight w:val="320"/>
        </w:trPr>
        <w:tc>
          <w:tcPr>
            <w:tcW w:w="3360" w:type="dxa"/>
            <w:tcBorders>
              <w:top w:val="nil"/>
              <w:left w:val="nil"/>
              <w:bottom w:val="nil"/>
              <w:right w:val="nil"/>
            </w:tcBorders>
            <w:shd w:val="clear" w:color="auto" w:fill="auto"/>
            <w:noWrap/>
            <w:vAlign w:val="bottom"/>
            <w:hideMark/>
          </w:tcPr>
          <w:p w14:paraId="4BEFD9DD"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Nigeria</w:t>
            </w:r>
          </w:p>
        </w:tc>
        <w:tc>
          <w:tcPr>
            <w:tcW w:w="3243" w:type="dxa"/>
            <w:tcBorders>
              <w:top w:val="nil"/>
              <w:left w:val="nil"/>
              <w:bottom w:val="nil"/>
              <w:right w:val="nil"/>
            </w:tcBorders>
            <w:shd w:val="clear" w:color="auto" w:fill="auto"/>
            <w:noWrap/>
            <w:vAlign w:val="bottom"/>
            <w:hideMark/>
          </w:tcPr>
          <w:p w14:paraId="4B85D3C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33943 (29050-42290)</w:t>
            </w:r>
          </w:p>
        </w:tc>
        <w:tc>
          <w:tcPr>
            <w:tcW w:w="3657" w:type="dxa"/>
            <w:tcBorders>
              <w:top w:val="nil"/>
              <w:left w:val="nil"/>
              <w:bottom w:val="nil"/>
              <w:right w:val="nil"/>
            </w:tcBorders>
            <w:shd w:val="clear" w:color="auto" w:fill="auto"/>
            <w:noWrap/>
            <w:vAlign w:val="bottom"/>
            <w:hideMark/>
          </w:tcPr>
          <w:p w14:paraId="681AEAC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100387 (90163-113394)</w:t>
            </w:r>
          </w:p>
        </w:tc>
      </w:tr>
      <w:tr w:rsidR="00201009" w:rsidRPr="00201009" w14:paraId="0CAB4803" w14:textId="77777777" w:rsidTr="00201009">
        <w:trPr>
          <w:trHeight w:val="320"/>
        </w:trPr>
        <w:tc>
          <w:tcPr>
            <w:tcW w:w="3360" w:type="dxa"/>
            <w:tcBorders>
              <w:top w:val="nil"/>
              <w:left w:val="nil"/>
              <w:bottom w:val="nil"/>
              <w:right w:val="nil"/>
            </w:tcBorders>
            <w:shd w:val="clear" w:color="auto" w:fill="auto"/>
            <w:noWrap/>
            <w:vAlign w:val="bottom"/>
            <w:hideMark/>
          </w:tcPr>
          <w:p w14:paraId="0EF31F4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Nicaragua</w:t>
            </w:r>
          </w:p>
        </w:tc>
        <w:tc>
          <w:tcPr>
            <w:tcW w:w="3243" w:type="dxa"/>
            <w:tcBorders>
              <w:top w:val="nil"/>
              <w:left w:val="nil"/>
              <w:bottom w:val="nil"/>
              <w:right w:val="nil"/>
            </w:tcBorders>
            <w:shd w:val="clear" w:color="auto" w:fill="auto"/>
            <w:noWrap/>
            <w:vAlign w:val="bottom"/>
            <w:hideMark/>
          </w:tcPr>
          <w:p w14:paraId="200385B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4180 (3809-4583)</w:t>
            </w:r>
          </w:p>
        </w:tc>
        <w:tc>
          <w:tcPr>
            <w:tcW w:w="3657" w:type="dxa"/>
            <w:tcBorders>
              <w:top w:val="nil"/>
              <w:left w:val="nil"/>
              <w:bottom w:val="nil"/>
              <w:right w:val="nil"/>
            </w:tcBorders>
            <w:shd w:val="clear" w:color="auto" w:fill="auto"/>
            <w:noWrap/>
            <w:vAlign w:val="bottom"/>
            <w:hideMark/>
          </w:tcPr>
          <w:p w14:paraId="422E7E2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16663 (15451-17890)</w:t>
            </w:r>
          </w:p>
        </w:tc>
      </w:tr>
      <w:tr w:rsidR="00201009" w:rsidRPr="00201009" w14:paraId="1F287EAB" w14:textId="77777777" w:rsidTr="00201009">
        <w:trPr>
          <w:trHeight w:val="320"/>
        </w:trPr>
        <w:tc>
          <w:tcPr>
            <w:tcW w:w="3360" w:type="dxa"/>
            <w:tcBorders>
              <w:top w:val="nil"/>
              <w:left w:val="nil"/>
              <w:bottom w:val="nil"/>
              <w:right w:val="nil"/>
            </w:tcBorders>
            <w:shd w:val="clear" w:color="auto" w:fill="auto"/>
            <w:noWrap/>
            <w:vAlign w:val="bottom"/>
            <w:hideMark/>
          </w:tcPr>
          <w:p w14:paraId="21F64F6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Netherlands</w:t>
            </w:r>
          </w:p>
        </w:tc>
        <w:tc>
          <w:tcPr>
            <w:tcW w:w="3243" w:type="dxa"/>
            <w:tcBorders>
              <w:top w:val="nil"/>
              <w:left w:val="nil"/>
              <w:bottom w:val="nil"/>
              <w:right w:val="nil"/>
            </w:tcBorders>
            <w:shd w:val="clear" w:color="auto" w:fill="auto"/>
            <w:noWrap/>
            <w:vAlign w:val="bottom"/>
            <w:hideMark/>
          </w:tcPr>
          <w:p w14:paraId="015080E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17032 (15949-18265)</w:t>
            </w:r>
          </w:p>
        </w:tc>
        <w:tc>
          <w:tcPr>
            <w:tcW w:w="3657" w:type="dxa"/>
            <w:tcBorders>
              <w:top w:val="nil"/>
              <w:left w:val="nil"/>
              <w:bottom w:val="nil"/>
              <w:right w:val="nil"/>
            </w:tcBorders>
            <w:shd w:val="clear" w:color="auto" w:fill="auto"/>
            <w:noWrap/>
            <w:vAlign w:val="bottom"/>
            <w:hideMark/>
          </w:tcPr>
          <w:p w14:paraId="086ED68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26279 (24126-28745)</w:t>
            </w:r>
          </w:p>
        </w:tc>
      </w:tr>
      <w:tr w:rsidR="00201009" w:rsidRPr="00201009" w14:paraId="1AD63363" w14:textId="77777777" w:rsidTr="00201009">
        <w:trPr>
          <w:trHeight w:val="320"/>
        </w:trPr>
        <w:tc>
          <w:tcPr>
            <w:tcW w:w="3360" w:type="dxa"/>
            <w:tcBorders>
              <w:top w:val="nil"/>
              <w:left w:val="nil"/>
              <w:bottom w:val="nil"/>
              <w:right w:val="nil"/>
            </w:tcBorders>
            <w:shd w:val="clear" w:color="auto" w:fill="auto"/>
            <w:noWrap/>
            <w:vAlign w:val="bottom"/>
            <w:hideMark/>
          </w:tcPr>
          <w:p w14:paraId="6F9016A2"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Norway</w:t>
            </w:r>
          </w:p>
        </w:tc>
        <w:tc>
          <w:tcPr>
            <w:tcW w:w="3243" w:type="dxa"/>
            <w:tcBorders>
              <w:top w:val="nil"/>
              <w:left w:val="nil"/>
              <w:bottom w:val="nil"/>
              <w:right w:val="nil"/>
            </w:tcBorders>
            <w:shd w:val="clear" w:color="auto" w:fill="auto"/>
            <w:noWrap/>
            <w:vAlign w:val="bottom"/>
            <w:hideMark/>
          </w:tcPr>
          <w:p w14:paraId="05C1495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6192 (5574-6920)</w:t>
            </w:r>
          </w:p>
        </w:tc>
        <w:tc>
          <w:tcPr>
            <w:tcW w:w="3657" w:type="dxa"/>
            <w:tcBorders>
              <w:top w:val="nil"/>
              <w:left w:val="nil"/>
              <w:bottom w:val="nil"/>
              <w:right w:val="nil"/>
            </w:tcBorders>
            <w:shd w:val="clear" w:color="auto" w:fill="auto"/>
            <w:noWrap/>
            <w:vAlign w:val="bottom"/>
            <w:hideMark/>
          </w:tcPr>
          <w:p w14:paraId="6328446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11998 (10930-13105)</w:t>
            </w:r>
          </w:p>
        </w:tc>
      </w:tr>
      <w:tr w:rsidR="00201009" w:rsidRPr="00201009" w14:paraId="5DD6B3DA" w14:textId="77777777" w:rsidTr="00201009">
        <w:trPr>
          <w:trHeight w:val="320"/>
        </w:trPr>
        <w:tc>
          <w:tcPr>
            <w:tcW w:w="3360" w:type="dxa"/>
            <w:tcBorders>
              <w:top w:val="nil"/>
              <w:left w:val="nil"/>
              <w:bottom w:val="nil"/>
              <w:right w:val="nil"/>
            </w:tcBorders>
            <w:shd w:val="clear" w:color="auto" w:fill="auto"/>
            <w:noWrap/>
            <w:vAlign w:val="bottom"/>
            <w:hideMark/>
          </w:tcPr>
          <w:p w14:paraId="267E275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Nepal</w:t>
            </w:r>
          </w:p>
        </w:tc>
        <w:tc>
          <w:tcPr>
            <w:tcW w:w="3243" w:type="dxa"/>
            <w:tcBorders>
              <w:top w:val="nil"/>
              <w:left w:val="nil"/>
              <w:bottom w:val="nil"/>
              <w:right w:val="nil"/>
            </w:tcBorders>
            <w:shd w:val="clear" w:color="auto" w:fill="auto"/>
            <w:noWrap/>
            <w:vAlign w:val="bottom"/>
            <w:hideMark/>
          </w:tcPr>
          <w:p w14:paraId="50B9292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10888 (10044-11797)</w:t>
            </w:r>
          </w:p>
        </w:tc>
        <w:tc>
          <w:tcPr>
            <w:tcW w:w="3657" w:type="dxa"/>
            <w:tcBorders>
              <w:top w:val="nil"/>
              <w:left w:val="nil"/>
              <w:bottom w:val="nil"/>
              <w:right w:val="nil"/>
            </w:tcBorders>
            <w:shd w:val="clear" w:color="auto" w:fill="auto"/>
            <w:noWrap/>
            <w:vAlign w:val="bottom"/>
            <w:hideMark/>
          </w:tcPr>
          <w:p w14:paraId="6A6C752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40636 (37336-44045)</w:t>
            </w:r>
          </w:p>
        </w:tc>
      </w:tr>
      <w:tr w:rsidR="00201009" w:rsidRPr="00201009" w14:paraId="73971838" w14:textId="77777777" w:rsidTr="00201009">
        <w:trPr>
          <w:trHeight w:val="320"/>
        </w:trPr>
        <w:tc>
          <w:tcPr>
            <w:tcW w:w="3360" w:type="dxa"/>
            <w:tcBorders>
              <w:top w:val="nil"/>
              <w:left w:val="nil"/>
              <w:bottom w:val="nil"/>
              <w:right w:val="nil"/>
            </w:tcBorders>
            <w:shd w:val="clear" w:color="auto" w:fill="auto"/>
            <w:noWrap/>
            <w:vAlign w:val="bottom"/>
            <w:hideMark/>
          </w:tcPr>
          <w:p w14:paraId="10BEA0D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New Zealand</w:t>
            </w:r>
          </w:p>
        </w:tc>
        <w:tc>
          <w:tcPr>
            <w:tcW w:w="3243" w:type="dxa"/>
            <w:tcBorders>
              <w:top w:val="nil"/>
              <w:left w:val="nil"/>
              <w:bottom w:val="nil"/>
              <w:right w:val="nil"/>
            </w:tcBorders>
            <w:shd w:val="clear" w:color="auto" w:fill="auto"/>
            <w:noWrap/>
            <w:vAlign w:val="bottom"/>
            <w:hideMark/>
          </w:tcPr>
          <w:p w14:paraId="7C2E22F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2999 (2747-3268)</w:t>
            </w:r>
          </w:p>
        </w:tc>
        <w:tc>
          <w:tcPr>
            <w:tcW w:w="3657" w:type="dxa"/>
            <w:tcBorders>
              <w:top w:val="nil"/>
              <w:left w:val="nil"/>
              <w:bottom w:val="nil"/>
              <w:right w:val="nil"/>
            </w:tcBorders>
            <w:shd w:val="clear" w:color="auto" w:fill="auto"/>
            <w:noWrap/>
            <w:vAlign w:val="bottom"/>
            <w:hideMark/>
          </w:tcPr>
          <w:p w14:paraId="1101228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7052 (6500-7622)</w:t>
            </w:r>
          </w:p>
        </w:tc>
      </w:tr>
      <w:tr w:rsidR="00201009" w:rsidRPr="00201009" w14:paraId="627BE4EA" w14:textId="77777777" w:rsidTr="00201009">
        <w:trPr>
          <w:trHeight w:val="320"/>
        </w:trPr>
        <w:tc>
          <w:tcPr>
            <w:tcW w:w="3360" w:type="dxa"/>
            <w:tcBorders>
              <w:top w:val="nil"/>
              <w:left w:val="nil"/>
              <w:bottom w:val="nil"/>
              <w:right w:val="nil"/>
            </w:tcBorders>
            <w:shd w:val="clear" w:color="auto" w:fill="auto"/>
            <w:noWrap/>
            <w:vAlign w:val="bottom"/>
            <w:hideMark/>
          </w:tcPr>
          <w:p w14:paraId="06890180"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Oman</w:t>
            </w:r>
          </w:p>
        </w:tc>
        <w:tc>
          <w:tcPr>
            <w:tcW w:w="3243" w:type="dxa"/>
            <w:tcBorders>
              <w:top w:val="nil"/>
              <w:left w:val="nil"/>
              <w:bottom w:val="nil"/>
              <w:right w:val="nil"/>
            </w:tcBorders>
            <w:shd w:val="clear" w:color="auto" w:fill="auto"/>
            <w:noWrap/>
            <w:vAlign w:val="bottom"/>
            <w:hideMark/>
          </w:tcPr>
          <w:p w14:paraId="510B475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1790 (1578-2006)</w:t>
            </w:r>
          </w:p>
        </w:tc>
        <w:tc>
          <w:tcPr>
            <w:tcW w:w="3657" w:type="dxa"/>
            <w:tcBorders>
              <w:top w:val="nil"/>
              <w:left w:val="nil"/>
              <w:bottom w:val="nil"/>
              <w:right w:val="nil"/>
            </w:tcBorders>
            <w:shd w:val="clear" w:color="auto" w:fill="auto"/>
            <w:noWrap/>
            <w:vAlign w:val="bottom"/>
            <w:hideMark/>
          </w:tcPr>
          <w:p w14:paraId="38BDC00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11503 (10329-12582)</w:t>
            </w:r>
          </w:p>
        </w:tc>
      </w:tr>
      <w:tr w:rsidR="00201009" w:rsidRPr="00201009" w14:paraId="020D5FF7" w14:textId="77777777" w:rsidTr="00201009">
        <w:trPr>
          <w:trHeight w:val="320"/>
        </w:trPr>
        <w:tc>
          <w:tcPr>
            <w:tcW w:w="3360" w:type="dxa"/>
            <w:tcBorders>
              <w:top w:val="nil"/>
              <w:left w:val="nil"/>
              <w:bottom w:val="nil"/>
              <w:right w:val="nil"/>
            </w:tcBorders>
            <w:shd w:val="clear" w:color="auto" w:fill="auto"/>
            <w:noWrap/>
            <w:vAlign w:val="bottom"/>
            <w:hideMark/>
          </w:tcPr>
          <w:p w14:paraId="4609DD31"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Pakistan</w:t>
            </w:r>
          </w:p>
        </w:tc>
        <w:tc>
          <w:tcPr>
            <w:tcW w:w="3243" w:type="dxa"/>
            <w:tcBorders>
              <w:top w:val="nil"/>
              <w:left w:val="nil"/>
              <w:bottom w:val="nil"/>
              <w:right w:val="nil"/>
            </w:tcBorders>
            <w:shd w:val="clear" w:color="auto" w:fill="auto"/>
            <w:noWrap/>
            <w:vAlign w:val="bottom"/>
            <w:hideMark/>
          </w:tcPr>
          <w:p w14:paraId="0377882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95945 (88953-103522)</w:t>
            </w:r>
          </w:p>
        </w:tc>
        <w:tc>
          <w:tcPr>
            <w:tcW w:w="3657" w:type="dxa"/>
            <w:tcBorders>
              <w:top w:val="nil"/>
              <w:left w:val="nil"/>
              <w:bottom w:val="nil"/>
              <w:right w:val="nil"/>
            </w:tcBorders>
            <w:shd w:val="clear" w:color="auto" w:fill="auto"/>
            <w:noWrap/>
            <w:vAlign w:val="bottom"/>
            <w:hideMark/>
          </w:tcPr>
          <w:p w14:paraId="1BAE1FF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332097 (305379-361296)</w:t>
            </w:r>
          </w:p>
        </w:tc>
      </w:tr>
      <w:tr w:rsidR="00201009" w:rsidRPr="00201009" w14:paraId="0B60D65D" w14:textId="77777777" w:rsidTr="00201009">
        <w:trPr>
          <w:trHeight w:val="320"/>
        </w:trPr>
        <w:tc>
          <w:tcPr>
            <w:tcW w:w="3360" w:type="dxa"/>
            <w:tcBorders>
              <w:top w:val="nil"/>
              <w:left w:val="nil"/>
              <w:bottom w:val="nil"/>
              <w:right w:val="nil"/>
            </w:tcBorders>
            <w:shd w:val="clear" w:color="auto" w:fill="auto"/>
            <w:noWrap/>
            <w:vAlign w:val="bottom"/>
            <w:hideMark/>
          </w:tcPr>
          <w:p w14:paraId="5627254D"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Panama</w:t>
            </w:r>
          </w:p>
        </w:tc>
        <w:tc>
          <w:tcPr>
            <w:tcW w:w="3243" w:type="dxa"/>
            <w:tcBorders>
              <w:top w:val="nil"/>
              <w:left w:val="nil"/>
              <w:bottom w:val="nil"/>
              <w:right w:val="nil"/>
            </w:tcBorders>
            <w:shd w:val="clear" w:color="auto" w:fill="auto"/>
            <w:noWrap/>
            <w:vAlign w:val="bottom"/>
            <w:hideMark/>
          </w:tcPr>
          <w:p w14:paraId="36CED90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3543 (3286-3815)</w:t>
            </w:r>
          </w:p>
        </w:tc>
        <w:tc>
          <w:tcPr>
            <w:tcW w:w="3657" w:type="dxa"/>
            <w:tcBorders>
              <w:top w:val="nil"/>
              <w:left w:val="nil"/>
              <w:bottom w:val="nil"/>
              <w:right w:val="nil"/>
            </w:tcBorders>
            <w:shd w:val="clear" w:color="auto" w:fill="auto"/>
            <w:noWrap/>
            <w:vAlign w:val="bottom"/>
            <w:hideMark/>
          </w:tcPr>
          <w:p w14:paraId="386810F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13014 (12255-13783)</w:t>
            </w:r>
          </w:p>
        </w:tc>
      </w:tr>
      <w:tr w:rsidR="00201009" w:rsidRPr="00201009" w14:paraId="222B157D" w14:textId="77777777" w:rsidTr="00877369">
        <w:trPr>
          <w:trHeight w:val="320"/>
        </w:trPr>
        <w:tc>
          <w:tcPr>
            <w:tcW w:w="3360" w:type="dxa"/>
            <w:tcBorders>
              <w:top w:val="nil"/>
              <w:left w:val="nil"/>
              <w:right w:val="nil"/>
            </w:tcBorders>
            <w:shd w:val="clear" w:color="auto" w:fill="auto"/>
            <w:noWrap/>
            <w:vAlign w:val="bottom"/>
            <w:hideMark/>
          </w:tcPr>
          <w:p w14:paraId="1D0C6B7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Peru</w:t>
            </w:r>
          </w:p>
        </w:tc>
        <w:tc>
          <w:tcPr>
            <w:tcW w:w="3243" w:type="dxa"/>
            <w:tcBorders>
              <w:top w:val="nil"/>
              <w:left w:val="nil"/>
              <w:right w:val="nil"/>
            </w:tcBorders>
            <w:shd w:val="clear" w:color="auto" w:fill="auto"/>
            <w:noWrap/>
            <w:vAlign w:val="bottom"/>
            <w:hideMark/>
          </w:tcPr>
          <w:p w14:paraId="0083076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13542 (12547-14577)</w:t>
            </w:r>
          </w:p>
        </w:tc>
        <w:tc>
          <w:tcPr>
            <w:tcW w:w="3657" w:type="dxa"/>
            <w:tcBorders>
              <w:top w:val="nil"/>
              <w:left w:val="nil"/>
              <w:right w:val="nil"/>
            </w:tcBorders>
            <w:shd w:val="clear" w:color="auto" w:fill="auto"/>
            <w:noWrap/>
            <w:vAlign w:val="bottom"/>
            <w:hideMark/>
          </w:tcPr>
          <w:p w14:paraId="3DC0A29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49923 (46601-53359)</w:t>
            </w:r>
          </w:p>
        </w:tc>
      </w:tr>
      <w:tr w:rsidR="00201009" w:rsidRPr="00201009" w14:paraId="4367A19E" w14:textId="77777777" w:rsidTr="00877369">
        <w:trPr>
          <w:trHeight w:val="320"/>
        </w:trPr>
        <w:tc>
          <w:tcPr>
            <w:tcW w:w="3360" w:type="dxa"/>
            <w:tcBorders>
              <w:top w:val="nil"/>
              <w:left w:val="nil"/>
              <w:bottom w:val="single" w:sz="4" w:space="0" w:color="auto"/>
              <w:right w:val="nil"/>
            </w:tcBorders>
            <w:shd w:val="clear" w:color="auto" w:fill="auto"/>
            <w:noWrap/>
            <w:vAlign w:val="bottom"/>
            <w:hideMark/>
          </w:tcPr>
          <w:p w14:paraId="69E4210B"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Philippines</w:t>
            </w:r>
          </w:p>
        </w:tc>
        <w:tc>
          <w:tcPr>
            <w:tcW w:w="3243" w:type="dxa"/>
            <w:tcBorders>
              <w:top w:val="nil"/>
              <w:left w:val="nil"/>
              <w:bottom w:val="single" w:sz="4" w:space="0" w:color="auto"/>
              <w:right w:val="nil"/>
            </w:tcBorders>
            <w:shd w:val="clear" w:color="auto" w:fill="auto"/>
            <w:noWrap/>
            <w:vAlign w:val="bottom"/>
            <w:hideMark/>
          </w:tcPr>
          <w:p w14:paraId="6FD48B8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41197 (38983-43535)</w:t>
            </w:r>
          </w:p>
        </w:tc>
        <w:tc>
          <w:tcPr>
            <w:tcW w:w="3657" w:type="dxa"/>
            <w:tcBorders>
              <w:top w:val="nil"/>
              <w:left w:val="nil"/>
              <w:bottom w:val="single" w:sz="4" w:space="0" w:color="auto"/>
              <w:right w:val="nil"/>
            </w:tcBorders>
            <w:shd w:val="clear" w:color="auto" w:fill="auto"/>
            <w:noWrap/>
            <w:vAlign w:val="bottom"/>
            <w:hideMark/>
          </w:tcPr>
          <w:p w14:paraId="47F9561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143255 (136659-150325)</w:t>
            </w:r>
          </w:p>
        </w:tc>
      </w:tr>
      <w:tr w:rsidR="00201009" w:rsidRPr="00201009" w14:paraId="6956C619" w14:textId="77777777" w:rsidTr="00877369">
        <w:trPr>
          <w:trHeight w:val="320"/>
        </w:trPr>
        <w:tc>
          <w:tcPr>
            <w:tcW w:w="3360" w:type="dxa"/>
            <w:tcBorders>
              <w:top w:val="single" w:sz="4" w:space="0" w:color="auto"/>
              <w:left w:val="nil"/>
              <w:bottom w:val="nil"/>
              <w:right w:val="nil"/>
            </w:tcBorders>
            <w:shd w:val="clear" w:color="auto" w:fill="auto"/>
            <w:noWrap/>
            <w:vAlign w:val="bottom"/>
            <w:hideMark/>
          </w:tcPr>
          <w:p w14:paraId="79B0034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Papua New Guinea</w:t>
            </w:r>
          </w:p>
        </w:tc>
        <w:tc>
          <w:tcPr>
            <w:tcW w:w="3243" w:type="dxa"/>
            <w:tcBorders>
              <w:top w:val="single" w:sz="4" w:space="0" w:color="auto"/>
              <w:left w:val="nil"/>
              <w:bottom w:val="nil"/>
              <w:right w:val="nil"/>
            </w:tcBorders>
            <w:shd w:val="clear" w:color="auto" w:fill="auto"/>
            <w:noWrap/>
            <w:vAlign w:val="bottom"/>
            <w:hideMark/>
          </w:tcPr>
          <w:p w14:paraId="707A0B8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6260 (5611-6933)</w:t>
            </w:r>
          </w:p>
        </w:tc>
        <w:tc>
          <w:tcPr>
            <w:tcW w:w="3657" w:type="dxa"/>
            <w:tcBorders>
              <w:top w:val="single" w:sz="4" w:space="0" w:color="auto"/>
              <w:left w:val="nil"/>
              <w:bottom w:val="nil"/>
              <w:right w:val="nil"/>
            </w:tcBorders>
            <w:shd w:val="clear" w:color="auto" w:fill="auto"/>
            <w:noWrap/>
            <w:vAlign w:val="bottom"/>
            <w:hideMark/>
          </w:tcPr>
          <w:p w14:paraId="1518894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28418 (26229-30513)</w:t>
            </w:r>
          </w:p>
        </w:tc>
      </w:tr>
      <w:tr w:rsidR="00201009" w:rsidRPr="00201009" w14:paraId="096AABD7" w14:textId="77777777" w:rsidTr="00201009">
        <w:trPr>
          <w:trHeight w:val="320"/>
        </w:trPr>
        <w:tc>
          <w:tcPr>
            <w:tcW w:w="3360" w:type="dxa"/>
            <w:tcBorders>
              <w:top w:val="nil"/>
              <w:left w:val="nil"/>
              <w:bottom w:val="nil"/>
              <w:right w:val="nil"/>
            </w:tcBorders>
            <w:shd w:val="clear" w:color="auto" w:fill="auto"/>
            <w:noWrap/>
            <w:vAlign w:val="bottom"/>
            <w:hideMark/>
          </w:tcPr>
          <w:p w14:paraId="40FAA97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Poland</w:t>
            </w:r>
          </w:p>
        </w:tc>
        <w:tc>
          <w:tcPr>
            <w:tcW w:w="3243" w:type="dxa"/>
            <w:tcBorders>
              <w:top w:val="nil"/>
              <w:left w:val="nil"/>
              <w:bottom w:val="nil"/>
              <w:right w:val="nil"/>
            </w:tcBorders>
            <w:shd w:val="clear" w:color="auto" w:fill="auto"/>
            <w:noWrap/>
            <w:vAlign w:val="bottom"/>
            <w:hideMark/>
          </w:tcPr>
          <w:p w14:paraId="6B4401C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76832 (74201-79528)</w:t>
            </w:r>
          </w:p>
        </w:tc>
        <w:tc>
          <w:tcPr>
            <w:tcW w:w="3657" w:type="dxa"/>
            <w:tcBorders>
              <w:top w:val="nil"/>
              <w:left w:val="nil"/>
              <w:bottom w:val="nil"/>
              <w:right w:val="nil"/>
            </w:tcBorders>
            <w:shd w:val="clear" w:color="auto" w:fill="auto"/>
            <w:noWrap/>
            <w:vAlign w:val="bottom"/>
            <w:hideMark/>
          </w:tcPr>
          <w:p w14:paraId="2B0567C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127362 (123842-131355)</w:t>
            </w:r>
          </w:p>
        </w:tc>
      </w:tr>
      <w:tr w:rsidR="00201009" w:rsidRPr="00201009" w14:paraId="789C270D" w14:textId="77777777" w:rsidTr="00201009">
        <w:trPr>
          <w:trHeight w:val="320"/>
        </w:trPr>
        <w:tc>
          <w:tcPr>
            <w:tcW w:w="3360" w:type="dxa"/>
            <w:tcBorders>
              <w:top w:val="nil"/>
              <w:left w:val="nil"/>
              <w:bottom w:val="nil"/>
              <w:right w:val="nil"/>
            </w:tcBorders>
            <w:shd w:val="clear" w:color="auto" w:fill="auto"/>
            <w:noWrap/>
            <w:vAlign w:val="bottom"/>
            <w:hideMark/>
          </w:tcPr>
          <w:p w14:paraId="5C4EFE3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Portugal</w:t>
            </w:r>
          </w:p>
        </w:tc>
        <w:tc>
          <w:tcPr>
            <w:tcW w:w="3243" w:type="dxa"/>
            <w:tcBorders>
              <w:top w:val="nil"/>
              <w:left w:val="nil"/>
              <w:bottom w:val="nil"/>
              <w:right w:val="nil"/>
            </w:tcBorders>
            <w:shd w:val="clear" w:color="auto" w:fill="auto"/>
            <w:noWrap/>
            <w:vAlign w:val="bottom"/>
            <w:hideMark/>
          </w:tcPr>
          <w:p w14:paraId="5D7B7D2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18505 (17626-19472)</w:t>
            </w:r>
          </w:p>
        </w:tc>
        <w:tc>
          <w:tcPr>
            <w:tcW w:w="3657" w:type="dxa"/>
            <w:tcBorders>
              <w:top w:val="nil"/>
              <w:left w:val="nil"/>
              <w:bottom w:val="nil"/>
              <w:right w:val="nil"/>
            </w:tcBorders>
            <w:shd w:val="clear" w:color="auto" w:fill="auto"/>
            <w:noWrap/>
            <w:vAlign w:val="bottom"/>
            <w:hideMark/>
          </w:tcPr>
          <w:p w14:paraId="657C9CE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35645 (33950-37553)</w:t>
            </w:r>
          </w:p>
        </w:tc>
      </w:tr>
      <w:tr w:rsidR="00201009" w:rsidRPr="00201009" w14:paraId="73A26618" w14:textId="77777777" w:rsidTr="00201009">
        <w:trPr>
          <w:trHeight w:val="320"/>
        </w:trPr>
        <w:tc>
          <w:tcPr>
            <w:tcW w:w="3360" w:type="dxa"/>
            <w:tcBorders>
              <w:top w:val="nil"/>
              <w:left w:val="nil"/>
              <w:bottom w:val="nil"/>
              <w:right w:val="nil"/>
            </w:tcBorders>
            <w:shd w:val="clear" w:color="auto" w:fill="auto"/>
            <w:noWrap/>
            <w:vAlign w:val="bottom"/>
            <w:hideMark/>
          </w:tcPr>
          <w:p w14:paraId="1993157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Paraguay</w:t>
            </w:r>
          </w:p>
        </w:tc>
        <w:tc>
          <w:tcPr>
            <w:tcW w:w="3243" w:type="dxa"/>
            <w:tcBorders>
              <w:top w:val="nil"/>
              <w:left w:val="nil"/>
              <w:bottom w:val="nil"/>
              <w:right w:val="nil"/>
            </w:tcBorders>
            <w:shd w:val="clear" w:color="auto" w:fill="auto"/>
            <w:noWrap/>
            <w:vAlign w:val="bottom"/>
            <w:hideMark/>
          </w:tcPr>
          <w:p w14:paraId="3AAB0D8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3742 (3438-4040)</w:t>
            </w:r>
          </w:p>
        </w:tc>
        <w:tc>
          <w:tcPr>
            <w:tcW w:w="3657" w:type="dxa"/>
            <w:tcBorders>
              <w:top w:val="nil"/>
              <w:left w:val="nil"/>
              <w:bottom w:val="nil"/>
              <w:right w:val="nil"/>
            </w:tcBorders>
            <w:shd w:val="clear" w:color="auto" w:fill="auto"/>
            <w:noWrap/>
            <w:vAlign w:val="bottom"/>
            <w:hideMark/>
          </w:tcPr>
          <w:p w14:paraId="4F33070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13788 (12924-14626)</w:t>
            </w:r>
          </w:p>
        </w:tc>
      </w:tr>
      <w:tr w:rsidR="00201009" w:rsidRPr="00201009" w14:paraId="18FBF0D9" w14:textId="77777777" w:rsidTr="00201009">
        <w:trPr>
          <w:trHeight w:val="320"/>
        </w:trPr>
        <w:tc>
          <w:tcPr>
            <w:tcW w:w="3360" w:type="dxa"/>
            <w:tcBorders>
              <w:top w:val="nil"/>
              <w:left w:val="nil"/>
              <w:bottom w:val="nil"/>
              <w:right w:val="nil"/>
            </w:tcBorders>
            <w:shd w:val="clear" w:color="auto" w:fill="auto"/>
            <w:noWrap/>
            <w:vAlign w:val="bottom"/>
            <w:hideMark/>
          </w:tcPr>
          <w:p w14:paraId="3833A7E5"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Palestine</w:t>
            </w:r>
          </w:p>
        </w:tc>
        <w:tc>
          <w:tcPr>
            <w:tcW w:w="3243" w:type="dxa"/>
            <w:tcBorders>
              <w:top w:val="nil"/>
              <w:left w:val="nil"/>
              <w:bottom w:val="nil"/>
              <w:right w:val="nil"/>
            </w:tcBorders>
            <w:shd w:val="clear" w:color="auto" w:fill="auto"/>
            <w:noWrap/>
            <w:vAlign w:val="bottom"/>
            <w:hideMark/>
          </w:tcPr>
          <w:p w14:paraId="30BCDBB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1851 (1641-2076)</w:t>
            </w:r>
          </w:p>
        </w:tc>
        <w:tc>
          <w:tcPr>
            <w:tcW w:w="3657" w:type="dxa"/>
            <w:tcBorders>
              <w:top w:val="nil"/>
              <w:left w:val="nil"/>
              <w:bottom w:val="nil"/>
              <w:right w:val="nil"/>
            </w:tcBorders>
            <w:shd w:val="clear" w:color="auto" w:fill="auto"/>
            <w:noWrap/>
            <w:vAlign w:val="bottom"/>
            <w:hideMark/>
          </w:tcPr>
          <w:p w14:paraId="584638C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10920 (9679-12011)</w:t>
            </w:r>
          </w:p>
        </w:tc>
      </w:tr>
      <w:tr w:rsidR="00201009" w:rsidRPr="00201009" w14:paraId="787B7AC3" w14:textId="77777777" w:rsidTr="00201009">
        <w:trPr>
          <w:trHeight w:val="320"/>
        </w:trPr>
        <w:tc>
          <w:tcPr>
            <w:tcW w:w="3360" w:type="dxa"/>
            <w:tcBorders>
              <w:top w:val="nil"/>
              <w:left w:val="nil"/>
              <w:bottom w:val="nil"/>
              <w:right w:val="nil"/>
            </w:tcBorders>
            <w:shd w:val="clear" w:color="auto" w:fill="auto"/>
            <w:noWrap/>
            <w:vAlign w:val="bottom"/>
            <w:hideMark/>
          </w:tcPr>
          <w:p w14:paraId="1453792B"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Qatar</w:t>
            </w:r>
          </w:p>
        </w:tc>
        <w:tc>
          <w:tcPr>
            <w:tcW w:w="3243" w:type="dxa"/>
            <w:tcBorders>
              <w:top w:val="nil"/>
              <w:left w:val="nil"/>
              <w:bottom w:val="nil"/>
              <w:right w:val="nil"/>
            </w:tcBorders>
            <w:shd w:val="clear" w:color="auto" w:fill="auto"/>
            <w:noWrap/>
            <w:vAlign w:val="bottom"/>
            <w:hideMark/>
          </w:tcPr>
          <w:p w14:paraId="615C334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986 (863-1103)</w:t>
            </w:r>
          </w:p>
        </w:tc>
        <w:tc>
          <w:tcPr>
            <w:tcW w:w="3657" w:type="dxa"/>
            <w:tcBorders>
              <w:top w:val="nil"/>
              <w:left w:val="nil"/>
              <w:bottom w:val="nil"/>
              <w:right w:val="nil"/>
            </w:tcBorders>
            <w:shd w:val="clear" w:color="auto" w:fill="auto"/>
            <w:noWrap/>
            <w:vAlign w:val="bottom"/>
            <w:hideMark/>
          </w:tcPr>
          <w:p w14:paraId="2927D74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17818 (15734-19695)</w:t>
            </w:r>
          </w:p>
        </w:tc>
      </w:tr>
      <w:tr w:rsidR="00201009" w:rsidRPr="00201009" w14:paraId="093F1897" w14:textId="77777777" w:rsidTr="00201009">
        <w:trPr>
          <w:trHeight w:val="320"/>
        </w:trPr>
        <w:tc>
          <w:tcPr>
            <w:tcW w:w="3360" w:type="dxa"/>
            <w:tcBorders>
              <w:top w:val="nil"/>
              <w:left w:val="nil"/>
              <w:bottom w:val="nil"/>
              <w:right w:val="nil"/>
            </w:tcBorders>
            <w:shd w:val="clear" w:color="auto" w:fill="auto"/>
            <w:noWrap/>
            <w:vAlign w:val="bottom"/>
            <w:hideMark/>
          </w:tcPr>
          <w:p w14:paraId="34218A3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Romania</w:t>
            </w:r>
          </w:p>
        </w:tc>
        <w:tc>
          <w:tcPr>
            <w:tcW w:w="3243" w:type="dxa"/>
            <w:tcBorders>
              <w:top w:val="nil"/>
              <w:left w:val="nil"/>
              <w:bottom w:val="nil"/>
              <w:right w:val="nil"/>
            </w:tcBorders>
            <w:shd w:val="clear" w:color="auto" w:fill="auto"/>
            <w:noWrap/>
            <w:vAlign w:val="bottom"/>
            <w:hideMark/>
          </w:tcPr>
          <w:p w14:paraId="05C0581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34143 (33038-35251)</w:t>
            </w:r>
          </w:p>
        </w:tc>
        <w:tc>
          <w:tcPr>
            <w:tcW w:w="3657" w:type="dxa"/>
            <w:tcBorders>
              <w:top w:val="nil"/>
              <w:left w:val="nil"/>
              <w:bottom w:val="nil"/>
              <w:right w:val="nil"/>
            </w:tcBorders>
            <w:shd w:val="clear" w:color="auto" w:fill="auto"/>
            <w:noWrap/>
            <w:vAlign w:val="bottom"/>
            <w:hideMark/>
          </w:tcPr>
          <w:p w14:paraId="3F004AB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44308 (42628-46049)</w:t>
            </w:r>
          </w:p>
        </w:tc>
      </w:tr>
      <w:tr w:rsidR="00201009" w:rsidRPr="00201009" w14:paraId="096C8C4F" w14:textId="77777777" w:rsidTr="00201009">
        <w:trPr>
          <w:trHeight w:val="320"/>
        </w:trPr>
        <w:tc>
          <w:tcPr>
            <w:tcW w:w="3360" w:type="dxa"/>
            <w:tcBorders>
              <w:top w:val="nil"/>
              <w:left w:val="nil"/>
              <w:bottom w:val="nil"/>
              <w:right w:val="nil"/>
            </w:tcBorders>
            <w:shd w:val="clear" w:color="auto" w:fill="auto"/>
            <w:noWrap/>
            <w:vAlign w:val="bottom"/>
            <w:hideMark/>
          </w:tcPr>
          <w:p w14:paraId="549EFE9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Russia</w:t>
            </w:r>
          </w:p>
        </w:tc>
        <w:tc>
          <w:tcPr>
            <w:tcW w:w="3243" w:type="dxa"/>
            <w:tcBorders>
              <w:top w:val="nil"/>
              <w:left w:val="nil"/>
              <w:bottom w:val="nil"/>
              <w:right w:val="nil"/>
            </w:tcBorders>
            <w:shd w:val="clear" w:color="auto" w:fill="auto"/>
            <w:noWrap/>
            <w:vAlign w:val="bottom"/>
            <w:hideMark/>
          </w:tcPr>
          <w:p w14:paraId="729AE23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152708 (143970-160382)</w:t>
            </w:r>
          </w:p>
        </w:tc>
        <w:tc>
          <w:tcPr>
            <w:tcW w:w="3657" w:type="dxa"/>
            <w:tcBorders>
              <w:top w:val="nil"/>
              <w:left w:val="nil"/>
              <w:bottom w:val="nil"/>
              <w:right w:val="nil"/>
            </w:tcBorders>
            <w:shd w:val="clear" w:color="auto" w:fill="auto"/>
            <w:noWrap/>
            <w:vAlign w:val="bottom"/>
            <w:hideMark/>
          </w:tcPr>
          <w:p w14:paraId="3AE54A9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250880 (237092-263750)</w:t>
            </w:r>
          </w:p>
        </w:tc>
      </w:tr>
      <w:tr w:rsidR="00201009" w:rsidRPr="00201009" w14:paraId="0C577D31" w14:textId="77777777" w:rsidTr="00201009">
        <w:trPr>
          <w:trHeight w:val="320"/>
        </w:trPr>
        <w:tc>
          <w:tcPr>
            <w:tcW w:w="3360" w:type="dxa"/>
            <w:tcBorders>
              <w:top w:val="nil"/>
              <w:left w:val="nil"/>
              <w:bottom w:val="nil"/>
              <w:right w:val="nil"/>
            </w:tcBorders>
            <w:shd w:val="clear" w:color="auto" w:fill="auto"/>
            <w:noWrap/>
            <w:vAlign w:val="bottom"/>
            <w:hideMark/>
          </w:tcPr>
          <w:p w14:paraId="244F5E4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Rwanda</w:t>
            </w:r>
          </w:p>
        </w:tc>
        <w:tc>
          <w:tcPr>
            <w:tcW w:w="3243" w:type="dxa"/>
            <w:tcBorders>
              <w:top w:val="nil"/>
              <w:left w:val="nil"/>
              <w:bottom w:val="nil"/>
              <w:right w:val="nil"/>
            </w:tcBorders>
            <w:shd w:val="clear" w:color="auto" w:fill="auto"/>
            <w:noWrap/>
            <w:vAlign w:val="bottom"/>
            <w:hideMark/>
          </w:tcPr>
          <w:p w14:paraId="13E1CB9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2304 (2019-2643)</w:t>
            </w:r>
          </w:p>
        </w:tc>
        <w:tc>
          <w:tcPr>
            <w:tcW w:w="3657" w:type="dxa"/>
            <w:tcBorders>
              <w:top w:val="nil"/>
              <w:left w:val="nil"/>
              <w:bottom w:val="nil"/>
              <w:right w:val="nil"/>
            </w:tcBorders>
            <w:shd w:val="clear" w:color="auto" w:fill="auto"/>
            <w:noWrap/>
            <w:vAlign w:val="bottom"/>
            <w:hideMark/>
          </w:tcPr>
          <w:p w14:paraId="584C90A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11030 (10413-11595)</w:t>
            </w:r>
          </w:p>
        </w:tc>
      </w:tr>
      <w:tr w:rsidR="00201009" w:rsidRPr="00201009" w14:paraId="570D852C" w14:textId="77777777" w:rsidTr="00201009">
        <w:trPr>
          <w:trHeight w:val="320"/>
        </w:trPr>
        <w:tc>
          <w:tcPr>
            <w:tcW w:w="3360" w:type="dxa"/>
            <w:tcBorders>
              <w:top w:val="nil"/>
              <w:left w:val="nil"/>
              <w:bottom w:val="nil"/>
              <w:right w:val="nil"/>
            </w:tcBorders>
            <w:shd w:val="clear" w:color="auto" w:fill="auto"/>
            <w:noWrap/>
            <w:vAlign w:val="bottom"/>
            <w:hideMark/>
          </w:tcPr>
          <w:p w14:paraId="136A7EB2"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Saudi Arabia</w:t>
            </w:r>
          </w:p>
        </w:tc>
        <w:tc>
          <w:tcPr>
            <w:tcW w:w="3243" w:type="dxa"/>
            <w:tcBorders>
              <w:top w:val="nil"/>
              <w:left w:val="nil"/>
              <w:bottom w:val="nil"/>
              <w:right w:val="nil"/>
            </w:tcBorders>
            <w:shd w:val="clear" w:color="auto" w:fill="auto"/>
            <w:noWrap/>
            <w:vAlign w:val="bottom"/>
            <w:hideMark/>
          </w:tcPr>
          <w:p w14:paraId="778B277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21701 (19166-23795)</w:t>
            </w:r>
          </w:p>
        </w:tc>
        <w:tc>
          <w:tcPr>
            <w:tcW w:w="3657" w:type="dxa"/>
            <w:tcBorders>
              <w:top w:val="nil"/>
              <w:left w:val="nil"/>
              <w:bottom w:val="nil"/>
              <w:right w:val="nil"/>
            </w:tcBorders>
            <w:shd w:val="clear" w:color="auto" w:fill="auto"/>
            <w:noWrap/>
            <w:vAlign w:val="bottom"/>
            <w:hideMark/>
          </w:tcPr>
          <w:p w14:paraId="3076C26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138765 (126506-149353)</w:t>
            </w:r>
          </w:p>
        </w:tc>
      </w:tr>
      <w:tr w:rsidR="00201009" w:rsidRPr="00201009" w14:paraId="0F90848B" w14:textId="77777777" w:rsidTr="00201009">
        <w:trPr>
          <w:trHeight w:val="320"/>
        </w:trPr>
        <w:tc>
          <w:tcPr>
            <w:tcW w:w="3360" w:type="dxa"/>
            <w:tcBorders>
              <w:top w:val="nil"/>
              <w:left w:val="nil"/>
              <w:bottom w:val="nil"/>
              <w:right w:val="nil"/>
            </w:tcBorders>
            <w:shd w:val="clear" w:color="auto" w:fill="auto"/>
            <w:noWrap/>
            <w:vAlign w:val="bottom"/>
            <w:hideMark/>
          </w:tcPr>
          <w:p w14:paraId="3CBABDF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Sudan</w:t>
            </w:r>
          </w:p>
        </w:tc>
        <w:tc>
          <w:tcPr>
            <w:tcW w:w="3243" w:type="dxa"/>
            <w:tcBorders>
              <w:top w:val="nil"/>
              <w:left w:val="nil"/>
              <w:bottom w:val="nil"/>
              <w:right w:val="nil"/>
            </w:tcBorders>
            <w:shd w:val="clear" w:color="auto" w:fill="auto"/>
            <w:noWrap/>
            <w:vAlign w:val="bottom"/>
            <w:hideMark/>
          </w:tcPr>
          <w:p w14:paraId="631612B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14055 (12552-15612)</w:t>
            </w:r>
          </w:p>
        </w:tc>
        <w:tc>
          <w:tcPr>
            <w:tcW w:w="3657" w:type="dxa"/>
            <w:tcBorders>
              <w:top w:val="nil"/>
              <w:left w:val="nil"/>
              <w:bottom w:val="nil"/>
              <w:right w:val="nil"/>
            </w:tcBorders>
            <w:shd w:val="clear" w:color="auto" w:fill="auto"/>
            <w:noWrap/>
            <w:vAlign w:val="bottom"/>
            <w:hideMark/>
          </w:tcPr>
          <w:p w14:paraId="60D968A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64176 (57076-72286)</w:t>
            </w:r>
          </w:p>
        </w:tc>
      </w:tr>
      <w:tr w:rsidR="00201009" w:rsidRPr="00201009" w14:paraId="1CE65DB7" w14:textId="77777777" w:rsidTr="00201009">
        <w:trPr>
          <w:trHeight w:val="320"/>
        </w:trPr>
        <w:tc>
          <w:tcPr>
            <w:tcW w:w="3360" w:type="dxa"/>
            <w:tcBorders>
              <w:top w:val="nil"/>
              <w:left w:val="nil"/>
              <w:bottom w:val="nil"/>
              <w:right w:val="nil"/>
            </w:tcBorders>
            <w:shd w:val="clear" w:color="auto" w:fill="auto"/>
            <w:noWrap/>
            <w:vAlign w:val="bottom"/>
            <w:hideMark/>
          </w:tcPr>
          <w:p w14:paraId="363992FA"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Senegal</w:t>
            </w:r>
          </w:p>
        </w:tc>
        <w:tc>
          <w:tcPr>
            <w:tcW w:w="3243" w:type="dxa"/>
            <w:tcBorders>
              <w:top w:val="nil"/>
              <w:left w:val="nil"/>
              <w:bottom w:val="nil"/>
              <w:right w:val="nil"/>
            </w:tcBorders>
            <w:shd w:val="clear" w:color="auto" w:fill="auto"/>
            <w:noWrap/>
            <w:vAlign w:val="bottom"/>
            <w:hideMark/>
          </w:tcPr>
          <w:p w14:paraId="59C8496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5403 (4645-6298)</w:t>
            </w:r>
          </w:p>
        </w:tc>
        <w:tc>
          <w:tcPr>
            <w:tcW w:w="3657" w:type="dxa"/>
            <w:tcBorders>
              <w:top w:val="nil"/>
              <w:left w:val="nil"/>
              <w:bottom w:val="nil"/>
              <w:right w:val="nil"/>
            </w:tcBorders>
            <w:shd w:val="clear" w:color="auto" w:fill="auto"/>
            <w:noWrap/>
            <w:vAlign w:val="bottom"/>
            <w:hideMark/>
          </w:tcPr>
          <w:p w14:paraId="73B5B4C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19733 (17643-21876)</w:t>
            </w:r>
          </w:p>
        </w:tc>
      </w:tr>
      <w:tr w:rsidR="00201009" w:rsidRPr="00201009" w14:paraId="6E81DF6D" w14:textId="77777777" w:rsidTr="00201009">
        <w:trPr>
          <w:trHeight w:val="320"/>
        </w:trPr>
        <w:tc>
          <w:tcPr>
            <w:tcW w:w="3360" w:type="dxa"/>
            <w:tcBorders>
              <w:top w:val="nil"/>
              <w:left w:val="nil"/>
              <w:bottom w:val="nil"/>
              <w:right w:val="nil"/>
            </w:tcBorders>
            <w:shd w:val="clear" w:color="auto" w:fill="auto"/>
            <w:noWrap/>
            <w:vAlign w:val="bottom"/>
            <w:hideMark/>
          </w:tcPr>
          <w:p w14:paraId="4CA5FA5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Singapore</w:t>
            </w:r>
          </w:p>
        </w:tc>
        <w:tc>
          <w:tcPr>
            <w:tcW w:w="3243" w:type="dxa"/>
            <w:tcBorders>
              <w:top w:val="nil"/>
              <w:left w:val="nil"/>
              <w:bottom w:val="nil"/>
              <w:right w:val="nil"/>
            </w:tcBorders>
            <w:shd w:val="clear" w:color="auto" w:fill="auto"/>
            <w:noWrap/>
            <w:vAlign w:val="bottom"/>
            <w:hideMark/>
          </w:tcPr>
          <w:p w14:paraId="1681B2A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5845 (5192-6444)</w:t>
            </w:r>
          </w:p>
        </w:tc>
        <w:tc>
          <w:tcPr>
            <w:tcW w:w="3657" w:type="dxa"/>
            <w:tcBorders>
              <w:top w:val="nil"/>
              <w:left w:val="nil"/>
              <w:bottom w:val="nil"/>
              <w:right w:val="nil"/>
            </w:tcBorders>
            <w:shd w:val="clear" w:color="auto" w:fill="auto"/>
            <w:noWrap/>
            <w:vAlign w:val="bottom"/>
            <w:hideMark/>
          </w:tcPr>
          <w:p w14:paraId="08B04CE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14310 (12969-15601)</w:t>
            </w:r>
          </w:p>
        </w:tc>
      </w:tr>
      <w:tr w:rsidR="00201009" w:rsidRPr="00201009" w14:paraId="026B048F" w14:textId="77777777" w:rsidTr="00201009">
        <w:trPr>
          <w:trHeight w:val="320"/>
        </w:trPr>
        <w:tc>
          <w:tcPr>
            <w:tcW w:w="3360" w:type="dxa"/>
            <w:tcBorders>
              <w:top w:val="nil"/>
              <w:left w:val="nil"/>
              <w:bottom w:val="nil"/>
              <w:right w:val="nil"/>
            </w:tcBorders>
            <w:shd w:val="clear" w:color="auto" w:fill="auto"/>
            <w:noWrap/>
            <w:vAlign w:val="bottom"/>
            <w:hideMark/>
          </w:tcPr>
          <w:p w14:paraId="07653F54"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Solomon Islands</w:t>
            </w:r>
          </w:p>
        </w:tc>
        <w:tc>
          <w:tcPr>
            <w:tcW w:w="3243" w:type="dxa"/>
            <w:tcBorders>
              <w:top w:val="nil"/>
              <w:left w:val="nil"/>
              <w:bottom w:val="nil"/>
              <w:right w:val="nil"/>
            </w:tcBorders>
            <w:shd w:val="clear" w:color="auto" w:fill="auto"/>
            <w:noWrap/>
            <w:vAlign w:val="bottom"/>
            <w:hideMark/>
          </w:tcPr>
          <w:p w14:paraId="523B2E3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420 (378-464)</w:t>
            </w:r>
          </w:p>
        </w:tc>
        <w:tc>
          <w:tcPr>
            <w:tcW w:w="3657" w:type="dxa"/>
            <w:tcBorders>
              <w:top w:val="nil"/>
              <w:left w:val="nil"/>
              <w:bottom w:val="nil"/>
              <w:right w:val="nil"/>
            </w:tcBorders>
            <w:shd w:val="clear" w:color="auto" w:fill="auto"/>
            <w:noWrap/>
            <w:vAlign w:val="bottom"/>
            <w:hideMark/>
          </w:tcPr>
          <w:p w14:paraId="4367DBE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1872 (1720-2008)</w:t>
            </w:r>
          </w:p>
        </w:tc>
      </w:tr>
      <w:tr w:rsidR="00201009" w:rsidRPr="00201009" w14:paraId="44DD47D2" w14:textId="77777777" w:rsidTr="00201009">
        <w:trPr>
          <w:trHeight w:val="320"/>
        </w:trPr>
        <w:tc>
          <w:tcPr>
            <w:tcW w:w="3360" w:type="dxa"/>
            <w:tcBorders>
              <w:top w:val="nil"/>
              <w:left w:val="nil"/>
              <w:bottom w:val="nil"/>
              <w:right w:val="nil"/>
            </w:tcBorders>
            <w:shd w:val="clear" w:color="auto" w:fill="auto"/>
            <w:noWrap/>
            <w:vAlign w:val="bottom"/>
            <w:hideMark/>
          </w:tcPr>
          <w:p w14:paraId="5E9A8FC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Sierra Leone</w:t>
            </w:r>
          </w:p>
        </w:tc>
        <w:tc>
          <w:tcPr>
            <w:tcW w:w="3243" w:type="dxa"/>
            <w:tcBorders>
              <w:top w:val="nil"/>
              <w:left w:val="nil"/>
              <w:bottom w:val="nil"/>
              <w:right w:val="nil"/>
            </w:tcBorders>
            <w:shd w:val="clear" w:color="auto" w:fill="auto"/>
            <w:noWrap/>
            <w:vAlign w:val="bottom"/>
            <w:hideMark/>
          </w:tcPr>
          <w:p w14:paraId="6A8BB1F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1259 (1018-1543)</w:t>
            </w:r>
          </w:p>
        </w:tc>
        <w:tc>
          <w:tcPr>
            <w:tcW w:w="3657" w:type="dxa"/>
            <w:tcBorders>
              <w:top w:val="nil"/>
              <w:left w:val="nil"/>
              <w:bottom w:val="nil"/>
              <w:right w:val="nil"/>
            </w:tcBorders>
            <w:shd w:val="clear" w:color="auto" w:fill="auto"/>
            <w:noWrap/>
            <w:vAlign w:val="bottom"/>
            <w:hideMark/>
          </w:tcPr>
          <w:p w14:paraId="0C3769A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5177 (4419-5798)</w:t>
            </w:r>
          </w:p>
        </w:tc>
      </w:tr>
      <w:tr w:rsidR="00201009" w:rsidRPr="00201009" w14:paraId="514B6535" w14:textId="77777777" w:rsidTr="00201009">
        <w:trPr>
          <w:trHeight w:val="320"/>
        </w:trPr>
        <w:tc>
          <w:tcPr>
            <w:tcW w:w="3360" w:type="dxa"/>
            <w:tcBorders>
              <w:top w:val="nil"/>
              <w:left w:val="nil"/>
              <w:bottom w:val="nil"/>
              <w:right w:val="nil"/>
            </w:tcBorders>
            <w:shd w:val="clear" w:color="auto" w:fill="auto"/>
            <w:noWrap/>
            <w:vAlign w:val="bottom"/>
            <w:hideMark/>
          </w:tcPr>
          <w:p w14:paraId="78190B71"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El Salvador</w:t>
            </w:r>
          </w:p>
        </w:tc>
        <w:tc>
          <w:tcPr>
            <w:tcW w:w="3243" w:type="dxa"/>
            <w:tcBorders>
              <w:top w:val="nil"/>
              <w:left w:val="nil"/>
              <w:bottom w:val="nil"/>
              <w:right w:val="nil"/>
            </w:tcBorders>
            <w:shd w:val="clear" w:color="auto" w:fill="auto"/>
            <w:noWrap/>
            <w:vAlign w:val="bottom"/>
            <w:hideMark/>
          </w:tcPr>
          <w:p w14:paraId="73D8EB2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4827 (4318-5407)</w:t>
            </w:r>
          </w:p>
        </w:tc>
        <w:tc>
          <w:tcPr>
            <w:tcW w:w="3657" w:type="dxa"/>
            <w:tcBorders>
              <w:top w:val="nil"/>
              <w:left w:val="nil"/>
              <w:bottom w:val="nil"/>
              <w:right w:val="nil"/>
            </w:tcBorders>
            <w:shd w:val="clear" w:color="auto" w:fill="auto"/>
            <w:noWrap/>
            <w:vAlign w:val="bottom"/>
            <w:hideMark/>
          </w:tcPr>
          <w:p w14:paraId="63C32AB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17013 (15744-18208)</w:t>
            </w:r>
          </w:p>
        </w:tc>
      </w:tr>
      <w:tr w:rsidR="00201009" w:rsidRPr="00201009" w14:paraId="3276B372" w14:textId="77777777" w:rsidTr="00201009">
        <w:trPr>
          <w:trHeight w:val="320"/>
        </w:trPr>
        <w:tc>
          <w:tcPr>
            <w:tcW w:w="3360" w:type="dxa"/>
            <w:tcBorders>
              <w:top w:val="nil"/>
              <w:left w:val="nil"/>
              <w:bottom w:val="nil"/>
              <w:right w:val="nil"/>
            </w:tcBorders>
            <w:shd w:val="clear" w:color="auto" w:fill="auto"/>
            <w:noWrap/>
            <w:vAlign w:val="bottom"/>
            <w:hideMark/>
          </w:tcPr>
          <w:p w14:paraId="54768635"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Serbia</w:t>
            </w:r>
          </w:p>
        </w:tc>
        <w:tc>
          <w:tcPr>
            <w:tcW w:w="3243" w:type="dxa"/>
            <w:tcBorders>
              <w:top w:val="nil"/>
              <w:left w:val="nil"/>
              <w:bottom w:val="nil"/>
              <w:right w:val="nil"/>
            </w:tcBorders>
            <w:shd w:val="clear" w:color="auto" w:fill="auto"/>
            <w:noWrap/>
            <w:vAlign w:val="bottom"/>
            <w:hideMark/>
          </w:tcPr>
          <w:p w14:paraId="620784E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22740 (20918-24232)</w:t>
            </w:r>
          </w:p>
        </w:tc>
        <w:tc>
          <w:tcPr>
            <w:tcW w:w="3657" w:type="dxa"/>
            <w:tcBorders>
              <w:top w:val="nil"/>
              <w:left w:val="nil"/>
              <w:bottom w:val="nil"/>
              <w:right w:val="nil"/>
            </w:tcBorders>
            <w:shd w:val="clear" w:color="auto" w:fill="auto"/>
            <w:noWrap/>
            <w:vAlign w:val="bottom"/>
            <w:hideMark/>
          </w:tcPr>
          <w:p w14:paraId="55838AF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31249 (27444-34708)</w:t>
            </w:r>
          </w:p>
        </w:tc>
      </w:tr>
      <w:tr w:rsidR="00201009" w:rsidRPr="00201009" w14:paraId="5137F3FE" w14:textId="77777777" w:rsidTr="00201009">
        <w:trPr>
          <w:trHeight w:val="320"/>
        </w:trPr>
        <w:tc>
          <w:tcPr>
            <w:tcW w:w="3360" w:type="dxa"/>
            <w:tcBorders>
              <w:top w:val="nil"/>
              <w:left w:val="nil"/>
              <w:bottom w:val="nil"/>
              <w:right w:val="nil"/>
            </w:tcBorders>
            <w:shd w:val="clear" w:color="auto" w:fill="auto"/>
            <w:noWrap/>
            <w:vAlign w:val="bottom"/>
            <w:hideMark/>
          </w:tcPr>
          <w:p w14:paraId="0ECED91C"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lastRenderedPageBreak/>
              <w:t>Sao Tome and Principe</w:t>
            </w:r>
          </w:p>
        </w:tc>
        <w:tc>
          <w:tcPr>
            <w:tcW w:w="3243" w:type="dxa"/>
            <w:tcBorders>
              <w:top w:val="nil"/>
              <w:left w:val="nil"/>
              <w:bottom w:val="nil"/>
              <w:right w:val="nil"/>
            </w:tcBorders>
            <w:shd w:val="clear" w:color="auto" w:fill="auto"/>
            <w:noWrap/>
            <w:vAlign w:val="bottom"/>
            <w:hideMark/>
          </w:tcPr>
          <w:p w14:paraId="306BBF9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56 (48-67)</w:t>
            </w:r>
          </w:p>
        </w:tc>
        <w:tc>
          <w:tcPr>
            <w:tcW w:w="3657" w:type="dxa"/>
            <w:tcBorders>
              <w:top w:val="nil"/>
              <w:left w:val="nil"/>
              <w:bottom w:val="nil"/>
              <w:right w:val="nil"/>
            </w:tcBorders>
            <w:shd w:val="clear" w:color="auto" w:fill="auto"/>
            <w:noWrap/>
            <w:vAlign w:val="bottom"/>
            <w:hideMark/>
          </w:tcPr>
          <w:p w14:paraId="30A1FB7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199 (178-231)</w:t>
            </w:r>
          </w:p>
        </w:tc>
      </w:tr>
      <w:tr w:rsidR="00201009" w:rsidRPr="00201009" w14:paraId="6996ACA6" w14:textId="77777777" w:rsidTr="00201009">
        <w:trPr>
          <w:trHeight w:val="320"/>
        </w:trPr>
        <w:tc>
          <w:tcPr>
            <w:tcW w:w="3360" w:type="dxa"/>
            <w:tcBorders>
              <w:top w:val="nil"/>
              <w:left w:val="nil"/>
              <w:bottom w:val="nil"/>
              <w:right w:val="nil"/>
            </w:tcBorders>
            <w:shd w:val="clear" w:color="auto" w:fill="auto"/>
            <w:noWrap/>
            <w:vAlign w:val="bottom"/>
            <w:hideMark/>
          </w:tcPr>
          <w:p w14:paraId="6A983E39"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Suriname</w:t>
            </w:r>
          </w:p>
        </w:tc>
        <w:tc>
          <w:tcPr>
            <w:tcW w:w="3243" w:type="dxa"/>
            <w:tcBorders>
              <w:top w:val="nil"/>
              <w:left w:val="nil"/>
              <w:bottom w:val="nil"/>
              <w:right w:val="nil"/>
            </w:tcBorders>
            <w:shd w:val="clear" w:color="auto" w:fill="auto"/>
            <w:noWrap/>
            <w:vAlign w:val="bottom"/>
            <w:hideMark/>
          </w:tcPr>
          <w:p w14:paraId="6D98009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728 (674-788)</w:t>
            </w:r>
          </w:p>
        </w:tc>
        <w:tc>
          <w:tcPr>
            <w:tcW w:w="3657" w:type="dxa"/>
            <w:tcBorders>
              <w:top w:val="nil"/>
              <w:left w:val="nil"/>
              <w:bottom w:val="nil"/>
              <w:right w:val="nil"/>
            </w:tcBorders>
            <w:shd w:val="clear" w:color="auto" w:fill="auto"/>
            <w:noWrap/>
            <w:vAlign w:val="bottom"/>
            <w:hideMark/>
          </w:tcPr>
          <w:p w14:paraId="7B5AE88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2587 (2413-2761)</w:t>
            </w:r>
          </w:p>
        </w:tc>
      </w:tr>
      <w:tr w:rsidR="00201009" w:rsidRPr="00201009" w14:paraId="1617AD89" w14:textId="77777777" w:rsidTr="00201009">
        <w:trPr>
          <w:trHeight w:val="320"/>
        </w:trPr>
        <w:tc>
          <w:tcPr>
            <w:tcW w:w="3360" w:type="dxa"/>
            <w:tcBorders>
              <w:top w:val="nil"/>
              <w:left w:val="nil"/>
              <w:bottom w:val="nil"/>
              <w:right w:val="nil"/>
            </w:tcBorders>
            <w:shd w:val="clear" w:color="auto" w:fill="auto"/>
            <w:noWrap/>
            <w:vAlign w:val="bottom"/>
            <w:hideMark/>
          </w:tcPr>
          <w:p w14:paraId="546A4C0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Slovakia</w:t>
            </w:r>
          </w:p>
        </w:tc>
        <w:tc>
          <w:tcPr>
            <w:tcW w:w="3243" w:type="dxa"/>
            <w:tcBorders>
              <w:top w:val="nil"/>
              <w:left w:val="nil"/>
              <w:bottom w:val="nil"/>
              <w:right w:val="nil"/>
            </w:tcBorders>
            <w:shd w:val="clear" w:color="auto" w:fill="auto"/>
            <w:noWrap/>
            <w:vAlign w:val="bottom"/>
            <w:hideMark/>
          </w:tcPr>
          <w:p w14:paraId="0CF3555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7254 (6711-7778)</w:t>
            </w:r>
          </w:p>
        </w:tc>
        <w:tc>
          <w:tcPr>
            <w:tcW w:w="3657" w:type="dxa"/>
            <w:tcBorders>
              <w:top w:val="nil"/>
              <w:left w:val="nil"/>
              <w:bottom w:val="nil"/>
              <w:right w:val="nil"/>
            </w:tcBorders>
            <w:shd w:val="clear" w:color="auto" w:fill="auto"/>
            <w:noWrap/>
            <w:vAlign w:val="bottom"/>
            <w:hideMark/>
          </w:tcPr>
          <w:p w14:paraId="6E1E28F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13503 (12648-14347)</w:t>
            </w:r>
          </w:p>
        </w:tc>
      </w:tr>
      <w:tr w:rsidR="00201009" w:rsidRPr="00201009" w14:paraId="2ABD46FD" w14:textId="77777777" w:rsidTr="00201009">
        <w:trPr>
          <w:trHeight w:val="320"/>
        </w:trPr>
        <w:tc>
          <w:tcPr>
            <w:tcW w:w="3360" w:type="dxa"/>
            <w:tcBorders>
              <w:top w:val="nil"/>
              <w:left w:val="nil"/>
              <w:bottom w:val="nil"/>
              <w:right w:val="nil"/>
            </w:tcBorders>
            <w:shd w:val="clear" w:color="auto" w:fill="auto"/>
            <w:noWrap/>
            <w:vAlign w:val="bottom"/>
            <w:hideMark/>
          </w:tcPr>
          <w:p w14:paraId="25690DA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Slovenia</w:t>
            </w:r>
          </w:p>
        </w:tc>
        <w:tc>
          <w:tcPr>
            <w:tcW w:w="3243" w:type="dxa"/>
            <w:tcBorders>
              <w:top w:val="nil"/>
              <w:left w:val="nil"/>
              <w:bottom w:val="nil"/>
              <w:right w:val="nil"/>
            </w:tcBorders>
            <w:shd w:val="clear" w:color="auto" w:fill="auto"/>
            <w:noWrap/>
            <w:vAlign w:val="bottom"/>
            <w:hideMark/>
          </w:tcPr>
          <w:p w14:paraId="4A3D91F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3045 (2689-3415)</w:t>
            </w:r>
          </w:p>
        </w:tc>
        <w:tc>
          <w:tcPr>
            <w:tcW w:w="3657" w:type="dxa"/>
            <w:tcBorders>
              <w:top w:val="nil"/>
              <w:left w:val="nil"/>
              <w:bottom w:val="nil"/>
              <w:right w:val="nil"/>
            </w:tcBorders>
            <w:shd w:val="clear" w:color="auto" w:fill="auto"/>
            <w:noWrap/>
            <w:vAlign w:val="bottom"/>
            <w:hideMark/>
          </w:tcPr>
          <w:p w14:paraId="37148EF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5176 (4658-5675)</w:t>
            </w:r>
          </w:p>
        </w:tc>
      </w:tr>
      <w:tr w:rsidR="00201009" w:rsidRPr="00201009" w14:paraId="41EAD657" w14:textId="77777777" w:rsidTr="00201009">
        <w:trPr>
          <w:trHeight w:val="320"/>
        </w:trPr>
        <w:tc>
          <w:tcPr>
            <w:tcW w:w="3360" w:type="dxa"/>
            <w:tcBorders>
              <w:top w:val="nil"/>
              <w:left w:val="nil"/>
              <w:bottom w:val="nil"/>
              <w:right w:val="nil"/>
            </w:tcBorders>
            <w:shd w:val="clear" w:color="auto" w:fill="auto"/>
            <w:noWrap/>
            <w:vAlign w:val="bottom"/>
            <w:hideMark/>
          </w:tcPr>
          <w:p w14:paraId="3A5926A9"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Sweden</w:t>
            </w:r>
          </w:p>
        </w:tc>
        <w:tc>
          <w:tcPr>
            <w:tcW w:w="3243" w:type="dxa"/>
            <w:tcBorders>
              <w:top w:val="nil"/>
              <w:left w:val="nil"/>
              <w:bottom w:val="nil"/>
              <w:right w:val="nil"/>
            </w:tcBorders>
            <w:shd w:val="clear" w:color="auto" w:fill="auto"/>
            <w:noWrap/>
            <w:vAlign w:val="bottom"/>
            <w:hideMark/>
          </w:tcPr>
          <w:p w14:paraId="092CF79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11602 (10895-12337)</w:t>
            </w:r>
          </w:p>
        </w:tc>
        <w:tc>
          <w:tcPr>
            <w:tcW w:w="3657" w:type="dxa"/>
            <w:tcBorders>
              <w:top w:val="nil"/>
              <w:left w:val="nil"/>
              <w:bottom w:val="nil"/>
              <w:right w:val="nil"/>
            </w:tcBorders>
            <w:shd w:val="clear" w:color="auto" w:fill="auto"/>
            <w:noWrap/>
            <w:vAlign w:val="bottom"/>
            <w:hideMark/>
          </w:tcPr>
          <w:p w14:paraId="1D2224C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22589 (21271-23957)</w:t>
            </w:r>
          </w:p>
        </w:tc>
      </w:tr>
      <w:tr w:rsidR="00201009" w:rsidRPr="00201009" w14:paraId="648B8989" w14:textId="77777777" w:rsidTr="00201009">
        <w:trPr>
          <w:trHeight w:val="320"/>
        </w:trPr>
        <w:tc>
          <w:tcPr>
            <w:tcW w:w="3360" w:type="dxa"/>
            <w:tcBorders>
              <w:top w:val="nil"/>
              <w:left w:val="nil"/>
              <w:bottom w:val="nil"/>
              <w:right w:val="nil"/>
            </w:tcBorders>
            <w:shd w:val="clear" w:color="auto" w:fill="auto"/>
            <w:noWrap/>
            <w:vAlign w:val="bottom"/>
            <w:hideMark/>
          </w:tcPr>
          <w:p w14:paraId="692DA9D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Swaziland</w:t>
            </w:r>
          </w:p>
        </w:tc>
        <w:tc>
          <w:tcPr>
            <w:tcW w:w="3243" w:type="dxa"/>
            <w:tcBorders>
              <w:top w:val="nil"/>
              <w:left w:val="nil"/>
              <w:bottom w:val="nil"/>
              <w:right w:val="nil"/>
            </w:tcBorders>
            <w:shd w:val="clear" w:color="auto" w:fill="auto"/>
            <w:noWrap/>
            <w:vAlign w:val="bottom"/>
            <w:hideMark/>
          </w:tcPr>
          <w:p w14:paraId="17D9559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578 (500-684)</w:t>
            </w:r>
          </w:p>
        </w:tc>
        <w:tc>
          <w:tcPr>
            <w:tcW w:w="3657" w:type="dxa"/>
            <w:tcBorders>
              <w:top w:val="nil"/>
              <w:left w:val="nil"/>
              <w:bottom w:val="nil"/>
              <w:right w:val="nil"/>
            </w:tcBorders>
            <w:shd w:val="clear" w:color="auto" w:fill="auto"/>
            <w:noWrap/>
            <w:vAlign w:val="bottom"/>
            <w:hideMark/>
          </w:tcPr>
          <w:p w14:paraId="07B5CD2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1868 (1739-2013)</w:t>
            </w:r>
          </w:p>
        </w:tc>
      </w:tr>
      <w:tr w:rsidR="00201009" w:rsidRPr="00201009" w14:paraId="615C4125" w14:textId="77777777" w:rsidTr="00201009">
        <w:trPr>
          <w:trHeight w:val="320"/>
        </w:trPr>
        <w:tc>
          <w:tcPr>
            <w:tcW w:w="3360" w:type="dxa"/>
            <w:tcBorders>
              <w:top w:val="nil"/>
              <w:left w:val="nil"/>
              <w:bottom w:val="nil"/>
              <w:right w:val="nil"/>
            </w:tcBorders>
            <w:shd w:val="clear" w:color="auto" w:fill="auto"/>
            <w:noWrap/>
            <w:vAlign w:val="bottom"/>
            <w:hideMark/>
          </w:tcPr>
          <w:p w14:paraId="5828341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Seychelles</w:t>
            </w:r>
          </w:p>
        </w:tc>
        <w:tc>
          <w:tcPr>
            <w:tcW w:w="3243" w:type="dxa"/>
            <w:tcBorders>
              <w:top w:val="nil"/>
              <w:left w:val="nil"/>
              <w:bottom w:val="nil"/>
              <w:right w:val="nil"/>
            </w:tcBorders>
            <w:shd w:val="clear" w:color="auto" w:fill="auto"/>
            <w:noWrap/>
            <w:vAlign w:val="bottom"/>
            <w:hideMark/>
          </w:tcPr>
          <w:p w14:paraId="1963691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84 (77-90)</w:t>
            </w:r>
          </w:p>
        </w:tc>
        <w:tc>
          <w:tcPr>
            <w:tcW w:w="3657" w:type="dxa"/>
            <w:tcBorders>
              <w:top w:val="nil"/>
              <w:left w:val="nil"/>
              <w:bottom w:val="nil"/>
              <w:right w:val="nil"/>
            </w:tcBorders>
            <w:shd w:val="clear" w:color="auto" w:fill="auto"/>
            <w:noWrap/>
            <w:vAlign w:val="bottom"/>
            <w:hideMark/>
          </w:tcPr>
          <w:p w14:paraId="15C27DA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396 (368-426)</w:t>
            </w:r>
          </w:p>
        </w:tc>
      </w:tr>
      <w:tr w:rsidR="00201009" w:rsidRPr="00201009" w14:paraId="0A2B125D" w14:textId="77777777" w:rsidTr="00201009">
        <w:trPr>
          <w:trHeight w:val="320"/>
        </w:trPr>
        <w:tc>
          <w:tcPr>
            <w:tcW w:w="3360" w:type="dxa"/>
            <w:tcBorders>
              <w:top w:val="nil"/>
              <w:left w:val="nil"/>
              <w:bottom w:val="nil"/>
              <w:right w:val="nil"/>
            </w:tcBorders>
            <w:shd w:val="clear" w:color="auto" w:fill="auto"/>
            <w:noWrap/>
            <w:vAlign w:val="bottom"/>
            <w:hideMark/>
          </w:tcPr>
          <w:p w14:paraId="2B3C067A"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Syria</w:t>
            </w:r>
          </w:p>
        </w:tc>
        <w:tc>
          <w:tcPr>
            <w:tcW w:w="3243" w:type="dxa"/>
            <w:tcBorders>
              <w:top w:val="nil"/>
              <w:left w:val="nil"/>
              <w:bottom w:val="nil"/>
              <w:right w:val="nil"/>
            </w:tcBorders>
            <w:shd w:val="clear" w:color="auto" w:fill="auto"/>
            <w:noWrap/>
            <w:vAlign w:val="bottom"/>
            <w:hideMark/>
          </w:tcPr>
          <w:p w14:paraId="38D14E9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10548 (9438-11821)</w:t>
            </w:r>
          </w:p>
        </w:tc>
        <w:tc>
          <w:tcPr>
            <w:tcW w:w="3657" w:type="dxa"/>
            <w:tcBorders>
              <w:top w:val="nil"/>
              <w:left w:val="nil"/>
              <w:bottom w:val="nil"/>
              <w:right w:val="nil"/>
            </w:tcBorders>
            <w:shd w:val="clear" w:color="auto" w:fill="auto"/>
            <w:noWrap/>
            <w:vAlign w:val="bottom"/>
            <w:hideMark/>
          </w:tcPr>
          <w:p w14:paraId="50C0A94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34887 (30882-38696)</w:t>
            </w:r>
          </w:p>
        </w:tc>
      </w:tr>
      <w:tr w:rsidR="00201009" w:rsidRPr="00201009" w14:paraId="01FE6903" w14:textId="77777777" w:rsidTr="00201009">
        <w:trPr>
          <w:trHeight w:val="320"/>
        </w:trPr>
        <w:tc>
          <w:tcPr>
            <w:tcW w:w="3360" w:type="dxa"/>
            <w:tcBorders>
              <w:top w:val="nil"/>
              <w:left w:val="nil"/>
              <w:bottom w:val="nil"/>
              <w:right w:val="nil"/>
            </w:tcBorders>
            <w:shd w:val="clear" w:color="auto" w:fill="auto"/>
            <w:noWrap/>
            <w:vAlign w:val="bottom"/>
            <w:hideMark/>
          </w:tcPr>
          <w:p w14:paraId="316C4025"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Chad</w:t>
            </w:r>
          </w:p>
        </w:tc>
        <w:tc>
          <w:tcPr>
            <w:tcW w:w="3243" w:type="dxa"/>
            <w:tcBorders>
              <w:top w:val="nil"/>
              <w:left w:val="nil"/>
              <w:bottom w:val="nil"/>
              <w:right w:val="nil"/>
            </w:tcBorders>
            <w:shd w:val="clear" w:color="auto" w:fill="auto"/>
            <w:noWrap/>
            <w:vAlign w:val="bottom"/>
            <w:hideMark/>
          </w:tcPr>
          <w:p w14:paraId="20E5946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2784 (2491-3107)</w:t>
            </w:r>
          </w:p>
        </w:tc>
        <w:tc>
          <w:tcPr>
            <w:tcW w:w="3657" w:type="dxa"/>
            <w:tcBorders>
              <w:top w:val="nil"/>
              <w:left w:val="nil"/>
              <w:bottom w:val="nil"/>
              <w:right w:val="nil"/>
            </w:tcBorders>
            <w:shd w:val="clear" w:color="auto" w:fill="auto"/>
            <w:noWrap/>
            <w:vAlign w:val="bottom"/>
            <w:hideMark/>
          </w:tcPr>
          <w:p w14:paraId="227BC9E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9259 (8372-10249)</w:t>
            </w:r>
          </w:p>
        </w:tc>
      </w:tr>
      <w:tr w:rsidR="00201009" w:rsidRPr="00201009" w14:paraId="0D2841D3" w14:textId="77777777" w:rsidTr="00201009">
        <w:trPr>
          <w:trHeight w:val="320"/>
        </w:trPr>
        <w:tc>
          <w:tcPr>
            <w:tcW w:w="3360" w:type="dxa"/>
            <w:tcBorders>
              <w:top w:val="nil"/>
              <w:left w:val="nil"/>
              <w:bottom w:val="nil"/>
              <w:right w:val="nil"/>
            </w:tcBorders>
            <w:shd w:val="clear" w:color="auto" w:fill="auto"/>
            <w:noWrap/>
            <w:vAlign w:val="bottom"/>
            <w:hideMark/>
          </w:tcPr>
          <w:p w14:paraId="180F386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Togo</w:t>
            </w:r>
          </w:p>
        </w:tc>
        <w:tc>
          <w:tcPr>
            <w:tcW w:w="3243" w:type="dxa"/>
            <w:tcBorders>
              <w:top w:val="nil"/>
              <w:left w:val="nil"/>
              <w:bottom w:val="nil"/>
              <w:right w:val="nil"/>
            </w:tcBorders>
            <w:shd w:val="clear" w:color="auto" w:fill="auto"/>
            <w:noWrap/>
            <w:vAlign w:val="bottom"/>
            <w:hideMark/>
          </w:tcPr>
          <w:p w14:paraId="1AF2EC7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1034 (855-1278)</w:t>
            </w:r>
          </w:p>
        </w:tc>
        <w:tc>
          <w:tcPr>
            <w:tcW w:w="3657" w:type="dxa"/>
            <w:tcBorders>
              <w:top w:val="nil"/>
              <w:left w:val="nil"/>
              <w:bottom w:val="nil"/>
              <w:right w:val="nil"/>
            </w:tcBorders>
            <w:shd w:val="clear" w:color="auto" w:fill="auto"/>
            <w:noWrap/>
            <w:vAlign w:val="bottom"/>
            <w:hideMark/>
          </w:tcPr>
          <w:p w14:paraId="746621B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6382 (5960-6820)</w:t>
            </w:r>
          </w:p>
        </w:tc>
      </w:tr>
      <w:tr w:rsidR="00201009" w:rsidRPr="00201009" w14:paraId="5344BF77" w14:textId="77777777" w:rsidTr="00201009">
        <w:trPr>
          <w:trHeight w:val="320"/>
        </w:trPr>
        <w:tc>
          <w:tcPr>
            <w:tcW w:w="3360" w:type="dxa"/>
            <w:tcBorders>
              <w:top w:val="nil"/>
              <w:left w:val="nil"/>
              <w:bottom w:val="nil"/>
              <w:right w:val="nil"/>
            </w:tcBorders>
            <w:shd w:val="clear" w:color="auto" w:fill="auto"/>
            <w:noWrap/>
            <w:vAlign w:val="bottom"/>
            <w:hideMark/>
          </w:tcPr>
          <w:p w14:paraId="5C71F51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Thailand</w:t>
            </w:r>
          </w:p>
        </w:tc>
        <w:tc>
          <w:tcPr>
            <w:tcW w:w="3243" w:type="dxa"/>
            <w:tcBorders>
              <w:top w:val="nil"/>
              <w:left w:val="nil"/>
              <w:bottom w:val="nil"/>
              <w:right w:val="nil"/>
            </w:tcBorders>
            <w:shd w:val="clear" w:color="auto" w:fill="auto"/>
            <w:noWrap/>
            <w:vAlign w:val="bottom"/>
            <w:hideMark/>
          </w:tcPr>
          <w:p w14:paraId="1AD58C5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51626 (46168-57709)</w:t>
            </w:r>
          </w:p>
        </w:tc>
        <w:tc>
          <w:tcPr>
            <w:tcW w:w="3657" w:type="dxa"/>
            <w:tcBorders>
              <w:top w:val="nil"/>
              <w:left w:val="nil"/>
              <w:bottom w:val="nil"/>
              <w:right w:val="nil"/>
            </w:tcBorders>
            <w:shd w:val="clear" w:color="auto" w:fill="auto"/>
            <w:noWrap/>
            <w:vAlign w:val="bottom"/>
            <w:hideMark/>
          </w:tcPr>
          <w:p w14:paraId="0D74C20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155665 (139029-172267)</w:t>
            </w:r>
          </w:p>
        </w:tc>
      </w:tr>
      <w:tr w:rsidR="00201009" w:rsidRPr="00201009" w14:paraId="667A03F6" w14:textId="77777777" w:rsidTr="00201009">
        <w:trPr>
          <w:trHeight w:val="320"/>
        </w:trPr>
        <w:tc>
          <w:tcPr>
            <w:tcW w:w="3360" w:type="dxa"/>
            <w:tcBorders>
              <w:top w:val="nil"/>
              <w:left w:val="nil"/>
              <w:bottom w:val="nil"/>
              <w:right w:val="nil"/>
            </w:tcBorders>
            <w:shd w:val="clear" w:color="auto" w:fill="auto"/>
            <w:noWrap/>
            <w:vAlign w:val="bottom"/>
            <w:hideMark/>
          </w:tcPr>
          <w:p w14:paraId="0F721D2A"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Tajikistan</w:t>
            </w:r>
          </w:p>
        </w:tc>
        <w:tc>
          <w:tcPr>
            <w:tcW w:w="3243" w:type="dxa"/>
            <w:tcBorders>
              <w:top w:val="nil"/>
              <w:left w:val="nil"/>
              <w:bottom w:val="nil"/>
              <w:right w:val="nil"/>
            </w:tcBorders>
            <w:shd w:val="clear" w:color="auto" w:fill="auto"/>
            <w:noWrap/>
            <w:vAlign w:val="bottom"/>
            <w:hideMark/>
          </w:tcPr>
          <w:p w14:paraId="27D57B1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3671 (3390-3880)</w:t>
            </w:r>
          </w:p>
        </w:tc>
        <w:tc>
          <w:tcPr>
            <w:tcW w:w="3657" w:type="dxa"/>
            <w:tcBorders>
              <w:top w:val="nil"/>
              <w:left w:val="nil"/>
              <w:bottom w:val="nil"/>
              <w:right w:val="nil"/>
            </w:tcBorders>
            <w:shd w:val="clear" w:color="auto" w:fill="auto"/>
            <w:noWrap/>
            <w:vAlign w:val="bottom"/>
            <w:hideMark/>
          </w:tcPr>
          <w:p w14:paraId="43DF3ED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18902 (17541-19968)</w:t>
            </w:r>
          </w:p>
        </w:tc>
      </w:tr>
      <w:tr w:rsidR="00201009" w:rsidRPr="00201009" w14:paraId="21F4EF3F" w14:textId="77777777" w:rsidTr="00201009">
        <w:trPr>
          <w:trHeight w:val="320"/>
        </w:trPr>
        <w:tc>
          <w:tcPr>
            <w:tcW w:w="3360" w:type="dxa"/>
            <w:tcBorders>
              <w:top w:val="nil"/>
              <w:left w:val="nil"/>
              <w:bottom w:val="nil"/>
              <w:right w:val="nil"/>
            </w:tcBorders>
            <w:shd w:val="clear" w:color="auto" w:fill="auto"/>
            <w:noWrap/>
            <w:vAlign w:val="bottom"/>
            <w:hideMark/>
          </w:tcPr>
          <w:p w14:paraId="71F6D000"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Turkmenistan</w:t>
            </w:r>
          </w:p>
        </w:tc>
        <w:tc>
          <w:tcPr>
            <w:tcW w:w="3243" w:type="dxa"/>
            <w:tcBorders>
              <w:top w:val="nil"/>
              <w:left w:val="nil"/>
              <w:bottom w:val="nil"/>
              <w:right w:val="nil"/>
            </w:tcBorders>
            <w:shd w:val="clear" w:color="auto" w:fill="auto"/>
            <w:noWrap/>
            <w:vAlign w:val="bottom"/>
            <w:hideMark/>
          </w:tcPr>
          <w:p w14:paraId="249695D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2771 (2606-2908)</w:t>
            </w:r>
          </w:p>
        </w:tc>
        <w:tc>
          <w:tcPr>
            <w:tcW w:w="3657" w:type="dxa"/>
            <w:tcBorders>
              <w:top w:val="nil"/>
              <w:left w:val="nil"/>
              <w:bottom w:val="nil"/>
              <w:right w:val="nil"/>
            </w:tcBorders>
            <w:shd w:val="clear" w:color="auto" w:fill="auto"/>
            <w:noWrap/>
            <w:vAlign w:val="bottom"/>
            <w:hideMark/>
          </w:tcPr>
          <w:p w14:paraId="3FFE830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9290 (8555-9889)</w:t>
            </w:r>
          </w:p>
        </w:tc>
      </w:tr>
      <w:tr w:rsidR="00201009" w:rsidRPr="00201009" w14:paraId="0E962EB9" w14:textId="77777777" w:rsidTr="00201009">
        <w:trPr>
          <w:trHeight w:val="320"/>
        </w:trPr>
        <w:tc>
          <w:tcPr>
            <w:tcW w:w="3360" w:type="dxa"/>
            <w:tcBorders>
              <w:top w:val="nil"/>
              <w:left w:val="nil"/>
              <w:bottom w:val="nil"/>
              <w:right w:val="nil"/>
            </w:tcBorders>
            <w:shd w:val="clear" w:color="auto" w:fill="auto"/>
            <w:noWrap/>
            <w:vAlign w:val="bottom"/>
            <w:hideMark/>
          </w:tcPr>
          <w:p w14:paraId="4C8AFF9B"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Timor-Leste</w:t>
            </w:r>
          </w:p>
        </w:tc>
        <w:tc>
          <w:tcPr>
            <w:tcW w:w="3243" w:type="dxa"/>
            <w:tcBorders>
              <w:top w:val="nil"/>
              <w:left w:val="nil"/>
              <w:bottom w:val="nil"/>
              <w:right w:val="nil"/>
            </w:tcBorders>
            <w:shd w:val="clear" w:color="auto" w:fill="auto"/>
            <w:noWrap/>
            <w:vAlign w:val="bottom"/>
            <w:hideMark/>
          </w:tcPr>
          <w:p w14:paraId="0B7CAE3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363 (335-398)</w:t>
            </w:r>
          </w:p>
        </w:tc>
        <w:tc>
          <w:tcPr>
            <w:tcW w:w="3657" w:type="dxa"/>
            <w:tcBorders>
              <w:top w:val="nil"/>
              <w:left w:val="nil"/>
              <w:bottom w:val="nil"/>
              <w:right w:val="nil"/>
            </w:tcBorders>
            <w:shd w:val="clear" w:color="auto" w:fill="auto"/>
            <w:noWrap/>
            <w:vAlign w:val="bottom"/>
            <w:hideMark/>
          </w:tcPr>
          <w:p w14:paraId="4934EDDE"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1803 (1668-1946)</w:t>
            </w:r>
          </w:p>
        </w:tc>
      </w:tr>
      <w:tr w:rsidR="00201009" w:rsidRPr="00201009" w14:paraId="57E87893" w14:textId="77777777" w:rsidTr="00201009">
        <w:trPr>
          <w:trHeight w:val="320"/>
        </w:trPr>
        <w:tc>
          <w:tcPr>
            <w:tcW w:w="3360" w:type="dxa"/>
            <w:tcBorders>
              <w:top w:val="nil"/>
              <w:left w:val="nil"/>
              <w:bottom w:val="nil"/>
              <w:right w:val="nil"/>
            </w:tcBorders>
            <w:shd w:val="clear" w:color="auto" w:fill="auto"/>
            <w:noWrap/>
            <w:vAlign w:val="bottom"/>
            <w:hideMark/>
          </w:tcPr>
          <w:p w14:paraId="328B373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Tonga</w:t>
            </w:r>
          </w:p>
        </w:tc>
        <w:tc>
          <w:tcPr>
            <w:tcW w:w="3243" w:type="dxa"/>
            <w:tcBorders>
              <w:top w:val="nil"/>
              <w:left w:val="nil"/>
              <w:bottom w:val="nil"/>
              <w:right w:val="nil"/>
            </w:tcBorders>
            <w:shd w:val="clear" w:color="auto" w:fill="auto"/>
            <w:noWrap/>
            <w:vAlign w:val="bottom"/>
            <w:hideMark/>
          </w:tcPr>
          <w:p w14:paraId="21D201D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156 (140-172)</w:t>
            </w:r>
          </w:p>
        </w:tc>
        <w:tc>
          <w:tcPr>
            <w:tcW w:w="3657" w:type="dxa"/>
            <w:tcBorders>
              <w:top w:val="nil"/>
              <w:left w:val="nil"/>
              <w:bottom w:val="nil"/>
              <w:right w:val="nil"/>
            </w:tcBorders>
            <w:shd w:val="clear" w:color="auto" w:fill="auto"/>
            <w:noWrap/>
            <w:vAlign w:val="bottom"/>
            <w:hideMark/>
          </w:tcPr>
          <w:p w14:paraId="109C515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319 (288-348)</w:t>
            </w:r>
          </w:p>
        </w:tc>
      </w:tr>
      <w:tr w:rsidR="00201009" w:rsidRPr="00201009" w14:paraId="24551BB2" w14:textId="77777777" w:rsidTr="00201009">
        <w:trPr>
          <w:trHeight w:val="320"/>
        </w:trPr>
        <w:tc>
          <w:tcPr>
            <w:tcW w:w="3360" w:type="dxa"/>
            <w:tcBorders>
              <w:top w:val="nil"/>
              <w:left w:val="nil"/>
              <w:bottom w:val="nil"/>
              <w:right w:val="nil"/>
            </w:tcBorders>
            <w:shd w:val="clear" w:color="auto" w:fill="auto"/>
            <w:noWrap/>
            <w:vAlign w:val="bottom"/>
            <w:hideMark/>
          </w:tcPr>
          <w:p w14:paraId="0C668BAD"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Trinidad and Tobago</w:t>
            </w:r>
          </w:p>
        </w:tc>
        <w:tc>
          <w:tcPr>
            <w:tcW w:w="3243" w:type="dxa"/>
            <w:tcBorders>
              <w:top w:val="nil"/>
              <w:left w:val="nil"/>
              <w:bottom w:val="nil"/>
              <w:right w:val="nil"/>
            </w:tcBorders>
            <w:shd w:val="clear" w:color="auto" w:fill="auto"/>
            <w:noWrap/>
            <w:vAlign w:val="bottom"/>
            <w:hideMark/>
          </w:tcPr>
          <w:p w14:paraId="5509316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3615 (3353-3907)</w:t>
            </w:r>
          </w:p>
        </w:tc>
        <w:tc>
          <w:tcPr>
            <w:tcW w:w="3657" w:type="dxa"/>
            <w:tcBorders>
              <w:top w:val="nil"/>
              <w:left w:val="nil"/>
              <w:bottom w:val="nil"/>
              <w:right w:val="nil"/>
            </w:tcBorders>
            <w:shd w:val="clear" w:color="auto" w:fill="auto"/>
            <w:noWrap/>
            <w:vAlign w:val="bottom"/>
            <w:hideMark/>
          </w:tcPr>
          <w:p w14:paraId="5CB845A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7717 (7114-8387)</w:t>
            </w:r>
          </w:p>
        </w:tc>
      </w:tr>
      <w:tr w:rsidR="00201009" w:rsidRPr="00201009" w14:paraId="2BD26C94" w14:textId="77777777" w:rsidTr="00201009">
        <w:trPr>
          <w:trHeight w:val="320"/>
        </w:trPr>
        <w:tc>
          <w:tcPr>
            <w:tcW w:w="3360" w:type="dxa"/>
            <w:tcBorders>
              <w:top w:val="nil"/>
              <w:left w:val="nil"/>
              <w:bottom w:val="nil"/>
              <w:right w:val="nil"/>
            </w:tcBorders>
            <w:shd w:val="clear" w:color="auto" w:fill="auto"/>
            <w:noWrap/>
            <w:vAlign w:val="bottom"/>
            <w:hideMark/>
          </w:tcPr>
          <w:p w14:paraId="7014311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Tunisia</w:t>
            </w:r>
          </w:p>
        </w:tc>
        <w:tc>
          <w:tcPr>
            <w:tcW w:w="3243" w:type="dxa"/>
            <w:tcBorders>
              <w:top w:val="nil"/>
              <w:left w:val="nil"/>
              <w:bottom w:val="nil"/>
              <w:right w:val="nil"/>
            </w:tcBorders>
            <w:shd w:val="clear" w:color="auto" w:fill="auto"/>
            <w:noWrap/>
            <w:vAlign w:val="bottom"/>
            <w:hideMark/>
          </w:tcPr>
          <w:p w14:paraId="51AC066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8703 (8028-9516)</w:t>
            </w:r>
          </w:p>
        </w:tc>
        <w:tc>
          <w:tcPr>
            <w:tcW w:w="3657" w:type="dxa"/>
            <w:tcBorders>
              <w:top w:val="nil"/>
              <w:left w:val="nil"/>
              <w:bottom w:val="nil"/>
              <w:right w:val="nil"/>
            </w:tcBorders>
            <w:shd w:val="clear" w:color="auto" w:fill="auto"/>
            <w:noWrap/>
            <w:vAlign w:val="bottom"/>
            <w:hideMark/>
          </w:tcPr>
          <w:p w14:paraId="4F7DE54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36229 (33463-39417)</w:t>
            </w:r>
          </w:p>
        </w:tc>
      </w:tr>
      <w:tr w:rsidR="00201009" w:rsidRPr="00201009" w14:paraId="3BBBB76F" w14:textId="77777777" w:rsidTr="00877369">
        <w:trPr>
          <w:trHeight w:val="320"/>
        </w:trPr>
        <w:tc>
          <w:tcPr>
            <w:tcW w:w="3360" w:type="dxa"/>
            <w:tcBorders>
              <w:top w:val="nil"/>
              <w:left w:val="nil"/>
              <w:right w:val="nil"/>
            </w:tcBorders>
            <w:shd w:val="clear" w:color="auto" w:fill="auto"/>
            <w:noWrap/>
            <w:vAlign w:val="bottom"/>
            <w:hideMark/>
          </w:tcPr>
          <w:p w14:paraId="429C26AF"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Turkey</w:t>
            </w:r>
          </w:p>
        </w:tc>
        <w:tc>
          <w:tcPr>
            <w:tcW w:w="3243" w:type="dxa"/>
            <w:tcBorders>
              <w:top w:val="nil"/>
              <w:left w:val="nil"/>
              <w:right w:val="nil"/>
            </w:tcBorders>
            <w:shd w:val="clear" w:color="auto" w:fill="auto"/>
            <w:noWrap/>
            <w:vAlign w:val="bottom"/>
            <w:hideMark/>
          </w:tcPr>
          <w:p w14:paraId="7B84D4E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54433 (51057-58348)</w:t>
            </w:r>
          </w:p>
        </w:tc>
        <w:tc>
          <w:tcPr>
            <w:tcW w:w="3657" w:type="dxa"/>
            <w:tcBorders>
              <w:top w:val="nil"/>
              <w:left w:val="nil"/>
              <w:right w:val="nil"/>
            </w:tcBorders>
            <w:shd w:val="clear" w:color="auto" w:fill="auto"/>
            <w:noWrap/>
            <w:vAlign w:val="bottom"/>
            <w:hideMark/>
          </w:tcPr>
          <w:p w14:paraId="31E866C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161032 (149561-175775)</w:t>
            </w:r>
          </w:p>
        </w:tc>
      </w:tr>
      <w:tr w:rsidR="00201009" w:rsidRPr="00201009" w14:paraId="031CA92D" w14:textId="77777777" w:rsidTr="00877369">
        <w:trPr>
          <w:trHeight w:val="320"/>
        </w:trPr>
        <w:tc>
          <w:tcPr>
            <w:tcW w:w="3360" w:type="dxa"/>
            <w:tcBorders>
              <w:top w:val="nil"/>
              <w:left w:val="nil"/>
              <w:bottom w:val="single" w:sz="4" w:space="0" w:color="auto"/>
              <w:right w:val="nil"/>
            </w:tcBorders>
            <w:shd w:val="clear" w:color="auto" w:fill="auto"/>
            <w:noWrap/>
            <w:vAlign w:val="bottom"/>
            <w:hideMark/>
          </w:tcPr>
          <w:p w14:paraId="2B7900AE"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Taiwan</w:t>
            </w:r>
          </w:p>
        </w:tc>
        <w:tc>
          <w:tcPr>
            <w:tcW w:w="3243" w:type="dxa"/>
            <w:tcBorders>
              <w:top w:val="nil"/>
              <w:left w:val="nil"/>
              <w:bottom w:val="single" w:sz="4" w:space="0" w:color="auto"/>
              <w:right w:val="nil"/>
            </w:tcBorders>
            <w:shd w:val="clear" w:color="auto" w:fill="auto"/>
            <w:noWrap/>
            <w:vAlign w:val="bottom"/>
            <w:hideMark/>
          </w:tcPr>
          <w:p w14:paraId="5C1BE781"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28827 (26875-30537)</w:t>
            </w:r>
          </w:p>
        </w:tc>
        <w:tc>
          <w:tcPr>
            <w:tcW w:w="3657" w:type="dxa"/>
            <w:tcBorders>
              <w:top w:val="nil"/>
              <w:left w:val="nil"/>
              <w:bottom w:val="single" w:sz="4" w:space="0" w:color="auto"/>
              <w:right w:val="nil"/>
            </w:tcBorders>
            <w:shd w:val="clear" w:color="auto" w:fill="auto"/>
            <w:noWrap/>
            <w:vAlign w:val="bottom"/>
            <w:hideMark/>
          </w:tcPr>
          <w:p w14:paraId="358D26F7"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62718 (58850-66947)</w:t>
            </w:r>
          </w:p>
        </w:tc>
      </w:tr>
      <w:tr w:rsidR="00201009" w:rsidRPr="00201009" w14:paraId="4E5BAB62" w14:textId="77777777" w:rsidTr="00877369">
        <w:trPr>
          <w:trHeight w:val="320"/>
        </w:trPr>
        <w:tc>
          <w:tcPr>
            <w:tcW w:w="3360" w:type="dxa"/>
            <w:tcBorders>
              <w:top w:val="single" w:sz="4" w:space="0" w:color="auto"/>
              <w:left w:val="nil"/>
              <w:bottom w:val="nil"/>
              <w:right w:val="nil"/>
            </w:tcBorders>
            <w:shd w:val="clear" w:color="auto" w:fill="auto"/>
            <w:noWrap/>
            <w:vAlign w:val="bottom"/>
            <w:hideMark/>
          </w:tcPr>
          <w:p w14:paraId="7D92D5D9"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Tanzania</w:t>
            </w:r>
          </w:p>
        </w:tc>
        <w:tc>
          <w:tcPr>
            <w:tcW w:w="3243" w:type="dxa"/>
            <w:tcBorders>
              <w:top w:val="single" w:sz="4" w:space="0" w:color="auto"/>
              <w:left w:val="nil"/>
              <w:bottom w:val="nil"/>
              <w:right w:val="nil"/>
            </w:tcBorders>
            <w:shd w:val="clear" w:color="auto" w:fill="auto"/>
            <w:noWrap/>
            <w:vAlign w:val="bottom"/>
            <w:hideMark/>
          </w:tcPr>
          <w:p w14:paraId="0522D003"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7102 (6448-7823)</w:t>
            </w:r>
          </w:p>
        </w:tc>
        <w:tc>
          <w:tcPr>
            <w:tcW w:w="3657" w:type="dxa"/>
            <w:tcBorders>
              <w:top w:val="single" w:sz="4" w:space="0" w:color="auto"/>
              <w:left w:val="nil"/>
              <w:bottom w:val="nil"/>
              <w:right w:val="nil"/>
            </w:tcBorders>
            <w:shd w:val="clear" w:color="auto" w:fill="auto"/>
            <w:noWrap/>
            <w:vAlign w:val="bottom"/>
            <w:hideMark/>
          </w:tcPr>
          <w:p w14:paraId="2392B5F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33354 (30816-36403)</w:t>
            </w:r>
          </w:p>
        </w:tc>
      </w:tr>
      <w:tr w:rsidR="00201009" w:rsidRPr="00201009" w14:paraId="2E9D5DFE" w14:textId="77777777" w:rsidTr="00201009">
        <w:trPr>
          <w:trHeight w:val="320"/>
        </w:trPr>
        <w:tc>
          <w:tcPr>
            <w:tcW w:w="3360" w:type="dxa"/>
            <w:tcBorders>
              <w:top w:val="nil"/>
              <w:left w:val="nil"/>
              <w:bottom w:val="nil"/>
              <w:right w:val="nil"/>
            </w:tcBorders>
            <w:shd w:val="clear" w:color="auto" w:fill="auto"/>
            <w:noWrap/>
            <w:vAlign w:val="bottom"/>
            <w:hideMark/>
          </w:tcPr>
          <w:p w14:paraId="2DCAA299"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Uganda</w:t>
            </w:r>
          </w:p>
        </w:tc>
        <w:tc>
          <w:tcPr>
            <w:tcW w:w="3243" w:type="dxa"/>
            <w:tcBorders>
              <w:top w:val="nil"/>
              <w:left w:val="nil"/>
              <w:bottom w:val="nil"/>
              <w:right w:val="nil"/>
            </w:tcBorders>
            <w:shd w:val="clear" w:color="auto" w:fill="auto"/>
            <w:noWrap/>
            <w:vAlign w:val="bottom"/>
            <w:hideMark/>
          </w:tcPr>
          <w:p w14:paraId="51CC92CF"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6090 (5574-6624)</w:t>
            </w:r>
          </w:p>
        </w:tc>
        <w:tc>
          <w:tcPr>
            <w:tcW w:w="3657" w:type="dxa"/>
            <w:tcBorders>
              <w:top w:val="nil"/>
              <w:left w:val="nil"/>
              <w:bottom w:val="nil"/>
              <w:right w:val="nil"/>
            </w:tcBorders>
            <w:shd w:val="clear" w:color="auto" w:fill="auto"/>
            <w:noWrap/>
            <w:vAlign w:val="bottom"/>
            <w:hideMark/>
          </w:tcPr>
          <w:p w14:paraId="3028F72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29059 (26524-32069)</w:t>
            </w:r>
          </w:p>
        </w:tc>
      </w:tr>
      <w:tr w:rsidR="00201009" w:rsidRPr="00201009" w14:paraId="18442DAD" w14:textId="77777777" w:rsidTr="00201009">
        <w:trPr>
          <w:trHeight w:val="320"/>
        </w:trPr>
        <w:tc>
          <w:tcPr>
            <w:tcW w:w="3360" w:type="dxa"/>
            <w:tcBorders>
              <w:top w:val="nil"/>
              <w:left w:val="nil"/>
              <w:bottom w:val="nil"/>
              <w:right w:val="nil"/>
            </w:tcBorders>
            <w:shd w:val="clear" w:color="auto" w:fill="auto"/>
            <w:noWrap/>
            <w:vAlign w:val="bottom"/>
            <w:hideMark/>
          </w:tcPr>
          <w:p w14:paraId="662BAB2B"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Ukraine</w:t>
            </w:r>
          </w:p>
        </w:tc>
        <w:tc>
          <w:tcPr>
            <w:tcW w:w="3243" w:type="dxa"/>
            <w:tcBorders>
              <w:top w:val="nil"/>
              <w:left w:val="nil"/>
              <w:bottom w:val="nil"/>
              <w:right w:val="nil"/>
            </w:tcBorders>
            <w:shd w:val="clear" w:color="auto" w:fill="auto"/>
            <w:noWrap/>
            <w:vAlign w:val="bottom"/>
            <w:hideMark/>
          </w:tcPr>
          <w:p w14:paraId="34527EE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59540 (54094-63934)</w:t>
            </w:r>
          </w:p>
        </w:tc>
        <w:tc>
          <w:tcPr>
            <w:tcW w:w="3657" w:type="dxa"/>
            <w:tcBorders>
              <w:top w:val="nil"/>
              <w:left w:val="nil"/>
              <w:bottom w:val="nil"/>
              <w:right w:val="nil"/>
            </w:tcBorders>
            <w:shd w:val="clear" w:color="auto" w:fill="auto"/>
            <w:noWrap/>
            <w:vAlign w:val="bottom"/>
            <w:hideMark/>
          </w:tcPr>
          <w:p w14:paraId="5BDBBF3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67526 (60386-73452)</w:t>
            </w:r>
          </w:p>
        </w:tc>
      </w:tr>
      <w:tr w:rsidR="00201009" w:rsidRPr="00201009" w14:paraId="56CE37EF" w14:textId="77777777" w:rsidTr="00201009">
        <w:trPr>
          <w:trHeight w:val="320"/>
        </w:trPr>
        <w:tc>
          <w:tcPr>
            <w:tcW w:w="3360" w:type="dxa"/>
            <w:tcBorders>
              <w:top w:val="nil"/>
              <w:left w:val="nil"/>
              <w:bottom w:val="nil"/>
              <w:right w:val="nil"/>
            </w:tcBorders>
            <w:shd w:val="clear" w:color="auto" w:fill="auto"/>
            <w:noWrap/>
            <w:vAlign w:val="bottom"/>
            <w:hideMark/>
          </w:tcPr>
          <w:p w14:paraId="0A99074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Uruguay</w:t>
            </w:r>
          </w:p>
        </w:tc>
        <w:tc>
          <w:tcPr>
            <w:tcW w:w="3243" w:type="dxa"/>
            <w:tcBorders>
              <w:top w:val="nil"/>
              <w:left w:val="nil"/>
              <w:bottom w:val="nil"/>
              <w:right w:val="nil"/>
            </w:tcBorders>
            <w:shd w:val="clear" w:color="auto" w:fill="auto"/>
            <w:noWrap/>
            <w:vAlign w:val="bottom"/>
            <w:hideMark/>
          </w:tcPr>
          <w:p w14:paraId="2BB85EC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2235 (2065-2412)</w:t>
            </w:r>
          </w:p>
        </w:tc>
        <w:tc>
          <w:tcPr>
            <w:tcW w:w="3657" w:type="dxa"/>
            <w:tcBorders>
              <w:top w:val="nil"/>
              <w:left w:val="nil"/>
              <w:bottom w:val="nil"/>
              <w:right w:val="nil"/>
            </w:tcBorders>
            <w:shd w:val="clear" w:color="auto" w:fill="auto"/>
            <w:noWrap/>
            <w:vAlign w:val="bottom"/>
            <w:hideMark/>
          </w:tcPr>
          <w:p w14:paraId="5B1885B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6362 (5881-6799)</w:t>
            </w:r>
          </w:p>
        </w:tc>
      </w:tr>
      <w:tr w:rsidR="00201009" w:rsidRPr="00201009" w14:paraId="6B50E1E9" w14:textId="77777777" w:rsidTr="00201009">
        <w:trPr>
          <w:trHeight w:val="320"/>
        </w:trPr>
        <w:tc>
          <w:tcPr>
            <w:tcW w:w="3360" w:type="dxa"/>
            <w:tcBorders>
              <w:top w:val="nil"/>
              <w:left w:val="nil"/>
              <w:bottom w:val="nil"/>
              <w:right w:val="nil"/>
            </w:tcBorders>
            <w:shd w:val="clear" w:color="auto" w:fill="auto"/>
            <w:noWrap/>
            <w:vAlign w:val="bottom"/>
            <w:hideMark/>
          </w:tcPr>
          <w:p w14:paraId="4044BB18"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United States</w:t>
            </w:r>
          </w:p>
        </w:tc>
        <w:tc>
          <w:tcPr>
            <w:tcW w:w="3243" w:type="dxa"/>
            <w:tcBorders>
              <w:top w:val="nil"/>
              <w:left w:val="nil"/>
              <w:bottom w:val="nil"/>
              <w:right w:val="nil"/>
            </w:tcBorders>
            <w:shd w:val="clear" w:color="auto" w:fill="auto"/>
            <w:noWrap/>
            <w:vAlign w:val="bottom"/>
            <w:hideMark/>
          </w:tcPr>
          <w:p w14:paraId="27CA577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498711 (474943-526015)</w:t>
            </w:r>
          </w:p>
        </w:tc>
        <w:tc>
          <w:tcPr>
            <w:tcW w:w="3657" w:type="dxa"/>
            <w:tcBorders>
              <w:top w:val="nil"/>
              <w:left w:val="nil"/>
              <w:bottom w:val="nil"/>
              <w:right w:val="nil"/>
            </w:tcBorders>
            <w:shd w:val="clear" w:color="auto" w:fill="auto"/>
            <w:noWrap/>
            <w:vAlign w:val="bottom"/>
            <w:hideMark/>
          </w:tcPr>
          <w:p w14:paraId="18896E1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1097946 (1043225-1169683)</w:t>
            </w:r>
          </w:p>
        </w:tc>
      </w:tr>
      <w:tr w:rsidR="00201009" w:rsidRPr="00201009" w14:paraId="277AD440" w14:textId="77777777" w:rsidTr="00201009">
        <w:trPr>
          <w:trHeight w:val="320"/>
        </w:trPr>
        <w:tc>
          <w:tcPr>
            <w:tcW w:w="3360" w:type="dxa"/>
            <w:tcBorders>
              <w:top w:val="nil"/>
              <w:left w:val="nil"/>
              <w:bottom w:val="nil"/>
              <w:right w:val="nil"/>
            </w:tcBorders>
            <w:shd w:val="clear" w:color="auto" w:fill="auto"/>
            <w:noWrap/>
            <w:vAlign w:val="bottom"/>
            <w:hideMark/>
          </w:tcPr>
          <w:p w14:paraId="18F79006"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Uzbekistan</w:t>
            </w:r>
          </w:p>
        </w:tc>
        <w:tc>
          <w:tcPr>
            <w:tcW w:w="3243" w:type="dxa"/>
            <w:tcBorders>
              <w:top w:val="nil"/>
              <w:left w:val="nil"/>
              <w:bottom w:val="nil"/>
              <w:right w:val="nil"/>
            </w:tcBorders>
            <w:shd w:val="clear" w:color="auto" w:fill="auto"/>
            <w:noWrap/>
            <w:vAlign w:val="bottom"/>
            <w:hideMark/>
          </w:tcPr>
          <w:p w14:paraId="6C5CEAB4"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12609 (11607-13587)</w:t>
            </w:r>
          </w:p>
        </w:tc>
        <w:tc>
          <w:tcPr>
            <w:tcW w:w="3657" w:type="dxa"/>
            <w:tcBorders>
              <w:top w:val="nil"/>
              <w:left w:val="nil"/>
              <w:bottom w:val="nil"/>
              <w:right w:val="nil"/>
            </w:tcBorders>
            <w:shd w:val="clear" w:color="auto" w:fill="auto"/>
            <w:noWrap/>
            <w:vAlign w:val="bottom"/>
            <w:hideMark/>
          </w:tcPr>
          <w:p w14:paraId="43A4E1E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73267 (68941-77128)</w:t>
            </w:r>
          </w:p>
        </w:tc>
      </w:tr>
      <w:tr w:rsidR="00201009" w:rsidRPr="00201009" w14:paraId="3E28DBD1" w14:textId="77777777" w:rsidTr="00201009">
        <w:trPr>
          <w:trHeight w:val="320"/>
        </w:trPr>
        <w:tc>
          <w:tcPr>
            <w:tcW w:w="3360" w:type="dxa"/>
            <w:tcBorders>
              <w:top w:val="nil"/>
              <w:left w:val="nil"/>
              <w:bottom w:val="nil"/>
              <w:right w:val="nil"/>
            </w:tcBorders>
            <w:shd w:val="clear" w:color="auto" w:fill="auto"/>
            <w:noWrap/>
            <w:vAlign w:val="bottom"/>
            <w:hideMark/>
          </w:tcPr>
          <w:p w14:paraId="2E2D6EB9"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Saint Vincent and the Grenadines</w:t>
            </w:r>
          </w:p>
        </w:tc>
        <w:tc>
          <w:tcPr>
            <w:tcW w:w="3243" w:type="dxa"/>
            <w:tcBorders>
              <w:top w:val="nil"/>
              <w:left w:val="nil"/>
              <w:bottom w:val="nil"/>
              <w:right w:val="nil"/>
            </w:tcBorders>
            <w:shd w:val="clear" w:color="auto" w:fill="auto"/>
            <w:noWrap/>
            <w:vAlign w:val="bottom"/>
            <w:hideMark/>
          </w:tcPr>
          <w:p w14:paraId="1FFD7006"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178 (162-197)</w:t>
            </w:r>
          </w:p>
        </w:tc>
        <w:tc>
          <w:tcPr>
            <w:tcW w:w="3657" w:type="dxa"/>
            <w:tcBorders>
              <w:top w:val="nil"/>
              <w:left w:val="nil"/>
              <w:bottom w:val="nil"/>
              <w:right w:val="nil"/>
            </w:tcBorders>
            <w:shd w:val="clear" w:color="auto" w:fill="auto"/>
            <w:noWrap/>
            <w:vAlign w:val="bottom"/>
            <w:hideMark/>
          </w:tcPr>
          <w:p w14:paraId="58BF4E3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566 (538-593)</w:t>
            </w:r>
          </w:p>
        </w:tc>
      </w:tr>
      <w:tr w:rsidR="00201009" w:rsidRPr="00201009" w14:paraId="791876D3" w14:textId="77777777" w:rsidTr="00201009">
        <w:trPr>
          <w:trHeight w:val="320"/>
        </w:trPr>
        <w:tc>
          <w:tcPr>
            <w:tcW w:w="3360" w:type="dxa"/>
            <w:tcBorders>
              <w:top w:val="nil"/>
              <w:left w:val="nil"/>
              <w:bottom w:val="nil"/>
              <w:right w:val="nil"/>
            </w:tcBorders>
            <w:shd w:val="clear" w:color="auto" w:fill="auto"/>
            <w:noWrap/>
            <w:vAlign w:val="bottom"/>
            <w:hideMark/>
          </w:tcPr>
          <w:p w14:paraId="4085A51C"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Venezuela</w:t>
            </w:r>
          </w:p>
        </w:tc>
        <w:tc>
          <w:tcPr>
            <w:tcW w:w="3243" w:type="dxa"/>
            <w:tcBorders>
              <w:top w:val="nil"/>
              <w:left w:val="nil"/>
              <w:bottom w:val="nil"/>
              <w:right w:val="nil"/>
            </w:tcBorders>
            <w:shd w:val="clear" w:color="auto" w:fill="auto"/>
            <w:noWrap/>
            <w:vAlign w:val="bottom"/>
            <w:hideMark/>
          </w:tcPr>
          <w:p w14:paraId="621C084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26985 (24638-29633)</w:t>
            </w:r>
          </w:p>
        </w:tc>
        <w:tc>
          <w:tcPr>
            <w:tcW w:w="3657" w:type="dxa"/>
            <w:tcBorders>
              <w:top w:val="nil"/>
              <w:left w:val="nil"/>
              <w:bottom w:val="nil"/>
              <w:right w:val="nil"/>
            </w:tcBorders>
            <w:shd w:val="clear" w:color="auto" w:fill="auto"/>
            <w:noWrap/>
            <w:vAlign w:val="bottom"/>
            <w:hideMark/>
          </w:tcPr>
          <w:p w14:paraId="68755A5C"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80707 (73503-87825)</w:t>
            </w:r>
          </w:p>
        </w:tc>
      </w:tr>
      <w:tr w:rsidR="00201009" w:rsidRPr="00201009" w14:paraId="4F65987D" w14:textId="77777777" w:rsidTr="00201009">
        <w:trPr>
          <w:trHeight w:val="320"/>
        </w:trPr>
        <w:tc>
          <w:tcPr>
            <w:tcW w:w="3360" w:type="dxa"/>
            <w:tcBorders>
              <w:top w:val="nil"/>
              <w:left w:val="nil"/>
              <w:bottom w:val="nil"/>
              <w:right w:val="nil"/>
            </w:tcBorders>
            <w:shd w:val="clear" w:color="auto" w:fill="auto"/>
            <w:noWrap/>
            <w:vAlign w:val="bottom"/>
            <w:hideMark/>
          </w:tcPr>
          <w:p w14:paraId="3A938313"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Vietnam</w:t>
            </w:r>
          </w:p>
        </w:tc>
        <w:tc>
          <w:tcPr>
            <w:tcW w:w="3243" w:type="dxa"/>
            <w:tcBorders>
              <w:top w:val="nil"/>
              <w:left w:val="nil"/>
              <w:bottom w:val="nil"/>
              <w:right w:val="nil"/>
            </w:tcBorders>
            <w:shd w:val="clear" w:color="auto" w:fill="auto"/>
            <w:noWrap/>
            <w:vAlign w:val="bottom"/>
            <w:hideMark/>
          </w:tcPr>
          <w:p w14:paraId="481844A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43537 (39421-48308)</w:t>
            </w:r>
          </w:p>
        </w:tc>
        <w:tc>
          <w:tcPr>
            <w:tcW w:w="3657" w:type="dxa"/>
            <w:tcBorders>
              <w:top w:val="nil"/>
              <w:left w:val="nil"/>
              <w:bottom w:val="nil"/>
              <w:right w:val="nil"/>
            </w:tcBorders>
            <w:shd w:val="clear" w:color="auto" w:fill="auto"/>
            <w:noWrap/>
            <w:vAlign w:val="bottom"/>
            <w:hideMark/>
          </w:tcPr>
          <w:p w14:paraId="660E587D"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162048 (145473-178836)</w:t>
            </w:r>
          </w:p>
        </w:tc>
      </w:tr>
      <w:tr w:rsidR="00201009" w:rsidRPr="00201009" w14:paraId="784F914B" w14:textId="77777777" w:rsidTr="00201009">
        <w:trPr>
          <w:trHeight w:val="320"/>
        </w:trPr>
        <w:tc>
          <w:tcPr>
            <w:tcW w:w="3360" w:type="dxa"/>
            <w:tcBorders>
              <w:top w:val="nil"/>
              <w:left w:val="nil"/>
              <w:bottom w:val="nil"/>
              <w:right w:val="nil"/>
            </w:tcBorders>
            <w:shd w:val="clear" w:color="auto" w:fill="auto"/>
            <w:noWrap/>
            <w:vAlign w:val="bottom"/>
            <w:hideMark/>
          </w:tcPr>
          <w:p w14:paraId="0797CE87"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Vanuatu</w:t>
            </w:r>
          </w:p>
        </w:tc>
        <w:tc>
          <w:tcPr>
            <w:tcW w:w="3243" w:type="dxa"/>
            <w:tcBorders>
              <w:top w:val="nil"/>
              <w:left w:val="nil"/>
              <w:bottom w:val="nil"/>
              <w:right w:val="nil"/>
            </w:tcBorders>
            <w:shd w:val="clear" w:color="auto" w:fill="auto"/>
            <w:noWrap/>
            <w:vAlign w:val="bottom"/>
            <w:hideMark/>
          </w:tcPr>
          <w:p w14:paraId="65DABFB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180 (166-195)</w:t>
            </w:r>
          </w:p>
        </w:tc>
        <w:tc>
          <w:tcPr>
            <w:tcW w:w="3657" w:type="dxa"/>
            <w:tcBorders>
              <w:top w:val="nil"/>
              <w:left w:val="nil"/>
              <w:bottom w:val="nil"/>
              <w:right w:val="nil"/>
            </w:tcBorders>
            <w:shd w:val="clear" w:color="auto" w:fill="auto"/>
            <w:noWrap/>
            <w:vAlign w:val="bottom"/>
            <w:hideMark/>
          </w:tcPr>
          <w:p w14:paraId="13F9FC4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712 (655-773)</w:t>
            </w:r>
          </w:p>
        </w:tc>
      </w:tr>
      <w:tr w:rsidR="00201009" w:rsidRPr="00201009" w14:paraId="2DC53F80" w14:textId="77777777" w:rsidTr="00201009">
        <w:trPr>
          <w:trHeight w:val="320"/>
        </w:trPr>
        <w:tc>
          <w:tcPr>
            <w:tcW w:w="3360" w:type="dxa"/>
            <w:tcBorders>
              <w:top w:val="nil"/>
              <w:left w:val="nil"/>
              <w:bottom w:val="nil"/>
              <w:right w:val="nil"/>
            </w:tcBorders>
            <w:shd w:val="clear" w:color="auto" w:fill="auto"/>
            <w:noWrap/>
            <w:vAlign w:val="bottom"/>
            <w:hideMark/>
          </w:tcPr>
          <w:p w14:paraId="1F85ED39"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Samoa</w:t>
            </w:r>
          </w:p>
        </w:tc>
        <w:tc>
          <w:tcPr>
            <w:tcW w:w="3243" w:type="dxa"/>
            <w:tcBorders>
              <w:top w:val="nil"/>
              <w:left w:val="nil"/>
              <w:bottom w:val="nil"/>
              <w:right w:val="nil"/>
            </w:tcBorders>
            <w:shd w:val="clear" w:color="auto" w:fill="auto"/>
            <w:noWrap/>
            <w:vAlign w:val="bottom"/>
            <w:hideMark/>
          </w:tcPr>
          <w:p w14:paraId="6FEA6AA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242 (214-268)</w:t>
            </w:r>
          </w:p>
        </w:tc>
        <w:tc>
          <w:tcPr>
            <w:tcW w:w="3657" w:type="dxa"/>
            <w:tcBorders>
              <w:top w:val="nil"/>
              <w:left w:val="nil"/>
              <w:bottom w:val="nil"/>
              <w:right w:val="nil"/>
            </w:tcBorders>
            <w:shd w:val="clear" w:color="auto" w:fill="auto"/>
            <w:noWrap/>
            <w:vAlign w:val="bottom"/>
            <w:hideMark/>
          </w:tcPr>
          <w:p w14:paraId="0F0AD620"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624 (579-677)</w:t>
            </w:r>
          </w:p>
        </w:tc>
      </w:tr>
      <w:tr w:rsidR="00201009" w:rsidRPr="00201009" w14:paraId="4E4BA9BC" w14:textId="77777777" w:rsidTr="00201009">
        <w:trPr>
          <w:trHeight w:val="320"/>
        </w:trPr>
        <w:tc>
          <w:tcPr>
            <w:tcW w:w="3360" w:type="dxa"/>
            <w:tcBorders>
              <w:top w:val="nil"/>
              <w:left w:val="nil"/>
              <w:bottom w:val="nil"/>
              <w:right w:val="nil"/>
            </w:tcBorders>
            <w:shd w:val="clear" w:color="auto" w:fill="auto"/>
            <w:noWrap/>
            <w:vAlign w:val="bottom"/>
            <w:hideMark/>
          </w:tcPr>
          <w:p w14:paraId="0321DBFC"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Yemen</w:t>
            </w:r>
          </w:p>
        </w:tc>
        <w:tc>
          <w:tcPr>
            <w:tcW w:w="3243" w:type="dxa"/>
            <w:tcBorders>
              <w:top w:val="nil"/>
              <w:left w:val="nil"/>
              <w:bottom w:val="nil"/>
              <w:right w:val="nil"/>
            </w:tcBorders>
            <w:shd w:val="clear" w:color="auto" w:fill="auto"/>
            <w:noWrap/>
            <w:vAlign w:val="bottom"/>
            <w:hideMark/>
          </w:tcPr>
          <w:p w14:paraId="4500F4C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7163 (6438-8062)</w:t>
            </w:r>
          </w:p>
        </w:tc>
        <w:tc>
          <w:tcPr>
            <w:tcW w:w="3657" w:type="dxa"/>
            <w:tcBorders>
              <w:top w:val="nil"/>
              <w:left w:val="nil"/>
              <w:bottom w:val="nil"/>
              <w:right w:val="nil"/>
            </w:tcBorders>
            <w:shd w:val="clear" w:color="auto" w:fill="auto"/>
            <w:noWrap/>
            <w:vAlign w:val="bottom"/>
            <w:hideMark/>
          </w:tcPr>
          <w:p w14:paraId="50BBC399"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36683 (33036-40291)</w:t>
            </w:r>
          </w:p>
        </w:tc>
      </w:tr>
      <w:tr w:rsidR="00201009" w:rsidRPr="00201009" w14:paraId="052D21AB" w14:textId="77777777" w:rsidTr="00201009">
        <w:trPr>
          <w:trHeight w:val="320"/>
        </w:trPr>
        <w:tc>
          <w:tcPr>
            <w:tcW w:w="3360" w:type="dxa"/>
            <w:tcBorders>
              <w:top w:val="nil"/>
              <w:left w:val="nil"/>
              <w:bottom w:val="nil"/>
              <w:right w:val="nil"/>
            </w:tcBorders>
            <w:shd w:val="clear" w:color="auto" w:fill="auto"/>
            <w:noWrap/>
            <w:vAlign w:val="bottom"/>
            <w:hideMark/>
          </w:tcPr>
          <w:p w14:paraId="47BB7361"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South Africa</w:t>
            </w:r>
          </w:p>
        </w:tc>
        <w:tc>
          <w:tcPr>
            <w:tcW w:w="3243" w:type="dxa"/>
            <w:tcBorders>
              <w:top w:val="nil"/>
              <w:left w:val="nil"/>
              <w:bottom w:val="nil"/>
              <w:right w:val="nil"/>
            </w:tcBorders>
            <w:shd w:val="clear" w:color="auto" w:fill="auto"/>
            <w:noWrap/>
            <w:vAlign w:val="bottom"/>
            <w:hideMark/>
          </w:tcPr>
          <w:p w14:paraId="7D46212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43674 (41676-45530)</w:t>
            </w:r>
          </w:p>
        </w:tc>
        <w:tc>
          <w:tcPr>
            <w:tcW w:w="3657" w:type="dxa"/>
            <w:tcBorders>
              <w:top w:val="nil"/>
              <w:left w:val="nil"/>
              <w:bottom w:val="nil"/>
              <w:right w:val="nil"/>
            </w:tcBorders>
            <w:shd w:val="clear" w:color="auto" w:fill="auto"/>
            <w:noWrap/>
            <w:vAlign w:val="bottom"/>
            <w:hideMark/>
          </w:tcPr>
          <w:p w14:paraId="06730255"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138982 (133100-144843)</w:t>
            </w:r>
          </w:p>
        </w:tc>
      </w:tr>
      <w:tr w:rsidR="00201009" w:rsidRPr="00201009" w14:paraId="063CE931" w14:textId="77777777" w:rsidTr="00201009">
        <w:trPr>
          <w:trHeight w:val="320"/>
        </w:trPr>
        <w:tc>
          <w:tcPr>
            <w:tcW w:w="3360" w:type="dxa"/>
            <w:tcBorders>
              <w:top w:val="nil"/>
              <w:left w:val="nil"/>
              <w:bottom w:val="nil"/>
              <w:right w:val="nil"/>
            </w:tcBorders>
            <w:shd w:val="clear" w:color="auto" w:fill="auto"/>
            <w:noWrap/>
            <w:vAlign w:val="bottom"/>
            <w:hideMark/>
          </w:tcPr>
          <w:p w14:paraId="2F7145BC"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Zambia</w:t>
            </w:r>
          </w:p>
        </w:tc>
        <w:tc>
          <w:tcPr>
            <w:tcW w:w="3243" w:type="dxa"/>
            <w:tcBorders>
              <w:top w:val="nil"/>
              <w:left w:val="nil"/>
              <w:bottom w:val="nil"/>
              <w:right w:val="nil"/>
            </w:tcBorders>
            <w:shd w:val="clear" w:color="auto" w:fill="auto"/>
            <w:noWrap/>
            <w:vAlign w:val="bottom"/>
            <w:hideMark/>
          </w:tcPr>
          <w:p w14:paraId="278D0202"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4636 (4239-5047)</w:t>
            </w:r>
          </w:p>
        </w:tc>
        <w:tc>
          <w:tcPr>
            <w:tcW w:w="3657" w:type="dxa"/>
            <w:tcBorders>
              <w:top w:val="nil"/>
              <w:left w:val="nil"/>
              <w:bottom w:val="nil"/>
              <w:right w:val="nil"/>
            </w:tcBorders>
            <w:shd w:val="clear" w:color="auto" w:fill="auto"/>
            <w:noWrap/>
            <w:vAlign w:val="bottom"/>
            <w:hideMark/>
          </w:tcPr>
          <w:p w14:paraId="6792CFDB"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12588 (11533-13992)</w:t>
            </w:r>
          </w:p>
        </w:tc>
      </w:tr>
      <w:tr w:rsidR="00201009" w:rsidRPr="00201009" w14:paraId="7FBA0F1A" w14:textId="77777777" w:rsidTr="00201009">
        <w:trPr>
          <w:trHeight w:val="320"/>
        </w:trPr>
        <w:tc>
          <w:tcPr>
            <w:tcW w:w="3360" w:type="dxa"/>
            <w:tcBorders>
              <w:top w:val="nil"/>
              <w:left w:val="nil"/>
              <w:bottom w:val="single" w:sz="4" w:space="0" w:color="auto"/>
              <w:right w:val="nil"/>
            </w:tcBorders>
            <w:shd w:val="clear" w:color="auto" w:fill="auto"/>
            <w:noWrap/>
            <w:vAlign w:val="bottom"/>
            <w:hideMark/>
          </w:tcPr>
          <w:p w14:paraId="69CAAE1A" w14:textId="77777777" w:rsidR="00201009" w:rsidRPr="00201009" w:rsidRDefault="00201009" w:rsidP="00201009">
            <w:pPr>
              <w:rPr>
                <w:rFonts w:ascii="Calibri" w:hAnsi="Calibri" w:cs="Calibri"/>
                <w:color w:val="000000"/>
                <w:sz w:val="20"/>
                <w:szCs w:val="20"/>
              </w:rPr>
            </w:pPr>
            <w:r w:rsidRPr="00201009">
              <w:rPr>
                <w:rFonts w:ascii="Calibri" w:hAnsi="Calibri" w:cs="Calibri"/>
                <w:color w:val="000000"/>
                <w:sz w:val="20"/>
                <w:szCs w:val="20"/>
              </w:rPr>
              <w:t>Zimbabwe</w:t>
            </w:r>
          </w:p>
        </w:tc>
        <w:tc>
          <w:tcPr>
            <w:tcW w:w="3243" w:type="dxa"/>
            <w:tcBorders>
              <w:top w:val="nil"/>
              <w:left w:val="nil"/>
              <w:bottom w:val="single" w:sz="4" w:space="0" w:color="auto"/>
              <w:right w:val="nil"/>
            </w:tcBorders>
            <w:shd w:val="clear" w:color="auto" w:fill="auto"/>
            <w:noWrap/>
            <w:vAlign w:val="bottom"/>
            <w:hideMark/>
          </w:tcPr>
          <w:p w14:paraId="1F860938"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5157 (4610-5838)</w:t>
            </w:r>
          </w:p>
        </w:tc>
        <w:tc>
          <w:tcPr>
            <w:tcW w:w="3657" w:type="dxa"/>
            <w:tcBorders>
              <w:top w:val="nil"/>
              <w:left w:val="nil"/>
              <w:bottom w:val="single" w:sz="4" w:space="0" w:color="auto"/>
              <w:right w:val="nil"/>
            </w:tcBorders>
            <w:shd w:val="clear" w:color="auto" w:fill="auto"/>
            <w:noWrap/>
            <w:vAlign w:val="bottom"/>
            <w:hideMark/>
          </w:tcPr>
          <w:p w14:paraId="741C60CA" w14:textId="77777777" w:rsidR="00201009" w:rsidRPr="00201009" w:rsidRDefault="00201009" w:rsidP="00201009">
            <w:pPr>
              <w:jc w:val="center"/>
              <w:rPr>
                <w:rFonts w:ascii="Calibri" w:hAnsi="Calibri" w:cs="Calibri"/>
                <w:color w:val="000000"/>
                <w:sz w:val="20"/>
                <w:szCs w:val="20"/>
              </w:rPr>
            </w:pPr>
            <w:r w:rsidRPr="00201009">
              <w:rPr>
                <w:rFonts w:ascii="Calibri" w:hAnsi="Calibri" w:cs="Calibri"/>
                <w:color w:val="000000"/>
                <w:sz w:val="20"/>
                <w:szCs w:val="20"/>
              </w:rPr>
              <w:t>17893 (16071-19764)</w:t>
            </w:r>
          </w:p>
        </w:tc>
      </w:tr>
    </w:tbl>
    <w:p w14:paraId="364A0516" w14:textId="77777777" w:rsidR="00201009" w:rsidRDefault="00201009" w:rsidP="00201009">
      <w:pPr>
        <w:rPr>
          <w:sz w:val="20"/>
          <w:szCs w:val="20"/>
        </w:rPr>
      </w:pPr>
    </w:p>
    <w:p w14:paraId="2545D80B" w14:textId="22983A9B" w:rsidR="009D1017" w:rsidRPr="009D1017" w:rsidRDefault="009D1017" w:rsidP="009D1017">
      <w:pPr>
        <w:tabs>
          <w:tab w:val="left" w:pos="3740"/>
        </w:tabs>
        <w:rPr>
          <w:rFonts w:ascii="Calibri" w:hAnsi="Calibri" w:cs="Calibri"/>
          <w:sz w:val="22"/>
          <w:szCs w:val="22"/>
        </w:rPr>
        <w:sectPr w:rsidR="009D1017" w:rsidRPr="009D1017" w:rsidSect="009D1017">
          <w:pgSz w:w="12240" w:h="15840"/>
          <w:pgMar w:top="720" w:right="720" w:bottom="720" w:left="720" w:header="720" w:footer="720" w:gutter="0"/>
          <w:cols w:space="720"/>
          <w:docGrid w:linePitch="360"/>
        </w:sectPr>
      </w:pPr>
    </w:p>
    <w:tbl>
      <w:tblPr>
        <w:tblW w:w="11624" w:type="dxa"/>
        <w:tblInd w:w="-1126" w:type="dxa"/>
        <w:tblLook w:val="04A0" w:firstRow="1" w:lastRow="0" w:firstColumn="1" w:lastColumn="0" w:noHBand="0" w:noVBand="1"/>
      </w:tblPr>
      <w:tblGrid>
        <w:gridCol w:w="2524"/>
        <w:gridCol w:w="2180"/>
        <w:gridCol w:w="1660"/>
        <w:gridCol w:w="1660"/>
        <w:gridCol w:w="1800"/>
        <w:gridCol w:w="1800"/>
      </w:tblGrid>
      <w:tr w:rsidR="00B0760D" w:rsidRPr="00B0760D" w14:paraId="6C6F35EA" w14:textId="77777777" w:rsidTr="00B0760D">
        <w:trPr>
          <w:trHeight w:val="320"/>
          <w:tblHeader/>
        </w:trPr>
        <w:tc>
          <w:tcPr>
            <w:tcW w:w="11624" w:type="dxa"/>
            <w:gridSpan w:val="6"/>
            <w:tcBorders>
              <w:left w:val="nil"/>
              <w:bottom w:val="single" w:sz="4" w:space="0" w:color="000000"/>
              <w:right w:val="nil"/>
            </w:tcBorders>
            <w:shd w:val="clear" w:color="auto" w:fill="auto"/>
            <w:noWrap/>
          </w:tcPr>
          <w:p w14:paraId="1CCC80A0" w14:textId="4FBBA2FC" w:rsidR="00B0760D" w:rsidRPr="00B0760D" w:rsidRDefault="00B0760D" w:rsidP="00B0760D">
            <w:pPr>
              <w:ind w:left="720"/>
              <w:rPr>
                <w:rFonts w:ascii="Calibri" w:hAnsi="Calibri" w:cs="Calibri"/>
                <w:b/>
                <w:bCs/>
                <w:sz w:val="22"/>
                <w:szCs w:val="22"/>
              </w:rPr>
            </w:pPr>
            <w:r w:rsidRPr="00B0760D">
              <w:rPr>
                <w:rFonts w:ascii="Calibri" w:hAnsi="Calibri" w:cs="Calibri"/>
                <w:b/>
                <w:bCs/>
                <w:sz w:val="22"/>
                <w:szCs w:val="22"/>
              </w:rPr>
              <w:lastRenderedPageBreak/>
              <w:t>Table S1</w:t>
            </w:r>
            <w:r w:rsidR="006513AC">
              <w:rPr>
                <w:rFonts w:ascii="Calibri" w:hAnsi="Calibri" w:cs="Calibri"/>
                <w:b/>
                <w:bCs/>
                <w:sz w:val="22"/>
                <w:szCs w:val="22"/>
              </w:rPr>
              <w:t>3</w:t>
            </w:r>
            <w:r w:rsidRPr="00B0760D">
              <w:rPr>
                <w:rFonts w:ascii="Calibri" w:hAnsi="Calibri" w:cs="Calibri"/>
                <w:b/>
                <w:bCs/>
                <w:sz w:val="22"/>
                <w:szCs w:val="22"/>
              </w:rPr>
              <w:t>. Proportional and absolute burden per 1M population of T2D incidence attributable to suboptimal diet</w:t>
            </w:r>
            <w:r w:rsidR="00A90041">
              <w:rPr>
                <w:rFonts w:ascii="Calibri" w:hAnsi="Calibri" w:cs="Calibri"/>
                <w:b/>
                <w:bCs/>
                <w:sz w:val="22"/>
                <w:szCs w:val="22"/>
              </w:rPr>
              <w:t>*</w:t>
            </w:r>
            <w:r w:rsidRPr="00B0760D">
              <w:rPr>
                <w:rFonts w:ascii="Calibri" w:hAnsi="Calibri" w:cs="Calibri"/>
                <w:b/>
                <w:bCs/>
                <w:sz w:val="22"/>
                <w:szCs w:val="22"/>
              </w:rPr>
              <w:t xml:space="preserve"> and each individual dietary factor</w:t>
            </w:r>
            <w:r w:rsidR="003976DE" w:rsidRPr="00474BF1">
              <w:rPr>
                <w:rFonts w:ascii="Calibri" w:hAnsi="Calibri" w:cs="Calibri"/>
                <w:color w:val="333333"/>
                <w:sz w:val="20"/>
                <w:szCs w:val="20"/>
              </w:rPr>
              <w:t>†</w:t>
            </w:r>
            <w:r w:rsidRPr="00B0760D">
              <w:rPr>
                <w:rFonts w:ascii="Calibri" w:hAnsi="Calibri" w:cs="Calibri"/>
                <w:b/>
                <w:bCs/>
                <w:sz w:val="22"/>
                <w:szCs w:val="22"/>
              </w:rPr>
              <w:t xml:space="preserve"> at the national level in 1990 and 2018</w:t>
            </w:r>
          </w:p>
        </w:tc>
      </w:tr>
      <w:tr w:rsidR="00B0760D" w:rsidRPr="00B0760D" w14:paraId="51E1D803" w14:textId="77777777" w:rsidTr="00B0760D">
        <w:trPr>
          <w:trHeight w:val="320"/>
          <w:tblHeader/>
        </w:trPr>
        <w:tc>
          <w:tcPr>
            <w:tcW w:w="2524" w:type="dxa"/>
            <w:vMerge w:val="restart"/>
            <w:tcBorders>
              <w:top w:val="single" w:sz="4" w:space="0" w:color="auto"/>
              <w:left w:val="nil"/>
              <w:bottom w:val="single" w:sz="4" w:space="0" w:color="000000"/>
              <w:right w:val="nil"/>
            </w:tcBorders>
            <w:shd w:val="clear" w:color="auto" w:fill="auto"/>
            <w:noWrap/>
            <w:hideMark/>
          </w:tcPr>
          <w:p w14:paraId="4FFF71CC" w14:textId="77777777" w:rsidR="00B0760D" w:rsidRPr="00B0760D" w:rsidRDefault="00B0760D" w:rsidP="00B0760D">
            <w:pPr>
              <w:rPr>
                <w:rFonts w:ascii="Calibri" w:hAnsi="Calibri" w:cs="Calibri"/>
                <w:b/>
                <w:bCs/>
                <w:color w:val="000000"/>
                <w:sz w:val="18"/>
                <w:szCs w:val="18"/>
              </w:rPr>
            </w:pPr>
            <w:r w:rsidRPr="00B0760D">
              <w:rPr>
                <w:rFonts w:ascii="Calibri" w:hAnsi="Calibri" w:cs="Calibri"/>
                <w:b/>
                <w:bCs/>
                <w:color w:val="000000"/>
                <w:sz w:val="18"/>
                <w:szCs w:val="18"/>
              </w:rPr>
              <w:t>Country</w:t>
            </w:r>
          </w:p>
        </w:tc>
        <w:tc>
          <w:tcPr>
            <w:tcW w:w="2180" w:type="dxa"/>
            <w:vMerge w:val="restart"/>
            <w:tcBorders>
              <w:top w:val="single" w:sz="4" w:space="0" w:color="auto"/>
              <w:left w:val="nil"/>
              <w:bottom w:val="single" w:sz="4" w:space="0" w:color="000000"/>
              <w:right w:val="nil"/>
            </w:tcBorders>
            <w:shd w:val="clear" w:color="auto" w:fill="auto"/>
            <w:noWrap/>
            <w:hideMark/>
          </w:tcPr>
          <w:p w14:paraId="15BD6FF6" w14:textId="1A496912" w:rsidR="00B0760D" w:rsidRPr="00B0760D" w:rsidRDefault="00B0760D" w:rsidP="00B0760D">
            <w:pPr>
              <w:rPr>
                <w:rFonts w:ascii="Calibri" w:hAnsi="Calibri" w:cs="Calibri"/>
                <w:b/>
                <w:bCs/>
                <w:color w:val="000000"/>
                <w:sz w:val="18"/>
                <w:szCs w:val="18"/>
              </w:rPr>
            </w:pPr>
            <w:r w:rsidRPr="00B0760D">
              <w:rPr>
                <w:rFonts w:ascii="Calibri" w:hAnsi="Calibri" w:cs="Calibri"/>
                <w:b/>
                <w:bCs/>
                <w:color w:val="000000"/>
                <w:sz w:val="18"/>
                <w:szCs w:val="18"/>
              </w:rPr>
              <w:t xml:space="preserve">Dietary </w:t>
            </w:r>
            <w:r w:rsidR="00466302">
              <w:rPr>
                <w:rFonts w:ascii="Calibri" w:hAnsi="Calibri" w:cs="Calibri"/>
                <w:b/>
                <w:bCs/>
                <w:color w:val="000000"/>
                <w:sz w:val="18"/>
                <w:szCs w:val="18"/>
              </w:rPr>
              <w:t>f</w:t>
            </w:r>
            <w:r w:rsidRPr="00B0760D">
              <w:rPr>
                <w:rFonts w:ascii="Calibri" w:hAnsi="Calibri" w:cs="Calibri"/>
                <w:b/>
                <w:bCs/>
                <w:color w:val="000000"/>
                <w:sz w:val="18"/>
                <w:szCs w:val="18"/>
              </w:rPr>
              <w:t>actor</w:t>
            </w:r>
          </w:p>
        </w:tc>
        <w:tc>
          <w:tcPr>
            <w:tcW w:w="3320" w:type="dxa"/>
            <w:gridSpan w:val="2"/>
            <w:tcBorders>
              <w:top w:val="single" w:sz="4" w:space="0" w:color="auto"/>
              <w:left w:val="nil"/>
              <w:bottom w:val="single" w:sz="4" w:space="0" w:color="auto"/>
              <w:right w:val="nil"/>
            </w:tcBorders>
            <w:shd w:val="clear" w:color="auto" w:fill="auto"/>
            <w:noWrap/>
            <w:hideMark/>
          </w:tcPr>
          <w:p w14:paraId="1F7CE378" w14:textId="77777777" w:rsidR="00B0760D" w:rsidRPr="00B0760D" w:rsidRDefault="00B0760D" w:rsidP="00B0760D">
            <w:pPr>
              <w:jc w:val="center"/>
              <w:rPr>
                <w:rFonts w:ascii="Calibri" w:hAnsi="Calibri" w:cs="Calibri"/>
                <w:b/>
                <w:bCs/>
                <w:color w:val="000000"/>
                <w:sz w:val="18"/>
                <w:szCs w:val="18"/>
              </w:rPr>
            </w:pPr>
            <w:r w:rsidRPr="00B0760D">
              <w:rPr>
                <w:rFonts w:ascii="Calibri" w:hAnsi="Calibri" w:cs="Calibri"/>
                <w:b/>
                <w:bCs/>
                <w:color w:val="000000"/>
                <w:sz w:val="18"/>
                <w:szCs w:val="18"/>
              </w:rPr>
              <w:t>Proportional burden, %</w:t>
            </w:r>
          </w:p>
        </w:tc>
        <w:tc>
          <w:tcPr>
            <w:tcW w:w="3600" w:type="dxa"/>
            <w:gridSpan w:val="2"/>
            <w:tcBorders>
              <w:top w:val="single" w:sz="4" w:space="0" w:color="auto"/>
              <w:left w:val="nil"/>
              <w:bottom w:val="single" w:sz="4" w:space="0" w:color="auto"/>
              <w:right w:val="nil"/>
            </w:tcBorders>
            <w:shd w:val="clear" w:color="auto" w:fill="auto"/>
            <w:noWrap/>
            <w:hideMark/>
          </w:tcPr>
          <w:p w14:paraId="152F47CA" w14:textId="1D792A0A" w:rsidR="00B0760D" w:rsidRPr="00B0760D" w:rsidRDefault="00B0760D" w:rsidP="00B0760D">
            <w:pPr>
              <w:jc w:val="center"/>
              <w:rPr>
                <w:rFonts w:ascii="Calibri" w:hAnsi="Calibri" w:cs="Calibri"/>
                <w:b/>
                <w:bCs/>
                <w:color w:val="000000"/>
                <w:sz w:val="18"/>
                <w:szCs w:val="18"/>
              </w:rPr>
            </w:pPr>
            <w:r w:rsidRPr="00B0760D">
              <w:rPr>
                <w:rFonts w:ascii="Calibri" w:hAnsi="Calibri" w:cs="Calibri"/>
                <w:b/>
                <w:bCs/>
                <w:color w:val="000000"/>
                <w:sz w:val="18"/>
                <w:szCs w:val="18"/>
              </w:rPr>
              <w:t>Rate, per 1M population</w:t>
            </w:r>
            <w:r w:rsidR="003976DE" w:rsidRPr="00474BF1">
              <w:rPr>
                <w:rFonts w:ascii="Calibri" w:hAnsi="Calibri" w:cs="Calibri"/>
                <w:color w:val="333333"/>
                <w:sz w:val="20"/>
                <w:szCs w:val="20"/>
              </w:rPr>
              <w:t>‡</w:t>
            </w:r>
          </w:p>
        </w:tc>
      </w:tr>
      <w:tr w:rsidR="00B0760D" w:rsidRPr="00B0760D" w14:paraId="465ED6C4" w14:textId="77777777" w:rsidTr="00B0760D">
        <w:trPr>
          <w:trHeight w:val="320"/>
          <w:tblHeader/>
        </w:trPr>
        <w:tc>
          <w:tcPr>
            <w:tcW w:w="2524" w:type="dxa"/>
            <w:vMerge/>
            <w:tcBorders>
              <w:top w:val="single" w:sz="4" w:space="0" w:color="auto"/>
              <w:left w:val="nil"/>
              <w:bottom w:val="single" w:sz="4" w:space="0" w:color="000000"/>
              <w:right w:val="nil"/>
            </w:tcBorders>
            <w:hideMark/>
          </w:tcPr>
          <w:p w14:paraId="6028DDCE" w14:textId="77777777" w:rsidR="00B0760D" w:rsidRPr="00B0760D" w:rsidRDefault="00B0760D" w:rsidP="00B0760D">
            <w:pPr>
              <w:rPr>
                <w:rFonts w:ascii="Calibri" w:hAnsi="Calibri" w:cs="Calibri"/>
                <w:b/>
                <w:bCs/>
                <w:color w:val="000000"/>
                <w:sz w:val="18"/>
                <w:szCs w:val="18"/>
              </w:rPr>
            </w:pPr>
          </w:p>
        </w:tc>
        <w:tc>
          <w:tcPr>
            <w:tcW w:w="2180" w:type="dxa"/>
            <w:vMerge/>
            <w:tcBorders>
              <w:top w:val="single" w:sz="4" w:space="0" w:color="auto"/>
              <w:left w:val="nil"/>
              <w:bottom w:val="single" w:sz="4" w:space="0" w:color="000000"/>
              <w:right w:val="nil"/>
            </w:tcBorders>
            <w:hideMark/>
          </w:tcPr>
          <w:p w14:paraId="1AD20533" w14:textId="77777777" w:rsidR="00B0760D" w:rsidRPr="00B0760D" w:rsidRDefault="00B0760D" w:rsidP="00B0760D">
            <w:pPr>
              <w:rPr>
                <w:rFonts w:ascii="Calibri" w:hAnsi="Calibri" w:cs="Calibri"/>
                <w:b/>
                <w:bCs/>
                <w:color w:val="000000"/>
                <w:sz w:val="18"/>
                <w:szCs w:val="18"/>
              </w:rPr>
            </w:pPr>
          </w:p>
        </w:tc>
        <w:tc>
          <w:tcPr>
            <w:tcW w:w="1660" w:type="dxa"/>
            <w:tcBorders>
              <w:top w:val="nil"/>
              <w:left w:val="nil"/>
              <w:bottom w:val="single" w:sz="4" w:space="0" w:color="auto"/>
              <w:right w:val="nil"/>
            </w:tcBorders>
            <w:shd w:val="clear" w:color="auto" w:fill="auto"/>
            <w:noWrap/>
            <w:hideMark/>
          </w:tcPr>
          <w:p w14:paraId="061E3572" w14:textId="77777777" w:rsidR="00B0760D" w:rsidRPr="00B0760D" w:rsidRDefault="00B0760D" w:rsidP="00B0760D">
            <w:pPr>
              <w:jc w:val="center"/>
              <w:rPr>
                <w:rFonts w:ascii="Calibri" w:hAnsi="Calibri" w:cs="Calibri"/>
                <w:b/>
                <w:bCs/>
                <w:color w:val="000000"/>
                <w:sz w:val="18"/>
                <w:szCs w:val="18"/>
              </w:rPr>
            </w:pPr>
            <w:r w:rsidRPr="00B0760D">
              <w:rPr>
                <w:rFonts w:ascii="Calibri" w:hAnsi="Calibri" w:cs="Calibri"/>
                <w:b/>
                <w:bCs/>
                <w:color w:val="000000"/>
                <w:sz w:val="18"/>
                <w:szCs w:val="18"/>
              </w:rPr>
              <w:t>1990</w:t>
            </w:r>
          </w:p>
        </w:tc>
        <w:tc>
          <w:tcPr>
            <w:tcW w:w="1660" w:type="dxa"/>
            <w:tcBorders>
              <w:top w:val="nil"/>
              <w:left w:val="nil"/>
              <w:bottom w:val="single" w:sz="4" w:space="0" w:color="auto"/>
              <w:right w:val="nil"/>
            </w:tcBorders>
            <w:shd w:val="clear" w:color="auto" w:fill="auto"/>
            <w:noWrap/>
            <w:hideMark/>
          </w:tcPr>
          <w:p w14:paraId="4FF50791" w14:textId="77777777" w:rsidR="00B0760D" w:rsidRPr="00B0760D" w:rsidRDefault="00B0760D" w:rsidP="00B0760D">
            <w:pPr>
              <w:jc w:val="center"/>
              <w:rPr>
                <w:rFonts w:ascii="Calibri" w:hAnsi="Calibri" w:cs="Calibri"/>
                <w:b/>
                <w:bCs/>
                <w:color w:val="000000"/>
                <w:sz w:val="18"/>
                <w:szCs w:val="18"/>
              </w:rPr>
            </w:pPr>
            <w:r w:rsidRPr="00B0760D">
              <w:rPr>
                <w:rFonts w:ascii="Calibri" w:hAnsi="Calibri" w:cs="Calibri"/>
                <w:b/>
                <w:bCs/>
                <w:color w:val="000000"/>
                <w:sz w:val="18"/>
                <w:szCs w:val="18"/>
              </w:rPr>
              <w:t>2018</w:t>
            </w:r>
          </w:p>
        </w:tc>
        <w:tc>
          <w:tcPr>
            <w:tcW w:w="1800" w:type="dxa"/>
            <w:tcBorders>
              <w:top w:val="nil"/>
              <w:left w:val="nil"/>
              <w:bottom w:val="single" w:sz="4" w:space="0" w:color="auto"/>
              <w:right w:val="nil"/>
            </w:tcBorders>
            <w:shd w:val="clear" w:color="auto" w:fill="auto"/>
            <w:noWrap/>
            <w:hideMark/>
          </w:tcPr>
          <w:p w14:paraId="06302583" w14:textId="77777777" w:rsidR="00B0760D" w:rsidRPr="00B0760D" w:rsidRDefault="00B0760D" w:rsidP="00B0760D">
            <w:pPr>
              <w:jc w:val="center"/>
              <w:rPr>
                <w:rFonts w:ascii="Calibri" w:hAnsi="Calibri" w:cs="Calibri"/>
                <w:b/>
                <w:bCs/>
                <w:color w:val="000000"/>
                <w:sz w:val="18"/>
                <w:szCs w:val="18"/>
              </w:rPr>
            </w:pPr>
            <w:r w:rsidRPr="00B0760D">
              <w:rPr>
                <w:rFonts w:ascii="Calibri" w:hAnsi="Calibri" w:cs="Calibri"/>
                <w:b/>
                <w:bCs/>
                <w:color w:val="000000"/>
                <w:sz w:val="18"/>
                <w:szCs w:val="18"/>
              </w:rPr>
              <w:t>1990</w:t>
            </w:r>
          </w:p>
        </w:tc>
        <w:tc>
          <w:tcPr>
            <w:tcW w:w="1800" w:type="dxa"/>
            <w:tcBorders>
              <w:top w:val="nil"/>
              <w:left w:val="nil"/>
              <w:bottom w:val="single" w:sz="4" w:space="0" w:color="auto"/>
              <w:right w:val="nil"/>
            </w:tcBorders>
            <w:shd w:val="clear" w:color="auto" w:fill="auto"/>
            <w:noWrap/>
            <w:hideMark/>
          </w:tcPr>
          <w:p w14:paraId="001BD248" w14:textId="77777777" w:rsidR="00B0760D" w:rsidRPr="00B0760D" w:rsidRDefault="00B0760D" w:rsidP="00B0760D">
            <w:pPr>
              <w:jc w:val="center"/>
              <w:rPr>
                <w:rFonts w:ascii="Calibri" w:hAnsi="Calibri" w:cs="Calibri"/>
                <w:b/>
                <w:bCs/>
                <w:color w:val="000000"/>
                <w:sz w:val="18"/>
                <w:szCs w:val="18"/>
              </w:rPr>
            </w:pPr>
            <w:r w:rsidRPr="00B0760D">
              <w:rPr>
                <w:rFonts w:ascii="Calibri" w:hAnsi="Calibri" w:cs="Calibri"/>
                <w:b/>
                <w:bCs/>
                <w:color w:val="000000"/>
                <w:sz w:val="18"/>
                <w:szCs w:val="18"/>
              </w:rPr>
              <w:t>2018</w:t>
            </w:r>
          </w:p>
        </w:tc>
      </w:tr>
      <w:tr w:rsidR="00B0760D" w:rsidRPr="00B0760D" w14:paraId="2B1B6859" w14:textId="77777777" w:rsidTr="00B0760D">
        <w:trPr>
          <w:trHeight w:val="320"/>
        </w:trPr>
        <w:tc>
          <w:tcPr>
            <w:tcW w:w="2524" w:type="dxa"/>
            <w:tcBorders>
              <w:top w:val="nil"/>
              <w:left w:val="nil"/>
              <w:bottom w:val="nil"/>
              <w:right w:val="nil"/>
            </w:tcBorders>
            <w:shd w:val="clear" w:color="auto" w:fill="auto"/>
            <w:noWrap/>
            <w:vAlign w:val="bottom"/>
            <w:hideMark/>
          </w:tcPr>
          <w:p w14:paraId="3F6209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Afghanistan</w:t>
            </w:r>
          </w:p>
        </w:tc>
        <w:tc>
          <w:tcPr>
            <w:tcW w:w="2180" w:type="dxa"/>
            <w:tcBorders>
              <w:top w:val="nil"/>
              <w:left w:val="nil"/>
              <w:bottom w:val="nil"/>
              <w:right w:val="nil"/>
            </w:tcBorders>
            <w:shd w:val="clear" w:color="auto" w:fill="auto"/>
            <w:noWrap/>
            <w:vAlign w:val="bottom"/>
            <w:hideMark/>
          </w:tcPr>
          <w:p w14:paraId="2F0F81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0E2E1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62.8 (52.6-74.2)</w:t>
            </w:r>
          </w:p>
        </w:tc>
        <w:tc>
          <w:tcPr>
            <w:tcW w:w="1660" w:type="dxa"/>
            <w:tcBorders>
              <w:top w:val="nil"/>
              <w:left w:val="nil"/>
              <w:bottom w:val="nil"/>
              <w:right w:val="nil"/>
            </w:tcBorders>
            <w:shd w:val="clear" w:color="auto" w:fill="auto"/>
            <w:noWrap/>
            <w:vAlign w:val="bottom"/>
            <w:hideMark/>
          </w:tcPr>
          <w:p w14:paraId="1B00D3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59.8 (51.1-69.7)</w:t>
            </w:r>
          </w:p>
        </w:tc>
        <w:tc>
          <w:tcPr>
            <w:tcW w:w="1800" w:type="dxa"/>
            <w:tcBorders>
              <w:top w:val="nil"/>
              <w:left w:val="nil"/>
              <w:bottom w:val="nil"/>
              <w:right w:val="nil"/>
            </w:tcBorders>
            <w:shd w:val="clear" w:color="auto" w:fill="auto"/>
            <w:noWrap/>
            <w:vAlign w:val="bottom"/>
            <w:hideMark/>
          </w:tcPr>
          <w:p w14:paraId="09BEB0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2160 (1800-2551)</w:t>
            </w:r>
          </w:p>
        </w:tc>
        <w:tc>
          <w:tcPr>
            <w:tcW w:w="1800" w:type="dxa"/>
            <w:tcBorders>
              <w:top w:val="nil"/>
              <w:left w:val="nil"/>
              <w:bottom w:val="nil"/>
              <w:right w:val="nil"/>
            </w:tcBorders>
            <w:shd w:val="clear" w:color="auto" w:fill="auto"/>
            <w:noWrap/>
            <w:vAlign w:val="bottom"/>
            <w:hideMark/>
          </w:tcPr>
          <w:p w14:paraId="737358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3097 (2627-3625)</w:t>
            </w:r>
          </w:p>
        </w:tc>
      </w:tr>
      <w:tr w:rsidR="00B0760D" w:rsidRPr="00B0760D" w14:paraId="5A053AAC" w14:textId="77777777" w:rsidTr="00B0760D">
        <w:trPr>
          <w:trHeight w:val="320"/>
        </w:trPr>
        <w:tc>
          <w:tcPr>
            <w:tcW w:w="2524" w:type="dxa"/>
            <w:tcBorders>
              <w:top w:val="nil"/>
              <w:left w:val="nil"/>
              <w:bottom w:val="nil"/>
              <w:right w:val="nil"/>
            </w:tcBorders>
            <w:shd w:val="clear" w:color="auto" w:fill="auto"/>
            <w:noWrap/>
            <w:vAlign w:val="bottom"/>
            <w:hideMark/>
          </w:tcPr>
          <w:p w14:paraId="557EF06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D88F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BF6DE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(2-11.5)</w:t>
            </w:r>
          </w:p>
        </w:tc>
        <w:tc>
          <w:tcPr>
            <w:tcW w:w="1660" w:type="dxa"/>
            <w:tcBorders>
              <w:top w:val="nil"/>
              <w:left w:val="nil"/>
              <w:bottom w:val="nil"/>
              <w:right w:val="nil"/>
            </w:tcBorders>
            <w:shd w:val="clear" w:color="auto" w:fill="auto"/>
            <w:noWrap/>
            <w:vAlign w:val="bottom"/>
            <w:hideMark/>
          </w:tcPr>
          <w:p w14:paraId="78CDDF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(15.2-37.7)</w:t>
            </w:r>
          </w:p>
        </w:tc>
        <w:tc>
          <w:tcPr>
            <w:tcW w:w="1800" w:type="dxa"/>
            <w:tcBorders>
              <w:top w:val="nil"/>
              <w:left w:val="nil"/>
              <w:bottom w:val="nil"/>
              <w:right w:val="nil"/>
            </w:tcBorders>
            <w:shd w:val="clear" w:color="auto" w:fill="auto"/>
            <w:noWrap/>
            <w:vAlign w:val="bottom"/>
            <w:hideMark/>
          </w:tcPr>
          <w:p w14:paraId="0CFF37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 (69-394)</w:t>
            </w:r>
          </w:p>
        </w:tc>
        <w:tc>
          <w:tcPr>
            <w:tcW w:w="1800" w:type="dxa"/>
            <w:tcBorders>
              <w:top w:val="nil"/>
              <w:left w:val="nil"/>
              <w:bottom w:val="nil"/>
              <w:right w:val="nil"/>
            </w:tcBorders>
            <w:shd w:val="clear" w:color="auto" w:fill="auto"/>
            <w:noWrap/>
            <w:vAlign w:val="bottom"/>
            <w:hideMark/>
          </w:tcPr>
          <w:p w14:paraId="35FA2F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1429 (780-1962)</w:t>
            </w:r>
          </w:p>
        </w:tc>
      </w:tr>
      <w:tr w:rsidR="00B0760D" w:rsidRPr="00B0760D" w14:paraId="1E725D84" w14:textId="77777777" w:rsidTr="00B0760D">
        <w:trPr>
          <w:trHeight w:val="320"/>
        </w:trPr>
        <w:tc>
          <w:tcPr>
            <w:tcW w:w="2524" w:type="dxa"/>
            <w:tcBorders>
              <w:top w:val="nil"/>
              <w:left w:val="nil"/>
              <w:bottom w:val="nil"/>
              <w:right w:val="nil"/>
            </w:tcBorders>
            <w:shd w:val="clear" w:color="auto" w:fill="auto"/>
            <w:noWrap/>
            <w:vAlign w:val="bottom"/>
            <w:hideMark/>
          </w:tcPr>
          <w:p w14:paraId="15A8C55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A80A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7B9E7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37.9 (24.1-54.9)</w:t>
            </w:r>
          </w:p>
        </w:tc>
        <w:tc>
          <w:tcPr>
            <w:tcW w:w="1660" w:type="dxa"/>
            <w:tcBorders>
              <w:top w:val="nil"/>
              <w:left w:val="nil"/>
              <w:bottom w:val="nil"/>
              <w:right w:val="nil"/>
            </w:tcBorders>
            <w:shd w:val="clear" w:color="auto" w:fill="auto"/>
            <w:noWrap/>
            <w:vAlign w:val="bottom"/>
            <w:hideMark/>
          </w:tcPr>
          <w:p w14:paraId="31EA22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28.4 (17.2-43.6)</w:t>
            </w:r>
          </w:p>
        </w:tc>
        <w:tc>
          <w:tcPr>
            <w:tcW w:w="1800" w:type="dxa"/>
            <w:tcBorders>
              <w:top w:val="nil"/>
              <w:left w:val="nil"/>
              <w:bottom w:val="nil"/>
              <w:right w:val="nil"/>
            </w:tcBorders>
            <w:shd w:val="clear" w:color="auto" w:fill="auto"/>
            <w:noWrap/>
            <w:vAlign w:val="bottom"/>
            <w:hideMark/>
          </w:tcPr>
          <w:p w14:paraId="7E42F9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1299 (845-1885)</w:t>
            </w:r>
          </w:p>
        </w:tc>
        <w:tc>
          <w:tcPr>
            <w:tcW w:w="1800" w:type="dxa"/>
            <w:tcBorders>
              <w:top w:val="nil"/>
              <w:left w:val="nil"/>
              <w:bottom w:val="nil"/>
              <w:right w:val="nil"/>
            </w:tcBorders>
            <w:shd w:val="clear" w:color="auto" w:fill="auto"/>
            <w:noWrap/>
            <w:vAlign w:val="bottom"/>
            <w:hideMark/>
          </w:tcPr>
          <w:p w14:paraId="6A6421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1468 (896-2262)</w:t>
            </w:r>
          </w:p>
        </w:tc>
      </w:tr>
      <w:tr w:rsidR="00B0760D" w:rsidRPr="00B0760D" w14:paraId="3346D530" w14:textId="77777777" w:rsidTr="00B0760D">
        <w:trPr>
          <w:trHeight w:val="320"/>
        </w:trPr>
        <w:tc>
          <w:tcPr>
            <w:tcW w:w="2524" w:type="dxa"/>
            <w:tcBorders>
              <w:top w:val="nil"/>
              <w:left w:val="nil"/>
              <w:bottom w:val="nil"/>
              <w:right w:val="nil"/>
            </w:tcBorders>
            <w:shd w:val="clear" w:color="auto" w:fill="auto"/>
            <w:noWrap/>
            <w:vAlign w:val="bottom"/>
            <w:hideMark/>
          </w:tcPr>
          <w:p w14:paraId="247A5DD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6E75C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9A9B6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(5.3-15.5)</w:t>
            </w:r>
          </w:p>
        </w:tc>
        <w:tc>
          <w:tcPr>
            <w:tcW w:w="1660" w:type="dxa"/>
            <w:tcBorders>
              <w:top w:val="nil"/>
              <w:left w:val="nil"/>
              <w:bottom w:val="nil"/>
              <w:right w:val="nil"/>
            </w:tcBorders>
            <w:shd w:val="clear" w:color="auto" w:fill="auto"/>
            <w:noWrap/>
            <w:vAlign w:val="bottom"/>
            <w:hideMark/>
          </w:tcPr>
          <w:p w14:paraId="7EBEB6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(2.2-7)</w:t>
            </w:r>
          </w:p>
        </w:tc>
        <w:tc>
          <w:tcPr>
            <w:tcW w:w="1800" w:type="dxa"/>
            <w:tcBorders>
              <w:top w:val="nil"/>
              <w:left w:val="nil"/>
              <w:bottom w:val="nil"/>
              <w:right w:val="nil"/>
            </w:tcBorders>
            <w:shd w:val="clear" w:color="auto" w:fill="auto"/>
            <w:noWrap/>
            <w:vAlign w:val="bottom"/>
            <w:hideMark/>
          </w:tcPr>
          <w:p w14:paraId="756BA0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320 (183-533)</w:t>
            </w:r>
          </w:p>
        </w:tc>
        <w:tc>
          <w:tcPr>
            <w:tcW w:w="1800" w:type="dxa"/>
            <w:tcBorders>
              <w:top w:val="nil"/>
              <w:left w:val="nil"/>
              <w:bottom w:val="nil"/>
              <w:right w:val="nil"/>
            </w:tcBorders>
            <w:shd w:val="clear" w:color="auto" w:fill="auto"/>
            <w:noWrap/>
            <w:vAlign w:val="bottom"/>
            <w:hideMark/>
          </w:tcPr>
          <w:p w14:paraId="3CFF90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199 (112-365)</w:t>
            </w:r>
          </w:p>
        </w:tc>
      </w:tr>
      <w:tr w:rsidR="00B0760D" w:rsidRPr="00B0760D" w14:paraId="006157C0" w14:textId="77777777" w:rsidTr="00B0760D">
        <w:trPr>
          <w:trHeight w:val="320"/>
        </w:trPr>
        <w:tc>
          <w:tcPr>
            <w:tcW w:w="2524" w:type="dxa"/>
            <w:tcBorders>
              <w:top w:val="nil"/>
              <w:left w:val="nil"/>
              <w:bottom w:val="nil"/>
              <w:right w:val="nil"/>
            </w:tcBorders>
            <w:shd w:val="clear" w:color="auto" w:fill="auto"/>
            <w:noWrap/>
            <w:vAlign w:val="bottom"/>
            <w:hideMark/>
          </w:tcPr>
          <w:p w14:paraId="3F6D535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227C8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6103E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32.4 (20.2-47.9)</w:t>
            </w:r>
          </w:p>
        </w:tc>
        <w:tc>
          <w:tcPr>
            <w:tcW w:w="1660" w:type="dxa"/>
            <w:tcBorders>
              <w:top w:val="nil"/>
              <w:left w:val="nil"/>
              <w:bottom w:val="nil"/>
              <w:right w:val="nil"/>
            </w:tcBorders>
            <w:shd w:val="clear" w:color="auto" w:fill="auto"/>
            <w:noWrap/>
            <w:vAlign w:val="bottom"/>
            <w:hideMark/>
          </w:tcPr>
          <w:p w14:paraId="58287D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25.8 (15.6-40.1)</w:t>
            </w:r>
          </w:p>
        </w:tc>
        <w:tc>
          <w:tcPr>
            <w:tcW w:w="1800" w:type="dxa"/>
            <w:tcBorders>
              <w:top w:val="nil"/>
              <w:left w:val="nil"/>
              <w:bottom w:val="nil"/>
              <w:right w:val="nil"/>
            </w:tcBorders>
            <w:shd w:val="clear" w:color="auto" w:fill="auto"/>
            <w:noWrap/>
            <w:vAlign w:val="bottom"/>
            <w:hideMark/>
          </w:tcPr>
          <w:p w14:paraId="24621F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1109 (702-1649)</w:t>
            </w:r>
          </w:p>
        </w:tc>
        <w:tc>
          <w:tcPr>
            <w:tcW w:w="1800" w:type="dxa"/>
            <w:tcBorders>
              <w:top w:val="nil"/>
              <w:left w:val="nil"/>
              <w:bottom w:val="nil"/>
              <w:right w:val="nil"/>
            </w:tcBorders>
            <w:shd w:val="clear" w:color="auto" w:fill="auto"/>
            <w:noWrap/>
            <w:vAlign w:val="bottom"/>
            <w:hideMark/>
          </w:tcPr>
          <w:p w14:paraId="636A4E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1335 (806-2087)</w:t>
            </w:r>
          </w:p>
        </w:tc>
      </w:tr>
      <w:tr w:rsidR="00B0760D" w:rsidRPr="00B0760D" w14:paraId="2EA5916E" w14:textId="77777777" w:rsidTr="00B0760D">
        <w:trPr>
          <w:trHeight w:val="320"/>
        </w:trPr>
        <w:tc>
          <w:tcPr>
            <w:tcW w:w="2524" w:type="dxa"/>
            <w:tcBorders>
              <w:top w:val="nil"/>
              <w:left w:val="nil"/>
              <w:bottom w:val="nil"/>
              <w:right w:val="nil"/>
            </w:tcBorders>
            <w:shd w:val="clear" w:color="auto" w:fill="auto"/>
            <w:noWrap/>
            <w:vAlign w:val="bottom"/>
            <w:hideMark/>
          </w:tcPr>
          <w:p w14:paraId="317008D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0FDA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53A6F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(0.7-17.2)</w:t>
            </w:r>
          </w:p>
        </w:tc>
        <w:tc>
          <w:tcPr>
            <w:tcW w:w="1660" w:type="dxa"/>
            <w:tcBorders>
              <w:top w:val="nil"/>
              <w:left w:val="nil"/>
              <w:bottom w:val="nil"/>
              <w:right w:val="nil"/>
            </w:tcBorders>
            <w:shd w:val="clear" w:color="auto" w:fill="auto"/>
            <w:noWrap/>
            <w:vAlign w:val="bottom"/>
            <w:hideMark/>
          </w:tcPr>
          <w:p w14:paraId="4DD139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(0.5-14.8)</w:t>
            </w:r>
          </w:p>
        </w:tc>
        <w:tc>
          <w:tcPr>
            <w:tcW w:w="1800" w:type="dxa"/>
            <w:tcBorders>
              <w:top w:val="nil"/>
              <w:left w:val="nil"/>
              <w:bottom w:val="nil"/>
              <w:right w:val="nil"/>
            </w:tcBorders>
            <w:shd w:val="clear" w:color="auto" w:fill="auto"/>
            <w:noWrap/>
            <w:vAlign w:val="bottom"/>
            <w:hideMark/>
          </w:tcPr>
          <w:p w14:paraId="6E87B2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(23-599)</w:t>
            </w:r>
          </w:p>
        </w:tc>
        <w:tc>
          <w:tcPr>
            <w:tcW w:w="1800" w:type="dxa"/>
            <w:tcBorders>
              <w:top w:val="nil"/>
              <w:left w:val="nil"/>
              <w:bottom w:val="nil"/>
              <w:right w:val="nil"/>
            </w:tcBorders>
            <w:shd w:val="clear" w:color="auto" w:fill="auto"/>
            <w:noWrap/>
            <w:vAlign w:val="bottom"/>
            <w:hideMark/>
          </w:tcPr>
          <w:p w14:paraId="66E9B3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(27-760)</w:t>
            </w:r>
          </w:p>
        </w:tc>
      </w:tr>
      <w:tr w:rsidR="00B0760D" w:rsidRPr="00B0760D" w14:paraId="55A413AE" w14:textId="77777777" w:rsidTr="00B0760D">
        <w:trPr>
          <w:trHeight w:val="320"/>
        </w:trPr>
        <w:tc>
          <w:tcPr>
            <w:tcW w:w="2524" w:type="dxa"/>
            <w:tcBorders>
              <w:top w:val="nil"/>
              <w:left w:val="nil"/>
              <w:bottom w:val="nil"/>
              <w:right w:val="nil"/>
            </w:tcBorders>
            <w:shd w:val="clear" w:color="auto" w:fill="auto"/>
            <w:noWrap/>
            <w:vAlign w:val="bottom"/>
            <w:hideMark/>
          </w:tcPr>
          <w:p w14:paraId="20C8FD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B6ED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9B18E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(9.4-26.5)</w:t>
            </w:r>
          </w:p>
        </w:tc>
        <w:tc>
          <w:tcPr>
            <w:tcW w:w="1660" w:type="dxa"/>
            <w:tcBorders>
              <w:top w:val="nil"/>
              <w:left w:val="nil"/>
              <w:bottom w:val="nil"/>
              <w:right w:val="nil"/>
            </w:tcBorders>
            <w:shd w:val="clear" w:color="auto" w:fill="auto"/>
            <w:noWrap/>
            <w:vAlign w:val="bottom"/>
            <w:hideMark/>
          </w:tcPr>
          <w:p w14:paraId="0BAFD3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(1.4-7.9)</w:t>
            </w:r>
          </w:p>
        </w:tc>
        <w:tc>
          <w:tcPr>
            <w:tcW w:w="1800" w:type="dxa"/>
            <w:tcBorders>
              <w:top w:val="nil"/>
              <w:left w:val="nil"/>
              <w:bottom w:val="nil"/>
              <w:right w:val="nil"/>
            </w:tcBorders>
            <w:shd w:val="clear" w:color="auto" w:fill="auto"/>
            <w:noWrap/>
            <w:vAlign w:val="bottom"/>
            <w:hideMark/>
          </w:tcPr>
          <w:p w14:paraId="735606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567 (325-903)</w:t>
            </w:r>
          </w:p>
        </w:tc>
        <w:tc>
          <w:tcPr>
            <w:tcW w:w="1800" w:type="dxa"/>
            <w:tcBorders>
              <w:top w:val="nil"/>
              <w:left w:val="nil"/>
              <w:bottom w:val="nil"/>
              <w:right w:val="nil"/>
            </w:tcBorders>
            <w:shd w:val="clear" w:color="auto" w:fill="auto"/>
            <w:noWrap/>
            <w:vAlign w:val="bottom"/>
            <w:hideMark/>
          </w:tcPr>
          <w:p w14:paraId="464810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(73-414)</w:t>
            </w:r>
          </w:p>
        </w:tc>
      </w:tr>
      <w:tr w:rsidR="00B0760D" w:rsidRPr="00B0760D" w14:paraId="1BE445F8" w14:textId="77777777" w:rsidTr="00B0760D">
        <w:trPr>
          <w:trHeight w:val="320"/>
        </w:trPr>
        <w:tc>
          <w:tcPr>
            <w:tcW w:w="2524" w:type="dxa"/>
            <w:tcBorders>
              <w:top w:val="nil"/>
              <w:left w:val="nil"/>
              <w:bottom w:val="nil"/>
              <w:right w:val="nil"/>
            </w:tcBorders>
            <w:shd w:val="clear" w:color="auto" w:fill="auto"/>
            <w:noWrap/>
            <w:vAlign w:val="bottom"/>
            <w:hideMark/>
          </w:tcPr>
          <w:p w14:paraId="1293EF6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53F9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08B9E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(10.7-13.2)</w:t>
            </w:r>
          </w:p>
        </w:tc>
        <w:tc>
          <w:tcPr>
            <w:tcW w:w="1660" w:type="dxa"/>
            <w:tcBorders>
              <w:top w:val="nil"/>
              <w:left w:val="nil"/>
              <w:bottom w:val="nil"/>
              <w:right w:val="nil"/>
            </w:tcBorders>
            <w:shd w:val="clear" w:color="auto" w:fill="auto"/>
            <w:noWrap/>
            <w:vAlign w:val="bottom"/>
            <w:hideMark/>
          </w:tcPr>
          <w:p w14:paraId="473FE1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(11.7-15.1)</w:t>
            </w:r>
          </w:p>
        </w:tc>
        <w:tc>
          <w:tcPr>
            <w:tcW w:w="1800" w:type="dxa"/>
            <w:tcBorders>
              <w:top w:val="nil"/>
              <w:left w:val="nil"/>
              <w:bottom w:val="nil"/>
              <w:right w:val="nil"/>
            </w:tcBorders>
            <w:shd w:val="clear" w:color="auto" w:fill="auto"/>
            <w:noWrap/>
            <w:vAlign w:val="bottom"/>
            <w:hideMark/>
          </w:tcPr>
          <w:p w14:paraId="78C8B9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414 (364-457)</w:t>
            </w:r>
          </w:p>
        </w:tc>
        <w:tc>
          <w:tcPr>
            <w:tcW w:w="1800" w:type="dxa"/>
            <w:tcBorders>
              <w:top w:val="nil"/>
              <w:left w:val="nil"/>
              <w:bottom w:val="nil"/>
              <w:right w:val="nil"/>
            </w:tcBorders>
            <w:shd w:val="clear" w:color="auto" w:fill="auto"/>
            <w:noWrap/>
            <w:vAlign w:val="bottom"/>
            <w:hideMark/>
          </w:tcPr>
          <w:p w14:paraId="479435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693 (613-770)</w:t>
            </w:r>
          </w:p>
        </w:tc>
      </w:tr>
      <w:tr w:rsidR="00B0760D" w:rsidRPr="00B0760D" w14:paraId="79EE1CDD" w14:textId="77777777" w:rsidTr="00B0760D">
        <w:trPr>
          <w:trHeight w:val="320"/>
        </w:trPr>
        <w:tc>
          <w:tcPr>
            <w:tcW w:w="2524" w:type="dxa"/>
            <w:tcBorders>
              <w:top w:val="nil"/>
              <w:left w:val="nil"/>
              <w:bottom w:val="nil"/>
              <w:right w:val="nil"/>
            </w:tcBorders>
            <w:shd w:val="clear" w:color="auto" w:fill="auto"/>
            <w:noWrap/>
            <w:vAlign w:val="bottom"/>
            <w:hideMark/>
          </w:tcPr>
          <w:p w14:paraId="1F5D024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2D26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53270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(0.3-1.7)</w:t>
            </w:r>
          </w:p>
        </w:tc>
        <w:tc>
          <w:tcPr>
            <w:tcW w:w="1660" w:type="dxa"/>
            <w:tcBorders>
              <w:top w:val="nil"/>
              <w:left w:val="nil"/>
              <w:bottom w:val="nil"/>
              <w:right w:val="nil"/>
            </w:tcBorders>
            <w:shd w:val="clear" w:color="auto" w:fill="auto"/>
            <w:noWrap/>
            <w:vAlign w:val="bottom"/>
            <w:hideMark/>
          </w:tcPr>
          <w:p w14:paraId="6B1C59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(4.8-19.1)</w:t>
            </w:r>
          </w:p>
        </w:tc>
        <w:tc>
          <w:tcPr>
            <w:tcW w:w="1800" w:type="dxa"/>
            <w:tcBorders>
              <w:top w:val="nil"/>
              <w:left w:val="nil"/>
              <w:bottom w:val="nil"/>
              <w:right w:val="nil"/>
            </w:tcBorders>
            <w:shd w:val="clear" w:color="auto" w:fill="auto"/>
            <w:noWrap/>
            <w:vAlign w:val="bottom"/>
            <w:hideMark/>
          </w:tcPr>
          <w:p w14:paraId="39AD13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(10-59)</w:t>
            </w:r>
          </w:p>
        </w:tc>
        <w:tc>
          <w:tcPr>
            <w:tcW w:w="1800" w:type="dxa"/>
            <w:tcBorders>
              <w:top w:val="nil"/>
              <w:left w:val="nil"/>
              <w:bottom w:val="nil"/>
              <w:right w:val="nil"/>
            </w:tcBorders>
            <w:shd w:val="clear" w:color="auto" w:fill="auto"/>
            <w:noWrap/>
            <w:vAlign w:val="bottom"/>
            <w:hideMark/>
          </w:tcPr>
          <w:p w14:paraId="3FE2C6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504 (249-984)</w:t>
            </w:r>
          </w:p>
        </w:tc>
      </w:tr>
      <w:tr w:rsidR="00B0760D" w:rsidRPr="00B0760D" w14:paraId="29DB9C1C" w14:textId="77777777" w:rsidTr="00B0760D">
        <w:trPr>
          <w:trHeight w:val="320"/>
        </w:trPr>
        <w:tc>
          <w:tcPr>
            <w:tcW w:w="2524" w:type="dxa"/>
            <w:tcBorders>
              <w:top w:val="nil"/>
              <w:left w:val="nil"/>
              <w:bottom w:val="nil"/>
              <w:right w:val="nil"/>
            </w:tcBorders>
            <w:shd w:val="clear" w:color="auto" w:fill="auto"/>
            <w:noWrap/>
            <w:vAlign w:val="bottom"/>
            <w:hideMark/>
          </w:tcPr>
          <w:p w14:paraId="3ED647F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92B3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FFF21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(2.6-12.2)</w:t>
            </w:r>
          </w:p>
        </w:tc>
        <w:tc>
          <w:tcPr>
            <w:tcW w:w="1660" w:type="dxa"/>
            <w:tcBorders>
              <w:top w:val="nil"/>
              <w:left w:val="nil"/>
              <w:bottom w:val="nil"/>
              <w:right w:val="nil"/>
            </w:tcBorders>
            <w:shd w:val="clear" w:color="auto" w:fill="auto"/>
            <w:noWrap/>
            <w:vAlign w:val="bottom"/>
            <w:hideMark/>
          </w:tcPr>
          <w:p w14:paraId="39B91B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(1-5.1)</w:t>
            </w:r>
          </w:p>
        </w:tc>
        <w:tc>
          <w:tcPr>
            <w:tcW w:w="1800" w:type="dxa"/>
            <w:tcBorders>
              <w:top w:val="nil"/>
              <w:left w:val="nil"/>
              <w:bottom w:val="nil"/>
              <w:right w:val="nil"/>
            </w:tcBorders>
            <w:shd w:val="clear" w:color="auto" w:fill="auto"/>
            <w:noWrap/>
            <w:vAlign w:val="bottom"/>
            <w:hideMark/>
          </w:tcPr>
          <w:p w14:paraId="0D4F1F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190 (91-421)</w:t>
            </w:r>
          </w:p>
        </w:tc>
        <w:tc>
          <w:tcPr>
            <w:tcW w:w="1800" w:type="dxa"/>
            <w:tcBorders>
              <w:top w:val="nil"/>
              <w:left w:val="nil"/>
              <w:bottom w:val="nil"/>
              <w:right w:val="nil"/>
            </w:tcBorders>
            <w:shd w:val="clear" w:color="auto" w:fill="auto"/>
            <w:noWrap/>
            <w:vAlign w:val="bottom"/>
            <w:hideMark/>
          </w:tcPr>
          <w:p w14:paraId="2F74AB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(51-269)</w:t>
            </w:r>
          </w:p>
        </w:tc>
      </w:tr>
      <w:tr w:rsidR="00B0760D" w:rsidRPr="00B0760D" w14:paraId="43DC4A3C" w14:textId="77777777" w:rsidTr="00B0760D">
        <w:trPr>
          <w:trHeight w:val="320"/>
        </w:trPr>
        <w:tc>
          <w:tcPr>
            <w:tcW w:w="2524" w:type="dxa"/>
            <w:tcBorders>
              <w:top w:val="nil"/>
              <w:left w:val="nil"/>
              <w:bottom w:val="nil"/>
              <w:right w:val="nil"/>
            </w:tcBorders>
            <w:shd w:val="clear" w:color="auto" w:fill="auto"/>
            <w:noWrap/>
            <w:vAlign w:val="bottom"/>
            <w:hideMark/>
          </w:tcPr>
          <w:p w14:paraId="6900A56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D73C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445A9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(2.4-3)</w:t>
            </w:r>
          </w:p>
        </w:tc>
        <w:tc>
          <w:tcPr>
            <w:tcW w:w="1660" w:type="dxa"/>
            <w:tcBorders>
              <w:top w:val="nil"/>
              <w:left w:val="nil"/>
              <w:bottom w:val="nil"/>
              <w:right w:val="nil"/>
            </w:tcBorders>
            <w:shd w:val="clear" w:color="auto" w:fill="auto"/>
            <w:noWrap/>
            <w:vAlign w:val="bottom"/>
            <w:hideMark/>
          </w:tcPr>
          <w:p w14:paraId="0F7E79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(3.3-4.1)</w:t>
            </w:r>
          </w:p>
        </w:tc>
        <w:tc>
          <w:tcPr>
            <w:tcW w:w="1800" w:type="dxa"/>
            <w:tcBorders>
              <w:top w:val="nil"/>
              <w:left w:val="nil"/>
              <w:bottom w:val="nil"/>
              <w:right w:val="nil"/>
            </w:tcBorders>
            <w:shd w:val="clear" w:color="auto" w:fill="auto"/>
            <w:noWrap/>
            <w:vAlign w:val="bottom"/>
            <w:hideMark/>
          </w:tcPr>
          <w:p w14:paraId="02031A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(83-107)</w:t>
            </w:r>
          </w:p>
        </w:tc>
        <w:tc>
          <w:tcPr>
            <w:tcW w:w="1800" w:type="dxa"/>
            <w:tcBorders>
              <w:top w:val="nil"/>
              <w:left w:val="nil"/>
              <w:bottom w:val="nil"/>
              <w:right w:val="nil"/>
            </w:tcBorders>
            <w:shd w:val="clear" w:color="auto" w:fill="auto"/>
            <w:noWrap/>
            <w:vAlign w:val="bottom"/>
            <w:hideMark/>
          </w:tcPr>
          <w:p w14:paraId="4C21B2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191 (168-212)</w:t>
            </w:r>
          </w:p>
        </w:tc>
      </w:tr>
      <w:tr w:rsidR="00B0760D" w:rsidRPr="00B0760D" w14:paraId="1991126A" w14:textId="77777777" w:rsidTr="00B0760D">
        <w:trPr>
          <w:trHeight w:val="320"/>
        </w:trPr>
        <w:tc>
          <w:tcPr>
            <w:tcW w:w="2524" w:type="dxa"/>
            <w:tcBorders>
              <w:top w:val="nil"/>
              <w:left w:val="nil"/>
              <w:bottom w:val="nil"/>
              <w:right w:val="nil"/>
            </w:tcBorders>
            <w:shd w:val="clear" w:color="auto" w:fill="auto"/>
            <w:noWrap/>
            <w:vAlign w:val="bottom"/>
            <w:hideMark/>
          </w:tcPr>
          <w:p w14:paraId="7518C4B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3FE0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79DDC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(0.7-1.2)</w:t>
            </w:r>
          </w:p>
        </w:tc>
        <w:tc>
          <w:tcPr>
            <w:tcW w:w="1660" w:type="dxa"/>
            <w:tcBorders>
              <w:top w:val="nil"/>
              <w:left w:val="nil"/>
              <w:bottom w:val="nil"/>
              <w:right w:val="nil"/>
            </w:tcBorders>
            <w:shd w:val="clear" w:color="auto" w:fill="auto"/>
            <w:noWrap/>
            <w:vAlign w:val="bottom"/>
            <w:hideMark/>
          </w:tcPr>
          <w:p w14:paraId="7E2D51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(0.5-1.1)</w:t>
            </w:r>
          </w:p>
        </w:tc>
        <w:tc>
          <w:tcPr>
            <w:tcW w:w="1800" w:type="dxa"/>
            <w:tcBorders>
              <w:top w:val="nil"/>
              <w:left w:val="nil"/>
              <w:bottom w:val="nil"/>
              <w:right w:val="nil"/>
            </w:tcBorders>
            <w:shd w:val="clear" w:color="auto" w:fill="auto"/>
            <w:noWrap/>
            <w:vAlign w:val="bottom"/>
            <w:hideMark/>
          </w:tcPr>
          <w:p w14:paraId="2B9DC8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(24-41)</w:t>
            </w:r>
          </w:p>
        </w:tc>
        <w:tc>
          <w:tcPr>
            <w:tcW w:w="1800" w:type="dxa"/>
            <w:tcBorders>
              <w:top w:val="nil"/>
              <w:left w:val="nil"/>
              <w:bottom w:val="nil"/>
              <w:right w:val="nil"/>
            </w:tcBorders>
            <w:shd w:val="clear" w:color="auto" w:fill="auto"/>
            <w:noWrap/>
            <w:vAlign w:val="bottom"/>
            <w:hideMark/>
          </w:tcPr>
          <w:p w14:paraId="5F1A93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(26-55)</w:t>
            </w:r>
          </w:p>
        </w:tc>
      </w:tr>
      <w:tr w:rsidR="00B0760D" w:rsidRPr="00B0760D" w14:paraId="6F57787D" w14:textId="77777777" w:rsidTr="00B0760D">
        <w:trPr>
          <w:trHeight w:val="320"/>
        </w:trPr>
        <w:tc>
          <w:tcPr>
            <w:tcW w:w="2524" w:type="dxa"/>
            <w:tcBorders>
              <w:top w:val="nil"/>
              <w:left w:val="nil"/>
              <w:bottom w:val="nil"/>
              <w:right w:val="nil"/>
            </w:tcBorders>
            <w:shd w:val="clear" w:color="auto" w:fill="auto"/>
            <w:noWrap/>
            <w:vAlign w:val="bottom"/>
            <w:hideMark/>
          </w:tcPr>
          <w:p w14:paraId="6D7C3D8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5065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149AE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(0.5-1.1)</w:t>
            </w:r>
          </w:p>
        </w:tc>
        <w:tc>
          <w:tcPr>
            <w:tcW w:w="1660" w:type="dxa"/>
            <w:tcBorders>
              <w:top w:val="nil"/>
              <w:left w:val="nil"/>
              <w:bottom w:val="nil"/>
              <w:right w:val="nil"/>
            </w:tcBorders>
            <w:shd w:val="clear" w:color="auto" w:fill="auto"/>
            <w:noWrap/>
            <w:vAlign w:val="bottom"/>
            <w:hideMark/>
          </w:tcPr>
          <w:p w14:paraId="32BE2B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(1.2-1.9)</w:t>
            </w:r>
          </w:p>
        </w:tc>
        <w:tc>
          <w:tcPr>
            <w:tcW w:w="1800" w:type="dxa"/>
            <w:tcBorders>
              <w:top w:val="nil"/>
              <w:left w:val="nil"/>
              <w:bottom w:val="nil"/>
              <w:right w:val="nil"/>
            </w:tcBorders>
            <w:shd w:val="clear" w:color="auto" w:fill="auto"/>
            <w:noWrap/>
            <w:vAlign w:val="bottom"/>
            <w:hideMark/>
          </w:tcPr>
          <w:p w14:paraId="449446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(18-39)</w:t>
            </w:r>
          </w:p>
        </w:tc>
        <w:tc>
          <w:tcPr>
            <w:tcW w:w="1800" w:type="dxa"/>
            <w:tcBorders>
              <w:top w:val="nil"/>
              <w:left w:val="nil"/>
              <w:bottom w:val="nil"/>
              <w:right w:val="nil"/>
            </w:tcBorders>
            <w:shd w:val="clear" w:color="auto" w:fill="auto"/>
            <w:noWrap/>
            <w:vAlign w:val="bottom"/>
            <w:hideMark/>
          </w:tcPr>
          <w:p w14:paraId="07735A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(62-98)</w:t>
            </w:r>
          </w:p>
        </w:tc>
      </w:tr>
      <w:tr w:rsidR="00B0760D" w:rsidRPr="00B0760D" w14:paraId="67D585E5" w14:textId="77777777" w:rsidTr="00B0760D">
        <w:trPr>
          <w:trHeight w:val="320"/>
        </w:trPr>
        <w:tc>
          <w:tcPr>
            <w:tcW w:w="2524" w:type="dxa"/>
            <w:tcBorders>
              <w:top w:val="nil"/>
              <w:left w:val="nil"/>
              <w:bottom w:val="nil"/>
              <w:right w:val="nil"/>
            </w:tcBorders>
            <w:shd w:val="clear" w:color="auto" w:fill="auto"/>
            <w:noWrap/>
            <w:vAlign w:val="bottom"/>
            <w:hideMark/>
          </w:tcPr>
          <w:p w14:paraId="09B6553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EEDC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0A0CB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03B919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F2467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62A826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(0-1)</w:t>
            </w:r>
          </w:p>
        </w:tc>
      </w:tr>
      <w:tr w:rsidR="00B0760D" w:rsidRPr="00B0760D" w14:paraId="4FE30500" w14:textId="77777777" w:rsidTr="00B0760D">
        <w:trPr>
          <w:trHeight w:val="320"/>
        </w:trPr>
        <w:tc>
          <w:tcPr>
            <w:tcW w:w="2524" w:type="dxa"/>
            <w:tcBorders>
              <w:top w:val="nil"/>
              <w:left w:val="nil"/>
              <w:bottom w:val="nil"/>
              <w:right w:val="nil"/>
            </w:tcBorders>
            <w:shd w:val="clear" w:color="auto" w:fill="auto"/>
            <w:noWrap/>
            <w:vAlign w:val="bottom"/>
            <w:hideMark/>
          </w:tcPr>
          <w:p w14:paraId="057E8B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Albania</w:t>
            </w:r>
          </w:p>
        </w:tc>
        <w:tc>
          <w:tcPr>
            <w:tcW w:w="2180" w:type="dxa"/>
            <w:tcBorders>
              <w:top w:val="nil"/>
              <w:left w:val="nil"/>
              <w:bottom w:val="nil"/>
              <w:right w:val="nil"/>
            </w:tcBorders>
            <w:shd w:val="clear" w:color="auto" w:fill="auto"/>
            <w:noWrap/>
            <w:vAlign w:val="bottom"/>
            <w:hideMark/>
          </w:tcPr>
          <w:p w14:paraId="62BC15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49D76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63.8 (55.7-73.8)</w:t>
            </w:r>
          </w:p>
        </w:tc>
        <w:tc>
          <w:tcPr>
            <w:tcW w:w="1660" w:type="dxa"/>
            <w:tcBorders>
              <w:top w:val="nil"/>
              <w:left w:val="nil"/>
              <w:bottom w:val="nil"/>
              <w:right w:val="nil"/>
            </w:tcBorders>
            <w:shd w:val="clear" w:color="auto" w:fill="auto"/>
            <w:noWrap/>
            <w:vAlign w:val="bottom"/>
            <w:hideMark/>
          </w:tcPr>
          <w:p w14:paraId="07D8C1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(91.4-96.3)</w:t>
            </w:r>
          </w:p>
        </w:tc>
        <w:tc>
          <w:tcPr>
            <w:tcW w:w="1800" w:type="dxa"/>
            <w:tcBorders>
              <w:top w:val="nil"/>
              <w:left w:val="nil"/>
              <w:bottom w:val="nil"/>
              <w:right w:val="nil"/>
            </w:tcBorders>
            <w:shd w:val="clear" w:color="auto" w:fill="auto"/>
            <w:noWrap/>
            <w:vAlign w:val="bottom"/>
            <w:hideMark/>
          </w:tcPr>
          <w:p w14:paraId="218CEE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915 (802-1057)</w:t>
            </w:r>
          </w:p>
        </w:tc>
        <w:tc>
          <w:tcPr>
            <w:tcW w:w="1800" w:type="dxa"/>
            <w:tcBorders>
              <w:top w:val="nil"/>
              <w:left w:val="nil"/>
              <w:bottom w:val="nil"/>
              <w:right w:val="nil"/>
            </w:tcBorders>
            <w:shd w:val="clear" w:color="auto" w:fill="auto"/>
            <w:noWrap/>
            <w:vAlign w:val="bottom"/>
            <w:hideMark/>
          </w:tcPr>
          <w:p w14:paraId="36AAC2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2371 (2275-2452)</w:t>
            </w:r>
          </w:p>
        </w:tc>
      </w:tr>
      <w:tr w:rsidR="00B0760D" w:rsidRPr="00B0760D" w14:paraId="53C75B81" w14:textId="77777777" w:rsidTr="00B0760D">
        <w:trPr>
          <w:trHeight w:val="320"/>
        </w:trPr>
        <w:tc>
          <w:tcPr>
            <w:tcW w:w="2524" w:type="dxa"/>
            <w:tcBorders>
              <w:top w:val="nil"/>
              <w:left w:val="nil"/>
              <w:bottom w:val="nil"/>
              <w:right w:val="nil"/>
            </w:tcBorders>
            <w:shd w:val="clear" w:color="auto" w:fill="auto"/>
            <w:noWrap/>
            <w:vAlign w:val="bottom"/>
            <w:hideMark/>
          </w:tcPr>
          <w:p w14:paraId="5343A5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2355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797FA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(2.8-7.9)</w:t>
            </w:r>
          </w:p>
        </w:tc>
        <w:tc>
          <w:tcPr>
            <w:tcW w:w="1660" w:type="dxa"/>
            <w:tcBorders>
              <w:top w:val="nil"/>
              <w:left w:val="nil"/>
              <w:bottom w:val="nil"/>
              <w:right w:val="nil"/>
            </w:tcBorders>
            <w:shd w:val="clear" w:color="auto" w:fill="auto"/>
            <w:noWrap/>
            <w:vAlign w:val="bottom"/>
            <w:hideMark/>
          </w:tcPr>
          <w:p w14:paraId="3C84BA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28.5 (22.1-33.8)</w:t>
            </w:r>
          </w:p>
        </w:tc>
        <w:tc>
          <w:tcPr>
            <w:tcW w:w="1800" w:type="dxa"/>
            <w:tcBorders>
              <w:top w:val="nil"/>
              <w:left w:val="nil"/>
              <w:bottom w:val="nil"/>
              <w:right w:val="nil"/>
            </w:tcBorders>
            <w:shd w:val="clear" w:color="auto" w:fill="auto"/>
            <w:noWrap/>
            <w:vAlign w:val="bottom"/>
            <w:hideMark/>
          </w:tcPr>
          <w:p w14:paraId="4AEF59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(40-114)</w:t>
            </w:r>
          </w:p>
        </w:tc>
        <w:tc>
          <w:tcPr>
            <w:tcW w:w="1800" w:type="dxa"/>
            <w:tcBorders>
              <w:top w:val="nil"/>
              <w:left w:val="nil"/>
              <w:bottom w:val="nil"/>
              <w:right w:val="nil"/>
            </w:tcBorders>
            <w:shd w:val="clear" w:color="auto" w:fill="auto"/>
            <w:noWrap/>
            <w:vAlign w:val="bottom"/>
            <w:hideMark/>
          </w:tcPr>
          <w:p w14:paraId="5B3D25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720 (556-850)</w:t>
            </w:r>
          </w:p>
        </w:tc>
      </w:tr>
      <w:tr w:rsidR="00B0760D" w:rsidRPr="00B0760D" w14:paraId="143EFA98" w14:textId="77777777" w:rsidTr="00B0760D">
        <w:trPr>
          <w:trHeight w:val="320"/>
        </w:trPr>
        <w:tc>
          <w:tcPr>
            <w:tcW w:w="2524" w:type="dxa"/>
            <w:tcBorders>
              <w:top w:val="nil"/>
              <w:left w:val="nil"/>
              <w:bottom w:val="nil"/>
              <w:right w:val="nil"/>
            </w:tcBorders>
            <w:shd w:val="clear" w:color="auto" w:fill="auto"/>
            <w:noWrap/>
            <w:vAlign w:val="bottom"/>
            <w:hideMark/>
          </w:tcPr>
          <w:p w14:paraId="220E33E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E965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5D4B3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(21.2-31.3)</w:t>
            </w:r>
          </w:p>
        </w:tc>
        <w:tc>
          <w:tcPr>
            <w:tcW w:w="1660" w:type="dxa"/>
            <w:tcBorders>
              <w:top w:val="nil"/>
              <w:left w:val="nil"/>
              <w:bottom w:val="nil"/>
              <w:right w:val="nil"/>
            </w:tcBorders>
            <w:shd w:val="clear" w:color="auto" w:fill="auto"/>
            <w:noWrap/>
            <w:vAlign w:val="bottom"/>
            <w:hideMark/>
          </w:tcPr>
          <w:p w14:paraId="3BF805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(20.8-30.9)</w:t>
            </w:r>
          </w:p>
        </w:tc>
        <w:tc>
          <w:tcPr>
            <w:tcW w:w="1800" w:type="dxa"/>
            <w:tcBorders>
              <w:top w:val="nil"/>
              <w:left w:val="nil"/>
              <w:bottom w:val="nil"/>
              <w:right w:val="nil"/>
            </w:tcBorders>
            <w:shd w:val="clear" w:color="auto" w:fill="auto"/>
            <w:noWrap/>
            <w:vAlign w:val="bottom"/>
            <w:hideMark/>
          </w:tcPr>
          <w:p w14:paraId="34F9E5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374 (305-452)</w:t>
            </w:r>
          </w:p>
        </w:tc>
        <w:tc>
          <w:tcPr>
            <w:tcW w:w="1800" w:type="dxa"/>
            <w:tcBorders>
              <w:top w:val="nil"/>
              <w:left w:val="nil"/>
              <w:bottom w:val="nil"/>
              <w:right w:val="nil"/>
            </w:tcBorders>
            <w:shd w:val="clear" w:color="auto" w:fill="auto"/>
            <w:noWrap/>
            <w:vAlign w:val="bottom"/>
            <w:hideMark/>
          </w:tcPr>
          <w:p w14:paraId="71DF07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645 (523-778)</w:t>
            </w:r>
          </w:p>
        </w:tc>
      </w:tr>
      <w:tr w:rsidR="00B0760D" w:rsidRPr="00B0760D" w14:paraId="68722502" w14:textId="77777777" w:rsidTr="00B0760D">
        <w:trPr>
          <w:trHeight w:val="320"/>
        </w:trPr>
        <w:tc>
          <w:tcPr>
            <w:tcW w:w="2524" w:type="dxa"/>
            <w:tcBorders>
              <w:top w:val="nil"/>
              <w:left w:val="nil"/>
              <w:bottom w:val="nil"/>
              <w:right w:val="nil"/>
            </w:tcBorders>
            <w:shd w:val="clear" w:color="auto" w:fill="auto"/>
            <w:noWrap/>
            <w:vAlign w:val="bottom"/>
            <w:hideMark/>
          </w:tcPr>
          <w:p w14:paraId="4F204C6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1F9AD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88487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(1.3-2.2)</w:t>
            </w:r>
          </w:p>
        </w:tc>
        <w:tc>
          <w:tcPr>
            <w:tcW w:w="1660" w:type="dxa"/>
            <w:tcBorders>
              <w:top w:val="nil"/>
              <w:left w:val="nil"/>
              <w:bottom w:val="nil"/>
              <w:right w:val="nil"/>
            </w:tcBorders>
            <w:shd w:val="clear" w:color="auto" w:fill="auto"/>
            <w:noWrap/>
            <w:vAlign w:val="bottom"/>
            <w:hideMark/>
          </w:tcPr>
          <w:p w14:paraId="1F3E8A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(2.3-4)</w:t>
            </w:r>
          </w:p>
        </w:tc>
        <w:tc>
          <w:tcPr>
            <w:tcW w:w="1800" w:type="dxa"/>
            <w:tcBorders>
              <w:top w:val="nil"/>
              <w:left w:val="nil"/>
              <w:bottom w:val="nil"/>
              <w:right w:val="nil"/>
            </w:tcBorders>
            <w:shd w:val="clear" w:color="auto" w:fill="auto"/>
            <w:noWrap/>
            <w:vAlign w:val="bottom"/>
            <w:hideMark/>
          </w:tcPr>
          <w:p w14:paraId="3D4B2C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(19-33)</w:t>
            </w:r>
          </w:p>
        </w:tc>
        <w:tc>
          <w:tcPr>
            <w:tcW w:w="1800" w:type="dxa"/>
            <w:tcBorders>
              <w:top w:val="nil"/>
              <w:left w:val="nil"/>
              <w:bottom w:val="nil"/>
              <w:right w:val="nil"/>
            </w:tcBorders>
            <w:shd w:val="clear" w:color="auto" w:fill="auto"/>
            <w:noWrap/>
            <w:vAlign w:val="bottom"/>
            <w:hideMark/>
          </w:tcPr>
          <w:p w14:paraId="07F8A2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(59-101)</w:t>
            </w:r>
          </w:p>
        </w:tc>
      </w:tr>
      <w:tr w:rsidR="00B0760D" w:rsidRPr="00B0760D" w14:paraId="0A1F73EB" w14:textId="77777777" w:rsidTr="00B0760D">
        <w:trPr>
          <w:trHeight w:val="320"/>
        </w:trPr>
        <w:tc>
          <w:tcPr>
            <w:tcW w:w="2524" w:type="dxa"/>
            <w:tcBorders>
              <w:top w:val="nil"/>
              <w:left w:val="nil"/>
              <w:bottom w:val="nil"/>
              <w:right w:val="nil"/>
            </w:tcBorders>
            <w:shd w:val="clear" w:color="auto" w:fill="auto"/>
            <w:noWrap/>
            <w:vAlign w:val="bottom"/>
            <w:hideMark/>
          </w:tcPr>
          <w:p w14:paraId="7E02B2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7F992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22445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24.8 (20.1-29.9)</w:t>
            </w:r>
          </w:p>
        </w:tc>
        <w:tc>
          <w:tcPr>
            <w:tcW w:w="1660" w:type="dxa"/>
            <w:tcBorders>
              <w:top w:val="nil"/>
              <w:left w:val="nil"/>
              <w:bottom w:val="nil"/>
              <w:right w:val="nil"/>
            </w:tcBorders>
            <w:shd w:val="clear" w:color="auto" w:fill="auto"/>
            <w:noWrap/>
            <w:vAlign w:val="bottom"/>
            <w:hideMark/>
          </w:tcPr>
          <w:p w14:paraId="249531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(18.9-28.2)</w:t>
            </w:r>
          </w:p>
        </w:tc>
        <w:tc>
          <w:tcPr>
            <w:tcW w:w="1800" w:type="dxa"/>
            <w:tcBorders>
              <w:top w:val="nil"/>
              <w:left w:val="nil"/>
              <w:bottom w:val="nil"/>
              <w:right w:val="nil"/>
            </w:tcBorders>
            <w:shd w:val="clear" w:color="auto" w:fill="auto"/>
            <w:noWrap/>
            <w:vAlign w:val="bottom"/>
            <w:hideMark/>
          </w:tcPr>
          <w:p w14:paraId="0AA023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356 (290-431)</w:t>
            </w:r>
          </w:p>
        </w:tc>
        <w:tc>
          <w:tcPr>
            <w:tcW w:w="1800" w:type="dxa"/>
            <w:tcBorders>
              <w:top w:val="nil"/>
              <w:left w:val="nil"/>
              <w:bottom w:val="nil"/>
              <w:right w:val="nil"/>
            </w:tcBorders>
            <w:shd w:val="clear" w:color="auto" w:fill="auto"/>
            <w:noWrap/>
            <w:vAlign w:val="bottom"/>
            <w:hideMark/>
          </w:tcPr>
          <w:p w14:paraId="3C8660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587 (475-711)</w:t>
            </w:r>
          </w:p>
        </w:tc>
      </w:tr>
      <w:tr w:rsidR="00B0760D" w:rsidRPr="00B0760D" w14:paraId="291FF2DF" w14:textId="77777777" w:rsidTr="00B0760D">
        <w:trPr>
          <w:trHeight w:val="320"/>
        </w:trPr>
        <w:tc>
          <w:tcPr>
            <w:tcW w:w="2524" w:type="dxa"/>
            <w:tcBorders>
              <w:top w:val="nil"/>
              <w:left w:val="nil"/>
              <w:bottom w:val="nil"/>
              <w:right w:val="nil"/>
            </w:tcBorders>
            <w:shd w:val="clear" w:color="auto" w:fill="auto"/>
            <w:noWrap/>
            <w:vAlign w:val="bottom"/>
            <w:hideMark/>
          </w:tcPr>
          <w:p w14:paraId="73AEC3C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98A4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4EF41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34.2 (21-52.1)</w:t>
            </w:r>
          </w:p>
        </w:tc>
        <w:tc>
          <w:tcPr>
            <w:tcW w:w="1660" w:type="dxa"/>
            <w:tcBorders>
              <w:top w:val="nil"/>
              <w:left w:val="nil"/>
              <w:bottom w:val="nil"/>
              <w:right w:val="nil"/>
            </w:tcBorders>
            <w:shd w:val="clear" w:color="auto" w:fill="auto"/>
            <w:noWrap/>
            <w:vAlign w:val="bottom"/>
            <w:hideMark/>
          </w:tcPr>
          <w:p w14:paraId="69A4FD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63.1 (49-75.2)</w:t>
            </w:r>
          </w:p>
        </w:tc>
        <w:tc>
          <w:tcPr>
            <w:tcW w:w="1800" w:type="dxa"/>
            <w:tcBorders>
              <w:top w:val="nil"/>
              <w:left w:val="nil"/>
              <w:bottom w:val="nil"/>
              <w:right w:val="nil"/>
            </w:tcBorders>
            <w:shd w:val="clear" w:color="auto" w:fill="auto"/>
            <w:noWrap/>
            <w:vAlign w:val="bottom"/>
            <w:hideMark/>
          </w:tcPr>
          <w:p w14:paraId="79914A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488 (304-741)</w:t>
            </w:r>
          </w:p>
        </w:tc>
        <w:tc>
          <w:tcPr>
            <w:tcW w:w="1800" w:type="dxa"/>
            <w:tcBorders>
              <w:top w:val="nil"/>
              <w:left w:val="nil"/>
              <w:bottom w:val="nil"/>
              <w:right w:val="nil"/>
            </w:tcBorders>
            <w:shd w:val="clear" w:color="auto" w:fill="auto"/>
            <w:noWrap/>
            <w:vAlign w:val="bottom"/>
            <w:hideMark/>
          </w:tcPr>
          <w:p w14:paraId="55F4BD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1591 (1225-1887)</w:t>
            </w:r>
          </w:p>
        </w:tc>
      </w:tr>
      <w:tr w:rsidR="00B0760D" w:rsidRPr="00B0760D" w14:paraId="3C6FFAC3" w14:textId="77777777" w:rsidTr="00B0760D">
        <w:trPr>
          <w:trHeight w:val="320"/>
        </w:trPr>
        <w:tc>
          <w:tcPr>
            <w:tcW w:w="2524" w:type="dxa"/>
            <w:tcBorders>
              <w:top w:val="nil"/>
              <w:left w:val="nil"/>
              <w:bottom w:val="nil"/>
              <w:right w:val="nil"/>
            </w:tcBorders>
            <w:shd w:val="clear" w:color="auto" w:fill="auto"/>
            <w:noWrap/>
            <w:vAlign w:val="bottom"/>
            <w:hideMark/>
          </w:tcPr>
          <w:p w14:paraId="49B52E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C4D3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7F336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(1.3-4.5)</w:t>
            </w:r>
          </w:p>
        </w:tc>
        <w:tc>
          <w:tcPr>
            <w:tcW w:w="1660" w:type="dxa"/>
            <w:tcBorders>
              <w:top w:val="nil"/>
              <w:left w:val="nil"/>
              <w:bottom w:val="nil"/>
              <w:right w:val="nil"/>
            </w:tcBorders>
            <w:shd w:val="clear" w:color="auto" w:fill="auto"/>
            <w:noWrap/>
            <w:vAlign w:val="bottom"/>
            <w:hideMark/>
          </w:tcPr>
          <w:p w14:paraId="1881E4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26.5 (21.9-31.8)</w:t>
            </w:r>
          </w:p>
        </w:tc>
        <w:tc>
          <w:tcPr>
            <w:tcW w:w="1800" w:type="dxa"/>
            <w:tcBorders>
              <w:top w:val="nil"/>
              <w:left w:val="nil"/>
              <w:bottom w:val="nil"/>
              <w:right w:val="nil"/>
            </w:tcBorders>
            <w:shd w:val="clear" w:color="auto" w:fill="auto"/>
            <w:noWrap/>
            <w:vAlign w:val="bottom"/>
            <w:hideMark/>
          </w:tcPr>
          <w:p w14:paraId="4A350F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(19-65)</w:t>
            </w:r>
          </w:p>
        </w:tc>
        <w:tc>
          <w:tcPr>
            <w:tcW w:w="1800" w:type="dxa"/>
            <w:tcBorders>
              <w:top w:val="nil"/>
              <w:left w:val="nil"/>
              <w:bottom w:val="nil"/>
              <w:right w:val="nil"/>
            </w:tcBorders>
            <w:shd w:val="clear" w:color="auto" w:fill="auto"/>
            <w:noWrap/>
            <w:vAlign w:val="bottom"/>
            <w:hideMark/>
          </w:tcPr>
          <w:p w14:paraId="70AD1E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668 (550-805)</w:t>
            </w:r>
          </w:p>
        </w:tc>
      </w:tr>
      <w:tr w:rsidR="00B0760D" w:rsidRPr="00B0760D" w14:paraId="5856A977" w14:textId="77777777" w:rsidTr="00B0760D">
        <w:trPr>
          <w:trHeight w:val="320"/>
        </w:trPr>
        <w:tc>
          <w:tcPr>
            <w:tcW w:w="2524" w:type="dxa"/>
            <w:tcBorders>
              <w:top w:val="nil"/>
              <w:left w:val="nil"/>
              <w:bottom w:val="nil"/>
              <w:right w:val="nil"/>
            </w:tcBorders>
            <w:shd w:val="clear" w:color="auto" w:fill="auto"/>
            <w:noWrap/>
            <w:vAlign w:val="bottom"/>
            <w:hideMark/>
          </w:tcPr>
          <w:p w14:paraId="2EF3EA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7EAE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CFAA6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(5-9.2)</w:t>
            </w:r>
          </w:p>
        </w:tc>
        <w:tc>
          <w:tcPr>
            <w:tcW w:w="1660" w:type="dxa"/>
            <w:tcBorders>
              <w:top w:val="nil"/>
              <w:left w:val="nil"/>
              <w:bottom w:val="nil"/>
              <w:right w:val="nil"/>
            </w:tcBorders>
            <w:shd w:val="clear" w:color="auto" w:fill="auto"/>
            <w:noWrap/>
            <w:vAlign w:val="bottom"/>
            <w:hideMark/>
          </w:tcPr>
          <w:p w14:paraId="76DBB3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(4.4-8.6)</w:t>
            </w:r>
          </w:p>
        </w:tc>
        <w:tc>
          <w:tcPr>
            <w:tcW w:w="1800" w:type="dxa"/>
            <w:tcBorders>
              <w:top w:val="nil"/>
              <w:left w:val="nil"/>
              <w:bottom w:val="nil"/>
              <w:right w:val="nil"/>
            </w:tcBorders>
            <w:shd w:val="clear" w:color="auto" w:fill="auto"/>
            <w:noWrap/>
            <w:vAlign w:val="bottom"/>
            <w:hideMark/>
          </w:tcPr>
          <w:p w14:paraId="657750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(72-131)</w:t>
            </w:r>
          </w:p>
        </w:tc>
        <w:tc>
          <w:tcPr>
            <w:tcW w:w="1800" w:type="dxa"/>
            <w:tcBorders>
              <w:top w:val="nil"/>
              <w:left w:val="nil"/>
              <w:bottom w:val="nil"/>
              <w:right w:val="nil"/>
            </w:tcBorders>
            <w:shd w:val="clear" w:color="auto" w:fill="auto"/>
            <w:noWrap/>
            <w:vAlign w:val="bottom"/>
            <w:hideMark/>
          </w:tcPr>
          <w:p w14:paraId="2D4F5A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 (112-215)</w:t>
            </w:r>
          </w:p>
        </w:tc>
      </w:tr>
      <w:tr w:rsidR="00B0760D" w:rsidRPr="00B0760D" w14:paraId="346F7110" w14:textId="77777777" w:rsidTr="00B0760D">
        <w:trPr>
          <w:trHeight w:val="320"/>
        </w:trPr>
        <w:tc>
          <w:tcPr>
            <w:tcW w:w="2524" w:type="dxa"/>
            <w:tcBorders>
              <w:top w:val="nil"/>
              <w:left w:val="nil"/>
              <w:bottom w:val="nil"/>
              <w:right w:val="nil"/>
            </w:tcBorders>
            <w:shd w:val="clear" w:color="auto" w:fill="auto"/>
            <w:noWrap/>
            <w:vAlign w:val="bottom"/>
            <w:hideMark/>
          </w:tcPr>
          <w:p w14:paraId="0FB0156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3285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A470B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(3.4-8.4)</w:t>
            </w:r>
          </w:p>
        </w:tc>
        <w:tc>
          <w:tcPr>
            <w:tcW w:w="1660" w:type="dxa"/>
            <w:tcBorders>
              <w:top w:val="nil"/>
              <w:left w:val="nil"/>
              <w:bottom w:val="nil"/>
              <w:right w:val="nil"/>
            </w:tcBorders>
            <w:shd w:val="clear" w:color="auto" w:fill="auto"/>
            <w:noWrap/>
            <w:vAlign w:val="bottom"/>
            <w:hideMark/>
          </w:tcPr>
          <w:p w14:paraId="527F53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53.1 (44.5-62.8)</w:t>
            </w:r>
          </w:p>
        </w:tc>
        <w:tc>
          <w:tcPr>
            <w:tcW w:w="1800" w:type="dxa"/>
            <w:tcBorders>
              <w:top w:val="nil"/>
              <w:left w:val="nil"/>
              <w:bottom w:val="nil"/>
              <w:right w:val="nil"/>
            </w:tcBorders>
            <w:shd w:val="clear" w:color="auto" w:fill="auto"/>
            <w:noWrap/>
            <w:vAlign w:val="bottom"/>
            <w:hideMark/>
          </w:tcPr>
          <w:p w14:paraId="79B9F3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(49-119)</w:t>
            </w:r>
          </w:p>
        </w:tc>
        <w:tc>
          <w:tcPr>
            <w:tcW w:w="1800" w:type="dxa"/>
            <w:tcBorders>
              <w:top w:val="nil"/>
              <w:left w:val="nil"/>
              <w:bottom w:val="nil"/>
              <w:right w:val="nil"/>
            </w:tcBorders>
            <w:shd w:val="clear" w:color="auto" w:fill="auto"/>
            <w:noWrap/>
            <w:vAlign w:val="bottom"/>
            <w:hideMark/>
          </w:tcPr>
          <w:p w14:paraId="6DCEDF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1341 (1120-1586)</w:t>
            </w:r>
          </w:p>
        </w:tc>
      </w:tr>
      <w:tr w:rsidR="00B0760D" w:rsidRPr="00B0760D" w14:paraId="174BEC5B" w14:textId="77777777" w:rsidTr="00B0760D">
        <w:trPr>
          <w:trHeight w:val="320"/>
        </w:trPr>
        <w:tc>
          <w:tcPr>
            <w:tcW w:w="2524" w:type="dxa"/>
            <w:tcBorders>
              <w:top w:val="nil"/>
              <w:left w:val="nil"/>
              <w:bottom w:val="nil"/>
              <w:right w:val="nil"/>
            </w:tcBorders>
            <w:shd w:val="clear" w:color="auto" w:fill="auto"/>
            <w:noWrap/>
            <w:vAlign w:val="bottom"/>
            <w:hideMark/>
          </w:tcPr>
          <w:p w14:paraId="325140D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3048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164AC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(2.5-7.1)</w:t>
            </w:r>
          </w:p>
        </w:tc>
        <w:tc>
          <w:tcPr>
            <w:tcW w:w="1660" w:type="dxa"/>
            <w:tcBorders>
              <w:top w:val="nil"/>
              <w:left w:val="nil"/>
              <w:bottom w:val="nil"/>
              <w:right w:val="nil"/>
            </w:tcBorders>
            <w:shd w:val="clear" w:color="auto" w:fill="auto"/>
            <w:noWrap/>
            <w:vAlign w:val="bottom"/>
            <w:hideMark/>
          </w:tcPr>
          <w:p w14:paraId="4E31B2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(9.7-23.1)</w:t>
            </w:r>
          </w:p>
        </w:tc>
        <w:tc>
          <w:tcPr>
            <w:tcW w:w="1800" w:type="dxa"/>
            <w:tcBorders>
              <w:top w:val="nil"/>
              <w:left w:val="nil"/>
              <w:bottom w:val="nil"/>
              <w:right w:val="nil"/>
            </w:tcBorders>
            <w:shd w:val="clear" w:color="auto" w:fill="auto"/>
            <w:noWrap/>
            <w:vAlign w:val="bottom"/>
            <w:hideMark/>
          </w:tcPr>
          <w:p w14:paraId="63A907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(35-102)</w:t>
            </w:r>
          </w:p>
        </w:tc>
        <w:tc>
          <w:tcPr>
            <w:tcW w:w="1800" w:type="dxa"/>
            <w:tcBorders>
              <w:top w:val="nil"/>
              <w:left w:val="nil"/>
              <w:bottom w:val="nil"/>
              <w:right w:val="nil"/>
            </w:tcBorders>
            <w:shd w:val="clear" w:color="auto" w:fill="auto"/>
            <w:noWrap/>
            <w:vAlign w:val="bottom"/>
            <w:hideMark/>
          </w:tcPr>
          <w:p w14:paraId="6695AE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393 (242-582)</w:t>
            </w:r>
          </w:p>
        </w:tc>
      </w:tr>
      <w:tr w:rsidR="00B0760D" w:rsidRPr="00B0760D" w14:paraId="57EF3E7C" w14:textId="77777777" w:rsidTr="00B0760D">
        <w:trPr>
          <w:trHeight w:val="320"/>
        </w:trPr>
        <w:tc>
          <w:tcPr>
            <w:tcW w:w="2524" w:type="dxa"/>
            <w:tcBorders>
              <w:top w:val="nil"/>
              <w:left w:val="nil"/>
              <w:bottom w:val="nil"/>
              <w:right w:val="nil"/>
            </w:tcBorders>
            <w:shd w:val="clear" w:color="auto" w:fill="auto"/>
            <w:noWrap/>
            <w:vAlign w:val="bottom"/>
            <w:hideMark/>
          </w:tcPr>
          <w:p w14:paraId="56B71D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F850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62D77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(3.5-3.8)</w:t>
            </w:r>
          </w:p>
        </w:tc>
        <w:tc>
          <w:tcPr>
            <w:tcW w:w="1660" w:type="dxa"/>
            <w:tcBorders>
              <w:top w:val="nil"/>
              <w:left w:val="nil"/>
              <w:bottom w:val="nil"/>
              <w:right w:val="nil"/>
            </w:tcBorders>
            <w:shd w:val="clear" w:color="auto" w:fill="auto"/>
            <w:noWrap/>
            <w:vAlign w:val="bottom"/>
            <w:hideMark/>
          </w:tcPr>
          <w:p w14:paraId="2944FE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(2-2.6)</w:t>
            </w:r>
          </w:p>
        </w:tc>
        <w:tc>
          <w:tcPr>
            <w:tcW w:w="1800" w:type="dxa"/>
            <w:tcBorders>
              <w:top w:val="nil"/>
              <w:left w:val="nil"/>
              <w:bottom w:val="nil"/>
              <w:right w:val="nil"/>
            </w:tcBorders>
            <w:shd w:val="clear" w:color="auto" w:fill="auto"/>
            <w:noWrap/>
            <w:vAlign w:val="bottom"/>
            <w:hideMark/>
          </w:tcPr>
          <w:p w14:paraId="56DC12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(50-55)</w:t>
            </w:r>
          </w:p>
        </w:tc>
        <w:tc>
          <w:tcPr>
            <w:tcW w:w="1800" w:type="dxa"/>
            <w:tcBorders>
              <w:top w:val="nil"/>
              <w:left w:val="nil"/>
              <w:bottom w:val="nil"/>
              <w:right w:val="nil"/>
            </w:tcBorders>
            <w:shd w:val="clear" w:color="auto" w:fill="auto"/>
            <w:noWrap/>
            <w:vAlign w:val="bottom"/>
            <w:hideMark/>
          </w:tcPr>
          <w:p w14:paraId="53B167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(49-65)</w:t>
            </w:r>
          </w:p>
        </w:tc>
      </w:tr>
      <w:tr w:rsidR="00B0760D" w:rsidRPr="00B0760D" w14:paraId="12D81D03" w14:textId="77777777" w:rsidTr="00B0760D">
        <w:trPr>
          <w:trHeight w:val="320"/>
        </w:trPr>
        <w:tc>
          <w:tcPr>
            <w:tcW w:w="2524" w:type="dxa"/>
            <w:tcBorders>
              <w:top w:val="nil"/>
              <w:left w:val="nil"/>
              <w:bottom w:val="nil"/>
              <w:right w:val="nil"/>
            </w:tcBorders>
            <w:shd w:val="clear" w:color="auto" w:fill="auto"/>
            <w:noWrap/>
            <w:vAlign w:val="bottom"/>
            <w:hideMark/>
          </w:tcPr>
          <w:p w14:paraId="103CF24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26DE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738EF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(1.3-1.4)</w:t>
            </w:r>
          </w:p>
        </w:tc>
        <w:tc>
          <w:tcPr>
            <w:tcW w:w="1660" w:type="dxa"/>
            <w:tcBorders>
              <w:top w:val="nil"/>
              <w:left w:val="nil"/>
              <w:bottom w:val="nil"/>
              <w:right w:val="nil"/>
            </w:tcBorders>
            <w:shd w:val="clear" w:color="auto" w:fill="auto"/>
            <w:noWrap/>
            <w:vAlign w:val="bottom"/>
            <w:hideMark/>
          </w:tcPr>
          <w:p w14:paraId="4E5964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56821F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(18-20)</w:t>
            </w:r>
          </w:p>
        </w:tc>
        <w:tc>
          <w:tcPr>
            <w:tcW w:w="1800" w:type="dxa"/>
            <w:tcBorders>
              <w:top w:val="nil"/>
              <w:left w:val="nil"/>
              <w:bottom w:val="nil"/>
              <w:right w:val="nil"/>
            </w:tcBorders>
            <w:shd w:val="clear" w:color="auto" w:fill="auto"/>
            <w:noWrap/>
            <w:vAlign w:val="bottom"/>
            <w:hideMark/>
          </w:tcPr>
          <w:p w14:paraId="58F039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(23-30)</w:t>
            </w:r>
          </w:p>
        </w:tc>
      </w:tr>
      <w:tr w:rsidR="00B0760D" w:rsidRPr="00B0760D" w14:paraId="0C5F778A" w14:textId="77777777" w:rsidTr="00B0760D">
        <w:trPr>
          <w:trHeight w:val="320"/>
        </w:trPr>
        <w:tc>
          <w:tcPr>
            <w:tcW w:w="2524" w:type="dxa"/>
            <w:tcBorders>
              <w:top w:val="nil"/>
              <w:left w:val="nil"/>
              <w:bottom w:val="nil"/>
              <w:right w:val="nil"/>
            </w:tcBorders>
            <w:shd w:val="clear" w:color="auto" w:fill="auto"/>
            <w:noWrap/>
            <w:vAlign w:val="bottom"/>
            <w:hideMark/>
          </w:tcPr>
          <w:p w14:paraId="07DDACB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37E4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13CBA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(1.3-1.6)</w:t>
            </w:r>
          </w:p>
        </w:tc>
        <w:tc>
          <w:tcPr>
            <w:tcW w:w="1660" w:type="dxa"/>
            <w:tcBorders>
              <w:top w:val="nil"/>
              <w:left w:val="nil"/>
              <w:bottom w:val="nil"/>
              <w:right w:val="nil"/>
            </w:tcBorders>
            <w:shd w:val="clear" w:color="auto" w:fill="auto"/>
            <w:noWrap/>
            <w:vAlign w:val="bottom"/>
            <w:hideMark/>
          </w:tcPr>
          <w:p w14:paraId="31DA09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14B403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(18-23)</w:t>
            </w:r>
          </w:p>
        </w:tc>
        <w:tc>
          <w:tcPr>
            <w:tcW w:w="1800" w:type="dxa"/>
            <w:tcBorders>
              <w:top w:val="nil"/>
              <w:left w:val="nil"/>
              <w:bottom w:val="nil"/>
              <w:right w:val="nil"/>
            </w:tcBorders>
            <w:shd w:val="clear" w:color="auto" w:fill="auto"/>
            <w:noWrap/>
            <w:vAlign w:val="bottom"/>
            <w:hideMark/>
          </w:tcPr>
          <w:p w14:paraId="58E60B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(23-33)</w:t>
            </w:r>
          </w:p>
        </w:tc>
      </w:tr>
      <w:tr w:rsidR="00B0760D" w:rsidRPr="00B0760D" w14:paraId="768E6B6B" w14:textId="77777777" w:rsidTr="00B0760D">
        <w:trPr>
          <w:trHeight w:val="320"/>
        </w:trPr>
        <w:tc>
          <w:tcPr>
            <w:tcW w:w="2524" w:type="dxa"/>
            <w:tcBorders>
              <w:top w:val="nil"/>
              <w:left w:val="nil"/>
              <w:bottom w:val="nil"/>
              <w:right w:val="nil"/>
            </w:tcBorders>
            <w:shd w:val="clear" w:color="auto" w:fill="auto"/>
            <w:noWrap/>
            <w:vAlign w:val="bottom"/>
            <w:hideMark/>
          </w:tcPr>
          <w:p w14:paraId="4579A8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376A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3F5CC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(0.1-0.2)</w:t>
            </w:r>
          </w:p>
        </w:tc>
        <w:tc>
          <w:tcPr>
            <w:tcW w:w="1660" w:type="dxa"/>
            <w:tcBorders>
              <w:top w:val="nil"/>
              <w:left w:val="nil"/>
              <w:bottom w:val="nil"/>
              <w:right w:val="nil"/>
            </w:tcBorders>
            <w:shd w:val="clear" w:color="auto" w:fill="auto"/>
            <w:noWrap/>
            <w:vAlign w:val="bottom"/>
            <w:hideMark/>
          </w:tcPr>
          <w:p w14:paraId="17AFBA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4B8254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w:t>
            </w:r>
          </w:p>
        </w:tc>
        <w:tc>
          <w:tcPr>
            <w:tcW w:w="1800" w:type="dxa"/>
            <w:tcBorders>
              <w:top w:val="nil"/>
              <w:left w:val="nil"/>
              <w:bottom w:val="nil"/>
              <w:right w:val="nil"/>
            </w:tcBorders>
            <w:shd w:val="clear" w:color="auto" w:fill="auto"/>
            <w:noWrap/>
            <w:vAlign w:val="bottom"/>
            <w:hideMark/>
          </w:tcPr>
          <w:p w14:paraId="61E703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6B9E9886" w14:textId="77777777" w:rsidTr="00B0760D">
        <w:trPr>
          <w:trHeight w:val="320"/>
        </w:trPr>
        <w:tc>
          <w:tcPr>
            <w:tcW w:w="2524" w:type="dxa"/>
            <w:tcBorders>
              <w:top w:val="nil"/>
              <w:left w:val="nil"/>
              <w:bottom w:val="nil"/>
              <w:right w:val="nil"/>
            </w:tcBorders>
            <w:shd w:val="clear" w:color="auto" w:fill="auto"/>
            <w:noWrap/>
            <w:vAlign w:val="bottom"/>
            <w:hideMark/>
          </w:tcPr>
          <w:p w14:paraId="50BBDD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Algeria</w:t>
            </w:r>
          </w:p>
        </w:tc>
        <w:tc>
          <w:tcPr>
            <w:tcW w:w="2180" w:type="dxa"/>
            <w:tcBorders>
              <w:top w:val="nil"/>
              <w:left w:val="nil"/>
              <w:bottom w:val="nil"/>
              <w:right w:val="nil"/>
            </w:tcBorders>
            <w:shd w:val="clear" w:color="auto" w:fill="auto"/>
            <w:noWrap/>
            <w:vAlign w:val="bottom"/>
            <w:hideMark/>
          </w:tcPr>
          <w:p w14:paraId="522505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1481A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66.8 (60.5-74.3)</w:t>
            </w:r>
          </w:p>
        </w:tc>
        <w:tc>
          <w:tcPr>
            <w:tcW w:w="1660" w:type="dxa"/>
            <w:tcBorders>
              <w:top w:val="nil"/>
              <w:left w:val="nil"/>
              <w:bottom w:val="nil"/>
              <w:right w:val="nil"/>
            </w:tcBorders>
            <w:shd w:val="clear" w:color="auto" w:fill="auto"/>
            <w:noWrap/>
            <w:vAlign w:val="bottom"/>
            <w:hideMark/>
          </w:tcPr>
          <w:p w14:paraId="7629E8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76.7 (69.1-82.9)</w:t>
            </w:r>
          </w:p>
        </w:tc>
        <w:tc>
          <w:tcPr>
            <w:tcW w:w="1800" w:type="dxa"/>
            <w:tcBorders>
              <w:top w:val="nil"/>
              <w:left w:val="nil"/>
              <w:bottom w:val="nil"/>
              <w:right w:val="nil"/>
            </w:tcBorders>
            <w:shd w:val="clear" w:color="auto" w:fill="auto"/>
            <w:noWrap/>
            <w:vAlign w:val="bottom"/>
            <w:hideMark/>
          </w:tcPr>
          <w:p w14:paraId="40CF96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1834 (1648-2043)</w:t>
            </w:r>
          </w:p>
        </w:tc>
        <w:tc>
          <w:tcPr>
            <w:tcW w:w="1800" w:type="dxa"/>
            <w:tcBorders>
              <w:top w:val="nil"/>
              <w:left w:val="nil"/>
              <w:bottom w:val="nil"/>
              <w:right w:val="nil"/>
            </w:tcBorders>
            <w:shd w:val="clear" w:color="auto" w:fill="auto"/>
            <w:noWrap/>
            <w:vAlign w:val="bottom"/>
            <w:hideMark/>
          </w:tcPr>
          <w:p w14:paraId="76C7D7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4317 (3876-4713)</w:t>
            </w:r>
          </w:p>
        </w:tc>
      </w:tr>
      <w:tr w:rsidR="00B0760D" w:rsidRPr="00B0760D" w14:paraId="1DDC73A5" w14:textId="77777777" w:rsidTr="00B0760D">
        <w:trPr>
          <w:trHeight w:val="320"/>
        </w:trPr>
        <w:tc>
          <w:tcPr>
            <w:tcW w:w="2524" w:type="dxa"/>
            <w:tcBorders>
              <w:top w:val="nil"/>
              <w:left w:val="nil"/>
              <w:bottom w:val="nil"/>
              <w:right w:val="nil"/>
            </w:tcBorders>
            <w:shd w:val="clear" w:color="auto" w:fill="auto"/>
            <w:noWrap/>
            <w:vAlign w:val="bottom"/>
            <w:hideMark/>
          </w:tcPr>
          <w:p w14:paraId="3E4E494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5E52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97EC9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33.1 (25.8-38)</w:t>
            </w:r>
          </w:p>
        </w:tc>
        <w:tc>
          <w:tcPr>
            <w:tcW w:w="1660" w:type="dxa"/>
            <w:tcBorders>
              <w:top w:val="nil"/>
              <w:left w:val="nil"/>
              <w:bottom w:val="nil"/>
              <w:right w:val="nil"/>
            </w:tcBorders>
            <w:shd w:val="clear" w:color="auto" w:fill="auto"/>
            <w:noWrap/>
            <w:vAlign w:val="bottom"/>
            <w:hideMark/>
          </w:tcPr>
          <w:p w14:paraId="0002AC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29.4 (20-36.5)</w:t>
            </w:r>
          </w:p>
        </w:tc>
        <w:tc>
          <w:tcPr>
            <w:tcW w:w="1800" w:type="dxa"/>
            <w:tcBorders>
              <w:top w:val="nil"/>
              <w:left w:val="nil"/>
              <w:bottom w:val="nil"/>
              <w:right w:val="nil"/>
            </w:tcBorders>
            <w:shd w:val="clear" w:color="auto" w:fill="auto"/>
            <w:noWrap/>
            <w:vAlign w:val="bottom"/>
            <w:hideMark/>
          </w:tcPr>
          <w:p w14:paraId="0193EF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908 (707-1058)</w:t>
            </w:r>
          </w:p>
        </w:tc>
        <w:tc>
          <w:tcPr>
            <w:tcW w:w="1800" w:type="dxa"/>
            <w:tcBorders>
              <w:top w:val="nil"/>
              <w:left w:val="nil"/>
              <w:bottom w:val="nil"/>
              <w:right w:val="nil"/>
            </w:tcBorders>
            <w:shd w:val="clear" w:color="auto" w:fill="auto"/>
            <w:noWrap/>
            <w:vAlign w:val="bottom"/>
            <w:hideMark/>
          </w:tcPr>
          <w:p w14:paraId="235F66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1650 (1122-2071)</w:t>
            </w:r>
          </w:p>
        </w:tc>
      </w:tr>
      <w:tr w:rsidR="00B0760D" w:rsidRPr="00B0760D" w14:paraId="72F03542" w14:textId="77777777" w:rsidTr="00B0760D">
        <w:trPr>
          <w:trHeight w:val="320"/>
        </w:trPr>
        <w:tc>
          <w:tcPr>
            <w:tcW w:w="2524" w:type="dxa"/>
            <w:tcBorders>
              <w:top w:val="nil"/>
              <w:left w:val="nil"/>
              <w:bottom w:val="nil"/>
              <w:right w:val="nil"/>
            </w:tcBorders>
            <w:shd w:val="clear" w:color="auto" w:fill="auto"/>
            <w:noWrap/>
            <w:vAlign w:val="bottom"/>
            <w:hideMark/>
          </w:tcPr>
          <w:p w14:paraId="2D4D4D6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99F63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2B5A6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 (11.1-27.6)</w:t>
            </w:r>
          </w:p>
        </w:tc>
        <w:tc>
          <w:tcPr>
            <w:tcW w:w="1660" w:type="dxa"/>
            <w:tcBorders>
              <w:top w:val="nil"/>
              <w:left w:val="nil"/>
              <w:bottom w:val="nil"/>
              <w:right w:val="nil"/>
            </w:tcBorders>
            <w:shd w:val="clear" w:color="auto" w:fill="auto"/>
            <w:noWrap/>
            <w:vAlign w:val="bottom"/>
            <w:hideMark/>
          </w:tcPr>
          <w:p w14:paraId="4DBE55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39.6 (27.3-51.7)</w:t>
            </w:r>
          </w:p>
        </w:tc>
        <w:tc>
          <w:tcPr>
            <w:tcW w:w="1800" w:type="dxa"/>
            <w:tcBorders>
              <w:top w:val="nil"/>
              <w:left w:val="nil"/>
              <w:bottom w:val="nil"/>
              <w:right w:val="nil"/>
            </w:tcBorders>
            <w:shd w:val="clear" w:color="auto" w:fill="auto"/>
            <w:noWrap/>
            <w:vAlign w:val="bottom"/>
            <w:hideMark/>
          </w:tcPr>
          <w:p w14:paraId="19DBB8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503 (306-755)</w:t>
            </w:r>
          </w:p>
        </w:tc>
        <w:tc>
          <w:tcPr>
            <w:tcW w:w="1800" w:type="dxa"/>
            <w:tcBorders>
              <w:top w:val="nil"/>
              <w:left w:val="nil"/>
              <w:bottom w:val="nil"/>
              <w:right w:val="nil"/>
            </w:tcBorders>
            <w:shd w:val="clear" w:color="auto" w:fill="auto"/>
            <w:noWrap/>
            <w:vAlign w:val="bottom"/>
            <w:hideMark/>
          </w:tcPr>
          <w:p w14:paraId="1D44C9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2234 (1541-2922)</w:t>
            </w:r>
          </w:p>
        </w:tc>
      </w:tr>
      <w:tr w:rsidR="00B0760D" w:rsidRPr="00B0760D" w14:paraId="11E5BBA8" w14:textId="77777777" w:rsidTr="00B0760D">
        <w:trPr>
          <w:trHeight w:val="320"/>
        </w:trPr>
        <w:tc>
          <w:tcPr>
            <w:tcW w:w="2524" w:type="dxa"/>
            <w:tcBorders>
              <w:top w:val="nil"/>
              <w:left w:val="nil"/>
              <w:bottom w:val="nil"/>
              <w:right w:val="nil"/>
            </w:tcBorders>
            <w:shd w:val="clear" w:color="auto" w:fill="auto"/>
            <w:noWrap/>
            <w:vAlign w:val="bottom"/>
            <w:hideMark/>
          </w:tcPr>
          <w:p w14:paraId="04381CF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BAF5A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A7013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18B7D9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(1-2.6)</w:t>
            </w:r>
          </w:p>
        </w:tc>
        <w:tc>
          <w:tcPr>
            <w:tcW w:w="1800" w:type="dxa"/>
            <w:tcBorders>
              <w:top w:val="nil"/>
              <w:left w:val="nil"/>
              <w:bottom w:val="nil"/>
              <w:right w:val="nil"/>
            </w:tcBorders>
            <w:shd w:val="clear" w:color="auto" w:fill="auto"/>
            <w:noWrap/>
            <w:vAlign w:val="bottom"/>
            <w:hideMark/>
          </w:tcPr>
          <w:p w14:paraId="600FF0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(4-11)</w:t>
            </w:r>
          </w:p>
        </w:tc>
        <w:tc>
          <w:tcPr>
            <w:tcW w:w="1800" w:type="dxa"/>
            <w:tcBorders>
              <w:top w:val="nil"/>
              <w:left w:val="nil"/>
              <w:bottom w:val="nil"/>
              <w:right w:val="nil"/>
            </w:tcBorders>
            <w:shd w:val="clear" w:color="auto" w:fill="auto"/>
            <w:noWrap/>
            <w:vAlign w:val="bottom"/>
            <w:hideMark/>
          </w:tcPr>
          <w:p w14:paraId="5E9840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(57-143)</w:t>
            </w:r>
          </w:p>
        </w:tc>
      </w:tr>
      <w:tr w:rsidR="00B0760D" w:rsidRPr="00B0760D" w14:paraId="45900B73" w14:textId="77777777" w:rsidTr="00B0760D">
        <w:trPr>
          <w:trHeight w:val="320"/>
        </w:trPr>
        <w:tc>
          <w:tcPr>
            <w:tcW w:w="2524" w:type="dxa"/>
            <w:tcBorders>
              <w:top w:val="nil"/>
              <w:left w:val="nil"/>
              <w:bottom w:val="nil"/>
              <w:right w:val="nil"/>
            </w:tcBorders>
            <w:shd w:val="clear" w:color="auto" w:fill="auto"/>
            <w:noWrap/>
            <w:vAlign w:val="bottom"/>
            <w:hideMark/>
          </w:tcPr>
          <w:p w14:paraId="355CDEC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DBE58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D00D5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(11-27.4)</w:t>
            </w:r>
          </w:p>
        </w:tc>
        <w:tc>
          <w:tcPr>
            <w:tcW w:w="1660" w:type="dxa"/>
            <w:tcBorders>
              <w:top w:val="nil"/>
              <w:left w:val="nil"/>
              <w:bottom w:val="nil"/>
              <w:right w:val="nil"/>
            </w:tcBorders>
            <w:shd w:val="clear" w:color="auto" w:fill="auto"/>
            <w:noWrap/>
            <w:vAlign w:val="bottom"/>
            <w:hideMark/>
          </w:tcPr>
          <w:p w14:paraId="2410C2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38.7 (26.7-50.7)</w:t>
            </w:r>
          </w:p>
        </w:tc>
        <w:tc>
          <w:tcPr>
            <w:tcW w:w="1800" w:type="dxa"/>
            <w:tcBorders>
              <w:top w:val="nil"/>
              <w:left w:val="nil"/>
              <w:bottom w:val="nil"/>
              <w:right w:val="nil"/>
            </w:tcBorders>
            <w:shd w:val="clear" w:color="auto" w:fill="auto"/>
            <w:noWrap/>
            <w:vAlign w:val="bottom"/>
            <w:hideMark/>
          </w:tcPr>
          <w:p w14:paraId="3202A5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499 (303-748)</w:t>
            </w:r>
          </w:p>
        </w:tc>
        <w:tc>
          <w:tcPr>
            <w:tcW w:w="1800" w:type="dxa"/>
            <w:tcBorders>
              <w:top w:val="nil"/>
              <w:left w:val="nil"/>
              <w:bottom w:val="nil"/>
              <w:right w:val="nil"/>
            </w:tcBorders>
            <w:shd w:val="clear" w:color="auto" w:fill="auto"/>
            <w:noWrap/>
            <w:vAlign w:val="bottom"/>
            <w:hideMark/>
          </w:tcPr>
          <w:p w14:paraId="2A84D9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2184 (1504-2867)</w:t>
            </w:r>
          </w:p>
        </w:tc>
      </w:tr>
      <w:tr w:rsidR="00B0760D" w:rsidRPr="00B0760D" w14:paraId="4F1B3DBF" w14:textId="77777777" w:rsidTr="00B0760D">
        <w:trPr>
          <w:trHeight w:val="320"/>
        </w:trPr>
        <w:tc>
          <w:tcPr>
            <w:tcW w:w="2524" w:type="dxa"/>
            <w:tcBorders>
              <w:top w:val="nil"/>
              <w:left w:val="nil"/>
              <w:bottom w:val="nil"/>
              <w:right w:val="nil"/>
            </w:tcBorders>
            <w:shd w:val="clear" w:color="auto" w:fill="auto"/>
            <w:noWrap/>
            <w:vAlign w:val="bottom"/>
            <w:hideMark/>
          </w:tcPr>
          <w:p w14:paraId="42141D6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B813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8E1C8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(6.2-31.5)</w:t>
            </w:r>
          </w:p>
        </w:tc>
        <w:tc>
          <w:tcPr>
            <w:tcW w:w="1660" w:type="dxa"/>
            <w:tcBorders>
              <w:top w:val="nil"/>
              <w:left w:val="nil"/>
              <w:bottom w:val="nil"/>
              <w:right w:val="nil"/>
            </w:tcBorders>
            <w:shd w:val="clear" w:color="auto" w:fill="auto"/>
            <w:noWrap/>
            <w:vAlign w:val="bottom"/>
            <w:hideMark/>
          </w:tcPr>
          <w:p w14:paraId="38C7BA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(5.3-28.3)</w:t>
            </w:r>
          </w:p>
        </w:tc>
        <w:tc>
          <w:tcPr>
            <w:tcW w:w="1800" w:type="dxa"/>
            <w:tcBorders>
              <w:top w:val="nil"/>
              <w:left w:val="nil"/>
              <w:bottom w:val="nil"/>
              <w:right w:val="nil"/>
            </w:tcBorders>
            <w:shd w:val="clear" w:color="auto" w:fill="auto"/>
            <w:noWrap/>
            <w:vAlign w:val="bottom"/>
            <w:hideMark/>
          </w:tcPr>
          <w:p w14:paraId="614723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411 (171-857)</w:t>
            </w:r>
          </w:p>
        </w:tc>
        <w:tc>
          <w:tcPr>
            <w:tcW w:w="1800" w:type="dxa"/>
            <w:tcBorders>
              <w:top w:val="nil"/>
              <w:left w:val="nil"/>
              <w:bottom w:val="nil"/>
              <w:right w:val="nil"/>
            </w:tcBorders>
            <w:shd w:val="clear" w:color="auto" w:fill="auto"/>
            <w:noWrap/>
            <w:vAlign w:val="bottom"/>
            <w:hideMark/>
          </w:tcPr>
          <w:p w14:paraId="0137A7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741 (303-1603)</w:t>
            </w:r>
          </w:p>
        </w:tc>
      </w:tr>
      <w:tr w:rsidR="00B0760D" w:rsidRPr="00B0760D" w14:paraId="4F538956" w14:textId="77777777" w:rsidTr="00B0760D">
        <w:trPr>
          <w:trHeight w:val="320"/>
        </w:trPr>
        <w:tc>
          <w:tcPr>
            <w:tcW w:w="2524" w:type="dxa"/>
            <w:tcBorders>
              <w:top w:val="nil"/>
              <w:left w:val="nil"/>
              <w:bottom w:val="nil"/>
              <w:right w:val="nil"/>
            </w:tcBorders>
            <w:shd w:val="clear" w:color="auto" w:fill="auto"/>
            <w:noWrap/>
            <w:vAlign w:val="bottom"/>
            <w:hideMark/>
          </w:tcPr>
          <w:p w14:paraId="631CA8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741D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AA075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(5.7-14.3)</w:t>
            </w:r>
          </w:p>
        </w:tc>
        <w:tc>
          <w:tcPr>
            <w:tcW w:w="1660" w:type="dxa"/>
            <w:tcBorders>
              <w:top w:val="nil"/>
              <w:left w:val="nil"/>
              <w:bottom w:val="nil"/>
              <w:right w:val="nil"/>
            </w:tcBorders>
            <w:shd w:val="clear" w:color="auto" w:fill="auto"/>
            <w:noWrap/>
            <w:vAlign w:val="bottom"/>
            <w:hideMark/>
          </w:tcPr>
          <w:p w14:paraId="08CEB0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(9.7-22.2)</w:t>
            </w:r>
          </w:p>
        </w:tc>
        <w:tc>
          <w:tcPr>
            <w:tcW w:w="1800" w:type="dxa"/>
            <w:tcBorders>
              <w:top w:val="nil"/>
              <w:left w:val="nil"/>
              <w:bottom w:val="nil"/>
              <w:right w:val="nil"/>
            </w:tcBorders>
            <w:shd w:val="clear" w:color="auto" w:fill="auto"/>
            <w:noWrap/>
            <w:vAlign w:val="bottom"/>
            <w:hideMark/>
          </w:tcPr>
          <w:p w14:paraId="7C5B01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256 (153-395)</w:t>
            </w:r>
          </w:p>
        </w:tc>
        <w:tc>
          <w:tcPr>
            <w:tcW w:w="1800" w:type="dxa"/>
            <w:tcBorders>
              <w:top w:val="nil"/>
              <w:left w:val="nil"/>
              <w:bottom w:val="nil"/>
              <w:right w:val="nil"/>
            </w:tcBorders>
            <w:shd w:val="clear" w:color="auto" w:fill="auto"/>
            <w:noWrap/>
            <w:vAlign w:val="bottom"/>
            <w:hideMark/>
          </w:tcPr>
          <w:p w14:paraId="4A4EE2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848 (545-1266)</w:t>
            </w:r>
          </w:p>
        </w:tc>
      </w:tr>
      <w:tr w:rsidR="00B0760D" w:rsidRPr="00B0760D" w14:paraId="3884E2B7" w14:textId="77777777" w:rsidTr="00B0760D">
        <w:trPr>
          <w:trHeight w:val="320"/>
        </w:trPr>
        <w:tc>
          <w:tcPr>
            <w:tcW w:w="2524" w:type="dxa"/>
            <w:tcBorders>
              <w:top w:val="nil"/>
              <w:left w:val="nil"/>
              <w:bottom w:val="nil"/>
              <w:right w:val="nil"/>
            </w:tcBorders>
            <w:shd w:val="clear" w:color="auto" w:fill="auto"/>
            <w:noWrap/>
            <w:vAlign w:val="bottom"/>
            <w:hideMark/>
          </w:tcPr>
          <w:p w14:paraId="52C87D5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7E19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0A321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(6.8-11.3)</w:t>
            </w:r>
          </w:p>
        </w:tc>
        <w:tc>
          <w:tcPr>
            <w:tcW w:w="1660" w:type="dxa"/>
            <w:tcBorders>
              <w:top w:val="nil"/>
              <w:left w:val="nil"/>
              <w:bottom w:val="nil"/>
              <w:right w:val="nil"/>
            </w:tcBorders>
            <w:shd w:val="clear" w:color="auto" w:fill="auto"/>
            <w:noWrap/>
            <w:vAlign w:val="bottom"/>
            <w:hideMark/>
          </w:tcPr>
          <w:p w14:paraId="7D3F71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(6.1-11.1)</w:t>
            </w:r>
          </w:p>
        </w:tc>
        <w:tc>
          <w:tcPr>
            <w:tcW w:w="1800" w:type="dxa"/>
            <w:tcBorders>
              <w:top w:val="nil"/>
              <w:left w:val="nil"/>
              <w:bottom w:val="nil"/>
              <w:right w:val="nil"/>
            </w:tcBorders>
            <w:shd w:val="clear" w:color="auto" w:fill="auto"/>
            <w:noWrap/>
            <w:vAlign w:val="bottom"/>
            <w:hideMark/>
          </w:tcPr>
          <w:p w14:paraId="05EDB4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260 (185-312)</w:t>
            </w:r>
          </w:p>
        </w:tc>
        <w:tc>
          <w:tcPr>
            <w:tcW w:w="1800" w:type="dxa"/>
            <w:tcBorders>
              <w:top w:val="nil"/>
              <w:left w:val="nil"/>
              <w:bottom w:val="nil"/>
              <w:right w:val="nil"/>
            </w:tcBorders>
            <w:shd w:val="clear" w:color="auto" w:fill="auto"/>
            <w:noWrap/>
            <w:vAlign w:val="bottom"/>
            <w:hideMark/>
          </w:tcPr>
          <w:p w14:paraId="0B2C2B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496 (342-621)</w:t>
            </w:r>
          </w:p>
        </w:tc>
      </w:tr>
      <w:tr w:rsidR="00B0760D" w:rsidRPr="00B0760D" w14:paraId="2D5C5F23" w14:textId="77777777" w:rsidTr="00B0760D">
        <w:trPr>
          <w:trHeight w:val="320"/>
        </w:trPr>
        <w:tc>
          <w:tcPr>
            <w:tcW w:w="2524" w:type="dxa"/>
            <w:tcBorders>
              <w:top w:val="nil"/>
              <w:left w:val="nil"/>
              <w:bottom w:val="nil"/>
              <w:right w:val="nil"/>
            </w:tcBorders>
            <w:shd w:val="clear" w:color="auto" w:fill="auto"/>
            <w:noWrap/>
            <w:vAlign w:val="bottom"/>
            <w:hideMark/>
          </w:tcPr>
          <w:p w14:paraId="5CFA48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BBE4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B3D2E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20.9 (14.4-30.1)</w:t>
            </w:r>
          </w:p>
        </w:tc>
        <w:tc>
          <w:tcPr>
            <w:tcW w:w="1660" w:type="dxa"/>
            <w:tcBorders>
              <w:top w:val="nil"/>
              <w:left w:val="nil"/>
              <w:bottom w:val="nil"/>
              <w:right w:val="nil"/>
            </w:tcBorders>
            <w:shd w:val="clear" w:color="auto" w:fill="auto"/>
            <w:noWrap/>
            <w:vAlign w:val="bottom"/>
            <w:hideMark/>
          </w:tcPr>
          <w:p w14:paraId="651B8C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 (13.3-28.9)</w:t>
            </w:r>
          </w:p>
        </w:tc>
        <w:tc>
          <w:tcPr>
            <w:tcW w:w="1800" w:type="dxa"/>
            <w:tcBorders>
              <w:top w:val="nil"/>
              <w:left w:val="nil"/>
              <w:bottom w:val="nil"/>
              <w:right w:val="nil"/>
            </w:tcBorders>
            <w:shd w:val="clear" w:color="auto" w:fill="auto"/>
            <w:noWrap/>
            <w:vAlign w:val="bottom"/>
            <w:hideMark/>
          </w:tcPr>
          <w:p w14:paraId="6CF268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573 (396-821)</w:t>
            </w:r>
          </w:p>
        </w:tc>
        <w:tc>
          <w:tcPr>
            <w:tcW w:w="1800" w:type="dxa"/>
            <w:tcBorders>
              <w:top w:val="nil"/>
              <w:left w:val="nil"/>
              <w:bottom w:val="nil"/>
              <w:right w:val="nil"/>
            </w:tcBorders>
            <w:shd w:val="clear" w:color="auto" w:fill="auto"/>
            <w:noWrap/>
            <w:vAlign w:val="bottom"/>
            <w:hideMark/>
          </w:tcPr>
          <w:p w14:paraId="2A983C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1129 (744-1653)</w:t>
            </w:r>
          </w:p>
        </w:tc>
      </w:tr>
      <w:tr w:rsidR="00B0760D" w:rsidRPr="00B0760D" w14:paraId="71ABCABF" w14:textId="77777777" w:rsidTr="00B0760D">
        <w:trPr>
          <w:trHeight w:val="320"/>
        </w:trPr>
        <w:tc>
          <w:tcPr>
            <w:tcW w:w="2524" w:type="dxa"/>
            <w:tcBorders>
              <w:top w:val="nil"/>
              <w:left w:val="nil"/>
              <w:bottom w:val="nil"/>
              <w:right w:val="nil"/>
            </w:tcBorders>
            <w:shd w:val="clear" w:color="auto" w:fill="auto"/>
            <w:noWrap/>
            <w:vAlign w:val="bottom"/>
            <w:hideMark/>
          </w:tcPr>
          <w:p w14:paraId="4BBA94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E314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58E0D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(1.3-4.2)</w:t>
            </w:r>
          </w:p>
        </w:tc>
        <w:tc>
          <w:tcPr>
            <w:tcW w:w="1660" w:type="dxa"/>
            <w:tcBorders>
              <w:top w:val="nil"/>
              <w:left w:val="nil"/>
              <w:bottom w:val="nil"/>
              <w:right w:val="nil"/>
            </w:tcBorders>
            <w:shd w:val="clear" w:color="auto" w:fill="auto"/>
            <w:noWrap/>
            <w:vAlign w:val="bottom"/>
            <w:hideMark/>
          </w:tcPr>
          <w:p w14:paraId="45AA12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(4.4-13.1)</w:t>
            </w:r>
          </w:p>
        </w:tc>
        <w:tc>
          <w:tcPr>
            <w:tcW w:w="1800" w:type="dxa"/>
            <w:tcBorders>
              <w:top w:val="nil"/>
              <w:left w:val="nil"/>
              <w:bottom w:val="nil"/>
              <w:right w:val="nil"/>
            </w:tcBorders>
            <w:shd w:val="clear" w:color="auto" w:fill="auto"/>
            <w:noWrap/>
            <w:vAlign w:val="bottom"/>
            <w:hideMark/>
          </w:tcPr>
          <w:p w14:paraId="289532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(37-117)</w:t>
            </w:r>
          </w:p>
        </w:tc>
        <w:tc>
          <w:tcPr>
            <w:tcW w:w="1800" w:type="dxa"/>
            <w:tcBorders>
              <w:top w:val="nil"/>
              <w:left w:val="nil"/>
              <w:bottom w:val="nil"/>
              <w:right w:val="nil"/>
            </w:tcBorders>
            <w:shd w:val="clear" w:color="auto" w:fill="auto"/>
            <w:noWrap/>
            <w:vAlign w:val="bottom"/>
            <w:hideMark/>
          </w:tcPr>
          <w:p w14:paraId="7EB7F1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440 (249-741)</w:t>
            </w:r>
          </w:p>
        </w:tc>
      </w:tr>
      <w:tr w:rsidR="00B0760D" w:rsidRPr="00B0760D" w14:paraId="7C9F9F77" w14:textId="77777777" w:rsidTr="00B0760D">
        <w:trPr>
          <w:trHeight w:val="320"/>
        </w:trPr>
        <w:tc>
          <w:tcPr>
            <w:tcW w:w="2524" w:type="dxa"/>
            <w:tcBorders>
              <w:top w:val="nil"/>
              <w:left w:val="nil"/>
              <w:bottom w:val="nil"/>
              <w:right w:val="nil"/>
            </w:tcBorders>
            <w:shd w:val="clear" w:color="auto" w:fill="auto"/>
            <w:noWrap/>
            <w:vAlign w:val="bottom"/>
            <w:hideMark/>
          </w:tcPr>
          <w:p w14:paraId="668DF03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44ED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55C30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660" w:type="dxa"/>
            <w:tcBorders>
              <w:top w:val="nil"/>
              <w:left w:val="nil"/>
              <w:bottom w:val="nil"/>
              <w:right w:val="nil"/>
            </w:tcBorders>
            <w:shd w:val="clear" w:color="auto" w:fill="auto"/>
            <w:noWrap/>
            <w:vAlign w:val="bottom"/>
            <w:hideMark/>
          </w:tcPr>
          <w:p w14:paraId="1CC3F6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(2.8-3.4)</w:t>
            </w:r>
          </w:p>
        </w:tc>
        <w:tc>
          <w:tcPr>
            <w:tcW w:w="1800" w:type="dxa"/>
            <w:tcBorders>
              <w:top w:val="nil"/>
              <w:left w:val="nil"/>
              <w:bottom w:val="nil"/>
              <w:right w:val="nil"/>
            </w:tcBorders>
            <w:shd w:val="clear" w:color="auto" w:fill="auto"/>
            <w:noWrap/>
            <w:vAlign w:val="bottom"/>
            <w:hideMark/>
          </w:tcPr>
          <w:p w14:paraId="24D63E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(72-87)</w:t>
            </w:r>
          </w:p>
        </w:tc>
        <w:tc>
          <w:tcPr>
            <w:tcW w:w="1800" w:type="dxa"/>
            <w:tcBorders>
              <w:top w:val="nil"/>
              <w:left w:val="nil"/>
              <w:bottom w:val="nil"/>
              <w:right w:val="nil"/>
            </w:tcBorders>
            <w:shd w:val="clear" w:color="auto" w:fill="auto"/>
            <w:noWrap/>
            <w:vAlign w:val="bottom"/>
            <w:hideMark/>
          </w:tcPr>
          <w:p w14:paraId="4A215A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 (156-195)</w:t>
            </w:r>
          </w:p>
        </w:tc>
      </w:tr>
      <w:tr w:rsidR="00B0760D" w:rsidRPr="00B0760D" w14:paraId="663B6EBF" w14:textId="77777777" w:rsidTr="00B0760D">
        <w:trPr>
          <w:trHeight w:val="320"/>
        </w:trPr>
        <w:tc>
          <w:tcPr>
            <w:tcW w:w="2524" w:type="dxa"/>
            <w:tcBorders>
              <w:top w:val="nil"/>
              <w:left w:val="nil"/>
              <w:bottom w:val="nil"/>
              <w:right w:val="nil"/>
            </w:tcBorders>
            <w:shd w:val="clear" w:color="auto" w:fill="auto"/>
            <w:noWrap/>
            <w:vAlign w:val="bottom"/>
            <w:hideMark/>
          </w:tcPr>
          <w:p w14:paraId="12B5A0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DC1E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37BBB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(1.3-1.4)</w:t>
            </w:r>
          </w:p>
        </w:tc>
        <w:tc>
          <w:tcPr>
            <w:tcW w:w="1660" w:type="dxa"/>
            <w:tcBorders>
              <w:top w:val="nil"/>
              <w:left w:val="nil"/>
              <w:bottom w:val="nil"/>
              <w:right w:val="nil"/>
            </w:tcBorders>
            <w:shd w:val="clear" w:color="auto" w:fill="auto"/>
            <w:noWrap/>
            <w:vAlign w:val="bottom"/>
            <w:hideMark/>
          </w:tcPr>
          <w:p w14:paraId="3CC52D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(1-1.4)</w:t>
            </w:r>
          </w:p>
        </w:tc>
        <w:tc>
          <w:tcPr>
            <w:tcW w:w="1800" w:type="dxa"/>
            <w:tcBorders>
              <w:top w:val="nil"/>
              <w:left w:val="nil"/>
              <w:bottom w:val="nil"/>
              <w:right w:val="nil"/>
            </w:tcBorders>
            <w:shd w:val="clear" w:color="auto" w:fill="auto"/>
            <w:noWrap/>
            <w:vAlign w:val="bottom"/>
            <w:hideMark/>
          </w:tcPr>
          <w:p w14:paraId="737196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(34-39)</w:t>
            </w:r>
          </w:p>
        </w:tc>
        <w:tc>
          <w:tcPr>
            <w:tcW w:w="1800" w:type="dxa"/>
            <w:tcBorders>
              <w:top w:val="nil"/>
              <w:left w:val="nil"/>
              <w:bottom w:val="nil"/>
              <w:right w:val="nil"/>
            </w:tcBorders>
            <w:shd w:val="clear" w:color="auto" w:fill="auto"/>
            <w:noWrap/>
            <w:vAlign w:val="bottom"/>
            <w:hideMark/>
          </w:tcPr>
          <w:p w14:paraId="67A2A9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(57-77)</w:t>
            </w:r>
          </w:p>
        </w:tc>
      </w:tr>
      <w:tr w:rsidR="00B0760D" w:rsidRPr="00B0760D" w14:paraId="3F40B7E9" w14:textId="77777777" w:rsidTr="00B0760D">
        <w:trPr>
          <w:trHeight w:val="320"/>
        </w:trPr>
        <w:tc>
          <w:tcPr>
            <w:tcW w:w="2524" w:type="dxa"/>
            <w:tcBorders>
              <w:top w:val="nil"/>
              <w:left w:val="nil"/>
              <w:bottom w:val="nil"/>
              <w:right w:val="nil"/>
            </w:tcBorders>
            <w:shd w:val="clear" w:color="auto" w:fill="auto"/>
            <w:noWrap/>
            <w:vAlign w:val="bottom"/>
            <w:hideMark/>
          </w:tcPr>
          <w:p w14:paraId="1114833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FB53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6B424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660" w:type="dxa"/>
            <w:tcBorders>
              <w:top w:val="nil"/>
              <w:left w:val="nil"/>
              <w:bottom w:val="nil"/>
              <w:right w:val="nil"/>
            </w:tcBorders>
            <w:shd w:val="clear" w:color="auto" w:fill="auto"/>
            <w:noWrap/>
            <w:vAlign w:val="bottom"/>
            <w:hideMark/>
          </w:tcPr>
          <w:p w14:paraId="77DE5D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(0.4-0.9)</w:t>
            </w:r>
          </w:p>
        </w:tc>
        <w:tc>
          <w:tcPr>
            <w:tcW w:w="1800" w:type="dxa"/>
            <w:tcBorders>
              <w:top w:val="nil"/>
              <w:left w:val="nil"/>
              <w:bottom w:val="nil"/>
              <w:right w:val="nil"/>
            </w:tcBorders>
            <w:shd w:val="clear" w:color="auto" w:fill="auto"/>
            <w:noWrap/>
            <w:vAlign w:val="bottom"/>
            <w:hideMark/>
          </w:tcPr>
          <w:p w14:paraId="28C412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(22-32)</w:t>
            </w:r>
          </w:p>
        </w:tc>
        <w:tc>
          <w:tcPr>
            <w:tcW w:w="1800" w:type="dxa"/>
            <w:tcBorders>
              <w:top w:val="nil"/>
              <w:left w:val="nil"/>
              <w:bottom w:val="nil"/>
              <w:right w:val="nil"/>
            </w:tcBorders>
            <w:shd w:val="clear" w:color="auto" w:fill="auto"/>
            <w:noWrap/>
            <w:vAlign w:val="bottom"/>
            <w:hideMark/>
          </w:tcPr>
          <w:p w14:paraId="050C2D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(23-49)</w:t>
            </w:r>
          </w:p>
        </w:tc>
      </w:tr>
      <w:tr w:rsidR="00B0760D" w:rsidRPr="00B0760D" w14:paraId="6FCD6020" w14:textId="77777777" w:rsidTr="00B0760D">
        <w:trPr>
          <w:trHeight w:val="320"/>
        </w:trPr>
        <w:tc>
          <w:tcPr>
            <w:tcW w:w="2524" w:type="dxa"/>
            <w:tcBorders>
              <w:top w:val="nil"/>
              <w:left w:val="nil"/>
              <w:bottom w:val="nil"/>
              <w:right w:val="nil"/>
            </w:tcBorders>
            <w:shd w:val="clear" w:color="auto" w:fill="auto"/>
            <w:noWrap/>
            <w:vAlign w:val="bottom"/>
            <w:hideMark/>
          </w:tcPr>
          <w:p w14:paraId="30DC47B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B87B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96671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660" w:type="dxa"/>
            <w:tcBorders>
              <w:top w:val="nil"/>
              <w:left w:val="nil"/>
              <w:bottom w:val="nil"/>
              <w:right w:val="nil"/>
            </w:tcBorders>
            <w:shd w:val="clear" w:color="auto" w:fill="auto"/>
            <w:noWrap/>
            <w:vAlign w:val="bottom"/>
            <w:hideMark/>
          </w:tcPr>
          <w:p w14:paraId="6A11CF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800" w:type="dxa"/>
            <w:tcBorders>
              <w:top w:val="nil"/>
              <w:left w:val="nil"/>
              <w:bottom w:val="nil"/>
              <w:right w:val="nil"/>
            </w:tcBorders>
            <w:shd w:val="clear" w:color="auto" w:fill="auto"/>
            <w:noWrap/>
            <w:vAlign w:val="bottom"/>
            <w:hideMark/>
          </w:tcPr>
          <w:p w14:paraId="484B91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(2-7)</w:t>
            </w:r>
          </w:p>
        </w:tc>
        <w:tc>
          <w:tcPr>
            <w:tcW w:w="1800" w:type="dxa"/>
            <w:tcBorders>
              <w:top w:val="nil"/>
              <w:left w:val="nil"/>
              <w:bottom w:val="nil"/>
              <w:right w:val="nil"/>
            </w:tcBorders>
            <w:shd w:val="clear" w:color="auto" w:fill="auto"/>
            <w:noWrap/>
            <w:vAlign w:val="bottom"/>
            <w:hideMark/>
          </w:tcPr>
          <w:p w14:paraId="16204A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(4-14)</w:t>
            </w:r>
          </w:p>
        </w:tc>
      </w:tr>
      <w:tr w:rsidR="00B0760D" w:rsidRPr="00B0760D" w14:paraId="21939FEA" w14:textId="77777777" w:rsidTr="00B0760D">
        <w:trPr>
          <w:trHeight w:val="320"/>
        </w:trPr>
        <w:tc>
          <w:tcPr>
            <w:tcW w:w="2524" w:type="dxa"/>
            <w:tcBorders>
              <w:top w:val="nil"/>
              <w:left w:val="nil"/>
              <w:bottom w:val="nil"/>
              <w:right w:val="nil"/>
            </w:tcBorders>
            <w:shd w:val="clear" w:color="auto" w:fill="auto"/>
            <w:noWrap/>
            <w:vAlign w:val="bottom"/>
            <w:hideMark/>
          </w:tcPr>
          <w:p w14:paraId="34ED94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Angola</w:t>
            </w:r>
          </w:p>
        </w:tc>
        <w:tc>
          <w:tcPr>
            <w:tcW w:w="2180" w:type="dxa"/>
            <w:tcBorders>
              <w:top w:val="nil"/>
              <w:left w:val="nil"/>
              <w:bottom w:val="nil"/>
              <w:right w:val="nil"/>
            </w:tcBorders>
            <w:shd w:val="clear" w:color="auto" w:fill="auto"/>
            <w:noWrap/>
            <w:vAlign w:val="bottom"/>
            <w:hideMark/>
          </w:tcPr>
          <w:p w14:paraId="1967BD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BED56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60.5 (55.4-66.4)</w:t>
            </w:r>
          </w:p>
        </w:tc>
        <w:tc>
          <w:tcPr>
            <w:tcW w:w="1660" w:type="dxa"/>
            <w:tcBorders>
              <w:top w:val="nil"/>
              <w:left w:val="nil"/>
              <w:bottom w:val="nil"/>
              <w:right w:val="nil"/>
            </w:tcBorders>
            <w:shd w:val="clear" w:color="auto" w:fill="auto"/>
            <w:noWrap/>
            <w:vAlign w:val="bottom"/>
            <w:hideMark/>
          </w:tcPr>
          <w:p w14:paraId="1B15C7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73.2 (67.1-78.8)</w:t>
            </w:r>
          </w:p>
        </w:tc>
        <w:tc>
          <w:tcPr>
            <w:tcW w:w="1800" w:type="dxa"/>
            <w:tcBorders>
              <w:top w:val="nil"/>
              <w:left w:val="nil"/>
              <w:bottom w:val="nil"/>
              <w:right w:val="nil"/>
            </w:tcBorders>
            <w:shd w:val="clear" w:color="auto" w:fill="auto"/>
            <w:noWrap/>
            <w:vAlign w:val="bottom"/>
            <w:hideMark/>
          </w:tcPr>
          <w:p w14:paraId="2D9A3F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1365 (1240-1496)</w:t>
            </w:r>
          </w:p>
        </w:tc>
        <w:tc>
          <w:tcPr>
            <w:tcW w:w="1800" w:type="dxa"/>
            <w:tcBorders>
              <w:top w:val="nil"/>
              <w:left w:val="nil"/>
              <w:bottom w:val="nil"/>
              <w:right w:val="nil"/>
            </w:tcBorders>
            <w:shd w:val="clear" w:color="auto" w:fill="auto"/>
            <w:noWrap/>
            <w:vAlign w:val="bottom"/>
            <w:hideMark/>
          </w:tcPr>
          <w:p w14:paraId="117070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2251 (2069-2436)</w:t>
            </w:r>
          </w:p>
        </w:tc>
      </w:tr>
      <w:tr w:rsidR="00B0760D" w:rsidRPr="00B0760D" w14:paraId="61DBB33C" w14:textId="77777777" w:rsidTr="00B0760D">
        <w:trPr>
          <w:trHeight w:val="320"/>
        </w:trPr>
        <w:tc>
          <w:tcPr>
            <w:tcW w:w="2524" w:type="dxa"/>
            <w:tcBorders>
              <w:top w:val="nil"/>
              <w:left w:val="nil"/>
              <w:bottom w:val="nil"/>
              <w:right w:val="nil"/>
            </w:tcBorders>
            <w:shd w:val="clear" w:color="auto" w:fill="auto"/>
            <w:noWrap/>
            <w:vAlign w:val="bottom"/>
            <w:hideMark/>
          </w:tcPr>
          <w:p w14:paraId="376A9EB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5789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947B3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29.7 (21.7-35.8)</w:t>
            </w:r>
          </w:p>
        </w:tc>
        <w:tc>
          <w:tcPr>
            <w:tcW w:w="1660" w:type="dxa"/>
            <w:tcBorders>
              <w:top w:val="nil"/>
              <w:left w:val="nil"/>
              <w:bottom w:val="nil"/>
              <w:right w:val="nil"/>
            </w:tcBorders>
            <w:shd w:val="clear" w:color="auto" w:fill="auto"/>
            <w:noWrap/>
            <w:vAlign w:val="bottom"/>
            <w:hideMark/>
          </w:tcPr>
          <w:p w14:paraId="1EB7DF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(14.7-31.3)</w:t>
            </w:r>
          </w:p>
        </w:tc>
        <w:tc>
          <w:tcPr>
            <w:tcW w:w="1800" w:type="dxa"/>
            <w:tcBorders>
              <w:top w:val="nil"/>
              <w:left w:val="nil"/>
              <w:bottom w:val="nil"/>
              <w:right w:val="nil"/>
            </w:tcBorders>
            <w:shd w:val="clear" w:color="auto" w:fill="auto"/>
            <w:noWrap/>
            <w:vAlign w:val="bottom"/>
            <w:hideMark/>
          </w:tcPr>
          <w:p w14:paraId="0F149B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669 (488-806)</w:t>
            </w:r>
          </w:p>
        </w:tc>
        <w:tc>
          <w:tcPr>
            <w:tcW w:w="1800" w:type="dxa"/>
            <w:tcBorders>
              <w:top w:val="nil"/>
              <w:left w:val="nil"/>
              <w:bottom w:val="nil"/>
              <w:right w:val="nil"/>
            </w:tcBorders>
            <w:shd w:val="clear" w:color="auto" w:fill="auto"/>
            <w:noWrap/>
            <w:vAlign w:val="bottom"/>
            <w:hideMark/>
          </w:tcPr>
          <w:p w14:paraId="249777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718 (452-966)</w:t>
            </w:r>
          </w:p>
        </w:tc>
      </w:tr>
      <w:tr w:rsidR="00B0760D" w:rsidRPr="00B0760D" w14:paraId="124B0D9F" w14:textId="77777777" w:rsidTr="00B0760D">
        <w:trPr>
          <w:trHeight w:val="320"/>
        </w:trPr>
        <w:tc>
          <w:tcPr>
            <w:tcW w:w="2524" w:type="dxa"/>
            <w:tcBorders>
              <w:top w:val="nil"/>
              <w:left w:val="nil"/>
              <w:bottom w:val="nil"/>
              <w:right w:val="nil"/>
            </w:tcBorders>
            <w:shd w:val="clear" w:color="auto" w:fill="auto"/>
            <w:noWrap/>
            <w:vAlign w:val="bottom"/>
            <w:hideMark/>
          </w:tcPr>
          <w:p w14:paraId="4477F4B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F4DE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511B7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20.9 (16-26)</w:t>
            </w:r>
          </w:p>
        </w:tc>
        <w:tc>
          <w:tcPr>
            <w:tcW w:w="1660" w:type="dxa"/>
            <w:tcBorders>
              <w:top w:val="nil"/>
              <w:left w:val="nil"/>
              <w:bottom w:val="nil"/>
              <w:right w:val="nil"/>
            </w:tcBorders>
            <w:shd w:val="clear" w:color="auto" w:fill="auto"/>
            <w:noWrap/>
            <w:vAlign w:val="bottom"/>
            <w:hideMark/>
          </w:tcPr>
          <w:p w14:paraId="43BD58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(12.7-22.9)</w:t>
            </w:r>
          </w:p>
        </w:tc>
        <w:tc>
          <w:tcPr>
            <w:tcW w:w="1800" w:type="dxa"/>
            <w:tcBorders>
              <w:top w:val="nil"/>
              <w:left w:val="nil"/>
              <w:bottom w:val="nil"/>
              <w:right w:val="nil"/>
            </w:tcBorders>
            <w:shd w:val="clear" w:color="auto" w:fill="auto"/>
            <w:noWrap/>
            <w:vAlign w:val="bottom"/>
            <w:hideMark/>
          </w:tcPr>
          <w:p w14:paraId="51FCD4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471 (362-591)</w:t>
            </w:r>
          </w:p>
        </w:tc>
        <w:tc>
          <w:tcPr>
            <w:tcW w:w="1800" w:type="dxa"/>
            <w:tcBorders>
              <w:top w:val="nil"/>
              <w:left w:val="nil"/>
              <w:bottom w:val="nil"/>
              <w:right w:val="nil"/>
            </w:tcBorders>
            <w:shd w:val="clear" w:color="auto" w:fill="auto"/>
            <w:noWrap/>
            <w:vAlign w:val="bottom"/>
            <w:hideMark/>
          </w:tcPr>
          <w:p w14:paraId="6B78BF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536 (393-701)</w:t>
            </w:r>
          </w:p>
        </w:tc>
      </w:tr>
      <w:tr w:rsidR="00B0760D" w:rsidRPr="00B0760D" w14:paraId="61BF8394" w14:textId="77777777" w:rsidTr="00B0760D">
        <w:trPr>
          <w:trHeight w:val="320"/>
        </w:trPr>
        <w:tc>
          <w:tcPr>
            <w:tcW w:w="2524" w:type="dxa"/>
            <w:tcBorders>
              <w:top w:val="nil"/>
              <w:left w:val="nil"/>
              <w:bottom w:val="nil"/>
              <w:right w:val="nil"/>
            </w:tcBorders>
            <w:shd w:val="clear" w:color="auto" w:fill="auto"/>
            <w:noWrap/>
            <w:vAlign w:val="bottom"/>
            <w:hideMark/>
          </w:tcPr>
          <w:p w14:paraId="6456525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A2D68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80D1F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(9.6-16.5)</w:t>
            </w:r>
          </w:p>
        </w:tc>
        <w:tc>
          <w:tcPr>
            <w:tcW w:w="1660" w:type="dxa"/>
            <w:tcBorders>
              <w:top w:val="nil"/>
              <w:left w:val="nil"/>
              <w:bottom w:val="nil"/>
              <w:right w:val="nil"/>
            </w:tcBorders>
            <w:shd w:val="clear" w:color="auto" w:fill="auto"/>
            <w:noWrap/>
            <w:vAlign w:val="bottom"/>
            <w:hideMark/>
          </w:tcPr>
          <w:p w14:paraId="1A76F5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(3.5-7)</w:t>
            </w:r>
          </w:p>
        </w:tc>
        <w:tc>
          <w:tcPr>
            <w:tcW w:w="1800" w:type="dxa"/>
            <w:tcBorders>
              <w:top w:val="nil"/>
              <w:left w:val="nil"/>
              <w:bottom w:val="nil"/>
              <w:right w:val="nil"/>
            </w:tcBorders>
            <w:shd w:val="clear" w:color="auto" w:fill="auto"/>
            <w:noWrap/>
            <w:vAlign w:val="bottom"/>
            <w:hideMark/>
          </w:tcPr>
          <w:p w14:paraId="60C2E2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288 (219-373)</w:t>
            </w:r>
          </w:p>
        </w:tc>
        <w:tc>
          <w:tcPr>
            <w:tcW w:w="1800" w:type="dxa"/>
            <w:tcBorders>
              <w:top w:val="nil"/>
              <w:left w:val="nil"/>
              <w:bottom w:val="nil"/>
              <w:right w:val="nil"/>
            </w:tcBorders>
            <w:shd w:val="clear" w:color="auto" w:fill="auto"/>
            <w:noWrap/>
            <w:vAlign w:val="bottom"/>
            <w:hideMark/>
          </w:tcPr>
          <w:p w14:paraId="2F8378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 (108-217)</w:t>
            </w:r>
          </w:p>
        </w:tc>
      </w:tr>
      <w:tr w:rsidR="00B0760D" w:rsidRPr="00B0760D" w14:paraId="1FC0F3A1" w14:textId="77777777" w:rsidTr="00B0760D">
        <w:trPr>
          <w:trHeight w:val="320"/>
        </w:trPr>
        <w:tc>
          <w:tcPr>
            <w:tcW w:w="2524" w:type="dxa"/>
            <w:tcBorders>
              <w:top w:val="nil"/>
              <w:left w:val="nil"/>
              <w:bottom w:val="nil"/>
              <w:right w:val="nil"/>
            </w:tcBorders>
            <w:shd w:val="clear" w:color="auto" w:fill="auto"/>
            <w:noWrap/>
            <w:vAlign w:val="bottom"/>
            <w:hideMark/>
          </w:tcPr>
          <w:p w14:paraId="0B27BCC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82DDD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D8635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(7.3-12.6)</w:t>
            </w:r>
          </w:p>
        </w:tc>
        <w:tc>
          <w:tcPr>
            <w:tcW w:w="1660" w:type="dxa"/>
            <w:tcBorders>
              <w:top w:val="nil"/>
              <w:left w:val="nil"/>
              <w:bottom w:val="nil"/>
              <w:right w:val="nil"/>
            </w:tcBorders>
            <w:shd w:val="clear" w:color="auto" w:fill="auto"/>
            <w:noWrap/>
            <w:vAlign w:val="bottom"/>
            <w:hideMark/>
          </w:tcPr>
          <w:p w14:paraId="30BFAE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 (9.6-18.1)</w:t>
            </w:r>
          </w:p>
        </w:tc>
        <w:tc>
          <w:tcPr>
            <w:tcW w:w="1800" w:type="dxa"/>
            <w:tcBorders>
              <w:top w:val="nil"/>
              <w:left w:val="nil"/>
              <w:bottom w:val="nil"/>
              <w:right w:val="nil"/>
            </w:tcBorders>
            <w:shd w:val="clear" w:color="auto" w:fill="auto"/>
            <w:noWrap/>
            <w:vAlign w:val="bottom"/>
            <w:hideMark/>
          </w:tcPr>
          <w:p w14:paraId="449031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(166-285)</w:t>
            </w:r>
          </w:p>
        </w:tc>
        <w:tc>
          <w:tcPr>
            <w:tcW w:w="1800" w:type="dxa"/>
            <w:tcBorders>
              <w:top w:val="nil"/>
              <w:left w:val="nil"/>
              <w:bottom w:val="nil"/>
              <w:right w:val="nil"/>
            </w:tcBorders>
            <w:shd w:val="clear" w:color="auto" w:fill="auto"/>
            <w:noWrap/>
            <w:vAlign w:val="bottom"/>
            <w:hideMark/>
          </w:tcPr>
          <w:p w14:paraId="6AD8F1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411 (298-552)</w:t>
            </w:r>
          </w:p>
        </w:tc>
      </w:tr>
      <w:tr w:rsidR="00B0760D" w:rsidRPr="00B0760D" w14:paraId="14BEA0CD" w14:textId="77777777" w:rsidTr="00B0760D">
        <w:trPr>
          <w:trHeight w:val="320"/>
        </w:trPr>
        <w:tc>
          <w:tcPr>
            <w:tcW w:w="2524" w:type="dxa"/>
            <w:tcBorders>
              <w:top w:val="nil"/>
              <w:left w:val="nil"/>
              <w:bottom w:val="nil"/>
              <w:right w:val="nil"/>
            </w:tcBorders>
            <w:shd w:val="clear" w:color="auto" w:fill="auto"/>
            <w:noWrap/>
            <w:vAlign w:val="bottom"/>
            <w:hideMark/>
          </w:tcPr>
          <w:p w14:paraId="484F3D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E90C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18EB1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(1.8-15.9)</w:t>
            </w:r>
          </w:p>
        </w:tc>
        <w:tc>
          <w:tcPr>
            <w:tcW w:w="1660" w:type="dxa"/>
            <w:tcBorders>
              <w:top w:val="nil"/>
              <w:left w:val="nil"/>
              <w:bottom w:val="nil"/>
              <w:right w:val="nil"/>
            </w:tcBorders>
            <w:shd w:val="clear" w:color="auto" w:fill="auto"/>
            <w:noWrap/>
            <w:vAlign w:val="bottom"/>
            <w:hideMark/>
          </w:tcPr>
          <w:p w14:paraId="3A4D96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(0.7-7.9)</w:t>
            </w:r>
          </w:p>
        </w:tc>
        <w:tc>
          <w:tcPr>
            <w:tcW w:w="1800" w:type="dxa"/>
            <w:tcBorders>
              <w:top w:val="nil"/>
              <w:left w:val="nil"/>
              <w:bottom w:val="nil"/>
              <w:right w:val="nil"/>
            </w:tcBorders>
            <w:shd w:val="clear" w:color="auto" w:fill="auto"/>
            <w:noWrap/>
            <w:vAlign w:val="bottom"/>
            <w:hideMark/>
          </w:tcPr>
          <w:p w14:paraId="4DA253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(40-356)</w:t>
            </w:r>
          </w:p>
        </w:tc>
        <w:tc>
          <w:tcPr>
            <w:tcW w:w="1800" w:type="dxa"/>
            <w:tcBorders>
              <w:top w:val="nil"/>
              <w:left w:val="nil"/>
              <w:bottom w:val="nil"/>
              <w:right w:val="nil"/>
            </w:tcBorders>
            <w:shd w:val="clear" w:color="auto" w:fill="auto"/>
            <w:noWrap/>
            <w:vAlign w:val="bottom"/>
            <w:hideMark/>
          </w:tcPr>
          <w:p w14:paraId="676E7D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 (20-246)</w:t>
            </w:r>
          </w:p>
        </w:tc>
      </w:tr>
      <w:tr w:rsidR="00B0760D" w:rsidRPr="00B0760D" w14:paraId="5415FDFC" w14:textId="77777777" w:rsidTr="00B0760D">
        <w:trPr>
          <w:trHeight w:val="320"/>
        </w:trPr>
        <w:tc>
          <w:tcPr>
            <w:tcW w:w="2524" w:type="dxa"/>
            <w:tcBorders>
              <w:top w:val="nil"/>
              <w:left w:val="nil"/>
              <w:bottom w:val="nil"/>
              <w:right w:val="nil"/>
            </w:tcBorders>
            <w:shd w:val="clear" w:color="auto" w:fill="auto"/>
            <w:noWrap/>
            <w:vAlign w:val="bottom"/>
            <w:hideMark/>
          </w:tcPr>
          <w:p w14:paraId="702BA19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E375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52260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(4.8-10.1)</w:t>
            </w:r>
          </w:p>
        </w:tc>
        <w:tc>
          <w:tcPr>
            <w:tcW w:w="1660" w:type="dxa"/>
            <w:tcBorders>
              <w:top w:val="nil"/>
              <w:left w:val="nil"/>
              <w:bottom w:val="nil"/>
              <w:right w:val="nil"/>
            </w:tcBorders>
            <w:shd w:val="clear" w:color="auto" w:fill="auto"/>
            <w:noWrap/>
            <w:vAlign w:val="bottom"/>
            <w:hideMark/>
          </w:tcPr>
          <w:p w14:paraId="02CF39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(5.6-12.4)</w:t>
            </w:r>
          </w:p>
        </w:tc>
        <w:tc>
          <w:tcPr>
            <w:tcW w:w="1800" w:type="dxa"/>
            <w:tcBorders>
              <w:top w:val="nil"/>
              <w:left w:val="nil"/>
              <w:bottom w:val="nil"/>
              <w:right w:val="nil"/>
            </w:tcBorders>
            <w:shd w:val="clear" w:color="auto" w:fill="auto"/>
            <w:noWrap/>
            <w:vAlign w:val="bottom"/>
            <w:hideMark/>
          </w:tcPr>
          <w:p w14:paraId="62E9E0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 (109-227)</w:t>
            </w:r>
          </w:p>
        </w:tc>
        <w:tc>
          <w:tcPr>
            <w:tcW w:w="1800" w:type="dxa"/>
            <w:tcBorders>
              <w:top w:val="nil"/>
              <w:left w:val="nil"/>
              <w:bottom w:val="nil"/>
              <w:right w:val="nil"/>
            </w:tcBorders>
            <w:shd w:val="clear" w:color="auto" w:fill="auto"/>
            <w:noWrap/>
            <w:vAlign w:val="bottom"/>
            <w:hideMark/>
          </w:tcPr>
          <w:p w14:paraId="415AD1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248 (169-383)</w:t>
            </w:r>
          </w:p>
        </w:tc>
      </w:tr>
      <w:tr w:rsidR="00B0760D" w:rsidRPr="00B0760D" w14:paraId="73463AD1" w14:textId="77777777" w:rsidTr="00B0760D">
        <w:trPr>
          <w:trHeight w:val="320"/>
        </w:trPr>
        <w:tc>
          <w:tcPr>
            <w:tcW w:w="2524" w:type="dxa"/>
            <w:tcBorders>
              <w:top w:val="nil"/>
              <w:left w:val="nil"/>
              <w:bottom w:val="nil"/>
              <w:right w:val="nil"/>
            </w:tcBorders>
            <w:shd w:val="clear" w:color="auto" w:fill="auto"/>
            <w:noWrap/>
            <w:vAlign w:val="bottom"/>
            <w:hideMark/>
          </w:tcPr>
          <w:p w14:paraId="6ABD975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62F8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DE0A2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(11.2-13.4)</w:t>
            </w:r>
          </w:p>
        </w:tc>
        <w:tc>
          <w:tcPr>
            <w:tcW w:w="1660" w:type="dxa"/>
            <w:tcBorders>
              <w:top w:val="nil"/>
              <w:left w:val="nil"/>
              <w:bottom w:val="nil"/>
              <w:right w:val="nil"/>
            </w:tcBorders>
            <w:shd w:val="clear" w:color="auto" w:fill="auto"/>
            <w:noWrap/>
            <w:vAlign w:val="bottom"/>
            <w:hideMark/>
          </w:tcPr>
          <w:p w14:paraId="4DD601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(11.1-13.8)</w:t>
            </w:r>
          </w:p>
        </w:tc>
        <w:tc>
          <w:tcPr>
            <w:tcW w:w="1800" w:type="dxa"/>
            <w:tcBorders>
              <w:top w:val="nil"/>
              <w:left w:val="nil"/>
              <w:bottom w:val="nil"/>
              <w:right w:val="nil"/>
            </w:tcBorders>
            <w:shd w:val="clear" w:color="auto" w:fill="auto"/>
            <w:noWrap/>
            <w:vAlign w:val="bottom"/>
            <w:hideMark/>
          </w:tcPr>
          <w:p w14:paraId="25FEFB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280 (250-305)</w:t>
            </w:r>
          </w:p>
        </w:tc>
        <w:tc>
          <w:tcPr>
            <w:tcW w:w="1800" w:type="dxa"/>
            <w:tcBorders>
              <w:top w:val="nil"/>
              <w:left w:val="nil"/>
              <w:bottom w:val="nil"/>
              <w:right w:val="nil"/>
            </w:tcBorders>
            <w:shd w:val="clear" w:color="auto" w:fill="auto"/>
            <w:noWrap/>
            <w:vAlign w:val="bottom"/>
            <w:hideMark/>
          </w:tcPr>
          <w:p w14:paraId="421323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385 (344-424)</w:t>
            </w:r>
          </w:p>
        </w:tc>
      </w:tr>
      <w:tr w:rsidR="00B0760D" w:rsidRPr="00B0760D" w14:paraId="34EA6FA1" w14:textId="77777777" w:rsidTr="00B0760D">
        <w:trPr>
          <w:trHeight w:val="320"/>
        </w:trPr>
        <w:tc>
          <w:tcPr>
            <w:tcW w:w="2524" w:type="dxa"/>
            <w:tcBorders>
              <w:top w:val="nil"/>
              <w:left w:val="nil"/>
              <w:bottom w:val="nil"/>
              <w:right w:val="nil"/>
            </w:tcBorders>
            <w:shd w:val="clear" w:color="auto" w:fill="auto"/>
            <w:noWrap/>
            <w:vAlign w:val="bottom"/>
            <w:hideMark/>
          </w:tcPr>
          <w:p w14:paraId="684B69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0DAF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804FE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(10.6-21.9)</w:t>
            </w:r>
          </w:p>
        </w:tc>
        <w:tc>
          <w:tcPr>
            <w:tcW w:w="1660" w:type="dxa"/>
            <w:tcBorders>
              <w:top w:val="nil"/>
              <w:left w:val="nil"/>
              <w:bottom w:val="nil"/>
              <w:right w:val="nil"/>
            </w:tcBorders>
            <w:shd w:val="clear" w:color="auto" w:fill="auto"/>
            <w:noWrap/>
            <w:vAlign w:val="bottom"/>
            <w:hideMark/>
          </w:tcPr>
          <w:p w14:paraId="1298C9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 (20-38.3)</w:t>
            </w:r>
          </w:p>
        </w:tc>
        <w:tc>
          <w:tcPr>
            <w:tcW w:w="1800" w:type="dxa"/>
            <w:tcBorders>
              <w:top w:val="nil"/>
              <w:left w:val="nil"/>
              <w:bottom w:val="nil"/>
              <w:right w:val="nil"/>
            </w:tcBorders>
            <w:shd w:val="clear" w:color="auto" w:fill="auto"/>
            <w:noWrap/>
            <w:vAlign w:val="bottom"/>
            <w:hideMark/>
          </w:tcPr>
          <w:p w14:paraId="0A7B52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346 (239-498)</w:t>
            </w:r>
          </w:p>
        </w:tc>
        <w:tc>
          <w:tcPr>
            <w:tcW w:w="1800" w:type="dxa"/>
            <w:tcBorders>
              <w:top w:val="nil"/>
              <w:left w:val="nil"/>
              <w:bottom w:val="nil"/>
              <w:right w:val="nil"/>
            </w:tcBorders>
            <w:shd w:val="clear" w:color="auto" w:fill="auto"/>
            <w:noWrap/>
            <w:vAlign w:val="bottom"/>
            <w:hideMark/>
          </w:tcPr>
          <w:p w14:paraId="382315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888 (620-1176)</w:t>
            </w:r>
          </w:p>
        </w:tc>
      </w:tr>
      <w:tr w:rsidR="00B0760D" w:rsidRPr="00B0760D" w14:paraId="018B65D3" w14:textId="77777777" w:rsidTr="00B0760D">
        <w:trPr>
          <w:trHeight w:val="320"/>
        </w:trPr>
        <w:tc>
          <w:tcPr>
            <w:tcW w:w="2524" w:type="dxa"/>
            <w:tcBorders>
              <w:top w:val="nil"/>
              <w:left w:val="nil"/>
              <w:bottom w:val="nil"/>
              <w:right w:val="nil"/>
            </w:tcBorders>
            <w:shd w:val="clear" w:color="auto" w:fill="auto"/>
            <w:noWrap/>
            <w:vAlign w:val="bottom"/>
            <w:hideMark/>
          </w:tcPr>
          <w:p w14:paraId="20C955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D913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0CD20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(1.3-4.3)</w:t>
            </w:r>
          </w:p>
        </w:tc>
        <w:tc>
          <w:tcPr>
            <w:tcW w:w="1660" w:type="dxa"/>
            <w:tcBorders>
              <w:top w:val="nil"/>
              <w:left w:val="nil"/>
              <w:bottom w:val="nil"/>
              <w:right w:val="nil"/>
            </w:tcBorders>
            <w:shd w:val="clear" w:color="auto" w:fill="auto"/>
            <w:noWrap/>
            <w:vAlign w:val="bottom"/>
            <w:hideMark/>
          </w:tcPr>
          <w:p w14:paraId="485A93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(20.1-39)</w:t>
            </w:r>
          </w:p>
        </w:tc>
        <w:tc>
          <w:tcPr>
            <w:tcW w:w="1800" w:type="dxa"/>
            <w:tcBorders>
              <w:top w:val="nil"/>
              <w:left w:val="nil"/>
              <w:bottom w:val="nil"/>
              <w:right w:val="nil"/>
            </w:tcBorders>
            <w:shd w:val="clear" w:color="auto" w:fill="auto"/>
            <w:noWrap/>
            <w:vAlign w:val="bottom"/>
            <w:hideMark/>
          </w:tcPr>
          <w:p w14:paraId="55E269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(29-96)</w:t>
            </w:r>
          </w:p>
        </w:tc>
        <w:tc>
          <w:tcPr>
            <w:tcW w:w="1800" w:type="dxa"/>
            <w:tcBorders>
              <w:top w:val="nil"/>
              <w:left w:val="nil"/>
              <w:bottom w:val="nil"/>
              <w:right w:val="nil"/>
            </w:tcBorders>
            <w:shd w:val="clear" w:color="auto" w:fill="auto"/>
            <w:noWrap/>
            <w:vAlign w:val="bottom"/>
            <w:hideMark/>
          </w:tcPr>
          <w:p w14:paraId="69F1EF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921 (621-1202)</w:t>
            </w:r>
          </w:p>
        </w:tc>
      </w:tr>
      <w:tr w:rsidR="00B0760D" w:rsidRPr="00B0760D" w14:paraId="596E2E73" w14:textId="77777777" w:rsidTr="00B0760D">
        <w:trPr>
          <w:trHeight w:val="320"/>
        </w:trPr>
        <w:tc>
          <w:tcPr>
            <w:tcW w:w="2524" w:type="dxa"/>
            <w:tcBorders>
              <w:top w:val="nil"/>
              <w:left w:val="nil"/>
              <w:bottom w:val="nil"/>
              <w:right w:val="nil"/>
            </w:tcBorders>
            <w:shd w:val="clear" w:color="auto" w:fill="auto"/>
            <w:noWrap/>
            <w:vAlign w:val="bottom"/>
            <w:hideMark/>
          </w:tcPr>
          <w:p w14:paraId="5BCE0B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8E6C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4F1AC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(3.1-3.5)</w:t>
            </w:r>
          </w:p>
        </w:tc>
        <w:tc>
          <w:tcPr>
            <w:tcW w:w="1660" w:type="dxa"/>
            <w:tcBorders>
              <w:top w:val="nil"/>
              <w:left w:val="nil"/>
              <w:bottom w:val="nil"/>
              <w:right w:val="nil"/>
            </w:tcBorders>
            <w:shd w:val="clear" w:color="auto" w:fill="auto"/>
            <w:noWrap/>
            <w:vAlign w:val="bottom"/>
            <w:hideMark/>
          </w:tcPr>
          <w:p w14:paraId="167565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(2.4-2.9)</w:t>
            </w:r>
          </w:p>
        </w:tc>
        <w:tc>
          <w:tcPr>
            <w:tcW w:w="1800" w:type="dxa"/>
            <w:tcBorders>
              <w:top w:val="nil"/>
              <w:left w:val="nil"/>
              <w:bottom w:val="nil"/>
              <w:right w:val="nil"/>
            </w:tcBorders>
            <w:shd w:val="clear" w:color="auto" w:fill="auto"/>
            <w:noWrap/>
            <w:vAlign w:val="bottom"/>
            <w:hideMark/>
          </w:tcPr>
          <w:p w14:paraId="30B671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(70-79)</w:t>
            </w:r>
          </w:p>
        </w:tc>
        <w:tc>
          <w:tcPr>
            <w:tcW w:w="1800" w:type="dxa"/>
            <w:tcBorders>
              <w:top w:val="nil"/>
              <w:left w:val="nil"/>
              <w:bottom w:val="nil"/>
              <w:right w:val="nil"/>
            </w:tcBorders>
            <w:shd w:val="clear" w:color="auto" w:fill="auto"/>
            <w:noWrap/>
            <w:vAlign w:val="bottom"/>
            <w:hideMark/>
          </w:tcPr>
          <w:p w14:paraId="6228FC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(73-91)</w:t>
            </w:r>
          </w:p>
        </w:tc>
      </w:tr>
      <w:tr w:rsidR="00B0760D" w:rsidRPr="00B0760D" w14:paraId="23C39B42" w14:textId="77777777" w:rsidTr="00B0760D">
        <w:trPr>
          <w:trHeight w:val="320"/>
        </w:trPr>
        <w:tc>
          <w:tcPr>
            <w:tcW w:w="2524" w:type="dxa"/>
            <w:tcBorders>
              <w:top w:val="nil"/>
              <w:left w:val="nil"/>
              <w:bottom w:val="nil"/>
              <w:right w:val="nil"/>
            </w:tcBorders>
            <w:shd w:val="clear" w:color="auto" w:fill="auto"/>
            <w:noWrap/>
            <w:vAlign w:val="bottom"/>
            <w:hideMark/>
          </w:tcPr>
          <w:p w14:paraId="72F8E1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F278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0F943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660" w:type="dxa"/>
            <w:tcBorders>
              <w:top w:val="nil"/>
              <w:left w:val="nil"/>
              <w:bottom w:val="nil"/>
              <w:right w:val="nil"/>
            </w:tcBorders>
            <w:shd w:val="clear" w:color="auto" w:fill="auto"/>
            <w:noWrap/>
            <w:vAlign w:val="bottom"/>
            <w:hideMark/>
          </w:tcPr>
          <w:p w14:paraId="75B150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(0.9-1.3)</w:t>
            </w:r>
          </w:p>
        </w:tc>
        <w:tc>
          <w:tcPr>
            <w:tcW w:w="1800" w:type="dxa"/>
            <w:tcBorders>
              <w:top w:val="nil"/>
              <w:left w:val="nil"/>
              <w:bottom w:val="nil"/>
              <w:right w:val="nil"/>
            </w:tcBorders>
            <w:shd w:val="clear" w:color="auto" w:fill="auto"/>
            <w:noWrap/>
            <w:vAlign w:val="bottom"/>
            <w:hideMark/>
          </w:tcPr>
          <w:p w14:paraId="2E7C05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(26-31)</w:t>
            </w:r>
          </w:p>
        </w:tc>
        <w:tc>
          <w:tcPr>
            <w:tcW w:w="1800" w:type="dxa"/>
            <w:tcBorders>
              <w:top w:val="nil"/>
              <w:left w:val="nil"/>
              <w:bottom w:val="nil"/>
              <w:right w:val="nil"/>
            </w:tcBorders>
            <w:shd w:val="clear" w:color="auto" w:fill="auto"/>
            <w:noWrap/>
            <w:vAlign w:val="bottom"/>
            <w:hideMark/>
          </w:tcPr>
          <w:p w14:paraId="66F36D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(26-39)</w:t>
            </w:r>
          </w:p>
        </w:tc>
      </w:tr>
      <w:tr w:rsidR="00B0760D" w:rsidRPr="00B0760D" w14:paraId="3878A8EB" w14:textId="77777777" w:rsidTr="00B0760D">
        <w:trPr>
          <w:trHeight w:val="320"/>
        </w:trPr>
        <w:tc>
          <w:tcPr>
            <w:tcW w:w="2524" w:type="dxa"/>
            <w:tcBorders>
              <w:top w:val="nil"/>
              <w:left w:val="nil"/>
              <w:bottom w:val="nil"/>
              <w:right w:val="nil"/>
            </w:tcBorders>
            <w:shd w:val="clear" w:color="auto" w:fill="auto"/>
            <w:noWrap/>
            <w:vAlign w:val="bottom"/>
            <w:hideMark/>
          </w:tcPr>
          <w:p w14:paraId="2227EDC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DA75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7CCAB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660" w:type="dxa"/>
            <w:tcBorders>
              <w:top w:val="nil"/>
              <w:left w:val="nil"/>
              <w:bottom w:val="nil"/>
              <w:right w:val="nil"/>
            </w:tcBorders>
            <w:shd w:val="clear" w:color="auto" w:fill="auto"/>
            <w:noWrap/>
            <w:vAlign w:val="bottom"/>
            <w:hideMark/>
          </w:tcPr>
          <w:p w14:paraId="51D20F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(0.2-0.5)</w:t>
            </w:r>
          </w:p>
        </w:tc>
        <w:tc>
          <w:tcPr>
            <w:tcW w:w="1800" w:type="dxa"/>
            <w:tcBorders>
              <w:top w:val="nil"/>
              <w:left w:val="nil"/>
              <w:bottom w:val="nil"/>
              <w:right w:val="nil"/>
            </w:tcBorders>
            <w:shd w:val="clear" w:color="auto" w:fill="auto"/>
            <w:noWrap/>
            <w:vAlign w:val="bottom"/>
            <w:hideMark/>
          </w:tcPr>
          <w:p w14:paraId="02B571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(20-27)</w:t>
            </w:r>
          </w:p>
        </w:tc>
        <w:tc>
          <w:tcPr>
            <w:tcW w:w="1800" w:type="dxa"/>
            <w:tcBorders>
              <w:top w:val="nil"/>
              <w:left w:val="nil"/>
              <w:bottom w:val="nil"/>
              <w:right w:val="nil"/>
            </w:tcBorders>
            <w:shd w:val="clear" w:color="auto" w:fill="auto"/>
            <w:noWrap/>
            <w:vAlign w:val="bottom"/>
            <w:hideMark/>
          </w:tcPr>
          <w:p w14:paraId="05CD85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(6-15)</w:t>
            </w:r>
          </w:p>
        </w:tc>
      </w:tr>
      <w:tr w:rsidR="00B0760D" w:rsidRPr="00B0760D" w14:paraId="71647D10" w14:textId="77777777" w:rsidTr="00B0760D">
        <w:trPr>
          <w:trHeight w:val="320"/>
        </w:trPr>
        <w:tc>
          <w:tcPr>
            <w:tcW w:w="2524" w:type="dxa"/>
            <w:tcBorders>
              <w:top w:val="nil"/>
              <w:left w:val="nil"/>
              <w:bottom w:val="nil"/>
              <w:right w:val="nil"/>
            </w:tcBorders>
            <w:shd w:val="clear" w:color="auto" w:fill="auto"/>
            <w:noWrap/>
            <w:vAlign w:val="bottom"/>
            <w:hideMark/>
          </w:tcPr>
          <w:p w14:paraId="07F501C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50EA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44ADD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4718E8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219A92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41EB0D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695AA004" w14:textId="77777777" w:rsidTr="00B0760D">
        <w:trPr>
          <w:trHeight w:val="320"/>
        </w:trPr>
        <w:tc>
          <w:tcPr>
            <w:tcW w:w="2524" w:type="dxa"/>
            <w:tcBorders>
              <w:top w:val="nil"/>
              <w:left w:val="nil"/>
              <w:bottom w:val="nil"/>
              <w:right w:val="nil"/>
            </w:tcBorders>
            <w:shd w:val="clear" w:color="auto" w:fill="auto"/>
            <w:noWrap/>
            <w:vAlign w:val="bottom"/>
            <w:hideMark/>
          </w:tcPr>
          <w:p w14:paraId="371EBE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Antigua and Barbuda</w:t>
            </w:r>
          </w:p>
        </w:tc>
        <w:tc>
          <w:tcPr>
            <w:tcW w:w="2180" w:type="dxa"/>
            <w:tcBorders>
              <w:top w:val="nil"/>
              <w:left w:val="nil"/>
              <w:bottom w:val="nil"/>
              <w:right w:val="nil"/>
            </w:tcBorders>
            <w:shd w:val="clear" w:color="auto" w:fill="auto"/>
            <w:noWrap/>
            <w:vAlign w:val="bottom"/>
            <w:hideMark/>
          </w:tcPr>
          <w:p w14:paraId="3174BB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63D43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76.4 (69.8-83)</w:t>
            </w:r>
          </w:p>
        </w:tc>
        <w:tc>
          <w:tcPr>
            <w:tcW w:w="1660" w:type="dxa"/>
            <w:tcBorders>
              <w:top w:val="nil"/>
              <w:left w:val="nil"/>
              <w:bottom w:val="nil"/>
              <w:right w:val="nil"/>
            </w:tcBorders>
            <w:shd w:val="clear" w:color="auto" w:fill="auto"/>
            <w:noWrap/>
            <w:vAlign w:val="bottom"/>
            <w:hideMark/>
          </w:tcPr>
          <w:p w14:paraId="574EA3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80.6 (74.1-86.8)</w:t>
            </w:r>
          </w:p>
        </w:tc>
        <w:tc>
          <w:tcPr>
            <w:tcW w:w="1800" w:type="dxa"/>
            <w:tcBorders>
              <w:top w:val="nil"/>
              <w:left w:val="nil"/>
              <w:bottom w:val="nil"/>
              <w:right w:val="nil"/>
            </w:tcBorders>
            <w:shd w:val="clear" w:color="auto" w:fill="auto"/>
            <w:noWrap/>
            <w:vAlign w:val="bottom"/>
            <w:hideMark/>
          </w:tcPr>
          <w:p w14:paraId="7ED5CA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3191 (2904-3483)</w:t>
            </w:r>
          </w:p>
        </w:tc>
        <w:tc>
          <w:tcPr>
            <w:tcW w:w="1800" w:type="dxa"/>
            <w:tcBorders>
              <w:top w:val="nil"/>
              <w:left w:val="nil"/>
              <w:bottom w:val="nil"/>
              <w:right w:val="nil"/>
            </w:tcBorders>
            <w:shd w:val="clear" w:color="auto" w:fill="auto"/>
            <w:noWrap/>
            <w:vAlign w:val="bottom"/>
            <w:hideMark/>
          </w:tcPr>
          <w:p w14:paraId="6AC6D8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5244 (4801-5652)</w:t>
            </w:r>
          </w:p>
        </w:tc>
      </w:tr>
      <w:tr w:rsidR="00B0760D" w:rsidRPr="00B0760D" w14:paraId="1C7EF271" w14:textId="77777777" w:rsidTr="00B0760D">
        <w:trPr>
          <w:trHeight w:val="320"/>
        </w:trPr>
        <w:tc>
          <w:tcPr>
            <w:tcW w:w="2524" w:type="dxa"/>
            <w:tcBorders>
              <w:top w:val="nil"/>
              <w:left w:val="nil"/>
              <w:bottom w:val="nil"/>
              <w:right w:val="nil"/>
            </w:tcBorders>
            <w:shd w:val="clear" w:color="auto" w:fill="auto"/>
            <w:noWrap/>
            <w:vAlign w:val="bottom"/>
            <w:hideMark/>
          </w:tcPr>
          <w:p w14:paraId="54B9B60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8A39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8DC7F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26.2 (18.8-32.2)</w:t>
            </w:r>
          </w:p>
        </w:tc>
        <w:tc>
          <w:tcPr>
            <w:tcW w:w="1660" w:type="dxa"/>
            <w:tcBorders>
              <w:top w:val="nil"/>
              <w:left w:val="nil"/>
              <w:bottom w:val="nil"/>
              <w:right w:val="nil"/>
            </w:tcBorders>
            <w:shd w:val="clear" w:color="auto" w:fill="auto"/>
            <w:noWrap/>
            <w:vAlign w:val="bottom"/>
            <w:hideMark/>
          </w:tcPr>
          <w:p w14:paraId="5E0212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34.5 (28.3-38.2)</w:t>
            </w:r>
          </w:p>
        </w:tc>
        <w:tc>
          <w:tcPr>
            <w:tcW w:w="1800" w:type="dxa"/>
            <w:tcBorders>
              <w:top w:val="nil"/>
              <w:left w:val="nil"/>
              <w:bottom w:val="nil"/>
              <w:right w:val="nil"/>
            </w:tcBorders>
            <w:shd w:val="clear" w:color="auto" w:fill="auto"/>
            <w:noWrap/>
            <w:vAlign w:val="bottom"/>
            <w:hideMark/>
          </w:tcPr>
          <w:p w14:paraId="1081F7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1091 (787-1354)</w:t>
            </w:r>
          </w:p>
        </w:tc>
        <w:tc>
          <w:tcPr>
            <w:tcW w:w="1800" w:type="dxa"/>
            <w:tcBorders>
              <w:top w:val="nil"/>
              <w:left w:val="nil"/>
              <w:bottom w:val="nil"/>
              <w:right w:val="nil"/>
            </w:tcBorders>
            <w:shd w:val="clear" w:color="auto" w:fill="auto"/>
            <w:noWrap/>
            <w:vAlign w:val="bottom"/>
            <w:hideMark/>
          </w:tcPr>
          <w:p w14:paraId="64EE13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2244 (1851-2499)</w:t>
            </w:r>
          </w:p>
        </w:tc>
      </w:tr>
      <w:tr w:rsidR="00B0760D" w:rsidRPr="00B0760D" w14:paraId="0C3C30C3" w14:textId="77777777" w:rsidTr="00B0760D">
        <w:trPr>
          <w:trHeight w:val="320"/>
        </w:trPr>
        <w:tc>
          <w:tcPr>
            <w:tcW w:w="2524" w:type="dxa"/>
            <w:tcBorders>
              <w:top w:val="nil"/>
              <w:left w:val="nil"/>
              <w:bottom w:val="nil"/>
              <w:right w:val="nil"/>
            </w:tcBorders>
            <w:shd w:val="clear" w:color="auto" w:fill="auto"/>
            <w:noWrap/>
            <w:vAlign w:val="bottom"/>
            <w:hideMark/>
          </w:tcPr>
          <w:p w14:paraId="4D27AB3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E173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52025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(10.4-20.3)</w:t>
            </w:r>
          </w:p>
        </w:tc>
        <w:tc>
          <w:tcPr>
            <w:tcW w:w="1660" w:type="dxa"/>
            <w:tcBorders>
              <w:top w:val="nil"/>
              <w:left w:val="nil"/>
              <w:bottom w:val="nil"/>
              <w:right w:val="nil"/>
            </w:tcBorders>
            <w:shd w:val="clear" w:color="auto" w:fill="auto"/>
            <w:noWrap/>
            <w:vAlign w:val="bottom"/>
            <w:hideMark/>
          </w:tcPr>
          <w:p w14:paraId="2D39E5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(10.3-20.6)</w:t>
            </w:r>
          </w:p>
        </w:tc>
        <w:tc>
          <w:tcPr>
            <w:tcW w:w="1800" w:type="dxa"/>
            <w:tcBorders>
              <w:top w:val="nil"/>
              <w:left w:val="nil"/>
              <w:bottom w:val="nil"/>
              <w:right w:val="nil"/>
            </w:tcBorders>
            <w:shd w:val="clear" w:color="auto" w:fill="auto"/>
            <w:noWrap/>
            <w:vAlign w:val="bottom"/>
            <w:hideMark/>
          </w:tcPr>
          <w:p w14:paraId="212147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624 (438-853)</w:t>
            </w:r>
          </w:p>
        </w:tc>
        <w:tc>
          <w:tcPr>
            <w:tcW w:w="1800" w:type="dxa"/>
            <w:tcBorders>
              <w:top w:val="nil"/>
              <w:left w:val="nil"/>
              <w:bottom w:val="nil"/>
              <w:right w:val="nil"/>
            </w:tcBorders>
            <w:shd w:val="clear" w:color="auto" w:fill="auto"/>
            <w:noWrap/>
            <w:vAlign w:val="bottom"/>
            <w:hideMark/>
          </w:tcPr>
          <w:p w14:paraId="14B559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963 (682-1348)</w:t>
            </w:r>
          </w:p>
        </w:tc>
      </w:tr>
      <w:tr w:rsidR="00B0760D" w:rsidRPr="00B0760D" w14:paraId="7B02DA09" w14:textId="77777777" w:rsidTr="00B0760D">
        <w:trPr>
          <w:trHeight w:val="320"/>
        </w:trPr>
        <w:tc>
          <w:tcPr>
            <w:tcW w:w="2524" w:type="dxa"/>
            <w:tcBorders>
              <w:top w:val="nil"/>
              <w:left w:val="nil"/>
              <w:bottom w:val="nil"/>
              <w:right w:val="nil"/>
            </w:tcBorders>
            <w:shd w:val="clear" w:color="auto" w:fill="auto"/>
            <w:noWrap/>
            <w:vAlign w:val="bottom"/>
            <w:hideMark/>
          </w:tcPr>
          <w:p w14:paraId="7C274FF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33167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1F095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(2.2-4.7)</w:t>
            </w:r>
          </w:p>
        </w:tc>
        <w:tc>
          <w:tcPr>
            <w:tcW w:w="1660" w:type="dxa"/>
            <w:tcBorders>
              <w:top w:val="nil"/>
              <w:left w:val="nil"/>
              <w:bottom w:val="nil"/>
              <w:right w:val="nil"/>
            </w:tcBorders>
            <w:shd w:val="clear" w:color="auto" w:fill="auto"/>
            <w:noWrap/>
            <w:vAlign w:val="bottom"/>
            <w:hideMark/>
          </w:tcPr>
          <w:p w14:paraId="45A77F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(2.2-5)</w:t>
            </w:r>
          </w:p>
        </w:tc>
        <w:tc>
          <w:tcPr>
            <w:tcW w:w="1800" w:type="dxa"/>
            <w:tcBorders>
              <w:top w:val="nil"/>
              <w:left w:val="nil"/>
              <w:bottom w:val="nil"/>
              <w:right w:val="nil"/>
            </w:tcBorders>
            <w:shd w:val="clear" w:color="auto" w:fill="auto"/>
            <w:noWrap/>
            <w:vAlign w:val="bottom"/>
            <w:hideMark/>
          </w:tcPr>
          <w:p w14:paraId="45D6DD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 (90-195)</w:t>
            </w:r>
          </w:p>
        </w:tc>
        <w:tc>
          <w:tcPr>
            <w:tcW w:w="1800" w:type="dxa"/>
            <w:tcBorders>
              <w:top w:val="nil"/>
              <w:left w:val="nil"/>
              <w:bottom w:val="nil"/>
              <w:right w:val="nil"/>
            </w:tcBorders>
            <w:shd w:val="clear" w:color="auto" w:fill="auto"/>
            <w:noWrap/>
            <w:vAlign w:val="bottom"/>
            <w:hideMark/>
          </w:tcPr>
          <w:p w14:paraId="5F0918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(146-327)</w:t>
            </w:r>
          </w:p>
        </w:tc>
      </w:tr>
      <w:tr w:rsidR="00B0760D" w:rsidRPr="00B0760D" w14:paraId="4AA4BB8A" w14:textId="77777777" w:rsidTr="00B0760D">
        <w:trPr>
          <w:trHeight w:val="320"/>
        </w:trPr>
        <w:tc>
          <w:tcPr>
            <w:tcW w:w="2524" w:type="dxa"/>
            <w:tcBorders>
              <w:top w:val="nil"/>
              <w:left w:val="nil"/>
              <w:bottom w:val="nil"/>
              <w:right w:val="nil"/>
            </w:tcBorders>
            <w:shd w:val="clear" w:color="auto" w:fill="auto"/>
            <w:noWrap/>
            <w:vAlign w:val="bottom"/>
            <w:hideMark/>
          </w:tcPr>
          <w:p w14:paraId="37738DA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0DCEE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7C662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(8.5-16.9)</w:t>
            </w:r>
          </w:p>
        </w:tc>
        <w:tc>
          <w:tcPr>
            <w:tcW w:w="1660" w:type="dxa"/>
            <w:tcBorders>
              <w:top w:val="nil"/>
              <w:left w:val="nil"/>
              <w:bottom w:val="nil"/>
              <w:right w:val="nil"/>
            </w:tcBorders>
            <w:shd w:val="clear" w:color="auto" w:fill="auto"/>
            <w:noWrap/>
            <w:vAlign w:val="bottom"/>
            <w:hideMark/>
          </w:tcPr>
          <w:p w14:paraId="30C592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(8.3-17.2)</w:t>
            </w:r>
          </w:p>
        </w:tc>
        <w:tc>
          <w:tcPr>
            <w:tcW w:w="1800" w:type="dxa"/>
            <w:tcBorders>
              <w:top w:val="nil"/>
              <w:left w:val="nil"/>
              <w:bottom w:val="nil"/>
              <w:right w:val="nil"/>
            </w:tcBorders>
            <w:shd w:val="clear" w:color="auto" w:fill="auto"/>
            <w:noWrap/>
            <w:vAlign w:val="bottom"/>
            <w:hideMark/>
          </w:tcPr>
          <w:p w14:paraId="269F41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514 (356-710)</w:t>
            </w:r>
          </w:p>
        </w:tc>
        <w:tc>
          <w:tcPr>
            <w:tcW w:w="1800" w:type="dxa"/>
            <w:tcBorders>
              <w:top w:val="nil"/>
              <w:left w:val="nil"/>
              <w:bottom w:val="nil"/>
              <w:right w:val="nil"/>
            </w:tcBorders>
            <w:shd w:val="clear" w:color="auto" w:fill="auto"/>
            <w:noWrap/>
            <w:vAlign w:val="bottom"/>
            <w:hideMark/>
          </w:tcPr>
          <w:p w14:paraId="469484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784 (549-1112)</w:t>
            </w:r>
          </w:p>
        </w:tc>
      </w:tr>
      <w:tr w:rsidR="00B0760D" w:rsidRPr="00B0760D" w14:paraId="079175E7" w14:textId="77777777" w:rsidTr="00B0760D">
        <w:trPr>
          <w:trHeight w:val="320"/>
        </w:trPr>
        <w:tc>
          <w:tcPr>
            <w:tcW w:w="2524" w:type="dxa"/>
            <w:tcBorders>
              <w:top w:val="nil"/>
              <w:left w:val="nil"/>
              <w:bottom w:val="nil"/>
              <w:right w:val="nil"/>
            </w:tcBorders>
            <w:shd w:val="clear" w:color="auto" w:fill="auto"/>
            <w:noWrap/>
            <w:vAlign w:val="bottom"/>
            <w:hideMark/>
          </w:tcPr>
          <w:p w14:paraId="2CBB8C1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FA9B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63270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36.4 (23-52.2)</w:t>
            </w:r>
          </w:p>
        </w:tc>
        <w:tc>
          <w:tcPr>
            <w:tcW w:w="1660" w:type="dxa"/>
            <w:tcBorders>
              <w:top w:val="nil"/>
              <w:left w:val="nil"/>
              <w:bottom w:val="nil"/>
              <w:right w:val="nil"/>
            </w:tcBorders>
            <w:shd w:val="clear" w:color="auto" w:fill="auto"/>
            <w:noWrap/>
            <w:vAlign w:val="bottom"/>
            <w:hideMark/>
          </w:tcPr>
          <w:p w14:paraId="08146F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(24.5-56)</w:t>
            </w:r>
          </w:p>
        </w:tc>
        <w:tc>
          <w:tcPr>
            <w:tcW w:w="1800" w:type="dxa"/>
            <w:tcBorders>
              <w:top w:val="nil"/>
              <w:left w:val="nil"/>
              <w:bottom w:val="nil"/>
              <w:right w:val="nil"/>
            </w:tcBorders>
            <w:shd w:val="clear" w:color="auto" w:fill="auto"/>
            <w:noWrap/>
            <w:vAlign w:val="bottom"/>
            <w:hideMark/>
          </w:tcPr>
          <w:p w14:paraId="130BDD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1522 (962-2189)</w:t>
            </w:r>
          </w:p>
        </w:tc>
        <w:tc>
          <w:tcPr>
            <w:tcW w:w="1800" w:type="dxa"/>
            <w:tcBorders>
              <w:top w:val="nil"/>
              <w:left w:val="nil"/>
              <w:bottom w:val="nil"/>
              <w:right w:val="nil"/>
            </w:tcBorders>
            <w:shd w:val="clear" w:color="auto" w:fill="auto"/>
            <w:noWrap/>
            <w:vAlign w:val="bottom"/>
            <w:hideMark/>
          </w:tcPr>
          <w:p w14:paraId="493168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2549 (1601-3697)</w:t>
            </w:r>
          </w:p>
        </w:tc>
      </w:tr>
      <w:tr w:rsidR="00B0760D" w:rsidRPr="00B0760D" w14:paraId="2D4A3EB8" w14:textId="77777777" w:rsidTr="00B0760D">
        <w:trPr>
          <w:trHeight w:val="320"/>
        </w:trPr>
        <w:tc>
          <w:tcPr>
            <w:tcW w:w="2524" w:type="dxa"/>
            <w:tcBorders>
              <w:top w:val="nil"/>
              <w:left w:val="nil"/>
              <w:bottom w:val="nil"/>
              <w:right w:val="nil"/>
            </w:tcBorders>
            <w:shd w:val="clear" w:color="auto" w:fill="auto"/>
            <w:noWrap/>
            <w:vAlign w:val="bottom"/>
            <w:hideMark/>
          </w:tcPr>
          <w:p w14:paraId="7264E38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7A80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DAA08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(9.9-19.2)</w:t>
            </w:r>
          </w:p>
        </w:tc>
        <w:tc>
          <w:tcPr>
            <w:tcW w:w="1660" w:type="dxa"/>
            <w:tcBorders>
              <w:top w:val="nil"/>
              <w:left w:val="nil"/>
              <w:bottom w:val="nil"/>
              <w:right w:val="nil"/>
            </w:tcBorders>
            <w:shd w:val="clear" w:color="auto" w:fill="auto"/>
            <w:noWrap/>
            <w:vAlign w:val="bottom"/>
            <w:hideMark/>
          </w:tcPr>
          <w:p w14:paraId="6F09DD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(7.7-17.2)</w:t>
            </w:r>
          </w:p>
        </w:tc>
        <w:tc>
          <w:tcPr>
            <w:tcW w:w="1800" w:type="dxa"/>
            <w:tcBorders>
              <w:top w:val="nil"/>
              <w:left w:val="nil"/>
              <w:bottom w:val="nil"/>
              <w:right w:val="nil"/>
            </w:tcBorders>
            <w:shd w:val="clear" w:color="auto" w:fill="auto"/>
            <w:noWrap/>
            <w:vAlign w:val="bottom"/>
            <w:hideMark/>
          </w:tcPr>
          <w:p w14:paraId="6891C7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571 (415-804)</w:t>
            </w:r>
          </w:p>
        </w:tc>
        <w:tc>
          <w:tcPr>
            <w:tcW w:w="1800" w:type="dxa"/>
            <w:tcBorders>
              <w:top w:val="nil"/>
              <w:left w:val="nil"/>
              <w:bottom w:val="nil"/>
              <w:right w:val="nil"/>
            </w:tcBorders>
            <w:shd w:val="clear" w:color="auto" w:fill="auto"/>
            <w:noWrap/>
            <w:vAlign w:val="bottom"/>
            <w:hideMark/>
          </w:tcPr>
          <w:p w14:paraId="3BA112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764 (495-1114)</w:t>
            </w:r>
          </w:p>
        </w:tc>
      </w:tr>
      <w:tr w:rsidR="00B0760D" w:rsidRPr="00B0760D" w14:paraId="22C1F423" w14:textId="77777777" w:rsidTr="00B0760D">
        <w:trPr>
          <w:trHeight w:val="320"/>
        </w:trPr>
        <w:tc>
          <w:tcPr>
            <w:tcW w:w="2524" w:type="dxa"/>
            <w:tcBorders>
              <w:top w:val="nil"/>
              <w:left w:val="nil"/>
              <w:bottom w:val="nil"/>
              <w:right w:val="nil"/>
            </w:tcBorders>
            <w:shd w:val="clear" w:color="auto" w:fill="auto"/>
            <w:noWrap/>
            <w:vAlign w:val="bottom"/>
            <w:hideMark/>
          </w:tcPr>
          <w:p w14:paraId="1454F6E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8FEE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EAA75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(10.1-12.1)</w:t>
            </w:r>
          </w:p>
        </w:tc>
        <w:tc>
          <w:tcPr>
            <w:tcW w:w="1660" w:type="dxa"/>
            <w:tcBorders>
              <w:top w:val="nil"/>
              <w:left w:val="nil"/>
              <w:bottom w:val="nil"/>
              <w:right w:val="nil"/>
            </w:tcBorders>
            <w:shd w:val="clear" w:color="auto" w:fill="auto"/>
            <w:noWrap/>
            <w:vAlign w:val="bottom"/>
            <w:hideMark/>
          </w:tcPr>
          <w:p w14:paraId="0C5D3C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(10.2-12.7)</w:t>
            </w:r>
          </w:p>
        </w:tc>
        <w:tc>
          <w:tcPr>
            <w:tcW w:w="1800" w:type="dxa"/>
            <w:tcBorders>
              <w:top w:val="nil"/>
              <w:left w:val="nil"/>
              <w:bottom w:val="nil"/>
              <w:right w:val="nil"/>
            </w:tcBorders>
            <w:shd w:val="clear" w:color="auto" w:fill="auto"/>
            <w:noWrap/>
            <w:vAlign w:val="bottom"/>
            <w:hideMark/>
          </w:tcPr>
          <w:p w14:paraId="6FE1F5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471 (420-512)</w:t>
            </w:r>
          </w:p>
        </w:tc>
        <w:tc>
          <w:tcPr>
            <w:tcW w:w="1800" w:type="dxa"/>
            <w:tcBorders>
              <w:top w:val="nil"/>
              <w:left w:val="nil"/>
              <w:bottom w:val="nil"/>
              <w:right w:val="nil"/>
            </w:tcBorders>
            <w:shd w:val="clear" w:color="auto" w:fill="auto"/>
            <w:noWrap/>
            <w:vAlign w:val="bottom"/>
            <w:hideMark/>
          </w:tcPr>
          <w:p w14:paraId="4A89C7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755 (663-825)</w:t>
            </w:r>
          </w:p>
        </w:tc>
      </w:tr>
      <w:tr w:rsidR="00B0760D" w:rsidRPr="00B0760D" w14:paraId="57A9EC45" w14:textId="77777777" w:rsidTr="00B0760D">
        <w:trPr>
          <w:trHeight w:val="320"/>
        </w:trPr>
        <w:tc>
          <w:tcPr>
            <w:tcW w:w="2524" w:type="dxa"/>
            <w:tcBorders>
              <w:top w:val="nil"/>
              <w:left w:val="nil"/>
              <w:bottom w:val="nil"/>
              <w:right w:val="nil"/>
            </w:tcBorders>
            <w:shd w:val="clear" w:color="auto" w:fill="auto"/>
            <w:noWrap/>
            <w:vAlign w:val="bottom"/>
            <w:hideMark/>
          </w:tcPr>
          <w:p w14:paraId="05BFAA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F124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22317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(19.8-38.1)</w:t>
            </w:r>
          </w:p>
        </w:tc>
        <w:tc>
          <w:tcPr>
            <w:tcW w:w="1660" w:type="dxa"/>
            <w:tcBorders>
              <w:top w:val="nil"/>
              <w:left w:val="nil"/>
              <w:bottom w:val="nil"/>
              <w:right w:val="nil"/>
            </w:tcBorders>
            <w:shd w:val="clear" w:color="auto" w:fill="auto"/>
            <w:noWrap/>
            <w:vAlign w:val="bottom"/>
            <w:hideMark/>
          </w:tcPr>
          <w:p w14:paraId="273C18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31.8 (22.5-43.6)</w:t>
            </w:r>
          </w:p>
        </w:tc>
        <w:tc>
          <w:tcPr>
            <w:tcW w:w="1800" w:type="dxa"/>
            <w:tcBorders>
              <w:top w:val="nil"/>
              <w:left w:val="nil"/>
              <w:bottom w:val="nil"/>
              <w:right w:val="nil"/>
            </w:tcBorders>
            <w:shd w:val="clear" w:color="auto" w:fill="auto"/>
            <w:noWrap/>
            <w:vAlign w:val="bottom"/>
            <w:hideMark/>
          </w:tcPr>
          <w:p w14:paraId="478C43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1171 (821-1600)</w:t>
            </w:r>
          </w:p>
        </w:tc>
        <w:tc>
          <w:tcPr>
            <w:tcW w:w="1800" w:type="dxa"/>
            <w:tcBorders>
              <w:top w:val="nil"/>
              <w:left w:val="nil"/>
              <w:bottom w:val="nil"/>
              <w:right w:val="nil"/>
            </w:tcBorders>
            <w:shd w:val="clear" w:color="auto" w:fill="auto"/>
            <w:noWrap/>
            <w:vAlign w:val="bottom"/>
            <w:hideMark/>
          </w:tcPr>
          <w:p w14:paraId="6AFBC4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2071 (1461-2861)</w:t>
            </w:r>
          </w:p>
        </w:tc>
      </w:tr>
      <w:tr w:rsidR="00B0760D" w:rsidRPr="00B0760D" w14:paraId="7F17C39D" w14:textId="77777777" w:rsidTr="00B0760D">
        <w:trPr>
          <w:trHeight w:val="320"/>
        </w:trPr>
        <w:tc>
          <w:tcPr>
            <w:tcW w:w="2524" w:type="dxa"/>
            <w:tcBorders>
              <w:top w:val="nil"/>
              <w:left w:val="nil"/>
              <w:bottom w:val="nil"/>
              <w:right w:val="nil"/>
            </w:tcBorders>
            <w:shd w:val="clear" w:color="auto" w:fill="auto"/>
            <w:noWrap/>
            <w:vAlign w:val="bottom"/>
            <w:hideMark/>
          </w:tcPr>
          <w:p w14:paraId="2CD9F8E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2E3D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5F105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(0.8-2.8)</w:t>
            </w:r>
          </w:p>
        </w:tc>
        <w:tc>
          <w:tcPr>
            <w:tcW w:w="1660" w:type="dxa"/>
            <w:tcBorders>
              <w:top w:val="nil"/>
              <w:left w:val="nil"/>
              <w:bottom w:val="nil"/>
              <w:right w:val="nil"/>
            </w:tcBorders>
            <w:shd w:val="clear" w:color="auto" w:fill="auto"/>
            <w:noWrap/>
            <w:vAlign w:val="bottom"/>
            <w:hideMark/>
          </w:tcPr>
          <w:p w14:paraId="2A6E3C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(1.5-5.4)</w:t>
            </w:r>
          </w:p>
        </w:tc>
        <w:tc>
          <w:tcPr>
            <w:tcW w:w="1800" w:type="dxa"/>
            <w:tcBorders>
              <w:top w:val="nil"/>
              <w:left w:val="nil"/>
              <w:bottom w:val="nil"/>
              <w:right w:val="nil"/>
            </w:tcBorders>
            <w:shd w:val="clear" w:color="auto" w:fill="auto"/>
            <w:noWrap/>
            <w:vAlign w:val="bottom"/>
            <w:hideMark/>
          </w:tcPr>
          <w:p w14:paraId="6216AB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(34-120)</w:t>
            </w:r>
          </w:p>
        </w:tc>
        <w:tc>
          <w:tcPr>
            <w:tcW w:w="1800" w:type="dxa"/>
            <w:tcBorders>
              <w:top w:val="nil"/>
              <w:left w:val="nil"/>
              <w:bottom w:val="nil"/>
              <w:right w:val="nil"/>
            </w:tcBorders>
            <w:shd w:val="clear" w:color="auto" w:fill="auto"/>
            <w:noWrap/>
            <w:vAlign w:val="bottom"/>
            <w:hideMark/>
          </w:tcPr>
          <w:p w14:paraId="1AB078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(97-351)</w:t>
            </w:r>
          </w:p>
        </w:tc>
      </w:tr>
      <w:tr w:rsidR="00B0760D" w:rsidRPr="00B0760D" w14:paraId="4C2D5EA3" w14:textId="77777777" w:rsidTr="00B0760D">
        <w:trPr>
          <w:trHeight w:val="320"/>
        </w:trPr>
        <w:tc>
          <w:tcPr>
            <w:tcW w:w="2524" w:type="dxa"/>
            <w:tcBorders>
              <w:top w:val="nil"/>
              <w:left w:val="nil"/>
              <w:bottom w:val="nil"/>
              <w:right w:val="nil"/>
            </w:tcBorders>
            <w:shd w:val="clear" w:color="auto" w:fill="auto"/>
            <w:noWrap/>
            <w:vAlign w:val="bottom"/>
            <w:hideMark/>
          </w:tcPr>
          <w:p w14:paraId="4DB848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B421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6888E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(2.2-2.9)</w:t>
            </w:r>
          </w:p>
        </w:tc>
        <w:tc>
          <w:tcPr>
            <w:tcW w:w="1660" w:type="dxa"/>
            <w:tcBorders>
              <w:top w:val="nil"/>
              <w:left w:val="nil"/>
              <w:bottom w:val="nil"/>
              <w:right w:val="nil"/>
            </w:tcBorders>
            <w:shd w:val="clear" w:color="auto" w:fill="auto"/>
            <w:noWrap/>
            <w:vAlign w:val="bottom"/>
            <w:hideMark/>
          </w:tcPr>
          <w:p w14:paraId="1FBD4E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(2.5-3.4)</w:t>
            </w:r>
          </w:p>
        </w:tc>
        <w:tc>
          <w:tcPr>
            <w:tcW w:w="1800" w:type="dxa"/>
            <w:tcBorders>
              <w:top w:val="nil"/>
              <w:left w:val="nil"/>
              <w:bottom w:val="nil"/>
              <w:right w:val="nil"/>
            </w:tcBorders>
            <w:shd w:val="clear" w:color="auto" w:fill="auto"/>
            <w:noWrap/>
            <w:vAlign w:val="bottom"/>
            <w:hideMark/>
          </w:tcPr>
          <w:p w14:paraId="3C8B9B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(92-123)</w:t>
            </w:r>
          </w:p>
        </w:tc>
        <w:tc>
          <w:tcPr>
            <w:tcW w:w="1800" w:type="dxa"/>
            <w:tcBorders>
              <w:top w:val="nil"/>
              <w:left w:val="nil"/>
              <w:bottom w:val="nil"/>
              <w:right w:val="nil"/>
            </w:tcBorders>
            <w:shd w:val="clear" w:color="auto" w:fill="auto"/>
            <w:noWrap/>
            <w:vAlign w:val="bottom"/>
            <w:hideMark/>
          </w:tcPr>
          <w:p w14:paraId="52DEE6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(165-227)</w:t>
            </w:r>
          </w:p>
        </w:tc>
      </w:tr>
      <w:tr w:rsidR="00B0760D" w:rsidRPr="00B0760D" w14:paraId="5E5BF383" w14:textId="77777777" w:rsidTr="00B0760D">
        <w:trPr>
          <w:trHeight w:val="320"/>
        </w:trPr>
        <w:tc>
          <w:tcPr>
            <w:tcW w:w="2524" w:type="dxa"/>
            <w:tcBorders>
              <w:top w:val="nil"/>
              <w:left w:val="nil"/>
              <w:bottom w:val="nil"/>
              <w:right w:val="nil"/>
            </w:tcBorders>
            <w:shd w:val="clear" w:color="auto" w:fill="auto"/>
            <w:noWrap/>
            <w:vAlign w:val="bottom"/>
            <w:hideMark/>
          </w:tcPr>
          <w:p w14:paraId="0394771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A9B2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62EF0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(1.2-1.3)</w:t>
            </w:r>
          </w:p>
        </w:tc>
        <w:tc>
          <w:tcPr>
            <w:tcW w:w="1660" w:type="dxa"/>
            <w:tcBorders>
              <w:top w:val="nil"/>
              <w:left w:val="nil"/>
              <w:bottom w:val="nil"/>
              <w:right w:val="nil"/>
            </w:tcBorders>
            <w:shd w:val="clear" w:color="auto" w:fill="auto"/>
            <w:noWrap/>
            <w:vAlign w:val="bottom"/>
            <w:hideMark/>
          </w:tcPr>
          <w:p w14:paraId="21C248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355594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(48-55)</w:t>
            </w:r>
          </w:p>
        </w:tc>
        <w:tc>
          <w:tcPr>
            <w:tcW w:w="1800" w:type="dxa"/>
            <w:tcBorders>
              <w:top w:val="nil"/>
              <w:left w:val="nil"/>
              <w:bottom w:val="nil"/>
              <w:right w:val="nil"/>
            </w:tcBorders>
            <w:shd w:val="clear" w:color="auto" w:fill="auto"/>
            <w:noWrap/>
            <w:vAlign w:val="bottom"/>
            <w:hideMark/>
          </w:tcPr>
          <w:p w14:paraId="2F2CA2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(77-94)</w:t>
            </w:r>
          </w:p>
        </w:tc>
      </w:tr>
      <w:tr w:rsidR="00B0760D" w:rsidRPr="00B0760D" w14:paraId="7EFC79FE" w14:textId="77777777" w:rsidTr="00B0760D">
        <w:trPr>
          <w:trHeight w:val="320"/>
        </w:trPr>
        <w:tc>
          <w:tcPr>
            <w:tcW w:w="2524" w:type="dxa"/>
            <w:tcBorders>
              <w:top w:val="nil"/>
              <w:left w:val="nil"/>
              <w:bottom w:val="nil"/>
              <w:right w:val="nil"/>
            </w:tcBorders>
            <w:shd w:val="clear" w:color="auto" w:fill="auto"/>
            <w:noWrap/>
            <w:vAlign w:val="bottom"/>
            <w:hideMark/>
          </w:tcPr>
          <w:p w14:paraId="0899CC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4BB6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693AC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(0.3-1)</w:t>
            </w:r>
          </w:p>
        </w:tc>
        <w:tc>
          <w:tcPr>
            <w:tcW w:w="1660" w:type="dxa"/>
            <w:tcBorders>
              <w:top w:val="nil"/>
              <w:left w:val="nil"/>
              <w:bottom w:val="nil"/>
              <w:right w:val="nil"/>
            </w:tcBorders>
            <w:shd w:val="clear" w:color="auto" w:fill="auto"/>
            <w:noWrap/>
            <w:vAlign w:val="bottom"/>
            <w:hideMark/>
          </w:tcPr>
          <w:p w14:paraId="4A4893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(0.2-1)</w:t>
            </w:r>
          </w:p>
        </w:tc>
        <w:tc>
          <w:tcPr>
            <w:tcW w:w="1800" w:type="dxa"/>
            <w:tcBorders>
              <w:top w:val="nil"/>
              <w:left w:val="nil"/>
              <w:bottom w:val="nil"/>
              <w:right w:val="nil"/>
            </w:tcBorders>
            <w:shd w:val="clear" w:color="auto" w:fill="auto"/>
            <w:noWrap/>
            <w:vAlign w:val="bottom"/>
            <w:hideMark/>
          </w:tcPr>
          <w:p w14:paraId="5D48B6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(12-40)</w:t>
            </w:r>
          </w:p>
        </w:tc>
        <w:tc>
          <w:tcPr>
            <w:tcW w:w="1800" w:type="dxa"/>
            <w:tcBorders>
              <w:top w:val="nil"/>
              <w:left w:val="nil"/>
              <w:bottom w:val="nil"/>
              <w:right w:val="nil"/>
            </w:tcBorders>
            <w:shd w:val="clear" w:color="auto" w:fill="auto"/>
            <w:noWrap/>
            <w:vAlign w:val="bottom"/>
            <w:hideMark/>
          </w:tcPr>
          <w:p w14:paraId="499548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(16-66)</w:t>
            </w:r>
          </w:p>
        </w:tc>
      </w:tr>
      <w:tr w:rsidR="00B0760D" w:rsidRPr="00B0760D" w14:paraId="76F6E53C" w14:textId="77777777" w:rsidTr="00B0760D">
        <w:trPr>
          <w:trHeight w:val="320"/>
        </w:trPr>
        <w:tc>
          <w:tcPr>
            <w:tcW w:w="2524" w:type="dxa"/>
            <w:tcBorders>
              <w:top w:val="nil"/>
              <w:left w:val="nil"/>
              <w:bottom w:val="nil"/>
              <w:right w:val="nil"/>
            </w:tcBorders>
            <w:shd w:val="clear" w:color="auto" w:fill="auto"/>
            <w:noWrap/>
            <w:vAlign w:val="bottom"/>
            <w:hideMark/>
          </w:tcPr>
          <w:p w14:paraId="36E0EF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62F0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4A235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3DD9BC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65322A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(3-7)</w:t>
            </w:r>
          </w:p>
        </w:tc>
        <w:tc>
          <w:tcPr>
            <w:tcW w:w="1800" w:type="dxa"/>
            <w:tcBorders>
              <w:top w:val="nil"/>
              <w:left w:val="nil"/>
              <w:bottom w:val="nil"/>
              <w:right w:val="nil"/>
            </w:tcBorders>
            <w:shd w:val="clear" w:color="auto" w:fill="auto"/>
            <w:noWrap/>
            <w:vAlign w:val="bottom"/>
            <w:hideMark/>
          </w:tcPr>
          <w:p w14:paraId="508770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(4-12)</w:t>
            </w:r>
          </w:p>
        </w:tc>
      </w:tr>
      <w:tr w:rsidR="00B0760D" w:rsidRPr="00B0760D" w14:paraId="3EAA6A71" w14:textId="77777777" w:rsidTr="00B0760D">
        <w:trPr>
          <w:trHeight w:val="320"/>
        </w:trPr>
        <w:tc>
          <w:tcPr>
            <w:tcW w:w="2524" w:type="dxa"/>
            <w:tcBorders>
              <w:top w:val="nil"/>
              <w:left w:val="nil"/>
              <w:bottom w:val="nil"/>
              <w:right w:val="nil"/>
            </w:tcBorders>
            <w:shd w:val="clear" w:color="auto" w:fill="auto"/>
            <w:noWrap/>
            <w:vAlign w:val="bottom"/>
            <w:hideMark/>
          </w:tcPr>
          <w:p w14:paraId="78C518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lastRenderedPageBreak/>
              <w:t>Argentina</w:t>
            </w:r>
          </w:p>
        </w:tc>
        <w:tc>
          <w:tcPr>
            <w:tcW w:w="2180" w:type="dxa"/>
            <w:tcBorders>
              <w:top w:val="nil"/>
              <w:left w:val="nil"/>
              <w:bottom w:val="nil"/>
              <w:right w:val="nil"/>
            </w:tcBorders>
            <w:shd w:val="clear" w:color="auto" w:fill="auto"/>
            <w:noWrap/>
            <w:vAlign w:val="bottom"/>
            <w:hideMark/>
          </w:tcPr>
          <w:p w14:paraId="3C3F0C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9BE95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74.3 (71.4-77.5)</w:t>
            </w:r>
          </w:p>
        </w:tc>
        <w:tc>
          <w:tcPr>
            <w:tcW w:w="1660" w:type="dxa"/>
            <w:tcBorders>
              <w:top w:val="nil"/>
              <w:left w:val="nil"/>
              <w:bottom w:val="nil"/>
              <w:right w:val="nil"/>
            </w:tcBorders>
            <w:shd w:val="clear" w:color="auto" w:fill="auto"/>
            <w:noWrap/>
            <w:vAlign w:val="bottom"/>
            <w:hideMark/>
          </w:tcPr>
          <w:p w14:paraId="7F6932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80.3 (77.5-83.2)</w:t>
            </w:r>
          </w:p>
        </w:tc>
        <w:tc>
          <w:tcPr>
            <w:tcW w:w="1800" w:type="dxa"/>
            <w:tcBorders>
              <w:top w:val="nil"/>
              <w:left w:val="nil"/>
              <w:bottom w:val="nil"/>
              <w:right w:val="nil"/>
            </w:tcBorders>
            <w:shd w:val="clear" w:color="auto" w:fill="auto"/>
            <w:noWrap/>
            <w:vAlign w:val="bottom"/>
            <w:hideMark/>
          </w:tcPr>
          <w:p w14:paraId="01CBA7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2084 (1981-2197)</w:t>
            </w:r>
          </w:p>
        </w:tc>
        <w:tc>
          <w:tcPr>
            <w:tcW w:w="1800" w:type="dxa"/>
            <w:tcBorders>
              <w:top w:val="nil"/>
              <w:left w:val="nil"/>
              <w:bottom w:val="nil"/>
              <w:right w:val="nil"/>
            </w:tcBorders>
            <w:shd w:val="clear" w:color="auto" w:fill="auto"/>
            <w:noWrap/>
            <w:vAlign w:val="bottom"/>
            <w:hideMark/>
          </w:tcPr>
          <w:p w14:paraId="7CEA2C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3277 (3124-3444)</w:t>
            </w:r>
          </w:p>
        </w:tc>
      </w:tr>
      <w:tr w:rsidR="00B0760D" w:rsidRPr="00B0760D" w14:paraId="3E26855B" w14:textId="77777777" w:rsidTr="00B0760D">
        <w:trPr>
          <w:trHeight w:val="320"/>
        </w:trPr>
        <w:tc>
          <w:tcPr>
            <w:tcW w:w="2524" w:type="dxa"/>
            <w:tcBorders>
              <w:top w:val="nil"/>
              <w:left w:val="nil"/>
              <w:bottom w:val="nil"/>
              <w:right w:val="nil"/>
            </w:tcBorders>
            <w:shd w:val="clear" w:color="auto" w:fill="auto"/>
            <w:noWrap/>
            <w:vAlign w:val="bottom"/>
            <w:hideMark/>
          </w:tcPr>
          <w:p w14:paraId="2AC233D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4A86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11047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38.2 (36.8-39.6)</w:t>
            </w:r>
          </w:p>
        </w:tc>
        <w:tc>
          <w:tcPr>
            <w:tcW w:w="1660" w:type="dxa"/>
            <w:tcBorders>
              <w:top w:val="nil"/>
              <w:left w:val="nil"/>
              <w:bottom w:val="nil"/>
              <w:right w:val="nil"/>
            </w:tcBorders>
            <w:shd w:val="clear" w:color="auto" w:fill="auto"/>
            <w:noWrap/>
            <w:vAlign w:val="bottom"/>
            <w:hideMark/>
          </w:tcPr>
          <w:p w14:paraId="689653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35.4 (33.4-37.1)</w:t>
            </w:r>
          </w:p>
        </w:tc>
        <w:tc>
          <w:tcPr>
            <w:tcW w:w="1800" w:type="dxa"/>
            <w:tcBorders>
              <w:top w:val="nil"/>
              <w:left w:val="nil"/>
              <w:bottom w:val="nil"/>
              <w:right w:val="nil"/>
            </w:tcBorders>
            <w:shd w:val="clear" w:color="auto" w:fill="auto"/>
            <w:noWrap/>
            <w:vAlign w:val="bottom"/>
            <w:hideMark/>
          </w:tcPr>
          <w:p w14:paraId="6A14F1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1074 (1025-1124)</w:t>
            </w:r>
          </w:p>
        </w:tc>
        <w:tc>
          <w:tcPr>
            <w:tcW w:w="1800" w:type="dxa"/>
            <w:tcBorders>
              <w:top w:val="nil"/>
              <w:left w:val="nil"/>
              <w:bottom w:val="nil"/>
              <w:right w:val="nil"/>
            </w:tcBorders>
            <w:shd w:val="clear" w:color="auto" w:fill="auto"/>
            <w:noWrap/>
            <w:vAlign w:val="bottom"/>
            <w:hideMark/>
          </w:tcPr>
          <w:p w14:paraId="4070B0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1444 (1353-1533)</w:t>
            </w:r>
          </w:p>
        </w:tc>
      </w:tr>
      <w:tr w:rsidR="00B0760D" w:rsidRPr="00B0760D" w14:paraId="6F2F2C12" w14:textId="77777777" w:rsidTr="00B0760D">
        <w:trPr>
          <w:trHeight w:val="320"/>
        </w:trPr>
        <w:tc>
          <w:tcPr>
            <w:tcW w:w="2524" w:type="dxa"/>
            <w:tcBorders>
              <w:top w:val="nil"/>
              <w:left w:val="nil"/>
              <w:bottom w:val="nil"/>
              <w:right w:val="nil"/>
            </w:tcBorders>
            <w:shd w:val="clear" w:color="auto" w:fill="auto"/>
            <w:noWrap/>
            <w:vAlign w:val="bottom"/>
            <w:hideMark/>
          </w:tcPr>
          <w:p w14:paraId="66D6C2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EDF6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F03BB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(7.3-11)</w:t>
            </w:r>
          </w:p>
        </w:tc>
        <w:tc>
          <w:tcPr>
            <w:tcW w:w="1660" w:type="dxa"/>
            <w:tcBorders>
              <w:top w:val="nil"/>
              <w:left w:val="nil"/>
              <w:bottom w:val="nil"/>
              <w:right w:val="nil"/>
            </w:tcBorders>
            <w:shd w:val="clear" w:color="auto" w:fill="auto"/>
            <w:noWrap/>
            <w:vAlign w:val="bottom"/>
            <w:hideMark/>
          </w:tcPr>
          <w:p w14:paraId="2D3102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(14.1-20.1)</w:t>
            </w:r>
          </w:p>
        </w:tc>
        <w:tc>
          <w:tcPr>
            <w:tcW w:w="1800" w:type="dxa"/>
            <w:tcBorders>
              <w:top w:val="nil"/>
              <w:left w:val="nil"/>
              <w:bottom w:val="nil"/>
              <w:right w:val="nil"/>
            </w:tcBorders>
            <w:shd w:val="clear" w:color="auto" w:fill="auto"/>
            <w:noWrap/>
            <w:vAlign w:val="bottom"/>
            <w:hideMark/>
          </w:tcPr>
          <w:p w14:paraId="4C293A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(206-308)</w:t>
            </w:r>
          </w:p>
        </w:tc>
        <w:tc>
          <w:tcPr>
            <w:tcW w:w="1800" w:type="dxa"/>
            <w:tcBorders>
              <w:top w:val="nil"/>
              <w:left w:val="nil"/>
              <w:bottom w:val="nil"/>
              <w:right w:val="nil"/>
            </w:tcBorders>
            <w:shd w:val="clear" w:color="auto" w:fill="auto"/>
            <w:noWrap/>
            <w:vAlign w:val="bottom"/>
            <w:hideMark/>
          </w:tcPr>
          <w:p w14:paraId="64A37E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683 (574-819)</w:t>
            </w:r>
          </w:p>
        </w:tc>
      </w:tr>
      <w:tr w:rsidR="00B0760D" w:rsidRPr="00B0760D" w14:paraId="56E36DA7" w14:textId="77777777" w:rsidTr="00B0760D">
        <w:trPr>
          <w:trHeight w:val="320"/>
        </w:trPr>
        <w:tc>
          <w:tcPr>
            <w:tcW w:w="2524" w:type="dxa"/>
            <w:tcBorders>
              <w:top w:val="nil"/>
              <w:left w:val="nil"/>
              <w:bottom w:val="nil"/>
              <w:right w:val="nil"/>
            </w:tcBorders>
            <w:shd w:val="clear" w:color="auto" w:fill="auto"/>
            <w:noWrap/>
            <w:vAlign w:val="bottom"/>
            <w:hideMark/>
          </w:tcPr>
          <w:p w14:paraId="7FBAB20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4CFB1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C4919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(0.7-1)</w:t>
            </w:r>
          </w:p>
        </w:tc>
        <w:tc>
          <w:tcPr>
            <w:tcW w:w="1660" w:type="dxa"/>
            <w:tcBorders>
              <w:top w:val="nil"/>
              <w:left w:val="nil"/>
              <w:bottom w:val="nil"/>
              <w:right w:val="nil"/>
            </w:tcBorders>
            <w:shd w:val="clear" w:color="auto" w:fill="auto"/>
            <w:noWrap/>
            <w:vAlign w:val="bottom"/>
            <w:hideMark/>
          </w:tcPr>
          <w:p w14:paraId="1B5827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(1.9-3)</w:t>
            </w:r>
          </w:p>
        </w:tc>
        <w:tc>
          <w:tcPr>
            <w:tcW w:w="1800" w:type="dxa"/>
            <w:tcBorders>
              <w:top w:val="nil"/>
              <w:left w:val="nil"/>
              <w:bottom w:val="nil"/>
              <w:right w:val="nil"/>
            </w:tcBorders>
            <w:shd w:val="clear" w:color="auto" w:fill="auto"/>
            <w:noWrap/>
            <w:vAlign w:val="bottom"/>
            <w:hideMark/>
          </w:tcPr>
          <w:p w14:paraId="200328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(18-27)</w:t>
            </w:r>
          </w:p>
        </w:tc>
        <w:tc>
          <w:tcPr>
            <w:tcW w:w="1800" w:type="dxa"/>
            <w:tcBorders>
              <w:top w:val="nil"/>
              <w:left w:val="nil"/>
              <w:bottom w:val="nil"/>
              <w:right w:val="nil"/>
            </w:tcBorders>
            <w:shd w:val="clear" w:color="auto" w:fill="auto"/>
            <w:noWrap/>
            <w:vAlign w:val="bottom"/>
            <w:hideMark/>
          </w:tcPr>
          <w:p w14:paraId="342DAA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(77-124)</w:t>
            </w:r>
          </w:p>
        </w:tc>
      </w:tr>
      <w:tr w:rsidR="00B0760D" w:rsidRPr="00B0760D" w14:paraId="39980CC8" w14:textId="77777777" w:rsidTr="00B0760D">
        <w:trPr>
          <w:trHeight w:val="320"/>
        </w:trPr>
        <w:tc>
          <w:tcPr>
            <w:tcW w:w="2524" w:type="dxa"/>
            <w:tcBorders>
              <w:top w:val="nil"/>
              <w:left w:val="nil"/>
              <w:bottom w:val="nil"/>
              <w:right w:val="nil"/>
            </w:tcBorders>
            <w:shd w:val="clear" w:color="auto" w:fill="auto"/>
            <w:noWrap/>
            <w:vAlign w:val="bottom"/>
            <w:hideMark/>
          </w:tcPr>
          <w:p w14:paraId="6DF2811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4E94D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0B0B4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(6.7-10.3)</w:t>
            </w:r>
          </w:p>
        </w:tc>
        <w:tc>
          <w:tcPr>
            <w:tcW w:w="1660" w:type="dxa"/>
            <w:tcBorders>
              <w:top w:val="nil"/>
              <w:left w:val="nil"/>
              <w:bottom w:val="nil"/>
              <w:right w:val="nil"/>
            </w:tcBorders>
            <w:shd w:val="clear" w:color="auto" w:fill="auto"/>
            <w:noWrap/>
            <w:vAlign w:val="bottom"/>
            <w:hideMark/>
          </w:tcPr>
          <w:p w14:paraId="761BAF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(12.4-17.9)</w:t>
            </w:r>
          </w:p>
        </w:tc>
        <w:tc>
          <w:tcPr>
            <w:tcW w:w="1800" w:type="dxa"/>
            <w:tcBorders>
              <w:top w:val="nil"/>
              <w:left w:val="nil"/>
              <w:bottom w:val="nil"/>
              <w:right w:val="nil"/>
            </w:tcBorders>
            <w:shd w:val="clear" w:color="auto" w:fill="auto"/>
            <w:noWrap/>
            <w:vAlign w:val="bottom"/>
            <w:hideMark/>
          </w:tcPr>
          <w:p w14:paraId="1F2831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(189-284)</w:t>
            </w:r>
          </w:p>
        </w:tc>
        <w:tc>
          <w:tcPr>
            <w:tcW w:w="1800" w:type="dxa"/>
            <w:tcBorders>
              <w:top w:val="nil"/>
              <w:left w:val="nil"/>
              <w:bottom w:val="nil"/>
              <w:right w:val="nil"/>
            </w:tcBorders>
            <w:shd w:val="clear" w:color="auto" w:fill="auto"/>
            <w:noWrap/>
            <w:vAlign w:val="bottom"/>
            <w:hideMark/>
          </w:tcPr>
          <w:p w14:paraId="6412A0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604 (506-729)</w:t>
            </w:r>
          </w:p>
        </w:tc>
      </w:tr>
      <w:tr w:rsidR="00B0760D" w:rsidRPr="00B0760D" w14:paraId="355AB787" w14:textId="77777777" w:rsidTr="00B0760D">
        <w:trPr>
          <w:trHeight w:val="320"/>
        </w:trPr>
        <w:tc>
          <w:tcPr>
            <w:tcW w:w="2524" w:type="dxa"/>
            <w:tcBorders>
              <w:top w:val="nil"/>
              <w:left w:val="nil"/>
              <w:bottom w:val="nil"/>
              <w:right w:val="nil"/>
            </w:tcBorders>
            <w:shd w:val="clear" w:color="auto" w:fill="auto"/>
            <w:noWrap/>
            <w:vAlign w:val="bottom"/>
            <w:hideMark/>
          </w:tcPr>
          <w:p w14:paraId="192F291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4899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92709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 (12.8-24.8)</w:t>
            </w:r>
          </w:p>
        </w:tc>
        <w:tc>
          <w:tcPr>
            <w:tcW w:w="1660" w:type="dxa"/>
            <w:tcBorders>
              <w:top w:val="nil"/>
              <w:left w:val="nil"/>
              <w:bottom w:val="nil"/>
              <w:right w:val="nil"/>
            </w:tcBorders>
            <w:shd w:val="clear" w:color="auto" w:fill="auto"/>
            <w:noWrap/>
            <w:vAlign w:val="bottom"/>
            <w:hideMark/>
          </w:tcPr>
          <w:p w14:paraId="09A2CD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30.7 (23.7-39)</w:t>
            </w:r>
          </w:p>
        </w:tc>
        <w:tc>
          <w:tcPr>
            <w:tcW w:w="1800" w:type="dxa"/>
            <w:tcBorders>
              <w:top w:val="nil"/>
              <w:left w:val="nil"/>
              <w:bottom w:val="nil"/>
              <w:right w:val="nil"/>
            </w:tcBorders>
            <w:shd w:val="clear" w:color="auto" w:fill="auto"/>
            <w:noWrap/>
            <w:vAlign w:val="bottom"/>
            <w:hideMark/>
          </w:tcPr>
          <w:p w14:paraId="45B1CA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494 (362-703)</w:t>
            </w:r>
          </w:p>
        </w:tc>
        <w:tc>
          <w:tcPr>
            <w:tcW w:w="1800" w:type="dxa"/>
            <w:tcBorders>
              <w:top w:val="nil"/>
              <w:left w:val="nil"/>
              <w:bottom w:val="nil"/>
              <w:right w:val="nil"/>
            </w:tcBorders>
            <w:shd w:val="clear" w:color="auto" w:fill="auto"/>
            <w:noWrap/>
            <w:vAlign w:val="bottom"/>
            <w:hideMark/>
          </w:tcPr>
          <w:p w14:paraId="50BE73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1251 (971-1585)</w:t>
            </w:r>
          </w:p>
        </w:tc>
      </w:tr>
      <w:tr w:rsidR="00B0760D" w:rsidRPr="00B0760D" w14:paraId="712B456C" w14:textId="77777777" w:rsidTr="00B0760D">
        <w:trPr>
          <w:trHeight w:val="320"/>
        </w:trPr>
        <w:tc>
          <w:tcPr>
            <w:tcW w:w="2524" w:type="dxa"/>
            <w:tcBorders>
              <w:top w:val="nil"/>
              <w:left w:val="nil"/>
              <w:bottom w:val="nil"/>
              <w:right w:val="nil"/>
            </w:tcBorders>
            <w:shd w:val="clear" w:color="auto" w:fill="auto"/>
            <w:noWrap/>
            <w:vAlign w:val="bottom"/>
            <w:hideMark/>
          </w:tcPr>
          <w:p w14:paraId="743F8C5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F888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DA6EE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(24.9-35.9)</w:t>
            </w:r>
          </w:p>
        </w:tc>
        <w:tc>
          <w:tcPr>
            <w:tcW w:w="1660" w:type="dxa"/>
            <w:tcBorders>
              <w:top w:val="nil"/>
              <w:left w:val="nil"/>
              <w:bottom w:val="nil"/>
              <w:right w:val="nil"/>
            </w:tcBorders>
            <w:shd w:val="clear" w:color="auto" w:fill="auto"/>
            <w:noWrap/>
            <w:vAlign w:val="bottom"/>
            <w:hideMark/>
          </w:tcPr>
          <w:p w14:paraId="5819C1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33.2 (27.3-39.8)</w:t>
            </w:r>
          </w:p>
        </w:tc>
        <w:tc>
          <w:tcPr>
            <w:tcW w:w="1800" w:type="dxa"/>
            <w:tcBorders>
              <w:top w:val="nil"/>
              <w:left w:val="nil"/>
              <w:bottom w:val="nil"/>
              <w:right w:val="nil"/>
            </w:tcBorders>
            <w:shd w:val="clear" w:color="auto" w:fill="auto"/>
            <w:noWrap/>
            <w:vAlign w:val="bottom"/>
            <w:hideMark/>
          </w:tcPr>
          <w:p w14:paraId="6F1B93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831 (695-1014)</w:t>
            </w:r>
          </w:p>
        </w:tc>
        <w:tc>
          <w:tcPr>
            <w:tcW w:w="1800" w:type="dxa"/>
            <w:tcBorders>
              <w:top w:val="nil"/>
              <w:left w:val="nil"/>
              <w:bottom w:val="nil"/>
              <w:right w:val="nil"/>
            </w:tcBorders>
            <w:shd w:val="clear" w:color="auto" w:fill="auto"/>
            <w:noWrap/>
            <w:vAlign w:val="bottom"/>
            <w:hideMark/>
          </w:tcPr>
          <w:p w14:paraId="100028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1354 (1118-1628)</w:t>
            </w:r>
          </w:p>
        </w:tc>
      </w:tr>
      <w:tr w:rsidR="00B0760D" w:rsidRPr="00B0760D" w14:paraId="25C010D0" w14:textId="77777777" w:rsidTr="00B0760D">
        <w:trPr>
          <w:trHeight w:val="320"/>
        </w:trPr>
        <w:tc>
          <w:tcPr>
            <w:tcW w:w="2524" w:type="dxa"/>
            <w:tcBorders>
              <w:top w:val="nil"/>
              <w:left w:val="nil"/>
              <w:bottom w:val="nil"/>
              <w:right w:val="nil"/>
            </w:tcBorders>
            <w:shd w:val="clear" w:color="auto" w:fill="auto"/>
            <w:noWrap/>
            <w:vAlign w:val="bottom"/>
            <w:hideMark/>
          </w:tcPr>
          <w:p w14:paraId="24133C7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0381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E86A8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(8.5-10.4)</w:t>
            </w:r>
          </w:p>
        </w:tc>
        <w:tc>
          <w:tcPr>
            <w:tcW w:w="1660" w:type="dxa"/>
            <w:tcBorders>
              <w:top w:val="nil"/>
              <w:left w:val="nil"/>
              <w:bottom w:val="nil"/>
              <w:right w:val="nil"/>
            </w:tcBorders>
            <w:shd w:val="clear" w:color="auto" w:fill="auto"/>
            <w:noWrap/>
            <w:vAlign w:val="bottom"/>
            <w:hideMark/>
          </w:tcPr>
          <w:p w14:paraId="1EF536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(8.6-10.8)</w:t>
            </w:r>
          </w:p>
        </w:tc>
        <w:tc>
          <w:tcPr>
            <w:tcW w:w="1800" w:type="dxa"/>
            <w:tcBorders>
              <w:top w:val="nil"/>
              <w:left w:val="nil"/>
              <w:bottom w:val="nil"/>
              <w:right w:val="nil"/>
            </w:tcBorders>
            <w:shd w:val="clear" w:color="auto" w:fill="auto"/>
            <w:noWrap/>
            <w:vAlign w:val="bottom"/>
            <w:hideMark/>
          </w:tcPr>
          <w:p w14:paraId="404503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267 (238-295)</w:t>
            </w:r>
          </w:p>
        </w:tc>
        <w:tc>
          <w:tcPr>
            <w:tcW w:w="1800" w:type="dxa"/>
            <w:tcBorders>
              <w:top w:val="nil"/>
              <w:left w:val="nil"/>
              <w:bottom w:val="nil"/>
              <w:right w:val="nil"/>
            </w:tcBorders>
            <w:shd w:val="clear" w:color="auto" w:fill="auto"/>
            <w:noWrap/>
            <w:vAlign w:val="bottom"/>
            <w:hideMark/>
          </w:tcPr>
          <w:p w14:paraId="32B6B1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396 (350-437)</w:t>
            </w:r>
          </w:p>
        </w:tc>
      </w:tr>
      <w:tr w:rsidR="00B0760D" w:rsidRPr="00B0760D" w14:paraId="600FB6B8" w14:textId="77777777" w:rsidTr="00B0760D">
        <w:trPr>
          <w:trHeight w:val="320"/>
        </w:trPr>
        <w:tc>
          <w:tcPr>
            <w:tcW w:w="2524" w:type="dxa"/>
            <w:tcBorders>
              <w:top w:val="nil"/>
              <w:left w:val="nil"/>
              <w:bottom w:val="nil"/>
              <w:right w:val="nil"/>
            </w:tcBorders>
            <w:shd w:val="clear" w:color="auto" w:fill="auto"/>
            <w:noWrap/>
            <w:vAlign w:val="bottom"/>
            <w:hideMark/>
          </w:tcPr>
          <w:p w14:paraId="5451B9F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5891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6CFC1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(9.7-16.3)</w:t>
            </w:r>
          </w:p>
        </w:tc>
        <w:tc>
          <w:tcPr>
            <w:tcW w:w="1660" w:type="dxa"/>
            <w:tcBorders>
              <w:top w:val="nil"/>
              <w:left w:val="nil"/>
              <w:bottom w:val="nil"/>
              <w:right w:val="nil"/>
            </w:tcBorders>
            <w:shd w:val="clear" w:color="auto" w:fill="auto"/>
            <w:noWrap/>
            <w:vAlign w:val="bottom"/>
            <w:hideMark/>
          </w:tcPr>
          <w:p w14:paraId="6B4934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19.6 (15.8-24.4)</w:t>
            </w:r>
          </w:p>
        </w:tc>
        <w:tc>
          <w:tcPr>
            <w:tcW w:w="1800" w:type="dxa"/>
            <w:tcBorders>
              <w:top w:val="nil"/>
              <w:left w:val="nil"/>
              <w:bottom w:val="nil"/>
              <w:right w:val="nil"/>
            </w:tcBorders>
            <w:shd w:val="clear" w:color="auto" w:fill="auto"/>
            <w:noWrap/>
            <w:vAlign w:val="bottom"/>
            <w:hideMark/>
          </w:tcPr>
          <w:p w14:paraId="726C0F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344 (270-462)</w:t>
            </w:r>
          </w:p>
        </w:tc>
        <w:tc>
          <w:tcPr>
            <w:tcW w:w="1800" w:type="dxa"/>
            <w:tcBorders>
              <w:top w:val="nil"/>
              <w:left w:val="nil"/>
              <w:bottom w:val="nil"/>
              <w:right w:val="nil"/>
            </w:tcBorders>
            <w:shd w:val="clear" w:color="auto" w:fill="auto"/>
            <w:noWrap/>
            <w:vAlign w:val="bottom"/>
            <w:hideMark/>
          </w:tcPr>
          <w:p w14:paraId="36A481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801 (633-998)</w:t>
            </w:r>
          </w:p>
        </w:tc>
      </w:tr>
      <w:tr w:rsidR="00B0760D" w:rsidRPr="00B0760D" w14:paraId="10497D51" w14:textId="77777777" w:rsidTr="00B0760D">
        <w:trPr>
          <w:trHeight w:val="320"/>
        </w:trPr>
        <w:tc>
          <w:tcPr>
            <w:tcW w:w="2524" w:type="dxa"/>
            <w:tcBorders>
              <w:top w:val="nil"/>
              <w:left w:val="nil"/>
              <w:bottom w:val="nil"/>
              <w:right w:val="nil"/>
            </w:tcBorders>
            <w:shd w:val="clear" w:color="auto" w:fill="auto"/>
            <w:noWrap/>
            <w:vAlign w:val="bottom"/>
            <w:hideMark/>
          </w:tcPr>
          <w:p w14:paraId="55E187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2212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E2481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(4.8-7.9)</w:t>
            </w:r>
          </w:p>
        </w:tc>
        <w:tc>
          <w:tcPr>
            <w:tcW w:w="1660" w:type="dxa"/>
            <w:tcBorders>
              <w:top w:val="nil"/>
              <w:left w:val="nil"/>
              <w:bottom w:val="nil"/>
              <w:right w:val="nil"/>
            </w:tcBorders>
            <w:shd w:val="clear" w:color="auto" w:fill="auto"/>
            <w:noWrap/>
            <w:vAlign w:val="bottom"/>
            <w:hideMark/>
          </w:tcPr>
          <w:p w14:paraId="398A71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(3.4-6.1)</w:t>
            </w:r>
          </w:p>
        </w:tc>
        <w:tc>
          <w:tcPr>
            <w:tcW w:w="1800" w:type="dxa"/>
            <w:tcBorders>
              <w:top w:val="nil"/>
              <w:left w:val="nil"/>
              <w:bottom w:val="nil"/>
              <w:right w:val="nil"/>
            </w:tcBorders>
            <w:shd w:val="clear" w:color="auto" w:fill="auto"/>
            <w:noWrap/>
            <w:vAlign w:val="bottom"/>
            <w:hideMark/>
          </w:tcPr>
          <w:p w14:paraId="0F2221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 (134-223)</w:t>
            </w:r>
          </w:p>
        </w:tc>
        <w:tc>
          <w:tcPr>
            <w:tcW w:w="1800" w:type="dxa"/>
            <w:tcBorders>
              <w:top w:val="nil"/>
              <w:left w:val="nil"/>
              <w:bottom w:val="nil"/>
              <w:right w:val="nil"/>
            </w:tcBorders>
            <w:shd w:val="clear" w:color="auto" w:fill="auto"/>
            <w:noWrap/>
            <w:vAlign w:val="bottom"/>
            <w:hideMark/>
          </w:tcPr>
          <w:p w14:paraId="2B5FAB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(138-247)</w:t>
            </w:r>
          </w:p>
        </w:tc>
      </w:tr>
      <w:tr w:rsidR="00B0760D" w:rsidRPr="00B0760D" w14:paraId="1A9AEF50" w14:textId="77777777" w:rsidTr="00B0760D">
        <w:trPr>
          <w:trHeight w:val="320"/>
        </w:trPr>
        <w:tc>
          <w:tcPr>
            <w:tcW w:w="2524" w:type="dxa"/>
            <w:tcBorders>
              <w:top w:val="nil"/>
              <w:left w:val="nil"/>
              <w:bottom w:val="nil"/>
              <w:right w:val="nil"/>
            </w:tcBorders>
            <w:shd w:val="clear" w:color="auto" w:fill="auto"/>
            <w:noWrap/>
            <w:vAlign w:val="bottom"/>
            <w:hideMark/>
          </w:tcPr>
          <w:p w14:paraId="6E5936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96A2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0DFCD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(2.4-2.8)</w:t>
            </w:r>
          </w:p>
        </w:tc>
        <w:tc>
          <w:tcPr>
            <w:tcW w:w="1660" w:type="dxa"/>
            <w:tcBorders>
              <w:top w:val="nil"/>
              <w:left w:val="nil"/>
              <w:bottom w:val="nil"/>
              <w:right w:val="nil"/>
            </w:tcBorders>
            <w:shd w:val="clear" w:color="auto" w:fill="auto"/>
            <w:noWrap/>
            <w:vAlign w:val="bottom"/>
            <w:hideMark/>
          </w:tcPr>
          <w:p w14:paraId="24DEBA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(2.8-3.3)</w:t>
            </w:r>
          </w:p>
        </w:tc>
        <w:tc>
          <w:tcPr>
            <w:tcW w:w="1800" w:type="dxa"/>
            <w:tcBorders>
              <w:top w:val="nil"/>
              <w:left w:val="nil"/>
              <w:bottom w:val="nil"/>
              <w:right w:val="nil"/>
            </w:tcBorders>
            <w:shd w:val="clear" w:color="auto" w:fill="auto"/>
            <w:noWrap/>
            <w:vAlign w:val="bottom"/>
            <w:hideMark/>
          </w:tcPr>
          <w:p w14:paraId="0FA3A8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(68-80)</w:t>
            </w:r>
          </w:p>
        </w:tc>
        <w:tc>
          <w:tcPr>
            <w:tcW w:w="1800" w:type="dxa"/>
            <w:tcBorders>
              <w:top w:val="nil"/>
              <w:left w:val="nil"/>
              <w:bottom w:val="nil"/>
              <w:right w:val="nil"/>
            </w:tcBorders>
            <w:shd w:val="clear" w:color="auto" w:fill="auto"/>
            <w:noWrap/>
            <w:vAlign w:val="bottom"/>
            <w:hideMark/>
          </w:tcPr>
          <w:p w14:paraId="147654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(114-135)</w:t>
            </w:r>
          </w:p>
        </w:tc>
      </w:tr>
      <w:tr w:rsidR="00B0760D" w:rsidRPr="00B0760D" w14:paraId="283CF270" w14:textId="77777777" w:rsidTr="00B0760D">
        <w:trPr>
          <w:trHeight w:val="320"/>
        </w:trPr>
        <w:tc>
          <w:tcPr>
            <w:tcW w:w="2524" w:type="dxa"/>
            <w:tcBorders>
              <w:top w:val="nil"/>
              <w:left w:val="nil"/>
              <w:bottom w:val="nil"/>
              <w:right w:val="nil"/>
            </w:tcBorders>
            <w:shd w:val="clear" w:color="auto" w:fill="auto"/>
            <w:noWrap/>
            <w:vAlign w:val="bottom"/>
            <w:hideMark/>
          </w:tcPr>
          <w:p w14:paraId="44DBA15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C8B3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69721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6EF5B5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(1.2-1.5)</w:t>
            </w:r>
          </w:p>
        </w:tc>
        <w:tc>
          <w:tcPr>
            <w:tcW w:w="1800" w:type="dxa"/>
            <w:tcBorders>
              <w:top w:val="nil"/>
              <w:left w:val="nil"/>
              <w:bottom w:val="nil"/>
              <w:right w:val="nil"/>
            </w:tcBorders>
            <w:shd w:val="clear" w:color="auto" w:fill="auto"/>
            <w:noWrap/>
            <w:vAlign w:val="bottom"/>
            <w:hideMark/>
          </w:tcPr>
          <w:p w14:paraId="63526C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(33-38)</w:t>
            </w:r>
          </w:p>
        </w:tc>
        <w:tc>
          <w:tcPr>
            <w:tcW w:w="1800" w:type="dxa"/>
            <w:tcBorders>
              <w:top w:val="nil"/>
              <w:left w:val="nil"/>
              <w:bottom w:val="nil"/>
              <w:right w:val="nil"/>
            </w:tcBorders>
            <w:shd w:val="clear" w:color="auto" w:fill="auto"/>
            <w:noWrap/>
            <w:vAlign w:val="bottom"/>
            <w:hideMark/>
          </w:tcPr>
          <w:p w14:paraId="6C1CCE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(51-61)</w:t>
            </w:r>
          </w:p>
        </w:tc>
      </w:tr>
      <w:tr w:rsidR="00B0760D" w:rsidRPr="00B0760D" w14:paraId="072A8162" w14:textId="77777777" w:rsidTr="00B0760D">
        <w:trPr>
          <w:trHeight w:val="320"/>
        </w:trPr>
        <w:tc>
          <w:tcPr>
            <w:tcW w:w="2524" w:type="dxa"/>
            <w:tcBorders>
              <w:top w:val="nil"/>
              <w:left w:val="nil"/>
              <w:bottom w:val="nil"/>
              <w:right w:val="nil"/>
            </w:tcBorders>
            <w:shd w:val="clear" w:color="auto" w:fill="auto"/>
            <w:noWrap/>
            <w:vAlign w:val="bottom"/>
            <w:hideMark/>
          </w:tcPr>
          <w:p w14:paraId="452D6D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C91E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0A47B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111D1D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800" w:type="dxa"/>
            <w:tcBorders>
              <w:top w:val="nil"/>
              <w:left w:val="nil"/>
              <w:bottom w:val="nil"/>
              <w:right w:val="nil"/>
            </w:tcBorders>
            <w:shd w:val="clear" w:color="auto" w:fill="auto"/>
            <w:noWrap/>
            <w:vAlign w:val="bottom"/>
            <w:hideMark/>
          </w:tcPr>
          <w:p w14:paraId="251340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(27-34)</w:t>
            </w:r>
          </w:p>
        </w:tc>
        <w:tc>
          <w:tcPr>
            <w:tcW w:w="1800" w:type="dxa"/>
            <w:tcBorders>
              <w:top w:val="nil"/>
              <w:left w:val="nil"/>
              <w:bottom w:val="nil"/>
              <w:right w:val="nil"/>
            </w:tcBorders>
            <w:shd w:val="clear" w:color="auto" w:fill="auto"/>
            <w:noWrap/>
            <w:vAlign w:val="bottom"/>
            <w:hideMark/>
          </w:tcPr>
          <w:p w14:paraId="6E95E2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(48-61)</w:t>
            </w:r>
          </w:p>
        </w:tc>
      </w:tr>
      <w:tr w:rsidR="00B0760D" w:rsidRPr="00B0760D" w14:paraId="07B07358" w14:textId="77777777" w:rsidTr="00B0760D">
        <w:trPr>
          <w:trHeight w:val="320"/>
        </w:trPr>
        <w:tc>
          <w:tcPr>
            <w:tcW w:w="2524" w:type="dxa"/>
            <w:tcBorders>
              <w:top w:val="nil"/>
              <w:left w:val="nil"/>
              <w:bottom w:val="nil"/>
              <w:right w:val="nil"/>
            </w:tcBorders>
            <w:shd w:val="clear" w:color="auto" w:fill="auto"/>
            <w:noWrap/>
            <w:vAlign w:val="bottom"/>
            <w:hideMark/>
          </w:tcPr>
          <w:p w14:paraId="04B234F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A7A4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14E68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0815BD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452628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63E949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r>
      <w:tr w:rsidR="00B0760D" w:rsidRPr="00B0760D" w14:paraId="7FAAFCD9" w14:textId="77777777" w:rsidTr="00B0760D">
        <w:trPr>
          <w:trHeight w:val="320"/>
        </w:trPr>
        <w:tc>
          <w:tcPr>
            <w:tcW w:w="2524" w:type="dxa"/>
            <w:tcBorders>
              <w:top w:val="nil"/>
              <w:left w:val="nil"/>
              <w:bottom w:val="nil"/>
              <w:right w:val="nil"/>
            </w:tcBorders>
            <w:shd w:val="clear" w:color="auto" w:fill="auto"/>
            <w:noWrap/>
            <w:vAlign w:val="bottom"/>
            <w:hideMark/>
          </w:tcPr>
          <w:p w14:paraId="1745A2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Armenia</w:t>
            </w:r>
          </w:p>
        </w:tc>
        <w:tc>
          <w:tcPr>
            <w:tcW w:w="2180" w:type="dxa"/>
            <w:tcBorders>
              <w:top w:val="nil"/>
              <w:left w:val="nil"/>
              <w:bottom w:val="nil"/>
              <w:right w:val="nil"/>
            </w:tcBorders>
            <w:shd w:val="clear" w:color="auto" w:fill="auto"/>
            <w:noWrap/>
            <w:vAlign w:val="bottom"/>
            <w:hideMark/>
          </w:tcPr>
          <w:p w14:paraId="657516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7FD48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75.4 (68.2-83.5)</w:t>
            </w:r>
          </w:p>
        </w:tc>
        <w:tc>
          <w:tcPr>
            <w:tcW w:w="1660" w:type="dxa"/>
            <w:tcBorders>
              <w:top w:val="nil"/>
              <w:left w:val="nil"/>
              <w:bottom w:val="nil"/>
              <w:right w:val="nil"/>
            </w:tcBorders>
            <w:shd w:val="clear" w:color="auto" w:fill="auto"/>
            <w:noWrap/>
            <w:vAlign w:val="bottom"/>
            <w:hideMark/>
          </w:tcPr>
          <w:p w14:paraId="2AC31A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92.8 (87.7-96.2)</w:t>
            </w:r>
          </w:p>
        </w:tc>
        <w:tc>
          <w:tcPr>
            <w:tcW w:w="1800" w:type="dxa"/>
            <w:tcBorders>
              <w:top w:val="nil"/>
              <w:left w:val="nil"/>
              <w:bottom w:val="nil"/>
              <w:right w:val="nil"/>
            </w:tcBorders>
            <w:shd w:val="clear" w:color="auto" w:fill="auto"/>
            <w:noWrap/>
            <w:vAlign w:val="bottom"/>
            <w:hideMark/>
          </w:tcPr>
          <w:p w14:paraId="19CE4F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1678 (1513-1883)</w:t>
            </w:r>
          </w:p>
        </w:tc>
        <w:tc>
          <w:tcPr>
            <w:tcW w:w="1800" w:type="dxa"/>
            <w:tcBorders>
              <w:top w:val="nil"/>
              <w:left w:val="nil"/>
              <w:bottom w:val="nil"/>
              <w:right w:val="nil"/>
            </w:tcBorders>
            <w:shd w:val="clear" w:color="auto" w:fill="auto"/>
            <w:noWrap/>
            <w:vAlign w:val="bottom"/>
            <w:hideMark/>
          </w:tcPr>
          <w:p w14:paraId="1AC481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4204 (3962-4382)</w:t>
            </w:r>
          </w:p>
        </w:tc>
      </w:tr>
      <w:tr w:rsidR="00B0760D" w:rsidRPr="00B0760D" w14:paraId="515E2CC2" w14:textId="77777777" w:rsidTr="00B0760D">
        <w:trPr>
          <w:trHeight w:val="320"/>
        </w:trPr>
        <w:tc>
          <w:tcPr>
            <w:tcW w:w="2524" w:type="dxa"/>
            <w:tcBorders>
              <w:top w:val="nil"/>
              <w:left w:val="nil"/>
              <w:bottom w:val="nil"/>
              <w:right w:val="nil"/>
            </w:tcBorders>
            <w:shd w:val="clear" w:color="auto" w:fill="auto"/>
            <w:noWrap/>
            <w:vAlign w:val="bottom"/>
            <w:hideMark/>
          </w:tcPr>
          <w:p w14:paraId="5DB30FF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7919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5E0A7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 (36.1-41.7)</w:t>
            </w:r>
          </w:p>
        </w:tc>
        <w:tc>
          <w:tcPr>
            <w:tcW w:w="1660" w:type="dxa"/>
            <w:tcBorders>
              <w:top w:val="nil"/>
              <w:left w:val="nil"/>
              <w:bottom w:val="nil"/>
              <w:right w:val="nil"/>
            </w:tcBorders>
            <w:shd w:val="clear" w:color="auto" w:fill="auto"/>
            <w:noWrap/>
            <w:vAlign w:val="bottom"/>
            <w:hideMark/>
          </w:tcPr>
          <w:p w14:paraId="46809F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32.3 (25.6-37)</w:t>
            </w:r>
          </w:p>
        </w:tc>
        <w:tc>
          <w:tcPr>
            <w:tcW w:w="1800" w:type="dxa"/>
            <w:tcBorders>
              <w:top w:val="nil"/>
              <w:left w:val="nil"/>
              <w:bottom w:val="nil"/>
              <w:right w:val="nil"/>
            </w:tcBorders>
            <w:shd w:val="clear" w:color="auto" w:fill="auto"/>
            <w:noWrap/>
            <w:vAlign w:val="bottom"/>
            <w:hideMark/>
          </w:tcPr>
          <w:p w14:paraId="4F805F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876 (792-944)</w:t>
            </w:r>
          </w:p>
        </w:tc>
        <w:tc>
          <w:tcPr>
            <w:tcW w:w="1800" w:type="dxa"/>
            <w:tcBorders>
              <w:top w:val="nil"/>
              <w:left w:val="nil"/>
              <w:bottom w:val="nil"/>
              <w:right w:val="nil"/>
            </w:tcBorders>
            <w:shd w:val="clear" w:color="auto" w:fill="auto"/>
            <w:noWrap/>
            <w:vAlign w:val="bottom"/>
            <w:hideMark/>
          </w:tcPr>
          <w:p w14:paraId="0ACF64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1458 (1161-1683)</w:t>
            </w:r>
          </w:p>
        </w:tc>
      </w:tr>
      <w:tr w:rsidR="00B0760D" w:rsidRPr="00B0760D" w14:paraId="114103FA" w14:textId="77777777" w:rsidTr="00B0760D">
        <w:trPr>
          <w:trHeight w:val="320"/>
        </w:trPr>
        <w:tc>
          <w:tcPr>
            <w:tcW w:w="2524" w:type="dxa"/>
            <w:tcBorders>
              <w:top w:val="nil"/>
              <w:left w:val="nil"/>
              <w:bottom w:val="nil"/>
              <w:right w:val="nil"/>
            </w:tcBorders>
            <w:shd w:val="clear" w:color="auto" w:fill="auto"/>
            <w:noWrap/>
            <w:vAlign w:val="bottom"/>
            <w:hideMark/>
          </w:tcPr>
          <w:p w14:paraId="24E7F59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C506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E8BF8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(22-38.8)</w:t>
            </w:r>
          </w:p>
        </w:tc>
        <w:tc>
          <w:tcPr>
            <w:tcW w:w="1660" w:type="dxa"/>
            <w:tcBorders>
              <w:top w:val="nil"/>
              <w:left w:val="nil"/>
              <w:bottom w:val="nil"/>
              <w:right w:val="nil"/>
            </w:tcBorders>
            <w:shd w:val="clear" w:color="auto" w:fill="auto"/>
            <w:noWrap/>
            <w:vAlign w:val="bottom"/>
            <w:hideMark/>
          </w:tcPr>
          <w:p w14:paraId="4ABA81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24.3 (17.3-32.5)</w:t>
            </w:r>
          </w:p>
        </w:tc>
        <w:tc>
          <w:tcPr>
            <w:tcW w:w="1800" w:type="dxa"/>
            <w:tcBorders>
              <w:top w:val="nil"/>
              <w:left w:val="nil"/>
              <w:bottom w:val="nil"/>
              <w:right w:val="nil"/>
            </w:tcBorders>
            <w:shd w:val="clear" w:color="auto" w:fill="auto"/>
            <w:noWrap/>
            <w:vAlign w:val="bottom"/>
            <w:hideMark/>
          </w:tcPr>
          <w:p w14:paraId="6FFC37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664 (489-869)</w:t>
            </w:r>
          </w:p>
        </w:tc>
        <w:tc>
          <w:tcPr>
            <w:tcW w:w="1800" w:type="dxa"/>
            <w:tcBorders>
              <w:top w:val="nil"/>
              <w:left w:val="nil"/>
              <w:bottom w:val="nil"/>
              <w:right w:val="nil"/>
            </w:tcBorders>
            <w:shd w:val="clear" w:color="auto" w:fill="auto"/>
            <w:noWrap/>
            <w:vAlign w:val="bottom"/>
            <w:hideMark/>
          </w:tcPr>
          <w:p w14:paraId="39F89A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1099 (781-1462)</w:t>
            </w:r>
          </w:p>
        </w:tc>
      </w:tr>
      <w:tr w:rsidR="00B0760D" w:rsidRPr="00B0760D" w14:paraId="70CD8385" w14:textId="77777777" w:rsidTr="00B0760D">
        <w:trPr>
          <w:trHeight w:val="320"/>
        </w:trPr>
        <w:tc>
          <w:tcPr>
            <w:tcW w:w="2524" w:type="dxa"/>
            <w:tcBorders>
              <w:top w:val="nil"/>
              <w:left w:val="nil"/>
              <w:bottom w:val="nil"/>
              <w:right w:val="nil"/>
            </w:tcBorders>
            <w:shd w:val="clear" w:color="auto" w:fill="auto"/>
            <w:noWrap/>
            <w:vAlign w:val="bottom"/>
            <w:hideMark/>
          </w:tcPr>
          <w:p w14:paraId="0642590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5F094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AF40C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(2-4.3)</w:t>
            </w:r>
          </w:p>
        </w:tc>
        <w:tc>
          <w:tcPr>
            <w:tcW w:w="1660" w:type="dxa"/>
            <w:tcBorders>
              <w:top w:val="nil"/>
              <w:left w:val="nil"/>
              <w:bottom w:val="nil"/>
              <w:right w:val="nil"/>
            </w:tcBorders>
            <w:shd w:val="clear" w:color="auto" w:fill="auto"/>
            <w:noWrap/>
            <w:vAlign w:val="bottom"/>
            <w:hideMark/>
          </w:tcPr>
          <w:p w14:paraId="2F9F32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(0.7-1.6)</w:t>
            </w:r>
          </w:p>
        </w:tc>
        <w:tc>
          <w:tcPr>
            <w:tcW w:w="1800" w:type="dxa"/>
            <w:tcBorders>
              <w:top w:val="nil"/>
              <w:left w:val="nil"/>
              <w:bottom w:val="nil"/>
              <w:right w:val="nil"/>
            </w:tcBorders>
            <w:shd w:val="clear" w:color="auto" w:fill="auto"/>
            <w:noWrap/>
            <w:vAlign w:val="bottom"/>
            <w:hideMark/>
          </w:tcPr>
          <w:p w14:paraId="095BE1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(45-94)</w:t>
            </w:r>
          </w:p>
        </w:tc>
        <w:tc>
          <w:tcPr>
            <w:tcW w:w="1800" w:type="dxa"/>
            <w:tcBorders>
              <w:top w:val="nil"/>
              <w:left w:val="nil"/>
              <w:bottom w:val="nil"/>
              <w:right w:val="nil"/>
            </w:tcBorders>
            <w:shd w:val="clear" w:color="auto" w:fill="auto"/>
            <w:noWrap/>
            <w:vAlign w:val="bottom"/>
            <w:hideMark/>
          </w:tcPr>
          <w:p w14:paraId="24F1F1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(32-71)</w:t>
            </w:r>
          </w:p>
        </w:tc>
      </w:tr>
      <w:tr w:rsidR="00B0760D" w:rsidRPr="00B0760D" w14:paraId="5146205B" w14:textId="77777777" w:rsidTr="00B0760D">
        <w:trPr>
          <w:trHeight w:val="320"/>
        </w:trPr>
        <w:tc>
          <w:tcPr>
            <w:tcW w:w="2524" w:type="dxa"/>
            <w:tcBorders>
              <w:top w:val="nil"/>
              <w:left w:val="nil"/>
              <w:bottom w:val="nil"/>
              <w:right w:val="nil"/>
            </w:tcBorders>
            <w:shd w:val="clear" w:color="auto" w:fill="auto"/>
            <w:noWrap/>
            <w:vAlign w:val="bottom"/>
            <w:hideMark/>
          </w:tcPr>
          <w:p w14:paraId="173B6D7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E35AA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6198C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(20.3-36.3)</w:t>
            </w:r>
          </w:p>
        </w:tc>
        <w:tc>
          <w:tcPr>
            <w:tcW w:w="1660" w:type="dxa"/>
            <w:tcBorders>
              <w:top w:val="nil"/>
              <w:left w:val="nil"/>
              <w:bottom w:val="nil"/>
              <w:right w:val="nil"/>
            </w:tcBorders>
            <w:shd w:val="clear" w:color="auto" w:fill="auto"/>
            <w:noWrap/>
            <w:vAlign w:val="bottom"/>
            <w:hideMark/>
          </w:tcPr>
          <w:p w14:paraId="4D2201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23.5 (16.7-31.5)</w:t>
            </w:r>
          </w:p>
        </w:tc>
        <w:tc>
          <w:tcPr>
            <w:tcW w:w="1800" w:type="dxa"/>
            <w:tcBorders>
              <w:top w:val="nil"/>
              <w:left w:val="nil"/>
              <w:bottom w:val="nil"/>
              <w:right w:val="nil"/>
            </w:tcBorders>
            <w:shd w:val="clear" w:color="auto" w:fill="auto"/>
            <w:noWrap/>
            <w:vAlign w:val="bottom"/>
            <w:hideMark/>
          </w:tcPr>
          <w:p w14:paraId="2CAF66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618 (453-812)</w:t>
            </w:r>
          </w:p>
        </w:tc>
        <w:tc>
          <w:tcPr>
            <w:tcW w:w="1800" w:type="dxa"/>
            <w:tcBorders>
              <w:top w:val="nil"/>
              <w:left w:val="nil"/>
              <w:bottom w:val="nil"/>
              <w:right w:val="nil"/>
            </w:tcBorders>
            <w:shd w:val="clear" w:color="auto" w:fill="auto"/>
            <w:noWrap/>
            <w:vAlign w:val="bottom"/>
            <w:hideMark/>
          </w:tcPr>
          <w:p w14:paraId="5FF4E6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1063 (755-1418)</w:t>
            </w:r>
          </w:p>
        </w:tc>
      </w:tr>
      <w:tr w:rsidR="00B0760D" w:rsidRPr="00B0760D" w14:paraId="569312A5" w14:textId="77777777" w:rsidTr="00B0760D">
        <w:trPr>
          <w:trHeight w:val="320"/>
        </w:trPr>
        <w:tc>
          <w:tcPr>
            <w:tcW w:w="2524" w:type="dxa"/>
            <w:tcBorders>
              <w:top w:val="nil"/>
              <w:left w:val="nil"/>
              <w:bottom w:val="nil"/>
              <w:right w:val="nil"/>
            </w:tcBorders>
            <w:shd w:val="clear" w:color="auto" w:fill="auto"/>
            <w:noWrap/>
            <w:vAlign w:val="bottom"/>
            <w:hideMark/>
          </w:tcPr>
          <w:p w14:paraId="0A54288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A301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D7128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(18.5-54.1)</w:t>
            </w:r>
          </w:p>
        </w:tc>
        <w:tc>
          <w:tcPr>
            <w:tcW w:w="1660" w:type="dxa"/>
            <w:tcBorders>
              <w:top w:val="nil"/>
              <w:left w:val="nil"/>
              <w:bottom w:val="nil"/>
              <w:right w:val="nil"/>
            </w:tcBorders>
            <w:shd w:val="clear" w:color="auto" w:fill="auto"/>
            <w:noWrap/>
            <w:vAlign w:val="bottom"/>
            <w:hideMark/>
          </w:tcPr>
          <w:p w14:paraId="592C0B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79.9 (66.6-89)</w:t>
            </w:r>
          </w:p>
        </w:tc>
        <w:tc>
          <w:tcPr>
            <w:tcW w:w="1800" w:type="dxa"/>
            <w:tcBorders>
              <w:top w:val="nil"/>
              <w:left w:val="nil"/>
              <w:bottom w:val="nil"/>
              <w:right w:val="nil"/>
            </w:tcBorders>
            <w:shd w:val="clear" w:color="auto" w:fill="auto"/>
            <w:noWrap/>
            <w:vAlign w:val="bottom"/>
            <w:hideMark/>
          </w:tcPr>
          <w:p w14:paraId="09C2D6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758 (416-1219)</w:t>
            </w:r>
          </w:p>
        </w:tc>
        <w:tc>
          <w:tcPr>
            <w:tcW w:w="1800" w:type="dxa"/>
            <w:tcBorders>
              <w:top w:val="nil"/>
              <w:left w:val="nil"/>
              <w:bottom w:val="nil"/>
              <w:right w:val="nil"/>
            </w:tcBorders>
            <w:shd w:val="clear" w:color="auto" w:fill="auto"/>
            <w:noWrap/>
            <w:vAlign w:val="bottom"/>
            <w:hideMark/>
          </w:tcPr>
          <w:p w14:paraId="12B220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3624 (3017-3992)</w:t>
            </w:r>
          </w:p>
        </w:tc>
      </w:tr>
      <w:tr w:rsidR="00B0760D" w:rsidRPr="00B0760D" w14:paraId="6DA375E7" w14:textId="77777777" w:rsidTr="00B0760D">
        <w:trPr>
          <w:trHeight w:val="320"/>
        </w:trPr>
        <w:tc>
          <w:tcPr>
            <w:tcW w:w="2524" w:type="dxa"/>
            <w:tcBorders>
              <w:top w:val="nil"/>
              <w:left w:val="nil"/>
              <w:bottom w:val="nil"/>
              <w:right w:val="nil"/>
            </w:tcBorders>
            <w:shd w:val="clear" w:color="auto" w:fill="auto"/>
            <w:noWrap/>
            <w:vAlign w:val="bottom"/>
            <w:hideMark/>
          </w:tcPr>
          <w:p w14:paraId="633F395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8823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0CFCE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(6.8-15.5)</w:t>
            </w:r>
          </w:p>
        </w:tc>
        <w:tc>
          <w:tcPr>
            <w:tcW w:w="1660" w:type="dxa"/>
            <w:tcBorders>
              <w:top w:val="nil"/>
              <w:left w:val="nil"/>
              <w:bottom w:val="nil"/>
              <w:right w:val="nil"/>
            </w:tcBorders>
            <w:shd w:val="clear" w:color="auto" w:fill="auto"/>
            <w:noWrap/>
            <w:vAlign w:val="bottom"/>
            <w:hideMark/>
          </w:tcPr>
          <w:p w14:paraId="3F385B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(20.6-35)</w:t>
            </w:r>
          </w:p>
        </w:tc>
        <w:tc>
          <w:tcPr>
            <w:tcW w:w="1800" w:type="dxa"/>
            <w:tcBorders>
              <w:top w:val="nil"/>
              <w:left w:val="nil"/>
              <w:bottom w:val="nil"/>
              <w:right w:val="nil"/>
            </w:tcBorders>
            <w:shd w:val="clear" w:color="auto" w:fill="auto"/>
            <w:noWrap/>
            <w:vAlign w:val="bottom"/>
            <w:hideMark/>
          </w:tcPr>
          <w:p w14:paraId="700CAE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224 (151-349)</w:t>
            </w:r>
          </w:p>
        </w:tc>
        <w:tc>
          <w:tcPr>
            <w:tcW w:w="1800" w:type="dxa"/>
            <w:tcBorders>
              <w:top w:val="nil"/>
              <w:left w:val="nil"/>
              <w:bottom w:val="nil"/>
              <w:right w:val="nil"/>
            </w:tcBorders>
            <w:shd w:val="clear" w:color="auto" w:fill="auto"/>
            <w:noWrap/>
            <w:vAlign w:val="bottom"/>
            <w:hideMark/>
          </w:tcPr>
          <w:p w14:paraId="3199A0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1227 (931-1587)</w:t>
            </w:r>
          </w:p>
        </w:tc>
      </w:tr>
      <w:tr w:rsidR="00B0760D" w:rsidRPr="00B0760D" w14:paraId="4EF6F074" w14:textId="77777777" w:rsidTr="00B0760D">
        <w:trPr>
          <w:trHeight w:val="320"/>
        </w:trPr>
        <w:tc>
          <w:tcPr>
            <w:tcW w:w="2524" w:type="dxa"/>
            <w:tcBorders>
              <w:top w:val="nil"/>
              <w:left w:val="nil"/>
              <w:bottom w:val="nil"/>
              <w:right w:val="nil"/>
            </w:tcBorders>
            <w:shd w:val="clear" w:color="auto" w:fill="auto"/>
            <w:noWrap/>
            <w:vAlign w:val="bottom"/>
            <w:hideMark/>
          </w:tcPr>
          <w:p w14:paraId="32EF13A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D1ED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89F55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(5.3-10.2)</w:t>
            </w:r>
          </w:p>
        </w:tc>
        <w:tc>
          <w:tcPr>
            <w:tcW w:w="1660" w:type="dxa"/>
            <w:tcBorders>
              <w:top w:val="nil"/>
              <w:left w:val="nil"/>
              <w:bottom w:val="nil"/>
              <w:right w:val="nil"/>
            </w:tcBorders>
            <w:shd w:val="clear" w:color="auto" w:fill="auto"/>
            <w:noWrap/>
            <w:vAlign w:val="bottom"/>
            <w:hideMark/>
          </w:tcPr>
          <w:p w14:paraId="23A6F3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(3.9-8.5)</w:t>
            </w:r>
          </w:p>
        </w:tc>
        <w:tc>
          <w:tcPr>
            <w:tcW w:w="1800" w:type="dxa"/>
            <w:tcBorders>
              <w:top w:val="nil"/>
              <w:left w:val="nil"/>
              <w:bottom w:val="nil"/>
              <w:right w:val="nil"/>
            </w:tcBorders>
            <w:shd w:val="clear" w:color="auto" w:fill="auto"/>
            <w:noWrap/>
            <w:vAlign w:val="bottom"/>
            <w:hideMark/>
          </w:tcPr>
          <w:p w14:paraId="56EA18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 (120-226)</w:t>
            </w:r>
          </w:p>
        </w:tc>
        <w:tc>
          <w:tcPr>
            <w:tcW w:w="1800" w:type="dxa"/>
            <w:tcBorders>
              <w:top w:val="nil"/>
              <w:left w:val="nil"/>
              <w:bottom w:val="nil"/>
              <w:right w:val="nil"/>
            </w:tcBorders>
            <w:shd w:val="clear" w:color="auto" w:fill="auto"/>
            <w:noWrap/>
            <w:vAlign w:val="bottom"/>
            <w:hideMark/>
          </w:tcPr>
          <w:p w14:paraId="6DCC3A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 (175-385)</w:t>
            </w:r>
          </w:p>
        </w:tc>
      </w:tr>
      <w:tr w:rsidR="00B0760D" w:rsidRPr="00B0760D" w14:paraId="73454152" w14:textId="77777777" w:rsidTr="00B0760D">
        <w:trPr>
          <w:trHeight w:val="320"/>
        </w:trPr>
        <w:tc>
          <w:tcPr>
            <w:tcW w:w="2524" w:type="dxa"/>
            <w:tcBorders>
              <w:top w:val="nil"/>
              <w:left w:val="nil"/>
              <w:bottom w:val="nil"/>
              <w:right w:val="nil"/>
            </w:tcBorders>
            <w:shd w:val="clear" w:color="auto" w:fill="auto"/>
            <w:noWrap/>
            <w:vAlign w:val="bottom"/>
            <w:hideMark/>
          </w:tcPr>
          <w:p w14:paraId="7273732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1641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AD959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(1.3-4.4)</w:t>
            </w:r>
          </w:p>
        </w:tc>
        <w:tc>
          <w:tcPr>
            <w:tcW w:w="1660" w:type="dxa"/>
            <w:tcBorders>
              <w:top w:val="nil"/>
              <w:left w:val="nil"/>
              <w:bottom w:val="nil"/>
              <w:right w:val="nil"/>
            </w:tcBorders>
            <w:shd w:val="clear" w:color="auto" w:fill="auto"/>
            <w:noWrap/>
            <w:vAlign w:val="bottom"/>
            <w:hideMark/>
          </w:tcPr>
          <w:p w14:paraId="3F4F42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(3.8-10)</w:t>
            </w:r>
          </w:p>
        </w:tc>
        <w:tc>
          <w:tcPr>
            <w:tcW w:w="1800" w:type="dxa"/>
            <w:tcBorders>
              <w:top w:val="nil"/>
              <w:left w:val="nil"/>
              <w:bottom w:val="nil"/>
              <w:right w:val="nil"/>
            </w:tcBorders>
            <w:shd w:val="clear" w:color="auto" w:fill="auto"/>
            <w:noWrap/>
            <w:vAlign w:val="bottom"/>
            <w:hideMark/>
          </w:tcPr>
          <w:p w14:paraId="5EBF0A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(29-97)</w:t>
            </w:r>
          </w:p>
        </w:tc>
        <w:tc>
          <w:tcPr>
            <w:tcW w:w="1800" w:type="dxa"/>
            <w:tcBorders>
              <w:top w:val="nil"/>
              <w:left w:val="nil"/>
              <w:bottom w:val="nil"/>
              <w:right w:val="nil"/>
            </w:tcBorders>
            <w:shd w:val="clear" w:color="auto" w:fill="auto"/>
            <w:noWrap/>
            <w:vAlign w:val="bottom"/>
            <w:hideMark/>
          </w:tcPr>
          <w:p w14:paraId="620EF7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(170-459)</w:t>
            </w:r>
          </w:p>
        </w:tc>
      </w:tr>
      <w:tr w:rsidR="00B0760D" w:rsidRPr="00B0760D" w14:paraId="507BA716" w14:textId="77777777" w:rsidTr="00B0760D">
        <w:trPr>
          <w:trHeight w:val="320"/>
        </w:trPr>
        <w:tc>
          <w:tcPr>
            <w:tcW w:w="2524" w:type="dxa"/>
            <w:tcBorders>
              <w:top w:val="nil"/>
              <w:left w:val="nil"/>
              <w:bottom w:val="nil"/>
              <w:right w:val="nil"/>
            </w:tcBorders>
            <w:shd w:val="clear" w:color="auto" w:fill="auto"/>
            <w:noWrap/>
            <w:vAlign w:val="bottom"/>
            <w:hideMark/>
          </w:tcPr>
          <w:p w14:paraId="42E7DC6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0022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431DD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(5.6-15.7)</w:t>
            </w:r>
          </w:p>
        </w:tc>
        <w:tc>
          <w:tcPr>
            <w:tcW w:w="1660" w:type="dxa"/>
            <w:tcBorders>
              <w:top w:val="nil"/>
              <w:left w:val="nil"/>
              <w:bottom w:val="nil"/>
              <w:right w:val="nil"/>
            </w:tcBorders>
            <w:shd w:val="clear" w:color="auto" w:fill="auto"/>
            <w:noWrap/>
            <w:vAlign w:val="bottom"/>
            <w:hideMark/>
          </w:tcPr>
          <w:p w14:paraId="2809D5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(2.7-8.3)</w:t>
            </w:r>
          </w:p>
        </w:tc>
        <w:tc>
          <w:tcPr>
            <w:tcW w:w="1800" w:type="dxa"/>
            <w:tcBorders>
              <w:top w:val="nil"/>
              <w:left w:val="nil"/>
              <w:bottom w:val="nil"/>
              <w:right w:val="nil"/>
            </w:tcBorders>
            <w:shd w:val="clear" w:color="auto" w:fill="auto"/>
            <w:noWrap/>
            <w:vAlign w:val="bottom"/>
            <w:hideMark/>
          </w:tcPr>
          <w:p w14:paraId="1C5A17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 (127-349)</w:t>
            </w:r>
          </w:p>
        </w:tc>
        <w:tc>
          <w:tcPr>
            <w:tcW w:w="1800" w:type="dxa"/>
            <w:tcBorders>
              <w:top w:val="nil"/>
              <w:left w:val="nil"/>
              <w:bottom w:val="nil"/>
              <w:right w:val="nil"/>
            </w:tcBorders>
            <w:shd w:val="clear" w:color="auto" w:fill="auto"/>
            <w:noWrap/>
            <w:vAlign w:val="bottom"/>
            <w:hideMark/>
          </w:tcPr>
          <w:p w14:paraId="47422B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(122-367)</w:t>
            </w:r>
          </w:p>
        </w:tc>
      </w:tr>
      <w:tr w:rsidR="00B0760D" w:rsidRPr="00B0760D" w14:paraId="4605E368" w14:textId="77777777" w:rsidTr="00B0760D">
        <w:trPr>
          <w:trHeight w:val="320"/>
        </w:trPr>
        <w:tc>
          <w:tcPr>
            <w:tcW w:w="2524" w:type="dxa"/>
            <w:tcBorders>
              <w:top w:val="nil"/>
              <w:left w:val="nil"/>
              <w:bottom w:val="nil"/>
              <w:right w:val="nil"/>
            </w:tcBorders>
            <w:shd w:val="clear" w:color="auto" w:fill="auto"/>
            <w:noWrap/>
            <w:vAlign w:val="bottom"/>
            <w:hideMark/>
          </w:tcPr>
          <w:p w14:paraId="32C5C46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0C22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4951B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(3.3-3.8)</w:t>
            </w:r>
          </w:p>
        </w:tc>
        <w:tc>
          <w:tcPr>
            <w:tcW w:w="1660" w:type="dxa"/>
            <w:tcBorders>
              <w:top w:val="nil"/>
              <w:left w:val="nil"/>
              <w:bottom w:val="nil"/>
              <w:right w:val="nil"/>
            </w:tcBorders>
            <w:shd w:val="clear" w:color="auto" w:fill="auto"/>
            <w:noWrap/>
            <w:vAlign w:val="bottom"/>
            <w:hideMark/>
          </w:tcPr>
          <w:p w14:paraId="5743B6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(2.7-3.4)</w:t>
            </w:r>
          </w:p>
        </w:tc>
        <w:tc>
          <w:tcPr>
            <w:tcW w:w="1800" w:type="dxa"/>
            <w:tcBorders>
              <w:top w:val="nil"/>
              <w:left w:val="nil"/>
              <w:bottom w:val="nil"/>
              <w:right w:val="nil"/>
            </w:tcBorders>
            <w:shd w:val="clear" w:color="auto" w:fill="auto"/>
            <w:noWrap/>
            <w:vAlign w:val="bottom"/>
            <w:hideMark/>
          </w:tcPr>
          <w:p w14:paraId="5BADD8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(72-85)</w:t>
            </w:r>
          </w:p>
        </w:tc>
        <w:tc>
          <w:tcPr>
            <w:tcW w:w="1800" w:type="dxa"/>
            <w:tcBorders>
              <w:top w:val="nil"/>
              <w:left w:val="nil"/>
              <w:bottom w:val="nil"/>
              <w:right w:val="nil"/>
            </w:tcBorders>
            <w:shd w:val="clear" w:color="auto" w:fill="auto"/>
            <w:noWrap/>
            <w:vAlign w:val="bottom"/>
            <w:hideMark/>
          </w:tcPr>
          <w:p w14:paraId="375153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(123-157)</w:t>
            </w:r>
          </w:p>
        </w:tc>
      </w:tr>
      <w:tr w:rsidR="00B0760D" w:rsidRPr="00B0760D" w14:paraId="2F3FD977" w14:textId="77777777" w:rsidTr="00B0760D">
        <w:trPr>
          <w:trHeight w:val="320"/>
        </w:trPr>
        <w:tc>
          <w:tcPr>
            <w:tcW w:w="2524" w:type="dxa"/>
            <w:tcBorders>
              <w:top w:val="nil"/>
              <w:left w:val="nil"/>
              <w:bottom w:val="nil"/>
              <w:right w:val="nil"/>
            </w:tcBorders>
            <w:shd w:val="clear" w:color="auto" w:fill="auto"/>
            <w:noWrap/>
            <w:vAlign w:val="bottom"/>
            <w:hideMark/>
          </w:tcPr>
          <w:p w14:paraId="6AF1E8A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76CF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2142D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4B2F4A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7038B0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(24-31)</w:t>
            </w:r>
          </w:p>
        </w:tc>
        <w:tc>
          <w:tcPr>
            <w:tcW w:w="1800" w:type="dxa"/>
            <w:tcBorders>
              <w:top w:val="nil"/>
              <w:left w:val="nil"/>
              <w:bottom w:val="nil"/>
              <w:right w:val="nil"/>
            </w:tcBorders>
            <w:shd w:val="clear" w:color="auto" w:fill="auto"/>
            <w:noWrap/>
            <w:vAlign w:val="bottom"/>
            <w:hideMark/>
          </w:tcPr>
          <w:p w14:paraId="49D298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(31-51)</w:t>
            </w:r>
          </w:p>
        </w:tc>
      </w:tr>
      <w:tr w:rsidR="00B0760D" w:rsidRPr="00B0760D" w14:paraId="105B9653" w14:textId="77777777" w:rsidTr="00B0760D">
        <w:trPr>
          <w:trHeight w:val="320"/>
        </w:trPr>
        <w:tc>
          <w:tcPr>
            <w:tcW w:w="2524" w:type="dxa"/>
            <w:tcBorders>
              <w:top w:val="nil"/>
              <w:left w:val="nil"/>
              <w:bottom w:val="nil"/>
              <w:right w:val="nil"/>
            </w:tcBorders>
            <w:shd w:val="clear" w:color="auto" w:fill="auto"/>
            <w:noWrap/>
            <w:vAlign w:val="bottom"/>
            <w:hideMark/>
          </w:tcPr>
          <w:p w14:paraId="3F8669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77C6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81636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(1.1-1.5)</w:t>
            </w:r>
          </w:p>
        </w:tc>
        <w:tc>
          <w:tcPr>
            <w:tcW w:w="1660" w:type="dxa"/>
            <w:tcBorders>
              <w:top w:val="nil"/>
              <w:left w:val="nil"/>
              <w:bottom w:val="nil"/>
              <w:right w:val="nil"/>
            </w:tcBorders>
            <w:shd w:val="clear" w:color="auto" w:fill="auto"/>
            <w:noWrap/>
            <w:vAlign w:val="bottom"/>
            <w:hideMark/>
          </w:tcPr>
          <w:p w14:paraId="3734C6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(1.3-1.7)</w:t>
            </w:r>
          </w:p>
        </w:tc>
        <w:tc>
          <w:tcPr>
            <w:tcW w:w="1800" w:type="dxa"/>
            <w:tcBorders>
              <w:top w:val="nil"/>
              <w:left w:val="nil"/>
              <w:bottom w:val="nil"/>
              <w:right w:val="nil"/>
            </w:tcBorders>
            <w:shd w:val="clear" w:color="auto" w:fill="auto"/>
            <w:noWrap/>
            <w:vAlign w:val="bottom"/>
            <w:hideMark/>
          </w:tcPr>
          <w:p w14:paraId="7EB9AB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(25-34)</w:t>
            </w:r>
          </w:p>
        </w:tc>
        <w:tc>
          <w:tcPr>
            <w:tcW w:w="1800" w:type="dxa"/>
            <w:tcBorders>
              <w:top w:val="nil"/>
              <w:left w:val="nil"/>
              <w:bottom w:val="nil"/>
              <w:right w:val="nil"/>
            </w:tcBorders>
            <w:shd w:val="clear" w:color="auto" w:fill="auto"/>
            <w:noWrap/>
            <w:vAlign w:val="bottom"/>
            <w:hideMark/>
          </w:tcPr>
          <w:p w14:paraId="33E918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(56-78)</w:t>
            </w:r>
          </w:p>
        </w:tc>
      </w:tr>
      <w:tr w:rsidR="00B0760D" w:rsidRPr="00B0760D" w14:paraId="3FBB4C1E" w14:textId="77777777" w:rsidTr="00B0760D">
        <w:trPr>
          <w:trHeight w:val="320"/>
        </w:trPr>
        <w:tc>
          <w:tcPr>
            <w:tcW w:w="2524" w:type="dxa"/>
            <w:tcBorders>
              <w:top w:val="nil"/>
              <w:left w:val="nil"/>
              <w:bottom w:val="nil"/>
              <w:right w:val="nil"/>
            </w:tcBorders>
            <w:shd w:val="clear" w:color="auto" w:fill="auto"/>
            <w:noWrap/>
            <w:vAlign w:val="bottom"/>
            <w:hideMark/>
          </w:tcPr>
          <w:p w14:paraId="24A2978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9B60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FD67A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2214E0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15F077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451E8A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(4-9)</w:t>
            </w:r>
          </w:p>
        </w:tc>
      </w:tr>
      <w:tr w:rsidR="00B0760D" w:rsidRPr="00B0760D" w14:paraId="6054F0CD" w14:textId="77777777" w:rsidTr="00B0760D">
        <w:trPr>
          <w:trHeight w:val="320"/>
        </w:trPr>
        <w:tc>
          <w:tcPr>
            <w:tcW w:w="2524" w:type="dxa"/>
            <w:tcBorders>
              <w:top w:val="nil"/>
              <w:left w:val="nil"/>
              <w:bottom w:val="nil"/>
              <w:right w:val="nil"/>
            </w:tcBorders>
            <w:shd w:val="clear" w:color="auto" w:fill="auto"/>
            <w:noWrap/>
            <w:vAlign w:val="bottom"/>
            <w:hideMark/>
          </w:tcPr>
          <w:p w14:paraId="0F63ED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Australia</w:t>
            </w:r>
          </w:p>
        </w:tc>
        <w:tc>
          <w:tcPr>
            <w:tcW w:w="2180" w:type="dxa"/>
            <w:tcBorders>
              <w:top w:val="nil"/>
              <w:left w:val="nil"/>
              <w:bottom w:val="nil"/>
              <w:right w:val="nil"/>
            </w:tcBorders>
            <w:shd w:val="clear" w:color="auto" w:fill="auto"/>
            <w:noWrap/>
            <w:vAlign w:val="bottom"/>
            <w:hideMark/>
          </w:tcPr>
          <w:p w14:paraId="07AE13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C4104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65.8 (61.3-70.6)</w:t>
            </w:r>
          </w:p>
        </w:tc>
        <w:tc>
          <w:tcPr>
            <w:tcW w:w="1660" w:type="dxa"/>
            <w:tcBorders>
              <w:top w:val="nil"/>
              <w:left w:val="nil"/>
              <w:bottom w:val="nil"/>
              <w:right w:val="nil"/>
            </w:tcBorders>
            <w:shd w:val="clear" w:color="auto" w:fill="auto"/>
            <w:noWrap/>
            <w:vAlign w:val="bottom"/>
            <w:hideMark/>
          </w:tcPr>
          <w:p w14:paraId="254779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62.9 (57.9-68.5)</w:t>
            </w:r>
          </w:p>
        </w:tc>
        <w:tc>
          <w:tcPr>
            <w:tcW w:w="1800" w:type="dxa"/>
            <w:tcBorders>
              <w:top w:val="nil"/>
              <w:left w:val="nil"/>
              <w:bottom w:val="nil"/>
              <w:right w:val="nil"/>
            </w:tcBorders>
            <w:shd w:val="clear" w:color="auto" w:fill="auto"/>
            <w:noWrap/>
            <w:vAlign w:val="bottom"/>
            <w:hideMark/>
          </w:tcPr>
          <w:p w14:paraId="41FB70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1375 (1269-1479)</w:t>
            </w:r>
          </w:p>
        </w:tc>
        <w:tc>
          <w:tcPr>
            <w:tcW w:w="1800" w:type="dxa"/>
            <w:tcBorders>
              <w:top w:val="nil"/>
              <w:left w:val="nil"/>
              <w:bottom w:val="nil"/>
              <w:right w:val="nil"/>
            </w:tcBorders>
            <w:shd w:val="clear" w:color="auto" w:fill="auto"/>
            <w:noWrap/>
            <w:vAlign w:val="bottom"/>
            <w:hideMark/>
          </w:tcPr>
          <w:p w14:paraId="6622CE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2307 (2117-2530)</w:t>
            </w:r>
          </w:p>
        </w:tc>
      </w:tr>
      <w:tr w:rsidR="00B0760D" w:rsidRPr="00B0760D" w14:paraId="6E9A4F7E" w14:textId="77777777" w:rsidTr="00B0760D">
        <w:trPr>
          <w:trHeight w:val="320"/>
        </w:trPr>
        <w:tc>
          <w:tcPr>
            <w:tcW w:w="2524" w:type="dxa"/>
            <w:tcBorders>
              <w:top w:val="nil"/>
              <w:left w:val="nil"/>
              <w:bottom w:val="nil"/>
              <w:right w:val="nil"/>
            </w:tcBorders>
            <w:shd w:val="clear" w:color="auto" w:fill="auto"/>
            <w:noWrap/>
            <w:vAlign w:val="bottom"/>
            <w:hideMark/>
          </w:tcPr>
          <w:p w14:paraId="35A6C8D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735D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6D62A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(8.7-15.1)</w:t>
            </w:r>
          </w:p>
        </w:tc>
        <w:tc>
          <w:tcPr>
            <w:tcW w:w="1660" w:type="dxa"/>
            <w:tcBorders>
              <w:top w:val="nil"/>
              <w:left w:val="nil"/>
              <w:bottom w:val="nil"/>
              <w:right w:val="nil"/>
            </w:tcBorders>
            <w:shd w:val="clear" w:color="auto" w:fill="auto"/>
            <w:noWrap/>
            <w:vAlign w:val="bottom"/>
            <w:hideMark/>
          </w:tcPr>
          <w:p w14:paraId="311CC8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(9.8-16.2)</w:t>
            </w:r>
          </w:p>
        </w:tc>
        <w:tc>
          <w:tcPr>
            <w:tcW w:w="1800" w:type="dxa"/>
            <w:tcBorders>
              <w:top w:val="nil"/>
              <w:left w:val="nil"/>
              <w:bottom w:val="nil"/>
              <w:right w:val="nil"/>
            </w:tcBorders>
            <w:shd w:val="clear" w:color="auto" w:fill="auto"/>
            <w:noWrap/>
            <w:vAlign w:val="bottom"/>
            <w:hideMark/>
          </w:tcPr>
          <w:p w14:paraId="385053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(182-315)</w:t>
            </w:r>
          </w:p>
        </w:tc>
        <w:tc>
          <w:tcPr>
            <w:tcW w:w="1800" w:type="dxa"/>
            <w:tcBorders>
              <w:top w:val="nil"/>
              <w:left w:val="nil"/>
              <w:bottom w:val="nil"/>
              <w:right w:val="nil"/>
            </w:tcBorders>
            <w:shd w:val="clear" w:color="auto" w:fill="auto"/>
            <w:noWrap/>
            <w:vAlign w:val="bottom"/>
            <w:hideMark/>
          </w:tcPr>
          <w:p w14:paraId="7C9155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475 (358-596)</w:t>
            </w:r>
          </w:p>
        </w:tc>
      </w:tr>
      <w:tr w:rsidR="00B0760D" w:rsidRPr="00B0760D" w14:paraId="713B3BC4" w14:textId="77777777" w:rsidTr="00B0760D">
        <w:trPr>
          <w:trHeight w:val="320"/>
        </w:trPr>
        <w:tc>
          <w:tcPr>
            <w:tcW w:w="2524" w:type="dxa"/>
            <w:tcBorders>
              <w:top w:val="nil"/>
              <w:left w:val="nil"/>
              <w:bottom w:val="nil"/>
              <w:right w:val="nil"/>
            </w:tcBorders>
            <w:shd w:val="clear" w:color="auto" w:fill="auto"/>
            <w:noWrap/>
            <w:vAlign w:val="bottom"/>
            <w:hideMark/>
          </w:tcPr>
          <w:p w14:paraId="30E892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4091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91012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(4.6-9.8)</w:t>
            </w:r>
          </w:p>
        </w:tc>
        <w:tc>
          <w:tcPr>
            <w:tcW w:w="1660" w:type="dxa"/>
            <w:tcBorders>
              <w:top w:val="nil"/>
              <w:left w:val="nil"/>
              <w:bottom w:val="nil"/>
              <w:right w:val="nil"/>
            </w:tcBorders>
            <w:shd w:val="clear" w:color="auto" w:fill="auto"/>
            <w:noWrap/>
            <w:vAlign w:val="bottom"/>
            <w:hideMark/>
          </w:tcPr>
          <w:p w14:paraId="78B497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(6.8-13.9)</w:t>
            </w:r>
          </w:p>
        </w:tc>
        <w:tc>
          <w:tcPr>
            <w:tcW w:w="1800" w:type="dxa"/>
            <w:tcBorders>
              <w:top w:val="nil"/>
              <w:left w:val="nil"/>
              <w:bottom w:val="nil"/>
              <w:right w:val="nil"/>
            </w:tcBorders>
            <w:shd w:val="clear" w:color="auto" w:fill="auto"/>
            <w:noWrap/>
            <w:vAlign w:val="bottom"/>
            <w:hideMark/>
          </w:tcPr>
          <w:p w14:paraId="43148B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 (97-204)</w:t>
            </w:r>
          </w:p>
        </w:tc>
        <w:tc>
          <w:tcPr>
            <w:tcW w:w="1800" w:type="dxa"/>
            <w:tcBorders>
              <w:top w:val="nil"/>
              <w:left w:val="nil"/>
              <w:bottom w:val="nil"/>
              <w:right w:val="nil"/>
            </w:tcBorders>
            <w:shd w:val="clear" w:color="auto" w:fill="auto"/>
            <w:noWrap/>
            <w:vAlign w:val="bottom"/>
            <w:hideMark/>
          </w:tcPr>
          <w:p w14:paraId="0643C7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(250-505)</w:t>
            </w:r>
          </w:p>
        </w:tc>
      </w:tr>
      <w:tr w:rsidR="00B0760D" w:rsidRPr="00B0760D" w14:paraId="136ABECC" w14:textId="77777777" w:rsidTr="00B0760D">
        <w:trPr>
          <w:trHeight w:val="320"/>
        </w:trPr>
        <w:tc>
          <w:tcPr>
            <w:tcW w:w="2524" w:type="dxa"/>
            <w:tcBorders>
              <w:top w:val="nil"/>
              <w:left w:val="nil"/>
              <w:bottom w:val="nil"/>
              <w:right w:val="nil"/>
            </w:tcBorders>
            <w:shd w:val="clear" w:color="auto" w:fill="auto"/>
            <w:noWrap/>
            <w:vAlign w:val="bottom"/>
            <w:hideMark/>
          </w:tcPr>
          <w:p w14:paraId="0870B4E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D9E97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0DFA1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(0.9-2)</w:t>
            </w:r>
          </w:p>
        </w:tc>
        <w:tc>
          <w:tcPr>
            <w:tcW w:w="1660" w:type="dxa"/>
            <w:tcBorders>
              <w:top w:val="nil"/>
              <w:left w:val="nil"/>
              <w:bottom w:val="nil"/>
              <w:right w:val="nil"/>
            </w:tcBorders>
            <w:shd w:val="clear" w:color="auto" w:fill="auto"/>
            <w:noWrap/>
            <w:vAlign w:val="bottom"/>
            <w:hideMark/>
          </w:tcPr>
          <w:p w14:paraId="2E4668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(1.8-3.8)</w:t>
            </w:r>
          </w:p>
        </w:tc>
        <w:tc>
          <w:tcPr>
            <w:tcW w:w="1800" w:type="dxa"/>
            <w:tcBorders>
              <w:top w:val="nil"/>
              <w:left w:val="nil"/>
              <w:bottom w:val="nil"/>
              <w:right w:val="nil"/>
            </w:tcBorders>
            <w:shd w:val="clear" w:color="auto" w:fill="auto"/>
            <w:noWrap/>
            <w:vAlign w:val="bottom"/>
            <w:hideMark/>
          </w:tcPr>
          <w:p w14:paraId="5E26F0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(18-40)</w:t>
            </w:r>
          </w:p>
        </w:tc>
        <w:tc>
          <w:tcPr>
            <w:tcW w:w="1800" w:type="dxa"/>
            <w:tcBorders>
              <w:top w:val="nil"/>
              <w:left w:val="nil"/>
              <w:bottom w:val="nil"/>
              <w:right w:val="nil"/>
            </w:tcBorders>
            <w:shd w:val="clear" w:color="auto" w:fill="auto"/>
            <w:noWrap/>
            <w:vAlign w:val="bottom"/>
            <w:hideMark/>
          </w:tcPr>
          <w:p w14:paraId="16DF66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(66-139)</w:t>
            </w:r>
          </w:p>
        </w:tc>
      </w:tr>
      <w:tr w:rsidR="00B0760D" w:rsidRPr="00B0760D" w14:paraId="45B64E2C" w14:textId="77777777" w:rsidTr="00B0760D">
        <w:trPr>
          <w:trHeight w:val="320"/>
        </w:trPr>
        <w:tc>
          <w:tcPr>
            <w:tcW w:w="2524" w:type="dxa"/>
            <w:tcBorders>
              <w:top w:val="nil"/>
              <w:left w:val="nil"/>
              <w:bottom w:val="nil"/>
              <w:right w:val="nil"/>
            </w:tcBorders>
            <w:shd w:val="clear" w:color="auto" w:fill="auto"/>
            <w:noWrap/>
            <w:vAlign w:val="bottom"/>
            <w:hideMark/>
          </w:tcPr>
          <w:p w14:paraId="01264A3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FACD7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4AA31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(3.8-8.1)</w:t>
            </w:r>
          </w:p>
        </w:tc>
        <w:tc>
          <w:tcPr>
            <w:tcW w:w="1660" w:type="dxa"/>
            <w:tcBorders>
              <w:top w:val="nil"/>
              <w:left w:val="nil"/>
              <w:bottom w:val="nil"/>
              <w:right w:val="nil"/>
            </w:tcBorders>
            <w:shd w:val="clear" w:color="auto" w:fill="auto"/>
            <w:noWrap/>
            <w:vAlign w:val="bottom"/>
            <w:hideMark/>
          </w:tcPr>
          <w:p w14:paraId="603E4D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(5.2-10.6)</w:t>
            </w:r>
          </w:p>
        </w:tc>
        <w:tc>
          <w:tcPr>
            <w:tcW w:w="1800" w:type="dxa"/>
            <w:tcBorders>
              <w:top w:val="nil"/>
              <w:left w:val="nil"/>
              <w:bottom w:val="nil"/>
              <w:right w:val="nil"/>
            </w:tcBorders>
            <w:shd w:val="clear" w:color="auto" w:fill="auto"/>
            <w:noWrap/>
            <w:vAlign w:val="bottom"/>
            <w:hideMark/>
          </w:tcPr>
          <w:p w14:paraId="512B75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(79-170)</w:t>
            </w:r>
          </w:p>
        </w:tc>
        <w:tc>
          <w:tcPr>
            <w:tcW w:w="1800" w:type="dxa"/>
            <w:tcBorders>
              <w:top w:val="nil"/>
              <w:left w:val="nil"/>
              <w:bottom w:val="nil"/>
              <w:right w:val="nil"/>
            </w:tcBorders>
            <w:shd w:val="clear" w:color="auto" w:fill="auto"/>
            <w:noWrap/>
            <w:vAlign w:val="bottom"/>
            <w:hideMark/>
          </w:tcPr>
          <w:p w14:paraId="0B4DE0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273 (190-389)</w:t>
            </w:r>
          </w:p>
        </w:tc>
      </w:tr>
      <w:tr w:rsidR="00B0760D" w:rsidRPr="00B0760D" w14:paraId="2F5998EF" w14:textId="77777777" w:rsidTr="00B0760D">
        <w:trPr>
          <w:trHeight w:val="320"/>
        </w:trPr>
        <w:tc>
          <w:tcPr>
            <w:tcW w:w="2524" w:type="dxa"/>
            <w:tcBorders>
              <w:top w:val="nil"/>
              <w:left w:val="nil"/>
              <w:bottom w:val="nil"/>
              <w:right w:val="nil"/>
            </w:tcBorders>
            <w:shd w:val="clear" w:color="auto" w:fill="auto"/>
            <w:noWrap/>
            <w:vAlign w:val="bottom"/>
            <w:hideMark/>
          </w:tcPr>
          <w:p w14:paraId="7DE1DA2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7BFB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B718F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(11.6-23.6)</w:t>
            </w:r>
          </w:p>
        </w:tc>
        <w:tc>
          <w:tcPr>
            <w:tcW w:w="1660" w:type="dxa"/>
            <w:tcBorders>
              <w:top w:val="nil"/>
              <w:left w:val="nil"/>
              <w:bottom w:val="nil"/>
              <w:right w:val="nil"/>
            </w:tcBorders>
            <w:shd w:val="clear" w:color="auto" w:fill="auto"/>
            <w:noWrap/>
            <w:vAlign w:val="bottom"/>
            <w:hideMark/>
          </w:tcPr>
          <w:p w14:paraId="6EA79C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(15.4-30.3)</w:t>
            </w:r>
          </w:p>
        </w:tc>
        <w:tc>
          <w:tcPr>
            <w:tcW w:w="1800" w:type="dxa"/>
            <w:tcBorders>
              <w:top w:val="nil"/>
              <w:left w:val="nil"/>
              <w:bottom w:val="nil"/>
              <w:right w:val="nil"/>
            </w:tcBorders>
            <w:shd w:val="clear" w:color="auto" w:fill="auto"/>
            <w:noWrap/>
            <w:vAlign w:val="bottom"/>
            <w:hideMark/>
          </w:tcPr>
          <w:p w14:paraId="2F22DE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335 (245-494)</w:t>
            </w:r>
          </w:p>
        </w:tc>
        <w:tc>
          <w:tcPr>
            <w:tcW w:w="1800" w:type="dxa"/>
            <w:tcBorders>
              <w:top w:val="nil"/>
              <w:left w:val="nil"/>
              <w:bottom w:val="nil"/>
              <w:right w:val="nil"/>
            </w:tcBorders>
            <w:shd w:val="clear" w:color="auto" w:fill="auto"/>
            <w:noWrap/>
            <w:vAlign w:val="bottom"/>
            <w:hideMark/>
          </w:tcPr>
          <w:p w14:paraId="67B53F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783 (570-1105)</w:t>
            </w:r>
          </w:p>
        </w:tc>
      </w:tr>
      <w:tr w:rsidR="00B0760D" w:rsidRPr="00B0760D" w14:paraId="5A638884" w14:textId="77777777" w:rsidTr="00B0760D">
        <w:trPr>
          <w:trHeight w:val="320"/>
        </w:trPr>
        <w:tc>
          <w:tcPr>
            <w:tcW w:w="2524" w:type="dxa"/>
            <w:tcBorders>
              <w:top w:val="nil"/>
              <w:left w:val="nil"/>
              <w:bottom w:val="nil"/>
              <w:right w:val="nil"/>
            </w:tcBorders>
            <w:shd w:val="clear" w:color="auto" w:fill="auto"/>
            <w:noWrap/>
            <w:vAlign w:val="bottom"/>
            <w:hideMark/>
          </w:tcPr>
          <w:p w14:paraId="1B4CD9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4774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65E63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(28.2-38.9)</w:t>
            </w:r>
          </w:p>
        </w:tc>
        <w:tc>
          <w:tcPr>
            <w:tcW w:w="1660" w:type="dxa"/>
            <w:tcBorders>
              <w:top w:val="nil"/>
              <w:left w:val="nil"/>
              <w:bottom w:val="nil"/>
              <w:right w:val="nil"/>
            </w:tcBorders>
            <w:shd w:val="clear" w:color="auto" w:fill="auto"/>
            <w:noWrap/>
            <w:vAlign w:val="bottom"/>
            <w:hideMark/>
          </w:tcPr>
          <w:p w14:paraId="2E1AE0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(19.3-29.7)</w:t>
            </w:r>
          </w:p>
        </w:tc>
        <w:tc>
          <w:tcPr>
            <w:tcW w:w="1800" w:type="dxa"/>
            <w:tcBorders>
              <w:top w:val="nil"/>
              <w:left w:val="nil"/>
              <w:bottom w:val="nil"/>
              <w:right w:val="nil"/>
            </w:tcBorders>
            <w:shd w:val="clear" w:color="auto" w:fill="auto"/>
            <w:noWrap/>
            <w:vAlign w:val="bottom"/>
            <w:hideMark/>
          </w:tcPr>
          <w:p w14:paraId="5829AD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691 (587-816)</w:t>
            </w:r>
          </w:p>
        </w:tc>
        <w:tc>
          <w:tcPr>
            <w:tcW w:w="1800" w:type="dxa"/>
            <w:tcBorders>
              <w:top w:val="nil"/>
              <w:left w:val="nil"/>
              <w:bottom w:val="nil"/>
              <w:right w:val="nil"/>
            </w:tcBorders>
            <w:shd w:val="clear" w:color="auto" w:fill="auto"/>
            <w:noWrap/>
            <w:vAlign w:val="bottom"/>
            <w:hideMark/>
          </w:tcPr>
          <w:p w14:paraId="51E1B1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855 (709-1086)</w:t>
            </w:r>
          </w:p>
        </w:tc>
      </w:tr>
      <w:tr w:rsidR="00B0760D" w:rsidRPr="00B0760D" w14:paraId="254B34CE" w14:textId="77777777" w:rsidTr="00B0760D">
        <w:trPr>
          <w:trHeight w:val="320"/>
        </w:trPr>
        <w:tc>
          <w:tcPr>
            <w:tcW w:w="2524" w:type="dxa"/>
            <w:tcBorders>
              <w:top w:val="nil"/>
              <w:left w:val="nil"/>
              <w:bottom w:val="nil"/>
              <w:right w:val="nil"/>
            </w:tcBorders>
            <w:shd w:val="clear" w:color="auto" w:fill="auto"/>
            <w:noWrap/>
            <w:vAlign w:val="bottom"/>
            <w:hideMark/>
          </w:tcPr>
          <w:p w14:paraId="377903F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994C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C18D8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(5.1-8.8)</w:t>
            </w:r>
          </w:p>
        </w:tc>
        <w:tc>
          <w:tcPr>
            <w:tcW w:w="1660" w:type="dxa"/>
            <w:tcBorders>
              <w:top w:val="nil"/>
              <w:left w:val="nil"/>
              <w:bottom w:val="nil"/>
              <w:right w:val="nil"/>
            </w:tcBorders>
            <w:shd w:val="clear" w:color="auto" w:fill="auto"/>
            <w:noWrap/>
            <w:vAlign w:val="bottom"/>
            <w:hideMark/>
          </w:tcPr>
          <w:p w14:paraId="104194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(5.2-9.1)</w:t>
            </w:r>
          </w:p>
        </w:tc>
        <w:tc>
          <w:tcPr>
            <w:tcW w:w="1800" w:type="dxa"/>
            <w:tcBorders>
              <w:top w:val="nil"/>
              <w:left w:val="nil"/>
              <w:bottom w:val="nil"/>
              <w:right w:val="nil"/>
            </w:tcBorders>
            <w:shd w:val="clear" w:color="auto" w:fill="auto"/>
            <w:noWrap/>
            <w:vAlign w:val="bottom"/>
            <w:hideMark/>
          </w:tcPr>
          <w:p w14:paraId="3EF45B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(107-186)</w:t>
            </w:r>
          </w:p>
        </w:tc>
        <w:tc>
          <w:tcPr>
            <w:tcW w:w="1800" w:type="dxa"/>
            <w:tcBorders>
              <w:top w:val="nil"/>
              <w:left w:val="nil"/>
              <w:bottom w:val="nil"/>
              <w:right w:val="nil"/>
            </w:tcBorders>
            <w:shd w:val="clear" w:color="auto" w:fill="auto"/>
            <w:noWrap/>
            <w:vAlign w:val="bottom"/>
            <w:hideMark/>
          </w:tcPr>
          <w:p w14:paraId="3F7276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263 (191-333)</w:t>
            </w:r>
          </w:p>
        </w:tc>
      </w:tr>
      <w:tr w:rsidR="00B0760D" w:rsidRPr="00B0760D" w14:paraId="0D068C0B" w14:textId="77777777" w:rsidTr="00B0760D">
        <w:trPr>
          <w:trHeight w:val="320"/>
        </w:trPr>
        <w:tc>
          <w:tcPr>
            <w:tcW w:w="2524" w:type="dxa"/>
            <w:tcBorders>
              <w:top w:val="nil"/>
              <w:left w:val="nil"/>
              <w:bottom w:val="nil"/>
              <w:right w:val="nil"/>
            </w:tcBorders>
            <w:shd w:val="clear" w:color="auto" w:fill="auto"/>
            <w:noWrap/>
            <w:vAlign w:val="bottom"/>
            <w:hideMark/>
          </w:tcPr>
          <w:p w14:paraId="5135907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F3DF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CD5DD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(10-17.4)</w:t>
            </w:r>
          </w:p>
        </w:tc>
        <w:tc>
          <w:tcPr>
            <w:tcW w:w="1660" w:type="dxa"/>
            <w:tcBorders>
              <w:top w:val="nil"/>
              <w:left w:val="nil"/>
              <w:bottom w:val="nil"/>
              <w:right w:val="nil"/>
            </w:tcBorders>
            <w:shd w:val="clear" w:color="auto" w:fill="auto"/>
            <w:noWrap/>
            <w:vAlign w:val="bottom"/>
            <w:hideMark/>
          </w:tcPr>
          <w:p w14:paraId="73A061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(7.3-13.6)</w:t>
            </w:r>
          </w:p>
        </w:tc>
        <w:tc>
          <w:tcPr>
            <w:tcW w:w="1800" w:type="dxa"/>
            <w:tcBorders>
              <w:top w:val="nil"/>
              <w:left w:val="nil"/>
              <w:bottom w:val="nil"/>
              <w:right w:val="nil"/>
            </w:tcBorders>
            <w:shd w:val="clear" w:color="auto" w:fill="auto"/>
            <w:noWrap/>
            <w:vAlign w:val="bottom"/>
            <w:hideMark/>
          </w:tcPr>
          <w:p w14:paraId="6AD9B1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(209-366)</w:t>
            </w:r>
          </w:p>
        </w:tc>
        <w:tc>
          <w:tcPr>
            <w:tcW w:w="1800" w:type="dxa"/>
            <w:tcBorders>
              <w:top w:val="nil"/>
              <w:left w:val="nil"/>
              <w:bottom w:val="nil"/>
              <w:right w:val="nil"/>
            </w:tcBorders>
            <w:shd w:val="clear" w:color="auto" w:fill="auto"/>
            <w:noWrap/>
            <w:vAlign w:val="bottom"/>
            <w:hideMark/>
          </w:tcPr>
          <w:p w14:paraId="3C8673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343 (265-495)</w:t>
            </w:r>
          </w:p>
        </w:tc>
      </w:tr>
      <w:tr w:rsidR="00B0760D" w:rsidRPr="00B0760D" w14:paraId="5E9BC5C9" w14:textId="77777777" w:rsidTr="00B0760D">
        <w:trPr>
          <w:trHeight w:val="320"/>
        </w:trPr>
        <w:tc>
          <w:tcPr>
            <w:tcW w:w="2524" w:type="dxa"/>
            <w:tcBorders>
              <w:top w:val="nil"/>
              <w:left w:val="nil"/>
              <w:bottom w:val="nil"/>
              <w:right w:val="nil"/>
            </w:tcBorders>
            <w:shd w:val="clear" w:color="auto" w:fill="auto"/>
            <w:noWrap/>
            <w:vAlign w:val="bottom"/>
            <w:hideMark/>
          </w:tcPr>
          <w:p w14:paraId="4F37300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395E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ADAAB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(6.2-14.2)</w:t>
            </w:r>
          </w:p>
        </w:tc>
        <w:tc>
          <w:tcPr>
            <w:tcW w:w="1660" w:type="dxa"/>
            <w:tcBorders>
              <w:top w:val="nil"/>
              <w:left w:val="nil"/>
              <w:bottom w:val="nil"/>
              <w:right w:val="nil"/>
            </w:tcBorders>
            <w:shd w:val="clear" w:color="auto" w:fill="auto"/>
            <w:noWrap/>
            <w:vAlign w:val="bottom"/>
            <w:hideMark/>
          </w:tcPr>
          <w:p w14:paraId="51FFF0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(5-12.1)</w:t>
            </w:r>
          </w:p>
        </w:tc>
        <w:tc>
          <w:tcPr>
            <w:tcW w:w="1800" w:type="dxa"/>
            <w:tcBorders>
              <w:top w:val="nil"/>
              <w:left w:val="nil"/>
              <w:bottom w:val="nil"/>
              <w:right w:val="nil"/>
            </w:tcBorders>
            <w:shd w:val="clear" w:color="auto" w:fill="auto"/>
            <w:noWrap/>
            <w:vAlign w:val="bottom"/>
            <w:hideMark/>
          </w:tcPr>
          <w:p w14:paraId="62AD3B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(127-293)</w:t>
            </w:r>
          </w:p>
        </w:tc>
        <w:tc>
          <w:tcPr>
            <w:tcW w:w="1800" w:type="dxa"/>
            <w:tcBorders>
              <w:top w:val="nil"/>
              <w:left w:val="nil"/>
              <w:bottom w:val="nil"/>
              <w:right w:val="nil"/>
            </w:tcBorders>
            <w:shd w:val="clear" w:color="auto" w:fill="auto"/>
            <w:noWrap/>
            <w:vAlign w:val="bottom"/>
            <w:hideMark/>
          </w:tcPr>
          <w:p w14:paraId="2AD23D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(182-444)</w:t>
            </w:r>
          </w:p>
        </w:tc>
      </w:tr>
      <w:tr w:rsidR="00B0760D" w:rsidRPr="00B0760D" w14:paraId="0F535BC6" w14:textId="77777777" w:rsidTr="00B0760D">
        <w:trPr>
          <w:trHeight w:val="320"/>
        </w:trPr>
        <w:tc>
          <w:tcPr>
            <w:tcW w:w="2524" w:type="dxa"/>
            <w:tcBorders>
              <w:top w:val="nil"/>
              <w:left w:val="nil"/>
              <w:bottom w:val="nil"/>
              <w:right w:val="nil"/>
            </w:tcBorders>
            <w:shd w:val="clear" w:color="auto" w:fill="auto"/>
            <w:noWrap/>
            <w:vAlign w:val="bottom"/>
            <w:hideMark/>
          </w:tcPr>
          <w:p w14:paraId="18FF97F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74F6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218FA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(1.4-2)</w:t>
            </w:r>
          </w:p>
        </w:tc>
        <w:tc>
          <w:tcPr>
            <w:tcW w:w="1660" w:type="dxa"/>
            <w:tcBorders>
              <w:top w:val="nil"/>
              <w:left w:val="nil"/>
              <w:bottom w:val="nil"/>
              <w:right w:val="nil"/>
            </w:tcBorders>
            <w:shd w:val="clear" w:color="auto" w:fill="auto"/>
            <w:noWrap/>
            <w:vAlign w:val="bottom"/>
            <w:hideMark/>
          </w:tcPr>
          <w:p w14:paraId="533DB3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(1.8-2.5)</w:t>
            </w:r>
          </w:p>
        </w:tc>
        <w:tc>
          <w:tcPr>
            <w:tcW w:w="1800" w:type="dxa"/>
            <w:tcBorders>
              <w:top w:val="nil"/>
              <w:left w:val="nil"/>
              <w:bottom w:val="nil"/>
              <w:right w:val="nil"/>
            </w:tcBorders>
            <w:shd w:val="clear" w:color="auto" w:fill="auto"/>
            <w:noWrap/>
            <w:vAlign w:val="bottom"/>
            <w:hideMark/>
          </w:tcPr>
          <w:p w14:paraId="010988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(30-42)</w:t>
            </w:r>
          </w:p>
        </w:tc>
        <w:tc>
          <w:tcPr>
            <w:tcW w:w="1800" w:type="dxa"/>
            <w:tcBorders>
              <w:top w:val="nil"/>
              <w:left w:val="nil"/>
              <w:bottom w:val="nil"/>
              <w:right w:val="nil"/>
            </w:tcBorders>
            <w:shd w:val="clear" w:color="auto" w:fill="auto"/>
            <w:noWrap/>
            <w:vAlign w:val="bottom"/>
            <w:hideMark/>
          </w:tcPr>
          <w:p w14:paraId="65CD48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(67-92)</w:t>
            </w:r>
          </w:p>
        </w:tc>
      </w:tr>
      <w:tr w:rsidR="00B0760D" w:rsidRPr="00B0760D" w14:paraId="7114C634" w14:textId="77777777" w:rsidTr="00B0760D">
        <w:trPr>
          <w:trHeight w:val="320"/>
        </w:trPr>
        <w:tc>
          <w:tcPr>
            <w:tcW w:w="2524" w:type="dxa"/>
            <w:tcBorders>
              <w:top w:val="nil"/>
              <w:left w:val="nil"/>
              <w:bottom w:val="nil"/>
              <w:right w:val="nil"/>
            </w:tcBorders>
            <w:shd w:val="clear" w:color="auto" w:fill="auto"/>
            <w:noWrap/>
            <w:vAlign w:val="bottom"/>
            <w:hideMark/>
          </w:tcPr>
          <w:p w14:paraId="0BF4697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7EA5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7B2B7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(1-1.1)</w:t>
            </w:r>
          </w:p>
        </w:tc>
        <w:tc>
          <w:tcPr>
            <w:tcW w:w="1660" w:type="dxa"/>
            <w:tcBorders>
              <w:top w:val="nil"/>
              <w:left w:val="nil"/>
              <w:bottom w:val="nil"/>
              <w:right w:val="nil"/>
            </w:tcBorders>
            <w:shd w:val="clear" w:color="auto" w:fill="auto"/>
            <w:noWrap/>
            <w:vAlign w:val="bottom"/>
            <w:hideMark/>
          </w:tcPr>
          <w:p w14:paraId="0E3FF6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800" w:type="dxa"/>
            <w:tcBorders>
              <w:top w:val="nil"/>
              <w:left w:val="nil"/>
              <w:bottom w:val="nil"/>
              <w:right w:val="nil"/>
            </w:tcBorders>
            <w:shd w:val="clear" w:color="auto" w:fill="auto"/>
            <w:noWrap/>
            <w:vAlign w:val="bottom"/>
            <w:hideMark/>
          </w:tcPr>
          <w:p w14:paraId="46D6C3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(20-24)</w:t>
            </w:r>
          </w:p>
        </w:tc>
        <w:tc>
          <w:tcPr>
            <w:tcW w:w="1800" w:type="dxa"/>
            <w:tcBorders>
              <w:top w:val="nil"/>
              <w:left w:val="nil"/>
              <w:bottom w:val="nil"/>
              <w:right w:val="nil"/>
            </w:tcBorders>
            <w:shd w:val="clear" w:color="auto" w:fill="auto"/>
            <w:noWrap/>
            <w:vAlign w:val="bottom"/>
            <w:hideMark/>
          </w:tcPr>
          <w:p w14:paraId="380D4B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(31-41)</w:t>
            </w:r>
          </w:p>
        </w:tc>
      </w:tr>
      <w:tr w:rsidR="00B0760D" w:rsidRPr="00B0760D" w14:paraId="15586D9B" w14:textId="77777777" w:rsidTr="00B0760D">
        <w:trPr>
          <w:trHeight w:val="320"/>
        </w:trPr>
        <w:tc>
          <w:tcPr>
            <w:tcW w:w="2524" w:type="dxa"/>
            <w:tcBorders>
              <w:top w:val="nil"/>
              <w:left w:val="nil"/>
              <w:bottom w:val="nil"/>
              <w:right w:val="nil"/>
            </w:tcBorders>
            <w:shd w:val="clear" w:color="auto" w:fill="auto"/>
            <w:noWrap/>
            <w:vAlign w:val="bottom"/>
            <w:hideMark/>
          </w:tcPr>
          <w:p w14:paraId="4504BF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20B5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BD905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6FC12C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(1-1.4)</w:t>
            </w:r>
          </w:p>
        </w:tc>
        <w:tc>
          <w:tcPr>
            <w:tcW w:w="1800" w:type="dxa"/>
            <w:tcBorders>
              <w:top w:val="nil"/>
              <w:left w:val="nil"/>
              <w:bottom w:val="nil"/>
              <w:right w:val="nil"/>
            </w:tcBorders>
            <w:shd w:val="clear" w:color="auto" w:fill="auto"/>
            <w:noWrap/>
            <w:vAlign w:val="bottom"/>
            <w:hideMark/>
          </w:tcPr>
          <w:p w14:paraId="60E329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(18-24)</w:t>
            </w:r>
          </w:p>
        </w:tc>
        <w:tc>
          <w:tcPr>
            <w:tcW w:w="1800" w:type="dxa"/>
            <w:tcBorders>
              <w:top w:val="nil"/>
              <w:left w:val="nil"/>
              <w:bottom w:val="nil"/>
              <w:right w:val="nil"/>
            </w:tcBorders>
            <w:shd w:val="clear" w:color="auto" w:fill="auto"/>
            <w:noWrap/>
            <w:vAlign w:val="bottom"/>
            <w:hideMark/>
          </w:tcPr>
          <w:p w14:paraId="05C944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(37-51)</w:t>
            </w:r>
          </w:p>
        </w:tc>
      </w:tr>
      <w:tr w:rsidR="00B0760D" w:rsidRPr="00B0760D" w14:paraId="61DE392B" w14:textId="77777777" w:rsidTr="00B0760D">
        <w:trPr>
          <w:trHeight w:val="320"/>
        </w:trPr>
        <w:tc>
          <w:tcPr>
            <w:tcW w:w="2524" w:type="dxa"/>
            <w:tcBorders>
              <w:top w:val="nil"/>
              <w:left w:val="nil"/>
              <w:bottom w:val="nil"/>
              <w:right w:val="nil"/>
            </w:tcBorders>
            <w:shd w:val="clear" w:color="auto" w:fill="auto"/>
            <w:noWrap/>
            <w:vAlign w:val="bottom"/>
            <w:hideMark/>
          </w:tcPr>
          <w:p w14:paraId="7C71A19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51B0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EE8DA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16150E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800" w:type="dxa"/>
            <w:tcBorders>
              <w:top w:val="nil"/>
              <w:left w:val="nil"/>
              <w:bottom w:val="nil"/>
              <w:right w:val="nil"/>
            </w:tcBorders>
            <w:shd w:val="clear" w:color="auto" w:fill="auto"/>
            <w:noWrap/>
            <w:vAlign w:val="bottom"/>
            <w:hideMark/>
          </w:tcPr>
          <w:p w14:paraId="40CB65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(2-6)</w:t>
            </w:r>
          </w:p>
        </w:tc>
        <w:tc>
          <w:tcPr>
            <w:tcW w:w="1800" w:type="dxa"/>
            <w:tcBorders>
              <w:top w:val="nil"/>
              <w:left w:val="nil"/>
              <w:bottom w:val="nil"/>
              <w:right w:val="nil"/>
            </w:tcBorders>
            <w:shd w:val="clear" w:color="auto" w:fill="auto"/>
            <w:noWrap/>
            <w:vAlign w:val="bottom"/>
            <w:hideMark/>
          </w:tcPr>
          <w:p w14:paraId="5610E9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(5-14)</w:t>
            </w:r>
          </w:p>
        </w:tc>
      </w:tr>
      <w:tr w:rsidR="00B0760D" w:rsidRPr="00B0760D" w14:paraId="78C25EEF" w14:textId="77777777" w:rsidTr="00B0760D">
        <w:trPr>
          <w:trHeight w:val="320"/>
        </w:trPr>
        <w:tc>
          <w:tcPr>
            <w:tcW w:w="2524" w:type="dxa"/>
            <w:tcBorders>
              <w:top w:val="nil"/>
              <w:left w:val="nil"/>
              <w:bottom w:val="nil"/>
              <w:right w:val="nil"/>
            </w:tcBorders>
            <w:shd w:val="clear" w:color="auto" w:fill="auto"/>
            <w:noWrap/>
            <w:vAlign w:val="bottom"/>
            <w:hideMark/>
          </w:tcPr>
          <w:p w14:paraId="254415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Austria</w:t>
            </w:r>
          </w:p>
        </w:tc>
        <w:tc>
          <w:tcPr>
            <w:tcW w:w="2180" w:type="dxa"/>
            <w:tcBorders>
              <w:top w:val="nil"/>
              <w:left w:val="nil"/>
              <w:bottom w:val="nil"/>
              <w:right w:val="nil"/>
            </w:tcBorders>
            <w:shd w:val="clear" w:color="auto" w:fill="auto"/>
            <w:noWrap/>
            <w:vAlign w:val="bottom"/>
            <w:hideMark/>
          </w:tcPr>
          <w:p w14:paraId="3FF47C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1576F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86.6 (79.6-93.1)</w:t>
            </w:r>
          </w:p>
        </w:tc>
        <w:tc>
          <w:tcPr>
            <w:tcW w:w="1660" w:type="dxa"/>
            <w:tcBorders>
              <w:top w:val="nil"/>
              <w:left w:val="nil"/>
              <w:bottom w:val="nil"/>
              <w:right w:val="nil"/>
            </w:tcBorders>
            <w:shd w:val="clear" w:color="auto" w:fill="auto"/>
            <w:noWrap/>
            <w:vAlign w:val="bottom"/>
            <w:hideMark/>
          </w:tcPr>
          <w:p w14:paraId="324AD6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86.2 (78.4-93.7)</w:t>
            </w:r>
          </w:p>
        </w:tc>
        <w:tc>
          <w:tcPr>
            <w:tcW w:w="1800" w:type="dxa"/>
            <w:tcBorders>
              <w:top w:val="nil"/>
              <w:left w:val="nil"/>
              <w:bottom w:val="nil"/>
              <w:right w:val="nil"/>
            </w:tcBorders>
            <w:shd w:val="clear" w:color="auto" w:fill="auto"/>
            <w:noWrap/>
            <w:vAlign w:val="bottom"/>
            <w:hideMark/>
          </w:tcPr>
          <w:p w14:paraId="7C12E0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1772 (1632-1917)</w:t>
            </w:r>
          </w:p>
        </w:tc>
        <w:tc>
          <w:tcPr>
            <w:tcW w:w="1800" w:type="dxa"/>
            <w:tcBorders>
              <w:top w:val="nil"/>
              <w:left w:val="nil"/>
              <w:bottom w:val="nil"/>
              <w:right w:val="nil"/>
            </w:tcBorders>
            <w:shd w:val="clear" w:color="auto" w:fill="auto"/>
            <w:noWrap/>
            <w:vAlign w:val="bottom"/>
            <w:hideMark/>
          </w:tcPr>
          <w:p w14:paraId="7B4DF5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3283 (2999-3565)</w:t>
            </w:r>
          </w:p>
        </w:tc>
      </w:tr>
      <w:tr w:rsidR="00B0760D" w:rsidRPr="00B0760D" w14:paraId="72EDB0E6" w14:textId="77777777" w:rsidTr="00B0760D">
        <w:trPr>
          <w:trHeight w:val="320"/>
        </w:trPr>
        <w:tc>
          <w:tcPr>
            <w:tcW w:w="2524" w:type="dxa"/>
            <w:tcBorders>
              <w:top w:val="nil"/>
              <w:left w:val="nil"/>
              <w:bottom w:val="nil"/>
              <w:right w:val="nil"/>
            </w:tcBorders>
            <w:shd w:val="clear" w:color="auto" w:fill="auto"/>
            <w:noWrap/>
            <w:vAlign w:val="bottom"/>
            <w:hideMark/>
          </w:tcPr>
          <w:p w14:paraId="53C0F69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C05A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A4C10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 (23.8-28.2)</w:t>
            </w:r>
          </w:p>
        </w:tc>
        <w:tc>
          <w:tcPr>
            <w:tcW w:w="1660" w:type="dxa"/>
            <w:tcBorders>
              <w:top w:val="nil"/>
              <w:left w:val="nil"/>
              <w:bottom w:val="nil"/>
              <w:right w:val="nil"/>
            </w:tcBorders>
            <w:shd w:val="clear" w:color="auto" w:fill="auto"/>
            <w:noWrap/>
            <w:vAlign w:val="bottom"/>
            <w:hideMark/>
          </w:tcPr>
          <w:p w14:paraId="03310F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26.2 (23.8-28.4)</w:t>
            </w:r>
          </w:p>
        </w:tc>
        <w:tc>
          <w:tcPr>
            <w:tcW w:w="1800" w:type="dxa"/>
            <w:tcBorders>
              <w:top w:val="nil"/>
              <w:left w:val="nil"/>
              <w:bottom w:val="nil"/>
              <w:right w:val="nil"/>
            </w:tcBorders>
            <w:shd w:val="clear" w:color="auto" w:fill="auto"/>
            <w:noWrap/>
            <w:vAlign w:val="bottom"/>
            <w:hideMark/>
          </w:tcPr>
          <w:p w14:paraId="0C2910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533 (487-582)</w:t>
            </w:r>
          </w:p>
        </w:tc>
        <w:tc>
          <w:tcPr>
            <w:tcW w:w="1800" w:type="dxa"/>
            <w:tcBorders>
              <w:top w:val="nil"/>
              <w:left w:val="nil"/>
              <w:bottom w:val="nil"/>
              <w:right w:val="nil"/>
            </w:tcBorders>
            <w:shd w:val="clear" w:color="auto" w:fill="auto"/>
            <w:noWrap/>
            <w:vAlign w:val="bottom"/>
            <w:hideMark/>
          </w:tcPr>
          <w:p w14:paraId="1E6710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995 (903-1084)</w:t>
            </w:r>
          </w:p>
        </w:tc>
      </w:tr>
      <w:tr w:rsidR="00B0760D" w:rsidRPr="00B0760D" w14:paraId="5BB7D0F1" w14:textId="77777777" w:rsidTr="00B0760D">
        <w:trPr>
          <w:trHeight w:val="320"/>
        </w:trPr>
        <w:tc>
          <w:tcPr>
            <w:tcW w:w="2524" w:type="dxa"/>
            <w:tcBorders>
              <w:top w:val="nil"/>
              <w:left w:val="nil"/>
              <w:bottom w:val="nil"/>
              <w:right w:val="nil"/>
            </w:tcBorders>
            <w:shd w:val="clear" w:color="auto" w:fill="auto"/>
            <w:noWrap/>
            <w:vAlign w:val="bottom"/>
            <w:hideMark/>
          </w:tcPr>
          <w:p w14:paraId="23A868E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CDDD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AADF7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(2.7-6.9)</w:t>
            </w:r>
          </w:p>
        </w:tc>
        <w:tc>
          <w:tcPr>
            <w:tcW w:w="1660" w:type="dxa"/>
            <w:tcBorders>
              <w:top w:val="nil"/>
              <w:left w:val="nil"/>
              <w:bottom w:val="nil"/>
              <w:right w:val="nil"/>
            </w:tcBorders>
            <w:shd w:val="clear" w:color="auto" w:fill="auto"/>
            <w:noWrap/>
            <w:vAlign w:val="bottom"/>
            <w:hideMark/>
          </w:tcPr>
          <w:p w14:paraId="4EF54C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(1.7-4.3)</w:t>
            </w:r>
          </w:p>
        </w:tc>
        <w:tc>
          <w:tcPr>
            <w:tcW w:w="1800" w:type="dxa"/>
            <w:tcBorders>
              <w:top w:val="nil"/>
              <w:left w:val="nil"/>
              <w:bottom w:val="nil"/>
              <w:right w:val="nil"/>
            </w:tcBorders>
            <w:shd w:val="clear" w:color="auto" w:fill="auto"/>
            <w:noWrap/>
            <w:vAlign w:val="bottom"/>
            <w:hideMark/>
          </w:tcPr>
          <w:p w14:paraId="337F94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(56-140)</w:t>
            </w:r>
          </w:p>
        </w:tc>
        <w:tc>
          <w:tcPr>
            <w:tcW w:w="1800" w:type="dxa"/>
            <w:tcBorders>
              <w:top w:val="nil"/>
              <w:left w:val="nil"/>
              <w:bottom w:val="nil"/>
              <w:right w:val="nil"/>
            </w:tcBorders>
            <w:shd w:val="clear" w:color="auto" w:fill="auto"/>
            <w:noWrap/>
            <w:vAlign w:val="bottom"/>
            <w:hideMark/>
          </w:tcPr>
          <w:p w14:paraId="4074CB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(64-163)</w:t>
            </w:r>
          </w:p>
        </w:tc>
      </w:tr>
      <w:tr w:rsidR="00B0760D" w:rsidRPr="00B0760D" w14:paraId="00E2A1C2" w14:textId="77777777" w:rsidTr="00B0760D">
        <w:trPr>
          <w:trHeight w:val="320"/>
        </w:trPr>
        <w:tc>
          <w:tcPr>
            <w:tcW w:w="2524" w:type="dxa"/>
            <w:tcBorders>
              <w:top w:val="nil"/>
              <w:left w:val="nil"/>
              <w:bottom w:val="nil"/>
              <w:right w:val="nil"/>
            </w:tcBorders>
            <w:shd w:val="clear" w:color="auto" w:fill="auto"/>
            <w:noWrap/>
            <w:vAlign w:val="bottom"/>
            <w:hideMark/>
          </w:tcPr>
          <w:p w14:paraId="35D7A6D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2922A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E2468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(0.4-1.1)</w:t>
            </w:r>
          </w:p>
        </w:tc>
        <w:tc>
          <w:tcPr>
            <w:tcW w:w="1660" w:type="dxa"/>
            <w:tcBorders>
              <w:top w:val="nil"/>
              <w:left w:val="nil"/>
              <w:bottom w:val="nil"/>
              <w:right w:val="nil"/>
            </w:tcBorders>
            <w:shd w:val="clear" w:color="auto" w:fill="auto"/>
            <w:noWrap/>
            <w:vAlign w:val="bottom"/>
            <w:hideMark/>
          </w:tcPr>
          <w:p w14:paraId="75C895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800" w:type="dxa"/>
            <w:tcBorders>
              <w:top w:val="nil"/>
              <w:left w:val="nil"/>
              <w:bottom w:val="nil"/>
              <w:right w:val="nil"/>
            </w:tcBorders>
            <w:shd w:val="clear" w:color="auto" w:fill="auto"/>
            <w:noWrap/>
            <w:vAlign w:val="bottom"/>
            <w:hideMark/>
          </w:tcPr>
          <w:p w14:paraId="2B246A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(9-22)</w:t>
            </w:r>
          </w:p>
        </w:tc>
        <w:tc>
          <w:tcPr>
            <w:tcW w:w="1800" w:type="dxa"/>
            <w:tcBorders>
              <w:top w:val="nil"/>
              <w:left w:val="nil"/>
              <w:bottom w:val="nil"/>
              <w:right w:val="nil"/>
            </w:tcBorders>
            <w:shd w:val="clear" w:color="auto" w:fill="auto"/>
            <w:noWrap/>
            <w:vAlign w:val="bottom"/>
            <w:hideMark/>
          </w:tcPr>
          <w:p w14:paraId="2F0F81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(6-14)</w:t>
            </w:r>
          </w:p>
        </w:tc>
      </w:tr>
      <w:tr w:rsidR="00B0760D" w:rsidRPr="00B0760D" w14:paraId="569C7B04" w14:textId="77777777" w:rsidTr="00B0760D">
        <w:trPr>
          <w:trHeight w:val="320"/>
        </w:trPr>
        <w:tc>
          <w:tcPr>
            <w:tcW w:w="2524" w:type="dxa"/>
            <w:tcBorders>
              <w:top w:val="nil"/>
              <w:left w:val="nil"/>
              <w:bottom w:val="nil"/>
              <w:right w:val="nil"/>
            </w:tcBorders>
            <w:shd w:val="clear" w:color="auto" w:fill="auto"/>
            <w:noWrap/>
            <w:vAlign w:val="bottom"/>
            <w:hideMark/>
          </w:tcPr>
          <w:p w14:paraId="1164423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4C9D9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C472B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(2.3-5.9)</w:t>
            </w:r>
          </w:p>
        </w:tc>
        <w:tc>
          <w:tcPr>
            <w:tcW w:w="1660" w:type="dxa"/>
            <w:tcBorders>
              <w:top w:val="nil"/>
              <w:left w:val="nil"/>
              <w:bottom w:val="nil"/>
              <w:right w:val="nil"/>
            </w:tcBorders>
            <w:shd w:val="clear" w:color="auto" w:fill="auto"/>
            <w:noWrap/>
            <w:vAlign w:val="bottom"/>
            <w:hideMark/>
          </w:tcPr>
          <w:p w14:paraId="014B44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(1.5-3.9)</w:t>
            </w:r>
          </w:p>
        </w:tc>
        <w:tc>
          <w:tcPr>
            <w:tcW w:w="1800" w:type="dxa"/>
            <w:tcBorders>
              <w:top w:val="nil"/>
              <w:left w:val="nil"/>
              <w:bottom w:val="nil"/>
              <w:right w:val="nil"/>
            </w:tcBorders>
            <w:shd w:val="clear" w:color="auto" w:fill="auto"/>
            <w:noWrap/>
            <w:vAlign w:val="bottom"/>
            <w:hideMark/>
          </w:tcPr>
          <w:p w14:paraId="3F90A8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(47-120)</w:t>
            </w:r>
          </w:p>
        </w:tc>
        <w:tc>
          <w:tcPr>
            <w:tcW w:w="1800" w:type="dxa"/>
            <w:tcBorders>
              <w:top w:val="nil"/>
              <w:left w:val="nil"/>
              <w:bottom w:val="nil"/>
              <w:right w:val="nil"/>
            </w:tcBorders>
            <w:shd w:val="clear" w:color="auto" w:fill="auto"/>
            <w:noWrap/>
            <w:vAlign w:val="bottom"/>
            <w:hideMark/>
          </w:tcPr>
          <w:p w14:paraId="2B9D8F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(59-149)</w:t>
            </w:r>
          </w:p>
        </w:tc>
      </w:tr>
      <w:tr w:rsidR="00B0760D" w:rsidRPr="00B0760D" w14:paraId="25C1E6E3" w14:textId="77777777" w:rsidTr="00B0760D">
        <w:trPr>
          <w:trHeight w:val="320"/>
        </w:trPr>
        <w:tc>
          <w:tcPr>
            <w:tcW w:w="2524" w:type="dxa"/>
            <w:tcBorders>
              <w:top w:val="nil"/>
              <w:left w:val="nil"/>
              <w:bottom w:val="nil"/>
              <w:right w:val="nil"/>
            </w:tcBorders>
            <w:shd w:val="clear" w:color="auto" w:fill="auto"/>
            <w:noWrap/>
            <w:vAlign w:val="bottom"/>
            <w:hideMark/>
          </w:tcPr>
          <w:p w14:paraId="4C282C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4517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192ED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55.1 (34.1-76.1)</w:t>
            </w:r>
          </w:p>
        </w:tc>
        <w:tc>
          <w:tcPr>
            <w:tcW w:w="1660" w:type="dxa"/>
            <w:tcBorders>
              <w:top w:val="nil"/>
              <w:left w:val="nil"/>
              <w:bottom w:val="nil"/>
              <w:right w:val="nil"/>
            </w:tcBorders>
            <w:shd w:val="clear" w:color="auto" w:fill="auto"/>
            <w:noWrap/>
            <w:vAlign w:val="bottom"/>
            <w:hideMark/>
          </w:tcPr>
          <w:p w14:paraId="3CB4BB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58.6 (36.9-80.4)</w:t>
            </w:r>
          </w:p>
        </w:tc>
        <w:tc>
          <w:tcPr>
            <w:tcW w:w="1800" w:type="dxa"/>
            <w:tcBorders>
              <w:top w:val="nil"/>
              <w:left w:val="nil"/>
              <w:bottom w:val="nil"/>
              <w:right w:val="nil"/>
            </w:tcBorders>
            <w:shd w:val="clear" w:color="auto" w:fill="auto"/>
            <w:noWrap/>
            <w:vAlign w:val="bottom"/>
            <w:hideMark/>
          </w:tcPr>
          <w:p w14:paraId="7C7893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1131 (697-1564)</w:t>
            </w:r>
          </w:p>
        </w:tc>
        <w:tc>
          <w:tcPr>
            <w:tcW w:w="1800" w:type="dxa"/>
            <w:tcBorders>
              <w:top w:val="nil"/>
              <w:left w:val="nil"/>
              <w:bottom w:val="nil"/>
              <w:right w:val="nil"/>
            </w:tcBorders>
            <w:shd w:val="clear" w:color="auto" w:fill="auto"/>
            <w:noWrap/>
            <w:vAlign w:val="bottom"/>
            <w:hideMark/>
          </w:tcPr>
          <w:p w14:paraId="38CCD9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2235 (1407-3072)</w:t>
            </w:r>
          </w:p>
        </w:tc>
      </w:tr>
      <w:tr w:rsidR="00B0760D" w:rsidRPr="00B0760D" w14:paraId="20D87FEA" w14:textId="77777777" w:rsidTr="00B0760D">
        <w:trPr>
          <w:trHeight w:val="320"/>
        </w:trPr>
        <w:tc>
          <w:tcPr>
            <w:tcW w:w="2524" w:type="dxa"/>
            <w:tcBorders>
              <w:top w:val="nil"/>
              <w:left w:val="nil"/>
              <w:bottom w:val="nil"/>
              <w:right w:val="nil"/>
            </w:tcBorders>
            <w:shd w:val="clear" w:color="auto" w:fill="auto"/>
            <w:noWrap/>
            <w:vAlign w:val="bottom"/>
            <w:hideMark/>
          </w:tcPr>
          <w:p w14:paraId="1AC359F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5E7D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B08D4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46.4 (39.8-53.2)</w:t>
            </w:r>
          </w:p>
        </w:tc>
        <w:tc>
          <w:tcPr>
            <w:tcW w:w="1660" w:type="dxa"/>
            <w:tcBorders>
              <w:top w:val="nil"/>
              <w:left w:val="nil"/>
              <w:bottom w:val="nil"/>
              <w:right w:val="nil"/>
            </w:tcBorders>
            <w:shd w:val="clear" w:color="auto" w:fill="auto"/>
            <w:noWrap/>
            <w:vAlign w:val="bottom"/>
            <w:hideMark/>
          </w:tcPr>
          <w:p w14:paraId="4CDC87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40.5 (34.5-47.2)</w:t>
            </w:r>
          </w:p>
        </w:tc>
        <w:tc>
          <w:tcPr>
            <w:tcW w:w="1800" w:type="dxa"/>
            <w:tcBorders>
              <w:top w:val="nil"/>
              <w:left w:val="nil"/>
              <w:bottom w:val="nil"/>
              <w:right w:val="nil"/>
            </w:tcBorders>
            <w:shd w:val="clear" w:color="auto" w:fill="auto"/>
            <w:noWrap/>
            <w:vAlign w:val="bottom"/>
            <w:hideMark/>
          </w:tcPr>
          <w:p w14:paraId="4344FF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951 (816-1095)</w:t>
            </w:r>
          </w:p>
        </w:tc>
        <w:tc>
          <w:tcPr>
            <w:tcW w:w="1800" w:type="dxa"/>
            <w:tcBorders>
              <w:top w:val="nil"/>
              <w:left w:val="nil"/>
              <w:bottom w:val="nil"/>
              <w:right w:val="nil"/>
            </w:tcBorders>
            <w:shd w:val="clear" w:color="auto" w:fill="auto"/>
            <w:noWrap/>
            <w:vAlign w:val="bottom"/>
            <w:hideMark/>
          </w:tcPr>
          <w:p w14:paraId="48F959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1540 (1309-1796)</w:t>
            </w:r>
          </w:p>
        </w:tc>
      </w:tr>
      <w:tr w:rsidR="00B0760D" w:rsidRPr="00B0760D" w14:paraId="51C04749" w14:textId="77777777" w:rsidTr="00B0760D">
        <w:trPr>
          <w:trHeight w:val="320"/>
        </w:trPr>
        <w:tc>
          <w:tcPr>
            <w:tcW w:w="2524" w:type="dxa"/>
            <w:tcBorders>
              <w:top w:val="nil"/>
              <w:left w:val="nil"/>
              <w:bottom w:val="nil"/>
              <w:right w:val="nil"/>
            </w:tcBorders>
            <w:shd w:val="clear" w:color="auto" w:fill="auto"/>
            <w:noWrap/>
            <w:vAlign w:val="bottom"/>
            <w:hideMark/>
          </w:tcPr>
          <w:p w14:paraId="2CAFF3D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2A9C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EBE19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(5.7-9.2)</w:t>
            </w:r>
          </w:p>
        </w:tc>
        <w:tc>
          <w:tcPr>
            <w:tcW w:w="1660" w:type="dxa"/>
            <w:tcBorders>
              <w:top w:val="nil"/>
              <w:left w:val="nil"/>
              <w:bottom w:val="nil"/>
              <w:right w:val="nil"/>
            </w:tcBorders>
            <w:shd w:val="clear" w:color="auto" w:fill="auto"/>
            <w:noWrap/>
            <w:vAlign w:val="bottom"/>
            <w:hideMark/>
          </w:tcPr>
          <w:p w14:paraId="5DD952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(5.4-9.1)</w:t>
            </w:r>
          </w:p>
        </w:tc>
        <w:tc>
          <w:tcPr>
            <w:tcW w:w="1800" w:type="dxa"/>
            <w:tcBorders>
              <w:top w:val="nil"/>
              <w:left w:val="nil"/>
              <w:bottom w:val="nil"/>
              <w:right w:val="nil"/>
            </w:tcBorders>
            <w:shd w:val="clear" w:color="auto" w:fill="auto"/>
            <w:noWrap/>
            <w:vAlign w:val="bottom"/>
            <w:hideMark/>
          </w:tcPr>
          <w:p w14:paraId="7543BE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 (116-189)</w:t>
            </w:r>
          </w:p>
        </w:tc>
        <w:tc>
          <w:tcPr>
            <w:tcW w:w="1800" w:type="dxa"/>
            <w:tcBorders>
              <w:top w:val="nil"/>
              <w:left w:val="nil"/>
              <w:bottom w:val="nil"/>
              <w:right w:val="nil"/>
            </w:tcBorders>
            <w:shd w:val="clear" w:color="auto" w:fill="auto"/>
            <w:noWrap/>
            <w:vAlign w:val="bottom"/>
            <w:hideMark/>
          </w:tcPr>
          <w:p w14:paraId="42F526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280 (206-344)</w:t>
            </w:r>
          </w:p>
        </w:tc>
      </w:tr>
      <w:tr w:rsidR="00B0760D" w:rsidRPr="00B0760D" w14:paraId="6E88214B" w14:textId="77777777" w:rsidTr="00B0760D">
        <w:trPr>
          <w:trHeight w:val="320"/>
        </w:trPr>
        <w:tc>
          <w:tcPr>
            <w:tcW w:w="2524" w:type="dxa"/>
            <w:tcBorders>
              <w:top w:val="nil"/>
              <w:left w:val="nil"/>
              <w:bottom w:val="nil"/>
              <w:right w:val="nil"/>
            </w:tcBorders>
            <w:shd w:val="clear" w:color="auto" w:fill="auto"/>
            <w:noWrap/>
            <w:vAlign w:val="bottom"/>
            <w:hideMark/>
          </w:tcPr>
          <w:p w14:paraId="587BA19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F247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E9B2A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(7-11.5)</w:t>
            </w:r>
          </w:p>
        </w:tc>
        <w:tc>
          <w:tcPr>
            <w:tcW w:w="1660" w:type="dxa"/>
            <w:tcBorders>
              <w:top w:val="nil"/>
              <w:left w:val="nil"/>
              <w:bottom w:val="nil"/>
              <w:right w:val="nil"/>
            </w:tcBorders>
            <w:shd w:val="clear" w:color="auto" w:fill="auto"/>
            <w:noWrap/>
            <w:vAlign w:val="bottom"/>
            <w:hideMark/>
          </w:tcPr>
          <w:p w14:paraId="21B217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(7.3-11.8)</w:t>
            </w:r>
          </w:p>
        </w:tc>
        <w:tc>
          <w:tcPr>
            <w:tcW w:w="1800" w:type="dxa"/>
            <w:tcBorders>
              <w:top w:val="nil"/>
              <w:left w:val="nil"/>
              <w:bottom w:val="nil"/>
              <w:right w:val="nil"/>
            </w:tcBorders>
            <w:shd w:val="clear" w:color="auto" w:fill="auto"/>
            <w:noWrap/>
            <w:vAlign w:val="bottom"/>
            <w:hideMark/>
          </w:tcPr>
          <w:p w14:paraId="483A64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178 (146-232)</w:t>
            </w:r>
          </w:p>
        </w:tc>
        <w:tc>
          <w:tcPr>
            <w:tcW w:w="1800" w:type="dxa"/>
            <w:tcBorders>
              <w:top w:val="nil"/>
              <w:left w:val="nil"/>
              <w:bottom w:val="nil"/>
              <w:right w:val="nil"/>
            </w:tcBorders>
            <w:shd w:val="clear" w:color="auto" w:fill="auto"/>
            <w:noWrap/>
            <w:vAlign w:val="bottom"/>
            <w:hideMark/>
          </w:tcPr>
          <w:p w14:paraId="031C44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343 (281-452)</w:t>
            </w:r>
          </w:p>
        </w:tc>
      </w:tr>
      <w:tr w:rsidR="00B0760D" w:rsidRPr="00B0760D" w14:paraId="3D8698B6" w14:textId="77777777" w:rsidTr="00B0760D">
        <w:trPr>
          <w:trHeight w:val="320"/>
        </w:trPr>
        <w:tc>
          <w:tcPr>
            <w:tcW w:w="2524" w:type="dxa"/>
            <w:tcBorders>
              <w:top w:val="nil"/>
              <w:left w:val="nil"/>
              <w:bottom w:val="nil"/>
              <w:right w:val="nil"/>
            </w:tcBorders>
            <w:shd w:val="clear" w:color="auto" w:fill="auto"/>
            <w:noWrap/>
            <w:vAlign w:val="bottom"/>
            <w:hideMark/>
          </w:tcPr>
          <w:p w14:paraId="77723C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8C92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FE7AF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(5.6-8.5)</w:t>
            </w:r>
          </w:p>
        </w:tc>
        <w:tc>
          <w:tcPr>
            <w:tcW w:w="1660" w:type="dxa"/>
            <w:tcBorders>
              <w:top w:val="nil"/>
              <w:left w:val="nil"/>
              <w:bottom w:val="nil"/>
              <w:right w:val="nil"/>
            </w:tcBorders>
            <w:shd w:val="clear" w:color="auto" w:fill="auto"/>
            <w:noWrap/>
            <w:vAlign w:val="bottom"/>
            <w:hideMark/>
          </w:tcPr>
          <w:p w14:paraId="063A94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(5.1-8)</w:t>
            </w:r>
          </w:p>
        </w:tc>
        <w:tc>
          <w:tcPr>
            <w:tcW w:w="1800" w:type="dxa"/>
            <w:tcBorders>
              <w:top w:val="nil"/>
              <w:left w:val="nil"/>
              <w:bottom w:val="nil"/>
              <w:right w:val="nil"/>
            </w:tcBorders>
            <w:shd w:val="clear" w:color="auto" w:fill="auto"/>
            <w:noWrap/>
            <w:vAlign w:val="bottom"/>
            <w:hideMark/>
          </w:tcPr>
          <w:p w14:paraId="104C79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(114-173)</w:t>
            </w:r>
          </w:p>
        </w:tc>
        <w:tc>
          <w:tcPr>
            <w:tcW w:w="1800" w:type="dxa"/>
            <w:tcBorders>
              <w:top w:val="nil"/>
              <w:left w:val="nil"/>
              <w:bottom w:val="nil"/>
              <w:right w:val="nil"/>
            </w:tcBorders>
            <w:shd w:val="clear" w:color="auto" w:fill="auto"/>
            <w:noWrap/>
            <w:vAlign w:val="bottom"/>
            <w:hideMark/>
          </w:tcPr>
          <w:p w14:paraId="60DDF1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224 (191-305)</w:t>
            </w:r>
          </w:p>
        </w:tc>
      </w:tr>
      <w:tr w:rsidR="00B0760D" w:rsidRPr="00B0760D" w14:paraId="744AC124" w14:textId="77777777" w:rsidTr="00B0760D">
        <w:trPr>
          <w:trHeight w:val="320"/>
        </w:trPr>
        <w:tc>
          <w:tcPr>
            <w:tcW w:w="2524" w:type="dxa"/>
            <w:tcBorders>
              <w:top w:val="nil"/>
              <w:left w:val="nil"/>
              <w:bottom w:val="nil"/>
              <w:right w:val="nil"/>
            </w:tcBorders>
            <w:shd w:val="clear" w:color="auto" w:fill="auto"/>
            <w:noWrap/>
            <w:vAlign w:val="bottom"/>
            <w:hideMark/>
          </w:tcPr>
          <w:p w14:paraId="6F9D567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0AA6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D9937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(2.1-2.4)</w:t>
            </w:r>
          </w:p>
        </w:tc>
        <w:tc>
          <w:tcPr>
            <w:tcW w:w="1660" w:type="dxa"/>
            <w:tcBorders>
              <w:top w:val="nil"/>
              <w:left w:val="nil"/>
              <w:bottom w:val="nil"/>
              <w:right w:val="nil"/>
            </w:tcBorders>
            <w:shd w:val="clear" w:color="auto" w:fill="auto"/>
            <w:noWrap/>
            <w:vAlign w:val="bottom"/>
            <w:hideMark/>
          </w:tcPr>
          <w:p w14:paraId="29F5D7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(2.4-2.8)</w:t>
            </w:r>
          </w:p>
        </w:tc>
        <w:tc>
          <w:tcPr>
            <w:tcW w:w="1800" w:type="dxa"/>
            <w:tcBorders>
              <w:top w:val="nil"/>
              <w:left w:val="nil"/>
              <w:bottom w:val="nil"/>
              <w:right w:val="nil"/>
            </w:tcBorders>
            <w:shd w:val="clear" w:color="auto" w:fill="auto"/>
            <w:noWrap/>
            <w:vAlign w:val="bottom"/>
            <w:hideMark/>
          </w:tcPr>
          <w:p w14:paraId="5748C8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(42-50)</w:t>
            </w:r>
          </w:p>
        </w:tc>
        <w:tc>
          <w:tcPr>
            <w:tcW w:w="1800" w:type="dxa"/>
            <w:tcBorders>
              <w:top w:val="nil"/>
              <w:left w:val="nil"/>
              <w:bottom w:val="nil"/>
              <w:right w:val="nil"/>
            </w:tcBorders>
            <w:shd w:val="clear" w:color="auto" w:fill="auto"/>
            <w:noWrap/>
            <w:vAlign w:val="bottom"/>
            <w:hideMark/>
          </w:tcPr>
          <w:p w14:paraId="1E350D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(89-107)</w:t>
            </w:r>
          </w:p>
        </w:tc>
      </w:tr>
      <w:tr w:rsidR="00B0760D" w:rsidRPr="00B0760D" w14:paraId="3464BC53" w14:textId="77777777" w:rsidTr="00B0760D">
        <w:trPr>
          <w:trHeight w:val="320"/>
        </w:trPr>
        <w:tc>
          <w:tcPr>
            <w:tcW w:w="2524" w:type="dxa"/>
            <w:tcBorders>
              <w:top w:val="nil"/>
              <w:left w:val="nil"/>
              <w:bottom w:val="nil"/>
              <w:right w:val="nil"/>
            </w:tcBorders>
            <w:shd w:val="clear" w:color="auto" w:fill="auto"/>
            <w:noWrap/>
            <w:vAlign w:val="bottom"/>
            <w:hideMark/>
          </w:tcPr>
          <w:p w14:paraId="72E0814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CD77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A745E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6D5FA8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800" w:type="dxa"/>
            <w:tcBorders>
              <w:top w:val="nil"/>
              <w:left w:val="nil"/>
              <w:bottom w:val="nil"/>
              <w:right w:val="nil"/>
            </w:tcBorders>
            <w:shd w:val="clear" w:color="auto" w:fill="auto"/>
            <w:noWrap/>
            <w:vAlign w:val="bottom"/>
            <w:hideMark/>
          </w:tcPr>
          <w:p w14:paraId="09BDBD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(19-22)</w:t>
            </w:r>
          </w:p>
        </w:tc>
        <w:tc>
          <w:tcPr>
            <w:tcW w:w="1800" w:type="dxa"/>
            <w:tcBorders>
              <w:top w:val="nil"/>
              <w:left w:val="nil"/>
              <w:bottom w:val="nil"/>
              <w:right w:val="nil"/>
            </w:tcBorders>
            <w:shd w:val="clear" w:color="auto" w:fill="auto"/>
            <w:noWrap/>
            <w:vAlign w:val="bottom"/>
            <w:hideMark/>
          </w:tcPr>
          <w:p w14:paraId="4F2E0A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(38-45)</w:t>
            </w:r>
          </w:p>
        </w:tc>
      </w:tr>
      <w:tr w:rsidR="00B0760D" w:rsidRPr="00B0760D" w14:paraId="2E1F256A" w14:textId="77777777" w:rsidTr="00B0760D">
        <w:trPr>
          <w:trHeight w:val="320"/>
        </w:trPr>
        <w:tc>
          <w:tcPr>
            <w:tcW w:w="2524" w:type="dxa"/>
            <w:tcBorders>
              <w:top w:val="nil"/>
              <w:left w:val="nil"/>
              <w:bottom w:val="nil"/>
              <w:right w:val="nil"/>
            </w:tcBorders>
            <w:shd w:val="clear" w:color="auto" w:fill="auto"/>
            <w:noWrap/>
            <w:vAlign w:val="bottom"/>
            <w:hideMark/>
          </w:tcPr>
          <w:p w14:paraId="17997A6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FA32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A719F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14024F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379E3D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(25-29)</w:t>
            </w:r>
          </w:p>
        </w:tc>
        <w:tc>
          <w:tcPr>
            <w:tcW w:w="1800" w:type="dxa"/>
            <w:tcBorders>
              <w:top w:val="nil"/>
              <w:left w:val="nil"/>
              <w:bottom w:val="nil"/>
              <w:right w:val="nil"/>
            </w:tcBorders>
            <w:shd w:val="clear" w:color="auto" w:fill="auto"/>
            <w:noWrap/>
            <w:vAlign w:val="bottom"/>
            <w:hideMark/>
          </w:tcPr>
          <w:p w14:paraId="4C9C95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(42-51)</w:t>
            </w:r>
          </w:p>
        </w:tc>
      </w:tr>
      <w:tr w:rsidR="00B0760D" w:rsidRPr="00B0760D" w14:paraId="066B2C4D" w14:textId="77777777" w:rsidTr="00B0760D">
        <w:trPr>
          <w:trHeight w:val="320"/>
        </w:trPr>
        <w:tc>
          <w:tcPr>
            <w:tcW w:w="2524" w:type="dxa"/>
            <w:tcBorders>
              <w:top w:val="nil"/>
              <w:left w:val="nil"/>
              <w:bottom w:val="nil"/>
              <w:right w:val="nil"/>
            </w:tcBorders>
            <w:shd w:val="clear" w:color="auto" w:fill="auto"/>
            <w:noWrap/>
            <w:vAlign w:val="bottom"/>
            <w:hideMark/>
          </w:tcPr>
          <w:p w14:paraId="7BEB20E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5A56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2B432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6611A4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4DE77C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(2-3)</w:t>
            </w:r>
          </w:p>
        </w:tc>
        <w:tc>
          <w:tcPr>
            <w:tcW w:w="1800" w:type="dxa"/>
            <w:tcBorders>
              <w:top w:val="nil"/>
              <w:left w:val="nil"/>
              <w:bottom w:val="nil"/>
              <w:right w:val="nil"/>
            </w:tcBorders>
            <w:shd w:val="clear" w:color="auto" w:fill="auto"/>
            <w:noWrap/>
            <w:vAlign w:val="bottom"/>
            <w:hideMark/>
          </w:tcPr>
          <w:p w14:paraId="4490E9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(3-6)</w:t>
            </w:r>
          </w:p>
        </w:tc>
      </w:tr>
      <w:tr w:rsidR="00B0760D" w:rsidRPr="00B0760D" w14:paraId="286C58B9" w14:textId="77777777" w:rsidTr="00B0760D">
        <w:trPr>
          <w:trHeight w:val="320"/>
        </w:trPr>
        <w:tc>
          <w:tcPr>
            <w:tcW w:w="2524" w:type="dxa"/>
            <w:tcBorders>
              <w:top w:val="nil"/>
              <w:left w:val="nil"/>
              <w:bottom w:val="nil"/>
              <w:right w:val="nil"/>
            </w:tcBorders>
            <w:shd w:val="clear" w:color="auto" w:fill="auto"/>
            <w:noWrap/>
            <w:vAlign w:val="bottom"/>
            <w:hideMark/>
          </w:tcPr>
          <w:p w14:paraId="588F3B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Azerbaijan</w:t>
            </w:r>
          </w:p>
        </w:tc>
        <w:tc>
          <w:tcPr>
            <w:tcW w:w="2180" w:type="dxa"/>
            <w:tcBorders>
              <w:top w:val="nil"/>
              <w:left w:val="nil"/>
              <w:bottom w:val="nil"/>
              <w:right w:val="nil"/>
            </w:tcBorders>
            <w:shd w:val="clear" w:color="auto" w:fill="auto"/>
            <w:noWrap/>
            <w:vAlign w:val="bottom"/>
            <w:hideMark/>
          </w:tcPr>
          <w:p w14:paraId="09E95E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8ECBA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89.3 (83.2-94.1)</w:t>
            </w:r>
          </w:p>
        </w:tc>
        <w:tc>
          <w:tcPr>
            <w:tcW w:w="1660" w:type="dxa"/>
            <w:tcBorders>
              <w:top w:val="nil"/>
              <w:left w:val="nil"/>
              <w:bottom w:val="nil"/>
              <w:right w:val="nil"/>
            </w:tcBorders>
            <w:shd w:val="clear" w:color="auto" w:fill="auto"/>
            <w:noWrap/>
            <w:vAlign w:val="bottom"/>
            <w:hideMark/>
          </w:tcPr>
          <w:p w14:paraId="0CB0A8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(91.4-97.1)</w:t>
            </w:r>
          </w:p>
        </w:tc>
        <w:tc>
          <w:tcPr>
            <w:tcW w:w="1800" w:type="dxa"/>
            <w:tcBorders>
              <w:top w:val="nil"/>
              <w:left w:val="nil"/>
              <w:bottom w:val="nil"/>
              <w:right w:val="nil"/>
            </w:tcBorders>
            <w:shd w:val="clear" w:color="auto" w:fill="auto"/>
            <w:noWrap/>
            <w:vAlign w:val="bottom"/>
            <w:hideMark/>
          </w:tcPr>
          <w:p w14:paraId="703631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1658 (1525-1757)</w:t>
            </w:r>
          </w:p>
        </w:tc>
        <w:tc>
          <w:tcPr>
            <w:tcW w:w="1800" w:type="dxa"/>
            <w:tcBorders>
              <w:top w:val="nil"/>
              <w:left w:val="nil"/>
              <w:bottom w:val="nil"/>
              <w:right w:val="nil"/>
            </w:tcBorders>
            <w:shd w:val="clear" w:color="auto" w:fill="auto"/>
            <w:noWrap/>
            <w:vAlign w:val="bottom"/>
            <w:hideMark/>
          </w:tcPr>
          <w:p w14:paraId="6A17A6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4052 (3880-4201)</w:t>
            </w:r>
          </w:p>
        </w:tc>
      </w:tr>
      <w:tr w:rsidR="00B0760D" w:rsidRPr="00B0760D" w14:paraId="5E4E6AA9" w14:textId="77777777" w:rsidTr="00B0760D">
        <w:trPr>
          <w:trHeight w:val="320"/>
        </w:trPr>
        <w:tc>
          <w:tcPr>
            <w:tcW w:w="2524" w:type="dxa"/>
            <w:tcBorders>
              <w:top w:val="nil"/>
              <w:left w:val="nil"/>
              <w:bottom w:val="nil"/>
              <w:right w:val="nil"/>
            </w:tcBorders>
            <w:shd w:val="clear" w:color="auto" w:fill="auto"/>
            <w:noWrap/>
            <w:vAlign w:val="bottom"/>
            <w:hideMark/>
          </w:tcPr>
          <w:p w14:paraId="5F947D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A494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AD58A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(13.4-27.5)</w:t>
            </w:r>
          </w:p>
        </w:tc>
        <w:tc>
          <w:tcPr>
            <w:tcW w:w="1660" w:type="dxa"/>
            <w:tcBorders>
              <w:top w:val="nil"/>
              <w:left w:val="nil"/>
              <w:bottom w:val="nil"/>
              <w:right w:val="nil"/>
            </w:tcBorders>
            <w:shd w:val="clear" w:color="auto" w:fill="auto"/>
            <w:noWrap/>
            <w:vAlign w:val="bottom"/>
            <w:hideMark/>
          </w:tcPr>
          <w:p w14:paraId="1D3D3E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25.6 (18.2-32.8)</w:t>
            </w:r>
          </w:p>
        </w:tc>
        <w:tc>
          <w:tcPr>
            <w:tcW w:w="1800" w:type="dxa"/>
            <w:tcBorders>
              <w:top w:val="nil"/>
              <w:left w:val="nil"/>
              <w:bottom w:val="nil"/>
              <w:right w:val="nil"/>
            </w:tcBorders>
            <w:shd w:val="clear" w:color="auto" w:fill="auto"/>
            <w:noWrap/>
            <w:vAlign w:val="bottom"/>
            <w:hideMark/>
          </w:tcPr>
          <w:p w14:paraId="519510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375 (245-510)</w:t>
            </w:r>
          </w:p>
        </w:tc>
        <w:tc>
          <w:tcPr>
            <w:tcW w:w="1800" w:type="dxa"/>
            <w:tcBorders>
              <w:top w:val="nil"/>
              <w:left w:val="nil"/>
              <w:bottom w:val="nil"/>
              <w:right w:val="nil"/>
            </w:tcBorders>
            <w:shd w:val="clear" w:color="auto" w:fill="auto"/>
            <w:noWrap/>
            <w:vAlign w:val="bottom"/>
            <w:hideMark/>
          </w:tcPr>
          <w:p w14:paraId="5EA796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1092 (781-1399)</w:t>
            </w:r>
          </w:p>
        </w:tc>
      </w:tr>
      <w:tr w:rsidR="00B0760D" w:rsidRPr="00B0760D" w14:paraId="0716CE9D" w14:textId="77777777" w:rsidTr="00B0760D">
        <w:trPr>
          <w:trHeight w:val="320"/>
        </w:trPr>
        <w:tc>
          <w:tcPr>
            <w:tcW w:w="2524" w:type="dxa"/>
            <w:tcBorders>
              <w:top w:val="nil"/>
              <w:left w:val="nil"/>
              <w:bottom w:val="nil"/>
              <w:right w:val="nil"/>
            </w:tcBorders>
            <w:shd w:val="clear" w:color="auto" w:fill="auto"/>
            <w:noWrap/>
            <w:vAlign w:val="bottom"/>
            <w:hideMark/>
          </w:tcPr>
          <w:p w14:paraId="015EB05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A080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06FA3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32.2 (26-38.6)</w:t>
            </w:r>
          </w:p>
        </w:tc>
        <w:tc>
          <w:tcPr>
            <w:tcW w:w="1660" w:type="dxa"/>
            <w:tcBorders>
              <w:top w:val="nil"/>
              <w:left w:val="nil"/>
              <w:bottom w:val="nil"/>
              <w:right w:val="nil"/>
            </w:tcBorders>
            <w:shd w:val="clear" w:color="auto" w:fill="auto"/>
            <w:noWrap/>
            <w:vAlign w:val="bottom"/>
            <w:hideMark/>
          </w:tcPr>
          <w:p w14:paraId="45DA46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 (26.5-39.2)</w:t>
            </w:r>
          </w:p>
        </w:tc>
        <w:tc>
          <w:tcPr>
            <w:tcW w:w="1800" w:type="dxa"/>
            <w:tcBorders>
              <w:top w:val="nil"/>
              <w:left w:val="nil"/>
              <w:bottom w:val="nil"/>
              <w:right w:val="nil"/>
            </w:tcBorders>
            <w:shd w:val="clear" w:color="auto" w:fill="auto"/>
            <w:noWrap/>
            <w:vAlign w:val="bottom"/>
            <w:hideMark/>
          </w:tcPr>
          <w:p w14:paraId="61C85D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597 (483-713)</w:t>
            </w:r>
          </w:p>
        </w:tc>
        <w:tc>
          <w:tcPr>
            <w:tcW w:w="1800" w:type="dxa"/>
            <w:tcBorders>
              <w:top w:val="nil"/>
              <w:left w:val="nil"/>
              <w:bottom w:val="nil"/>
              <w:right w:val="nil"/>
            </w:tcBorders>
            <w:shd w:val="clear" w:color="auto" w:fill="auto"/>
            <w:noWrap/>
            <w:vAlign w:val="bottom"/>
            <w:hideMark/>
          </w:tcPr>
          <w:p w14:paraId="5EB2A9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1403 (1120-1672)</w:t>
            </w:r>
          </w:p>
        </w:tc>
      </w:tr>
      <w:tr w:rsidR="00B0760D" w:rsidRPr="00B0760D" w14:paraId="5E3C9832" w14:textId="77777777" w:rsidTr="00B0760D">
        <w:trPr>
          <w:trHeight w:val="320"/>
        </w:trPr>
        <w:tc>
          <w:tcPr>
            <w:tcW w:w="2524" w:type="dxa"/>
            <w:tcBorders>
              <w:top w:val="nil"/>
              <w:left w:val="nil"/>
              <w:bottom w:val="nil"/>
              <w:right w:val="nil"/>
            </w:tcBorders>
            <w:shd w:val="clear" w:color="auto" w:fill="auto"/>
            <w:noWrap/>
            <w:vAlign w:val="bottom"/>
            <w:hideMark/>
          </w:tcPr>
          <w:p w14:paraId="110121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6A062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57B4C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(0.7-1.4)</w:t>
            </w:r>
          </w:p>
        </w:tc>
        <w:tc>
          <w:tcPr>
            <w:tcW w:w="1660" w:type="dxa"/>
            <w:tcBorders>
              <w:top w:val="nil"/>
              <w:left w:val="nil"/>
              <w:bottom w:val="nil"/>
              <w:right w:val="nil"/>
            </w:tcBorders>
            <w:shd w:val="clear" w:color="auto" w:fill="auto"/>
            <w:noWrap/>
            <w:vAlign w:val="bottom"/>
            <w:hideMark/>
          </w:tcPr>
          <w:p w14:paraId="262463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(1.4-2.5)</w:t>
            </w:r>
          </w:p>
        </w:tc>
        <w:tc>
          <w:tcPr>
            <w:tcW w:w="1800" w:type="dxa"/>
            <w:tcBorders>
              <w:top w:val="nil"/>
              <w:left w:val="nil"/>
              <w:bottom w:val="nil"/>
              <w:right w:val="nil"/>
            </w:tcBorders>
            <w:shd w:val="clear" w:color="auto" w:fill="auto"/>
            <w:noWrap/>
            <w:vAlign w:val="bottom"/>
            <w:hideMark/>
          </w:tcPr>
          <w:p w14:paraId="5D1A88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(13-26)</w:t>
            </w:r>
          </w:p>
        </w:tc>
        <w:tc>
          <w:tcPr>
            <w:tcW w:w="1800" w:type="dxa"/>
            <w:tcBorders>
              <w:top w:val="nil"/>
              <w:left w:val="nil"/>
              <w:bottom w:val="nil"/>
              <w:right w:val="nil"/>
            </w:tcBorders>
            <w:shd w:val="clear" w:color="auto" w:fill="auto"/>
            <w:noWrap/>
            <w:vAlign w:val="bottom"/>
            <w:hideMark/>
          </w:tcPr>
          <w:p w14:paraId="5DF014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(61-109)</w:t>
            </w:r>
          </w:p>
        </w:tc>
      </w:tr>
      <w:tr w:rsidR="00B0760D" w:rsidRPr="00B0760D" w14:paraId="4B92089F" w14:textId="77777777" w:rsidTr="00B0760D">
        <w:trPr>
          <w:trHeight w:val="320"/>
        </w:trPr>
        <w:tc>
          <w:tcPr>
            <w:tcW w:w="2524" w:type="dxa"/>
            <w:tcBorders>
              <w:top w:val="nil"/>
              <w:left w:val="nil"/>
              <w:bottom w:val="nil"/>
              <w:right w:val="nil"/>
            </w:tcBorders>
            <w:shd w:val="clear" w:color="auto" w:fill="auto"/>
            <w:noWrap/>
            <w:vAlign w:val="bottom"/>
            <w:hideMark/>
          </w:tcPr>
          <w:p w14:paraId="55A79F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A22D2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AAA63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31.5 (25.4-37.9)</w:t>
            </w:r>
          </w:p>
        </w:tc>
        <w:tc>
          <w:tcPr>
            <w:tcW w:w="1660" w:type="dxa"/>
            <w:tcBorders>
              <w:top w:val="nil"/>
              <w:left w:val="nil"/>
              <w:bottom w:val="nil"/>
              <w:right w:val="nil"/>
            </w:tcBorders>
            <w:shd w:val="clear" w:color="auto" w:fill="auto"/>
            <w:noWrap/>
            <w:vAlign w:val="bottom"/>
            <w:hideMark/>
          </w:tcPr>
          <w:p w14:paraId="55C7FD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31.5 (25.4-37.7)</w:t>
            </w:r>
          </w:p>
        </w:tc>
        <w:tc>
          <w:tcPr>
            <w:tcW w:w="1800" w:type="dxa"/>
            <w:tcBorders>
              <w:top w:val="nil"/>
              <w:left w:val="nil"/>
              <w:bottom w:val="nil"/>
              <w:right w:val="nil"/>
            </w:tcBorders>
            <w:shd w:val="clear" w:color="auto" w:fill="auto"/>
            <w:noWrap/>
            <w:vAlign w:val="bottom"/>
            <w:hideMark/>
          </w:tcPr>
          <w:p w14:paraId="746043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586 (473-700)</w:t>
            </w:r>
          </w:p>
        </w:tc>
        <w:tc>
          <w:tcPr>
            <w:tcW w:w="1800" w:type="dxa"/>
            <w:tcBorders>
              <w:top w:val="nil"/>
              <w:left w:val="nil"/>
              <w:bottom w:val="nil"/>
              <w:right w:val="nil"/>
            </w:tcBorders>
            <w:shd w:val="clear" w:color="auto" w:fill="auto"/>
            <w:noWrap/>
            <w:vAlign w:val="bottom"/>
            <w:hideMark/>
          </w:tcPr>
          <w:p w14:paraId="2C015E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1347 (1074-1610)</w:t>
            </w:r>
          </w:p>
        </w:tc>
      </w:tr>
      <w:tr w:rsidR="00B0760D" w:rsidRPr="00B0760D" w14:paraId="32C7F0FB" w14:textId="77777777" w:rsidTr="00B0760D">
        <w:trPr>
          <w:trHeight w:val="320"/>
        </w:trPr>
        <w:tc>
          <w:tcPr>
            <w:tcW w:w="2524" w:type="dxa"/>
            <w:tcBorders>
              <w:top w:val="nil"/>
              <w:left w:val="nil"/>
              <w:bottom w:val="nil"/>
              <w:right w:val="nil"/>
            </w:tcBorders>
            <w:shd w:val="clear" w:color="auto" w:fill="auto"/>
            <w:noWrap/>
            <w:vAlign w:val="bottom"/>
            <w:hideMark/>
          </w:tcPr>
          <w:p w14:paraId="3C618C3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4DB6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16A00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72.7 (57.4-84.3)</w:t>
            </w:r>
          </w:p>
        </w:tc>
        <w:tc>
          <w:tcPr>
            <w:tcW w:w="1660" w:type="dxa"/>
            <w:tcBorders>
              <w:top w:val="nil"/>
              <w:left w:val="nil"/>
              <w:bottom w:val="nil"/>
              <w:right w:val="nil"/>
            </w:tcBorders>
            <w:shd w:val="clear" w:color="auto" w:fill="auto"/>
            <w:noWrap/>
            <w:vAlign w:val="bottom"/>
            <w:hideMark/>
          </w:tcPr>
          <w:p w14:paraId="2AA04E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79.7 (65.7-87.6)</w:t>
            </w:r>
          </w:p>
        </w:tc>
        <w:tc>
          <w:tcPr>
            <w:tcW w:w="1800" w:type="dxa"/>
            <w:tcBorders>
              <w:top w:val="nil"/>
              <w:left w:val="nil"/>
              <w:bottom w:val="nil"/>
              <w:right w:val="nil"/>
            </w:tcBorders>
            <w:shd w:val="clear" w:color="auto" w:fill="auto"/>
            <w:noWrap/>
            <w:vAlign w:val="bottom"/>
            <w:hideMark/>
          </w:tcPr>
          <w:p w14:paraId="62E73E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1351 (1065-1573)</w:t>
            </w:r>
          </w:p>
        </w:tc>
        <w:tc>
          <w:tcPr>
            <w:tcW w:w="1800" w:type="dxa"/>
            <w:tcBorders>
              <w:top w:val="nil"/>
              <w:left w:val="nil"/>
              <w:bottom w:val="nil"/>
              <w:right w:val="nil"/>
            </w:tcBorders>
            <w:shd w:val="clear" w:color="auto" w:fill="auto"/>
            <w:noWrap/>
            <w:vAlign w:val="bottom"/>
            <w:hideMark/>
          </w:tcPr>
          <w:p w14:paraId="5C4DE1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3407 (2841-3726)</w:t>
            </w:r>
          </w:p>
        </w:tc>
      </w:tr>
      <w:tr w:rsidR="00B0760D" w:rsidRPr="00B0760D" w14:paraId="709840E4" w14:textId="77777777" w:rsidTr="00B0760D">
        <w:trPr>
          <w:trHeight w:val="320"/>
        </w:trPr>
        <w:tc>
          <w:tcPr>
            <w:tcW w:w="2524" w:type="dxa"/>
            <w:tcBorders>
              <w:top w:val="nil"/>
              <w:left w:val="nil"/>
              <w:bottom w:val="nil"/>
              <w:right w:val="nil"/>
            </w:tcBorders>
            <w:shd w:val="clear" w:color="auto" w:fill="auto"/>
            <w:noWrap/>
            <w:vAlign w:val="bottom"/>
            <w:hideMark/>
          </w:tcPr>
          <w:p w14:paraId="3B7489A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D195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362F9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(14.3-23.4)</w:t>
            </w:r>
          </w:p>
        </w:tc>
        <w:tc>
          <w:tcPr>
            <w:tcW w:w="1660" w:type="dxa"/>
            <w:tcBorders>
              <w:top w:val="nil"/>
              <w:left w:val="nil"/>
              <w:bottom w:val="nil"/>
              <w:right w:val="nil"/>
            </w:tcBorders>
            <w:shd w:val="clear" w:color="auto" w:fill="auto"/>
            <w:noWrap/>
            <w:vAlign w:val="bottom"/>
            <w:hideMark/>
          </w:tcPr>
          <w:p w14:paraId="07085F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40.4 (34.2-47.4)</w:t>
            </w:r>
          </w:p>
        </w:tc>
        <w:tc>
          <w:tcPr>
            <w:tcW w:w="1800" w:type="dxa"/>
            <w:tcBorders>
              <w:top w:val="nil"/>
              <w:left w:val="nil"/>
              <w:bottom w:val="nil"/>
              <w:right w:val="nil"/>
            </w:tcBorders>
            <w:shd w:val="clear" w:color="auto" w:fill="auto"/>
            <w:noWrap/>
            <w:vAlign w:val="bottom"/>
            <w:hideMark/>
          </w:tcPr>
          <w:p w14:paraId="673A57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 (264-438)</w:t>
            </w:r>
          </w:p>
        </w:tc>
        <w:tc>
          <w:tcPr>
            <w:tcW w:w="1800" w:type="dxa"/>
            <w:tcBorders>
              <w:top w:val="nil"/>
              <w:left w:val="nil"/>
              <w:bottom w:val="nil"/>
              <w:right w:val="nil"/>
            </w:tcBorders>
            <w:shd w:val="clear" w:color="auto" w:fill="auto"/>
            <w:noWrap/>
            <w:vAlign w:val="bottom"/>
            <w:hideMark/>
          </w:tcPr>
          <w:p w14:paraId="443998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1722 (1456-2023)</w:t>
            </w:r>
          </w:p>
        </w:tc>
      </w:tr>
      <w:tr w:rsidR="00B0760D" w:rsidRPr="00B0760D" w14:paraId="44232BC8" w14:textId="77777777" w:rsidTr="00B0760D">
        <w:trPr>
          <w:trHeight w:val="320"/>
        </w:trPr>
        <w:tc>
          <w:tcPr>
            <w:tcW w:w="2524" w:type="dxa"/>
            <w:tcBorders>
              <w:top w:val="nil"/>
              <w:left w:val="nil"/>
              <w:bottom w:val="nil"/>
              <w:right w:val="nil"/>
            </w:tcBorders>
            <w:shd w:val="clear" w:color="auto" w:fill="auto"/>
            <w:noWrap/>
            <w:vAlign w:val="bottom"/>
            <w:hideMark/>
          </w:tcPr>
          <w:p w14:paraId="1BFE61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F873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E7B13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(8.9-11.5)</w:t>
            </w:r>
          </w:p>
        </w:tc>
        <w:tc>
          <w:tcPr>
            <w:tcW w:w="1660" w:type="dxa"/>
            <w:tcBorders>
              <w:top w:val="nil"/>
              <w:left w:val="nil"/>
              <w:bottom w:val="nil"/>
              <w:right w:val="nil"/>
            </w:tcBorders>
            <w:shd w:val="clear" w:color="auto" w:fill="auto"/>
            <w:noWrap/>
            <w:vAlign w:val="bottom"/>
            <w:hideMark/>
          </w:tcPr>
          <w:p w14:paraId="12AB23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(8.8-11.6)</w:t>
            </w:r>
          </w:p>
        </w:tc>
        <w:tc>
          <w:tcPr>
            <w:tcW w:w="1800" w:type="dxa"/>
            <w:tcBorders>
              <w:top w:val="nil"/>
              <w:left w:val="nil"/>
              <w:bottom w:val="nil"/>
              <w:right w:val="nil"/>
            </w:tcBorders>
            <w:shd w:val="clear" w:color="auto" w:fill="auto"/>
            <w:noWrap/>
            <w:vAlign w:val="bottom"/>
            <w:hideMark/>
          </w:tcPr>
          <w:p w14:paraId="4A7DE6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(164-214)</w:t>
            </w:r>
          </w:p>
        </w:tc>
        <w:tc>
          <w:tcPr>
            <w:tcW w:w="1800" w:type="dxa"/>
            <w:tcBorders>
              <w:top w:val="nil"/>
              <w:left w:val="nil"/>
              <w:bottom w:val="nil"/>
              <w:right w:val="nil"/>
            </w:tcBorders>
            <w:shd w:val="clear" w:color="auto" w:fill="auto"/>
            <w:noWrap/>
            <w:vAlign w:val="bottom"/>
            <w:hideMark/>
          </w:tcPr>
          <w:p w14:paraId="5B075A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439 (377-494)</w:t>
            </w:r>
          </w:p>
        </w:tc>
      </w:tr>
      <w:tr w:rsidR="00B0760D" w:rsidRPr="00B0760D" w14:paraId="59DFBFBF" w14:textId="77777777" w:rsidTr="00B0760D">
        <w:trPr>
          <w:trHeight w:val="320"/>
        </w:trPr>
        <w:tc>
          <w:tcPr>
            <w:tcW w:w="2524" w:type="dxa"/>
            <w:tcBorders>
              <w:top w:val="nil"/>
              <w:left w:val="nil"/>
              <w:bottom w:val="nil"/>
              <w:right w:val="nil"/>
            </w:tcBorders>
            <w:shd w:val="clear" w:color="auto" w:fill="auto"/>
            <w:noWrap/>
            <w:vAlign w:val="bottom"/>
            <w:hideMark/>
          </w:tcPr>
          <w:p w14:paraId="14536A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3332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A2332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(2.4-6.5)</w:t>
            </w:r>
          </w:p>
        </w:tc>
        <w:tc>
          <w:tcPr>
            <w:tcW w:w="1660" w:type="dxa"/>
            <w:tcBorders>
              <w:top w:val="nil"/>
              <w:left w:val="nil"/>
              <w:bottom w:val="nil"/>
              <w:right w:val="nil"/>
            </w:tcBorders>
            <w:shd w:val="clear" w:color="auto" w:fill="auto"/>
            <w:noWrap/>
            <w:vAlign w:val="bottom"/>
            <w:hideMark/>
          </w:tcPr>
          <w:p w14:paraId="435278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(3.2-8.1)</w:t>
            </w:r>
          </w:p>
        </w:tc>
        <w:tc>
          <w:tcPr>
            <w:tcW w:w="1800" w:type="dxa"/>
            <w:tcBorders>
              <w:top w:val="nil"/>
              <w:left w:val="nil"/>
              <w:bottom w:val="nil"/>
              <w:right w:val="nil"/>
            </w:tcBorders>
            <w:shd w:val="clear" w:color="auto" w:fill="auto"/>
            <w:noWrap/>
            <w:vAlign w:val="bottom"/>
            <w:hideMark/>
          </w:tcPr>
          <w:p w14:paraId="4DF259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(44-121)</w:t>
            </w:r>
          </w:p>
        </w:tc>
        <w:tc>
          <w:tcPr>
            <w:tcW w:w="1800" w:type="dxa"/>
            <w:tcBorders>
              <w:top w:val="nil"/>
              <w:left w:val="nil"/>
              <w:bottom w:val="nil"/>
              <w:right w:val="nil"/>
            </w:tcBorders>
            <w:shd w:val="clear" w:color="auto" w:fill="auto"/>
            <w:noWrap/>
            <w:vAlign w:val="bottom"/>
            <w:hideMark/>
          </w:tcPr>
          <w:p w14:paraId="6553C5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(139-344)</w:t>
            </w:r>
          </w:p>
        </w:tc>
      </w:tr>
      <w:tr w:rsidR="00B0760D" w:rsidRPr="00B0760D" w14:paraId="7E7ACEB7" w14:textId="77777777" w:rsidTr="00B0760D">
        <w:trPr>
          <w:trHeight w:val="320"/>
        </w:trPr>
        <w:tc>
          <w:tcPr>
            <w:tcW w:w="2524" w:type="dxa"/>
            <w:tcBorders>
              <w:top w:val="nil"/>
              <w:left w:val="nil"/>
              <w:bottom w:val="nil"/>
              <w:right w:val="nil"/>
            </w:tcBorders>
            <w:shd w:val="clear" w:color="auto" w:fill="auto"/>
            <w:noWrap/>
            <w:vAlign w:val="bottom"/>
            <w:hideMark/>
          </w:tcPr>
          <w:p w14:paraId="77CBE2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C683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1AF44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(1.2-3.4)</w:t>
            </w:r>
          </w:p>
        </w:tc>
        <w:tc>
          <w:tcPr>
            <w:tcW w:w="1660" w:type="dxa"/>
            <w:tcBorders>
              <w:top w:val="nil"/>
              <w:left w:val="nil"/>
              <w:bottom w:val="nil"/>
              <w:right w:val="nil"/>
            </w:tcBorders>
            <w:shd w:val="clear" w:color="auto" w:fill="auto"/>
            <w:noWrap/>
            <w:vAlign w:val="bottom"/>
            <w:hideMark/>
          </w:tcPr>
          <w:p w14:paraId="4BF5FA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(6.1-16.2)</w:t>
            </w:r>
          </w:p>
        </w:tc>
        <w:tc>
          <w:tcPr>
            <w:tcW w:w="1800" w:type="dxa"/>
            <w:tcBorders>
              <w:top w:val="nil"/>
              <w:left w:val="nil"/>
              <w:bottom w:val="nil"/>
              <w:right w:val="nil"/>
            </w:tcBorders>
            <w:shd w:val="clear" w:color="auto" w:fill="auto"/>
            <w:noWrap/>
            <w:vAlign w:val="bottom"/>
            <w:hideMark/>
          </w:tcPr>
          <w:p w14:paraId="368E0B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(21-62)</w:t>
            </w:r>
          </w:p>
        </w:tc>
        <w:tc>
          <w:tcPr>
            <w:tcW w:w="1800" w:type="dxa"/>
            <w:tcBorders>
              <w:top w:val="nil"/>
              <w:left w:val="nil"/>
              <w:bottom w:val="nil"/>
              <w:right w:val="nil"/>
            </w:tcBorders>
            <w:shd w:val="clear" w:color="auto" w:fill="auto"/>
            <w:noWrap/>
            <w:vAlign w:val="bottom"/>
            <w:hideMark/>
          </w:tcPr>
          <w:p w14:paraId="024A7B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427 (260-689)</w:t>
            </w:r>
          </w:p>
        </w:tc>
      </w:tr>
      <w:tr w:rsidR="00B0760D" w:rsidRPr="00B0760D" w14:paraId="7076CA7B" w14:textId="77777777" w:rsidTr="00B0760D">
        <w:trPr>
          <w:trHeight w:val="320"/>
        </w:trPr>
        <w:tc>
          <w:tcPr>
            <w:tcW w:w="2524" w:type="dxa"/>
            <w:tcBorders>
              <w:top w:val="nil"/>
              <w:left w:val="nil"/>
              <w:bottom w:val="nil"/>
              <w:right w:val="nil"/>
            </w:tcBorders>
            <w:shd w:val="clear" w:color="auto" w:fill="auto"/>
            <w:noWrap/>
            <w:vAlign w:val="bottom"/>
            <w:hideMark/>
          </w:tcPr>
          <w:p w14:paraId="48592B6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E224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1A0CF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(2.3-2.8)</w:t>
            </w:r>
          </w:p>
        </w:tc>
        <w:tc>
          <w:tcPr>
            <w:tcW w:w="1660" w:type="dxa"/>
            <w:tcBorders>
              <w:top w:val="nil"/>
              <w:left w:val="nil"/>
              <w:bottom w:val="nil"/>
              <w:right w:val="nil"/>
            </w:tcBorders>
            <w:shd w:val="clear" w:color="auto" w:fill="auto"/>
            <w:noWrap/>
            <w:vAlign w:val="bottom"/>
            <w:hideMark/>
          </w:tcPr>
          <w:p w14:paraId="514338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(2.6-3.2)</w:t>
            </w:r>
          </w:p>
        </w:tc>
        <w:tc>
          <w:tcPr>
            <w:tcW w:w="1800" w:type="dxa"/>
            <w:tcBorders>
              <w:top w:val="nil"/>
              <w:left w:val="nil"/>
              <w:bottom w:val="nil"/>
              <w:right w:val="nil"/>
            </w:tcBorders>
            <w:shd w:val="clear" w:color="auto" w:fill="auto"/>
            <w:noWrap/>
            <w:vAlign w:val="bottom"/>
            <w:hideMark/>
          </w:tcPr>
          <w:p w14:paraId="1AD303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(42-53)</w:t>
            </w:r>
          </w:p>
        </w:tc>
        <w:tc>
          <w:tcPr>
            <w:tcW w:w="1800" w:type="dxa"/>
            <w:tcBorders>
              <w:top w:val="nil"/>
              <w:left w:val="nil"/>
              <w:bottom w:val="nil"/>
              <w:right w:val="nil"/>
            </w:tcBorders>
            <w:shd w:val="clear" w:color="auto" w:fill="auto"/>
            <w:noWrap/>
            <w:vAlign w:val="bottom"/>
            <w:hideMark/>
          </w:tcPr>
          <w:p w14:paraId="2C310A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(110-139)</w:t>
            </w:r>
          </w:p>
        </w:tc>
      </w:tr>
      <w:tr w:rsidR="00B0760D" w:rsidRPr="00B0760D" w14:paraId="05A6854A" w14:textId="77777777" w:rsidTr="00B0760D">
        <w:trPr>
          <w:trHeight w:val="320"/>
        </w:trPr>
        <w:tc>
          <w:tcPr>
            <w:tcW w:w="2524" w:type="dxa"/>
            <w:tcBorders>
              <w:top w:val="nil"/>
              <w:left w:val="nil"/>
              <w:bottom w:val="nil"/>
              <w:right w:val="nil"/>
            </w:tcBorders>
            <w:shd w:val="clear" w:color="auto" w:fill="auto"/>
            <w:noWrap/>
            <w:vAlign w:val="bottom"/>
            <w:hideMark/>
          </w:tcPr>
          <w:p w14:paraId="1842C34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493D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8D2BD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67CB0D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w:t>
            </w:r>
          </w:p>
        </w:tc>
        <w:tc>
          <w:tcPr>
            <w:tcW w:w="1800" w:type="dxa"/>
            <w:tcBorders>
              <w:top w:val="nil"/>
              <w:left w:val="nil"/>
              <w:bottom w:val="nil"/>
              <w:right w:val="nil"/>
            </w:tcBorders>
            <w:shd w:val="clear" w:color="auto" w:fill="auto"/>
            <w:noWrap/>
            <w:vAlign w:val="bottom"/>
            <w:hideMark/>
          </w:tcPr>
          <w:p w14:paraId="73BF60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(18-23)</w:t>
            </w:r>
          </w:p>
        </w:tc>
        <w:tc>
          <w:tcPr>
            <w:tcW w:w="1800" w:type="dxa"/>
            <w:tcBorders>
              <w:top w:val="nil"/>
              <w:left w:val="nil"/>
              <w:bottom w:val="nil"/>
              <w:right w:val="nil"/>
            </w:tcBorders>
            <w:shd w:val="clear" w:color="auto" w:fill="auto"/>
            <w:noWrap/>
            <w:vAlign w:val="bottom"/>
            <w:hideMark/>
          </w:tcPr>
          <w:p w14:paraId="0FD551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(29-45)</w:t>
            </w:r>
          </w:p>
        </w:tc>
      </w:tr>
      <w:tr w:rsidR="00B0760D" w:rsidRPr="00B0760D" w14:paraId="0ADB809F" w14:textId="77777777" w:rsidTr="00B0760D">
        <w:trPr>
          <w:trHeight w:val="320"/>
        </w:trPr>
        <w:tc>
          <w:tcPr>
            <w:tcW w:w="2524" w:type="dxa"/>
            <w:tcBorders>
              <w:top w:val="nil"/>
              <w:left w:val="nil"/>
              <w:bottom w:val="nil"/>
              <w:right w:val="nil"/>
            </w:tcBorders>
            <w:shd w:val="clear" w:color="auto" w:fill="auto"/>
            <w:noWrap/>
            <w:vAlign w:val="bottom"/>
            <w:hideMark/>
          </w:tcPr>
          <w:p w14:paraId="60540D0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8562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F2BF2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(1.5-1.8)</w:t>
            </w:r>
          </w:p>
        </w:tc>
        <w:tc>
          <w:tcPr>
            <w:tcW w:w="1660" w:type="dxa"/>
            <w:tcBorders>
              <w:top w:val="nil"/>
              <w:left w:val="nil"/>
              <w:bottom w:val="nil"/>
              <w:right w:val="nil"/>
            </w:tcBorders>
            <w:shd w:val="clear" w:color="auto" w:fill="auto"/>
            <w:noWrap/>
            <w:vAlign w:val="bottom"/>
            <w:hideMark/>
          </w:tcPr>
          <w:p w14:paraId="5415CD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(1.5-1.9)</w:t>
            </w:r>
          </w:p>
        </w:tc>
        <w:tc>
          <w:tcPr>
            <w:tcW w:w="1800" w:type="dxa"/>
            <w:tcBorders>
              <w:top w:val="nil"/>
              <w:left w:val="nil"/>
              <w:bottom w:val="nil"/>
              <w:right w:val="nil"/>
            </w:tcBorders>
            <w:shd w:val="clear" w:color="auto" w:fill="auto"/>
            <w:noWrap/>
            <w:vAlign w:val="bottom"/>
            <w:hideMark/>
          </w:tcPr>
          <w:p w14:paraId="637FF9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(28-34)</w:t>
            </w:r>
          </w:p>
        </w:tc>
        <w:tc>
          <w:tcPr>
            <w:tcW w:w="1800" w:type="dxa"/>
            <w:tcBorders>
              <w:top w:val="nil"/>
              <w:left w:val="nil"/>
              <w:bottom w:val="nil"/>
              <w:right w:val="nil"/>
            </w:tcBorders>
            <w:shd w:val="clear" w:color="auto" w:fill="auto"/>
            <w:noWrap/>
            <w:vAlign w:val="bottom"/>
            <w:hideMark/>
          </w:tcPr>
          <w:p w14:paraId="3F8FCD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(64-80)</w:t>
            </w:r>
          </w:p>
        </w:tc>
      </w:tr>
      <w:tr w:rsidR="00B0760D" w:rsidRPr="00B0760D" w14:paraId="36C8776C" w14:textId="77777777" w:rsidTr="00B0760D">
        <w:trPr>
          <w:trHeight w:val="320"/>
        </w:trPr>
        <w:tc>
          <w:tcPr>
            <w:tcW w:w="2524" w:type="dxa"/>
            <w:tcBorders>
              <w:top w:val="nil"/>
              <w:left w:val="nil"/>
              <w:bottom w:val="nil"/>
              <w:right w:val="nil"/>
            </w:tcBorders>
            <w:shd w:val="clear" w:color="auto" w:fill="auto"/>
            <w:noWrap/>
            <w:vAlign w:val="bottom"/>
            <w:hideMark/>
          </w:tcPr>
          <w:p w14:paraId="21E21BD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52FD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CCB04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73802F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17AD1C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673D53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(4-12)</w:t>
            </w:r>
          </w:p>
        </w:tc>
      </w:tr>
      <w:tr w:rsidR="00B0760D" w:rsidRPr="00B0760D" w14:paraId="453D70B1" w14:textId="77777777" w:rsidTr="00B0760D">
        <w:trPr>
          <w:trHeight w:val="320"/>
        </w:trPr>
        <w:tc>
          <w:tcPr>
            <w:tcW w:w="2524" w:type="dxa"/>
            <w:tcBorders>
              <w:top w:val="nil"/>
              <w:left w:val="nil"/>
              <w:bottom w:val="nil"/>
              <w:right w:val="nil"/>
            </w:tcBorders>
            <w:shd w:val="clear" w:color="auto" w:fill="auto"/>
            <w:noWrap/>
            <w:vAlign w:val="bottom"/>
            <w:hideMark/>
          </w:tcPr>
          <w:p w14:paraId="439A2E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Bahrain</w:t>
            </w:r>
          </w:p>
        </w:tc>
        <w:tc>
          <w:tcPr>
            <w:tcW w:w="2180" w:type="dxa"/>
            <w:tcBorders>
              <w:top w:val="nil"/>
              <w:left w:val="nil"/>
              <w:bottom w:val="nil"/>
              <w:right w:val="nil"/>
            </w:tcBorders>
            <w:shd w:val="clear" w:color="auto" w:fill="auto"/>
            <w:noWrap/>
            <w:vAlign w:val="bottom"/>
            <w:hideMark/>
          </w:tcPr>
          <w:p w14:paraId="0CE544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2856A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(64.4-80.8)</w:t>
            </w:r>
          </w:p>
        </w:tc>
        <w:tc>
          <w:tcPr>
            <w:tcW w:w="1660" w:type="dxa"/>
            <w:tcBorders>
              <w:top w:val="nil"/>
              <w:left w:val="nil"/>
              <w:bottom w:val="nil"/>
              <w:right w:val="nil"/>
            </w:tcBorders>
            <w:shd w:val="clear" w:color="auto" w:fill="auto"/>
            <w:noWrap/>
            <w:vAlign w:val="bottom"/>
            <w:hideMark/>
          </w:tcPr>
          <w:p w14:paraId="63644C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76.5 (68.4-84.6)</w:t>
            </w:r>
          </w:p>
        </w:tc>
        <w:tc>
          <w:tcPr>
            <w:tcW w:w="1800" w:type="dxa"/>
            <w:tcBorders>
              <w:top w:val="nil"/>
              <w:left w:val="nil"/>
              <w:bottom w:val="nil"/>
              <w:right w:val="nil"/>
            </w:tcBorders>
            <w:shd w:val="clear" w:color="auto" w:fill="auto"/>
            <w:noWrap/>
            <w:vAlign w:val="bottom"/>
            <w:hideMark/>
          </w:tcPr>
          <w:p w14:paraId="19D230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3192 (2808-3566)</w:t>
            </w:r>
          </w:p>
        </w:tc>
        <w:tc>
          <w:tcPr>
            <w:tcW w:w="1800" w:type="dxa"/>
            <w:tcBorders>
              <w:top w:val="nil"/>
              <w:left w:val="nil"/>
              <w:bottom w:val="nil"/>
              <w:right w:val="nil"/>
            </w:tcBorders>
            <w:shd w:val="clear" w:color="auto" w:fill="auto"/>
            <w:noWrap/>
            <w:vAlign w:val="bottom"/>
            <w:hideMark/>
          </w:tcPr>
          <w:p w14:paraId="2FA418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8656 (7664-9651)</w:t>
            </w:r>
          </w:p>
        </w:tc>
      </w:tr>
      <w:tr w:rsidR="00B0760D" w:rsidRPr="00B0760D" w14:paraId="07E717A1" w14:textId="77777777" w:rsidTr="00B0760D">
        <w:trPr>
          <w:trHeight w:val="320"/>
        </w:trPr>
        <w:tc>
          <w:tcPr>
            <w:tcW w:w="2524" w:type="dxa"/>
            <w:tcBorders>
              <w:top w:val="nil"/>
              <w:left w:val="nil"/>
              <w:bottom w:val="nil"/>
              <w:right w:val="nil"/>
            </w:tcBorders>
            <w:shd w:val="clear" w:color="auto" w:fill="auto"/>
            <w:noWrap/>
            <w:vAlign w:val="bottom"/>
            <w:hideMark/>
          </w:tcPr>
          <w:p w14:paraId="6119089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6AB3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08106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34.5 (26.2-39.6)</w:t>
            </w:r>
          </w:p>
        </w:tc>
        <w:tc>
          <w:tcPr>
            <w:tcW w:w="1660" w:type="dxa"/>
            <w:tcBorders>
              <w:top w:val="nil"/>
              <w:left w:val="nil"/>
              <w:bottom w:val="nil"/>
              <w:right w:val="nil"/>
            </w:tcBorders>
            <w:shd w:val="clear" w:color="auto" w:fill="auto"/>
            <w:noWrap/>
            <w:vAlign w:val="bottom"/>
            <w:hideMark/>
          </w:tcPr>
          <w:p w14:paraId="00D707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33.8 (25.3-39.3)</w:t>
            </w:r>
          </w:p>
        </w:tc>
        <w:tc>
          <w:tcPr>
            <w:tcW w:w="1800" w:type="dxa"/>
            <w:tcBorders>
              <w:top w:val="nil"/>
              <w:left w:val="nil"/>
              <w:bottom w:val="nil"/>
              <w:right w:val="nil"/>
            </w:tcBorders>
            <w:shd w:val="clear" w:color="auto" w:fill="auto"/>
            <w:noWrap/>
            <w:vAlign w:val="bottom"/>
            <w:hideMark/>
          </w:tcPr>
          <w:p w14:paraId="5453FF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1506 (1149-1741)</w:t>
            </w:r>
          </w:p>
        </w:tc>
        <w:tc>
          <w:tcPr>
            <w:tcW w:w="1800" w:type="dxa"/>
            <w:tcBorders>
              <w:top w:val="nil"/>
              <w:left w:val="nil"/>
              <w:bottom w:val="nil"/>
              <w:right w:val="nil"/>
            </w:tcBorders>
            <w:shd w:val="clear" w:color="auto" w:fill="auto"/>
            <w:noWrap/>
            <w:vAlign w:val="bottom"/>
            <w:hideMark/>
          </w:tcPr>
          <w:p w14:paraId="3589F0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3842 (2882-4488)</w:t>
            </w:r>
          </w:p>
        </w:tc>
      </w:tr>
      <w:tr w:rsidR="00B0760D" w:rsidRPr="00B0760D" w14:paraId="0F6D0F24" w14:textId="77777777" w:rsidTr="00B0760D">
        <w:trPr>
          <w:trHeight w:val="320"/>
        </w:trPr>
        <w:tc>
          <w:tcPr>
            <w:tcW w:w="2524" w:type="dxa"/>
            <w:tcBorders>
              <w:top w:val="nil"/>
              <w:left w:val="nil"/>
              <w:bottom w:val="nil"/>
              <w:right w:val="nil"/>
            </w:tcBorders>
            <w:shd w:val="clear" w:color="auto" w:fill="auto"/>
            <w:noWrap/>
            <w:vAlign w:val="bottom"/>
            <w:hideMark/>
          </w:tcPr>
          <w:p w14:paraId="47822F5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5EEA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C60D9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(16.1-40.2)</w:t>
            </w:r>
          </w:p>
        </w:tc>
        <w:tc>
          <w:tcPr>
            <w:tcW w:w="1660" w:type="dxa"/>
            <w:tcBorders>
              <w:top w:val="nil"/>
              <w:left w:val="nil"/>
              <w:bottom w:val="nil"/>
              <w:right w:val="nil"/>
            </w:tcBorders>
            <w:shd w:val="clear" w:color="auto" w:fill="auto"/>
            <w:noWrap/>
            <w:vAlign w:val="bottom"/>
            <w:hideMark/>
          </w:tcPr>
          <w:p w14:paraId="4A7BAF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(18.1-44)</w:t>
            </w:r>
          </w:p>
        </w:tc>
        <w:tc>
          <w:tcPr>
            <w:tcW w:w="1800" w:type="dxa"/>
            <w:tcBorders>
              <w:top w:val="nil"/>
              <w:left w:val="nil"/>
              <w:bottom w:val="nil"/>
              <w:right w:val="nil"/>
            </w:tcBorders>
            <w:shd w:val="clear" w:color="auto" w:fill="auto"/>
            <w:noWrap/>
            <w:vAlign w:val="bottom"/>
            <w:hideMark/>
          </w:tcPr>
          <w:p w14:paraId="06063C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1184 (706-1770)</w:t>
            </w:r>
          </w:p>
        </w:tc>
        <w:tc>
          <w:tcPr>
            <w:tcW w:w="1800" w:type="dxa"/>
            <w:tcBorders>
              <w:top w:val="nil"/>
              <w:left w:val="nil"/>
              <w:bottom w:val="nil"/>
              <w:right w:val="nil"/>
            </w:tcBorders>
            <w:shd w:val="clear" w:color="auto" w:fill="auto"/>
            <w:noWrap/>
            <w:vAlign w:val="bottom"/>
            <w:hideMark/>
          </w:tcPr>
          <w:p w14:paraId="384022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3458 (2046-4987)</w:t>
            </w:r>
          </w:p>
        </w:tc>
      </w:tr>
      <w:tr w:rsidR="00B0760D" w:rsidRPr="00B0760D" w14:paraId="4AB7C5D9" w14:textId="77777777" w:rsidTr="00B0760D">
        <w:trPr>
          <w:trHeight w:val="320"/>
        </w:trPr>
        <w:tc>
          <w:tcPr>
            <w:tcW w:w="2524" w:type="dxa"/>
            <w:tcBorders>
              <w:top w:val="nil"/>
              <w:left w:val="nil"/>
              <w:bottom w:val="nil"/>
              <w:right w:val="nil"/>
            </w:tcBorders>
            <w:shd w:val="clear" w:color="auto" w:fill="auto"/>
            <w:noWrap/>
            <w:vAlign w:val="bottom"/>
            <w:hideMark/>
          </w:tcPr>
          <w:p w14:paraId="65EAA1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3A32C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4B9E9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(16.1-40.2)</w:t>
            </w:r>
          </w:p>
        </w:tc>
        <w:tc>
          <w:tcPr>
            <w:tcW w:w="1660" w:type="dxa"/>
            <w:tcBorders>
              <w:top w:val="nil"/>
              <w:left w:val="nil"/>
              <w:bottom w:val="nil"/>
              <w:right w:val="nil"/>
            </w:tcBorders>
            <w:shd w:val="clear" w:color="auto" w:fill="auto"/>
            <w:noWrap/>
            <w:vAlign w:val="bottom"/>
            <w:hideMark/>
          </w:tcPr>
          <w:p w14:paraId="7B45C0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(18.1-44)</w:t>
            </w:r>
          </w:p>
        </w:tc>
        <w:tc>
          <w:tcPr>
            <w:tcW w:w="1800" w:type="dxa"/>
            <w:tcBorders>
              <w:top w:val="nil"/>
              <w:left w:val="nil"/>
              <w:bottom w:val="nil"/>
              <w:right w:val="nil"/>
            </w:tcBorders>
            <w:shd w:val="clear" w:color="auto" w:fill="auto"/>
            <w:noWrap/>
            <w:vAlign w:val="bottom"/>
            <w:hideMark/>
          </w:tcPr>
          <w:p w14:paraId="3DED38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1184 (706-1770)</w:t>
            </w:r>
          </w:p>
        </w:tc>
        <w:tc>
          <w:tcPr>
            <w:tcW w:w="1800" w:type="dxa"/>
            <w:tcBorders>
              <w:top w:val="nil"/>
              <w:left w:val="nil"/>
              <w:bottom w:val="nil"/>
              <w:right w:val="nil"/>
            </w:tcBorders>
            <w:shd w:val="clear" w:color="auto" w:fill="auto"/>
            <w:noWrap/>
            <w:vAlign w:val="bottom"/>
            <w:hideMark/>
          </w:tcPr>
          <w:p w14:paraId="509DA4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3458 (2046-4987)</w:t>
            </w:r>
          </w:p>
        </w:tc>
      </w:tr>
      <w:tr w:rsidR="00B0760D" w:rsidRPr="00B0760D" w14:paraId="5B0EB370" w14:textId="77777777" w:rsidTr="00B0760D">
        <w:trPr>
          <w:trHeight w:val="320"/>
        </w:trPr>
        <w:tc>
          <w:tcPr>
            <w:tcW w:w="2524" w:type="dxa"/>
            <w:tcBorders>
              <w:top w:val="nil"/>
              <w:left w:val="nil"/>
              <w:bottom w:val="nil"/>
              <w:right w:val="nil"/>
            </w:tcBorders>
            <w:shd w:val="clear" w:color="auto" w:fill="auto"/>
            <w:noWrap/>
            <w:vAlign w:val="bottom"/>
            <w:hideMark/>
          </w:tcPr>
          <w:p w14:paraId="072E00E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E58D6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36ED9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6EA558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844AC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DAD43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13225543" w14:textId="77777777" w:rsidTr="00B0760D">
        <w:trPr>
          <w:trHeight w:val="320"/>
        </w:trPr>
        <w:tc>
          <w:tcPr>
            <w:tcW w:w="2524" w:type="dxa"/>
            <w:tcBorders>
              <w:top w:val="nil"/>
              <w:left w:val="nil"/>
              <w:bottom w:val="nil"/>
              <w:right w:val="nil"/>
            </w:tcBorders>
            <w:shd w:val="clear" w:color="auto" w:fill="auto"/>
            <w:noWrap/>
            <w:vAlign w:val="bottom"/>
            <w:hideMark/>
          </w:tcPr>
          <w:p w14:paraId="5E06B0B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B665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D5908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23.8 (11.7-43.3)</w:t>
            </w:r>
          </w:p>
        </w:tc>
        <w:tc>
          <w:tcPr>
            <w:tcW w:w="1660" w:type="dxa"/>
            <w:tcBorders>
              <w:top w:val="nil"/>
              <w:left w:val="nil"/>
              <w:bottom w:val="nil"/>
              <w:right w:val="nil"/>
            </w:tcBorders>
            <w:shd w:val="clear" w:color="auto" w:fill="auto"/>
            <w:noWrap/>
            <w:vAlign w:val="bottom"/>
            <w:hideMark/>
          </w:tcPr>
          <w:p w14:paraId="2BA316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27.9 (12.5-48)</w:t>
            </w:r>
          </w:p>
        </w:tc>
        <w:tc>
          <w:tcPr>
            <w:tcW w:w="1800" w:type="dxa"/>
            <w:tcBorders>
              <w:top w:val="nil"/>
              <w:left w:val="nil"/>
              <w:bottom w:val="nil"/>
              <w:right w:val="nil"/>
            </w:tcBorders>
            <w:shd w:val="clear" w:color="auto" w:fill="auto"/>
            <w:noWrap/>
            <w:vAlign w:val="bottom"/>
            <w:hideMark/>
          </w:tcPr>
          <w:p w14:paraId="2AAACA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1045 (510-1899)</w:t>
            </w:r>
          </w:p>
        </w:tc>
        <w:tc>
          <w:tcPr>
            <w:tcW w:w="1800" w:type="dxa"/>
            <w:tcBorders>
              <w:top w:val="nil"/>
              <w:left w:val="nil"/>
              <w:bottom w:val="nil"/>
              <w:right w:val="nil"/>
            </w:tcBorders>
            <w:shd w:val="clear" w:color="auto" w:fill="auto"/>
            <w:noWrap/>
            <w:vAlign w:val="bottom"/>
            <w:hideMark/>
          </w:tcPr>
          <w:p w14:paraId="752122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3159 (1418-5481)</w:t>
            </w:r>
          </w:p>
        </w:tc>
      </w:tr>
      <w:tr w:rsidR="00B0760D" w:rsidRPr="00B0760D" w14:paraId="14A1CAE7" w14:textId="77777777" w:rsidTr="00B0760D">
        <w:trPr>
          <w:trHeight w:val="320"/>
        </w:trPr>
        <w:tc>
          <w:tcPr>
            <w:tcW w:w="2524" w:type="dxa"/>
            <w:tcBorders>
              <w:top w:val="nil"/>
              <w:left w:val="nil"/>
              <w:bottom w:val="nil"/>
              <w:right w:val="nil"/>
            </w:tcBorders>
            <w:shd w:val="clear" w:color="auto" w:fill="auto"/>
            <w:noWrap/>
            <w:vAlign w:val="bottom"/>
            <w:hideMark/>
          </w:tcPr>
          <w:p w14:paraId="272D972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0D56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9C75B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 (8.9-22.2)</w:t>
            </w:r>
          </w:p>
        </w:tc>
        <w:tc>
          <w:tcPr>
            <w:tcW w:w="1660" w:type="dxa"/>
            <w:tcBorders>
              <w:top w:val="nil"/>
              <w:left w:val="nil"/>
              <w:bottom w:val="nil"/>
              <w:right w:val="nil"/>
            </w:tcBorders>
            <w:shd w:val="clear" w:color="auto" w:fill="auto"/>
            <w:noWrap/>
            <w:vAlign w:val="bottom"/>
            <w:hideMark/>
          </w:tcPr>
          <w:p w14:paraId="1FFFA9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(8.4-22.1)</w:t>
            </w:r>
          </w:p>
        </w:tc>
        <w:tc>
          <w:tcPr>
            <w:tcW w:w="1800" w:type="dxa"/>
            <w:tcBorders>
              <w:top w:val="nil"/>
              <w:left w:val="nil"/>
              <w:bottom w:val="nil"/>
              <w:right w:val="nil"/>
            </w:tcBorders>
            <w:shd w:val="clear" w:color="auto" w:fill="auto"/>
            <w:noWrap/>
            <w:vAlign w:val="bottom"/>
            <w:hideMark/>
          </w:tcPr>
          <w:p w14:paraId="2E033E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632 (388-977)</w:t>
            </w:r>
          </w:p>
        </w:tc>
        <w:tc>
          <w:tcPr>
            <w:tcW w:w="1800" w:type="dxa"/>
            <w:tcBorders>
              <w:top w:val="nil"/>
              <w:left w:val="nil"/>
              <w:bottom w:val="nil"/>
              <w:right w:val="nil"/>
            </w:tcBorders>
            <w:shd w:val="clear" w:color="auto" w:fill="auto"/>
            <w:noWrap/>
            <w:vAlign w:val="bottom"/>
            <w:hideMark/>
          </w:tcPr>
          <w:p w14:paraId="4D88D0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1586 (952-2520)</w:t>
            </w:r>
          </w:p>
        </w:tc>
      </w:tr>
      <w:tr w:rsidR="00B0760D" w:rsidRPr="00B0760D" w14:paraId="7EC912B4" w14:textId="77777777" w:rsidTr="00B0760D">
        <w:trPr>
          <w:trHeight w:val="320"/>
        </w:trPr>
        <w:tc>
          <w:tcPr>
            <w:tcW w:w="2524" w:type="dxa"/>
            <w:tcBorders>
              <w:top w:val="nil"/>
              <w:left w:val="nil"/>
              <w:bottom w:val="nil"/>
              <w:right w:val="nil"/>
            </w:tcBorders>
            <w:shd w:val="clear" w:color="auto" w:fill="auto"/>
            <w:noWrap/>
            <w:vAlign w:val="bottom"/>
            <w:hideMark/>
          </w:tcPr>
          <w:p w14:paraId="1DF1CD6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616E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4D880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(5.1-10)</w:t>
            </w:r>
          </w:p>
        </w:tc>
        <w:tc>
          <w:tcPr>
            <w:tcW w:w="1660" w:type="dxa"/>
            <w:tcBorders>
              <w:top w:val="nil"/>
              <w:left w:val="nil"/>
              <w:bottom w:val="nil"/>
              <w:right w:val="nil"/>
            </w:tcBorders>
            <w:shd w:val="clear" w:color="auto" w:fill="auto"/>
            <w:noWrap/>
            <w:vAlign w:val="bottom"/>
            <w:hideMark/>
          </w:tcPr>
          <w:p w14:paraId="50BC5A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(4.9-10.3)</w:t>
            </w:r>
          </w:p>
        </w:tc>
        <w:tc>
          <w:tcPr>
            <w:tcW w:w="1800" w:type="dxa"/>
            <w:tcBorders>
              <w:top w:val="nil"/>
              <w:left w:val="nil"/>
              <w:bottom w:val="nil"/>
              <w:right w:val="nil"/>
            </w:tcBorders>
            <w:shd w:val="clear" w:color="auto" w:fill="auto"/>
            <w:noWrap/>
            <w:vAlign w:val="bottom"/>
            <w:hideMark/>
          </w:tcPr>
          <w:p w14:paraId="64F954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342 (222-440)</w:t>
            </w:r>
          </w:p>
        </w:tc>
        <w:tc>
          <w:tcPr>
            <w:tcW w:w="1800" w:type="dxa"/>
            <w:tcBorders>
              <w:top w:val="nil"/>
              <w:left w:val="nil"/>
              <w:bottom w:val="nil"/>
              <w:right w:val="nil"/>
            </w:tcBorders>
            <w:shd w:val="clear" w:color="auto" w:fill="auto"/>
            <w:noWrap/>
            <w:vAlign w:val="bottom"/>
            <w:hideMark/>
          </w:tcPr>
          <w:p w14:paraId="4C1FE6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871 (563-1163)</w:t>
            </w:r>
          </w:p>
        </w:tc>
      </w:tr>
      <w:tr w:rsidR="00B0760D" w:rsidRPr="00B0760D" w14:paraId="4898B31E" w14:textId="77777777" w:rsidTr="00B0760D">
        <w:trPr>
          <w:trHeight w:val="320"/>
        </w:trPr>
        <w:tc>
          <w:tcPr>
            <w:tcW w:w="2524" w:type="dxa"/>
            <w:tcBorders>
              <w:top w:val="nil"/>
              <w:left w:val="nil"/>
              <w:bottom w:val="nil"/>
              <w:right w:val="nil"/>
            </w:tcBorders>
            <w:shd w:val="clear" w:color="auto" w:fill="auto"/>
            <w:noWrap/>
            <w:vAlign w:val="bottom"/>
            <w:hideMark/>
          </w:tcPr>
          <w:p w14:paraId="02DF74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724A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8AEED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(11-23.2)</w:t>
            </w:r>
          </w:p>
        </w:tc>
        <w:tc>
          <w:tcPr>
            <w:tcW w:w="1660" w:type="dxa"/>
            <w:tcBorders>
              <w:top w:val="nil"/>
              <w:left w:val="nil"/>
              <w:bottom w:val="nil"/>
              <w:right w:val="nil"/>
            </w:tcBorders>
            <w:shd w:val="clear" w:color="auto" w:fill="auto"/>
            <w:noWrap/>
            <w:vAlign w:val="bottom"/>
            <w:hideMark/>
          </w:tcPr>
          <w:p w14:paraId="59E6E4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(12.2-27.1)</w:t>
            </w:r>
          </w:p>
        </w:tc>
        <w:tc>
          <w:tcPr>
            <w:tcW w:w="1800" w:type="dxa"/>
            <w:tcBorders>
              <w:top w:val="nil"/>
              <w:left w:val="nil"/>
              <w:bottom w:val="nil"/>
              <w:right w:val="nil"/>
            </w:tcBorders>
            <w:shd w:val="clear" w:color="auto" w:fill="auto"/>
            <w:noWrap/>
            <w:vAlign w:val="bottom"/>
            <w:hideMark/>
          </w:tcPr>
          <w:p w14:paraId="09D0B1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695 (484-1012)</w:t>
            </w:r>
          </w:p>
        </w:tc>
        <w:tc>
          <w:tcPr>
            <w:tcW w:w="1800" w:type="dxa"/>
            <w:tcBorders>
              <w:top w:val="nil"/>
              <w:left w:val="nil"/>
              <w:bottom w:val="nil"/>
              <w:right w:val="nil"/>
            </w:tcBorders>
            <w:shd w:val="clear" w:color="auto" w:fill="auto"/>
            <w:noWrap/>
            <w:vAlign w:val="bottom"/>
            <w:hideMark/>
          </w:tcPr>
          <w:p w14:paraId="2637DF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2041 (1414-3095)</w:t>
            </w:r>
          </w:p>
        </w:tc>
      </w:tr>
      <w:tr w:rsidR="00B0760D" w:rsidRPr="00B0760D" w14:paraId="41C2C14E" w14:textId="77777777" w:rsidTr="00B0760D">
        <w:trPr>
          <w:trHeight w:val="320"/>
        </w:trPr>
        <w:tc>
          <w:tcPr>
            <w:tcW w:w="2524" w:type="dxa"/>
            <w:tcBorders>
              <w:top w:val="nil"/>
              <w:left w:val="nil"/>
              <w:bottom w:val="nil"/>
              <w:right w:val="nil"/>
            </w:tcBorders>
            <w:shd w:val="clear" w:color="auto" w:fill="auto"/>
            <w:noWrap/>
            <w:vAlign w:val="bottom"/>
            <w:hideMark/>
          </w:tcPr>
          <w:p w14:paraId="251C67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B3FA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C9508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(1.7-5.5)</w:t>
            </w:r>
          </w:p>
        </w:tc>
        <w:tc>
          <w:tcPr>
            <w:tcW w:w="1660" w:type="dxa"/>
            <w:tcBorders>
              <w:top w:val="nil"/>
              <w:left w:val="nil"/>
              <w:bottom w:val="nil"/>
              <w:right w:val="nil"/>
            </w:tcBorders>
            <w:shd w:val="clear" w:color="auto" w:fill="auto"/>
            <w:noWrap/>
            <w:vAlign w:val="bottom"/>
            <w:hideMark/>
          </w:tcPr>
          <w:p w14:paraId="4C6966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(2.6-9.7)</w:t>
            </w:r>
          </w:p>
        </w:tc>
        <w:tc>
          <w:tcPr>
            <w:tcW w:w="1800" w:type="dxa"/>
            <w:tcBorders>
              <w:top w:val="nil"/>
              <w:left w:val="nil"/>
              <w:bottom w:val="nil"/>
              <w:right w:val="nil"/>
            </w:tcBorders>
            <w:shd w:val="clear" w:color="auto" w:fill="auto"/>
            <w:noWrap/>
            <w:vAlign w:val="bottom"/>
            <w:hideMark/>
          </w:tcPr>
          <w:p w14:paraId="02987B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(73-240)</w:t>
            </w:r>
          </w:p>
        </w:tc>
        <w:tc>
          <w:tcPr>
            <w:tcW w:w="1800" w:type="dxa"/>
            <w:tcBorders>
              <w:top w:val="nil"/>
              <w:left w:val="nil"/>
              <w:bottom w:val="nil"/>
              <w:right w:val="nil"/>
            </w:tcBorders>
            <w:shd w:val="clear" w:color="auto" w:fill="auto"/>
            <w:noWrap/>
            <w:vAlign w:val="bottom"/>
            <w:hideMark/>
          </w:tcPr>
          <w:p w14:paraId="2EBDC8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572 (300-1133)</w:t>
            </w:r>
          </w:p>
        </w:tc>
      </w:tr>
      <w:tr w:rsidR="00B0760D" w:rsidRPr="00B0760D" w14:paraId="7FE9C21B" w14:textId="77777777" w:rsidTr="00B0760D">
        <w:trPr>
          <w:trHeight w:val="320"/>
        </w:trPr>
        <w:tc>
          <w:tcPr>
            <w:tcW w:w="2524" w:type="dxa"/>
            <w:tcBorders>
              <w:top w:val="nil"/>
              <w:left w:val="nil"/>
              <w:bottom w:val="nil"/>
              <w:right w:val="nil"/>
            </w:tcBorders>
            <w:shd w:val="clear" w:color="auto" w:fill="auto"/>
            <w:noWrap/>
            <w:vAlign w:val="bottom"/>
            <w:hideMark/>
          </w:tcPr>
          <w:p w14:paraId="677EAB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7894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9D8F4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(2.3-2.8)</w:t>
            </w:r>
          </w:p>
        </w:tc>
        <w:tc>
          <w:tcPr>
            <w:tcW w:w="1660" w:type="dxa"/>
            <w:tcBorders>
              <w:top w:val="nil"/>
              <w:left w:val="nil"/>
              <w:bottom w:val="nil"/>
              <w:right w:val="nil"/>
            </w:tcBorders>
            <w:shd w:val="clear" w:color="auto" w:fill="auto"/>
            <w:noWrap/>
            <w:vAlign w:val="bottom"/>
            <w:hideMark/>
          </w:tcPr>
          <w:p w14:paraId="632542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(2.4-3.1)</w:t>
            </w:r>
          </w:p>
        </w:tc>
        <w:tc>
          <w:tcPr>
            <w:tcW w:w="1800" w:type="dxa"/>
            <w:tcBorders>
              <w:top w:val="nil"/>
              <w:left w:val="nil"/>
              <w:bottom w:val="nil"/>
              <w:right w:val="nil"/>
            </w:tcBorders>
            <w:shd w:val="clear" w:color="auto" w:fill="auto"/>
            <w:noWrap/>
            <w:vAlign w:val="bottom"/>
            <w:hideMark/>
          </w:tcPr>
          <w:p w14:paraId="276A87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(98-127)</w:t>
            </w:r>
          </w:p>
        </w:tc>
        <w:tc>
          <w:tcPr>
            <w:tcW w:w="1800" w:type="dxa"/>
            <w:tcBorders>
              <w:top w:val="nil"/>
              <w:left w:val="nil"/>
              <w:bottom w:val="nil"/>
              <w:right w:val="nil"/>
            </w:tcBorders>
            <w:shd w:val="clear" w:color="auto" w:fill="auto"/>
            <w:noWrap/>
            <w:vAlign w:val="bottom"/>
            <w:hideMark/>
          </w:tcPr>
          <w:p w14:paraId="3CDCDB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308 (265-353)</w:t>
            </w:r>
          </w:p>
        </w:tc>
      </w:tr>
      <w:tr w:rsidR="00B0760D" w:rsidRPr="00B0760D" w14:paraId="7ABF2DF2" w14:textId="77777777" w:rsidTr="00B0760D">
        <w:trPr>
          <w:trHeight w:val="320"/>
        </w:trPr>
        <w:tc>
          <w:tcPr>
            <w:tcW w:w="2524" w:type="dxa"/>
            <w:tcBorders>
              <w:top w:val="nil"/>
              <w:left w:val="nil"/>
              <w:bottom w:val="nil"/>
              <w:right w:val="nil"/>
            </w:tcBorders>
            <w:shd w:val="clear" w:color="auto" w:fill="auto"/>
            <w:noWrap/>
            <w:vAlign w:val="bottom"/>
            <w:hideMark/>
          </w:tcPr>
          <w:p w14:paraId="45C876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6B6E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269B5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660" w:type="dxa"/>
            <w:tcBorders>
              <w:top w:val="nil"/>
              <w:left w:val="nil"/>
              <w:bottom w:val="nil"/>
              <w:right w:val="nil"/>
            </w:tcBorders>
            <w:shd w:val="clear" w:color="auto" w:fill="auto"/>
            <w:noWrap/>
            <w:vAlign w:val="bottom"/>
            <w:hideMark/>
          </w:tcPr>
          <w:p w14:paraId="3C5D16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(0.6-1.1)</w:t>
            </w:r>
          </w:p>
        </w:tc>
        <w:tc>
          <w:tcPr>
            <w:tcW w:w="1800" w:type="dxa"/>
            <w:tcBorders>
              <w:top w:val="nil"/>
              <w:left w:val="nil"/>
              <w:bottom w:val="nil"/>
              <w:right w:val="nil"/>
            </w:tcBorders>
            <w:shd w:val="clear" w:color="auto" w:fill="auto"/>
            <w:noWrap/>
            <w:vAlign w:val="bottom"/>
            <w:hideMark/>
          </w:tcPr>
          <w:p w14:paraId="5A4369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(42-57)</w:t>
            </w:r>
          </w:p>
        </w:tc>
        <w:tc>
          <w:tcPr>
            <w:tcW w:w="1800" w:type="dxa"/>
            <w:tcBorders>
              <w:top w:val="nil"/>
              <w:left w:val="nil"/>
              <w:bottom w:val="nil"/>
              <w:right w:val="nil"/>
            </w:tcBorders>
            <w:shd w:val="clear" w:color="auto" w:fill="auto"/>
            <w:noWrap/>
            <w:vAlign w:val="bottom"/>
            <w:hideMark/>
          </w:tcPr>
          <w:p w14:paraId="672B14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(73-125)</w:t>
            </w:r>
          </w:p>
        </w:tc>
      </w:tr>
      <w:tr w:rsidR="00B0760D" w:rsidRPr="00B0760D" w14:paraId="61606BE9" w14:textId="77777777" w:rsidTr="00B0760D">
        <w:trPr>
          <w:trHeight w:val="320"/>
        </w:trPr>
        <w:tc>
          <w:tcPr>
            <w:tcW w:w="2524" w:type="dxa"/>
            <w:tcBorders>
              <w:top w:val="nil"/>
              <w:left w:val="nil"/>
              <w:bottom w:val="nil"/>
              <w:right w:val="nil"/>
            </w:tcBorders>
            <w:shd w:val="clear" w:color="auto" w:fill="auto"/>
            <w:noWrap/>
            <w:vAlign w:val="bottom"/>
            <w:hideMark/>
          </w:tcPr>
          <w:p w14:paraId="135291E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B32D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1D3E3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660" w:type="dxa"/>
            <w:tcBorders>
              <w:top w:val="nil"/>
              <w:left w:val="nil"/>
              <w:bottom w:val="nil"/>
              <w:right w:val="nil"/>
            </w:tcBorders>
            <w:shd w:val="clear" w:color="auto" w:fill="auto"/>
            <w:noWrap/>
            <w:vAlign w:val="bottom"/>
            <w:hideMark/>
          </w:tcPr>
          <w:p w14:paraId="28D328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(0.6-1.2)</w:t>
            </w:r>
          </w:p>
        </w:tc>
        <w:tc>
          <w:tcPr>
            <w:tcW w:w="1800" w:type="dxa"/>
            <w:tcBorders>
              <w:top w:val="nil"/>
              <w:left w:val="nil"/>
              <w:bottom w:val="nil"/>
              <w:right w:val="nil"/>
            </w:tcBorders>
            <w:shd w:val="clear" w:color="auto" w:fill="auto"/>
            <w:noWrap/>
            <w:vAlign w:val="bottom"/>
            <w:hideMark/>
          </w:tcPr>
          <w:p w14:paraId="47CBC5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(24-45)</w:t>
            </w:r>
          </w:p>
        </w:tc>
        <w:tc>
          <w:tcPr>
            <w:tcW w:w="1800" w:type="dxa"/>
            <w:tcBorders>
              <w:top w:val="nil"/>
              <w:left w:val="nil"/>
              <w:bottom w:val="nil"/>
              <w:right w:val="nil"/>
            </w:tcBorders>
            <w:shd w:val="clear" w:color="auto" w:fill="auto"/>
            <w:noWrap/>
            <w:vAlign w:val="bottom"/>
            <w:hideMark/>
          </w:tcPr>
          <w:p w14:paraId="6F5315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(68-138)</w:t>
            </w:r>
          </w:p>
        </w:tc>
      </w:tr>
      <w:tr w:rsidR="00B0760D" w:rsidRPr="00B0760D" w14:paraId="50EEFB49" w14:textId="77777777" w:rsidTr="00B0760D">
        <w:trPr>
          <w:trHeight w:val="320"/>
        </w:trPr>
        <w:tc>
          <w:tcPr>
            <w:tcW w:w="2524" w:type="dxa"/>
            <w:tcBorders>
              <w:top w:val="nil"/>
              <w:left w:val="nil"/>
              <w:bottom w:val="nil"/>
              <w:right w:val="nil"/>
            </w:tcBorders>
            <w:shd w:val="clear" w:color="auto" w:fill="auto"/>
            <w:noWrap/>
            <w:vAlign w:val="bottom"/>
            <w:hideMark/>
          </w:tcPr>
          <w:p w14:paraId="4B18C08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9FEB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51BF2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1C3EDB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800" w:type="dxa"/>
            <w:tcBorders>
              <w:top w:val="nil"/>
              <w:left w:val="nil"/>
              <w:bottom w:val="nil"/>
              <w:right w:val="nil"/>
            </w:tcBorders>
            <w:shd w:val="clear" w:color="auto" w:fill="auto"/>
            <w:noWrap/>
            <w:vAlign w:val="bottom"/>
            <w:hideMark/>
          </w:tcPr>
          <w:p w14:paraId="327F16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(3-11)</w:t>
            </w:r>
          </w:p>
        </w:tc>
        <w:tc>
          <w:tcPr>
            <w:tcW w:w="1800" w:type="dxa"/>
            <w:tcBorders>
              <w:top w:val="nil"/>
              <w:left w:val="nil"/>
              <w:bottom w:val="nil"/>
              <w:right w:val="nil"/>
            </w:tcBorders>
            <w:shd w:val="clear" w:color="auto" w:fill="auto"/>
            <w:noWrap/>
            <w:vAlign w:val="bottom"/>
            <w:hideMark/>
          </w:tcPr>
          <w:p w14:paraId="507FC6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(8-31)</w:t>
            </w:r>
          </w:p>
        </w:tc>
      </w:tr>
      <w:tr w:rsidR="00B0760D" w:rsidRPr="00B0760D" w14:paraId="36BAA7D6" w14:textId="77777777" w:rsidTr="00B0760D">
        <w:trPr>
          <w:trHeight w:val="320"/>
        </w:trPr>
        <w:tc>
          <w:tcPr>
            <w:tcW w:w="2524" w:type="dxa"/>
            <w:tcBorders>
              <w:top w:val="nil"/>
              <w:left w:val="nil"/>
              <w:bottom w:val="nil"/>
              <w:right w:val="nil"/>
            </w:tcBorders>
            <w:shd w:val="clear" w:color="auto" w:fill="auto"/>
            <w:noWrap/>
            <w:vAlign w:val="bottom"/>
            <w:hideMark/>
          </w:tcPr>
          <w:p w14:paraId="7B2AF0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Bangladesh</w:t>
            </w:r>
          </w:p>
        </w:tc>
        <w:tc>
          <w:tcPr>
            <w:tcW w:w="2180" w:type="dxa"/>
            <w:tcBorders>
              <w:top w:val="nil"/>
              <w:left w:val="nil"/>
              <w:bottom w:val="nil"/>
              <w:right w:val="nil"/>
            </w:tcBorders>
            <w:shd w:val="clear" w:color="auto" w:fill="auto"/>
            <w:noWrap/>
            <w:vAlign w:val="bottom"/>
            <w:hideMark/>
          </w:tcPr>
          <w:p w14:paraId="39627E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2ADB0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65.8 (62.8-69.1)</w:t>
            </w:r>
          </w:p>
        </w:tc>
        <w:tc>
          <w:tcPr>
            <w:tcW w:w="1660" w:type="dxa"/>
            <w:tcBorders>
              <w:top w:val="nil"/>
              <w:left w:val="nil"/>
              <w:bottom w:val="nil"/>
              <w:right w:val="nil"/>
            </w:tcBorders>
            <w:shd w:val="clear" w:color="auto" w:fill="auto"/>
            <w:noWrap/>
            <w:vAlign w:val="bottom"/>
            <w:hideMark/>
          </w:tcPr>
          <w:p w14:paraId="2C62D2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66.5 (63.4-70)</w:t>
            </w:r>
          </w:p>
        </w:tc>
        <w:tc>
          <w:tcPr>
            <w:tcW w:w="1800" w:type="dxa"/>
            <w:tcBorders>
              <w:top w:val="nil"/>
              <w:left w:val="nil"/>
              <w:bottom w:val="nil"/>
              <w:right w:val="nil"/>
            </w:tcBorders>
            <w:shd w:val="clear" w:color="auto" w:fill="auto"/>
            <w:noWrap/>
            <w:vAlign w:val="bottom"/>
            <w:hideMark/>
          </w:tcPr>
          <w:p w14:paraId="664391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1373 (1301-1442)</w:t>
            </w:r>
          </w:p>
        </w:tc>
        <w:tc>
          <w:tcPr>
            <w:tcW w:w="1800" w:type="dxa"/>
            <w:tcBorders>
              <w:top w:val="nil"/>
              <w:left w:val="nil"/>
              <w:bottom w:val="nil"/>
              <w:right w:val="nil"/>
            </w:tcBorders>
            <w:shd w:val="clear" w:color="auto" w:fill="auto"/>
            <w:noWrap/>
            <w:vAlign w:val="bottom"/>
            <w:hideMark/>
          </w:tcPr>
          <w:p w14:paraId="4928A1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2006 (1914-2108)</w:t>
            </w:r>
          </w:p>
        </w:tc>
      </w:tr>
      <w:tr w:rsidR="00B0760D" w:rsidRPr="00B0760D" w14:paraId="7B5BD508" w14:textId="77777777" w:rsidTr="00B0760D">
        <w:trPr>
          <w:trHeight w:val="320"/>
        </w:trPr>
        <w:tc>
          <w:tcPr>
            <w:tcW w:w="2524" w:type="dxa"/>
            <w:tcBorders>
              <w:top w:val="nil"/>
              <w:left w:val="nil"/>
              <w:bottom w:val="nil"/>
              <w:right w:val="nil"/>
            </w:tcBorders>
            <w:shd w:val="clear" w:color="auto" w:fill="auto"/>
            <w:noWrap/>
            <w:vAlign w:val="bottom"/>
            <w:hideMark/>
          </w:tcPr>
          <w:p w14:paraId="31C59AB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CCBC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D6F88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27.9 (23.7-31)</w:t>
            </w:r>
          </w:p>
        </w:tc>
        <w:tc>
          <w:tcPr>
            <w:tcW w:w="1660" w:type="dxa"/>
            <w:tcBorders>
              <w:top w:val="nil"/>
              <w:left w:val="nil"/>
              <w:bottom w:val="nil"/>
              <w:right w:val="nil"/>
            </w:tcBorders>
            <w:shd w:val="clear" w:color="auto" w:fill="auto"/>
            <w:noWrap/>
            <w:vAlign w:val="bottom"/>
            <w:hideMark/>
          </w:tcPr>
          <w:p w14:paraId="7AE1CF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25.7 (20.6-29.6)</w:t>
            </w:r>
          </w:p>
        </w:tc>
        <w:tc>
          <w:tcPr>
            <w:tcW w:w="1800" w:type="dxa"/>
            <w:tcBorders>
              <w:top w:val="nil"/>
              <w:left w:val="nil"/>
              <w:bottom w:val="nil"/>
              <w:right w:val="nil"/>
            </w:tcBorders>
            <w:shd w:val="clear" w:color="auto" w:fill="auto"/>
            <w:noWrap/>
            <w:vAlign w:val="bottom"/>
            <w:hideMark/>
          </w:tcPr>
          <w:p w14:paraId="43E876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580 (493-650)</w:t>
            </w:r>
          </w:p>
        </w:tc>
        <w:tc>
          <w:tcPr>
            <w:tcW w:w="1800" w:type="dxa"/>
            <w:tcBorders>
              <w:top w:val="nil"/>
              <w:left w:val="nil"/>
              <w:bottom w:val="nil"/>
              <w:right w:val="nil"/>
            </w:tcBorders>
            <w:shd w:val="clear" w:color="auto" w:fill="auto"/>
            <w:noWrap/>
            <w:vAlign w:val="bottom"/>
            <w:hideMark/>
          </w:tcPr>
          <w:p w14:paraId="481C28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773 (620-895)</w:t>
            </w:r>
          </w:p>
        </w:tc>
      </w:tr>
      <w:tr w:rsidR="00B0760D" w:rsidRPr="00B0760D" w14:paraId="5624D29F" w14:textId="77777777" w:rsidTr="00B0760D">
        <w:trPr>
          <w:trHeight w:val="320"/>
        </w:trPr>
        <w:tc>
          <w:tcPr>
            <w:tcW w:w="2524" w:type="dxa"/>
            <w:tcBorders>
              <w:top w:val="nil"/>
              <w:left w:val="nil"/>
              <w:bottom w:val="nil"/>
              <w:right w:val="nil"/>
            </w:tcBorders>
            <w:shd w:val="clear" w:color="auto" w:fill="auto"/>
            <w:noWrap/>
            <w:vAlign w:val="bottom"/>
            <w:hideMark/>
          </w:tcPr>
          <w:p w14:paraId="0D087D2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B72F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3A5D0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46.1 (41.8-51.2)</w:t>
            </w:r>
          </w:p>
        </w:tc>
        <w:tc>
          <w:tcPr>
            <w:tcW w:w="1660" w:type="dxa"/>
            <w:tcBorders>
              <w:top w:val="nil"/>
              <w:left w:val="nil"/>
              <w:bottom w:val="nil"/>
              <w:right w:val="nil"/>
            </w:tcBorders>
            <w:shd w:val="clear" w:color="auto" w:fill="auto"/>
            <w:noWrap/>
            <w:vAlign w:val="bottom"/>
            <w:hideMark/>
          </w:tcPr>
          <w:p w14:paraId="2B308B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45.7 (41.3-50.5)</w:t>
            </w:r>
          </w:p>
        </w:tc>
        <w:tc>
          <w:tcPr>
            <w:tcW w:w="1800" w:type="dxa"/>
            <w:tcBorders>
              <w:top w:val="nil"/>
              <w:left w:val="nil"/>
              <w:bottom w:val="nil"/>
              <w:right w:val="nil"/>
            </w:tcBorders>
            <w:shd w:val="clear" w:color="auto" w:fill="auto"/>
            <w:noWrap/>
            <w:vAlign w:val="bottom"/>
            <w:hideMark/>
          </w:tcPr>
          <w:p w14:paraId="00775E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961 (868-1056)</w:t>
            </w:r>
          </w:p>
        </w:tc>
        <w:tc>
          <w:tcPr>
            <w:tcW w:w="1800" w:type="dxa"/>
            <w:tcBorders>
              <w:top w:val="nil"/>
              <w:left w:val="nil"/>
              <w:bottom w:val="nil"/>
              <w:right w:val="nil"/>
            </w:tcBorders>
            <w:shd w:val="clear" w:color="auto" w:fill="auto"/>
            <w:noWrap/>
            <w:vAlign w:val="bottom"/>
            <w:hideMark/>
          </w:tcPr>
          <w:p w14:paraId="7E7E80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1377 (1250-1515)</w:t>
            </w:r>
          </w:p>
        </w:tc>
      </w:tr>
      <w:tr w:rsidR="00B0760D" w:rsidRPr="00B0760D" w14:paraId="7AFC5AB1" w14:textId="77777777" w:rsidTr="00B0760D">
        <w:trPr>
          <w:trHeight w:val="320"/>
        </w:trPr>
        <w:tc>
          <w:tcPr>
            <w:tcW w:w="2524" w:type="dxa"/>
            <w:tcBorders>
              <w:top w:val="nil"/>
              <w:left w:val="nil"/>
              <w:bottom w:val="nil"/>
              <w:right w:val="nil"/>
            </w:tcBorders>
            <w:shd w:val="clear" w:color="auto" w:fill="auto"/>
            <w:noWrap/>
            <w:vAlign w:val="bottom"/>
            <w:hideMark/>
          </w:tcPr>
          <w:p w14:paraId="5DB110E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E334E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37175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(39.8-49)</w:t>
            </w:r>
          </w:p>
        </w:tc>
        <w:tc>
          <w:tcPr>
            <w:tcW w:w="1660" w:type="dxa"/>
            <w:tcBorders>
              <w:top w:val="nil"/>
              <w:left w:val="nil"/>
              <w:bottom w:val="nil"/>
              <w:right w:val="nil"/>
            </w:tcBorders>
            <w:shd w:val="clear" w:color="auto" w:fill="auto"/>
            <w:noWrap/>
            <w:vAlign w:val="bottom"/>
            <w:hideMark/>
          </w:tcPr>
          <w:p w14:paraId="12C246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44.1 (39.7-48.8)</w:t>
            </w:r>
          </w:p>
        </w:tc>
        <w:tc>
          <w:tcPr>
            <w:tcW w:w="1800" w:type="dxa"/>
            <w:tcBorders>
              <w:top w:val="nil"/>
              <w:left w:val="nil"/>
              <w:bottom w:val="nil"/>
              <w:right w:val="nil"/>
            </w:tcBorders>
            <w:shd w:val="clear" w:color="auto" w:fill="auto"/>
            <w:noWrap/>
            <w:vAlign w:val="bottom"/>
            <w:hideMark/>
          </w:tcPr>
          <w:p w14:paraId="420CA4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917 (827-1011)</w:t>
            </w:r>
          </w:p>
        </w:tc>
        <w:tc>
          <w:tcPr>
            <w:tcW w:w="1800" w:type="dxa"/>
            <w:tcBorders>
              <w:top w:val="nil"/>
              <w:left w:val="nil"/>
              <w:bottom w:val="nil"/>
              <w:right w:val="nil"/>
            </w:tcBorders>
            <w:shd w:val="clear" w:color="auto" w:fill="auto"/>
            <w:noWrap/>
            <w:vAlign w:val="bottom"/>
            <w:hideMark/>
          </w:tcPr>
          <w:p w14:paraId="79FD06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1327 (1202-1462)</w:t>
            </w:r>
          </w:p>
        </w:tc>
      </w:tr>
      <w:tr w:rsidR="00B0760D" w:rsidRPr="00B0760D" w14:paraId="66E5EC9A" w14:textId="77777777" w:rsidTr="00B0760D">
        <w:trPr>
          <w:trHeight w:val="320"/>
        </w:trPr>
        <w:tc>
          <w:tcPr>
            <w:tcW w:w="2524" w:type="dxa"/>
            <w:tcBorders>
              <w:top w:val="nil"/>
              <w:left w:val="nil"/>
              <w:bottom w:val="nil"/>
              <w:right w:val="nil"/>
            </w:tcBorders>
            <w:shd w:val="clear" w:color="auto" w:fill="auto"/>
            <w:noWrap/>
            <w:vAlign w:val="bottom"/>
            <w:hideMark/>
          </w:tcPr>
          <w:p w14:paraId="3E302A6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D816E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4F443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(3.3-5)</w:t>
            </w:r>
          </w:p>
        </w:tc>
        <w:tc>
          <w:tcPr>
            <w:tcW w:w="1660" w:type="dxa"/>
            <w:tcBorders>
              <w:top w:val="nil"/>
              <w:left w:val="nil"/>
              <w:bottom w:val="nil"/>
              <w:right w:val="nil"/>
            </w:tcBorders>
            <w:shd w:val="clear" w:color="auto" w:fill="auto"/>
            <w:noWrap/>
            <w:vAlign w:val="bottom"/>
            <w:hideMark/>
          </w:tcPr>
          <w:p w14:paraId="59D1A1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(2.6-3.9)</w:t>
            </w:r>
          </w:p>
        </w:tc>
        <w:tc>
          <w:tcPr>
            <w:tcW w:w="1800" w:type="dxa"/>
            <w:tcBorders>
              <w:top w:val="nil"/>
              <w:left w:val="nil"/>
              <w:bottom w:val="nil"/>
              <w:right w:val="nil"/>
            </w:tcBorders>
            <w:shd w:val="clear" w:color="auto" w:fill="auto"/>
            <w:noWrap/>
            <w:vAlign w:val="bottom"/>
            <w:hideMark/>
          </w:tcPr>
          <w:p w14:paraId="5A3C7D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(70-106)</w:t>
            </w:r>
          </w:p>
        </w:tc>
        <w:tc>
          <w:tcPr>
            <w:tcW w:w="1800" w:type="dxa"/>
            <w:tcBorders>
              <w:top w:val="nil"/>
              <w:left w:val="nil"/>
              <w:bottom w:val="nil"/>
              <w:right w:val="nil"/>
            </w:tcBorders>
            <w:shd w:val="clear" w:color="auto" w:fill="auto"/>
            <w:noWrap/>
            <w:vAlign w:val="bottom"/>
            <w:hideMark/>
          </w:tcPr>
          <w:p w14:paraId="5DB795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(80-116)</w:t>
            </w:r>
          </w:p>
        </w:tc>
      </w:tr>
      <w:tr w:rsidR="00B0760D" w:rsidRPr="00B0760D" w14:paraId="0F523D7B" w14:textId="77777777" w:rsidTr="00B0760D">
        <w:trPr>
          <w:trHeight w:val="320"/>
        </w:trPr>
        <w:tc>
          <w:tcPr>
            <w:tcW w:w="2524" w:type="dxa"/>
            <w:tcBorders>
              <w:top w:val="nil"/>
              <w:left w:val="nil"/>
              <w:bottom w:val="nil"/>
              <w:right w:val="nil"/>
            </w:tcBorders>
            <w:shd w:val="clear" w:color="auto" w:fill="auto"/>
            <w:noWrap/>
            <w:vAlign w:val="bottom"/>
            <w:hideMark/>
          </w:tcPr>
          <w:p w14:paraId="1DB2B1C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5BE7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FDA82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(0.3-1.2)</w:t>
            </w:r>
          </w:p>
        </w:tc>
        <w:tc>
          <w:tcPr>
            <w:tcW w:w="1660" w:type="dxa"/>
            <w:tcBorders>
              <w:top w:val="nil"/>
              <w:left w:val="nil"/>
              <w:bottom w:val="nil"/>
              <w:right w:val="nil"/>
            </w:tcBorders>
            <w:shd w:val="clear" w:color="auto" w:fill="auto"/>
            <w:noWrap/>
            <w:vAlign w:val="bottom"/>
            <w:hideMark/>
          </w:tcPr>
          <w:p w14:paraId="3CE01A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(0.3-0.7)</w:t>
            </w:r>
          </w:p>
        </w:tc>
        <w:tc>
          <w:tcPr>
            <w:tcW w:w="1800" w:type="dxa"/>
            <w:tcBorders>
              <w:top w:val="nil"/>
              <w:left w:val="nil"/>
              <w:bottom w:val="nil"/>
              <w:right w:val="nil"/>
            </w:tcBorders>
            <w:shd w:val="clear" w:color="auto" w:fill="auto"/>
            <w:noWrap/>
            <w:vAlign w:val="bottom"/>
            <w:hideMark/>
          </w:tcPr>
          <w:p w14:paraId="7C5ACF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(7-24)</w:t>
            </w:r>
          </w:p>
        </w:tc>
        <w:tc>
          <w:tcPr>
            <w:tcW w:w="1800" w:type="dxa"/>
            <w:tcBorders>
              <w:top w:val="nil"/>
              <w:left w:val="nil"/>
              <w:bottom w:val="nil"/>
              <w:right w:val="nil"/>
            </w:tcBorders>
            <w:shd w:val="clear" w:color="auto" w:fill="auto"/>
            <w:noWrap/>
            <w:vAlign w:val="bottom"/>
            <w:hideMark/>
          </w:tcPr>
          <w:p w14:paraId="42CEB7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(8-21)</w:t>
            </w:r>
          </w:p>
        </w:tc>
      </w:tr>
      <w:tr w:rsidR="00B0760D" w:rsidRPr="00B0760D" w14:paraId="57A769D8" w14:textId="77777777" w:rsidTr="00B0760D">
        <w:trPr>
          <w:trHeight w:val="320"/>
        </w:trPr>
        <w:tc>
          <w:tcPr>
            <w:tcW w:w="2524" w:type="dxa"/>
            <w:tcBorders>
              <w:top w:val="nil"/>
              <w:left w:val="nil"/>
              <w:bottom w:val="nil"/>
              <w:right w:val="nil"/>
            </w:tcBorders>
            <w:shd w:val="clear" w:color="auto" w:fill="auto"/>
            <w:noWrap/>
            <w:vAlign w:val="bottom"/>
            <w:hideMark/>
          </w:tcPr>
          <w:p w14:paraId="610D488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A49A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6B85A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(1.4-4.7)</w:t>
            </w:r>
          </w:p>
        </w:tc>
        <w:tc>
          <w:tcPr>
            <w:tcW w:w="1660" w:type="dxa"/>
            <w:tcBorders>
              <w:top w:val="nil"/>
              <w:left w:val="nil"/>
              <w:bottom w:val="nil"/>
              <w:right w:val="nil"/>
            </w:tcBorders>
            <w:shd w:val="clear" w:color="auto" w:fill="auto"/>
            <w:noWrap/>
            <w:vAlign w:val="bottom"/>
            <w:hideMark/>
          </w:tcPr>
          <w:p w14:paraId="0983C4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(1.5-4.6)</w:t>
            </w:r>
          </w:p>
        </w:tc>
        <w:tc>
          <w:tcPr>
            <w:tcW w:w="1800" w:type="dxa"/>
            <w:tcBorders>
              <w:top w:val="nil"/>
              <w:left w:val="nil"/>
              <w:bottom w:val="nil"/>
              <w:right w:val="nil"/>
            </w:tcBorders>
            <w:shd w:val="clear" w:color="auto" w:fill="auto"/>
            <w:noWrap/>
            <w:vAlign w:val="bottom"/>
            <w:hideMark/>
          </w:tcPr>
          <w:p w14:paraId="1F0EB8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(29-99)</w:t>
            </w:r>
          </w:p>
        </w:tc>
        <w:tc>
          <w:tcPr>
            <w:tcW w:w="1800" w:type="dxa"/>
            <w:tcBorders>
              <w:top w:val="nil"/>
              <w:left w:val="nil"/>
              <w:bottom w:val="nil"/>
              <w:right w:val="nil"/>
            </w:tcBorders>
            <w:shd w:val="clear" w:color="auto" w:fill="auto"/>
            <w:noWrap/>
            <w:vAlign w:val="bottom"/>
            <w:hideMark/>
          </w:tcPr>
          <w:p w14:paraId="12BF80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(45-139)</w:t>
            </w:r>
          </w:p>
        </w:tc>
      </w:tr>
      <w:tr w:rsidR="00B0760D" w:rsidRPr="00B0760D" w14:paraId="5E631F4B" w14:textId="77777777" w:rsidTr="00B0760D">
        <w:trPr>
          <w:trHeight w:val="320"/>
        </w:trPr>
        <w:tc>
          <w:tcPr>
            <w:tcW w:w="2524" w:type="dxa"/>
            <w:tcBorders>
              <w:top w:val="nil"/>
              <w:left w:val="nil"/>
              <w:bottom w:val="nil"/>
              <w:right w:val="nil"/>
            </w:tcBorders>
            <w:shd w:val="clear" w:color="auto" w:fill="auto"/>
            <w:noWrap/>
            <w:vAlign w:val="bottom"/>
            <w:hideMark/>
          </w:tcPr>
          <w:p w14:paraId="4C945A7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5F36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9B26B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(12.7-14.2)</w:t>
            </w:r>
          </w:p>
        </w:tc>
        <w:tc>
          <w:tcPr>
            <w:tcW w:w="1660" w:type="dxa"/>
            <w:tcBorders>
              <w:top w:val="nil"/>
              <w:left w:val="nil"/>
              <w:bottom w:val="nil"/>
              <w:right w:val="nil"/>
            </w:tcBorders>
            <w:shd w:val="clear" w:color="auto" w:fill="auto"/>
            <w:noWrap/>
            <w:vAlign w:val="bottom"/>
            <w:hideMark/>
          </w:tcPr>
          <w:p w14:paraId="5CC1DE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 (12.5-14.2)</w:t>
            </w:r>
          </w:p>
        </w:tc>
        <w:tc>
          <w:tcPr>
            <w:tcW w:w="1800" w:type="dxa"/>
            <w:tcBorders>
              <w:top w:val="nil"/>
              <w:left w:val="nil"/>
              <w:bottom w:val="nil"/>
              <w:right w:val="nil"/>
            </w:tcBorders>
            <w:shd w:val="clear" w:color="auto" w:fill="auto"/>
            <w:noWrap/>
            <w:vAlign w:val="bottom"/>
            <w:hideMark/>
          </w:tcPr>
          <w:p w14:paraId="14822D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280 (264-299)</w:t>
            </w:r>
          </w:p>
        </w:tc>
        <w:tc>
          <w:tcPr>
            <w:tcW w:w="1800" w:type="dxa"/>
            <w:tcBorders>
              <w:top w:val="nil"/>
              <w:left w:val="nil"/>
              <w:bottom w:val="nil"/>
              <w:right w:val="nil"/>
            </w:tcBorders>
            <w:shd w:val="clear" w:color="auto" w:fill="auto"/>
            <w:noWrap/>
            <w:vAlign w:val="bottom"/>
            <w:hideMark/>
          </w:tcPr>
          <w:p w14:paraId="6106D6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401 (377-425)</w:t>
            </w:r>
          </w:p>
        </w:tc>
      </w:tr>
      <w:tr w:rsidR="00B0760D" w:rsidRPr="00B0760D" w14:paraId="2F1D155B" w14:textId="77777777" w:rsidTr="00B0760D">
        <w:trPr>
          <w:trHeight w:val="320"/>
        </w:trPr>
        <w:tc>
          <w:tcPr>
            <w:tcW w:w="2524" w:type="dxa"/>
            <w:tcBorders>
              <w:top w:val="nil"/>
              <w:left w:val="nil"/>
              <w:bottom w:val="nil"/>
              <w:right w:val="nil"/>
            </w:tcBorders>
            <w:shd w:val="clear" w:color="auto" w:fill="auto"/>
            <w:noWrap/>
            <w:vAlign w:val="bottom"/>
            <w:hideMark/>
          </w:tcPr>
          <w:p w14:paraId="1BB4622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2741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71032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(0.5-1.8)</w:t>
            </w:r>
          </w:p>
        </w:tc>
        <w:tc>
          <w:tcPr>
            <w:tcW w:w="1660" w:type="dxa"/>
            <w:tcBorders>
              <w:top w:val="nil"/>
              <w:left w:val="nil"/>
              <w:bottom w:val="nil"/>
              <w:right w:val="nil"/>
            </w:tcBorders>
            <w:shd w:val="clear" w:color="auto" w:fill="auto"/>
            <w:noWrap/>
            <w:vAlign w:val="bottom"/>
            <w:hideMark/>
          </w:tcPr>
          <w:p w14:paraId="736804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(0.6-1.9)</w:t>
            </w:r>
          </w:p>
        </w:tc>
        <w:tc>
          <w:tcPr>
            <w:tcW w:w="1800" w:type="dxa"/>
            <w:tcBorders>
              <w:top w:val="nil"/>
              <w:left w:val="nil"/>
              <w:bottom w:val="nil"/>
              <w:right w:val="nil"/>
            </w:tcBorders>
            <w:shd w:val="clear" w:color="auto" w:fill="auto"/>
            <w:noWrap/>
            <w:vAlign w:val="bottom"/>
            <w:hideMark/>
          </w:tcPr>
          <w:p w14:paraId="786E70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(11-38)</w:t>
            </w:r>
          </w:p>
        </w:tc>
        <w:tc>
          <w:tcPr>
            <w:tcW w:w="1800" w:type="dxa"/>
            <w:tcBorders>
              <w:top w:val="nil"/>
              <w:left w:val="nil"/>
              <w:bottom w:val="nil"/>
              <w:right w:val="nil"/>
            </w:tcBorders>
            <w:shd w:val="clear" w:color="auto" w:fill="auto"/>
            <w:noWrap/>
            <w:vAlign w:val="bottom"/>
            <w:hideMark/>
          </w:tcPr>
          <w:p w14:paraId="3FDA27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(17-58)</w:t>
            </w:r>
          </w:p>
        </w:tc>
      </w:tr>
      <w:tr w:rsidR="00B0760D" w:rsidRPr="00B0760D" w14:paraId="7093A27B" w14:textId="77777777" w:rsidTr="00B0760D">
        <w:trPr>
          <w:trHeight w:val="320"/>
        </w:trPr>
        <w:tc>
          <w:tcPr>
            <w:tcW w:w="2524" w:type="dxa"/>
            <w:tcBorders>
              <w:top w:val="nil"/>
              <w:left w:val="nil"/>
              <w:bottom w:val="nil"/>
              <w:right w:val="nil"/>
            </w:tcBorders>
            <w:shd w:val="clear" w:color="auto" w:fill="auto"/>
            <w:noWrap/>
            <w:vAlign w:val="bottom"/>
            <w:hideMark/>
          </w:tcPr>
          <w:p w14:paraId="09C9062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FFD9B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F38B5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(4.3-7.5)</w:t>
            </w:r>
          </w:p>
        </w:tc>
        <w:tc>
          <w:tcPr>
            <w:tcW w:w="1660" w:type="dxa"/>
            <w:tcBorders>
              <w:top w:val="nil"/>
              <w:left w:val="nil"/>
              <w:bottom w:val="nil"/>
              <w:right w:val="nil"/>
            </w:tcBorders>
            <w:shd w:val="clear" w:color="auto" w:fill="auto"/>
            <w:noWrap/>
            <w:vAlign w:val="bottom"/>
            <w:hideMark/>
          </w:tcPr>
          <w:p w14:paraId="7D8930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(7.4-12.3)</w:t>
            </w:r>
          </w:p>
        </w:tc>
        <w:tc>
          <w:tcPr>
            <w:tcW w:w="1800" w:type="dxa"/>
            <w:tcBorders>
              <w:top w:val="nil"/>
              <w:left w:val="nil"/>
              <w:bottom w:val="nil"/>
              <w:right w:val="nil"/>
            </w:tcBorders>
            <w:shd w:val="clear" w:color="auto" w:fill="auto"/>
            <w:noWrap/>
            <w:vAlign w:val="bottom"/>
            <w:hideMark/>
          </w:tcPr>
          <w:p w14:paraId="132291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(90-155)</w:t>
            </w:r>
          </w:p>
        </w:tc>
        <w:tc>
          <w:tcPr>
            <w:tcW w:w="1800" w:type="dxa"/>
            <w:tcBorders>
              <w:top w:val="nil"/>
              <w:left w:val="nil"/>
              <w:bottom w:val="nil"/>
              <w:right w:val="nil"/>
            </w:tcBorders>
            <w:shd w:val="clear" w:color="auto" w:fill="auto"/>
            <w:noWrap/>
            <w:vAlign w:val="bottom"/>
            <w:hideMark/>
          </w:tcPr>
          <w:p w14:paraId="3034B1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271 (222-371)</w:t>
            </w:r>
          </w:p>
        </w:tc>
      </w:tr>
      <w:tr w:rsidR="00B0760D" w:rsidRPr="00B0760D" w14:paraId="0A0D3C1F" w14:textId="77777777" w:rsidTr="00B0760D">
        <w:trPr>
          <w:trHeight w:val="320"/>
        </w:trPr>
        <w:tc>
          <w:tcPr>
            <w:tcW w:w="2524" w:type="dxa"/>
            <w:tcBorders>
              <w:top w:val="nil"/>
              <w:left w:val="nil"/>
              <w:bottom w:val="nil"/>
              <w:right w:val="nil"/>
            </w:tcBorders>
            <w:shd w:val="clear" w:color="auto" w:fill="auto"/>
            <w:noWrap/>
            <w:vAlign w:val="bottom"/>
            <w:hideMark/>
          </w:tcPr>
          <w:p w14:paraId="6ACD4E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46B4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08CD9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(3.1-3.5)</w:t>
            </w:r>
          </w:p>
        </w:tc>
        <w:tc>
          <w:tcPr>
            <w:tcW w:w="1660" w:type="dxa"/>
            <w:tcBorders>
              <w:top w:val="nil"/>
              <w:left w:val="nil"/>
              <w:bottom w:val="nil"/>
              <w:right w:val="nil"/>
            </w:tcBorders>
            <w:shd w:val="clear" w:color="auto" w:fill="auto"/>
            <w:noWrap/>
            <w:vAlign w:val="bottom"/>
            <w:hideMark/>
          </w:tcPr>
          <w:p w14:paraId="669278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(3.5-3.8)</w:t>
            </w:r>
          </w:p>
        </w:tc>
        <w:tc>
          <w:tcPr>
            <w:tcW w:w="1800" w:type="dxa"/>
            <w:tcBorders>
              <w:top w:val="nil"/>
              <w:left w:val="nil"/>
              <w:bottom w:val="nil"/>
              <w:right w:val="nil"/>
            </w:tcBorders>
            <w:shd w:val="clear" w:color="auto" w:fill="auto"/>
            <w:noWrap/>
            <w:vAlign w:val="bottom"/>
            <w:hideMark/>
          </w:tcPr>
          <w:p w14:paraId="1C3120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(65-73)</w:t>
            </w:r>
          </w:p>
        </w:tc>
        <w:tc>
          <w:tcPr>
            <w:tcW w:w="1800" w:type="dxa"/>
            <w:tcBorders>
              <w:top w:val="nil"/>
              <w:left w:val="nil"/>
              <w:bottom w:val="nil"/>
              <w:right w:val="nil"/>
            </w:tcBorders>
            <w:shd w:val="clear" w:color="auto" w:fill="auto"/>
            <w:noWrap/>
            <w:vAlign w:val="bottom"/>
            <w:hideMark/>
          </w:tcPr>
          <w:p w14:paraId="23B5A1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 (104-116)</w:t>
            </w:r>
          </w:p>
        </w:tc>
      </w:tr>
      <w:tr w:rsidR="00B0760D" w:rsidRPr="00B0760D" w14:paraId="09F2AF65" w14:textId="77777777" w:rsidTr="00B0760D">
        <w:trPr>
          <w:trHeight w:val="320"/>
        </w:trPr>
        <w:tc>
          <w:tcPr>
            <w:tcW w:w="2524" w:type="dxa"/>
            <w:tcBorders>
              <w:top w:val="nil"/>
              <w:left w:val="nil"/>
              <w:bottom w:val="nil"/>
              <w:right w:val="nil"/>
            </w:tcBorders>
            <w:shd w:val="clear" w:color="auto" w:fill="auto"/>
            <w:noWrap/>
            <w:vAlign w:val="bottom"/>
            <w:hideMark/>
          </w:tcPr>
          <w:p w14:paraId="38C834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8EFD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F9861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23DE15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(1.4-1.6)</w:t>
            </w:r>
          </w:p>
        </w:tc>
        <w:tc>
          <w:tcPr>
            <w:tcW w:w="1800" w:type="dxa"/>
            <w:tcBorders>
              <w:top w:val="nil"/>
              <w:left w:val="nil"/>
              <w:bottom w:val="nil"/>
              <w:right w:val="nil"/>
            </w:tcBorders>
            <w:shd w:val="clear" w:color="auto" w:fill="auto"/>
            <w:noWrap/>
            <w:vAlign w:val="bottom"/>
            <w:hideMark/>
          </w:tcPr>
          <w:p w14:paraId="19F7EB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800" w:type="dxa"/>
            <w:tcBorders>
              <w:top w:val="nil"/>
              <w:left w:val="nil"/>
              <w:bottom w:val="nil"/>
              <w:right w:val="nil"/>
            </w:tcBorders>
            <w:shd w:val="clear" w:color="auto" w:fill="auto"/>
            <w:noWrap/>
            <w:vAlign w:val="bottom"/>
            <w:hideMark/>
          </w:tcPr>
          <w:p w14:paraId="572037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(41-47)</w:t>
            </w:r>
          </w:p>
        </w:tc>
      </w:tr>
      <w:tr w:rsidR="00B0760D" w:rsidRPr="00B0760D" w14:paraId="226E29AD" w14:textId="77777777" w:rsidTr="00B0760D">
        <w:trPr>
          <w:trHeight w:val="320"/>
        </w:trPr>
        <w:tc>
          <w:tcPr>
            <w:tcW w:w="2524" w:type="dxa"/>
            <w:tcBorders>
              <w:top w:val="nil"/>
              <w:left w:val="nil"/>
              <w:bottom w:val="nil"/>
              <w:right w:val="nil"/>
            </w:tcBorders>
            <w:shd w:val="clear" w:color="auto" w:fill="auto"/>
            <w:noWrap/>
            <w:vAlign w:val="bottom"/>
            <w:hideMark/>
          </w:tcPr>
          <w:p w14:paraId="3E3F5F9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4278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122EC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(0.4-0.6)</w:t>
            </w:r>
          </w:p>
        </w:tc>
        <w:tc>
          <w:tcPr>
            <w:tcW w:w="1660" w:type="dxa"/>
            <w:tcBorders>
              <w:top w:val="nil"/>
              <w:left w:val="nil"/>
              <w:bottom w:val="nil"/>
              <w:right w:val="nil"/>
            </w:tcBorders>
            <w:shd w:val="clear" w:color="auto" w:fill="auto"/>
            <w:noWrap/>
            <w:vAlign w:val="bottom"/>
            <w:hideMark/>
          </w:tcPr>
          <w:p w14:paraId="23DCC7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(0.5-0.7)</w:t>
            </w:r>
          </w:p>
        </w:tc>
        <w:tc>
          <w:tcPr>
            <w:tcW w:w="1800" w:type="dxa"/>
            <w:tcBorders>
              <w:top w:val="nil"/>
              <w:left w:val="nil"/>
              <w:bottom w:val="nil"/>
              <w:right w:val="nil"/>
            </w:tcBorders>
            <w:shd w:val="clear" w:color="auto" w:fill="auto"/>
            <w:noWrap/>
            <w:vAlign w:val="bottom"/>
            <w:hideMark/>
          </w:tcPr>
          <w:p w14:paraId="67DDC8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(9-12)</w:t>
            </w:r>
          </w:p>
        </w:tc>
        <w:tc>
          <w:tcPr>
            <w:tcW w:w="1800" w:type="dxa"/>
            <w:tcBorders>
              <w:top w:val="nil"/>
              <w:left w:val="nil"/>
              <w:bottom w:val="nil"/>
              <w:right w:val="nil"/>
            </w:tcBorders>
            <w:shd w:val="clear" w:color="auto" w:fill="auto"/>
            <w:noWrap/>
            <w:vAlign w:val="bottom"/>
            <w:hideMark/>
          </w:tcPr>
          <w:p w14:paraId="426471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(15-20)</w:t>
            </w:r>
          </w:p>
        </w:tc>
      </w:tr>
      <w:tr w:rsidR="00B0760D" w:rsidRPr="00B0760D" w14:paraId="78AB4510" w14:textId="77777777" w:rsidTr="00B0760D">
        <w:trPr>
          <w:trHeight w:val="320"/>
        </w:trPr>
        <w:tc>
          <w:tcPr>
            <w:tcW w:w="2524" w:type="dxa"/>
            <w:tcBorders>
              <w:top w:val="nil"/>
              <w:left w:val="nil"/>
              <w:bottom w:val="nil"/>
              <w:right w:val="nil"/>
            </w:tcBorders>
            <w:shd w:val="clear" w:color="auto" w:fill="auto"/>
            <w:noWrap/>
            <w:vAlign w:val="bottom"/>
            <w:hideMark/>
          </w:tcPr>
          <w:p w14:paraId="77419CC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284A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3B8F9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2A579D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E4448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1CAB74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276992CE" w14:textId="77777777" w:rsidTr="00B0760D">
        <w:trPr>
          <w:trHeight w:val="320"/>
        </w:trPr>
        <w:tc>
          <w:tcPr>
            <w:tcW w:w="2524" w:type="dxa"/>
            <w:tcBorders>
              <w:top w:val="nil"/>
              <w:left w:val="nil"/>
              <w:bottom w:val="nil"/>
              <w:right w:val="nil"/>
            </w:tcBorders>
            <w:shd w:val="clear" w:color="auto" w:fill="auto"/>
            <w:noWrap/>
            <w:vAlign w:val="bottom"/>
            <w:hideMark/>
          </w:tcPr>
          <w:p w14:paraId="5D856A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Barbados</w:t>
            </w:r>
          </w:p>
        </w:tc>
        <w:tc>
          <w:tcPr>
            <w:tcW w:w="2180" w:type="dxa"/>
            <w:tcBorders>
              <w:top w:val="nil"/>
              <w:left w:val="nil"/>
              <w:bottom w:val="nil"/>
              <w:right w:val="nil"/>
            </w:tcBorders>
            <w:shd w:val="clear" w:color="auto" w:fill="auto"/>
            <w:noWrap/>
            <w:vAlign w:val="bottom"/>
            <w:hideMark/>
          </w:tcPr>
          <w:p w14:paraId="62425C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6E923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89.1 (86.1-91.2)</w:t>
            </w:r>
          </w:p>
        </w:tc>
        <w:tc>
          <w:tcPr>
            <w:tcW w:w="1660" w:type="dxa"/>
            <w:tcBorders>
              <w:top w:val="nil"/>
              <w:left w:val="nil"/>
              <w:bottom w:val="nil"/>
              <w:right w:val="nil"/>
            </w:tcBorders>
            <w:shd w:val="clear" w:color="auto" w:fill="auto"/>
            <w:noWrap/>
            <w:vAlign w:val="bottom"/>
            <w:hideMark/>
          </w:tcPr>
          <w:p w14:paraId="590A4F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77.4 (71.7-82)</w:t>
            </w:r>
          </w:p>
        </w:tc>
        <w:tc>
          <w:tcPr>
            <w:tcW w:w="1800" w:type="dxa"/>
            <w:tcBorders>
              <w:top w:val="nil"/>
              <w:left w:val="nil"/>
              <w:bottom w:val="nil"/>
              <w:right w:val="nil"/>
            </w:tcBorders>
            <w:shd w:val="clear" w:color="auto" w:fill="auto"/>
            <w:noWrap/>
            <w:vAlign w:val="bottom"/>
            <w:hideMark/>
          </w:tcPr>
          <w:p w14:paraId="7B942A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4171 (3988-4335)</w:t>
            </w:r>
          </w:p>
        </w:tc>
        <w:tc>
          <w:tcPr>
            <w:tcW w:w="1800" w:type="dxa"/>
            <w:tcBorders>
              <w:top w:val="nil"/>
              <w:left w:val="nil"/>
              <w:bottom w:val="nil"/>
              <w:right w:val="nil"/>
            </w:tcBorders>
            <w:shd w:val="clear" w:color="auto" w:fill="auto"/>
            <w:noWrap/>
            <w:vAlign w:val="bottom"/>
            <w:hideMark/>
          </w:tcPr>
          <w:p w14:paraId="7E308B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5593 (5200-5962)</w:t>
            </w:r>
          </w:p>
        </w:tc>
      </w:tr>
      <w:tr w:rsidR="00B0760D" w:rsidRPr="00B0760D" w14:paraId="6BEE774E" w14:textId="77777777" w:rsidTr="00B0760D">
        <w:trPr>
          <w:trHeight w:val="320"/>
        </w:trPr>
        <w:tc>
          <w:tcPr>
            <w:tcW w:w="2524" w:type="dxa"/>
            <w:tcBorders>
              <w:top w:val="nil"/>
              <w:left w:val="nil"/>
              <w:bottom w:val="nil"/>
              <w:right w:val="nil"/>
            </w:tcBorders>
            <w:shd w:val="clear" w:color="auto" w:fill="auto"/>
            <w:noWrap/>
            <w:vAlign w:val="bottom"/>
            <w:hideMark/>
          </w:tcPr>
          <w:p w14:paraId="1831B14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6B56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1E329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(6.5-14)</w:t>
            </w:r>
          </w:p>
        </w:tc>
        <w:tc>
          <w:tcPr>
            <w:tcW w:w="1660" w:type="dxa"/>
            <w:tcBorders>
              <w:top w:val="nil"/>
              <w:left w:val="nil"/>
              <w:bottom w:val="nil"/>
              <w:right w:val="nil"/>
            </w:tcBorders>
            <w:shd w:val="clear" w:color="auto" w:fill="auto"/>
            <w:noWrap/>
            <w:vAlign w:val="bottom"/>
            <w:hideMark/>
          </w:tcPr>
          <w:p w14:paraId="42AB81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(6.4-14.8)</w:t>
            </w:r>
          </w:p>
        </w:tc>
        <w:tc>
          <w:tcPr>
            <w:tcW w:w="1800" w:type="dxa"/>
            <w:tcBorders>
              <w:top w:val="nil"/>
              <w:left w:val="nil"/>
              <w:bottom w:val="nil"/>
              <w:right w:val="nil"/>
            </w:tcBorders>
            <w:shd w:val="clear" w:color="auto" w:fill="auto"/>
            <w:noWrap/>
            <w:vAlign w:val="bottom"/>
            <w:hideMark/>
          </w:tcPr>
          <w:p w14:paraId="48A4AB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475 (299-657)</w:t>
            </w:r>
          </w:p>
        </w:tc>
        <w:tc>
          <w:tcPr>
            <w:tcW w:w="1800" w:type="dxa"/>
            <w:tcBorders>
              <w:top w:val="nil"/>
              <w:left w:val="nil"/>
              <w:bottom w:val="nil"/>
              <w:right w:val="nil"/>
            </w:tcBorders>
            <w:shd w:val="clear" w:color="auto" w:fill="auto"/>
            <w:noWrap/>
            <w:vAlign w:val="bottom"/>
            <w:hideMark/>
          </w:tcPr>
          <w:p w14:paraId="704D98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761 (468-1072)</w:t>
            </w:r>
          </w:p>
        </w:tc>
      </w:tr>
      <w:tr w:rsidR="00B0760D" w:rsidRPr="00B0760D" w14:paraId="34FAB80A" w14:textId="77777777" w:rsidTr="00B0760D">
        <w:trPr>
          <w:trHeight w:val="320"/>
        </w:trPr>
        <w:tc>
          <w:tcPr>
            <w:tcW w:w="2524" w:type="dxa"/>
            <w:tcBorders>
              <w:top w:val="nil"/>
              <w:left w:val="nil"/>
              <w:bottom w:val="nil"/>
              <w:right w:val="nil"/>
            </w:tcBorders>
            <w:shd w:val="clear" w:color="auto" w:fill="auto"/>
            <w:noWrap/>
            <w:vAlign w:val="bottom"/>
            <w:hideMark/>
          </w:tcPr>
          <w:p w14:paraId="3663D28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8FCA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D4816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26.6 (19.7-34)</w:t>
            </w:r>
          </w:p>
        </w:tc>
        <w:tc>
          <w:tcPr>
            <w:tcW w:w="1660" w:type="dxa"/>
            <w:tcBorders>
              <w:top w:val="nil"/>
              <w:left w:val="nil"/>
              <w:bottom w:val="nil"/>
              <w:right w:val="nil"/>
            </w:tcBorders>
            <w:shd w:val="clear" w:color="auto" w:fill="auto"/>
            <w:noWrap/>
            <w:vAlign w:val="bottom"/>
            <w:hideMark/>
          </w:tcPr>
          <w:p w14:paraId="31986B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19.9 (14-26.6)</w:t>
            </w:r>
          </w:p>
        </w:tc>
        <w:tc>
          <w:tcPr>
            <w:tcW w:w="1800" w:type="dxa"/>
            <w:tcBorders>
              <w:top w:val="nil"/>
              <w:left w:val="nil"/>
              <w:bottom w:val="nil"/>
              <w:right w:val="nil"/>
            </w:tcBorders>
            <w:shd w:val="clear" w:color="auto" w:fill="auto"/>
            <w:noWrap/>
            <w:vAlign w:val="bottom"/>
            <w:hideMark/>
          </w:tcPr>
          <w:p w14:paraId="3F5F73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1247 (928-1592)</w:t>
            </w:r>
          </w:p>
        </w:tc>
        <w:tc>
          <w:tcPr>
            <w:tcW w:w="1800" w:type="dxa"/>
            <w:tcBorders>
              <w:top w:val="nil"/>
              <w:left w:val="nil"/>
              <w:bottom w:val="nil"/>
              <w:right w:val="nil"/>
            </w:tcBorders>
            <w:shd w:val="clear" w:color="auto" w:fill="auto"/>
            <w:noWrap/>
            <w:vAlign w:val="bottom"/>
            <w:hideMark/>
          </w:tcPr>
          <w:p w14:paraId="4BD7E8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1441 (1007-1938)</w:t>
            </w:r>
          </w:p>
        </w:tc>
      </w:tr>
      <w:tr w:rsidR="00B0760D" w:rsidRPr="00B0760D" w14:paraId="04E354C0" w14:textId="77777777" w:rsidTr="00B0760D">
        <w:trPr>
          <w:trHeight w:val="320"/>
        </w:trPr>
        <w:tc>
          <w:tcPr>
            <w:tcW w:w="2524" w:type="dxa"/>
            <w:tcBorders>
              <w:top w:val="nil"/>
              <w:left w:val="nil"/>
              <w:bottom w:val="nil"/>
              <w:right w:val="nil"/>
            </w:tcBorders>
            <w:shd w:val="clear" w:color="auto" w:fill="auto"/>
            <w:noWrap/>
            <w:vAlign w:val="bottom"/>
            <w:hideMark/>
          </w:tcPr>
          <w:p w14:paraId="117339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7432A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0C866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(7.8-14.7)</w:t>
            </w:r>
          </w:p>
        </w:tc>
        <w:tc>
          <w:tcPr>
            <w:tcW w:w="1660" w:type="dxa"/>
            <w:tcBorders>
              <w:top w:val="nil"/>
              <w:left w:val="nil"/>
              <w:bottom w:val="nil"/>
              <w:right w:val="nil"/>
            </w:tcBorders>
            <w:shd w:val="clear" w:color="auto" w:fill="auto"/>
            <w:noWrap/>
            <w:vAlign w:val="bottom"/>
            <w:hideMark/>
          </w:tcPr>
          <w:p w14:paraId="030090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(4.4-9.3)</w:t>
            </w:r>
          </w:p>
        </w:tc>
        <w:tc>
          <w:tcPr>
            <w:tcW w:w="1800" w:type="dxa"/>
            <w:tcBorders>
              <w:top w:val="nil"/>
              <w:left w:val="nil"/>
              <w:bottom w:val="nil"/>
              <w:right w:val="nil"/>
            </w:tcBorders>
            <w:shd w:val="clear" w:color="auto" w:fill="auto"/>
            <w:noWrap/>
            <w:vAlign w:val="bottom"/>
            <w:hideMark/>
          </w:tcPr>
          <w:p w14:paraId="47C23D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518 (370-685)</w:t>
            </w:r>
          </w:p>
        </w:tc>
        <w:tc>
          <w:tcPr>
            <w:tcW w:w="1800" w:type="dxa"/>
            <w:tcBorders>
              <w:top w:val="nil"/>
              <w:left w:val="nil"/>
              <w:bottom w:val="nil"/>
              <w:right w:val="nil"/>
            </w:tcBorders>
            <w:shd w:val="clear" w:color="auto" w:fill="auto"/>
            <w:noWrap/>
            <w:vAlign w:val="bottom"/>
            <w:hideMark/>
          </w:tcPr>
          <w:p w14:paraId="01B7D7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473 (317-674)</w:t>
            </w:r>
          </w:p>
        </w:tc>
      </w:tr>
      <w:tr w:rsidR="00B0760D" w:rsidRPr="00B0760D" w14:paraId="0BB3EE61" w14:textId="77777777" w:rsidTr="00B0760D">
        <w:trPr>
          <w:trHeight w:val="320"/>
        </w:trPr>
        <w:tc>
          <w:tcPr>
            <w:tcW w:w="2524" w:type="dxa"/>
            <w:tcBorders>
              <w:top w:val="nil"/>
              <w:left w:val="nil"/>
              <w:bottom w:val="nil"/>
              <w:right w:val="nil"/>
            </w:tcBorders>
            <w:shd w:val="clear" w:color="auto" w:fill="auto"/>
            <w:noWrap/>
            <w:vAlign w:val="bottom"/>
            <w:hideMark/>
          </w:tcPr>
          <w:p w14:paraId="2036FF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EDFF1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D60E2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(13.2-23.7)</w:t>
            </w:r>
          </w:p>
        </w:tc>
        <w:tc>
          <w:tcPr>
            <w:tcW w:w="1660" w:type="dxa"/>
            <w:tcBorders>
              <w:top w:val="nil"/>
              <w:left w:val="nil"/>
              <w:bottom w:val="nil"/>
              <w:right w:val="nil"/>
            </w:tcBorders>
            <w:shd w:val="clear" w:color="auto" w:fill="auto"/>
            <w:noWrap/>
            <w:vAlign w:val="bottom"/>
            <w:hideMark/>
          </w:tcPr>
          <w:p w14:paraId="68E4CE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(10.2-20)</w:t>
            </w:r>
          </w:p>
        </w:tc>
        <w:tc>
          <w:tcPr>
            <w:tcW w:w="1800" w:type="dxa"/>
            <w:tcBorders>
              <w:top w:val="nil"/>
              <w:left w:val="nil"/>
              <w:bottom w:val="nil"/>
              <w:right w:val="nil"/>
            </w:tcBorders>
            <w:shd w:val="clear" w:color="auto" w:fill="auto"/>
            <w:noWrap/>
            <w:vAlign w:val="bottom"/>
            <w:hideMark/>
          </w:tcPr>
          <w:p w14:paraId="2CDAB0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852 (625-1111)</w:t>
            </w:r>
          </w:p>
        </w:tc>
        <w:tc>
          <w:tcPr>
            <w:tcW w:w="1800" w:type="dxa"/>
            <w:tcBorders>
              <w:top w:val="nil"/>
              <w:left w:val="nil"/>
              <w:bottom w:val="nil"/>
              <w:right w:val="nil"/>
            </w:tcBorders>
            <w:shd w:val="clear" w:color="auto" w:fill="auto"/>
            <w:noWrap/>
            <w:vAlign w:val="bottom"/>
            <w:hideMark/>
          </w:tcPr>
          <w:p w14:paraId="5CB7A1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1060 (731-1451)</w:t>
            </w:r>
          </w:p>
        </w:tc>
      </w:tr>
      <w:tr w:rsidR="00B0760D" w:rsidRPr="00B0760D" w14:paraId="1C27118D" w14:textId="77777777" w:rsidTr="00B0760D">
        <w:trPr>
          <w:trHeight w:val="320"/>
        </w:trPr>
        <w:tc>
          <w:tcPr>
            <w:tcW w:w="2524" w:type="dxa"/>
            <w:tcBorders>
              <w:top w:val="nil"/>
              <w:left w:val="nil"/>
              <w:bottom w:val="nil"/>
              <w:right w:val="nil"/>
            </w:tcBorders>
            <w:shd w:val="clear" w:color="auto" w:fill="auto"/>
            <w:noWrap/>
            <w:vAlign w:val="bottom"/>
            <w:hideMark/>
          </w:tcPr>
          <w:p w14:paraId="10CCA5D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027E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8B7D4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(10.7-25.2)</w:t>
            </w:r>
          </w:p>
        </w:tc>
        <w:tc>
          <w:tcPr>
            <w:tcW w:w="1660" w:type="dxa"/>
            <w:tcBorders>
              <w:top w:val="nil"/>
              <w:left w:val="nil"/>
              <w:bottom w:val="nil"/>
              <w:right w:val="nil"/>
            </w:tcBorders>
            <w:shd w:val="clear" w:color="auto" w:fill="auto"/>
            <w:noWrap/>
            <w:vAlign w:val="bottom"/>
            <w:hideMark/>
          </w:tcPr>
          <w:p w14:paraId="3F5ACE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 (10-24.2)</w:t>
            </w:r>
          </w:p>
        </w:tc>
        <w:tc>
          <w:tcPr>
            <w:tcW w:w="1800" w:type="dxa"/>
            <w:tcBorders>
              <w:top w:val="nil"/>
              <w:left w:val="nil"/>
              <w:bottom w:val="nil"/>
              <w:right w:val="nil"/>
            </w:tcBorders>
            <w:shd w:val="clear" w:color="auto" w:fill="auto"/>
            <w:noWrap/>
            <w:vAlign w:val="bottom"/>
            <w:hideMark/>
          </w:tcPr>
          <w:p w14:paraId="19A923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807 (497-1191)</w:t>
            </w:r>
          </w:p>
        </w:tc>
        <w:tc>
          <w:tcPr>
            <w:tcW w:w="1800" w:type="dxa"/>
            <w:tcBorders>
              <w:top w:val="nil"/>
              <w:left w:val="nil"/>
              <w:bottom w:val="nil"/>
              <w:right w:val="nil"/>
            </w:tcBorders>
            <w:shd w:val="clear" w:color="auto" w:fill="auto"/>
            <w:noWrap/>
            <w:vAlign w:val="bottom"/>
            <w:hideMark/>
          </w:tcPr>
          <w:p w14:paraId="08C8D8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1126 (721-1749)</w:t>
            </w:r>
          </w:p>
        </w:tc>
      </w:tr>
      <w:tr w:rsidR="00B0760D" w:rsidRPr="00B0760D" w14:paraId="61DEA284" w14:textId="77777777" w:rsidTr="00B0760D">
        <w:trPr>
          <w:trHeight w:val="320"/>
        </w:trPr>
        <w:tc>
          <w:tcPr>
            <w:tcW w:w="2524" w:type="dxa"/>
            <w:tcBorders>
              <w:top w:val="nil"/>
              <w:left w:val="nil"/>
              <w:bottom w:val="nil"/>
              <w:right w:val="nil"/>
            </w:tcBorders>
            <w:shd w:val="clear" w:color="auto" w:fill="auto"/>
            <w:noWrap/>
            <w:vAlign w:val="bottom"/>
            <w:hideMark/>
          </w:tcPr>
          <w:p w14:paraId="21D920A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C62C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A9DDE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66.4 (59.9-69.6)</w:t>
            </w:r>
          </w:p>
        </w:tc>
        <w:tc>
          <w:tcPr>
            <w:tcW w:w="1660" w:type="dxa"/>
            <w:tcBorders>
              <w:top w:val="nil"/>
              <w:left w:val="nil"/>
              <w:bottom w:val="nil"/>
              <w:right w:val="nil"/>
            </w:tcBorders>
            <w:shd w:val="clear" w:color="auto" w:fill="auto"/>
            <w:noWrap/>
            <w:vAlign w:val="bottom"/>
            <w:hideMark/>
          </w:tcPr>
          <w:p w14:paraId="25647F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 (17.5-32.5)</w:t>
            </w:r>
          </w:p>
        </w:tc>
        <w:tc>
          <w:tcPr>
            <w:tcW w:w="1800" w:type="dxa"/>
            <w:tcBorders>
              <w:top w:val="nil"/>
              <w:left w:val="nil"/>
              <w:bottom w:val="nil"/>
              <w:right w:val="nil"/>
            </w:tcBorders>
            <w:shd w:val="clear" w:color="auto" w:fill="auto"/>
            <w:noWrap/>
            <w:vAlign w:val="bottom"/>
            <w:hideMark/>
          </w:tcPr>
          <w:p w14:paraId="1B892A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3108 (2800-3300)</w:t>
            </w:r>
          </w:p>
        </w:tc>
        <w:tc>
          <w:tcPr>
            <w:tcW w:w="1800" w:type="dxa"/>
            <w:tcBorders>
              <w:top w:val="nil"/>
              <w:left w:val="nil"/>
              <w:bottom w:val="nil"/>
              <w:right w:val="nil"/>
            </w:tcBorders>
            <w:shd w:val="clear" w:color="auto" w:fill="auto"/>
            <w:noWrap/>
            <w:vAlign w:val="bottom"/>
            <w:hideMark/>
          </w:tcPr>
          <w:p w14:paraId="7825EC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1733 (1265-2337)</w:t>
            </w:r>
          </w:p>
        </w:tc>
      </w:tr>
      <w:tr w:rsidR="00B0760D" w:rsidRPr="00B0760D" w14:paraId="63D80709" w14:textId="77777777" w:rsidTr="00B0760D">
        <w:trPr>
          <w:trHeight w:val="320"/>
        </w:trPr>
        <w:tc>
          <w:tcPr>
            <w:tcW w:w="2524" w:type="dxa"/>
            <w:tcBorders>
              <w:top w:val="nil"/>
              <w:left w:val="nil"/>
              <w:bottom w:val="nil"/>
              <w:right w:val="nil"/>
            </w:tcBorders>
            <w:shd w:val="clear" w:color="auto" w:fill="auto"/>
            <w:noWrap/>
            <w:vAlign w:val="bottom"/>
            <w:hideMark/>
          </w:tcPr>
          <w:p w14:paraId="350D877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1358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82D25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(8.9-11.2)</w:t>
            </w:r>
          </w:p>
        </w:tc>
        <w:tc>
          <w:tcPr>
            <w:tcW w:w="1660" w:type="dxa"/>
            <w:tcBorders>
              <w:top w:val="nil"/>
              <w:left w:val="nil"/>
              <w:bottom w:val="nil"/>
              <w:right w:val="nil"/>
            </w:tcBorders>
            <w:shd w:val="clear" w:color="auto" w:fill="auto"/>
            <w:noWrap/>
            <w:vAlign w:val="bottom"/>
            <w:hideMark/>
          </w:tcPr>
          <w:p w14:paraId="76F91E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(9.3-12)</w:t>
            </w:r>
          </w:p>
        </w:tc>
        <w:tc>
          <w:tcPr>
            <w:tcW w:w="1800" w:type="dxa"/>
            <w:tcBorders>
              <w:top w:val="nil"/>
              <w:left w:val="nil"/>
              <w:bottom w:val="nil"/>
              <w:right w:val="nil"/>
            </w:tcBorders>
            <w:shd w:val="clear" w:color="auto" w:fill="auto"/>
            <w:noWrap/>
            <w:vAlign w:val="bottom"/>
            <w:hideMark/>
          </w:tcPr>
          <w:p w14:paraId="4E0849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480 (415-527)</w:t>
            </w:r>
          </w:p>
        </w:tc>
        <w:tc>
          <w:tcPr>
            <w:tcW w:w="1800" w:type="dxa"/>
            <w:tcBorders>
              <w:top w:val="nil"/>
              <w:left w:val="nil"/>
              <w:bottom w:val="nil"/>
              <w:right w:val="nil"/>
            </w:tcBorders>
            <w:shd w:val="clear" w:color="auto" w:fill="auto"/>
            <w:noWrap/>
            <w:vAlign w:val="bottom"/>
            <w:hideMark/>
          </w:tcPr>
          <w:p w14:paraId="2F0B69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776 (678-859)</w:t>
            </w:r>
          </w:p>
        </w:tc>
      </w:tr>
      <w:tr w:rsidR="00B0760D" w:rsidRPr="00B0760D" w14:paraId="127CE508" w14:textId="77777777" w:rsidTr="00B0760D">
        <w:trPr>
          <w:trHeight w:val="320"/>
        </w:trPr>
        <w:tc>
          <w:tcPr>
            <w:tcW w:w="2524" w:type="dxa"/>
            <w:tcBorders>
              <w:top w:val="nil"/>
              <w:left w:val="nil"/>
              <w:bottom w:val="nil"/>
              <w:right w:val="nil"/>
            </w:tcBorders>
            <w:shd w:val="clear" w:color="auto" w:fill="auto"/>
            <w:noWrap/>
            <w:vAlign w:val="bottom"/>
            <w:hideMark/>
          </w:tcPr>
          <w:p w14:paraId="7192C3F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743F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4BEC0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32.9 (26.6-40.2)</w:t>
            </w:r>
          </w:p>
        </w:tc>
        <w:tc>
          <w:tcPr>
            <w:tcW w:w="1660" w:type="dxa"/>
            <w:tcBorders>
              <w:top w:val="nil"/>
              <w:left w:val="nil"/>
              <w:bottom w:val="nil"/>
              <w:right w:val="nil"/>
            </w:tcBorders>
            <w:shd w:val="clear" w:color="auto" w:fill="auto"/>
            <w:noWrap/>
            <w:vAlign w:val="bottom"/>
            <w:hideMark/>
          </w:tcPr>
          <w:p w14:paraId="34E541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42.5 (34.4-50.7)</w:t>
            </w:r>
          </w:p>
        </w:tc>
        <w:tc>
          <w:tcPr>
            <w:tcW w:w="1800" w:type="dxa"/>
            <w:tcBorders>
              <w:top w:val="nil"/>
              <w:left w:val="nil"/>
              <w:bottom w:val="nil"/>
              <w:right w:val="nil"/>
            </w:tcBorders>
            <w:shd w:val="clear" w:color="auto" w:fill="auto"/>
            <w:noWrap/>
            <w:vAlign w:val="bottom"/>
            <w:hideMark/>
          </w:tcPr>
          <w:p w14:paraId="5A2066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1538 (1240-1902)</w:t>
            </w:r>
          </w:p>
        </w:tc>
        <w:tc>
          <w:tcPr>
            <w:tcW w:w="1800" w:type="dxa"/>
            <w:tcBorders>
              <w:top w:val="nil"/>
              <w:left w:val="nil"/>
              <w:bottom w:val="nil"/>
              <w:right w:val="nil"/>
            </w:tcBorders>
            <w:shd w:val="clear" w:color="auto" w:fill="auto"/>
            <w:noWrap/>
            <w:vAlign w:val="bottom"/>
            <w:hideMark/>
          </w:tcPr>
          <w:p w14:paraId="2802E7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3070 (2472-3681)</w:t>
            </w:r>
          </w:p>
        </w:tc>
      </w:tr>
      <w:tr w:rsidR="00B0760D" w:rsidRPr="00B0760D" w14:paraId="5AB5359A" w14:textId="77777777" w:rsidTr="00B0760D">
        <w:trPr>
          <w:trHeight w:val="320"/>
        </w:trPr>
        <w:tc>
          <w:tcPr>
            <w:tcW w:w="2524" w:type="dxa"/>
            <w:tcBorders>
              <w:top w:val="nil"/>
              <w:left w:val="nil"/>
              <w:bottom w:val="nil"/>
              <w:right w:val="nil"/>
            </w:tcBorders>
            <w:shd w:val="clear" w:color="auto" w:fill="auto"/>
            <w:noWrap/>
            <w:vAlign w:val="bottom"/>
            <w:hideMark/>
          </w:tcPr>
          <w:p w14:paraId="5C6B19B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C5F8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CD215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(1.1-3.7)</w:t>
            </w:r>
          </w:p>
        </w:tc>
        <w:tc>
          <w:tcPr>
            <w:tcW w:w="1660" w:type="dxa"/>
            <w:tcBorders>
              <w:top w:val="nil"/>
              <w:left w:val="nil"/>
              <w:bottom w:val="nil"/>
              <w:right w:val="nil"/>
            </w:tcBorders>
            <w:shd w:val="clear" w:color="auto" w:fill="auto"/>
            <w:noWrap/>
            <w:vAlign w:val="bottom"/>
            <w:hideMark/>
          </w:tcPr>
          <w:p w14:paraId="128CF6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(1.8-6.5)</w:t>
            </w:r>
          </w:p>
        </w:tc>
        <w:tc>
          <w:tcPr>
            <w:tcW w:w="1800" w:type="dxa"/>
            <w:tcBorders>
              <w:top w:val="nil"/>
              <w:left w:val="nil"/>
              <w:bottom w:val="nil"/>
              <w:right w:val="nil"/>
            </w:tcBorders>
            <w:shd w:val="clear" w:color="auto" w:fill="auto"/>
            <w:noWrap/>
            <w:vAlign w:val="bottom"/>
            <w:hideMark/>
          </w:tcPr>
          <w:p w14:paraId="44E4E8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(50-174)</w:t>
            </w:r>
          </w:p>
        </w:tc>
        <w:tc>
          <w:tcPr>
            <w:tcW w:w="1800" w:type="dxa"/>
            <w:tcBorders>
              <w:top w:val="nil"/>
              <w:left w:val="nil"/>
              <w:bottom w:val="nil"/>
              <w:right w:val="nil"/>
            </w:tcBorders>
            <w:shd w:val="clear" w:color="auto" w:fill="auto"/>
            <w:noWrap/>
            <w:vAlign w:val="bottom"/>
            <w:hideMark/>
          </w:tcPr>
          <w:p w14:paraId="1CAAAC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 (134-468)</w:t>
            </w:r>
          </w:p>
        </w:tc>
      </w:tr>
      <w:tr w:rsidR="00B0760D" w:rsidRPr="00B0760D" w14:paraId="68B2CAA8" w14:textId="77777777" w:rsidTr="00B0760D">
        <w:trPr>
          <w:trHeight w:val="320"/>
        </w:trPr>
        <w:tc>
          <w:tcPr>
            <w:tcW w:w="2524" w:type="dxa"/>
            <w:tcBorders>
              <w:top w:val="nil"/>
              <w:left w:val="nil"/>
              <w:bottom w:val="nil"/>
              <w:right w:val="nil"/>
            </w:tcBorders>
            <w:shd w:val="clear" w:color="auto" w:fill="auto"/>
            <w:noWrap/>
            <w:vAlign w:val="bottom"/>
            <w:hideMark/>
          </w:tcPr>
          <w:p w14:paraId="74D6470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70FC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89EB2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(1.8-2.3)</w:t>
            </w:r>
          </w:p>
        </w:tc>
        <w:tc>
          <w:tcPr>
            <w:tcW w:w="1660" w:type="dxa"/>
            <w:tcBorders>
              <w:top w:val="nil"/>
              <w:left w:val="nil"/>
              <w:bottom w:val="nil"/>
              <w:right w:val="nil"/>
            </w:tcBorders>
            <w:shd w:val="clear" w:color="auto" w:fill="auto"/>
            <w:noWrap/>
            <w:vAlign w:val="bottom"/>
            <w:hideMark/>
          </w:tcPr>
          <w:p w14:paraId="1B2F6E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(2.2-2.8)</w:t>
            </w:r>
          </w:p>
        </w:tc>
        <w:tc>
          <w:tcPr>
            <w:tcW w:w="1800" w:type="dxa"/>
            <w:tcBorders>
              <w:top w:val="nil"/>
              <w:left w:val="nil"/>
              <w:bottom w:val="nil"/>
              <w:right w:val="nil"/>
            </w:tcBorders>
            <w:shd w:val="clear" w:color="auto" w:fill="auto"/>
            <w:noWrap/>
            <w:vAlign w:val="bottom"/>
            <w:hideMark/>
          </w:tcPr>
          <w:p w14:paraId="05C0C7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(84-110)</w:t>
            </w:r>
          </w:p>
        </w:tc>
        <w:tc>
          <w:tcPr>
            <w:tcW w:w="1800" w:type="dxa"/>
            <w:tcBorders>
              <w:top w:val="nil"/>
              <w:left w:val="nil"/>
              <w:bottom w:val="nil"/>
              <w:right w:val="nil"/>
            </w:tcBorders>
            <w:shd w:val="clear" w:color="auto" w:fill="auto"/>
            <w:noWrap/>
            <w:vAlign w:val="bottom"/>
            <w:hideMark/>
          </w:tcPr>
          <w:p w14:paraId="4FA42F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180 (157-204)</w:t>
            </w:r>
          </w:p>
        </w:tc>
      </w:tr>
      <w:tr w:rsidR="00B0760D" w:rsidRPr="00B0760D" w14:paraId="0123BC0D" w14:textId="77777777" w:rsidTr="00B0760D">
        <w:trPr>
          <w:trHeight w:val="320"/>
        </w:trPr>
        <w:tc>
          <w:tcPr>
            <w:tcW w:w="2524" w:type="dxa"/>
            <w:tcBorders>
              <w:top w:val="nil"/>
              <w:left w:val="nil"/>
              <w:bottom w:val="nil"/>
              <w:right w:val="nil"/>
            </w:tcBorders>
            <w:shd w:val="clear" w:color="auto" w:fill="auto"/>
            <w:noWrap/>
            <w:vAlign w:val="bottom"/>
            <w:hideMark/>
          </w:tcPr>
          <w:p w14:paraId="2E156BC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D51F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92BA8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5AF3B7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(0.8-1.1)</w:t>
            </w:r>
          </w:p>
        </w:tc>
        <w:tc>
          <w:tcPr>
            <w:tcW w:w="1800" w:type="dxa"/>
            <w:tcBorders>
              <w:top w:val="nil"/>
              <w:left w:val="nil"/>
              <w:bottom w:val="nil"/>
              <w:right w:val="nil"/>
            </w:tcBorders>
            <w:shd w:val="clear" w:color="auto" w:fill="auto"/>
            <w:noWrap/>
            <w:vAlign w:val="bottom"/>
            <w:hideMark/>
          </w:tcPr>
          <w:p w14:paraId="52E175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(42-52)</w:t>
            </w:r>
          </w:p>
        </w:tc>
        <w:tc>
          <w:tcPr>
            <w:tcW w:w="1800" w:type="dxa"/>
            <w:tcBorders>
              <w:top w:val="nil"/>
              <w:left w:val="nil"/>
              <w:bottom w:val="nil"/>
              <w:right w:val="nil"/>
            </w:tcBorders>
            <w:shd w:val="clear" w:color="auto" w:fill="auto"/>
            <w:noWrap/>
            <w:vAlign w:val="bottom"/>
            <w:hideMark/>
          </w:tcPr>
          <w:p w14:paraId="2E5800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(60-81)</w:t>
            </w:r>
          </w:p>
        </w:tc>
      </w:tr>
      <w:tr w:rsidR="00B0760D" w:rsidRPr="00B0760D" w14:paraId="2B3DD398" w14:textId="77777777" w:rsidTr="00B0760D">
        <w:trPr>
          <w:trHeight w:val="320"/>
        </w:trPr>
        <w:tc>
          <w:tcPr>
            <w:tcW w:w="2524" w:type="dxa"/>
            <w:tcBorders>
              <w:top w:val="nil"/>
              <w:left w:val="nil"/>
              <w:bottom w:val="nil"/>
              <w:right w:val="nil"/>
            </w:tcBorders>
            <w:shd w:val="clear" w:color="auto" w:fill="auto"/>
            <w:noWrap/>
            <w:vAlign w:val="bottom"/>
            <w:hideMark/>
          </w:tcPr>
          <w:p w14:paraId="52F1F0B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ABE2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B2823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(0.8-1.1)</w:t>
            </w:r>
          </w:p>
        </w:tc>
        <w:tc>
          <w:tcPr>
            <w:tcW w:w="1660" w:type="dxa"/>
            <w:tcBorders>
              <w:top w:val="nil"/>
              <w:left w:val="nil"/>
              <w:bottom w:val="nil"/>
              <w:right w:val="nil"/>
            </w:tcBorders>
            <w:shd w:val="clear" w:color="auto" w:fill="auto"/>
            <w:noWrap/>
            <w:vAlign w:val="bottom"/>
            <w:hideMark/>
          </w:tcPr>
          <w:p w14:paraId="3DE956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bottom w:val="nil"/>
              <w:right w:val="nil"/>
            </w:tcBorders>
            <w:shd w:val="clear" w:color="auto" w:fill="auto"/>
            <w:noWrap/>
            <w:vAlign w:val="bottom"/>
            <w:hideMark/>
          </w:tcPr>
          <w:p w14:paraId="3BB205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(37-51)</w:t>
            </w:r>
          </w:p>
        </w:tc>
        <w:tc>
          <w:tcPr>
            <w:tcW w:w="1800" w:type="dxa"/>
            <w:tcBorders>
              <w:top w:val="nil"/>
              <w:left w:val="nil"/>
              <w:bottom w:val="nil"/>
              <w:right w:val="nil"/>
            </w:tcBorders>
            <w:shd w:val="clear" w:color="auto" w:fill="auto"/>
            <w:noWrap/>
            <w:vAlign w:val="bottom"/>
            <w:hideMark/>
          </w:tcPr>
          <w:p w14:paraId="377F57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(70-97)</w:t>
            </w:r>
          </w:p>
        </w:tc>
      </w:tr>
      <w:tr w:rsidR="00B0760D" w:rsidRPr="00B0760D" w14:paraId="5E77B6E6" w14:textId="77777777" w:rsidTr="00B0760D">
        <w:trPr>
          <w:trHeight w:val="320"/>
        </w:trPr>
        <w:tc>
          <w:tcPr>
            <w:tcW w:w="2524" w:type="dxa"/>
            <w:tcBorders>
              <w:top w:val="nil"/>
              <w:left w:val="nil"/>
              <w:bottom w:val="nil"/>
              <w:right w:val="nil"/>
            </w:tcBorders>
            <w:shd w:val="clear" w:color="auto" w:fill="auto"/>
            <w:noWrap/>
            <w:vAlign w:val="bottom"/>
            <w:hideMark/>
          </w:tcPr>
          <w:p w14:paraId="7DEB42C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6F02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EB33F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4D906D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38CD48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365463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54A13856" w14:textId="77777777" w:rsidTr="00B0760D">
        <w:trPr>
          <w:trHeight w:val="320"/>
        </w:trPr>
        <w:tc>
          <w:tcPr>
            <w:tcW w:w="2524" w:type="dxa"/>
            <w:tcBorders>
              <w:top w:val="nil"/>
              <w:left w:val="nil"/>
              <w:bottom w:val="nil"/>
              <w:right w:val="nil"/>
            </w:tcBorders>
            <w:shd w:val="clear" w:color="auto" w:fill="auto"/>
            <w:noWrap/>
            <w:vAlign w:val="bottom"/>
            <w:hideMark/>
          </w:tcPr>
          <w:p w14:paraId="31B06F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Belarus</w:t>
            </w:r>
          </w:p>
        </w:tc>
        <w:tc>
          <w:tcPr>
            <w:tcW w:w="2180" w:type="dxa"/>
            <w:tcBorders>
              <w:top w:val="nil"/>
              <w:left w:val="nil"/>
              <w:bottom w:val="nil"/>
              <w:right w:val="nil"/>
            </w:tcBorders>
            <w:shd w:val="clear" w:color="auto" w:fill="auto"/>
            <w:noWrap/>
            <w:vAlign w:val="bottom"/>
            <w:hideMark/>
          </w:tcPr>
          <w:p w14:paraId="589FE8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99482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(69.9-85.2)</w:t>
            </w:r>
          </w:p>
        </w:tc>
        <w:tc>
          <w:tcPr>
            <w:tcW w:w="1660" w:type="dxa"/>
            <w:tcBorders>
              <w:top w:val="nil"/>
              <w:left w:val="nil"/>
              <w:bottom w:val="nil"/>
              <w:right w:val="nil"/>
            </w:tcBorders>
            <w:shd w:val="clear" w:color="auto" w:fill="auto"/>
            <w:noWrap/>
            <w:vAlign w:val="bottom"/>
            <w:hideMark/>
          </w:tcPr>
          <w:p w14:paraId="2167BF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81.4 (74.1-88)</w:t>
            </w:r>
          </w:p>
        </w:tc>
        <w:tc>
          <w:tcPr>
            <w:tcW w:w="1800" w:type="dxa"/>
            <w:tcBorders>
              <w:top w:val="nil"/>
              <w:left w:val="nil"/>
              <w:bottom w:val="nil"/>
              <w:right w:val="nil"/>
            </w:tcBorders>
            <w:shd w:val="clear" w:color="auto" w:fill="auto"/>
            <w:noWrap/>
            <w:vAlign w:val="bottom"/>
            <w:hideMark/>
          </w:tcPr>
          <w:p w14:paraId="242CAE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1457 (1308-1600)</w:t>
            </w:r>
          </w:p>
        </w:tc>
        <w:tc>
          <w:tcPr>
            <w:tcW w:w="1800" w:type="dxa"/>
            <w:tcBorders>
              <w:top w:val="nil"/>
              <w:left w:val="nil"/>
              <w:bottom w:val="nil"/>
              <w:right w:val="nil"/>
            </w:tcBorders>
            <w:shd w:val="clear" w:color="auto" w:fill="auto"/>
            <w:noWrap/>
            <w:vAlign w:val="bottom"/>
            <w:hideMark/>
          </w:tcPr>
          <w:p w14:paraId="6127F2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1762 (1614-1917)</w:t>
            </w:r>
          </w:p>
        </w:tc>
      </w:tr>
      <w:tr w:rsidR="00B0760D" w:rsidRPr="00B0760D" w14:paraId="5ADE33A7" w14:textId="77777777" w:rsidTr="00B0760D">
        <w:trPr>
          <w:trHeight w:val="320"/>
        </w:trPr>
        <w:tc>
          <w:tcPr>
            <w:tcW w:w="2524" w:type="dxa"/>
            <w:tcBorders>
              <w:top w:val="nil"/>
              <w:left w:val="nil"/>
              <w:bottom w:val="nil"/>
              <w:right w:val="nil"/>
            </w:tcBorders>
            <w:shd w:val="clear" w:color="auto" w:fill="auto"/>
            <w:noWrap/>
            <w:vAlign w:val="bottom"/>
            <w:hideMark/>
          </w:tcPr>
          <w:p w14:paraId="47FB1B1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4A8D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234B2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(10.3-24.5)</w:t>
            </w:r>
          </w:p>
        </w:tc>
        <w:tc>
          <w:tcPr>
            <w:tcW w:w="1660" w:type="dxa"/>
            <w:tcBorders>
              <w:top w:val="nil"/>
              <w:left w:val="nil"/>
              <w:bottom w:val="nil"/>
              <w:right w:val="nil"/>
            </w:tcBorders>
            <w:shd w:val="clear" w:color="auto" w:fill="auto"/>
            <w:noWrap/>
            <w:vAlign w:val="bottom"/>
            <w:hideMark/>
          </w:tcPr>
          <w:p w14:paraId="4AB51D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28.3 (21.2-34.2)</w:t>
            </w:r>
          </w:p>
        </w:tc>
        <w:tc>
          <w:tcPr>
            <w:tcW w:w="1800" w:type="dxa"/>
            <w:tcBorders>
              <w:top w:val="nil"/>
              <w:left w:val="nil"/>
              <w:bottom w:val="nil"/>
              <w:right w:val="nil"/>
            </w:tcBorders>
            <w:shd w:val="clear" w:color="auto" w:fill="auto"/>
            <w:noWrap/>
            <w:vAlign w:val="bottom"/>
            <w:hideMark/>
          </w:tcPr>
          <w:p w14:paraId="212F45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(195-459)</w:t>
            </w:r>
          </w:p>
        </w:tc>
        <w:tc>
          <w:tcPr>
            <w:tcW w:w="1800" w:type="dxa"/>
            <w:tcBorders>
              <w:top w:val="nil"/>
              <w:left w:val="nil"/>
              <w:bottom w:val="nil"/>
              <w:right w:val="nil"/>
            </w:tcBorders>
            <w:shd w:val="clear" w:color="auto" w:fill="auto"/>
            <w:noWrap/>
            <w:vAlign w:val="bottom"/>
            <w:hideMark/>
          </w:tcPr>
          <w:p w14:paraId="2D84CD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614 (455-748)</w:t>
            </w:r>
          </w:p>
        </w:tc>
      </w:tr>
      <w:tr w:rsidR="00B0760D" w:rsidRPr="00B0760D" w14:paraId="75163B4C" w14:textId="77777777" w:rsidTr="00B0760D">
        <w:trPr>
          <w:trHeight w:val="320"/>
        </w:trPr>
        <w:tc>
          <w:tcPr>
            <w:tcW w:w="2524" w:type="dxa"/>
            <w:tcBorders>
              <w:top w:val="nil"/>
              <w:left w:val="nil"/>
              <w:bottom w:val="nil"/>
              <w:right w:val="nil"/>
            </w:tcBorders>
            <w:shd w:val="clear" w:color="auto" w:fill="auto"/>
            <w:noWrap/>
            <w:vAlign w:val="bottom"/>
            <w:hideMark/>
          </w:tcPr>
          <w:p w14:paraId="19706CF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9118E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192FD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17.5 (12.5-24)</w:t>
            </w:r>
          </w:p>
        </w:tc>
        <w:tc>
          <w:tcPr>
            <w:tcW w:w="1660" w:type="dxa"/>
            <w:tcBorders>
              <w:top w:val="nil"/>
              <w:left w:val="nil"/>
              <w:bottom w:val="nil"/>
              <w:right w:val="nil"/>
            </w:tcBorders>
            <w:shd w:val="clear" w:color="auto" w:fill="auto"/>
            <w:noWrap/>
            <w:vAlign w:val="bottom"/>
            <w:hideMark/>
          </w:tcPr>
          <w:p w14:paraId="7F25AF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 (14.2-27.2)</w:t>
            </w:r>
          </w:p>
        </w:tc>
        <w:tc>
          <w:tcPr>
            <w:tcW w:w="1800" w:type="dxa"/>
            <w:tcBorders>
              <w:top w:val="nil"/>
              <w:left w:val="nil"/>
              <w:bottom w:val="nil"/>
              <w:right w:val="nil"/>
            </w:tcBorders>
            <w:shd w:val="clear" w:color="auto" w:fill="auto"/>
            <w:noWrap/>
            <w:vAlign w:val="bottom"/>
            <w:hideMark/>
          </w:tcPr>
          <w:p w14:paraId="63DB87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326 (231-449)</w:t>
            </w:r>
          </w:p>
        </w:tc>
        <w:tc>
          <w:tcPr>
            <w:tcW w:w="1800" w:type="dxa"/>
            <w:tcBorders>
              <w:top w:val="nil"/>
              <w:left w:val="nil"/>
              <w:bottom w:val="nil"/>
              <w:right w:val="nil"/>
            </w:tcBorders>
            <w:shd w:val="clear" w:color="auto" w:fill="auto"/>
            <w:noWrap/>
            <w:vAlign w:val="bottom"/>
            <w:hideMark/>
          </w:tcPr>
          <w:p w14:paraId="77F460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435 (305-594)</w:t>
            </w:r>
          </w:p>
        </w:tc>
      </w:tr>
      <w:tr w:rsidR="00B0760D" w:rsidRPr="00B0760D" w14:paraId="5EF0FA35" w14:textId="77777777" w:rsidTr="00B0760D">
        <w:trPr>
          <w:trHeight w:val="320"/>
        </w:trPr>
        <w:tc>
          <w:tcPr>
            <w:tcW w:w="2524" w:type="dxa"/>
            <w:tcBorders>
              <w:top w:val="nil"/>
              <w:left w:val="nil"/>
              <w:bottom w:val="nil"/>
              <w:right w:val="nil"/>
            </w:tcBorders>
            <w:shd w:val="clear" w:color="auto" w:fill="auto"/>
            <w:noWrap/>
            <w:vAlign w:val="bottom"/>
            <w:hideMark/>
          </w:tcPr>
          <w:p w14:paraId="70EDCB9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A953B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3FDCC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(1-2.4)</w:t>
            </w:r>
          </w:p>
        </w:tc>
        <w:tc>
          <w:tcPr>
            <w:tcW w:w="1660" w:type="dxa"/>
            <w:tcBorders>
              <w:top w:val="nil"/>
              <w:left w:val="nil"/>
              <w:bottom w:val="nil"/>
              <w:right w:val="nil"/>
            </w:tcBorders>
            <w:shd w:val="clear" w:color="auto" w:fill="auto"/>
            <w:noWrap/>
            <w:vAlign w:val="bottom"/>
            <w:hideMark/>
          </w:tcPr>
          <w:p w14:paraId="0AA010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(1.4-3.2)</w:t>
            </w:r>
          </w:p>
        </w:tc>
        <w:tc>
          <w:tcPr>
            <w:tcW w:w="1800" w:type="dxa"/>
            <w:tcBorders>
              <w:top w:val="nil"/>
              <w:left w:val="nil"/>
              <w:bottom w:val="nil"/>
              <w:right w:val="nil"/>
            </w:tcBorders>
            <w:shd w:val="clear" w:color="auto" w:fill="auto"/>
            <w:noWrap/>
            <w:vAlign w:val="bottom"/>
            <w:hideMark/>
          </w:tcPr>
          <w:p w14:paraId="3993F1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(19-44)</w:t>
            </w:r>
          </w:p>
        </w:tc>
        <w:tc>
          <w:tcPr>
            <w:tcW w:w="1800" w:type="dxa"/>
            <w:tcBorders>
              <w:top w:val="nil"/>
              <w:left w:val="nil"/>
              <w:bottom w:val="nil"/>
              <w:right w:val="nil"/>
            </w:tcBorders>
            <w:shd w:val="clear" w:color="auto" w:fill="auto"/>
            <w:noWrap/>
            <w:vAlign w:val="bottom"/>
            <w:hideMark/>
          </w:tcPr>
          <w:p w14:paraId="7B935A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(31-70)</w:t>
            </w:r>
          </w:p>
        </w:tc>
      </w:tr>
      <w:tr w:rsidR="00B0760D" w:rsidRPr="00B0760D" w14:paraId="1E84FAC7" w14:textId="77777777" w:rsidTr="00B0760D">
        <w:trPr>
          <w:trHeight w:val="320"/>
        </w:trPr>
        <w:tc>
          <w:tcPr>
            <w:tcW w:w="2524" w:type="dxa"/>
            <w:tcBorders>
              <w:top w:val="nil"/>
              <w:left w:val="nil"/>
              <w:bottom w:val="nil"/>
              <w:right w:val="nil"/>
            </w:tcBorders>
            <w:shd w:val="clear" w:color="auto" w:fill="auto"/>
            <w:noWrap/>
            <w:vAlign w:val="bottom"/>
            <w:hideMark/>
          </w:tcPr>
          <w:p w14:paraId="5DBBAA4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805CA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E6E69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 (11.6-22.5)</w:t>
            </w:r>
          </w:p>
        </w:tc>
        <w:tc>
          <w:tcPr>
            <w:tcW w:w="1660" w:type="dxa"/>
            <w:tcBorders>
              <w:top w:val="nil"/>
              <w:left w:val="nil"/>
              <w:bottom w:val="nil"/>
              <w:right w:val="nil"/>
            </w:tcBorders>
            <w:shd w:val="clear" w:color="auto" w:fill="auto"/>
            <w:noWrap/>
            <w:vAlign w:val="bottom"/>
            <w:hideMark/>
          </w:tcPr>
          <w:p w14:paraId="1CD130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(13-25.2)</w:t>
            </w:r>
          </w:p>
        </w:tc>
        <w:tc>
          <w:tcPr>
            <w:tcW w:w="1800" w:type="dxa"/>
            <w:tcBorders>
              <w:top w:val="nil"/>
              <w:left w:val="nil"/>
              <w:bottom w:val="nil"/>
              <w:right w:val="nil"/>
            </w:tcBorders>
            <w:shd w:val="clear" w:color="auto" w:fill="auto"/>
            <w:noWrap/>
            <w:vAlign w:val="bottom"/>
            <w:hideMark/>
          </w:tcPr>
          <w:p w14:paraId="204848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304 (215-420)</w:t>
            </w:r>
          </w:p>
        </w:tc>
        <w:tc>
          <w:tcPr>
            <w:tcW w:w="1800" w:type="dxa"/>
            <w:tcBorders>
              <w:top w:val="nil"/>
              <w:left w:val="nil"/>
              <w:bottom w:val="nil"/>
              <w:right w:val="nil"/>
            </w:tcBorders>
            <w:shd w:val="clear" w:color="auto" w:fill="auto"/>
            <w:noWrap/>
            <w:vAlign w:val="bottom"/>
            <w:hideMark/>
          </w:tcPr>
          <w:p w14:paraId="100803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399 (279-550)</w:t>
            </w:r>
          </w:p>
        </w:tc>
      </w:tr>
      <w:tr w:rsidR="00B0760D" w:rsidRPr="00B0760D" w14:paraId="25519864" w14:textId="77777777" w:rsidTr="00B0760D">
        <w:trPr>
          <w:trHeight w:val="320"/>
        </w:trPr>
        <w:tc>
          <w:tcPr>
            <w:tcW w:w="2524" w:type="dxa"/>
            <w:tcBorders>
              <w:top w:val="nil"/>
              <w:left w:val="nil"/>
              <w:bottom w:val="nil"/>
              <w:right w:val="nil"/>
            </w:tcBorders>
            <w:shd w:val="clear" w:color="auto" w:fill="auto"/>
            <w:noWrap/>
            <w:vAlign w:val="bottom"/>
            <w:hideMark/>
          </w:tcPr>
          <w:p w14:paraId="6E955A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CACC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924DD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36.2 (22.3-52.5)</w:t>
            </w:r>
          </w:p>
        </w:tc>
        <w:tc>
          <w:tcPr>
            <w:tcW w:w="1660" w:type="dxa"/>
            <w:tcBorders>
              <w:top w:val="nil"/>
              <w:left w:val="nil"/>
              <w:bottom w:val="nil"/>
              <w:right w:val="nil"/>
            </w:tcBorders>
            <w:shd w:val="clear" w:color="auto" w:fill="auto"/>
            <w:noWrap/>
            <w:vAlign w:val="bottom"/>
            <w:hideMark/>
          </w:tcPr>
          <w:p w14:paraId="464492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43.4 (28.5-58.4)</w:t>
            </w:r>
          </w:p>
        </w:tc>
        <w:tc>
          <w:tcPr>
            <w:tcW w:w="1800" w:type="dxa"/>
            <w:tcBorders>
              <w:top w:val="nil"/>
              <w:left w:val="nil"/>
              <w:bottom w:val="nil"/>
              <w:right w:val="nil"/>
            </w:tcBorders>
            <w:shd w:val="clear" w:color="auto" w:fill="auto"/>
            <w:noWrap/>
            <w:vAlign w:val="bottom"/>
            <w:hideMark/>
          </w:tcPr>
          <w:p w14:paraId="4FBD01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675 (419-974)</w:t>
            </w:r>
          </w:p>
        </w:tc>
        <w:tc>
          <w:tcPr>
            <w:tcW w:w="1800" w:type="dxa"/>
            <w:tcBorders>
              <w:top w:val="nil"/>
              <w:left w:val="nil"/>
              <w:bottom w:val="nil"/>
              <w:right w:val="nil"/>
            </w:tcBorders>
            <w:shd w:val="clear" w:color="auto" w:fill="auto"/>
            <w:noWrap/>
            <w:vAlign w:val="bottom"/>
            <w:hideMark/>
          </w:tcPr>
          <w:p w14:paraId="20EC53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948 (621-1267)</w:t>
            </w:r>
          </w:p>
        </w:tc>
      </w:tr>
      <w:tr w:rsidR="00B0760D" w:rsidRPr="00B0760D" w14:paraId="792D2C1B" w14:textId="77777777" w:rsidTr="00B0760D">
        <w:trPr>
          <w:trHeight w:val="320"/>
        </w:trPr>
        <w:tc>
          <w:tcPr>
            <w:tcW w:w="2524" w:type="dxa"/>
            <w:tcBorders>
              <w:top w:val="nil"/>
              <w:left w:val="nil"/>
              <w:bottom w:val="nil"/>
              <w:right w:val="nil"/>
            </w:tcBorders>
            <w:shd w:val="clear" w:color="auto" w:fill="auto"/>
            <w:noWrap/>
            <w:vAlign w:val="bottom"/>
            <w:hideMark/>
          </w:tcPr>
          <w:p w14:paraId="464FF7B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DE00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3B654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32.6 (19.2-50.2)</w:t>
            </w:r>
          </w:p>
        </w:tc>
        <w:tc>
          <w:tcPr>
            <w:tcW w:w="1660" w:type="dxa"/>
            <w:tcBorders>
              <w:top w:val="nil"/>
              <w:left w:val="nil"/>
              <w:bottom w:val="nil"/>
              <w:right w:val="nil"/>
            </w:tcBorders>
            <w:shd w:val="clear" w:color="auto" w:fill="auto"/>
            <w:noWrap/>
            <w:vAlign w:val="bottom"/>
            <w:hideMark/>
          </w:tcPr>
          <w:p w14:paraId="14D21D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30.4 (16.9-46.8)</w:t>
            </w:r>
          </w:p>
        </w:tc>
        <w:tc>
          <w:tcPr>
            <w:tcW w:w="1800" w:type="dxa"/>
            <w:tcBorders>
              <w:top w:val="nil"/>
              <w:left w:val="nil"/>
              <w:bottom w:val="nil"/>
              <w:right w:val="nil"/>
            </w:tcBorders>
            <w:shd w:val="clear" w:color="auto" w:fill="auto"/>
            <w:noWrap/>
            <w:vAlign w:val="bottom"/>
            <w:hideMark/>
          </w:tcPr>
          <w:p w14:paraId="5BC6CA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610 (358-937)</w:t>
            </w:r>
          </w:p>
        </w:tc>
        <w:tc>
          <w:tcPr>
            <w:tcW w:w="1800" w:type="dxa"/>
            <w:tcBorders>
              <w:top w:val="nil"/>
              <w:left w:val="nil"/>
              <w:bottom w:val="nil"/>
              <w:right w:val="nil"/>
            </w:tcBorders>
            <w:shd w:val="clear" w:color="auto" w:fill="auto"/>
            <w:noWrap/>
            <w:vAlign w:val="bottom"/>
            <w:hideMark/>
          </w:tcPr>
          <w:p w14:paraId="74443E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659 (366-1017)</w:t>
            </w:r>
          </w:p>
        </w:tc>
      </w:tr>
      <w:tr w:rsidR="00B0760D" w:rsidRPr="00B0760D" w14:paraId="4D2BE08A" w14:textId="77777777" w:rsidTr="00B0760D">
        <w:trPr>
          <w:trHeight w:val="320"/>
        </w:trPr>
        <w:tc>
          <w:tcPr>
            <w:tcW w:w="2524" w:type="dxa"/>
            <w:tcBorders>
              <w:top w:val="nil"/>
              <w:left w:val="nil"/>
              <w:bottom w:val="nil"/>
              <w:right w:val="nil"/>
            </w:tcBorders>
            <w:shd w:val="clear" w:color="auto" w:fill="auto"/>
            <w:noWrap/>
            <w:vAlign w:val="bottom"/>
            <w:hideMark/>
          </w:tcPr>
          <w:p w14:paraId="5501F71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708A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36D72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(4.2-8.4)</w:t>
            </w:r>
          </w:p>
        </w:tc>
        <w:tc>
          <w:tcPr>
            <w:tcW w:w="1660" w:type="dxa"/>
            <w:tcBorders>
              <w:top w:val="nil"/>
              <w:left w:val="nil"/>
              <w:bottom w:val="nil"/>
              <w:right w:val="nil"/>
            </w:tcBorders>
            <w:shd w:val="clear" w:color="auto" w:fill="auto"/>
            <w:noWrap/>
            <w:vAlign w:val="bottom"/>
            <w:hideMark/>
          </w:tcPr>
          <w:p w14:paraId="58DA57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(5-9.5)</w:t>
            </w:r>
          </w:p>
        </w:tc>
        <w:tc>
          <w:tcPr>
            <w:tcW w:w="1800" w:type="dxa"/>
            <w:tcBorders>
              <w:top w:val="nil"/>
              <w:left w:val="nil"/>
              <w:bottom w:val="nil"/>
              <w:right w:val="nil"/>
            </w:tcBorders>
            <w:shd w:val="clear" w:color="auto" w:fill="auto"/>
            <w:noWrap/>
            <w:vAlign w:val="bottom"/>
            <w:hideMark/>
          </w:tcPr>
          <w:p w14:paraId="4B643C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(80-159)</w:t>
            </w:r>
          </w:p>
        </w:tc>
        <w:tc>
          <w:tcPr>
            <w:tcW w:w="1800" w:type="dxa"/>
            <w:tcBorders>
              <w:top w:val="nil"/>
              <w:left w:val="nil"/>
              <w:bottom w:val="nil"/>
              <w:right w:val="nil"/>
            </w:tcBorders>
            <w:shd w:val="clear" w:color="auto" w:fill="auto"/>
            <w:noWrap/>
            <w:vAlign w:val="bottom"/>
            <w:hideMark/>
          </w:tcPr>
          <w:p w14:paraId="5F835A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 (108-204)</w:t>
            </w:r>
          </w:p>
        </w:tc>
      </w:tr>
      <w:tr w:rsidR="00B0760D" w:rsidRPr="00B0760D" w14:paraId="08BFE325" w14:textId="77777777" w:rsidTr="00B0760D">
        <w:trPr>
          <w:trHeight w:val="320"/>
        </w:trPr>
        <w:tc>
          <w:tcPr>
            <w:tcW w:w="2524" w:type="dxa"/>
            <w:tcBorders>
              <w:top w:val="nil"/>
              <w:left w:val="nil"/>
              <w:bottom w:val="nil"/>
              <w:right w:val="nil"/>
            </w:tcBorders>
            <w:shd w:val="clear" w:color="auto" w:fill="auto"/>
            <w:noWrap/>
            <w:vAlign w:val="bottom"/>
            <w:hideMark/>
          </w:tcPr>
          <w:p w14:paraId="2751DA3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2C24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A9168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(5.5-12.5)</w:t>
            </w:r>
          </w:p>
        </w:tc>
        <w:tc>
          <w:tcPr>
            <w:tcW w:w="1660" w:type="dxa"/>
            <w:tcBorders>
              <w:top w:val="nil"/>
              <w:left w:val="nil"/>
              <w:bottom w:val="nil"/>
              <w:right w:val="nil"/>
            </w:tcBorders>
            <w:shd w:val="clear" w:color="auto" w:fill="auto"/>
            <w:noWrap/>
            <w:vAlign w:val="bottom"/>
            <w:hideMark/>
          </w:tcPr>
          <w:p w14:paraId="1762A6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(3.1-7.8)</w:t>
            </w:r>
          </w:p>
        </w:tc>
        <w:tc>
          <w:tcPr>
            <w:tcW w:w="1800" w:type="dxa"/>
            <w:tcBorders>
              <w:top w:val="nil"/>
              <w:left w:val="nil"/>
              <w:bottom w:val="nil"/>
              <w:right w:val="nil"/>
            </w:tcBorders>
            <w:shd w:val="clear" w:color="auto" w:fill="auto"/>
            <w:noWrap/>
            <w:vAlign w:val="bottom"/>
            <w:hideMark/>
          </w:tcPr>
          <w:p w14:paraId="3E8D14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(104-234)</w:t>
            </w:r>
          </w:p>
        </w:tc>
        <w:tc>
          <w:tcPr>
            <w:tcW w:w="1800" w:type="dxa"/>
            <w:tcBorders>
              <w:top w:val="nil"/>
              <w:left w:val="nil"/>
              <w:bottom w:val="nil"/>
              <w:right w:val="nil"/>
            </w:tcBorders>
            <w:shd w:val="clear" w:color="auto" w:fill="auto"/>
            <w:noWrap/>
            <w:vAlign w:val="bottom"/>
            <w:hideMark/>
          </w:tcPr>
          <w:p w14:paraId="45487B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(67-169)</w:t>
            </w:r>
          </w:p>
        </w:tc>
      </w:tr>
      <w:tr w:rsidR="00B0760D" w:rsidRPr="00B0760D" w14:paraId="6EA8950F" w14:textId="77777777" w:rsidTr="00B0760D">
        <w:trPr>
          <w:trHeight w:val="320"/>
        </w:trPr>
        <w:tc>
          <w:tcPr>
            <w:tcW w:w="2524" w:type="dxa"/>
            <w:tcBorders>
              <w:top w:val="nil"/>
              <w:left w:val="nil"/>
              <w:bottom w:val="nil"/>
              <w:right w:val="nil"/>
            </w:tcBorders>
            <w:shd w:val="clear" w:color="auto" w:fill="auto"/>
            <w:noWrap/>
            <w:vAlign w:val="bottom"/>
            <w:hideMark/>
          </w:tcPr>
          <w:p w14:paraId="4479C1F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1395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05079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(8.3-20.6)</w:t>
            </w:r>
          </w:p>
        </w:tc>
        <w:tc>
          <w:tcPr>
            <w:tcW w:w="1660" w:type="dxa"/>
            <w:tcBorders>
              <w:top w:val="nil"/>
              <w:left w:val="nil"/>
              <w:bottom w:val="nil"/>
              <w:right w:val="nil"/>
            </w:tcBorders>
            <w:shd w:val="clear" w:color="auto" w:fill="auto"/>
            <w:noWrap/>
            <w:vAlign w:val="bottom"/>
            <w:hideMark/>
          </w:tcPr>
          <w:p w14:paraId="4A5CD1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(9.3-22.5)</w:t>
            </w:r>
          </w:p>
        </w:tc>
        <w:tc>
          <w:tcPr>
            <w:tcW w:w="1800" w:type="dxa"/>
            <w:tcBorders>
              <w:top w:val="nil"/>
              <w:left w:val="nil"/>
              <w:bottom w:val="nil"/>
              <w:right w:val="nil"/>
            </w:tcBorders>
            <w:shd w:val="clear" w:color="auto" w:fill="auto"/>
            <w:noWrap/>
            <w:vAlign w:val="bottom"/>
            <w:hideMark/>
          </w:tcPr>
          <w:p w14:paraId="65EAD2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251 (155-382)</w:t>
            </w:r>
          </w:p>
        </w:tc>
        <w:tc>
          <w:tcPr>
            <w:tcW w:w="1800" w:type="dxa"/>
            <w:tcBorders>
              <w:top w:val="nil"/>
              <w:left w:val="nil"/>
              <w:bottom w:val="nil"/>
              <w:right w:val="nil"/>
            </w:tcBorders>
            <w:shd w:val="clear" w:color="auto" w:fill="auto"/>
            <w:noWrap/>
            <w:vAlign w:val="bottom"/>
            <w:hideMark/>
          </w:tcPr>
          <w:p w14:paraId="7CAC07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 (202-482)</w:t>
            </w:r>
          </w:p>
        </w:tc>
      </w:tr>
      <w:tr w:rsidR="00B0760D" w:rsidRPr="00B0760D" w14:paraId="0AB468FE" w14:textId="77777777" w:rsidTr="00B0760D">
        <w:trPr>
          <w:trHeight w:val="320"/>
        </w:trPr>
        <w:tc>
          <w:tcPr>
            <w:tcW w:w="2524" w:type="dxa"/>
            <w:tcBorders>
              <w:top w:val="nil"/>
              <w:left w:val="nil"/>
              <w:bottom w:val="nil"/>
              <w:right w:val="nil"/>
            </w:tcBorders>
            <w:shd w:val="clear" w:color="auto" w:fill="auto"/>
            <w:noWrap/>
            <w:vAlign w:val="bottom"/>
            <w:hideMark/>
          </w:tcPr>
          <w:p w14:paraId="546B5F7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39BA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FB3FC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(1.8-3.3)</w:t>
            </w:r>
          </w:p>
        </w:tc>
        <w:tc>
          <w:tcPr>
            <w:tcW w:w="1660" w:type="dxa"/>
            <w:tcBorders>
              <w:top w:val="nil"/>
              <w:left w:val="nil"/>
              <w:bottom w:val="nil"/>
              <w:right w:val="nil"/>
            </w:tcBorders>
            <w:shd w:val="clear" w:color="auto" w:fill="auto"/>
            <w:noWrap/>
            <w:vAlign w:val="bottom"/>
            <w:hideMark/>
          </w:tcPr>
          <w:p w14:paraId="16EEFD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(0.3-2.5)</w:t>
            </w:r>
          </w:p>
        </w:tc>
        <w:tc>
          <w:tcPr>
            <w:tcW w:w="1800" w:type="dxa"/>
            <w:tcBorders>
              <w:top w:val="nil"/>
              <w:left w:val="nil"/>
              <w:bottom w:val="nil"/>
              <w:right w:val="nil"/>
            </w:tcBorders>
            <w:shd w:val="clear" w:color="auto" w:fill="auto"/>
            <w:noWrap/>
            <w:vAlign w:val="bottom"/>
            <w:hideMark/>
          </w:tcPr>
          <w:p w14:paraId="698042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(33-61)</w:t>
            </w:r>
          </w:p>
        </w:tc>
        <w:tc>
          <w:tcPr>
            <w:tcW w:w="1800" w:type="dxa"/>
            <w:tcBorders>
              <w:top w:val="nil"/>
              <w:left w:val="nil"/>
              <w:bottom w:val="nil"/>
              <w:right w:val="nil"/>
            </w:tcBorders>
            <w:shd w:val="clear" w:color="auto" w:fill="auto"/>
            <w:noWrap/>
            <w:vAlign w:val="bottom"/>
            <w:hideMark/>
          </w:tcPr>
          <w:p w14:paraId="787DBC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(8-53)</w:t>
            </w:r>
          </w:p>
        </w:tc>
      </w:tr>
      <w:tr w:rsidR="00B0760D" w:rsidRPr="00B0760D" w14:paraId="492BC262" w14:textId="77777777" w:rsidTr="00B0760D">
        <w:trPr>
          <w:trHeight w:val="320"/>
        </w:trPr>
        <w:tc>
          <w:tcPr>
            <w:tcW w:w="2524" w:type="dxa"/>
            <w:tcBorders>
              <w:top w:val="nil"/>
              <w:left w:val="nil"/>
              <w:bottom w:val="nil"/>
              <w:right w:val="nil"/>
            </w:tcBorders>
            <w:shd w:val="clear" w:color="auto" w:fill="auto"/>
            <w:noWrap/>
            <w:vAlign w:val="bottom"/>
            <w:hideMark/>
          </w:tcPr>
          <w:p w14:paraId="462C95A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77585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289A0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64D351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19DBB3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(24-27)</w:t>
            </w:r>
          </w:p>
        </w:tc>
        <w:tc>
          <w:tcPr>
            <w:tcW w:w="1800" w:type="dxa"/>
            <w:tcBorders>
              <w:top w:val="nil"/>
              <w:left w:val="nil"/>
              <w:bottom w:val="nil"/>
              <w:right w:val="nil"/>
            </w:tcBorders>
            <w:shd w:val="clear" w:color="auto" w:fill="auto"/>
            <w:noWrap/>
            <w:vAlign w:val="bottom"/>
            <w:hideMark/>
          </w:tcPr>
          <w:p w14:paraId="1C74D5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(20-28)</w:t>
            </w:r>
          </w:p>
        </w:tc>
      </w:tr>
      <w:tr w:rsidR="00B0760D" w:rsidRPr="00B0760D" w14:paraId="5F0D6DF3" w14:textId="77777777" w:rsidTr="00B0760D">
        <w:trPr>
          <w:trHeight w:val="320"/>
        </w:trPr>
        <w:tc>
          <w:tcPr>
            <w:tcW w:w="2524" w:type="dxa"/>
            <w:tcBorders>
              <w:top w:val="nil"/>
              <w:left w:val="nil"/>
              <w:bottom w:val="nil"/>
              <w:right w:val="nil"/>
            </w:tcBorders>
            <w:shd w:val="clear" w:color="auto" w:fill="auto"/>
            <w:noWrap/>
            <w:vAlign w:val="bottom"/>
            <w:hideMark/>
          </w:tcPr>
          <w:p w14:paraId="2ECD0E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9F25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36E00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(0.8-1.7)</w:t>
            </w:r>
          </w:p>
        </w:tc>
        <w:tc>
          <w:tcPr>
            <w:tcW w:w="1660" w:type="dxa"/>
            <w:tcBorders>
              <w:top w:val="nil"/>
              <w:left w:val="nil"/>
              <w:bottom w:val="nil"/>
              <w:right w:val="nil"/>
            </w:tcBorders>
            <w:shd w:val="clear" w:color="auto" w:fill="auto"/>
            <w:noWrap/>
            <w:vAlign w:val="bottom"/>
            <w:hideMark/>
          </w:tcPr>
          <w:p w14:paraId="5E09C1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(1-2)</w:t>
            </w:r>
          </w:p>
        </w:tc>
        <w:tc>
          <w:tcPr>
            <w:tcW w:w="1800" w:type="dxa"/>
            <w:tcBorders>
              <w:top w:val="nil"/>
              <w:left w:val="nil"/>
              <w:bottom w:val="nil"/>
              <w:right w:val="nil"/>
            </w:tcBorders>
            <w:shd w:val="clear" w:color="auto" w:fill="auto"/>
            <w:noWrap/>
            <w:vAlign w:val="bottom"/>
            <w:hideMark/>
          </w:tcPr>
          <w:p w14:paraId="374D34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(16-32)</w:t>
            </w:r>
          </w:p>
        </w:tc>
        <w:tc>
          <w:tcPr>
            <w:tcW w:w="1800" w:type="dxa"/>
            <w:tcBorders>
              <w:top w:val="nil"/>
              <w:left w:val="nil"/>
              <w:bottom w:val="nil"/>
              <w:right w:val="nil"/>
            </w:tcBorders>
            <w:shd w:val="clear" w:color="auto" w:fill="auto"/>
            <w:noWrap/>
            <w:vAlign w:val="bottom"/>
            <w:hideMark/>
          </w:tcPr>
          <w:p w14:paraId="27D2DA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(21-43)</w:t>
            </w:r>
          </w:p>
        </w:tc>
      </w:tr>
      <w:tr w:rsidR="00B0760D" w:rsidRPr="00B0760D" w14:paraId="12B54C61" w14:textId="77777777" w:rsidTr="00B0760D">
        <w:trPr>
          <w:trHeight w:val="320"/>
        </w:trPr>
        <w:tc>
          <w:tcPr>
            <w:tcW w:w="2524" w:type="dxa"/>
            <w:tcBorders>
              <w:top w:val="nil"/>
              <w:left w:val="nil"/>
              <w:bottom w:val="nil"/>
              <w:right w:val="nil"/>
            </w:tcBorders>
            <w:shd w:val="clear" w:color="auto" w:fill="auto"/>
            <w:noWrap/>
            <w:vAlign w:val="bottom"/>
            <w:hideMark/>
          </w:tcPr>
          <w:p w14:paraId="213FE3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F5AF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E54FC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0D72BD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05D15C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4BD057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(2-6)</w:t>
            </w:r>
          </w:p>
        </w:tc>
      </w:tr>
      <w:tr w:rsidR="00B0760D" w:rsidRPr="00B0760D" w14:paraId="6230F18F" w14:textId="77777777" w:rsidTr="00B0760D">
        <w:trPr>
          <w:trHeight w:val="320"/>
        </w:trPr>
        <w:tc>
          <w:tcPr>
            <w:tcW w:w="2524" w:type="dxa"/>
            <w:tcBorders>
              <w:top w:val="nil"/>
              <w:left w:val="nil"/>
              <w:bottom w:val="nil"/>
              <w:right w:val="nil"/>
            </w:tcBorders>
            <w:shd w:val="clear" w:color="auto" w:fill="auto"/>
            <w:noWrap/>
            <w:vAlign w:val="bottom"/>
            <w:hideMark/>
          </w:tcPr>
          <w:p w14:paraId="503FEF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Belgium</w:t>
            </w:r>
          </w:p>
        </w:tc>
        <w:tc>
          <w:tcPr>
            <w:tcW w:w="2180" w:type="dxa"/>
            <w:tcBorders>
              <w:top w:val="nil"/>
              <w:left w:val="nil"/>
              <w:bottom w:val="nil"/>
              <w:right w:val="nil"/>
            </w:tcBorders>
            <w:shd w:val="clear" w:color="auto" w:fill="auto"/>
            <w:noWrap/>
            <w:vAlign w:val="bottom"/>
            <w:hideMark/>
          </w:tcPr>
          <w:p w14:paraId="3FDF0E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B3535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74.9 (70.6-79.3)</w:t>
            </w:r>
          </w:p>
        </w:tc>
        <w:tc>
          <w:tcPr>
            <w:tcW w:w="1660" w:type="dxa"/>
            <w:tcBorders>
              <w:top w:val="nil"/>
              <w:left w:val="nil"/>
              <w:bottom w:val="nil"/>
              <w:right w:val="nil"/>
            </w:tcBorders>
            <w:shd w:val="clear" w:color="auto" w:fill="auto"/>
            <w:noWrap/>
            <w:vAlign w:val="bottom"/>
            <w:hideMark/>
          </w:tcPr>
          <w:p w14:paraId="7360ED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74.3 (69.7-78.5)</w:t>
            </w:r>
          </w:p>
        </w:tc>
        <w:tc>
          <w:tcPr>
            <w:tcW w:w="1800" w:type="dxa"/>
            <w:tcBorders>
              <w:top w:val="nil"/>
              <w:left w:val="nil"/>
              <w:bottom w:val="nil"/>
              <w:right w:val="nil"/>
            </w:tcBorders>
            <w:shd w:val="clear" w:color="auto" w:fill="auto"/>
            <w:noWrap/>
            <w:vAlign w:val="bottom"/>
            <w:hideMark/>
          </w:tcPr>
          <w:p w14:paraId="6888FA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1881 (1752-2012)</w:t>
            </w:r>
          </w:p>
        </w:tc>
        <w:tc>
          <w:tcPr>
            <w:tcW w:w="1800" w:type="dxa"/>
            <w:tcBorders>
              <w:top w:val="nil"/>
              <w:left w:val="nil"/>
              <w:bottom w:val="nil"/>
              <w:right w:val="nil"/>
            </w:tcBorders>
            <w:shd w:val="clear" w:color="auto" w:fill="auto"/>
            <w:noWrap/>
            <w:vAlign w:val="bottom"/>
            <w:hideMark/>
          </w:tcPr>
          <w:p w14:paraId="6A0879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2818 (2632-3004)</w:t>
            </w:r>
          </w:p>
        </w:tc>
      </w:tr>
      <w:tr w:rsidR="00B0760D" w:rsidRPr="00B0760D" w14:paraId="4AE18E8E" w14:textId="77777777" w:rsidTr="00B0760D">
        <w:trPr>
          <w:trHeight w:val="320"/>
        </w:trPr>
        <w:tc>
          <w:tcPr>
            <w:tcW w:w="2524" w:type="dxa"/>
            <w:tcBorders>
              <w:top w:val="nil"/>
              <w:left w:val="nil"/>
              <w:bottom w:val="nil"/>
              <w:right w:val="nil"/>
            </w:tcBorders>
            <w:shd w:val="clear" w:color="auto" w:fill="auto"/>
            <w:noWrap/>
            <w:vAlign w:val="bottom"/>
            <w:hideMark/>
          </w:tcPr>
          <w:p w14:paraId="0AAFE3A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BC41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927A7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 (13.5-20.3)</w:t>
            </w:r>
          </w:p>
        </w:tc>
        <w:tc>
          <w:tcPr>
            <w:tcW w:w="1660" w:type="dxa"/>
            <w:tcBorders>
              <w:top w:val="nil"/>
              <w:left w:val="nil"/>
              <w:bottom w:val="nil"/>
              <w:right w:val="nil"/>
            </w:tcBorders>
            <w:shd w:val="clear" w:color="auto" w:fill="auto"/>
            <w:noWrap/>
            <w:vAlign w:val="bottom"/>
            <w:hideMark/>
          </w:tcPr>
          <w:p w14:paraId="515E3B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(9.3-18.7)</w:t>
            </w:r>
          </w:p>
        </w:tc>
        <w:tc>
          <w:tcPr>
            <w:tcW w:w="1800" w:type="dxa"/>
            <w:tcBorders>
              <w:top w:val="nil"/>
              <w:left w:val="nil"/>
              <w:bottom w:val="nil"/>
              <w:right w:val="nil"/>
            </w:tcBorders>
            <w:shd w:val="clear" w:color="auto" w:fill="auto"/>
            <w:noWrap/>
            <w:vAlign w:val="bottom"/>
            <w:hideMark/>
          </w:tcPr>
          <w:p w14:paraId="2724E0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423 (342-506)</w:t>
            </w:r>
          </w:p>
        </w:tc>
        <w:tc>
          <w:tcPr>
            <w:tcW w:w="1800" w:type="dxa"/>
            <w:tcBorders>
              <w:top w:val="nil"/>
              <w:left w:val="nil"/>
              <w:bottom w:val="nil"/>
              <w:right w:val="nil"/>
            </w:tcBorders>
            <w:shd w:val="clear" w:color="auto" w:fill="auto"/>
            <w:noWrap/>
            <w:vAlign w:val="bottom"/>
            <w:hideMark/>
          </w:tcPr>
          <w:p w14:paraId="4CCC0B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530 (353-713)</w:t>
            </w:r>
          </w:p>
        </w:tc>
      </w:tr>
      <w:tr w:rsidR="00B0760D" w:rsidRPr="00B0760D" w14:paraId="3289C080" w14:textId="77777777" w:rsidTr="00B0760D">
        <w:trPr>
          <w:trHeight w:val="320"/>
        </w:trPr>
        <w:tc>
          <w:tcPr>
            <w:tcW w:w="2524" w:type="dxa"/>
            <w:tcBorders>
              <w:top w:val="nil"/>
              <w:left w:val="nil"/>
              <w:bottom w:val="nil"/>
              <w:right w:val="nil"/>
            </w:tcBorders>
            <w:shd w:val="clear" w:color="auto" w:fill="auto"/>
            <w:noWrap/>
            <w:vAlign w:val="bottom"/>
            <w:hideMark/>
          </w:tcPr>
          <w:p w14:paraId="4A26B6C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3DC3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E7F51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(3.1-7.9)</w:t>
            </w:r>
          </w:p>
        </w:tc>
        <w:tc>
          <w:tcPr>
            <w:tcW w:w="1660" w:type="dxa"/>
            <w:tcBorders>
              <w:top w:val="nil"/>
              <w:left w:val="nil"/>
              <w:bottom w:val="nil"/>
              <w:right w:val="nil"/>
            </w:tcBorders>
            <w:shd w:val="clear" w:color="auto" w:fill="auto"/>
            <w:noWrap/>
            <w:vAlign w:val="bottom"/>
            <w:hideMark/>
          </w:tcPr>
          <w:p w14:paraId="356426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(3.8-10.4)</w:t>
            </w:r>
          </w:p>
        </w:tc>
        <w:tc>
          <w:tcPr>
            <w:tcW w:w="1800" w:type="dxa"/>
            <w:tcBorders>
              <w:top w:val="nil"/>
              <w:left w:val="nil"/>
              <w:bottom w:val="nil"/>
              <w:right w:val="nil"/>
            </w:tcBorders>
            <w:shd w:val="clear" w:color="auto" w:fill="auto"/>
            <w:noWrap/>
            <w:vAlign w:val="bottom"/>
            <w:hideMark/>
          </w:tcPr>
          <w:p w14:paraId="5E3557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(77-198)</w:t>
            </w:r>
          </w:p>
        </w:tc>
        <w:tc>
          <w:tcPr>
            <w:tcW w:w="1800" w:type="dxa"/>
            <w:tcBorders>
              <w:top w:val="nil"/>
              <w:left w:val="nil"/>
              <w:bottom w:val="nil"/>
              <w:right w:val="nil"/>
            </w:tcBorders>
            <w:shd w:val="clear" w:color="auto" w:fill="auto"/>
            <w:noWrap/>
            <w:vAlign w:val="bottom"/>
            <w:hideMark/>
          </w:tcPr>
          <w:p w14:paraId="3F6576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(146-391)</w:t>
            </w:r>
          </w:p>
        </w:tc>
      </w:tr>
      <w:tr w:rsidR="00B0760D" w:rsidRPr="00B0760D" w14:paraId="3D2A27FF" w14:textId="77777777" w:rsidTr="00B0760D">
        <w:trPr>
          <w:trHeight w:val="320"/>
        </w:trPr>
        <w:tc>
          <w:tcPr>
            <w:tcW w:w="2524" w:type="dxa"/>
            <w:tcBorders>
              <w:top w:val="nil"/>
              <w:left w:val="nil"/>
              <w:bottom w:val="nil"/>
              <w:right w:val="nil"/>
            </w:tcBorders>
            <w:shd w:val="clear" w:color="auto" w:fill="auto"/>
            <w:noWrap/>
            <w:vAlign w:val="bottom"/>
            <w:hideMark/>
          </w:tcPr>
          <w:p w14:paraId="69AAC80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C903C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5A36C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(3.1-7.9)</w:t>
            </w:r>
          </w:p>
        </w:tc>
        <w:tc>
          <w:tcPr>
            <w:tcW w:w="1660" w:type="dxa"/>
            <w:tcBorders>
              <w:top w:val="nil"/>
              <w:left w:val="nil"/>
              <w:bottom w:val="nil"/>
              <w:right w:val="nil"/>
            </w:tcBorders>
            <w:shd w:val="clear" w:color="auto" w:fill="auto"/>
            <w:noWrap/>
            <w:vAlign w:val="bottom"/>
            <w:hideMark/>
          </w:tcPr>
          <w:p w14:paraId="798ADC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(0.6-1.6)</w:t>
            </w:r>
          </w:p>
        </w:tc>
        <w:tc>
          <w:tcPr>
            <w:tcW w:w="1800" w:type="dxa"/>
            <w:tcBorders>
              <w:top w:val="nil"/>
              <w:left w:val="nil"/>
              <w:bottom w:val="nil"/>
              <w:right w:val="nil"/>
            </w:tcBorders>
            <w:shd w:val="clear" w:color="auto" w:fill="auto"/>
            <w:noWrap/>
            <w:vAlign w:val="bottom"/>
            <w:hideMark/>
          </w:tcPr>
          <w:p w14:paraId="5F3981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(77-198)</w:t>
            </w:r>
          </w:p>
        </w:tc>
        <w:tc>
          <w:tcPr>
            <w:tcW w:w="1800" w:type="dxa"/>
            <w:tcBorders>
              <w:top w:val="nil"/>
              <w:left w:val="nil"/>
              <w:bottom w:val="nil"/>
              <w:right w:val="nil"/>
            </w:tcBorders>
            <w:shd w:val="clear" w:color="auto" w:fill="auto"/>
            <w:noWrap/>
            <w:vAlign w:val="bottom"/>
            <w:hideMark/>
          </w:tcPr>
          <w:p w14:paraId="3C2045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(21-61)</w:t>
            </w:r>
          </w:p>
        </w:tc>
      </w:tr>
      <w:tr w:rsidR="00B0760D" w:rsidRPr="00B0760D" w14:paraId="280D56BA" w14:textId="77777777" w:rsidTr="00B0760D">
        <w:trPr>
          <w:trHeight w:val="320"/>
        </w:trPr>
        <w:tc>
          <w:tcPr>
            <w:tcW w:w="2524" w:type="dxa"/>
            <w:tcBorders>
              <w:top w:val="nil"/>
              <w:left w:val="nil"/>
              <w:bottom w:val="nil"/>
              <w:right w:val="nil"/>
            </w:tcBorders>
            <w:shd w:val="clear" w:color="auto" w:fill="auto"/>
            <w:noWrap/>
            <w:vAlign w:val="bottom"/>
            <w:hideMark/>
          </w:tcPr>
          <w:p w14:paraId="154D2B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93E42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0A474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201AEA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(3.3-9)</w:t>
            </w:r>
          </w:p>
        </w:tc>
        <w:tc>
          <w:tcPr>
            <w:tcW w:w="1800" w:type="dxa"/>
            <w:tcBorders>
              <w:top w:val="nil"/>
              <w:left w:val="nil"/>
              <w:bottom w:val="nil"/>
              <w:right w:val="nil"/>
            </w:tcBorders>
            <w:shd w:val="clear" w:color="auto" w:fill="auto"/>
            <w:noWrap/>
            <w:vAlign w:val="bottom"/>
            <w:hideMark/>
          </w:tcPr>
          <w:p w14:paraId="439F47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092BA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 (125-343)</w:t>
            </w:r>
          </w:p>
        </w:tc>
      </w:tr>
      <w:tr w:rsidR="00B0760D" w:rsidRPr="00B0760D" w14:paraId="356C8609" w14:textId="77777777" w:rsidTr="00B0760D">
        <w:trPr>
          <w:trHeight w:val="320"/>
        </w:trPr>
        <w:tc>
          <w:tcPr>
            <w:tcW w:w="2524" w:type="dxa"/>
            <w:tcBorders>
              <w:top w:val="nil"/>
              <w:left w:val="nil"/>
              <w:bottom w:val="nil"/>
              <w:right w:val="nil"/>
            </w:tcBorders>
            <w:shd w:val="clear" w:color="auto" w:fill="auto"/>
            <w:noWrap/>
            <w:vAlign w:val="bottom"/>
            <w:hideMark/>
          </w:tcPr>
          <w:p w14:paraId="22C4DA9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019A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99513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36.6 (28.8-47.5)</w:t>
            </w:r>
          </w:p>
        </w:tc>
        <w:tc>
          <w:tcPr>
            <w:tcW w:w="1660" w:type="dxa"/>
            <w:tcBorders>
              <w:top w:val="nil"/>
              <w:left w:val="nil"/>
              <w:bottom w:val="nil"/>
              <w:right w:val="nil"/>
            </w:tcBorders>
            <w:shd w:val="clear" w:color="auto" w:fill="auto"/>
            <w:noWrap/>
            <w:vAlign w:val="bottom"/>
            <w:hideMark/>
          </w:tcPr>
          <w:p w14:paraId="47167A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36.1 (28.5-45.7)</w:t>
            </w:r>
          </w:p>
        </w:tc>
        <w:tc>
          <w:tcPr>
            <w:tcW w:w="1800" w:type="dxa"/>
            <w:tcBorders>
              <w:top w:val="nil"/>
              <w:left w:val="nil"/>
              <w:bottom w:val="nil"/>
              <w:right w:val="nil"/>
            </w:tcBorders>
            <w:shd w:val="clear" w:color="auto" w:fill="auto"/>
            <w:noWrap/>
            <w:vAlign w:val="bottom"/>
            <w:hideMark/>
          </w:tcPr>
          <w:p w14:paraId="4469A5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917 (721-1187)</w:t>
            </w:r>
          </w:p>
        </w:tc>
        <w:tc>
          <w:tcPr>
            <w:tcW w:w="1800" w:type="dxa"/>
            <w:tcBorders>
              <w:top w:val="nil"/>
              <w:left w:val="nil"/>
              <w:bottom w:val="nil"/>
              <w:right w:val="nil"/>
            </w:tcBorders>
            <w:shd w:val="clear" w:color="auto" w:fill="auto"/>
            <w:noWrap/>
            <w:vAlign w:val="bottom"/>
            <w:hideMark/>
          </w:tcPr>
          <w:p w14:paraId="23F97E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1371 (1091-1704)</w:t>
            </w:r>
          </w:p>
        </w:tc>
      </w:tr>
      <w:tr w:rsidR="00B0760D" w:rsidRPr="00B0760D" w14:paraId="50B4A200" w14:textId="77777777" w:rsidTr="00B0760D">
        <w:trPr>
          <w:trHeight w:val="320"/>
        </w:trPr>
        <w:tc>
          <w:tcPr>
            <w:tcW w:w="2524" w:type="dxa"/>
            <w:tcBorders>
              <w:top w:val="nil"/>
              <w:left w:val="nil"/>
              <w:bottom w:val="nil"/>
              <w:right w:val="nil"/>
            </w:tcBorders>
            <w:shd w:val="clear" w:color="auto" w:fill="auto"/>
            <w:noWrap/>
            <w:vAlign w:val="bottom"/>
            <w:hideMark/>
          </w:tcPr>
          <w:p w14:paraId="1F5ED0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765D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EE5F7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27.3 (22.3-33.5)</w:t>
            </w:r>
          </w:p>
        </w:tc>
        <w:tc>
          <w:tcPr>
            <w:tcW w:w="1660" w:type="dxa"/>
            <w:tcBorders>
              <w:top w:val="nil"/>
              <w:left w:val="nil"/>
              <w:bottom w:val="nil"/>
              <w:right w:val="nil"/>
            </w:tcBorders>
            <w:shd w:val="clear" w:color="auto" w:fill="auto"/>
            <w:noWrap/>
            <w:vAlign w:val="bottom"/>
            <w:hideMark/>
          </w:tcPr>
          <w:p w14:paraId="176494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 (19.2-30)</w:t>
            </w:r>
          </w:p>
        </w:tc>
        <w:tc>
          <w:tcPr>
            <w:tcW w:w="1800" w:type="dxa"/>
            <w:tcBorders>
              <w:top w:val="nil"/>
              <w:left w:val="nil"/>
              <w:bottom w:val="nil"/>
              <w:right w:val="nil"/>
            </w:tcBorders>
            <w:shd w:val="clear" w:color="auto" w:fill="auto"/>
            <w:noWrap/>
            <w:vAlign w:val="bottom"/>
            <w:hideMark/>
          </w:tcPr>
          <w:p w14:paraId="08A345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680 (557-844)</w:t>
            </w:r>
          </w:p>
        </w:tc>
        <w:tc>
          <w:tcPr>
            <w:tcW w:w="1800" w:type="dxa"/>
            <w:tcBorders>
              <w:top w:val="nil"/>
              <w:left w:val="nil"/>
              <w:bottom w:val="nil"/>
              <w:right w:val="nil"/>
            </w:tcBorders>
            <w:shd w:val="clear" w:color="auto" w:fill="auto"/>
            <w:noWrap/>
            <w:vAlign w:val="bottom"/>
            <w:hideMark/>
          </w:tcPr>
          <w:p w14:paraId="7AA96C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902 (726-1139)</w:t>
            </w:r>
          </w:p>
        </w:tc>
      </w:tr>
      <w:tr w:rsidR="00B0760D" w:rsidRPr="00B0760D" w14:paraId="353C0BC8" w14:textId="77777777" w:rsidTr="00B0760D">
        <w:trPr>
          <w:trHeight w:val="320"/>
        </w:trPr>
        <w:tc>
          <w:tcPr>
            <w:tcW w:w="2524" w:type="dxa"/>
            <w:tcBorders>
              <w:top w:val="nil"/>
              <w:left w:val="nil"/>
              <w:bottom w:val="nil"/>
              <w:right w:val="nil"/>
            </w:tcBorders>
            <w:shd w:val="clear" w:color="auto" w:fill="auto"/>
            <w:noWrap/>
            <w:vAlign w:val="bottom"/>
            <w:hideMark/>
          </w:tcPr>
          <w:p w14:paraId="3CB7ADB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8F5B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FB190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(8-11.4)</w:t>
            </w:r>
          </w:p>
        </w:tc>
        <w:tc>
          <w:tcPr>
            <w:tcW w:w="1660" w:type="dxa"/>
            <w:tcBorders>
              <w:top w:val="nil"/>
              <w:left w:val="nil"/>
              <w:bottom w:val="nil"/>
              <w:right w:val="nil"/>
            </w:tcBorders>
            <w:shd w:val="clear" w:color="auto" w:fill="auto"/>
            <w:noWrap/>
            <w:vAlign w:val="bottom"/>
            <w:hideMark/>
          </w:tcPr>
          <w:p w14:paraId="4A0706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(8.1-11.5)</w:t>
            </w:r>
          </w:p>
        </w:tc>
        <w:tc>
          <w:tcPr>
            <w:tcW w:w="1800" w:type="dxa"/>
            <w:tcBorders>
              <w:top w:val="nil"/>
              <w:left w:val="nil"/>
              <w:bottom w:val="nil"/>
              <w:right w:val="nil"/>
            </w:tcBorders>
            <w:shd w:val="clear" w:color="auto" w:fill="auto"/>
            <w:noWrap/>
            <w:vAlign w:val="bottom"/>
            <w:hideMark/>
          </w:tcPr>
          <w:p w14:paraId="0A8785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249 (201-288)</w:t>
            </w:r>
          </w:p>
        </w:tc>
        <w:tc>
          <w:tcPr>
            <w:tcW w:w="1800" w:type="dxa"/>
            <w:tcBorders>
              <w:top w:val="nil"/>
              <w:left w:val="nil"/>
              <w:bottom w:val="nil"/>
              <w:right w:val="nil"/>
            </w:tcBorders>
            <w:shd w:val="clear" w:color="auto" w:fill="auto"/>
            <w:noWrap/>
            <w:vAlign w:val="bottom"/>
            <w:hideMark/>
          </w:tcPr>
          <w:p w14:paraId="0C2652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382 (305-437)</w:t>
            </w:r>
          </w:p>
        </w:tc>
      </w:tr>
      <w:tr w:rsidR="00B0760D" w:rsidRPr="00B0760D" w14:paraId="6AB17ED7" w14:textId="77777777" w:rsidTr="00B0760D">
        <w:trPr>
          <w:trHeight w:val="320"/>
        </w:trPr>
        <w:tc>
          <w:tcPr>
            <w:tcW w:w="2524" w:type="dxa"/>
            <w:tcBorders>
              <w:top w:val="nil"/>
              <w:left w:val="nil"/>
              <w:bottom w:val="nil"/>
              <w:right w:val="nil"/>
            </w:tcBorders>
            <w:shd w:val="clear" w:color="auto" w:fill="auto"/>
            <w:noWrap/>
            <w:vAlign w:val="bottom"/>
            <w:hideMark/>
          </w:tcPr>
          <w:p w14:paraId="5B9CBAB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B3EE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FC30D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 (11.6-18.3)</w:t>
            </w:r>
          </w:p>
        </w:tc>
        <w:tc>
          <w:tcPr>
            <w:tcW w:w="1660" w:type="dxa"/>
            <w:tcBorders>
              <w:top w:val="nil"/>
              <w:left w:val="nil"/>
              <w:bottom w:val="nil"/>
              <w:right w:val="nil"/>
            </w:tcBorders>
            <w:shd w:val="clear" w:color="auto" w:fill="auto"/>
            <w:noWrap/>
            <w:vAlign w:val="bottom"/>
            <w:hideMark/>
          </w:tcPr>
          <w:p w14:paraId="58F64D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 (14-21.2)</w:t>
            </w:r>
          </w:p>
        </w:tc>
        <w:tc>
          <w:tcPr>
            <w:tcW w:w="1800" w:type="dxa"/>
            <w:tcBorders>
              <w:top w:val="nil"/>
              <w:left w:val="nil"/>
              <w:bottom w:val="nil"/>
              <w:right w:val="nil"/>
            </w:tcBorders>
            <w:shd w:val="clear" w:color="auto" w:fill="auto"/>
            <w:noWrap/>
            <w:vAlign w:val="bottom"/>
            <w:hideMark/>
          </w:tcPr>
          <w:p w14:paraId="7C05B0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346 (288-458)</w:t>
            </w:r>
          </w:p>
        </w:tc>
        <w:tc>
          <w:tcPr>
            <w:tcW w:w="1800" w:type="dxa"/>
            <w:tcBorders>
              <w:top w:val="nil"/>
              <w:left w:val="nil"/>
              <w:bottom w:val="nil"/>
              <w:right w:val="nil"/>
            </w:tcBorders>
            <w:shd w:val="clear" w:color="auto" w:fill="auto"/>
            <w:noWrap/>
            <w:vAlign w:val="bottom"/>
            <w:hideMark/>
          </w:tcPr>
          <w:p w14:paraId="0145B8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636 (528-799)</w:t>
            </w:r>
          </w:p>
        </w:tc>
      </w:tr>
      <w:tr w:rsidR="00B0760D" w:rsidRPr="00B0760D" w14:paraId="608B809C" w14:textId="77777777" w:rsidTr="00B0760D">
        <w:trPr>
          <w:trHeight w:val="320"/>
        </w:trPr>
        <w:tc>
          <w:tcPr>
            <w:tcW w:w="2524" w:type="dxa"/>
            <w:tcBorders>
              <w:top w:val="nil"/>
              <w:left w:val="nil"/>
              <w:bottom w:val="nil"/>
              <w:right w:val="nil"/>
            </w:tcBorders>
            <w:shd w:val="clear" w:color="auto" w:fill="auto"/>
            <w:noWrap/>
            <w:vAlign w:val="bottom"/>
            <w:hideMark/>
          </w:tcPr>
          <w:p w14:paraId="365BF4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D0AA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016A3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(8.8-14.6)</w:t>
            </w:r>
          </w:p>
        </w:tc>
        <w:tc>
          <w:tcPr>
            <w:tcW w:w="1660" w:type="dxa"/>
            <w:tcBorders>
              <w:top w:val="nil"/>
              <w:left w:val="nil"/>
              <w:bottom w:val="nil"/>
              <w:right w:val="nil"/>
            </w:tcBorders>
            <w:shd w:val="clear" w:color="auto" w:fill="auto"/>
            <w:noWrap/>
            <w:vAlign w:val="bottom"/>
            <w:hideMark/>
          </w:tcPr>
          <w:p w14:paraId="5F960B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(9.5-15.2)</w:t>
            </w:r>
          </w:p>
        </w:tc>
        <w:tc>
          <w:tcPr>
            <w:tcW w:w="1800" w:type="dxa"/>
            <w:tcBorders>
              <w:top w:val="nil"/>
              <w:left w:val="nil"/>
              <w:bottom w:val="nil"/>
              <w:right w:val="nil"/>
            </w:tcBorders>
            <w:shd w:val="clear" w:color="auto" w:fill="auto"/>
            <w:noWrap/>
            <w:vAlign w:val="bottom"/>
            <w:hideMark/>
          </w:tcPr>
          <w:p w14:paraId="1A3387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269 (220-367)</w:t>
            </w:r>
          </w:p>
        </w:tc>
        <w:tc>
          <w:tcPr>
            <w:tcW w:w="1800" w:type="dxa"/>
            <w:tcBorders>
              <w:top w:val="nil"/>
              <w:left w:val="nil"/>
              <w:bottom w:val="nil"/>
              <w:right w:val="nil"/>
            </w:tcBorders>
            <w:shd w:val="clear" w:color="auto" w:fill="auto"/>
            <w:noWrap/>
            <w:vAlign w:val="bottom"/>
            <w:hideMark/>
          </w:tcPr>
          <w:p w14:paraId="45E440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439 (356-581)</w:t>
            </w:r>
          </w:p>
        </w:tc>
      </w:tr>
      <w:tr w:rsidR="00B0760D" w:rsidRPr="00B0760D" w14:paraId="0E2C3ECC" w14:textId="77777777" w:rsidTr="00B0760D">
        <w:trPr>
          <w:trHeight w:val="320"/>
        </w:trPr>
        <w:tc>
          <w:tcPr>
            <w:tcW w:w="2524" w:type="dxa"/>
            <w:tcBorders>
              <w:top w:val="nil"/>
              <w:left w:val="nil"/>
              <w:bottom w:val="nil"/>
              <w:right w:val="nil"/>
            </w:tcBorders>
            <w:shd w:val="clear" w:color="auto" w:fill="auto"/>
            <w:noWrap/>
            <w:vAlign w:val="bottom"/>
            <w:hideMark/>
          </w:tcPr>
          <w:p w14:paraId="62D1C22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1238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9FDE5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(2-2.4)</w:t>
            </w:r>
          </w:p>
        </w:tc>
        <w:tc>
          <w:tcPr>
            <w:tcW w:w="1660" w:type="dxa"/>
            <w:tcBorders>
              <w:top w:val="nil"/>
              <w:left w:val="nil"/>
              <w:bottom w:val="nil"/>
              <w:right w:val="nil"/>
            </w:tcBorders>
            <w:shd w:val="clear" w:color="auto" w:fill="auto"/>
            <w:noWrap/>
            <w:vAlign w:val="bottom"/>
            <w:hideMark/>
          </w:tcPr>
          <w:p w14:paraId="4C5D2C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(2.4-2.8)</w:t>
            </w:r>
          </w:p>
        </w:tc>
        <w:tc>
          <w:tcPr>
            <w:tcW w:w="1800" w:type="dxa"/>
            <w:tcBorders>
              <w:top w:val="nil"/>
              <w:left w:val="nil"/>
              <w:bottom w:val="nil"/>
              <w:right w:val="nil"/>
            </w:tcBorders>
            <w:shd w:val="clear" w:color="auto" w:fill="auto"/>
            <w:noWrap/>
            <w:vAlign w:val="bottom"/>
            <w:hideMark/>
          </w:tcPr>
          <w:p w14:paraId="2D8E18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(51-62)</w:t>
            </w:r>
          </w:p>
        </w:tc>
        <w:tc>
          <w:tcPr>
            <w:tcW w:w="1800" w:type="dxa"/>
            <w:tcBorders>
              <w:top w:val="nil"/>
              <w:left w:val="nil"/>
              <w:bottom w:val="nil"/>
              <w:right w:val="nil"/>
            </w:tcBorders>
            <w:shd w:val="clear" w:color="auto" w:fill="auto"/>
            <w:noWrap/>
            <w:vAlign w:val="bottom"/>
            <w:hideMark/>
          </w:tcPr>
          <w:p w14:paraId="3F467C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(90-109)</w:t>
            </w:r>
          </w:p>
        </w:tc>
      </w:tr>
      <w:tr w:rsidR="00B0760D" w:rsidRPr="00B0760D" w14:paraId="0A2ACD31" w14:textId="77777777" w:rsidTr="00B0760D">
        <w:trPr>
          <w:trHeight w:val="320"/>
        </w:trPr>
        <w:tc>
          <w:tcPr>
            <w:tcW w:w="2524" w:type="dxa"/>
            <w:tcBorders>
              <w:top w:val="nil"/>
              <w:left w:val="nil"/>
              <w:bottom w:val="nil"/>
              <w:right w:val="nil"/>
            </w:tcBorders>
            <w:shd w:val="clear" w:color="auto" w:fill="auto"/>
            <w:noWrap/>
            <w:vAlign w:val="bottom"/>
            <w:hideMark/>
          </w:tcPr>
          <w:p w14:paraId="5271CD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DE28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FB8A7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79F09A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1E5837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(25-30)</w:t>
            </w:r>
          </w:p>
        </w:tc>
        <w:tc>
          <w:tcPr>
            <w:tcW w:w="1800" w:type="dxa"/>
            <w:tcBorders>
              <w:top w:val="nil"/>
              <w:left w:val="nil"/>
              <w:bottom w:val="nil"/>
              <w:right w:val="nil"/>
            </w:tcBorders>
            <w:shd w:val="clear" w:color="auto" w:fill="auto"/>
            <w:noWrap/>
            <w:vAlign w:val="bottom"/>
            <w:hideMark/>
          </w:tcPr>
          <w:p w14:paraId="395B99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(40-50)</w:t>
            </w:r>
          </w:p>
        </w:tc>
      </w:tr>
      <w:tr w:rsidR="00B0760D" w:rsidRPr="00B0760D" w14:paraId="35A17A7D" w14:textId="77777777" w:rsidTr="00B0760D">
        <w:trPr>
          <w:trHeight w:val="320"/>
        </w:trPr>
        <w:tc>
          <w:tcPr>
            <w:tcW w:w="2524" w:type="dxa"/>
            <w:tcBorders>
              <w:top w:val="nil"/>
              <w:left w:val="nil"/>
              <w:bottom w:val="nil"/>
              <w:right w:val="nil"/>
            </w:tcBorders>
            <w:shd w:val="clear" w:color="auto" w:fill="auto"/>
            <w:noWrap/>
            <w:vAlign w:val="bottom"/>
            <w:hideMark/>
          </w:tcPr>
          <w:p w14:paraId="270E87B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79A3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C82DA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660" w:type="dxa"/>
            <w:tcBorders>
              <w:top w:val="nil"/>
              <w:left w:val="nil"/>
              <w:bottom w:val="nil"/>
              <w:right w:val="nil"/>
            </w:tcBorders>
            <w:shd w:val="clear" w:color="auto" w:fill="auto"/>
            <w:noWrap/>
            <w:vAlign w:val="bottom"/>
            <w:hideMark/>
          </w:tcPr>
          <w:p w14:paraId="6308B2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800" w:type="dxa"/>
            <w:tcBorders>
              <w:top w:val="nil"/>
              <w:left w:val="nil"/>
              <w:bottom w:val="nil"/>
              <w:right w:val="nil"/>
            </w:tcBorders>
            <w:shd w:val="clear" w:color="auto" w:fill="auto"/>
            <w:noWrap/>
            <w:vAlign w:val="bottom"/>
            <w:hideMark/>
          </w:tcPr>
          <w:p w14:paraId="5FB070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(29-35)</w:t>
            </w:r>
          </w:p>
        </w:tc>
        <w:tc>
          <w:tcPr>
            <w:tcW w:w="1800" w:type="dxa"/>
            <w:tcBorders>
              <w:top w:val="nil"/>
              <w:left w:val="nil"/>
              <w:bottom w:val="nil"/>
              <w:right w:val="nil"/>
            </w:tcBorders>
            <w:shd w:val="clear" w:color="auto" w:fill="auto"/>
            <w:noWrap/>
            <w:vAlign w:val="bottom"/>
            <w:hideMark/>
          </w:tcPr>
          <w:p w14:paraId="0ED8FE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(42-54)</w:t>
            </w:r>
          </w:p>
        </w:tc>
      </w:tr>
      <w:tr w:rsidR="00B0760D" w:rsidRPr="00B0760D" w14:paraId="13A03C68" w14:textId="77777777" w:rsidTr="00B0760D">
        <w:trPr>
          <w:trHeight w:val="320"/>
        </w:trPr>
        <w:tc>
          <w:tcPr>
            <w:tcW w:w="2524" w:type="dxa"/>
            <w:tcBorders>
              <w:top w:val="nil"/>
              <w:left w:val="nil"/>
              <w:bottom w:val="nil"/>
              <w:right w:val="nil"/>
            </w:tcBorders>
            <w:shd w:val="clear" w:color="auto" w:fill="auto"/>
            <w:noWrap/>
            <w:vAlign w:val="bottom"/>
            <w:hideMark/>
          </w:tcPr>
          <w:p w14:paraId="0EE4DA1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8E6A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E9F91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660" w:type="dxa"/>
            <w:tcBorders>
              <w:top w:val="nil"/>
              <w:left w:val="nil"/>
              <w:bottom w:val="nil"/>
              <w:right w:val="nil"/>
            </w:tcBorders>
            <w:shd w:val="clear" w:color="auto" w:fill="auto"/>
            <w:noWrap/>
            <w:vAlign w:val="bottom"/>
            <w:hideMark/>
          </w:tcPr>
          <w:p w14:paraId="4A989C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800" w:type="dxa"/>
            <w:tcBorders>
              <w:top w:val="nil"/>
              <w:left w:val="nil"/>
              <w:bottom w:val="nil"/>
              <w:right w:val="nil"/>
            </w:tcBorders>
            <w:shd w:val="clear" w:color="auto" w:fill="auto"/>
            <w:noWrap/>
            <w:vAlign w:val="bottom"/>
            <w:hideMark/>
          </w:tcPr>
          <w:p w14:paraId="5BAEA8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(4-7)</w:t>
            </w:r>
          </w:p>
        </w:tc>
        <w:tc>
          <w:tcPr>
            <w:tcW w:w="1800" w:type="dxa"/>
            <w:tcBorders>
              <w:top w:val="nil"/>
              <w:left w:val="nil"/>
              <w:bottom w:val="nil"/>
              <w:right w:val="nil"/>
            </w:tcBorders>
            <w:shd w:val="clear" w:color="auto" w:fill="auto"/>
            <w:noWrap/>
            <w:vAlign w:val="bottom"/>
            <w:hideMark/>
          </w:tcPr>
          <w:p w14:paraId="569455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(9-15)</w:t>
            </w:r>
          </w:p>
        </w:tc>
      </w:tr>
      <w:tr w:rsidR="00B0760D" w:rsidRPr="00B0760D" w14:paraId="7F522804" w14:textId="77777777" w:rsidTr="00B0760D">
        <w:trPr>
          <w:trHeight w:val="320"/>
        </w:trPr>
        <w:tc>
          <w:tcPr>
            <w:tcW w:w="2524" w:type="dxa"/>
            <w:tcBorders>
              <w:top w:val="nil"/>
              <w:left w:val="nil"/>
              <w:bottom w:val="nil"/>
              <w:right w:val="nil"/>
            </w:tcBorders>
            <w:shd w:val="clear" w:color="auto" w:fill="auto"/>
            <w:noWrap/>
            <w:vAlign w:val="bottom"/>
            <w:hideMark/>
          </w:tcPr>
          <w:p w14:paraId="053A2A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Belize</w:t>
            </w:r>
          </w:p>
        </w:tc>
        <w:tc>
          <w:tcPr>
            <w:tcW w:w="2180" w:type="dxa"/>
            <w:tcBorders>
              <w:top w:val="nil"/>
              <w:left w:val="nil"/>
              <w:bottom w:val="nil"/>
              <w:right w:val="nil"/>
            </w:tcBorders>
            <w:shd w:val="clear" w:color="auto" w:fill="auto"/>
            <w:noWrap/>
            <w:vAlign w:val="bottom"/>
            <w:hideMark/>
          </w:tcPr>
          <w:p w14:paraId="238751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94FAE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(75.4-86.9)</w:t>
            </w:r>
          </w:p>
        </w:tc>
        <w:tc>
          <w:tcPr>
            <w:tcW w:w="1660" w:type="dxa"/>
            <w:tcBorders>
              <w:top w:val="nil"/>
              <w:left w:val="nil"/>
              <w:bottom w:val="nil"/>
              <w:right w:val="nil"/>
            </w:tcBorders>
            <w:shd w:val="clear" w:color="auto" w:fill="auto"/>
            <w:noWrap/>
            <w:vAlign w:val="bottom"/>
            <w:hideMark/>
          </w:tcPr>
          <w:p w14:paraId="20DF20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90.5 (85.9-94.2)</w:t>
            </w:r>
          </w:p>
        </w:tc>
        <w:tc>
          <w:tcPr>
            <w:tcW w:w="1800" w:type="dxa"/>
            <w:tcBorders>
              <w:top w:val="nil"/>
              <w:left w:val="nil"/>
              <w:bottom w:val="nil"/>
              <w:right w:val="nil"/>
            </w:tcBorders>
            <w:shd w:val="clear" w:color="auto" w:fill="auto"/>
            <w:noWrap/>
            <w:vAlign w:val="bottom"/>
            <w:hideMark/>
          </w:tcPr>
          <w:p w14:paraId="2ADEAA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2102 (1941-2265)</w:t>
            </w:r>
          </w:p>
        </w:tc>
        <w:tc>
          <w:tcPr>
            <w:tcW w:w="1800" w:type="dxa"/>
            <w:tcBorders>
              <w:top w:val="nil"/>
              <w:left w:val="nil"/>
              <w:bottom w:val="nil"/>
              <w:right w:val="nil"/>
            </w:tcBorders>
            <w:shd w:val="clear" w:color="auto" w:fill="auto"/>
            <w:noWrap/>
            <w:vAlign w:val="bottom"/>
            <w:hideMark/>
          </w:tcPr>
          <w:p w14:paraId="3B3F1D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4283 (4041-4485)</w:t>
            </w:r>
          </w:p>
        </w:tc>
      </w:tr>
      <w:tr w:rsidR="00B0760D" w:rsidRPr="00B0760D" w14:paraId="4C25295B" w14:textId="77777777" w:rsidTr="00B0760D">
        <w:trPr>
          <w:trHeight w:val="320"/>
        </w:trPr>
        <w:tc>
          <w:tcPr>
            <w:tcW w:w="2524" w:type="dxa"/>
            <w:tcBorders>
              <w:top w:val="nil"/>
              <w:left w:val="nil"/>
              <w:bottom w:val="nil"/>
              <w:right w:val="nil"/>
            </w:tcBorders>
            <w:shd w:val="clear" w:color="auto" w:fill="auto"/>
            <w:noWrap/>
            <w:vAlign w:val="bottom"/>
            <w:hideMark/>
          </w:tcPr>
          <w:p w14:paraId="0DD626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9972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8DD02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(24.7-36.6)</w:t>
            </w:r>
          </w:p>
        </w:tc>
        <w:tc>
          <w:tcPr>
            <w:tcW w:w="1660" w:type="dxa"/>
            <w:tcBorders>
              <w:top w:val="nil"/>
              <w:left w:val="nil"/>
              <w:bottom w:val="nil"/>
              <w:right w:val="nil"/>
            </w:tcBorders>
            <w:shd w:val="clear" w:color="auto" w:fill="auto"/>
            <w:noWrap/>
            <w:vAlign w:val="bottom"/>
            <w:hideMark/>
          </w:tcPr>
          <w:p w14:paraId="51AADB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29.7 (21.1-35.8)</w:t>
            </w:r>
          </w:p>
        </w:tc>
        <w:tc>
          <w:tcPr>
            <w:tcW w:w="1800" w:type="dxa"/>
            <w:tcBorders>
              <w:top w:val="nil"/>
              <w:left w:val="nil"/>
              <w:bottom w:val="nil"/>
              <w:right w:val="nil"/>
            </w:tcBorders>
            <w:shd w:val="clear" w:color="auto" w:fill="auto"/>
            <w:noWrap/>
            <w:vAlign w:val="bottom"/>
            <w:hideMark/>
          </w:tcPr>
          <w:p w14:paraId="22BBA5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830 (632-958)</w:t>
            </w:r>
          </w:p>
        </w:tc>
        <w:tc>
          <w:tcPr>
            <w:tcW w:w="1800" w:type="dxa"/>
            <w:tcBorders>
              <w:top w:val="nil"/>
              <w:left w:val="nil"/>
              <w:bottom w:val="nil"/>
              <w:right w:val="nil"/>
            </w:tcBorders>
            <w:shd w:val="clear" w:color="auto" w:fill="auto"/>
            <w:noWrap/>
            <w:vAlign w:val="bottom"/>
            <w:hideMark/>
          </w:tcPr>
          <w:p w14:paraId="13DACE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1400 (993-1700)</w:t>
            </w:r>
          </w:p>
        </w:tc>
      </w:tr>
      <w:tr w:rsidR="00B0760D" w:rsidRPr="00B0760D" w14:paraId="0DE36142" w14:textId="77777777" w:rsidTr="00B0760D">
        <w:trPr>
          <w:trHeight w:val="320"/>
        </w:trPr>
        <w:tc>
          <w:tcPr>
            <w:tcW w:w="2524" w:type="dxa"/>
            <w:tcBorders>
              <w:top w:val="nil"/>
              <w:left w:val="nil"/>
              <w:bottom w:val="nil"/>
              <w:right w:val="nil"/>
            </w:tcBorders>
            <w:shd w:val="clear" w:color="auto" w:fill="auto"/>
            <w:noWrap/>
            <w:vAlign w:val="bottom"/>
            <w:hideMark/>
          </w:tcPr>
          <w:p w14:paraId="48B0760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ADC3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92F7D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(12.2-23.7)</w:t>
            </w:r>
          </w:p>
        </w:tc>
        <w:tc>
          <w:tcPr>
            <w:tcW w:w="1660" w:type="dxa"/>
            <w:tcBorders>
              <w:top w:val="nil"/>
              <w:left w:val="nil"/>
              <w:bottom w:val="nil"/>
              <w:right w:val="nil"/>
            </w:tcBorders>
            <w:shd w:val="clear" w:color="auto" w:fill="auto"/>
            <w:noWrap/>
            <w:vAlign w:val="bottom"/>
            <w:hideMark/>
          </w:tcPr>
          <w:p w14:paraId="7DDD1B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 (14.7-27.6)</w:t>
            </w:r>
          </w:p>
        </w:tc>
        <w:tc>
          <w:tcPr>
            <w:tcW w:w="1800" w:type="dxa"/>
            <w:tcBorders>
              <w:top w:val="nil"/>
              <w:left w:val="nil"/>
              <w:bottom w:val="nil"/>
              <w:right w:val="nil"/>
            </w:tcBorders>
            <w:shd w:val="clear" w:color="auto" w:fill="auto"/>
            <w:noWrap/>
            <w:vAlign w:val="bottom"/>
            <w:hideMark/>
          </w:tcPr>
          <w:p w14:paraId="267A13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449 (318-608)</w:t>
            </w:r>
          </w:p>
        </w:tc>
        <w:tc>
          <w:tcPr>
            <w:tcW w:w="1800" w:type="dxa"/>
            <w:tcBorders>
              <w:top w:val="nil"/>
              <w:left w:val="nil"/>
              <w:bottom w:val="nil"/>
              <w:right w:val="nil"/>
            </w:tcBorders>
            <w:shd w:val="clear" w:color="auto" w:fill="auto"/>
            <w:noWrap/>
            <w:vAlign w:val="bottom"/>
            <w:hideMark/>
          </w:tcPr>
          <w:p w14:paraId="3453CC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964 (696-1295)</w:t>
            </w:r>
          </w:p>
        </w:tc>
      </w:tr>
      <w:tr w:rsidR="00B0760D" w:rsidRPr="00B0760D" w14:paraId="29E260DE" w14:textId="77777777" w:rsidTr="00B0760D">
        <w:trPr>
          <w:trHeight w:val="320"/>
        </w:trPr>
        <w:tc>
          <w:tcPr>
            <w:tcW w:w="2524" w:type="dxa"/>
            <w:tcBorders>
              <w:top w:val="nil"/>
              <w:left w:val="nil"/>
              <w:bottom w:val="nil"/>
              <w:right w:val="nil"/>
            </w:tcBorders>
            <w:shd w:val="clear" w:color="auto" w:fill="auto"/>
            <w:noWrap/>
            <w:vAlign w:val="bottom"/>
            <w:hideMark/>
          </w:tcPr>
          <w:p w14:paraId="6716E3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25DDB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BB68D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(5.3-11)</w:t>
            </w:r>
          </w:p>
        </w:tc>
        <w:tc>
          <w:tcPr>
            <w:tcW w:w="1660" w:type="dxa"/>
            <w:tcBorders>
              <w:top w:val="nil"/>
              <w:left w:val="nil"/>
              <w:bottom w:val="nil"/>
              <w:right w:val="nil"/>
            </w:tcBorders>
            <w:shd w:val="clear" w:color="auto" w:fill="auto"/>
            <w:noWrap/>
            <w:vAlign w:val="bottom"/>
            <w:hideMark/>
          </w:tcPr>
          <w:p w14:paraId="556D4A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(8-16)</w:t>
            </w:r>
          </w:p>
        </w:tc>
        <w:tc>
          <w:tcPr>
            <w:tcW w:w="1800" w:type="dxa"/>
            <w:tcBorders>
              <w:top w:val="nil"/>
              <w:left w:val="nil"/>
              <w:bottom w:val="nil"/>
              <w:right w:val="nil"/>
            </w:tcBorders>
            <w:shd w:val="clear" w:color="auto" w:fill="auto"/>
            <w:noWrap/>
            <w:vAlign w:val="bottom"/>
            <w:hideMark/>
          </w:tcPr>
          <w:p w14:paraId="5CDF3D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200 (137-287)</w:t>
            </w:r>
          </w:p>
        </w:tc>
        <w:tc>
          <w:tcPr>
            <w:tcW w:w="1800" w:type="dxa"/>
            <w:tcBorders>
              <w:top w:val="nil"/>
              <w:left w:val="nil"/>
              <w:bottom w:val="nil"/>
              <w:right w:val="nil"/>
            </w:tcBorders>
            <w:shd w:val="clear" w:color="auto" w:fill="auto"/>
            <w:noWrap/>
            <w:vAlign w:val="bottom"/>
            <w:hideMark/>
          </w:tcPr>
          <w:p w14:paraId="7B55E9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538 (378-751)</w:t>
            </w:r>
          </w:p>
        </w:tc>
      </w:tr>
      <w:tr w:rsidR="00B0760D" w:rsidRPr="00B0760D" w14:paraId="664A47E8" w14:textId="77777777" w:rsidTr="00B0760D">
        <w:trPr>
          <w:trHeight w:val="320"/>
        </w:trPr>
        <w:tc>
          <w:tcPr>
            <w:tcW w:w="2524" w:type="dxa"/>
            <w:tcBorders>
              <w:top w:val="nil"/>
              <w:left w:val="nil"/>
              <w:bottom w:val="nil"/>
              <w:right w:val="nil"/>
            </w:tcBorders>
            <w:shd w:val="clear" w:color="auto" w:fill="auto"/>
            <w:noWrap/>
            <w:vAlign w:val="bottom"/>
            <w:hideMark/>
          </w:tcPr>
          <w:p w14:paraId="6CAB010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538EA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B95B6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(7.5-15.2)</w:t>
            </w:r>
          </w:p>
        </w:tc>
        <w:tc>
          <w:tcPr>
            <w:tcW w:w="1660" w:type="dxa"/>
            <w:tcBorders>
              <w:top w:val="nil"/>
              <w:left w:val="nil"/>
              <w:bottom w:val="nil"/>
              <w:right w:val="nil"/>
            </w:tcBorders>
            <w:shd w:val="clear" w:color="auto" w:fill="auto"/>
            <w:noWrap/>
            <w:vAlign w:val="bottom"/>
            <w:hideMark/>
          </w:tcPr>
          <w:p w14:paraId="197F83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(7.5-14.9)</w:t>
            </w:r>
          </w:p>
        </w:tc>
        <w:tc>
          <w:tcPr>
            <w:tcW w:w="1800" w:type="dxa"/>
            <w:tcBorders>
              <w:top w:val="nil"/>
              <w:left w:val="nil"/>
              <w:bottom w:val="nil"/>
              <w:right w:val="nil"/>
            </w:tcBorders>
            <w:shd w:val="clear" w:color="auto" w:fill="auto"/>
            <w:noWrap/>
            <w:vAlign w:val="bottom"/>
            <w:hideMark/>
          </w:tcPr>
          <w:p w14:paraId="4BD1D8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278 (194-396)</w:t>
            </w:r>
          </w:p>
        </w:tc>
        <w:tc>
          <w:tcPr>
            <w:tcW w:w="1800" w:type="dxa"/>
            <w:tcBorders>
              <w:top w:val="nil"/>
              <w:left w:val="nil"/>
              <w:bottom w:val="nil"/>
              <w:right w:val="nil"/>
            </w:tcBorders>
            <w:shd w:val="clear" w:color="auto" w:fill="auto"/>
            <w:noWrap/>
            <w:vAlign w:val="bottom"/>
            <w:hideMark/>
          </w:tcPr>
          <w:p w14:paraId="4C5EA7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501 (353-695)</w:t>
            </w:r>
          </w:p>
        </w:tc>
      </w:tr>
      <w:tr w:rsidR="00B0760D" w:rsidRPr="00B0760D" w14:paraId="10DD8940" w14:textId="77777777" w:rsidTr="00B0760D">
        <w:trPr>
          <w:trHeight w:val="320"/>
        </w:trPr>
        <w:tc>
          <w:tcPr>
            <w:tcW w:w="2524" w:type="dxa"/>
            <w:tcBorders>
              <w:top w:val="nil"/>
              <w:left w:val="nil"/>
              <w:bottom w:val="nil"/>
              <w:right w:val="nil"/>
            </w:tcBorders>
            <w:shd w:val="clear" w:color="auto" w:fill="auto"/>
            <w:noWrap/>
            <w:vAlign w:val="bottom"/>
            <w:hideMark/>
          </w:tcPr>
          <w:p w14:paraId="4AB56F6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8011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51BB8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37.7 (22.4-55.6)</w:t>
            </w:r>
          </w:p>
        </w:tc>
        <w:tc>
          <w:tcPr>
            <w:tcW w:w="1660" w:type="dxa"/>
            <w:tcBorders>
              <w:top w:val="nil"/>
              <w:left w:val="nil"/>
              <w:bottom w:val="nil"/>
              <w:right w:val="nil"/>
            </w:tcBorders>
            <w:shd w:val="clear" w:color="auto" w:fill="auto"/>
            <w:noWrap/>
            <w:vAlign w:val="bottom"/>
            <w:hideMark/>
          </w:tcPr>
          <w:p w14:paraId="336FD2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51.9 (36-69.6)</w:t>
            </w:r>
          </w:p>
        </w:tc>
        <w:tc>
          <w:tcPr>
            <w:tcW w:w="1800" w:type="dxa"/>
            <w:tcBorders>
              <w:top w:val="nil"/>
              <w:left w:val="nil"/>
              <w:bottom w:val="nil"/>
              <w:right w:val="nil"/>
            </w:tcBorders>
            <w:shd w:val="clear" w:color="auto" w:fill="auto"/>
            <w:noWrap/>
            <w:vAlign w:val="bottom"/>
            <w:hideMark/>
          </w:tcPr>
          <w:p w14:paraId="63E145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978 (580-1447)</w:t>
            </w:r>
          </w:p>
        </w:tc>
        <w:tc>
          <w:tcPr>
            <w:tcW w:w="1800" w:type="dxa"/>
            <w:tcBorders>
              <w:top w:val="nil"/>
              <w:left w:val="nil"/>
              <w:bottom w:val="nil"/>
              <w:right w:val="nil"/>
            </w:tcBorders>
            <w:shd w:val="clear" w:color="auto" w:fill="auto"/>
            <w:noWrap/>
            <w:vAlign w:val="bottom"/>
            <w:hideMark/>
          </w:tcPr>
          <w:p w14:paraId="5420FE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2460 (1697-3247)</w:t>
            </w:r>
          </w:p>
        </w:tc>
      </w:tr>
      <w:tr w:rsidR="00B0760D" w:rsidRPr="00B0760D" w14:paraId="338689A9" w14:textId="77777777" w:rsidTr="00B0760D">
        <w:trPr>
          <w:trHeight w:val="320"/>
        </w:trPr>
        <w:tc>
          <w:tcPr>
            <w:tcW w:w="2524" w:type="dxa"/>
            <w:tcBorders>
              <w:top w:val="nil"/>
              <w:left w:val="nil"/>
              <w:bottom w:val="nil"/>
              <w:right w:val="nil"/>
            </w:tcBorders>
            <w:shd w:val="clear" w:color="auto" w:fill="auto"/>
            <w:noWrap/>
            <w:vAlign w:val="bottom"/>
            <w:hideMark/>
          </w:tcPr>
          <w:p w14:paraId="1DE71B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166F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5D128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28.5 (20.9-36.1)</w:t>
            </w:r>
          </w:p>
        </w:tc>
        <w:tc>
          <w:tcPr>
            <w:tcW w:w="1660" w:type="dxa"/>
            <w:tcBorders>
              <w:top w:val="nil"/>
              <w:left w:val="nil"/>
              <w:bottom w:val="nil"/>
              <w:right w:val="nil"/>
            </w:tcBorders>
            <w:shd w:val="clear" w:color="auto" w:fill="auto"/>
            <w:noWrap/>
            <w:vAlign w:val="bottom"/>
            <w:hideMark/>
          </w:tcPr>
          <w:p w14:paraId="24150A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39.2 (30.1-48)</w:t>
            </w:r>
          </w:p>
        </w:tc>
        <w:tc>
          <w:tcPr>
            <w:tcW w:w="1800" w:type="dxa"/>
            <w:tcBorders>
              <w:top w:val="nil"/>
              <w:left w:val="nil"/>
              <w:bottom w:val="nil"/>
              <w:right w:val="nil"/>
            </w:tcBorders>
            <w:shd w:val="clear" w:color="auto" w:fill="auto"/>
            <w:noWrap/>
            <w:vAlign w:val="bottom"/>
            <w:hideMark/>
          </w:tcPr>
          <w:p w14:paraId="563010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739 (543-941)</w:t>
            </w:r>
          </w:p>
        </w:tc>
        <w:tc>
          <w:tcPr>
            <w:tcW w:w="1800" w:type="dxa"/>
            <w:tcBorders>
              <w:top w:val="nil"/>
              <w:left w:val="nil"/>
              <w:bottom w:val="nil"/>
              <w:right w:val="nil"/>
            </w:tcBorders>
            <w:shd w:val="clear" w:color="auto" w:fill="auto"/>
            <w:noWrap/>
            <w:vAlign w:val="bottom"/>
            <w:hideMark/>
          </w:tcPr>
          <w:p w14:paraId="0CF524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1853 (1408-2287)</w:t>
            </w:r>
          </w:p>
        </w:tc>
      </w:tr>
      <w:tr w:rsidR="00B0760D" w:rsidRPr="00B0760D" w14:paraId="5B85E059" w14:textId="77777777" w:rsidTr="00B0760D">
        <w:trPr>
          <w:trHeight w:val="320"/>
        </w:trPr>
        <w:tc>
          <w:tcPr>
            <w:tcW w:w="2524" w:type="dxa"/>
            <w:tcBorders>
              <w:top w:val="nil"/>
              <w:left w:val="nil"/>
              <w:bottom w:val="nil"/>
              <w:right w:val="nil"/>
            </w:tcBorders>
            <w:shd w:val="clear" w:color="auto" w:fill="auto"/>
            <w:noWrap/>
            <w:vAlign w:val="bottom"/>
            <w:hideMark/>
          </w:tcPr>
          <w:p w14:paraId="4B5BEA9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4386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991D9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(9.9-12.5)</w:t>
            </w:r>
          </w:p>
        </w:tc>
        <w:tc>
          <w:tcPr>
            <w:tcW w:w="1660" w:type="dxa"/>
            <w:tcBorders>
              <w:top w:val="nil"/>
              <w:left w:val="nil"/>
              <w:bottom w:val="nil"/>
              <w:right w:val="nil"/>
            </w:tcBorders>
            <w:shd w:val="clear" w:color="auto" w:fill="auto"/>
            <w:noWrap/>
            <w:vAlign w:val="bottom"/>
            <w:hideMark/>
          </w:tcPr>
          <w:p w14:paraId="4B43E2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(10.5-13.4)</w:t>
            </w:r>
          </w:p>
        </w:tc>
        <w:tc>
          <w:tcPr>
            <w:tcW w:w="1800" w:type="dxa"/>
            <w:tcBorders>
              <w:top w:val="nil"/>
              <w:left w:val="nil"/>
              <w:bottom w:val="nil"/>
              <w:right w:val="nil"/>
            </w:tcBorders>
            <w:shd w:val="clear" w:color="auto" w:fill="auto"/>
            <w:noWrap/>
            <w:vAlign w:val="bottom"/>
            <w:hideMark/>
          </w:tcPr>
          <w:p w14:paraId="064566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(258-327)</w:t>
            </w:r>
          </w:p>
        </w:tc>
        <w:tc>
          <w:tcPr>
            <w:tcW w:w="1800" w:type="dxa"/>
            <w:tcBorders>
              <w:top w:val="nil"/>
              <w:left w:val="nil"/>
              <w:bottom w:val="nil"/>
              <w:right w:val="nil"/>
            </w:tcBorders>
            <w:shd w:val="clear" w:color="auto" w:fill="auto"/>
            <w:noWrap/>
            <w:vAlign w:val="bottom"/>
            <w:hideMark/>
          </w:tcPr>
          <w:p w14:paraId="2F689E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571 (499-629)</w:t>
            </w:r>
          </w:p>
        </w:tc>
      </w:tr>
      <w:tr w:rsidR="00B0760D" w:rsidRPr="00B0760D" w14:paraId="569D5223" w14:textId="77777777" w:rsidTr="00B0760D">
        <w:trPr>
          <w:trHeight w:val="320"/>
        </w:trPr>
        <w:tc>
          <w:tcPr>
            <w:tcW w:w="2524" w:type="dxa"/>
            <w:tcBorders>
              <w:top w:val="nil"/>
              <w:left w:val="nil"/>
              <w:bottom w:val="nil"/>
              <w:right w:val="nil"/>
            </w:tcBorders>
            <w:shd w:val="clear" w:color="auto" w:fill="auto"/>
            <w:noWrap/>
            <w:vAlign w:val="bottom"/>
            <w:hideMark/>
          </w:tcPr>
          <w:p w14:paraId="39FCAA2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192C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9D7C3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22.2 (15.7-30.1)</w:t>
            </w:r>
          </w:p>
        </w:tc>
        <w:tc>
          <w:tcPr>
            <w:tcW w:w="1660" w:type="dxa"/>
            <w:tcBorders>
              <w:top w:val="nil"/>
              <w:left w:val="nil"/>
              <w:bottom w:val="nil"/>
              <w:right w:val="nil"/>
            </w:tcBorders>
            <w:shd w:val="clear" w:color="auto" w:fill="auto"/>
            <w:noWrap/>
            <w:vAlign w:val="bottom"/>
            <w:hideMark/>
          </w:tcPr>
          <w:p w14:paraId="257322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37.3 (27.1-49.2)</w:t>
            </w:r>
          </w:p>
        </w:tc>
        <w:tc>
          <w:tcPr>
            <w:tcW w:w="1800" w:type="dxa"/>
            <w:tcBorders>
              <w:top w:val="nil"/>
              <w:left w:val="nil"/>
              <w:bottom w:val="nil"/>
              <w:right w:val="nil"/>
            </w:tcBorders>
            <w:shd w:val="clear" w:color="auto" w:fill="auto"/>
            <w:noWrap/>
            <w:vAlign w:val="bottom"/>
            <w:hideMark/>
          </w:tcPr>
          <w:p w14:paraId="4D0BA3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577 (403-787)</w:t>
            </w:r>
          </w:p>
        </w:tc>
        <w:tc>
          <w:tcPr>
            <w:tcW w:w="1800" w:type="dxa"/>
            <w:tcBorders>
              <w:top w:val="nil"/>
              <w:left w:val="nil"/>
              <w:bottom w:val="nil"/>
              <w:right w:val="nil"/>
            </w:tcBorders>
            <w:shd w:val="clear" w:color="auto" w:fill="auto"/>
            <w:noWrap/>
            <w:vAlign w:val="bottom"/>
            <w:hideMark/>
          </w:tcPr>
          <w:p w14:paraId="52926E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1765 (1290-2295)</w:t>
            </w:r>
          </w:p>
        </w:tc>
      </w:tr>
      <w:tr w:rsidR="00B0760D" w:rsidRPr="00B0760D" w14:paraId="4EB8B602" w14:textId="77777777" w:rsidTr="00B0760D">
        <w:trPr>
          <w:trHeight w:val="320"/>
        </w:trPr>
        <w:tc>
          <w:tcPr>
            <w:tcW w:w="2524" w:type="dxa"/>
            <w:tcBorders>
              <w:top w:val="nil"/>
              <w:left w:val="nil"/>
              <w:bottom w:val="nil"/>
              <w:right w:val="nil"/>
            </w:tcBorders>
            <w:shd w:val="clear" w:color="auto" w:fill="auto"/>
            <w:noWrap/>
            <w:vAlign w:val="bottom"/>
            <w:hideMark/>
          </w:tcPr>
          <w:p w14:paraId="6C64F9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BE0B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DDD03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(1.5-5.3)</w:t>
            </w:r>
          </w:p>
        </w:tc>
        <w:tc>
          <w:tcPr>
            <w:tcW w:w="1660" w:type="dxa"/>
            <w:tcBorders>
              <w:top w:val="nil"/>
              <w:left w:val="nil"/>
              <w:bottom w:val="nil"/>
              <w:right w:val="nil"/>
            </w:tcBorders>
            <w:shd w:val="clear" w:color="auto" w:fill="auto"/>
            <w:noWrap/>
            <w:vAlign w:val="bottom"/>
            <w:hideMark/>
          </w:tcPr>
          <w:p w14:paraId="12D395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(1.8-6.8)</w:t>
            </w:r>
          </w:p>
        </w:tc>
        <w:tc>
          <w:tcPr>
            <w:tcW w:w="1800" w:type="dxa"/>
            <w:tcBorders>
              <w:top w:val="nil"/>
              <w:left w:val="nil"/>
              <w:bottom w:val="nil"/>
              <w:right w:val="nil"/>
            </w:tcBorders>
            <w:shd w:val="clear" w:color="auto" w:fill="auto"/>
            <w:noWrap/>
            <w:vAlign w:val="bottom"/>
            <w:hideMark/>
          </w:tcPr>
          <w:p w14:paraId="5A27DA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(41-138)</w:t>
            </w:r>
          </w:p>
        </w:tc>
        <w:tc>
          <w:tcPr>
            <w:tcW w:w="1800" w:type="dxa"/>
            <w:tcBorders>
              <w:top w:val="nil"/>
              <w:left w:val="nil"/>
              <w:bottom w:val="nil"/>
              <w:right w:val="nil"/>
            </w:tcBorders>
            <w:shd w:val="clear" w:color="auto" w:fill="auto"/>
            <w:noWrap/>
            <w:vAlign w:val="bottom"/>
            <w:hideMark/>
          </w:tcPr>
          <w:p w14:paraId="45F478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 (89-323)</w:t>
            </w:r>
          </w:p>
        </w:tc>
      </w:tr>
      <w:tr w:rsidR="00B0760D" w:rsidRPr="00B0760D" w14:paraId="6CE69761" w14:textId="77777777" w:rsidTr="00B0760D">
        <w:trPr>
          <w:trHeight w:val="320"/>
        </w:trPr>
        <w:tc>
          <w:tcPr>
            <w:tcW w:w="2524" w:type="dxa"/>
            <w:tcBorders>
              <w:top w:val="nil"/>
              <w:left w:val="nil"/>
              <w:bottom w:val="nil"/>
              <w:right w:val="nil"/>
            </w:tcBorders>
            <w:shd w:val="clear" w:color="auto" w:fill="auto"/>
            <w:noWrap/>
            <w:vAlign w:val="bottom"/>
            <w:hideMark/>
          </w:tcPr>
          <w:p w14:paraId="1F2B4AD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E3B5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CB62E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(1.8-2.9)</w:t>
            </w:r>
          </w:p>
        </w:tc>
        <w:tc>
          <w:tcPr>
            <w:tcW w:w="1660" w:type="dxa"/>
            <w:tcBorders>
              <w:top w:val="nil"/>
              <w:left w:val="nil"/>
              <w:bottom w:val="nil"/>
              <w:right w:val="nil"/>
            </w:tcBorders>
            <w:shd w:val="clear" w:color="auto" w:fill="auto"/>
            <w:noWrap/>
            <w:vAlign w:val="bottom"/>
            <w:hideMark/>
          </w:tcPr>
          <w:p w14:paraId="24242B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(2.6-3.7)</w:t>
            </w:r>
          </w:p>
        </w:tc>
        <w:tc>
          <w:tcPr>
            <w:tcW w:w="1800" w:type="dxa"/>
            <w:tcBorders>
              <w:top w:val="nil"/>
              <w:left w:val="nil"/>
              <w:bottom w:val="nil"/>
              <w:right w:val="nil"/>
            </w:tcBorders>
            <w:shd w:val="clear" w:color="auto" w:fill="auto"/>
            <w:noWrap/>
            <w:vAlign w:val="bottom"/>
            <w:hideMark/>
          </w:tcPr>
          <w:p w14:paraId="1AA44B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(47-75)</w:t>
            </w:r>
          </w:p>
        </w:tc>
        <w:tc>
          <w:tcPr>
            <w:tcW w:w="1800" w:type="dxa"/>
            <w:tcBorders>
              <w:top w:val="nil"/>
              <w:left w:val="nil"/>
              <w:bottom w:val="nil"/>
              <w:right w:val="nil"/>
            </w:tcBorders>
            <w:shd w:val="clear" w:color="auto" w:fill="auto"/>
            <w:noWrap/>
            <w:vAlign w:val="bottom"/>
            <w:hideMark/>
          </w:tcPr>
          <w:p w14:paraId="2BE0DF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(125-175)</w:t>
            </w:r>
          </w:p>
        </w:tc>
      </w:tr>
      <w:tr w:rsidR="00B0760D" w:rsidRPr="00B0760D" w14:paraId="18AF2919" w14:textId="77777777" w:rsidTr="00B0760D">
        <w:trPr>
          <w:trHeight w:val="320"/>
        </w:trPr>
        <w:tc>
          <w:tcPr>
            <w:tcW w:w="2524" w:type="dxa"/>
            <w:tcBorders>
              <w:top w:val="nil"/>
              <w:left w:val="nil"/>
              <w:bottom w:val="nil"/>
              <w:right w:val="nil"/>
            </w:tcBorders>
            <w:shd w:val="clear" w:color="auto" w:fill="auto"/>
            <w:noWrap/>
            <w:vAlign w:val="bottom"/>
            <w:hideMark/>
          </w:tcPr>
          <w:p w14:paraId="654A49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FFA2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30EFF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(1.3-1.4)</w:t>
            </w:r>
          </w:p>
        </w:tc>
        <w:tc>
          <w:tcPr>
            <w:tcW w:w="1660" w:type="dxa"/>
            <w:tcBorders>
              <w:top w:val="nil"/>
              <w:left w:val="nil"/>
              <w:bottom w:val="nil"/>
              <w:right w:val="nil"/>
            </w:tcBorders>
            <w:shd w:val="clear" w:color="auto" w:fill="auto"/>
            <w:noWrap/>
            <w:vAlign w:val="bottom"/>
            <w:hideMark/>
          </w:tcPr>
          <w:p w14:paraId="716941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(1.2-1.5)</w:t>
            </w:r>
          </w:p>
        </w:tc>
        <w:tc>
          <w:tcPr>
            <w:tcW w:w="1800" w:type="dxa"/>
            <w:tcBorders>
              <w:top w:val="nil"/>
              <w:left w:val="nil"/>
              <w:bottom w:val="nil"/>
              <w:right w:val="nil"/>
            </w:tcBorders>
            <w:shd w:val="clear" w:color="auto" w:fill="auto"/>
            <w:noWrap/>
            <w:vAlign w:val="bottom"/>
            <w:hideMark/>
          </w:tcPr>
          <w:p w14:paraId="6E14DD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(32-38)</w:t>
            </w:r>
          </w:p>
        </w:tc>
        <w:tc>
          <w:tcPr>
            <w:tcW w:w="1800" w:type="dxa"/>
            <w:tcBorders>
              <w:top w:val="nil"/>
              <w:left w:val="nil"/>
              <w:bottom w:val="nil"/>
              <w:right w:val="nil"/>
            </w:tcBorders>
            <w:shd w:val="clear" w:color="auto" w:fill="auto"/>
            <w:noWrap/>
            <w:vAlign w:val="bottom"/>
            <w:hideMark/>
          </w:tcPr>
          <w:p w14:paraId="318A10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(58-72)</w:t>
            </w:r>
          </w:p>
        </w:tc>
      </w:tr>
      <w:tr w:rsidR="00B0760D" w:rsidRPr="00B0760D" w14:paraId="3668BD97" w14:textId="77777777" w:rsidTr="00B0760D">
        <w:trPr>
          <w:trHeight w:val="320"/>
        </w:trPr>
        <w:tc>
          <w:tcPr>
            <w:tcW w:w="2524" w:type="dxa"/>
            <w:tcBorders>
              <w:top w:val="nil"/>
              <w:left w:val="nil"/>
              <w:bottom w:val="nil"/>
              <w:right w:val="nil"/>
            </w:tcBorders>
            <w:shd w:val="clear" w:color="auto" w:fill="auto"/>
            <w:noWrap/>
            <w:vAlign w:val="bottom"/>
            <w:hideMark/>
          </w:tcPr>
          <w:p w14:paraId="12C872E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ED0B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6DBD9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(1.1-1.6)</w:t>
            </w:r>
          </w:p>
        </w:tc>
        <w:tc>
          <w:tcPr>
            <w:tcW w:w="1660" w:type="dxa"/>
            <w:tcBorders>
              <w:top w:val="nil"/>
              <w:left w:val="nil"/>
              <w:bottom w:val="nil"/>
              <w:right w:val="nil"/>
            </w:tcBorders>
            <w:shd w:val="clear" w:color="auto" w:fill="auto"/>
            <w:noWrap/>
            <w:vAlign w:val="bottom"/>
            <w:hideMark/>
          </w:tcPr>
          <w:p w14:paraId="4B2A03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(0.7-1.5)</w:t>
            </w:r>
          </w:p>
        </w:tc>
        <w:tc>
          <w:tcPr>
            <w:tcW w:w="1800" w:type="dxa"/>
            <w:tcBorders>
              <w:top w:val="nil"/>
              <w:left w:val="nil"/>
              <w:bottom w:val="nil"/>
              <w:right w:val="nil"/>
            </w:tcBorders>
            <w:shd w:val="clear" w:color="auto" w:fill="auto"/>
            <w:noWrap/>
            <w:vAlign w:val="bottom"/>
            <w:hideMark/>
          </w:tcPr>
          <w:p w14:paraId="25D165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(29-42)</w:t>
            </w:r>
          </w:p>
        </w:tc>
        <w:tc>
          <w:tcPr>
            <w:tcW w:w="1800" w:type="dxa"/>
            <w:tcBorders>
              <w:top w:val="nil"/>
              <w:left w:val="nil"/>
              <w:bottom w:val="nil"/>
              <w:right w:val="nil"/>
            </w:tcBorders>
            <w:shd w:val="clear" w:color="auto" w:fill="auto"/>
            <w:noWrap/>
            <w:vAlign w:val="bottom"/>
            <w:hideMark/>
          </w:tcPr>
          <w:p w14:paraId="6D216D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(31-73)</w:t>
            </w:r>
          </w:p>
        </w:tc>
      </w:tr>
      <w:tr w:rsidR="00B0760D" w:rsidRPr="00B0760D" w14:paraId="1B119EDB" w14:textId="77777777" w:rsidTr="00B0760D">
        <w:trPr>
          <w:trHeight w:val="320"/>
        </w:trPr>
        <w:tc>
          <w:tcPr>
            <w:tcW w:w="2524" w:type="dxa"/>
            <w:tcBorders>
              <w:top w:val="nil"/>
              <w:left w:val="nil"/>
              <w:bottom w:val="nil"/>
              <w:right w:val="nil"/>
            </w:tcBorders>
            <w:shd w:val="clear" w:color="auto" w:fill="auto"/>
            <w:noWrap/>
            <w:vAlign w:val="bottom"/>
            <w:hideMark/>
          </w:tcPr>
          <w:p w14:paraId="6B3E0A3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1AE1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0425A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5CA838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3C9ADB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1BDD7D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(4-12)</w:t>
            </w:r>
          </w:p>
        </w:tc>
      </w:tr>
      <w:tr w:rsidR="00B0760D" w:rsidRPr="00B0760D" w14:paraId="4FAC7F9D" w14:textId="77777777" w:rsidTr="00B0760D">
        <w:trPr>
          <w:trHeight w:val="320"/>
        </w:trPr>
        <w:tc>
          <w:tcPr>
            <w:tcW w:w="2524" w:type="dxa"/>
            <w:tcBorders>
              <w:top w:val="nil"/>
              <w:left w:val="nil"/>
              <w:bottom w:val="nil"/>
              <w:right w:val="nil"/>
            </w:tcBorders>
            <w:shd w:val="clear" w:color="auto" w:fill="auto"/>
            <w:noWrap/>
            <w:vAlign w:val="bottom"/>
            <w:hideMark/>
          </w:tcPr>
          <w:p w14:paraId="0E07E4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Benin</w:t>
            </w:r>
          </w:p>
        </w:tc>
        <w:tc>
          <w:tcPr>
            <w:tcW w:w="2180" w:type="dxa"/>
            <w:tcBorders>
              <w:top w:val="nil"/>
              <w:left w:val="nil"/>
              <w:bottom w:val="nil"/>
              <w:right w:val="nil"/>
            </w:tcBorders>
            <w:shd w:val="clear" w:color="auto" w:fill="auto"/>
            <w:noWrap/>
            <w:vAlign w:val="bottom"/>
            <w:hideMark/>
          </w:tcPr>
          <w:p w14:paraId="5FE7B4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7013A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64.6 (55.6-77.6)</w:t>
            </w:r>
          </w:p>
        </w:tc>
        <w:tc>
          <w:tcPr>
            <w:tcW w:w="1660" w:type="dxa"/>
            <w:tcBorders>
              <w:top w:val="nil"/>
              <w:left w:val="nil"/>
              <w:bottom w:val="nil"/>
              <w:right w:val="nil"/>
            </w:tcBorders>
            <w:shd w:val="clear" w:color="auto" w:fill="auto"/>
            <w:noWrap/>
            <w:vAlign w:val="bottom"/>
            <w:hideMark/>
          </w:tcPr>
          <w:p w14:paraId="65397A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70.1 (60.6-82.9)</w:t>
            </w:r>
          </w:p>
        </w:tc>
        <w:tc>
          <w:tcPr>
            <w:tcW w:w="1800" w:type="dxa"/>
            <w:tcBorders>
              <w:top w:val="nil"/>
              <w:left w:val="nil"/>
              <w:bottom w:val="nil"/>
              <w:right w:val="nil"/>
            </w:tcBorders>
            <w:shd w:val="clear" w:color="auto" w:fill="auto"/>
            <w:noWrap/>
            <w:vAlign w:val="bottom"/>
            <w:hideMark/>
          </w:tcPr>
          <w:p w14:paraId="6917AB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1052 (905-1265)</w:t>
            </w:r>
          </w:p>
        </w:tc>
        <w:tc>
          <w:tcPr>
            <w:tcW w:w="1800" w:type="dxa"/>
            <w:tcBorders>
              <w:top w:val="nil"/>
              <w:left w:val="nil"/>
              <w:bottom w:val="nil"/>
              <w:right w:val="nil"/>
            </w:tcBorders>
            <w:shd w:val="clear" w:color="auto" w:fill="auto"/>
            <w:noWrap/>
            <w:vAlign w:val="bottom"/>
            <w:hideMark/>
          </w:tcPr>
          <w:p w14:paraId="4C0DFC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1845 (1591-2179)</w:t>
            </w:r>
          </w:p>
        </w:tc>
      </w:tr>
      <w:tr w:rsidR="00B0760D" w:rsidRPr="00B0760D" w14:paraId="176CEC36" w14:textId="77777777" w:rsidTr="00B0760D">
        <w:trPr>
          <w:trHeight w:val="320"/>
        </w:trPr>
        <w:tc>
          <w:tcPr>
            <w:tcW w:w="2524" w:type="dxa"/>
            <w:tcBorders>
              <w:top w:val="nil"/>
              <w:left w:val="nil"/>
              <w:bottom w:val="nil"/>
              <w:right w:val="nil"/>
            </w:tcBorders>
            <w:shd w:val="clear" w:color="auto" w:fill="auto"/>
            <w:noWrap/>
            <w:vAlign w:val="bottom"/>
            <w:hideMark/>
          </w:tcPr>
          <w:p w14:paraId="27A885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1177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420BD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 (14.2-28.7)</w:t>
            </w:r>
          </w:p>
        </w:tc>
        <w:tc>
          <w:tcPr>
            <w:tcW w:w="1660" w:type="dxa"/>
            <w:tcBorders>
              <w:top w:val="nil"/>
              <w:left w:val="nil"/>
              <w:bottom w:val="nil"/>
              <w:right w:val="nil"/>
            </w:tcBorders>
            <w:shd w:val="clear" w:color="auto" w:fill="auto"/>
            <w:noWrap/>
            <w:vAlign w:val="bottom"/>
            <w:hideMark/>
          </w:tcPr>
          <w:p w14:paraId="371513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 (21.1-34.5)</w:t>
            </w:r>
          </w:p>
        </w:tc>
        <w:tc>
          <w:tcPr>
            <w:tcW w:w="1800" w:type="dxa"/>
            <w:tcBorders>
              <w:top w:val="nil"/>
              <w:left w:val="nil"/>
              <w:bottom w:val="nil"/>
              <w:right w:val="nil"/>
            </w:tcBorders>
            <w:shd w:val="clear" w:color="auto" w:fill="auto"/>
            <w:noWrap/>
            <w:vAlign w:val="bottom"/>
            <w:hideMark/>
          </w:tcPr>
          <w:p w14:paraId="3E87EB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355 (233-462)</w:t>
            </w:r>
          </w:p>
        </w:tc>
        <w:tc>
          <w:tcPr>
            <w:tcW w:w="1800" w:type="dxa"/>
            <w:tcBorders>
              <w:top w:val="nil"/>
              <w:left w:val="nil"/>
              <w:bottom w:val="nil"/>
              <w:right w:val="nil"/>
            </w:tcBorders>
            <w:shd w:val="clear" w:color="auto" w:fill="auto"/>
            <w:noWrap/>
            <w:vAlign w:val="bottom"/>
            <w:hideMark/>
          </w:tcPr>
          <w:p w14:paraId="7F73C5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760 (557-917)</w:t>
            </w:r>
          </w:p>
        </w:tc>
      </w:tr>
      <w:tr w:rsidR="00B0760D" w:rsidRPr="00B0760D" w14:paraId="2BC4BFEE" w14:textId="77777777" w:rsidTr="00B0760D">
        <w:trPr>
          <w:trHeight w:val="320"/>
        </w:trPr>
        <w:tc>
          <w:tcPr>
            <w:tcW w:w="2524" w:type="dxa"/>
            <w:tcBorders>
              <w:top w:val="nil"/>
              <w:left w:val="nil"/>
              <w:bottom w:val="nil"/>
              <w:right w:val="nil"/>
            </w:tcBorders>
            <w:shd w:val="clear" w:color="auto" w:fill="auto"/>
            <w:noWrap/>
            <w:vAlign w:val="bottom"/>
            <w:hideMark/>
          </w:tcPr>
          <w:p w14:paraId="48AEA15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6F88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7C61C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(9.7-14.8)</w:t>
            </w:r>
          </w:p>
        </w:tc>
        <w:tc>
          <w:tcPr>
            <w:tcW w:w="1660" w:type="dxa"/>
            <w:tcBorders>
              <w:top w:val="nil"/>
              <w:left w:val="nil"/>
              <w:bottom w:val="nil"/>
              <w:right w:val="nil"/>
            </w:tcBorders>
            <w:shd w:val="clear" w:color="auto" w:fill="auto"/>
            <w:noWrap/>
            <w:vAlign w:val="bottom"/>
            <w:hideMark/>
          </w:tcPr>
          <w:p w14:paraId="163E46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(10.1-15.5)</w:t>
            </w:r>
          </w:p>
        </w:tc>
        <w:tc>
          <w:tcPr>
            <w:tcW w:w="1800" w:type="dxa"/>
            <w:tcBorders>
              <w:top w:val="nil"/>
              <w:left w:val="nil"/>
              <w:bottom w:val="nil"/>
              <w:right w:val="nil"/>
            </w:tcBorders>
            <w:shd w:val="clear" w:color="auto" w:fill="auto"/>
            <w:noWrap/>
            <w:vAlign w:val="bottom"/>
            <w:hideMark/>
          </w:tcPr>
          <w:p w14:paraId="6E1494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194 (158-240)</w:t>
            </w:r>
          </w:p>
        </w:tc>
        <w:tc>
          <w:tcPr>
            <w:tcW w:w="1800" w:type="dxa"/>
            <w:tcBorders>
              <w:top w:val="nil"/>
              <w:left w:val="nil"/>
              <w:bottom w:val="nil"/>
              <w:right w:val="nil"/>
            </w:tcBorders>
            <w:shd w:val="clear" w:color="auto" w:fill="auto"/>
            <w:noWrap/>
            <w:vAlign w:val="bottom"/>
            <w:hideMark/>
          </w:tcPr>
          <w:p w14:paraId="268A89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 (269-409)</w:t>
            </w:r>
          </w:p>
        </w:tc>
      </w:tr>
      <w:tr w:rsidR="00B0760D" w:rsidRPr="00B0760D" w14:paraId="775DB7EE" w14:textId="77777777" w:rsidTr="00B0760D">
        <w:trPr>
          <w:trHeight w:val="320"/>
        </w:trPr>
        <w:tc>
          <w:tcPr>
            <w:tcW w:w="2524" w:type="dxa"/>
            <w:tcBorders>
              <w:top w:val="nil"/>
              <w:left w:val="nil"/>
              <w:bottom w:val="nil"/>
              <w:right w:val="nil"/>
            </w:tcBorders>
            <w:shd w:val="clear" w:color="auto" w:fill="auto"/>
            <w:noWrap/>
            <w:vAlign w:val="bottom"/>
            <w:hideMark/>
          </w:tcPr>
          <w:p w14:paraId="3603CCB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D0D48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8772A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(7.6-11.8)</w:t>
            </w:r>
          </w:p>
        </w:tc>
        <w:tc>
          <w:tcPr>
            <w:tcW w:w="1660" w:type="dxa"/>
            <w:tcBorders>
              <w:top w:val="nil"/>
              <w:left w:val="nil"/>
              <w:bottom w:val="nil"/>
              <w:right w:val="nil"/>
            </w:tcBorders>
            <w:shd w:val="clear" w:color="auto" w:fill="auto"/>
            <w:noWrap/>
            <w:vAlign w:val="bottom"/>
            <w:hideMark/>
          </w:tcPr>
          <w:p w14:paraId="1E98B0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(9.1-13.9)</w:t>
            </w:r>
          </w:p>
        </w:tc>
        <w:tc>
          <w:tcPr>
            <w:tcW w:w="1800" w:type="dxa"/>
            <w:tcBorders>
              <w:top w:val="nil"/>
              <w:left w:val="nil"/>
              <w:bottom w:val="nil"/>
              <w:right w:val="nil"/>
            </w:tcBorders>
            <w:shd w:val="clear" w:color="auto" w:fill="auto"/>
            <w:noWrap/>
            <w:vAlign w:val="bottom"/>
            <w:hideMark/>
          </w:tcPr>
          <w:p w14:paraId="62A977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(123-194)</w:t>
            </w:r>
          </w:p>
        </w:tc>
        <w:tc>
          <w:tcPr>
            <w:tcW w:w="1800" w:type="dxa"/>
            <w:tcBorders>
              <w:top w:val="nil"/>
              <w:left w:val="nil"/>
              <w:bottom w:val="nil"/>
              <w:right w:val="nil"/>
            </w:tcBorders>
            <w:shd w:val="clear" w:color="auto" w:fill="auto"/>
            <w:noWrap/>
            <w:vAlign w:val="bottom"/>
            <w:hideMark/>
          </w:tcPr>
          <w:p w14:paraId="1A5CDB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(239-369)</w:t>
            </w:r>
          </w:p>
        </w:tc>
      </w:tr>
      <w:tr w:rsidR="00B0760D" w:rsidRPr="00B0760D" w14:paraId="74DA88FF" w14:textId="77777777" w:rsidTr="00B0760D">
        <w:trPr>
          <w:trHeight w:val="320"/>
        </w:trPr>
        <w:tc>
          <w:tcPr>
            <w:tcW w:w="2524" w:type="dxa"/>
            <w:tcBorders>
              <w:top w:val="nil"/>
              <w:left w:val="nil"/>
              <w:bottom w:val="nil"/>
              <w:right w:val="nil"/>
            </w:tcBorders>
            <w:shd w:val="clear" w:color="auto" w:fill="auto"/>
            <w:noWrap/>
            <w:vAlign w:val="bottom"/>
            <w:hideMark/>
          </w:tcPr>
          <w:p w14:paraId="61661E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9A89B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4A150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(2.3-3.8)</w:t>
            </w:r>
          </w:p>
        </w:tc>
        <w:tc>
          <w:tcPr>
            <w:tcW w:w="1660" w:type="dxa"/>
            <w:tcBorders>
              <w:top w:val="nil"/>
              <w:left w:val="nil"/>
              <w:bottom w:val="nil"/>
              <w:right w:val="nil"/>
            </w:tcBorders>
            <w:shd w:val="clear" w:color="auto" w:fill="auto"/>
            <w:noWrap/>
            <w:vAlign w:val="bottom"/>
            <w:hideMark/>
          </w:tcPr>
          <w:p w14:paraId="2B953D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(1.2-1.9)</w:t>
            </w:r>
          </w:p>
        </w:tc>
        <w:tc>
          <w:tcPr>
            <w:tcW w:w="1800" w:type="dxa"/>
            <w:tcBorders>
              <w:top w:val="nil"/>
              <w:left w:val="nil"/>
              <w:bottom w:val="nil"/>
              <w:right w:val="nil"/>
            </w:tcBorders>
            <w:shd w:val="clear" w:color="auto" w:fill="auto"/>
            <w:noWrap/>
            <w:vAlign w:val="bottom"/>
            <w:hideMark/>
          </w:tcPr>
          <w:p w14:paraId="1756F5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(38-62)</w:t>
            </w:r>
          </w:p>
        </w:tc>
        <w:tc>
          <w:tcPr>
            <w:tcW w:w="1800" w:type="dxa"/>
            <w:tcBorders>
              <w:top w:val="nil"/>
              <w:left w:val="nil"/>
              <w:bottom w:val="nil"/>
              <w:right w:val="nil"/>
            </w:tcBorders>
            <w:shd w:val="clear" w:color="auto" w:fill="auto"/>
            <w:noWrap/>
            <w:vAlign w:val="bottom"/>
            <w:hideMark/>
          </w:tcPr>
          <w:p w14:paraId="7E03DA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(32-51)</w:t>
            </w:r>
          </w:p>
        </w:tc>
      </w:tr>
      <w:tr w:rsidR="00B0760D" w:rsidRPr="00B0760D" w14:paraId="47A83FE5" w14:textId="77777777" w:rsidTr="00B0760D">
        <w:trPr>
          <w:trHeight w:val="320"/>
        </w:trPr>
        <w:tc>
          <w:tcPr>
            <w:tcW w:w="2524" w:type="dxa"/>
            <w:tcBorders>
              <w:top w:val="nil"/>
              <w:left w:val="nil"/>
              <w:bottom w:val="nil"/>
              <w:right w:val="nil"/>
            </w:tcBorders>
            <w:shd w:val="clear" w:color="auto" w:fill="auto"/>
            <w:noWrap/>
            <w:vAlign w:val="bottom"/>
            <w:hideMark/>
          </w:tcPr>
          <w:p w14:paraId="7EC6945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3601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9F5F5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24.1 (9.1-50.4)</w:t>
            </w:r>
          </w:p>
        </w:tc>
        <w:tc>
          <w:tcPr>
            <w:tcW w:w="1660" w:type="dxa"/>
            <w:tcBorders>
              <w:top w:val="nil"/>
              <w:left w:val="nil"/>
              <w:bottom w:val="nil"/>
              <w:right w:val="nil"/>
            </w:tcBorders>
            <w:shd w:val="clear" w:color="auto" w:fill="auto"/>
            <w:noWrap/>
            <w:vAlign w:val="bottom"/>
            <w:hideMark/>
          </w:tcPr>
          <w:p w14:paraId="1BE8BB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27.9 (10.1-56.7)</w:t>
            </w:r>
          </w:p>
        </w:tc>
        <w:tc>
          <w:tcPr>
            <w:tcW w:w="1800" w:type="dxa"/>
            <w:tcBorders>
              <w:top w:val="nil"/>
              <w:left w:val="nil"/>
              <w:bottom w:val="nil"/>
              <w:right w:val="nil"/>
            </w:tcBorders>
            <w:shd w:val="clear" w:color="auto" w:fill="auto"/>
            <w:noWrap/>
            <w:vAlign w:val="bottom"/>
            <w:hideMark/>
          </w:tcPr>
          <w:p w14:paraId="4A616F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391 (149-828)</w:t>
            </w:r>
          </w:p>
        </w:tc>
        <w:tc>
          <w:tcPr>
            <w:tcW w:w="1800" w:type="dxa"/>
            <w:tcBorders>
              <w:top w:val="nil"/>
              <w:left w:val="nil"/>
              <w:bottom w:val="nil"/>
              <w:right w:val="nil"/>
            </w:tcBorders>
            <w:shd w:val="clear" w:color="auto" w:fill="auto"/>
            <w:noWrap/>
            <w:vAlign w:val="bottom"/>
            <w:hideMark/>
          </w:tcPr>
          <w:p w14:paraId="170576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728 (262-1486)</w:t>
            </w:r>
          </w:p>
        </w:tc>
      </w:tr>
      <w:tr w:rsidR="00B0760D" w:rsidRPr="00B0760D" w14:paraId="4F7909D5" w14:textId="77777777" w:rsidTr="00B0760D">
        <w:trPr>
          <w:trHeight w:val="320"/>
        </w:trPr>
        <w:tc>
          <w:tcPr>
            <w:tcW w:w="2524" w:type="dxa"/>
            <w:tcBorders>
              <w:top w:val="nil"/>
              <w:left w:val="nil"/>
              <w:bottom w:val="nil"/>
              <w:right w:val="nil"/>
            </w:tcBorders>
            <w:shd w:val="clear" w:color="auto" w:fill="auto"/>
            <w:noWrap/>
            <w:vAlign w:val="bottom"/>
            <w:hideMark/>
          </w:tcPr>
          <w:p w14:paraId="1CA7FF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0FD3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E1F4B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(11.1-20)</w:t>
            </w:r>
          </w:p>
        </w:tc>
        <w:tc>
          <w:tcPr>
            <w:tcW w:w="1660" w:type="dxa"/>
            <w:tcBorders>
              <w:top w:val="nil"/>
              <w:left w:val="nil"/>
              <w:bottom w:val="nil"/>
              <w:right w:val="nil"/>
            </w:tcBorders>
            <w:shd w:val="clear" w:color="auto" w:fill="auto"/>
            <w:noWrap/>
            <w:vAlign w:val="bottom"/>
            <w:hideMark/>
          </w:tcPr>
          <w:p w14:paraId="31AC8B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(5.6-11.8)</w:t>
            </w:r>
          </w:p>
        </w:tc>
        <w:tc>
          <w:tcPr>
            <w:tcW w:w="1800" w:type="dxa"/>
            <w:tcBorders>
              <w:top w:val="nil"/>
              <w:left w:val="nil"/>
              <w:bottom w:val="nil"/>
              <w:right w:val="nil"/>
            </w:tcBorders>
            <w:shd w:val="clear" w:color="auto" w:fill="auto"/>
            <w:noWrap/>
            <w:vAlign w:val="bottom"/>
            <w:hideMark/>
          </w:tcPr>
          <w:p w14:paraId="436DFA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241 (179-324)</w:t>
            </w:r>
          </w:p>
        </w:tc>
        <w:tc>
          <w:tcPr>
            <w:tcW w:w="1800" w:type="dxa"/>
            <w:tcBorders>
              <w:top w:val="nil"/>
              <w:left w:val="nil"/>
              <w:bottom w:val="nil"/>
              <w:right w:val="nil"/>
            </w:tcBorders>
            <w:shd w:val="clear" w:color="auto" w:fill="auto"/>
            <w:noWrap/>
            <w:vAlign w:val="bottom"/>
            <w:hideMark/>
          </w:tcPr>
          <w:p w14:paraId="6D2F6D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212 (148-319)</w:t>
            </w:r>
          </w:p>
        </w:tc>
      </w:tr>
      <w:tr w:rsidR="00B0760D" w:rsidRPr="00B0760D" w14:paraId="36C866A5" w14:textId="77777777" w:rsidTr="00B0760D">
        <w:trPr>
          <w:trHeight w:val="320"/>
        </w:trPr>
        <w:tc>
          <w:tcPr>
            <w:tcW w:w="2524" w:type="dxa"/>
            <w:tcBorders>
              <w:top w:val="nil"/>
              <w:left w:val="nil"/>
              <w:bottom w:val="nil"/>
              <w:right w:val="nil"/>
            </w:tcBorders>
            <w:shd w:val="clear" w:color="auto" w:fill="auto"/>
            <w:noWrap/>
            <w:vAlign w:val="bottom"/>
            <w:hideMark/>
          </w:tcPr>
          <w:p w14:paraId="717B21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C4AF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393F8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(10.2-12.4)</w:t>
            </w:r>
          </w:p>
        </w:tc>
        <w:tc>
          <w:tcPr>
            <w:tcW w:w="1660" w:type="dxa"/>
            <w:tcBorders>
              <w:top w:val="nil"/>
              <w:left w:val="nil"/>
              <w:bottom w:val="nil"/>
              <w:right w:val="nil"/>
            </w:tcBorders>
            <w:shd w:val="clear" w:color="auto" w:fill="auto"/>
            <w:noWrap/>
            <w:vAlign w:val="bottom"/>
            <w:hideMark/>
          </w:tcPr>
          <w:p w14:paraId="3EBFAD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(10.8-13.3)</w:t>
            </w:r>
          </w:p>
        </w:tc>
        <w:tc>
          <w:tcPr>
            <w:tcW w:w="1800" w:type="dxa"/>
            <w:tcBorders>
              <w:top w:val="nil"/>
              <w:left w:val="nil"/>
              <w:bottom w:val="nil"/>
              <w:right w:val="nil"/>
            </w:tcBorders>
            <w:shd w:val="clear" w:color="auto" w:fill="auto"/>
            <w:noWrap/>
            <w:vAlign w:val="bottom"/>
            <w:hideMark/>
          </w:tcPr>
          <w:p w14:paraId="5A777D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 (166-203)</w:t>
            </w:r>
          </w:p>
        </w:tc>
        <w:tc>
          <w:tcPr>
            <w:tcW w:w="1800" w:type="dxa"/>
            <w:tcBorders>
              <w:top w:val="nil"/>
              <w:left w:val="nil"/>
              <w:bottom w:val="nil"/>
              <w:right w:val="nil"/>
            </w:tcBorders>
            <w:shd w:val="clear" w:color="auto" w:fill="auto"/>
            <w:noWrap/>
            <w:vAlign w:val="bottom"/>
            <w:hideMark/>
          </w:tcPr>
          <w:p w14:paraId="350FB6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 (286-348)</w:t>
            </w:r>
          </w:p>
        </w:tc>
      </w:tr>
      <w:tr w:rsidR="00B0760D" w:rsidRPr="00B0760D" w14:paraId="7291EC2C" w14:textId="77777777" w:rsidTr="00B0760D">
        <w:trPr>
          <w:trHeight w:val="320"/>
        </w:trPr>
        <w:tc>
          <w:tcPr>
            <w:tcW w:w="2524" w:type="dxa"/>
            <w:tcBorders>
              <w:top w:val="nil"/>
              <w:left w:val="nil"/>
              <w:bottom w:val="nil"/>
              <w:right w:val="nil"/>
            </w:tcBorders>
            <w:shd w:val="clear" w:color="auto" w:fill="auto"/>
            <w:noWrap/>
            <w:vAlign w:val="bottom"/>
            <w:hideMark/>
          </w:tcPr>
          <w:p w14:paraId="411691D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E502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1AC20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 (9.1-22.1)</w:t>
            </w:r>
          </w:p>
        </w:tc>
        <w:tc>
          <w:tcPr>
            <w:tcW w:w="1660" w:type="dxa"/>
            <w:tcBorders>
              <w:top w:val="nil"/>
              <w:left w:val="nil"/>
              <w:bottom w:val="nil"/>
              <w:right w:val="nil"/>
            </w:tcBorders>
            <w:shd w:val="clear" w:color="auto" w:fill="auto"/>
            <w:noWrap/>
            <w:vAlign w:val="bottom"/>
            <w:hideMark/>
          </w:tcPr>
          <w:p w14:paraId="435BE9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23.2 (15.1-33.9)</w:t>
            </w:r>
          </w:p>
        </w:tc>
        <w:tc>
          <w:tcPr>
            <w:tcW w:w="1800" w:type="dxa"/>
            <w:tcBorders>
              <w:top w:val="nil"/>
              <w:left w:val="nil"/>
              <w:bottom w:val="nil"/>
              <w:right w:val="nil"/>
            </w:tcBorders>
            <w:shd w:val="clear" w:color="auto" w:fill="auto"/>
            <w:noWrap/>
            <w:vAlign w:val="bottom"/>
            <w:hideMark/>
          </w:tcPr>
          <w:p w14:paraId="3812A9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(148-354)</w:t>
            </w:r>
          </w:p>
        </w:tc>
        <w:tc>
          <w:tcPr>
            <w:tcW w:w="1800" w:type="dxa"/>
            <w:tcBorders>
              <w:top w:val="nil"/>
              <w:left w:val="nil"/>
              <w:bottom w:val="nil"/>
              <w:right w:val="nil"/>
            </w:tcBorders>
            <w:shd w:val="clear" w:color="auto" w:fill="auto"/>
            <w:noWrap/>
            <w:vAlign w:val="bottom"/>
            <w:hideMark/>
          </w:tcPr>
          <w:p w14:paraId="3EF907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614 (396-902)</w:t>
            </w:r>
          </w:p>
        </w:tc>
      </w:tr>
      <w:tr w:rsidR="00B0760D" w:rsidRPr="00B0760D" w14:paraId="0640EACB" w14:textId="77777777" w:rsidTr="00B0760D">
        <w:trPr>
          <w:trHeight w:val="320"/>
        </w:trPr>
        <w:tc>
          <w:tcPr>
            <w:tcW w:w="2524" w:type="dxa"/>
            <w:tcBorders>
              <w:top w:val="nil"/>
              <w:left w:val="nil"/>
              <w:bottom w:val="nil"/>
              <w:right w:val="nil"/>
            </w:tcBorders>
            <w:shd w:val="clear" w:color="auto" w:fill="auto"/>
            <w:noWrap/>
            <w:vAlign w:val="bottom"/>
            <w:hideMark/>
          </w:tcPr>
          <w:p w14:paraId="631E46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883E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4D8F8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(0.4-1.5)</w:t>
            </w:r>
          </w:p>
        </w:tc>
        <w:tc>
          <w:tcPr>
            <w:tcW w:w="1660" w:type="dxa"/>
            <w:tcBorders>
              <w:top w:val="nil"/>
              <w:left w:val="nil"/>
              <w:bottom w:val="nil"/>
              <w:right w:val="nil"/>
            </w:tcBorders>
            <w:shd w:val="clear" w:color="auto" w:fill="auto"/>
            <w:noWrap/>
            <w:vAlign w:val="bottom"/>
            <w:hideMark/>
          </w:tcPr>
          <w:p w14:paraId="22B27F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(0.5-2)</w:t>
            </w:r>
          </w:p>
        </w:tc>
        <w:tc>
          <w:tcPr>
            <w:tcW w:w="1800" w:type="dxa"/>
            <w:tcBorders>
              <w:top w:val="nil"/>
              <w:left w:val="nil"/>
              <w:bottom w:val="nil"/>
              <w:right w:val="nil"/>
            </w:tcBorders>
            <w:shd w:val="clear" w:color="auto" w:fill="auto"/>
            <w:noWrap/>
            <w:vAlign w:val="bottom"/>
            <w:hideMark/>
          </w:tcPr>
          <w:p w14:paraId="34D6B4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(6-25)</w:t>
            </w:r>
          </w:p>
        </w:tc>
        <w:tc>
          <w:tcPr>
            <w:tcW w:w="1800" w:type="dxa"/>
            <w:tcBorders>
              <w:top w:val="nil"/>
              <w:left w:val="nil"/>
              <w:bottom w:val="nil"/>
              <w:right w:val="nil"/>
            </w:tcBorders>
            <w:shd w:val="clear" w:color="auto" w:fill="auto"/>
            <w:noWrap/>
            <w:vAlign w:val="bottom"/>
            <w:hideMark/>
          </w:tcPr>
          <w:p w14:paraId="2BD786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(13-54)</w:t>
            </w:r>
          </w:p>
        </w:tc>
      </w:tr>
      <w:tr w:rsidR="00B0760D" w:rsidRPr="00B0760D" w14:paraId="34031998" w14:textId="77777777" w:rsidTr="00B0760D">
        <w:trPr>
          <w:trHeight w:val="320"/>
        </w:trPr>
        <w:tc>
          <w:tcPr>
            <w:tcW w:w="2524" w:type="dxa"/>
            <w:tcBorders>
              <w:top w:val="nil"/>
              <w:left w:val="nil"/>
              <w:bottom w:val="nil"/>
              <w:right w:val="nil"/>
            </w:tcBorders>
            <w:shd w:val="clear" w:color="auto" w:fill="auto"/>
            <w:noWrap/>
            <w:vAlign w:val="bottom"/>
            <w:hideMark/>
          </w:tcPr>
          <w:p w14:paraId="037C229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4717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E4C29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(2.7-3)</w:t>
            </w:r>
          </w:p>
        </w:tc>
        <w:tc>
          <w:tcPr>
            <w:tcW w:w="1660" w:type="dxa"/>
            <w:tcBorders>
              <w:top w:val="nil"/>
              <w:left w:val="nil"/>
              <w:bottom w:val="nil"/>
              <w:right w:val="nil"/>
            </w:tcBorders>
            <w:shd w:val="clear" w:color="auto" w:fill="auto"/>
            <w:noWrap/>
            <w:vAlign w:val="bottom"/>
            <w:hideMark/>
          </w:tcPr>
          <w:p w14:paraId="2AE70D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(2.9-3.3)</w:t>
            </w:r>
          </w:p>
        </w:tc>
        <w:tc>
          <w:tcPr>
            <w:tcW w:w="1800" w:type="dxa"/>
            <w:tcBorders>
              <w:top w:val="nil"/>
              <w:left w:val="nil"/>
              <w:bottom w:val="nil"/>
              <w:right w:val="nil"/>
            </w:tcBorders>
            <w:shd w:val="clear" w:color="auto" w:fill="auto"/>
            <w:noWrap/>
            <w:vAlign w:val="bottom"/>
            <w:hideMark/>
          </w:tcPr>
          <w:p w14:paraId="7CF881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(43-49)</w:t>
            </w:r>
          </w:p>
        </w:tc>
        <w:tc>
          <w:tcPr>
            <w:tcW w:w="1800" w:type="dxa"/>
            <w:tcBorders>
              <w:top w:val="nil"/>
              <w:left w:val="nil"/>
              <w:bottom w:val="nil"/>
              <w:right w:val="nil"/>
            </w:tcBorders>
            <w:shd w:val="clear" w:color="auto" w:fill="auto"/>
            <w:noWrap/>
            <w:vAlign w:val="bottom"/>
            <w:hideMark/>
          </w:tcPr>
          <w:p w14:paraId="649B47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(76-89)</w:t>
            </w:r>
          </w:p>
        </w:tc>
      </w:tr>
      <w:tr w:rsidR="00B0760D" w:rsidRPr="00B0760D" w14:paraId="15EFF76B" w14:textId="77777777" w:rsidTr="00B0760D">
        <w:trPr>
          <w:trHeight w:val="320"/>
        </w:trPr>
        <w:tc>
          <w:tcPr>
            <w:tcW w:w="2524" w:type="dxa"/>
            <w:tcBorders>
              <w:top w:val="nil"/>
              <w:left w:val="nil"/>
              <w:bottom w:val="nil"/>
              <w:right w:val="nil"/>
            </w:tcBorders>
            <w:shd w:val="clear" w:color="auto" w:fill="auto"/>
            <w:noWrap/>
            <w:vAlign w:val="bottom"/>
            <w:hideMark/>
          </w:tcPr>
          <w:p w14:paraId="75F9A6B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7CE9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41BC6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588D28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800" w:type="dxa"/>
            <w:tcBorders>
              <w:top w:val="nil"/>
              <w:left w:val="nil"/>
              <w:bottom w:val="nil"/>
              <w:right w:val="nil"/>
            </w:tcBorders>
            <w:shd w:val="clear" w:color="auto" w:fill="auto"/>
            <w:noWrap/>
            <w:vAlign w:val="bottom"/>
            <w:hideMark/>
          </w:tcPr>
          <w:p w14:paraId="3A4BED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(14-18)</w:t>
            </w:r>
          </w:p>
        </w:tc>
        <w:tc>
          <w:tcPr>
            <w:tcW w:w="1800" w:type="dxa"/>
            <w:tcBorders>
              <w:top w:val="nil"/>
              <w:left w:val="nil"/>
              <w:bottom w:val="nil"/>
              <w:right w:val="nil"/>
            </w:tcBorders>
            <w:shd w:val="clear" w:color="auto" w:fill="auto"/>
            <w:noWrap/>
            <w:vAlign w:val="bottom"/>
            <w:hideMark/>
          </w:tcPr>
          <w:p w14:paraId="0DD741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(20-31)</w:t>
            </w:r>
          </w:p>
        </w:tc>
      </w:tr>
      <w:tr w:rsidR="00B0760D" w:rsidRPr="00B0760D" w14:paraId="3312E0D6" w14:textId="77777777" w:rsidTr="00B0760D">
        <w:trPr>
          <w:trHeight w:val="320"/>
        </w:trPr>
        <w:tc>
          <w:tcPr>
            <w:tcW w:w="2524" w:type="dxa"/>
            <w:tcBorders>
              <w:top w:val="nil"/>
              <w:left w:val="nil"/>
              <w:bottom w:val="nil"/>
              <w:right w:val="nil"/>
            </w:tcBorders>
            <w:shd w:val="clear" w:color="auto" w:fill="auto"/>
            <w:noWrap/>
            <w:vAlign w:val="bottom"/>
            <w:hideMark/>
          </w:tcPr>
          <w:p w14:paraId="31F387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9AA7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61711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4E05D3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(1.3-1.6)</w:t>
            </w:r>
          </w:p>
        </w:tc>
        <w:tc>
          <w:tcPr>
            <w:tcW w:w="1800" w:type="dxa"/>
            <w:tcBorders>
              <w:top w:val="nil"/>
              <w:left w:val="nil"/>
              <w:bottom w:val="nil"/>
              <w:right w:val="nil"/>
            </w:tcBorders>
            <w:shd w:val="clear" w:color="auto" w:fill="auto"/>
            <w:noWrap/>
            <w:vAlign w:val="bottom"/>
            <w:hideMark/>
          </w:tcPr>
          <w:p w14:paraId="5090BE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(18-21)</w:t>
            </w:r>
          </w:p>
        </w:tc>
        <w:tc>
          <w:tcPr>
            <w:tcW w:w="1800" w:type="dxa"/>
            <w:tcBorders>
              <w:top w:val="nil"/>
              <w:left w:val="nil"/>
              <w:bottom w:val="nil"/>
              <w:right w:val="nil"/>
            </w:tcBorders>
            <w:shd w:val="clear" w:color="auto" w:fill="auto"/>
            <w:noWrap/>
            <w:vAlign w:val="bottom"/>
            <w:hideMark/>
          </w:tcPr>
          <w:p w14:paraId="5BFA79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(34-41)</w:t>
            </w:r>
          </w:p>
        </w:tc>
      </w:tr>
      <w:tr w:rsidR="00B0760D" w:rsidRPr="00B0760D" w14:paraId="5D4ED54D" w14:textId="77777777" w:rsidTr="00B0760D">
        <w:trPr>
          <w:trHeight w:val="320"/>
        </w:trPr>
        <w:tc>
          <w:tcPr>
            <w:tcW w:w="2524" w:type="dxa"/>
            <w:tcBorders>
              <w:top w:val="nil"/>
              <w:left w:val="nil"/>
              <w:bottom w:val="nil"/>
              <w:right w:val="nil"/>
            </w:tcBorders>
            <w:shd w:val="clear" w:color="auto" w:fill="auto"/>
            <w:noWrap/>
            <w:vAlign w:val="bottom"/>
            <w:hideMark/>
          </w:tcPr>
          <w:p w14:paraId="76484F5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181E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B5094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0D59C7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484D06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4E102B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6B52B28F" w14:textId="77777777" w:rsidTr="00B0760D">
        <w:trPr>
          <w:trHeight w:val="320"/>
        </w:trPr>
        <w:tc>
          <w:tcPr>
            <w:tcW w:w="2524" w:type="dxa"/>
            <w:tcBorders>
              <w:top w:val="nil"/>
              <w:left w:val="nil"/>
              <w:bottom w:val="nil"/>
              <w:right w:val="nil"/>
            </w:tcBorders>
            <w:shd w:val="clear" w:color="auto" w:fill="auto"/>
            <w:noWrap/>
            <w:vAlign w:val="bottom"/>
            <w:hideMark/>
          </w:tcPr>
          <w:p w14:paraId="3459C2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Bhutan</w:t>
            </w:r>
          </w:p>
        </w:tc>
        <w:tc>
          <w:tcPr>
            <w:tcW w:w="2180" w:type="dxa"/>
            <w:tcBorders>
              <w:top w:val="nil"/>
              <w:left w:val="nil"/>
              <w:bottom w:val="nil"/>
              <w:right w:val="nil"/>
            </w:tcBorders>
            <w:shd w:val="clear" w:color="auto" w:fill="auto"/>
            <w:noWrap/>
            <w:vAlign w:val="bottom"/>
            <w:hideMark/>
          </w:tcPr>
          <w:p w14:paraId="727B95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A2D2A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70.6 (59.9-79.2)</w:t>
            </w:r>
          </w:p>
        </w:tc>
        <w:tc>
          <w:tcPr>
            <w:tcW w:w="1660" w:type="dxa"/>
            <w:tcBorders>
              <w:top w:val="nil"/>
              <w:left w:val="nil"/>
              <w:bottom w:val="nil"/>
              <w:right w:val="nil"/>
            </w:tcBorders>
            <w:shd w:val="clear" w:color="auto" w:fill="auto"/>
            <w:noWrap/>
            <w:vAlign w:val="bottom"/>
            <w:hideMark/>
          </w:tcPr>
          <w:p w14:paraId="01B19C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73.1 (62.9-81.2)</w:t>
            </w:r>
          </w:p>
        </w:tc>
        <w:tc>
          <w:tcPr>
            <w:tcW w:w="1800" w:type="dxa"/>
            <w:tcBorders>
              <w:top w:val="nil"/>
              <w:left w:val="nil"/>
              <w:bottom w:val="nil"/>
              <w:right w:val="nil"/>
            </w:tcBorders>
            <w:shd w:val="clear" w:color="auto" w:fill="auto"/>
            <w:noWrap/>
            <w:vAlign w:val="bottom"/>
            <w:hideMark/>
          </w:tcPr>
          <w:p w14:paraId="15D5FA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1541 (1310-1736)</w:t>
            </w:r>
          </w:p>
        </w:tc>
        <w:tc>
          <w:tcPr>
            <w:tcW w:w="1800" w:type="dxa"/>
            <w:tcBorders>
              <w:top w:val="nil"/>
              <w:left w:val="nil"/>
              <w:bottom w:val="nil"/>
              <w:right w:val="nil"/>
            </w:tcBorders>
            <w:shd w:val="clear" w:color="auto" w:fill="auto"/>
            <w:noWrap/>
            <w:vAlign w:val="bottom"/>
            <w:hideMark/>
          </w:tcPr>
          <w:p w14:paraId="4CF197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2452 (2102-2725)</w:t>
            </w:r>
          </w:p>
        </w:tc>
      </w:tr>
      <w:tr w:rsidR="00B0760D" w:rsidRPr="00B0760D" w14:paraId="483A1CAE" w14:textId="77777777" w:rsidTr="00B0760D">
        <w:trPr>
          <w:trHeight w:val="320"/>
        </w:trPr>
        <w:tc>
          <w:tcPr>
            <w:tcW w:w="2524" w:type="dxa"/>
            <w:tcBorders>
              <w:top w:val="nil"/>
              <w:left w:val="nil"/>
              <w:bottom w:val="nil"/>
              <w:right w:val="nil"/>
            </w:tcBorders>
            <w:shd w:val="clear" w:color="auto" w:fill="auto"/>
            <w:noWrap/>
            <w:vAlign w:val="bottom"/>
            <w:hideMark/>
          </w:tcPr>
          <w:p w14:paraId="5E99053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6922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F6567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(14.2-37.1)</w:t>
            </w:r>
          </w:p>
        </w:tc>
        <w:tc>
          <w:tcPr>
            <w:tcW w:w="1660" w:type="dxa"/>
            <w:tcBorders>
              <w:top w:val="nil"/>
              <w:left w:val="nil"/>
              <w:bottom w:val="nil"/>
              <w:right w:val="nil"/>
            </w:tcBorders>
            <w:shd w:val="clear" w:color="auto" w:fill="auto"/>
            <w:noWrap/>
            <w:vAlign w:val="bottom"/>
            <w:hideMark/>
          </w:tcPr>
          <w:p w14:paraId="204FBC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(13.3-36)</w:t>
            </w:r>
          </w:p>
        </w:tc>
        <w:tc>
          <w:tcPr>
            <w:tcW w:w="1800" w:type="dxa"/>
            <w:tcBorders>
              <w:top w:val="nil"/>
              <w:left w:val="nil"/>
              <w:bottom w:val="nil"/>
              <w:right w:val="nil"/>
            </w:tcBorders>
            <w:shd w:val="clear" w:color="auto" w:fill="auto"/>
            <w:noWrap/>
            <w:vAlign w:val="bottom"/>
            <w:hideMark/>
          </w:tcPr>
          <w:p w14:paraId="2E0C7F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610 (313-811)</w:t>
            </w:r>
          </w:p>
        </w:tc>
        <w:tc>
          <w:tcPr>
            <w:tcW w:w="1800" w:type="dxa"/>
            <w:tcBorders>
              <w:top w:val="nil"/>
              <w:left w:val="nil"/>
              <w:bottom w:val="nil"/>
              <w:right w:val="nil"/>
            </w:tcBorders>
            <w:shd w:val="clear" w:color="auto" w:fill="auto"/>
            <w:noWrap/>
            <w:vAlign w:val="bottom"/>
            <w:hideMark/>
          </w:tcPr>
          <w:p w14:paraId="308A64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882 (445-1214)</w:t>
            </w:r>
          </w:p>
        </w:tc>
      </w:tr>
      <w:tr w:rsidR="00B0760D" w:rsidRPr="00B0760D" w14:paraId="71D42924" w14:textId="77777777" w:rsidTr="00B0760D">
        <w:trPr>
          <w:trHeight w:val="320"/>
        </w:trPr>
        <w:tc>
          <w:tcPr>
            <w:tcW w:w="2524" w:type="dxa"/>
            <w:tcBorders>
              <w:top w:val="nil"/>
              <w:left w:val="nil"/>
              <w:bottom w:val="nil"/>
              <w:right w:val="nil"/>
            </w:tcBorders>
            <w:shd w:val="clear" w:color="auto" w:fill="auto"/>
            <w:noWrap/>
            <w:vAlign w:val="bottom"/>
            <w:hideMark/>
          </w:tcPr>
          <w:p w14:paraId="786B1C9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33F3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40A42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48.1 (31.2-62.6)</w:t>
            </w:r>
          </w:p>
        </w:tc>
        <w:tc>
          <w:tcPr>
            <w:tcW w:w="1660" w:type="dxa"/>
            <w:tcBorders>
              <w:top w:val="nil"/>
              <w:left w:val="nil"/>
              <w:bottom w:val="nil"/>
              <w:right w:val="nil"/>
            </w:tcBorders>
            <w:shd w:val="clear" w:color="auto" w:fill="auto"/>
            <w:noWrap/>
            <w:vAlign w:val="bottom"/>
            <w:hideMark/>
          </w:tcPr>
          <w:p w14:paraId="38937A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48.2 (31.2-61.7)</w:t>
            </w:r>
          </w:p>
        </w:tc>
        <w:tc>
          <w:tcPr>
            <w:tcW w:w="1800" w:type="dxa"/>
            <w:tcBorders>
              <w:top w:val="nil"/>
              <w:left w:val="nil"/>
              <w:bottom w:val="nil"/>
              <w:right w:val="nil"/>
            </w:tcBorders>
            <w:shd w:val="clear" w:color="auto" w:fill="auto"/>
            <w:noWrap/>
            <w:vAlign w:val="bottom"/>
            <w:hideMark/>
          </w:tcPr>
          <w:p w14:paraId="0CC5F1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1053 (694-1360)</w:t>
            </w:r>
          </w:p>
        </w:tc>
        <w:tc>
          <w:tcPr>
            <w:tcW w:w="1800" w:type="dxa"/>
            <w:tcBorders>
              <w:top w:val="nil"/>
              <w:left w:val="nil"/>
              <w:bottom w:val="nil"/>
              <w:right w:val="nil"/>
            </w:tcBorders>
            <w:shd w:val="clear" w:color="auto" w:fill="auto"/>
            <w:noWrap/>
            <w:vAlign w:val="bottom"/>
            <w:hideMark/>
          </w:tcPr>
          <w:p w14:paraId="20D04A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1618 (1049-2068)</w:t>
            </w:r>
          </w:p>
        </w:tc>
      </w:tr>
      <w:tr w:rsidR="00B0760D" w:rsidRPr="00B0760D" w14:paraId="07B54D09" w14:textId="77777777" w:rsidTr="00B0760D">
        <w:trPr>
          <w:trHeight w:val="320"/>
        </w:trPr>
        <w:tc>
          <w:tcPr>
            <w:tcW w:w="2524" w:type="dxa"/>
            <w:tcBorders>
              <w:top w:val="nil"/>
              <w:left w:val="nil"/>
              <w:bottom w:val="nil"/>
              <w:right w:val="nil"/>
            </w:tcBorders>
            <w:shd w:val="clear" w:color="auto" w:fill="auto"/>
            <w:noWrap/>
            <w:vAlign w:val="bottom"/>
            <w:hideMark/>
          </w:tcPr>
          <w:p w14:paraId="733B40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306E4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4027F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48.1 (31.2-62.6)</w:t>
            </w:r>
          </w:p>
        </w:tc>
        <w:tc>
          <w:tcPr>
            <w:tcW w:w="1660" w:type="dxa"/>
            <w:tcBorders>
              <w:top w:val="nil"/>
              <w:left w:val="nil"/>
              <w:bottom w:val="nil"/>
              <w:right w:val="nil"/>
            </w:tcBorders>
            <w:shd w:val="clear" w:color="auto" w:fill="auto"/>
            <w:noWrap/>
            <w:vAlign w:val="bottom"/>
            <w:hideMark/>
          </w:tcPr>
          <w:p w14:paraId="5EDD05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48.2 (31.2-61.7)</w:t>
            </w:r>
          </w:p>
        </w:tc>
        <w:tc>
          <w:tcPr>
            <w:tcW w:w="1800" w:type="dxa"/>
            <w:tcBorders>
              <w:top w:val="nil"/>
              <w:left w:val="nil"/>
              <w:bottom w:val="nil"/>
              <w:right w:val="nil"/>
            </w:tcBorders>
            <w:shd w:val="clear" w:color="auto" w:fill="auto"/>
            <w:noWrap/>
            <w:vAlign w:val="bottom"/>
            <w:hideMark/>
          </w:tcPr>
          <w:p w14:paraId="601A7D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1053 (694-1360)</w:t>
            </w:r>
          </w:p>
        </w:tc>
        <w:tc>
          <w:tcPr>
            <w:tcW w:w="1800" w:type="dxa"/>
            <w:tcBorders>
              <w:top w:val="nil"/>
              <w:left w:val="nil"/>
              <w:bottom w:val="nil"/>
              <w:right w:val="nil"/>
            </w:tcBorders>
            <w:shd w:val="clear" w:color="auto" w:fill="auto"/>
            <w:noWrap/>
            <w:vAlign w:val="bottom"/>
            <w:hideMark/>
          </w:tcPr>
          <w:p w14:paraId="734DB8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1618 (1049-2068)</w:t>
            </w:r>
          </w:p>
        </w:tc>
      </w:tr>
      <w:tr w:rsidR="00B0760D" w:rsidRPr="00B0760D" w14:paraId="6687A99F" w14:textId="77777777" w:rsidTr="00B0760D">
        <w:trPr>
          <w:trHeight w:val="320"/>
        </w:trPr>
        <w:tc>
          <w:tcPr>
            <w:tcW w:w="2524" w:type="dxa"/>
            <w:tcBorders>
              <w:top w:val="nil"/>
              <w:left w:val="nil"/>
              <w:bottom w:val="nil"/>
              <w:right w:val="nil"/>
            </w:tcBorders>
            <w:shd w:val="clear" w:color="auto" w:fill="auto"/>
            <w:noWrap/>
            <w:vAlign w:val="bottom"/>
            <w:hideMark/>
          </w:tcPr>
          <w:p w14:paraId="5158F70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0ADB6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49000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236728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78CF4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058551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3E7FD1AE" w14:textId="77777777" w:rsidTr="00B0760D">
        <w:trPr>
          <w:trHeight w:val="320"/>
        </w:trPr>
        <w:tc>
          <w:tcPr>
            <w:tcW w:w="2524" w:type="dxa"/>
            <w:tcBorders>
              <w:top w:val="nil"/>
              <w:left w:val="nil"/>
              <w:bottom w:val="nil"/>
              <w:right w:val="nil"/>
            </w:tcBorders>
            <w:shd w:val="clear" w:color="auto" w:fill="auto"/>
            <w:noWrap/>
            <w:vAlign w:val="bottom"/>
            <w:hideMark/>
          </w:tcPr>
          <w:p w14:paraId="7D83322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2799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32BFD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(0.6-13.7)</w:t>
            </w:r>
          </w:p>
        </w:tc>
        <w:tc>
          <w:tcPr>
            <w:tcW w:w="1660" w:type="dxa"/>
            <w:tcBorders>
              <w:top w:val="nil"/>
              <w:left w:val="nil"/>
              <w:bottom w:val="nil"/>
              <w:right w:val="nil"/>
            </w:tcBorders>
            <w:shd w:val="clear" w:color="auto" w:fill="auto"/>
            <w:noWrap/>
            <w:vAlign w:val="bottom"/>
            <w:hideMark/>
          </w:tcPr>
          <w:p w14:paraId="29B5AD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(0.4-11.5)</w:t>
            </w:r>
          </w:p>
        </w:tc>
        <w:tc>
          <w:tcPr>
            <w:tcW w:w="1800" w:type="dxa"/>
            <w:tcBorders>
              <w:top w:val="nil"/>
              <w:left w:val="nil"/>
              <w:bottom w:val="nil"/>
              <w:right w:val="nil"/>
            </w:tcBorders>
            <w:shd w:val="clear" w:color="auto" w:fill="auto"/>
            <w:noWrap/>
            <w:vAlign w:val="bottom"/>
            <w:hideMark/>
          </w:tcPr>
          <w:p w14:paraId="39DB0C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(13-296)</w:t>
            </w:r>
          </w:p>
        </w:tc>
        <w:tc>
          <w:tcPr>
            <w:tcW w:w="1800" w:type="dxa"/>
            <w:tcBorders>
              <w:top w:val="nil"/>
              <w:left w:val="nil"/>
              <w:bottom w:val="nil"/>
              <w:right w:val="nil"/>
            </w:tcBorders>
            <w:shd w:val="clear" w:color="auto" w:fill="auto"/>
            <w:noWrap/>
            <w:vAlign w:val="bottom"/>
            <w:hideMark/>
          </w:tcPr>
          <w:p w14:paraId="23819D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(15-389)</w:t>
            </w:r>
          </w:p>
        </w:tc>
      </w:tr>
      <w:tr w:rsidR="00B0760D" w:rsidRPr="00B0760D" w14:paraId="21CBEA85" w14:textId="77777777" w:rsidTr="00B0760D">
        <w:trPr>
          <w:trHeight w:val="320"/>
        </w:trPr>
        <w:tc>
          <w:tcPr>
            <w:tcW w:w="2524" w:type="dxa"/>
            <w:tcBorders>
              <w:top w:val="nil"/>
              <w:left w:val="nil"/>
              <w:bottom w:val="nil"/>
              <w:right w:val="nil"/>
            </w:tcBorders>
            <w:shd w:val="clear" w:color="auto" w:fill="auto"/>
            <w:noWrap/>
            <w:vAlign w:val="bottom"/>
            <w:hideMark/>
          </w:tcPr>
          <w:p w14:paraId="489BDD9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E9010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7CECA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(5.6-17.2)</w:t>
            </w:r>
          </w:p>
        </w:tc>
        <w:tc>
          <w:tcPr>
            <w:tcW w:w="1660" w:type="dxa"/>
            <w:tcBorders>
              <w:top w:val="nil"/>
              <w:left w:val="nil"/>
              <w:bottom w:val="nil"/>
              <w:right w:val="nil"/>
            </w:tcBorders>
            <w:shd w:val="clear" w:color="auto" w:fill="auto"/>
            <w:noWrap/>
            <w:vAlign w:val="bottom"/>
            <w:hideMark/>
          </w:tcPr>
          <w:p w14:paraId="734C5F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(3.7-12.3)</w:t>
            </w:r>
          </w:p>
        </w:tc>
        <w:tc>
          <w:tcPr>
            <w:tcW w:w="1800" w:type="dxa"/>
            <w:tcBorders>
              <w:top w:val="nil"/>
              <w:left w:val="nil"/>
              <w:bottom w:val="nil"/>
              <w:right w:val="nil"/>
            </w:tcBorders>
            <w:shd w:val="clear" w:color="auto" w:fill="auto"/>
            <w:noWrap/>
            <w:vAlign w:val="bottom"/>
            <w:hideMark/>
          </w:tcPr>
          <w:p w14:paraId="53F418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 (123-377)</w:t>
            </w:r>
          </w:p>
        </w:tc>
        <w:tc>
          <w:tcPr>
            <w:tcW w:w="1800" w:type="dxa"/>
            <w:tcBorders>
              <w:top w:val="nil"/>
              <w:left w:val="nil"/>
              <w:bottom w:val="nil"/>
              <w:right w:val="nil"/>
            </w:tcBorders>
            <w:shd w:val="clear" w:color="auto" w:fill="auto"/>
            <w:noWrap/>
            <w:vAlign w:val="bottom"/>
            <w:hideMark/>
          </w:tcPr>
          <w:p w14:paraId="5662A7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243 (126-417)</w:t>
            </w:r>
          </w:p>
        </w:tc>
      </w:tr>
      <w:tr w:rsidR="00B0760D" w:rsidRPr="00B0760D" w14:paraId="233FCD25" w14:textId="77777777" w:rsidTr="00B0760D">
        <w:trPr>
          <w:trHeight w:val="320"/>
        </w:trPr>
        <w:tc>
          <w:tcPr>
            <w:tcW w:w="2524" w:type="dxa"/>
            <w:tcBorders>
              <w:top w:val="nil"/>
              <w:left w:val="nil"/>
              <w:bottom w:val="nil"/>
              <w:right w:val="nil"/>
            </w:tcBorders>
            <w:shd w:val="clear" w:color="auto" w:fill="auto"/>
            <w:noWrap/>
            <w:vAlign w:val="bottom"/>
            <w:hideMark/>
          </w:tcPr>
          <w:p w14:paraId="26F0A6A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35AF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B9ABE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(11.8-14.1)</w:t>
            </w:r>
          </w:p>
        </w:tc>
        <w:tc>
          <w:tcPr>
            <w:tcW w:w="1660" w:type="dxa"/>
            <w:tcBorders>
              <w:top w:val="nil"/>
              <w:left w:val="nil"/>
              <w:bottom w:val="nil"/>
              <w:right w:val="nil"/>
            </w:tcBorders>
            <w:shd w:val="clear" w:color="auto" w:fill="auto"/>
            <w:noWrap/>
            <w:vAlign w:val="bottom"/>
            <w:hideMark/>
          </w:tcPr>
          <w:p w14:paraId="1A7BEE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(11.8-14.1)</w:t>
            </w:r>
          </w:p>
        </w:tc>
        <w:tc>
          <w:tcPr>
            <w:tcW w:w="1800" w:type="dxa"/>
            <w:tcBorders>
              <w:top w:val="nil"/>
              <w:left w:val="nil"/>
              <w:bottom w:val="nil"/>
              <w:right w:val="nil"/>
            </w:tcBorders>
            <w:shd w:val="clear" w:color="auto" w:fill="auto"/>
            <w:noWrap/>
            <w:vAlign w:val="bottom"/>
            <w:hideMark/>
          </w:tcPr>
          <w:p w14:paraId="1F738C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283 (257-310)</w:t>
            </w:r>
          </w:p>
        </w:tc>
        <w:tc>
          <w:tcPr>
            <w:tcW w:w="1800" w:type="dxa"/>
            <w:tcBorders>
              <w:top w:val="nil"/>
              <w:left w:val="nil"/>
              <w:bottom w:val="nil"/>
              <w:right w:val="nil"/>
            </w:tcBorders>
            <w:shd w:val="clear" w:color="auto" w:fill="auto"/>
            <w:noWrap/>
            <w:vAlign w:val="bottom"/>
            <w:hideMark/>
          </w:tcPr>
          <w:p w14:paraId="2EDB04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433 (394-472)</w:t>
            </w:r>
          </w:p>
        </w:tc>
      </w:tr>
      <w:tr w:rsidR="00B0760D" w:rsidRPr="00B0760D" w14:paraId="71EE0824" w14:textId="77777777" w:rsidTr="00B0760D">
        <w:trPr>
          <w:trHeight w:val="320"/>
        </w:trPr>
        <w:tc>
          <w:tcPr>
            <w:tcW w:w="2524" w:type="dxa"/>
            <w:tcBorders>
              <w:top w:val="nil"/>
              <w:left w:val="nil"/>
              <w:bottom w:val="nil"/>
              <w:right w:val="nil"/>
            </w:tcBorders>
            <w:shd w:val="clear" w:color="auto" w:fill="auto"/>
            <w:noWrap/>
            <w:vAlign w:val="bottom"/>
            <w:hideMark/>
          </w:tcPr>
          <w:p w14:paraId="61ADC48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586E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58CF1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(2.3-8.8)</w:t>
            </w:r>
          </w:p>
        </w:tc>
        <w:tc>
          <w:tcPr>
            <w:tcW w:w="1660" w:type="dxa"/>
            <w:tcBorders>
              <w:top w:val="nil"/>
              <w:left w:val="nil"/>
              <w:bottom w:val="nil"/>
              <w:right w:val="nil"/>
            </w:tcBorders>
            <w:shd w:val="clear" w:color="auto" w:fill="auto"/>
            <w:noWrap/>
            <w:vAlign w:val="bottom"/>
            <w:hideMark/>
          </w:tcPr>
          <w:p w14:paraId="3B070D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(5.4-18.7)</w:t>
            </w:r>
          </w:p>
        </w:tc>
        <w:tc>
          <w:tcPr>
            <w:tcW w:w="1800" w:type="dxa"/>
            <w:tcBorders>
              <w:top w:val="nil"/>
              <w:left w:val="nil"/>
              <w:bottom w:val="nil"/>
              <w:right w:val="nil"/>
            </w:tcBorders>
            <w:shd w:val="clear" w:color="auto" w:fill="auto"/>
            <w:noWrap/>
            <w:vAlign w:val="bottom"/>
            <w:hideMark/>
          </w:tcPr>
          <w:p w14:paraId="189458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(49-195)</w:t>
            </w:r>
          </w:p>
        </w:tc>
        <w:tc>
          <w:tcPr>
            <w:tcW w:w="1800" w:type="dxa"/>
            <w:tcBorders>
              <w:top w:val="nil"/>
              <w:left w:val="nil"/>
              <w:bottom w:val="nil"/>
              <w:right w:val="nil"/>
            </w:tcBorders>
            <w:shd w:val="clear" w:color="auto" w:fill="auto"/>
            <w:noWrap/>
            <w:vAlign w:val="bottom"/>
            <w:hideMark/>
          </w:tcPr>
          <w:p w14:paraId="0E15B5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347 (182-614)</w:t>
            </w:r>
          </w:p>
        </w:tc>
      </w:tr>
      <w:tr w:rsidR="00B0760D" w:rsidRPr="00B0760D" w14:paraId="7F04C0A8" w14:textId="77777777" w:rsidTr="00B0760D">
        <w:trPr>
          <w:trHeight w:val="320"/>
        </w:trPr>
        <w:tc>
          <w:tcPr>
            <w:tcW w:w="2524" w:type="dxa"/>
            <w:tcBorders>
              <w:top w:val="nil"/>
              <w:left w:val="nil"/>
              <w:bottom w:val="nil"/>
              <w:right w:val="nil"/>
            </w:tcBorders>
            <w:shd w:val="clear" w:color="auto" w:fill="auto"/>
            <w:noWrap/>
            <w:vAlign w:val="bottom"/>
            <w:hideMark/>
          </w:tcPr>
          <w:p w14:paraId="53BB43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2385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7BBDA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(0.9-4)</w:t>
            </w:r>
          </w:p>
        </w:tc>
        <w:tc>
          <w:tcPr>
            <w:tcW w:w="1660" w:type="dxa"/>
            <w:tcBorders>
              <w:top w:val="nil"/>
              <w:left w:val="nil"/>
              <w:bottom w:val="nil"/>
              <w:right w:val="nil"/>
            </w:tcBorders>
            <w:shd w:val="clear" w:color="auto" w:fill="auto"/>
            <w:noWrap/>
            <w:vAlign w:val="bottom"/>
            <w:hideMark/>
          </w:tcPr>
          <w:p w14:paraId="3CB234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(4.1-17.3)</w:t>
            </w:r>
          </w:p>
        </w:tc>
        <w:tc>
          <w:tcPr>
            <w:tcW w:w="1800" w:type="dxa"/>
            <w:tcBorders>
              <w:top w:val="nil"/>
              <w:left w:val="nil"/>
              <w:bottom w:val="nil"/>
              <w:right w:val="nil"/>
            </w:tcBorders>
            <w:shd w:val="clear" w:color="auto" w:fill="auto"/>
            <w:noWrap/>
            <w:vAlign w:val="bottom"/>
            <w:hideMark/>
          </w:tcPr>
          <w:p w14:paraId="1B8B86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(19-89)</w:t>
            </w:r>
          </w:p>
        </w:tc>
        <w:tc>
          <w:tcPr>
            <w:tcW w:w="1800" w:type="dxa"/>
            <w:tcBorders>
              <w:top w:val="nil"/>
              <w:left w:val="nil"/>
              <w:bottom w:val="nil"/>
              <w:right w:val="nil"/>
            </w:tcBorders>
            <w:shd w:val="clear" w:color="auto" w:fill="auto"/>
            <w:noWrap/>
            <w:vAlign w:val="bottom"/>
            <w:hideMark/>
          </w:tcPr>
          <w:p w14:paraId="52B82F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(137-576)</w:t>
            </w:r>
          </w:p>
        </w:tc>
      </w:tr>
      <w:tr w:rsidR="00B0760D" w:rsidRPr="00B0760D" w14:paraId="5977996D" w14:textId="77777777" w:rsidTr="00B0760D">
        <w:trPr>
          <w:trHeight w:val="320"/>
        </w:trPr>
        <w:tc>
          <w:tcPr>
            <w:tcW w:w="2524" w:type="dxa"/>
            <w:tcBorders>
              <w:top w:val="nil"/>
              <w:left w:val="nil"/>
              <w:bottom w:val="nil"/>
              <w:right w:val="nil"/>
            </w:tcBorders>
            <w:shd w:val="clear" w:color="auto" w:fill="auto"/>
            <w:noWrap/>
            <w:vAlign w:val="bottom"/>
            <w:hideMark/>
          </w:tcPr>
          <w:p w14:paraId="745FF31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FD1E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C8640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(2.6-3.3)</w:t>
            </w:r>
          </w:p>
        </w:tc>
        <w:tc>
          <w:tcPr>
            <w:tcW w:w="1660" w:type="dxa"/>
            <w:tcBorders>
              <w:top w:val="nil"/>
              <w:left w:val="nil"/>
              <w:bottom w:val="nil"/>
              <w:right w:val="nil"/>
            </w:tcBorders>
            <w:shd w:val="clear" w:color="auto" w:fill="auto"/>
            <w:noWrap/>
            <w:vAlign w:val="bottom"/>
            <w:hideMark/>
          </w:tcPr>
          <w:p w14:paraId="556177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(2.7-3.6)</w:t>
            </w:r>
          </w:p>
        </w:tc>
        <w:tc>
          <w:tcPr>
            <w:tcW w:w="1800" w:type="dxa"/>
            <w:tcBorders>
              <w:top w:val="nil"/>
              <w:left w:val="nil"/>
              <w:bottom w:val="nil"/>
              <w:right w:val="nil"/>
            </w:tcBorders>
            <w:shd w:val="clear" w:color="auto" w:fill="auto"/>
            <w:noWrap/>
            <w:vAlign w:val="bottom"/>
            <w:hideMark/>
          </w:tcPr>
          <w:p w14:paraId="172C79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(56-73)</w:t>
            </w:r>
          </w:p>
        </w:tc>
        <w:tc>
          <w:tcPr>
            <w:tcW w:w="1800" w:type="dxa"/>
            <w:tcBorders>
              <w:top w:val="nil"/>
              <w:left w:val="nil"/>
              <w:bottom w:val="nil"/>
              <w:right w:val="nil"/>
            </w:tcBorders>
            <w:shd w:val="clear" w:color="auto" w:fill="auto"/>
            <w:noWrap/>
            <w:vAlign w:val="bottom"/>
            <w:hideMark/>
          </w:tcPr>
          <w:p w14:paraId="20402F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(90-120)</w:t>
            </w:r>
          </w:p>
        </w:tc>
      </w:tr>
      <w:tr w:rsidR="00B0760D" w:rsidRPr="00B0760D" w14:paraId="11C6C4D9" w14:textId="77777777" w:rsidTr="00B0760D">
        <w:trPr>
          <w:trHeight w:val="320"/>
        </w:trPr>
        <w:tc>
          <w:tcPr>
            <w:tcW w:w="2524" w:type="dxa"/>
            <w:tcBorders>
              <w:top w:val="nil"/>
              <w:left w:val="nil"/>
              <w:bottom w:val="nil"/>
              <w:right w:val="nil"/>
            </w:tcBorders>
            <w:shd w:val="clear" w:color="auto" w:fill="auto"/>
            <w:noWrap/>
            <w:vAlign w:val="bottom"/>
            <w:hideMark/>
          </w:tcPr>
          <w:p w14:paraId="5C45DA6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D808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0C9AA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(1.1-1.5)</w:t>
            </w:r>
          </w:p>
        </w:tc>
        <w:tc>
          <w:tcPr>
            <w:tcW w:w="1660" w:type="dxa"/>
            <w:tcBorders>
              <w:top w:val="nil"/>
              <w:left w:val="nil"/>
              <w:bottom w:val="nil"/>
              <w:right w:val="nil"/>
            </w:tcBorders>
            <w:shd w:val="clear" w:color="auto" w:fill="auto"/>
            <w:noWrap/>
            <w:vAlign w:val="bottom"/>
            <w:hideMark/>
          </w:tcPr>
          <w:p w14:paraId="13A95D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(0.9-1.4)</w:t>
            </w:r>
          </w:p>
        </w:tc>
        <w:tc>
          <w:tcPr>
            <w:tcW w:w="1800" w:type="dxa"/>
            <w:tcBorders>
              <w:top w:val="nil"/>
              <w:left w:val="nil"/>
              <w:bottom w:val="nil"/>
              <w:right w:val="nil"/>
            </w:tcBorders>
            <w:shd w:val="clear" w:color="auto" w:fill="auto"/>
            <w:noWrap/>
            <w:vAlign w:val="bottom"/>
            <w:hideMark/>
          </w:tcPr>
          <w:p w14:paraId="636EFC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(25-32)</w:t>
            </w:r>
          </w:p>
        </w:tc>
        <w:tc>
          <w:tcPr>
            <w:tcW w:w="1800" w:type="dxa"/>
            <w:tcBorders>
              <w:top w:val="nil"/>
              <w:left w:val="nil"/>
              <w:bottom w:val="nil"/>
              <w:right w:val="nil"/>
            </w:tcBorders>
            <w:shd w:val="clear" w:color="auto" w:fill="auto"/>
            <w:noWrap/>
            <w:vAlign w:val="bottom"/>
            <w:hideMark/>
          </w:tcPr>
          <w:p w14:paraId="33EC78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(31-48)</w:t>
            </w:r>
          </w:p>
        </w:tc>
      </w:tr>
      <w:tr w:rsidR="00B0760D" w:rsidRPr="00B0760D" w14:paraId="25EDDB68" w14:textId="77777777" w:rsidTr="00B0760D">
        <w:trPr>
          <w:trHeight w:val="320"/>
        </w:trPr>
        <w:tc>
          <w:tcPr>
            <w:tcW w:w="2524" w:type="dxa"/>
            <w:tcBorders>
              <w:top w:val="nil"/>
              <w:left w:val="nil"/>
              <w:bottom w:val="nil"/>
              <w:right w:val="nil"/>
            </w:tcBorders>
            <w:shd w:val="clear" w:color="auto" w:fill="auto"/>
            <w:noWrap/>
            <w:vAlign w:val="bottom"/>
            <w:hideMark/>
          </w:tcPr>
          <w:p w14:paraId="117A73C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B957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E5C46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(0.1-0.6)</w:t>
            </w:r>
          </w:p>
        </w:tc>
        <w:tc>
          <w:tcPr>
            <w:tcW w:w="1660" w:type="dxa"/>
            <w:tcBorders>
              <w:top w:val="nil"/>
              <w:left w:val="nil"/>
              <w:bottom w:val="nil"/>
              <w:right w:val="nil"/>
            </w:tcBorders>
            <w:shd w:val="clear" w:color="auto" w:fill="auto"/>
            <w:noWrap/>
            <w:vAlign w:val="bottom"/>
            <w:hideMark/>
          </w:tcPr>
          <w:p w14:paraId="151B65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(0.1-0.7)</w:t>
            </w:r>
          </w:p>
        </w:tc>
        <w:tc>
          <w:tcPr>
            <w:tcW w:w="1800" w:type="dxa"/>
            <w:tcBorders>
              <w:top w:val="nil"/>
              <w:left w:val="nil"/>
              <w:bottom w:val="nil"/>
              <w:right w:val="nil"/>
            </w:tcBorders>
            <w:shd w:val="clear" w:color="auto" w:fill="auto"/>
            <w:noWrap/>
            <w:vAlign w:val="bottom"/>
            <w:hideMark/>
          </w:tcPr>
          <w:p w14:paraId="570EA5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(2-14)</w:t>
            </w:r>
          </w:p>
        </w:tc>
        <w:tc>
          <w:tcPr>
            <w:tcW w:w="1800" w:type="dxa"/>
            <w:tcBorders>
              <w:top w:val="nil"/>
              <w:left w:val="nil"/>
              <w:bottom w:val="nil"/>
              <w:right w:val="nil"/>
            </w:tcBorders>
            <w:shd w:val="clear" w:color="auto" w:fill="auto"/>
            <w:noWrap/>
            <w:vAlign w:val="bottom"/>
            <w:hideMark/>
          </w:tcPr>
          <w:p w14:paraId="67E060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(3-24)</w:t>
            </w:r>
          </w:p>
        </w:tc>
      </w:tr>
      <w:tr w:rsidR="00B0760D" w:rsidRPr="00B0760D" w14:paraId="050C733F" w14:textId="77777777" w:rsidTr="00B0760D">
        <w:trPr>
          <w:trHeight w:val="320"/>
        </w:trPr>
        <w:tc>
          <w:tcPr>
            <w:tcW w:w="2524" w:type="dxa"/>
            <w:tcBorders>
              <w:top w:val="nil"/>
              <w:left w:val="nil"/>
              <w:bottom w:val="nil"/>
              <w:right w:val="nil"/>
            </w:tcBorders>
            <w:shd w:val="clear" w:color="auto" w:fill="auto"/>
            <w:noWrap/>
            <w:vAlign w:val="bottom"/>
            <w:hideMark/>
          </w:tcPr>
          <w:p w14:paraId="3106FD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2C4D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2B4FE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549F79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04F1EB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4FDA4E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r>
      <w:tr w:rsidR="00B0760D" w:rsidRPr="00B0760D" w14:paraId="24E4B3D7" w14:textId="77777777" w:rsidTr="00B0760D">
        <w:trPr>
          <w:trHeight w:val="320"/>
        </w:trPr>
        <w:tc>
          <w:tcPr>
            <w:tcW w:w="2524" w:type="dxa"/>
            <w:tcBorders>
              <w:top w:val="nil"/>
              <w:left w:val="nil"/>
              <w:bottom w:val="nil"/>
              <w:right w:val="nil"/>
            </w:tcBorders>
            <w:shd w:val="clear" w:color="auto" w:fill="auto"/>
            <w:noWrap/>
            <w:vAlign w:val="bottom"/>
            <w:hideMark/>
          </w:tcPr>
          <w:p w14:paraId="49ADFA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Bolivia</w:t>
            </w:r>
          </w:p>
        </w:tc>
        <w:tc>
          <w:tcPr>
            <w:tcW w:w="2180" w:type="dxa"/>
            <w:tcBorders>
              <w:top w:val="nil"/>
              <w:left w:val="nil"/>
              <w:bottom w:val="nil"/>
              <w:right w:val="nil"/>
            </w:tcBorders>
            <w:shd w:val="clear" w:color="auto" w:fill="auto"/>
            <w:noWrap/>
            <w:vAlign w:val="bottom"/>
            <w:hideMark/>
          </w:tcPr>
          <w:p w14:paraId="327586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1A563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77.9 (74.2-81.7)</w:t>
            </w:r>
          </w:p>
        </w:tc>
        <w:tc>
          <w:tcPr>
            <w:tcW w:w="1660" w:type="dxa"/>
            <w:tcBorders>
              <w:top w:val="nil"/>
              <w:left w:val="nil"/>
              <w:bottom w:val="nil"/>
              <w:right w:val="nil"/>
            </w:tcBorders>
            <w:shd w:val="clear" w:color="auto" w:fill="auto"/>
            <w:noWrap/>
            <w:vAlign w:val="bottom"/>
            <w:hideMark/>
          </w:tcPr>
          <w:p w14:paraId="20EA65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80.3 (76.4-84.6)</w:t>
            </w:r>
          </w:p>
        </w:tc>
        <w:tc>
          <w:tcPr>
            <w:tcW w:w="1800" w:type="dxa"/>
            <w:tcBorders>
              <w:top w:val="nil"/>
              <w:left w:val="nil"/>
              <w:bottom w:val="nil"/>
              <w:right w:val="nil"/>
            </w:tcBorders>
            <w:shd w:val="clear" w:color="auto" w:fill="auto"/>
            <w:noWrap/>
            <w:vAlign w:val="bottom"/>
            <w:hideMark/>
          </w:tcPr>
          <w:p w14:paraId="5B4F7F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1653 (1562-1749)</w:t>
            </w:r>
          </w:p>
        </w:tc>
        <w:tc>
          <w:tcPr>
            <w:tcW w:w="1800" w:type="dxa"/>
            <w:tcBorders>
              <w:top w:val="nil"/>
              <w:left w:val="nil"/>
              <w:bottom w:val="nil"/>
              <w:right w:val="nil"/>
            </w:tcBorders>
            <w:shd w:val="clear" w:color="auto" w:fill="auto"/>
            <w:noWrap/>
            <w:vAlign w:val="bottom"/>
            <w:hideMark/>
          </w:tcPr>
          <w:p w14:paraId="13EA77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2975 (2813-3157)</w:t>
            </w:r>
          </w:p>
        </w:tc>
      </w:tr>
      <w:tr w:rsidR="00B0760D" w:rsidRPr="00B0760D" w14:paraId="5424723C" w14:textId="77777777" w:rsidTr="00B0760D">
        <w:trPr>
          <w:trHeight w:val="320"/>
        </w:trPr>
        <w:tc>
          <w:tcPr>
            <w:tcW w:w="2524" w:type="dxa"/>
            <w:tcBorders>
              <w:top w:val="nil"/>
              <w:left w:val="nil"/>
              <w:bottom w:val="nil"/>
              <w:right w:val="nil"/>
            </w:tcBorders>
            <w:shd w:val="clear" w:color="auto" w:fill="auto"/>
            <w:noWrap/>
            <w:vAlign w:val="bottom"/>
            <w:hideMark/>
          </w:tcPr>
          <w:p w14:paraId="74D3FB5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5E60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6AF6A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(21.8-34.3)</w:t>
            </w:r>
          </w:p>
        </w:tc>
        <w:tc>
          <w:tcPr>
            <w:tcW w:w="1660" w:type="dxa"/>
            <w:tcBorders>
              <w:top w:val="nil"/>
              <w:left w:val="nil"/>
              <w:bottom w:val="nil"/>
              <w:right w:val="nil"/>
            </w:tcBorders>
            <w:shd w:val="clear" w:color="auto" w:fill="auto"/>
            <w:noWrap/>
            <w:vAlign w:val="bottom"/>
            <w:hideMark/>
          </w:tcPr>
          <w:p w14:paraId="2287E8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(19.7-33.4)</w:t>
            </w:r>
          </w:p>
        </w:tc>
        <w:tc>
          <w:tcPr>
            <w:tcW w:w="1800" w:type="dxa"/>
            <w:tcBorders>
              <w:top w:val="nil"/>
              <w:left w:val="nil"/>
              <w:bottom w:val="nil"/>
              <w:right w:val="nil"/>
            </w:tcBorders>
            <w:shd w:val="clear" w:color="auto" w:fill="auto"/>
            <w:noWrap/>
            <w:vAlign w:val="bottom"/>
            <w:hideMark/>
          </w:tcPr>
          <w:p w14:paraId="52E025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616 (457-731)</w:t>
            </w:r>
          </w:p>
        </w:tc>
        <w:tc>
          <w:tcPr>
            <w:tcW w:w="1800" w:type="dxa"/>
            <w:tcBorders>
              <w:top w:val="nil"/>
              <w:left w:val="nil"/>
              <w:bottom w:val="nil"/>
              <w:right w:val="nil"/>
            </w:tcBorders>
            <w:shd w:val="clear" w:color="auto" w:fill="auto"/>
            <w:noWrap/>
            <w:vAlign w:val="bottom"/>
            <w:hideMark/>
          </w:tcPr>
          <w:p w14:paraId="7C07D9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1018 (727-1246)</w:t>
            </w:r>
          </w:p>
        </w:tc>
      </w:tr>
      <w:tr w:rsidR="00B0760D" w:rsidRPr="00B0760D" w14:paraId="7BF41297" w14:textId="77777777" w:rsidTr="00B0760D">
        <w:trPr>
          <w:trHeight w:val="320"/>
        </w:trPr>
        <w:tc>
          <w:tcPr>
            <w:tcW w:w="2524" w:type="dxa"/>
            <w:tcBorders>
              <w:top w:val="nil"/>
              <w:left w:val="nil"/>
              <w:bottom w:val="nil"/>
              <w:right w:val="nil"/>
            </w:tcBorders>
            <w:shd w:val="clear" w:color="auto" w:fill="auto"/>
            <w:noWrap/>
            <w:vAlign w:val="bottom"/>
            <w:hideMark/>
          </w:tcPr>
          <w:p w14:paraId="153F599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5DB2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795C9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(15.9-21.7)</w:t>
            </w:r>
          </w:p>
        </w:tc>
        <w:tc>
          <w:tcPr>
            <w:tcW w:w="1660" w:type="dxa"/>
            <w:tcBorders>
              <w:top w:val="nil"/>
              <w:left w:val="nil"/>
              <w:bottom w:val="nil"/>
              <w:right w:val="nil"/>
            </w:tcBorders>
            <w:shd w:val="clear" w:color="auto" w:fill="auto"/>
            <w:noWrap/>
            <w:vAlign w:val="bottom"/>
            <w:hideMark/>
          </w:tcPr>
          <w:p w14:paraId="086E1C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(16.1-22)</w:t>
            </w:r>
          </w:p>
        </w:tc>
        <w:tc>
          <w:tcPr>
            <w:tcW w:w="1800" w:type="dxa"/>
            <w:tcBorders>
              <w:top w:val="nil"/>
              <w:left w:val="nil"/>
              <w:bottom w:val="nil"/>
              <w:right w:val="nil"/>
            </w:tcBorders>
            <w:shd w:val="clear" w:color="auto" w:fill="auto"/>
            <w:noWrap/>
            <w:vAlign w:val="bottom"/>
            <w:hideMark/>
          </w:tcPr>
          <w:p w14:paraId="034EAF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396 (339-459)</w:t>
            </w:r>
          </w:p>
        </w:tc>
        <w:tc>
          <w:tcPr>
            <w:tcW w:w="1800" w:type="dxa"/>
            <w:tcBorders>
              <w:top w:val="nil"/>
              <w:left w:val="nil"/>
              <w:bottom w:val="nil"/>
              <w:right w:val="nil"/>
            </w:tcBorders>
            <w:shd w:val="clear" w:color="auto" w:fill="auto"/>
            <w:noWrap/>
            <w:vAlign w:val="bottom"/>
            <w:hideMark/>
          </w:tcPr>
          <w:p w14:paraId="7CBD0E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688 (593-807)</w:t>
            </w:r>
          </w:p>
        </w:tc>
      </w:tr>
      <w:tr w:rsidR="00B0760D" w:rsidRPr="00B0760D" w14:paraId="3DBF8EF3" w14:textId="77777777" w:rsidTr="00B0760D">
        <w:trPr>
          <w:trHeight w:val="320"/>
        </w:trPr>
        <w:tc>
          <w:tcPr>
            <w:tcW w:w="2524" w:type="dxa"/>
            <w:tcBorders>
              <w:top w:val="nil"/>
              <w:left w:val="nil"/>
              <w:bottom w:val="nil"/>
              <w:right w:val="nil"/>
            </w:tcBorders>
            <w:shd w:val="clear" w:color="auto" w:fill="auto"/>
            <w:noWrap/>
            <w:vAlign w:val="bottom"/>
            <w:hideMark/>
          </w:tcPr>
          <w:p w14:paraId="5D7A1B2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714B9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56E9D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(7.3-10.3)</w:t>
            </w:r>
          </w:p>
        </w:tc>
        <w:tc>
          <w:tcPr>
            <w:tcW w:w="1660" w:type="dxa"/>
            <w:tcBorders>
              <w:top w:val="nil"/>
              <w:left w:val="nil"/>
              <w:bottom w:val="nil"/>
              <w:right w:val="nil"/>
            </w:tcBorders>
            <w:shd w:val="clear" w:color="auto" w:fill="auto"/>
            <w:noWrap/>
            <w:vAlign w:val="bottom"/>
            <w:hideMark/>
          </w:tcPr>
          <w:p w14:paraId="7FA4C9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(8.1-11.4)</w:t>
            </w:r>
          </w:p>
        </w:tc>
        <w:tc>
          <w:tcPr>
            <w:tcW w:w="1800" w:type="dxa"/>
            <w:tcBorders>
              <w:top w:val="nil"/>
              <w:left w:val="nil"/>
              <w:bottom w:val="nil"/>
              <w:right w:val="nil"/>
            </w:tcBorders>
            <w:shd w:val="clear" w:color="auto" w:fill="auto"/>
            <w:noWrap/>
            <w:vAlign w:val="bottom"/>
            <w:hideMark/>
          </w:tcPr>
          <w:p w14:paraId="6FDE74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(156-219)</w:t>
            </w:r>
          </w:p>
        </w:tc>
        <w:tc>
          <w:tcPr>
            <w:tcW w:w="1800" w:type="dxa"/>
            <w:tcBorders>
              <w:top w:val="nil"/>
              <w:left w:val="nil"/>
              <w:bottom w:val="nil"/>
              <w:right w:val="nil"/>
            </w:tcBorders>
            <w:shd w:val="clear" w:color="auto" w:fill="auto"/>
            <w:noWrap/>
            <w:vAlign w:val="bottom"/>
            <w:hideMark/>
          </w:tcPr>
          <w:p w14:paraId="443845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350 (301-426)</w:t>
            </w:r>
          </w:p>
        </w:tc>
      </w:tr>
      <w:tr w:rsidR="00B0760D" w:rsidRPr="00B0760D" w14:paraId="4AAE9CD1" w14:textId="77777777" w:rsidTr="00B0760D">
        <w:trPr>
          <w:trHeight w:val="320"/>
        </w:trPr>
        <w:tc>
          <w:tcPr>
            <w:tcW w:w="2524" w:type="dxa"/>
            <w:tcBorders>
              <w:top w:val="nil"/>
              <w:left w:val="nil"/>
              <w:bottom w:val="nil"/>
              <w:right w:val="nil"/>
            </w:tcBorders>
            <w:shd w:val="clear" w:color="auto" w:fill="auto"/>
            <w:noWrap/>
            <w:vAlign w:val="bottom"/>
            <w:hideMark/>
          </w:tcPr>
          <w:p w14:paraId="78DBC2F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D34A8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1DF24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(9.2-12.8)</w:t>
            </w:r>
          </w:p>
        </w:tc>
        <w:tc>
          <w:tcPr>
            <w:tcW w:w="1660" w:type="dxa"/>
            <w:tcBorders>
              <w:top w:val="nil"/>
              <w:left w:val="nil"/>
              <w:bottom w:val="nil"/>
              <w:right w:val="nil"/>
            </w:tcBorders>
            <w:shd w:val="clear" w:color="auto" w:fill="auto"/>
            <w:noWrap/>
            <w:vAlign w:val="bottom"/>
            <w:hideMark/>
          </w:tcPr>
          <w:p w14:paraId="287FFF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(8.7-12.1)</w:t>
            </w:r>
          </w:p>
        </w:tc>
        <w:tc>
          <w:tcPr>
            <w:tcW w:w="1800" w:type="dxa"/>
            <w:tcBorders>
              <w:top w:val="nil"/>
              <w:left w:val="nil"/>
              <w:bottom w:val="nil"/>
              <w:right w:val="nil"/>
            </w:tcBorders>
            <w:shd w:val="clear" w:color="auto" w:fill="auto"/>
            <w:noWrap/>
            <w:vAlign w:val="bottom"/>
            <w:hideMark/>
          </w:tcPr>
          <w:p w14:paraId="5175E8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231 (196-272)</w:t>
            </w:r>
          </w:p>
        </w:tc>
        <w:tc>
          <w:tcPr>
            <w:tcW w:w="1800" w:type="dxa"/>
            <w:tcBorders>
              <w:top w:val="nil"/>
              <w:left w:val="nil"/>
              <w:bottom w:val="nil"/>
              <w:right w:val="nil"/>
            </w:tcBorders>
            <w:shd w:val="clear" w:color="auto" w:fill="auto"/>
            <w:noWrap/>
            <w:vAlign w:val="bottom"/>
            <w:hideMark/>
          </w:tcPr>
          <w:p w14:paraId="335478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374 (321-451)</w:t>
            </w:r>
          </w:p>
        </w:tc>
      </w:tr>
      <w:tr w:rsidR="00B0760D" w:rsidRPr="00B0760D" w14:paraId="31D3C6B0" w14:textId="77777777" w:rsidTr="00B0760D">
        <w:trPr>
          <w:trHeight w:val="320"/>
        </w:trPr>
        <w:tc>
          <w:tcPr>
            <w:tcW w:w="2524" w:type="dxa"/>
            <w:tcBorders>
              <w:top w:val="nil"/>
              <w:left w:val="nil"/>
              <w:bottom w:val="nil"/>
              <w:right w:val="nil"/>
            </w:tcBorders>
            <w:shd w:val="clear" w:color="auto" w:fill="auto"/>
            <w:noWrap/>
            <w:vAlign w:val="bottom"/>
            <w:hideMark/>
          </w:tcPr>
          <w:p w14:paraId="27C2DD8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B9A1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18583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(5.2-21.1)</w:t>
            </w:r>
          </w:p>
        </w:tc>
        <w:tc>
          <w:tcPr>
            <w:tcW w:w="1660" w:type="dxa"/>
            <w:tcBorders>
              <w:top w:val="nil"/>
              <w:left w:val="nil"/>
              <w:bottom w:val="nil"/>
              <w:right w:val="nil"/>
            </w:tcBorders>
            <w:shd w:val="clear" w:color="auto" w:fill="auto"/>
            <w:noWrap/>
            <w:vAlign w:val="bottom"/>
            <w:hideMark/>
          </w:tcPr>
          <w:p w14:paraId="5A0CB2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(9.8-33.6)</w:t>
            </w:r>
          </w:p>
        </w:tc>
        <w:tc>
          <w:tcPr>
            <w:tcW w:w="1800" w:type="dxa"/>
            <w:tcBorders>
              <w:top w:val="nil"/>
              <w:left w:val="nil"/>
              <w:bottom w:val="nil"/>
              <w:right w:val="nil"/>
            </w:tcBorders>
            <w:shd w:val="clear" w:color="auto" w:fill="auto"/>
            <w:noWrap/>
            <w:vAlign w:val="bottom"/>
            <w:hideMark/>
          </w:tcPr>
          <w:p w14:paraId="341CD8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(112-456)</w:t>
            </w:r>
          </w:p>
        </w:tc>
        <w:tc>
          <w:tcPr>
            <w:tcW w:w="1800" w:type="dxa"/>
            <w:tcBorders>
              <w:top w:val="nil"/>
              <w:left w:val="nil"/>
              <w:bottom w:val="nil"/>
              <w:right w:val="nil"/>
            </w:tcBorders>
            <w:shd w:val="clear" w:color="auto" w:fill="auto"/>
            <w:noWrap/>
            <w:vAlign w:val="bottom"/>
            <w:hideMark/>
          </w:tcPr>
          <w:p w14:paraId="51B899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699 (364-1238)</w:t>
            </w:r>
          </w:p>
        </w:tc>
      </w:tr>
      <w:tr w:rsidR="00B0760D" w:rsidRPr="00B0760D" w14:paraId="4632B65E" w14:textId="77777777" w:rsidTr="00B0760D">
        <w:trPr>
          <w:trHeight w:val="320"/>
        </w:trPr>
        <w:tc>
          <w:tcPr>
            <w:tcW w:w="2524" w:type="dxa"/>
            <w:tcBorders>
              <w:top w:val="nil"/>
              <w:left w:val="nil"/>
              <w:bottom w:val="nil"/>
              <w:right w:val="nil"/>
            </w:tcBorders>
            <w:shd w:val="clear" w:color="auto" w:fill="auto"/>
            <w:noWrap/>
            <w:vAlign w:val="bottom"/>
            <w:hideMark/>
          </w:tcPr>
          <w:p w14:paraId="247A0E4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837A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41010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(25.6-33)</w:t>
            </w:r>
          </w:p>
        </w:tc>
        <w:tc>
          <w:tcPr>
            <w:tcW w:w="1660" w:type="dxa"/>
            <w:tcBorders>
              <w:top w:val="nil"/>
              <w:left w:val="nil"/>
              <w:bottom w:val="nil"/>
              <w:right w:val="nil"/>
            </w:tcBorders>
            <w:shd w:val="clear" w:color="auto" w:fill="auto"/>
            <w:noWrap/>
            <w:vAlign w:val="bottom"/>
            <w:hideMark/>
          </w:tcPr>
          <w:p w14:paraId="374DF5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36.4 (32.3-41.1)</w:t>
            </w:r>
          </w:p>
        </w:tc>
        <w:tc>
          <w:tcPr>
            <w:tcW w:w="1800" w:type="dxa"/>
            <w:tcBorders>
              <w:top w:val="nil"/>
              <w:left w:val="nil"/>
              <w:bottom w:val="nil"/>
              <w:right w:val="nil"/>
            </w:tcBorders>
            <w:shd w:val="clear" w:color="auto" w:fill="auto"/>
            <w:noWrap/>
            <w:vAlign w:val="bottom"/>
            <w:hideMark/>
          </w:tcPr>
          <w:p w14:paraId="44D4AF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618 (543-701)</w:t>
            </w:r>
          </w:p>
        </w:tc>
        <w:tc>
          <w:tcPr>
            <w:tcW w:w="1800" w:type="dxa"/>
            <w:tcBorders>
              <w:top w:val="nil"/>
              <w:left w:val="nil"/>
              <w:bottom w:val="nil"/>
              <w:right w:val="nil"/>
            </w:tcBorders>
            <w:shd w:val="clear" w:color="auto" w:fill="auto"/>
            <w:noWrap/>
            <w:vAlign w:val="bottom"/>
            <w:hideMark/>
          </w:tcPr>
          <w:p w14:paraId="2E6079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1347 (1193-1530)</w:t>
            </w:r>
          </w:p>
        </w:tc>
      </w:tr>
      <w:tr w:rsidR="00B0760D" w:rsidRPr="00B0760D" w14:paraId="21EA680E" w14:textId="77777777" w:rsidTr="00B0760D">
        <w:trPr>
          <w:trHeight w:val="320"/>
        </w:trPr>
        <w:tc>
          <w:tcPr>
            <w:tcW w:w="2524" w:type="dxa"/>
            <w:tcBorders>
              <w:top w:val="nil"/>
              <w:left w:val="nil"/>
              <w:bottom w:val="nil"/>
              <w:right w:val="nil"/>
            </w:tcBorders>
            <w:shd w:val="clear" w:color="auto" w:fill="auto"/>
            <w:noWrap/>
            <w:vAlign w:val="bottom"/>
            <w:hideMark/>
          </w:tcPr>
          <w:p w14:paraId="228B073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A1C0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A5817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(10.4-12.4)</w:t>
            </w:r>
          </w:p>
        </w:tc>
        <w:tc>
          <w:tcPr>
            <w:tcW w:w="1660" w:type="dxa"/>
            <w:tcBorders>
              <w:top w:val="nil"/>
              <w:left w:val="nil"/>
              <w:bottom w:val="nil"/>
              <w:right w:val="nil"/>
            </w:tcBorders>
            <w:shd w:val="clear" w:color="auto" w:fill="auto"/>
            <w:noWrap/>
            <w:vAlign w:val="bottom"/>
            <w:hideMark/>
          </w:tcPr>
          <w:p w14:paraId="6084F7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(10.5-12.8)</w:t>
            </w:r>
          </w:p>
        </w:tc>
        <w:tc>
          <w:tcPr>
            <w:tcW w:w="1800" w:type="dxa"/>
            <w:tcBorders>
              <w:top w:val="nil"/>
              <w:left w:val="nil"/>
              <w:bottom w:val="nil"/>
              <w:right w:val="nil"/>
            </w:tcBorders>
            <w:shd w:val="clear" w:color="auto" w:fill="auto"/>
            <w:noWrap/>
            <w:vAlign w:val="bottom"/>
            <w:hideMark/>
          </w:tcPr>
          <w:p w14:paraId="680FCE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(221-265)</w:t>
            </w:r>
          </w:p>
        </w:tc>
        <w:tc>
          <w:tcPr>
            <w:tcW w:w="1800" w:type="dxa"/>
            <w:tcBorders>
              <w:top w:val="nil"/>
              <w:left w:val="nil"/>
              <w:bottom w:val="nil"/>
              <w:right w:val="nil"/>
            </w:tcBorders>
            <w:shd w:val="clear" w:color="auto" w:fill="auto"/>
            <w:noWrap/>
            <w:vAlign w:val="bottom"/>
            <w:hideMark/>
          </w:tcPr>
          <w:p w14:paraId="41602E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433 (393-471)</w:t>
            </w:r>
          </w:p>
        </w:tc>
      </w:tr>
      <w:tr w:rsidR="00B0760D" w:rsidRPr="00B0760D" w14:paraId="3DF041A3" w14:textId="77777777" w:rsidTr="00B0760D">
        <w:trPr>
          <w:trHeight w:val="320"/>
        </w:trPr>
        <w:tc>
          <w:tcPr>
            <w:tcW w:w="2524" w:type="dxa"/>
            <w:tcBorders>
              <w:top w:val="nil"/>
              <w:left w:val="nil"/>
              <w:bottom w:val="nil"/>
              <w:right w:val="nil"/>
            </w:tcBorders>
            <w:shd w:val="clear" w:color="auto" w:fill="auto"/>
            <w:noWrap/>
            <w:vAlign w:val="bottom"/>
            <w:hideMark/>
          </w:tcPr>
          <w:p w14:paraId="38A69B1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983E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DAB7E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(28.4-44.5)</w:t>
            </w:r>
          </w:p>
        </w:tc>
        <w:tc>
          <w:tcPr>
            <w:tcW w:w="1660" w:type="dxa"/>
            <w:tcBorders>
              <w:top w:val="nil"/>
              <w:left w:val="nil"/>
              <w:bottom w:val="nil"/>
              <w:right w:val="nil"/>
            </w:tcBorders>
            <w:shd w:val="clear" w:color="auto" w:fill="auto"/>
            <w:noWrap/>
            <w:vAlign w:val="bottom"/>
            <w:hideMark/>
          </w:tcPr>
          <w:p w14:paraId="671DE4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30.3 (23.1-38.2)</w:t>
            </w:r>
          </w:p>
        </w:tc>
        <w:tc>
          <w:tcPr>
            <w:tcW w:w="1800" w:type="dxa"/>
            <w:tcBorders>
              <w:top w:val="nil"/>
              <w:left w:val="nil"/>
              <w:bottom w:val="nil"/>
              <w:right w:val="nil"/>
            </w:tcBorders>
            <w:shd w:val="clear" w:color="auto" w:fill="auto"/>
            <w:noWrap/>
            <w:vAlign w:val="bottom"/>
            <w:hideMark/>
          </w:tcPr>
          <w:p w14:paraId="00C2B9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765 (602-950)</w:t>
            </w:r>
          </w:p>
        </w:tc>
        <w:tc>
          <w:tcPr>
            <w:tcW w:w="1800" w:type="dxa"/>
            <w:tcBorders>
              <w:top w:val="nil"/>
              <w:left w:val="nil"/>
              <w:bottom w:val="nil"/>
              <w:right w:val="nil"/>
            </w:tcBorders>
            <w:shd w:val="clear" w:color="auto" w:fill="auto"/>
            <w:noWrap/>
            <w:vAlign w:val="bottom"/>
            <w:hideMark/>
          </w:tcPr>
          <w:p w14:paraId="4950DB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1126 (849-1420)</w:t>
            </w:r>
          </w:p>
        </w:tc>
      </w:tr>
      <w:tr w:rsidR="00B0760D" w:rsidRPr="00B0760D" w14:paraId="3BD7A6C8" w14:textId="77777777" w:rsidTr="00B0760D">
        <w:trPr>
          <w:trHeight w:val="320"/>
        </w:trPr>
        <w:tc>
          <w:tcPr>
            <w:tcW w:w="2524" w:type="dxa"/>
            <w:tcBorders>
              <w:top w:val="nil"/>
              <w:left w:val="nil"/>
              <w:bottom w:val="nil"/>
              <w:right w:val="nil"/>
            </w:tcBorders>
            <w:shd w:val="clear" w:color="auto" w:fill="auto"/>
            <w:noWrap/>
            <w:vAlign w:val="bottom"/>
            <w:hideMark/>
          </w:tcPr>
          <w:p w14:paraId="4512ED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226E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E0868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(2.2-7.6)</w:t>
            </w:r>
          </w:p>
        </w:tc>
        <w:tc>
          <w:tcPr>
            <w:tcW w:w="1660" w:type="dxa"/>
            <w:tcBorders>
              <w:top w:val="nil"/>
              <w:left w:val="nil"/>
              <w:bottom w:val="nil"/>
              <w:right w:val="nil"/>
            </w:tcBorders>
            <w:shd w:val="clear" w:color="auto" w:fill="auto"/>
            <w:noWrap/>
            <w:vAlign w:val="bottom"/>
            <w:hideMark/>
          </w:tcPr>
          <w:p w14:paraId="239ED8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(2.2-7.7)</w:t>
            </w:r>
          </w:p>
        </w:tc>
        <w:tc>
          <w:tcPr>
            <w:tcW w:w="1800" w:type="dxa"/>
            <w:tcBorders>
              <w:top w:val="nil"/>
              <w:left w:val="nil"/>
              <w:bottom w:val="nil"/>
              <w:right w:val="nil"/>
            </w:tcBorders>
            <w:shd w:val="clear" w:color="auto" w:fill="auto"/>
            <w:noWrap/>
            <w:vAlign w:val="bottom"/>
            <w:hideMark/>
          </w:tcPr>
          <w:p w14:paraId="1FE8DA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(47-161)</w:t>
            </w:r>
          </w:p>
        </w:tc>
        <w:tc>
          <w:tcPr>
            <w:tcW w:w="1800" w:type="dxa"/>
            <w:tcBorders>
              <w:top w:val="nil"/>
              <w:left w:val="nil"/>
              <w:bottom w:val="nil"/>
              <w:right w:val="nil"/>
            </w:tcBorders>
            <w:shd w:val="clear" w:color="auto" w:fill="auto"/>
            <w:noWrap/>
            <w:vAlign w:val="bottom"/>
            <w:hideMark/>
          </w:tcPr>
          <w:p w14:paraId="430898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 (81-287)</w:t>
            </w:r>
          </w:p>
        </w:tc>
      </w:tr>
      <w:tr w:rsidR="00B0760D" w:rsidRPr="00B0760D" w14:paraId="62A99A9B" w14:textId="77777777" w:rsidTr="00B0760D">
        <w:trPr>
          <w:trHeight w:val="320"/>
        </w:trPr>
        <w:tc>
          <w:tcPr>
            <w:tcW w:w="2524" w:type="dxa"/>
            <w:tcBorders>
              <w:top w:val="nil"/>
              <w:left w:val="nil"/>
              <w:bottom w:val="nil"/>
              <w:right w:val="nil"/>
            </w:tcBorders>
            <w:shd w:val="clear" w:color="auto" w:fill="auto"/>
            <w:noWrap/>
            <w:vAlign w:val="bottom"/>
            <w:hideMark/>
          </w:tcPr>
          <w:p w14:paraId="5B261B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FEA2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6A1F0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(2.6-2.9)</w:t>
            </w:r>
          </w:p>
        </w:tc>
        <w:tc>
          <w:tcPr>
            <w:tcW w:w="1660" w:type="dxa"/>
            <w:tcBorders>
              <w:top w:val="nil"/>
              <w:left w:val="nil"/>
              <w:bottom w:val="nil"/>
              <w:right w:val="nil"/>
            </w:tcBorders>
            <w:shd w:val="clear" w:color="auto" w:fill="auto"/>
            <w:noWrap/>
            <w:vAlign w:val="bottom"/>
            <w:hideMark/>
          </w:tcPr>
          <w:p w14:paraId="4D9BB8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(3-3.3)</w:t>
            </w:r>
          </w:p>
        </w:tc>
        <w:tc>
          <w:tcPr>
            <w:tcW w:w="1800" w:type="dxa"/>
            <w:tcBorders>
              <w:top w:val="nil"/>
              <w:left w:val="nil"/>
              <w:bottom w:val="nil"/>
              <w:right w:val="nil"/>
            </w:tcBorders>
            <w:shd w:val="clear" w:color="auto" w:fill="auto"/>
            <w:noWrap/>
            <w:vAlign w:val="bottom"/>
            <w:hideMark/>
          </w:tcPr>
          <w:p w14:paraId="6A1140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(54-62)</w:t>
            </w:r>
          </w:p>
        </w:tc>
        <w:tc>
          <w:tcPr>
            <w:tcW w:w="1800" w:type="dxa"/>
            <w:tcBorders>
              <w:top w:val="nil"/>
              <w:left w:val="nil"/>
              <w:bottom w:val="nil"/>
              <w:right w:val="nil"/>
            </w:tcBorders>
            <w:shd w:val="clear" w:color="auto" w:fill="auto"/>
            <w:noWrap/>
            <w:vAlign w:val="bottom"/>
            <w:hideMark/>
          </w:tcPr>
          <w:p w14:paraId="32E051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(108-124)</w:t>
            </w:r>
          </w:p>
        </w:tc>
      </w:tr>
      <w:tr w:rsidR="00B0760D" w:rsidRPr="00B0760D" w14:paraId="79C0B8F1" w14:textId="77777777" w:rsidTr="00B0760D">
        <w:trPr>
          <w:trHeight w:val="320"/>
        </w:trPr>
        <w:tc>
          <w:tcPr>
            <w:tcW w:w="2524" w:type="dxa"/>
            <w:tcBorders>
              <w:top w:val="nil"/>
              <w:left w:val="nil"/>
              <w:bottom w:val="nil"/>
              <w:right w:val="nil"/>
            </w:tcBorders>
            <w:shd w:val="clear" w:color="auto" w:fill="auto"/>
            <w:noWrap/>
            <w:vAlign w:val="bottom"/>
            <w:hideMark/>
          </w:tcPr>
          <w:p w14:paraId="1F9D20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0103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3EDAF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107D92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800" w:type="dxa"/>
            <w:tcBorders>
              <w:top w:val="nil"/>
              <w:left w:val="nil"/>
              <w:bottom w:val="nil"/>
              <w:right w:val="nil"/>
            </w:tcBorders>
            <w:shd w:val="clear" w:color="auto" w:fill="auto"/>
            <w:noWrap/>
            <w:vAlign w:val="bottom"/>
            <w:hideMark/>
          </w:tcPr>
          <w:p w14:paraId="3C6B1D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(21-26)</w:t>
            </w:r>
          </w:p>
        </w:tc>
        <w:tc>
          <w:tcPr>
            <w:tcW w:w="1800" w:type="dxa"/>
            <w:tcBorders>
              <w:top w:val="nil"/>
              <w:left w:val="nil"/>
              <w:bottom w:val="nil"/>
              <w:right w:val="nil"/>
            </w:tcBorders>
            <w:shd w:val="clear" w:color="auto" w:fill="auto"/>
            <w:noWrap/>
            <w:vAlign w:val="bottom"/>
            <w:hideMark/>
          </w:tcPr>
          <w:p w14:paraId="744798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(31-44)</w:t>
            </w:r>
          </w:p>
        </w:tc>
      </w:tr>
      <w:tr w:rsidR="00B0760D" w:rsidRPr="00B0760D" w14:paraId="770C0223" w14:textId="77777777" w:rsidTr="00B0760D">
        <w:trPr>
          <w:trHeight w:val="320"/>
        </w:trPr>
        <w:tc>
          <w:tcPr>
            <w:tcW w:w="2524" w:type="dxa"/>
            <w:tcBorders>
              <w:top w:val="nil"/>
              <w:left w:val="nil"/>
              <w:bottom w:val="nil"/>
              <w:right w:val="nil"/>
            </w:tcBorders>
            <w:shd w:val="clear" w:color="auto" w:fill="auto"/>
            <w:noWrap/>
            <w:vAlign w:val="bottom"/>
            <w:hideMark/>
          </w:tcPr>
          <w:p w14:paraId="7183E1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6422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B8488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266E42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6EFFAF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(23-28)</w:t>
            </w:r>
          </w:p>
        </w:tc>
        <w:tc>
          <w:tcPr>
            <w:tcW w:w="1800" w:type="dxa"/>
            <w:tcBorders>
              <w:top w:val="nil"/>
              <w:left w:val="nil"/>
              <w:bottom w:val="nil"/>
              <w:right w:val="nil"/>
            </w:tcBorders>
            <w:shd w:val="clear" w:color="auto" w:fill="auto"/>
            <w:noWrap/>
            <w:vAlign w:val="bottom"/>
            <w:hideMark/>
          </w:tcPr>
          <w:p w14:paraId="61F109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(47-57)</w:t>
            </w:r>
          </w:p>
        </w:tc>
      </w:tr>
      <w:tr w:rsidR="00B0760D" w:rsidRPr="00B0760D" w14:paraId="23067154" w14:textId="77777777" w:rsidTr="00B0760D">
        <w:trPr>
          <w:trHeight w:val="320"/>
        </w:trPr>
        <w:tc>
          <w:tcPr>
            <w:tcW w:w="2524" w:type="dxa"/>
            <w:tcBorders>
              <w:top w:val="nil"/>
              <w:left w:val="nil"/>
              <w:bottom w:val="nil"/>
              <w:right w:val="nil"/>
            </w:tcBorders>
            <w:shd w:val="clear" w:color="auto" w:fill="auto"/>
            <w:noWrap/>
            <w:vAlign w:val="bottom"/>
            <w:hideMark/>
          </w:tcPr>
          <w:p w14:paraId="22BAFAF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39BD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42F67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7995F9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09952A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(2-3)</w:t>
            </w:r>
          </w:p>
        </w:tc>
        <w:tc>
          <w:tcPr>
            <w:tcW w:w="1800" w:type="dxa"/>
            <w:tcBorders>
              <w:top w:val="nil"/>
              <w:left w:val="nil"/>
              <w:bottom w:val="nil"/>
              <w:right w:val="nil"/>
            </w:tcBorders>
            <w:shd w:val="clear" w:color="auto" w:fill="auto"/>
            <w:noWrap/>
            <w:vAlign w:val="bottom"/>
            <w:hideMark/>
          </w:tcPr>
          <w:p w14:paraId="3A928B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(4-7)</w:t>
            </w:r>
          </w:p>
        </w:tc>
      </w:tr>
      <w:tr w:rsidR="00B0760D" w:rsidRPr="00B0760D" w14:paraId="6BC15434" w14:textId="77777777" w:rsidTr="00B0760D">
        <w:trPr>
          <w:trHeight w:val="320"/>
        </w:trPr>
        <w:tc>
          <w:tcPr>
            <w:tcW w:w="2524" w:type="dxa"/>
            <w:tcBorders>
              <w:top w:val="nil"/>
              <w:left w:val="nil"/>
              <w:bottom w:val="nil"/>
              <w:right w:val="nil"/>
            </w:tcBorders>
            <w:shd w:val="clear" w:color="auto" w:fill="auto"/>
            <w:noWrap/>
            <w:vAlign w:val="bottom"/>
            <w:hideMark/>
          </w:tcPr>
          <w:p w14:paraId="49365D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Bosnia and Herzegovina</w:t>
            </w:r>
          </w:p>
        </w:tc>
        <w:tc>
          <w:tcPr>
            <w:tcW w:w="2180" w:type="dxa"/>
            <w:tcBorders>
              <w:top w:val="nil"/>
              <w:left w:val="nil"/>
              <w:bottom w:val="nil"/>
              <w:right w:val="nil"/>
            </w:tcBorders>
            <w:shd w:val="clear" w:color="auto" w:fill="auto"/>
            <w:noWrap/>
            <w:vAlign w:val="bottom"/>
            <w:hideMark/>
          </w:tcPr>
          <w:p w14:paraId="45AB54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8E1F2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53.7 (46.5-60.5)</w:t>
            </w:r>
          </w:p>
        </w:tc>
        <w:tc>
          <w:tcPr>
            <w:tcW w:w="1660" w:type="dxa"/>
            <w:tcBorders>
              <w:top w:val="nil"/>
              <w:left w:val="nil"/>
              <w:bottom w:val="nil"/>
              <w:right w:val="nil"/>
            </w:tcBorders>
            <w:shd w:val="clear" w:color="auto" w:fill="auto"/>
            <w:noWrap/>
            <w:vAlign w:val="bottom"/>
            <w:hideMark/>
          </w:tcPr>
          <w:p w14:paraId="6F304F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83.7 (77.3-89.4)</w:t>
            </w:r>
          </w:p>
        </w:tc>
        <w:tc>
          <w:tcPr>
            <w:tcW w:w="1800" w:type="dxa"/>
            <w:tcBorders>
              <w:top w:val="nil"/>
              <w:left w:val="nil"/>
              <w:bottom w:val="nil"/>
              <w:right w:val="nil"/>
            </w:tcBorders>
            <w:shd w:val="clear" w:color="auto" w:fill="auto"/>
            <w:noWrap/>
            <w:vAlign w:val="bottom"/>
            <w:hideMark/>
          </w:tcPr>
          <w:p w14:paraId="2B79DF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1625 (1404-1830)</w:t>
            </w:r>
          </w:p>
        </w:tc>
        <w:tc>
          <w:tcPr>
            <w:tcW w:w="1800" w:type="dxa"/>
            <w:tcBorders>
              <w:top w:val="nil"/>
              <w:left w:val="nil"/>
              <w:bottom w:val="nil"/>
              <w:right w:val="nil"/>
            </w:tcBorders>
            <w:shd w:val="clear" w:color="auto" w:fill="auto"/>
            <w:noWrap/>
            <w:vAlign w:val="bottom"/>
            <w:hideMark/>
          </w:tcPr>
          <w:p w14:paraId="7D8B80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5786 (5301-6216)</w:t>
            </w:r>
          </w:p>
        </w:tc>
      </w:tr>
      <w:tr w:rsidR="00B0760D" w:rsidRPr="00B0760D" w14:paraId="3A512306" w14:textId="77777777" w:rsidTr="00B0760D">
        <w:trPr>
          <w:trHeight w:val="320"/>
        </w:trPr>
        <w:tc>
          <w:tcPr>
            <w:tcW w:w="2524" w:type="dxa"/>
            <w:tcBorders>
              <w:top w:val="nil"/>
              <w:left w:val="nil"/>
              <w:bottom w:val="nil"/>
              <w:right w:val="nil"/>
            </w:tcBorders>
            <w:shd w:val="clear" w:color="auto" w:fill="auto"/>
            <w:noWrap/>
            <w:vAlign w:val="bottom"/>
            <w:hideMark/>
          </w:tcPr>
          <w:p w14:paraId="72C8338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6D4D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D3206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 (15.5-29.5)</w:t>
            </w:r>
          </w:p>
        </w:tc>
        <w:tc>
          <w:tcPr>
            <w:tcW w:w="1660" w:type="dxa"/>
            <w:tcBorders>
              <w:top w:val="nil"/>
              <w:left w:val="nil"/>
              <w:bottom w:val="nil"/>
              <w:right w:val="nil"/>
            </w:tcBorders>
            <w:shd w:val="clear" w:color="auto" w:fill="auto"/>
            <w:noWrap/>
            <w:vAlign w:val="bottom"/>
            <w:hideMark/>
          </w:tcPr>
          <w:p w14:paraId="133F86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(17.7-30.8)</w:t>
            </w:r>
          </w:p>
        </w:tc>
        <w:tc>
          <w:tcPr>
            <w:tcW w:w="1800" w:type="dxa"/>
            <w:tcBorders>
              <w:top w:val="nil"/>
              <w:left w:val="nil"/>
              <w:bottom w:val="nil"/>
              <w:right w:val="nil"/>
            </w:tcBorders>
            <w:shd w:val="clear" w:color="auto" w:fill="auto"/>
            <w:noWrap/>
            <w:vAlign w:val="bottom"/>
            <w:hideMark/>
          </w:tcPr>
          <w:p w14:paraId="070CAB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694 (476-889)</w:t>
            </w:r>
          </w:p>
        </w:tc>
        <w:tc>
          <w:tcPr>
            <w:tcW w:w="1800" w:type="dxa"/>
            <w:tcBorders>
              <w:top w:val="nil"/>
              <w:left w:val="nil"/>
              <w:bottom w:val="nil"/>
              <w:right w:val="nil"/>
            </w:tcBorders>
            <w:shd w:val="clear" w:color="auto" w:fill="auto"/>
            <w:noWrap/>
            <w:vAlign w:val="bottom"/>
            <w:hideMark/>
          </w:tcPr>
          <w:p w14:paraId="0C1FC8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1695 (1215-2133)</w:t>
            </w:r>
          </w:p>
        </w:tc>
      </w:tr>
      <w:tr w:rsidR="00B0760D" w:rsidRPr="00B0760D" w14:paraId="4DD40DD2" w14:textId="77777777" w:rsidTr="00B0760D">
        <w:trPr>
          <w:trHeight w:val="320"/>
        </w:trPr>
        <w:tc>
          <w:tcPr>
            <w:tcW w:w="2524" w:type="dxa"/>
            <w:tcBorders>
              <w:top w:val="nil"/>
              <w:left w:val="nil"/>
              <w:bottom w:val="nil"/>
              <w:right w:val="nil"/>
            </w:tcBorders>
            <w:shd w:val="clear" w:color="auto" w:fill="auto"/>
            <w:noWrap/>
            <w:vAlign w:val="bottom"/>
            <w:hideMark/>
          </w:tcPr>
          <w:p w14:paraId="55B981B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B2D9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061D7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(2.3-5.2)</w:t>
            </w:r>
          </w:p>
        </w:tc>
        <w:tc>
          <w:tcPr>
            <w:tcW w:w="1660" w:type="dxa"/>
            <w:tcBorders>
              <w:top w:val="nil"/>
              <w:left w:val="nil"/>
              <w:bottom w:val="nil"/>
              <w:right w:val="nil"/>
            </w:tcBorders>
            <w:shd w:val="clear" w:color="auto" w:fill="auto"/>
            <w:noWrap/>
            <w:vAlign w:val="bottom"/>
            <w:hideMark/>
          </w:tcPr>
          <w:p w14:paraId="148843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(10.7-21.8)</w:t>
            </w:r>
          </w:p>
        </w:tc>
        <w:tc>
          <w:tcPr>
            <w:tcW w:w="1800" w:type="dxa"/>
            <w:tcBorders>
              <w:top w:val="nil"/>
              <w:left w:val="nil"/>
              <w:bottom w:val="nil"/>
              <w:right w:val="nil"/>
            </w:tcBorders>
            <w:shd w:val="clear" w:color="auto" w:fill="auto"/>
            <w:noWrap/>
            <w:vAlign w:val="bottom"/>
            <w:hideMark/>
          </w:tcPr>
          <w:p w14:paraId="4A99CA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(70-161)</w:t>
            </w:r>
          </w:p>
        </w:tc>
        <w:tc>
          <w:tcPr>
            <w:tcW w:w="1800" w:type="dxa"/>
            <w:tcBorders>
              <w:top w:val="nil"/>
              <w:left w:val="nil"/>
              <w:bottom w:val="nil"/>
              <w:right w:val="nil"/>
            </w:tcBorders>
            <w:shd w:val="clear" w:color="auto" w:fill="auto"/>
            <w:noWrap/>
            <w:vAlign w:val="bottom"/>
            <w:hideMark/>
          </w:tcPr>
          <w:p w14:paraId="08FC30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1061 (733-1498)</w:t>
            </w:r>
          </w:p>
        </w:tc>
      </w:tr>
      <w:tr w:rsidR="00B0760D" w:rsidRPr="00B0760D" w14:paraId="68225096" w14:textId="77777777" w:rsidTr="00B0760D">
        <w:trPr>
          <w:trHeight w:val="320"/>
        </w:trPr>
        <w:tc>
          <w:tcPr>
            <w:tcW w:w="2524" w:type="dxa"/>
            <w:tcBorders>
              <w:top w:val="nil"/>
              <w:left w:val="nil"/>
              <w:bottom w:val="nil"/>
              <w:right w:val="nil"/>
            </w:tcBorders>
            <w:shd w:val="clear" w:color="auto" w:fill="auto"/>
            <w:noWrap/>
            <w:vAlign w:val="bottom"/>
            <w:hideMark/>
          </w:tcPr>
          <w:p w14:paraId="5B2313D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BC33A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E16A2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355592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(0.4-1)</w:t>
            </w:r>
          </w:p>
        </w:tc>
        <w:tc>
          <w:tcPr>
            <w:tcW w:w="1800" w:type="dxa"/>
            <w:tcBorders>
              <w:top w:val="nil"/>
              <w:left w:val="nil"/>
              <w:bottom w:val="nil"/>
              <w:right w:val="nil"/>
            </w:tcBorders>
            <w:shd w:val="clear" w:color="auto" w:fill="auto"/>
            <w:noWrap/>
            <w:vAlign w:val="bottom"/>
            <w:hideMark/>
          </w:tcPr>
          <w:p w14:paraId="2EEF22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270439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(29-67)</w:t>
            </w:r>
          </w:p>
        </w:tc>
      </w:tr>
      <w:tr w:rsidR="00B0760D" w:rsidRPr="00B0760D" w14:paraId="6C6CD785" w14:textId="77777777" w:rsidTr="00B0760D">
        <w:trPr>
          <w:trHeight w:val="320"/>
        </w:trPr>
        <w:tc>
          <w:tcPr>
            <w:tcW w:w="2524" w:type="dxa"/>
            <w:tcBorders>
              <w:top w:val="nil"/>
              <w:left w:val="nil"/>
              <w:bottom w:val="nil"/>
              <w:right w:val="nil"/>
            </w:tcBorders>
            <w:shd w:val="clear" w:color="auto" w:fill="auto"/>
            <w:noWrap/>
            <w:vAlign w:val="bottom"/>
            <w:hideMark/>
          </w:tcPr>
          <w:p w14:paraId="077A78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6FFFA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3AEC3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(2.3-5.2)</w:t>
            </w:r>
          </w:p>
        </w:tc>
        <w:tc>
          <w:tcPr>
            <w:tcW w:w="1660" w:type="dxa"/>
            <w:tcBorders>
              <w:top w:val="nil"/>
              <w:left w:val="nil"/>
              <w:bottom w:val="nil"/>
              <w:right w:val="nil"/>
            </w:tcBorders>
            <w:shd w:val="clear" w:color="auto" w:fill="auto"/>
            <w:noWrap/>
            <w:vAlign w:val="bottom"/>
            <w:hideMark/>
          </w:tcPr>
          <w:p w14:paraId="427F30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(10.3-21.1)</w:t>
            </w:r>
          </w:p>
        </w:tc>
        <w:tc>
          <w:tcPr>
            <w:tcW w:w="1800" w:type="dxa"/>
            <w:tcBorders>
              <w:top w:val="nil"/>
              <w:left w:val="nil"/>
              <w:bottom w:val="nil"/>
              <w:right w:val="nil"/>
            </w:tcBorders>
            <w:shd w:val="clear" w:color="auto" w:fill="auto"/>
            <w:noWrap/>
            <w:vAlign w:val="bottom"/>
            <w:hideMark/>
          </w:tcPr>
          <w:p w14:paraId="24619C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(69-160)</w:t>
            </w:r>
          </w:p>
        </w:tc>
        <w:tc>
          <w:tcPr>
            <w:tcW w:w="1800" w:type="dxa"/>
            <w:tcBorders>
              <w:top w:val="nil"/>
              <w:left w:val="nil"/>
              <w:bottom w:val="nil"/>
              <w:right w:val="nil"/>
            </w:tcBorders>
            <w:shd w:val="clear" w:color="auto" w:fill="auto"/>
            <w:noWrap/>
            <w:vAlign w:val="bottom"/>
            <w:hideMark/>
          </w:tcPr>
          <w:p w14:paraId="4FB1A0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1025 (708-1450)</w:t>
            </w:r>
          </w:p>
        </w:tc>
      </w:tr>
      <w:tr w:rsidR="00B0760D" w:rsidRPr="00B0760D" w14:paraId="5AF11C1D" w14:textId="77777777" w:rsidTr="00B0760D">
        <w:trPr>
          <w:trHeight w:val="320"/>
        </w:trPr>
        <w:tc>
          <w:tcPr>
            <w:tcW w:w="2524" w:type="dxa"/>
            <w:tcBorders>
              <w:top w:val="nil"/>
              <w:left w:val="nil"/>
              <w:bottom w:val="nil"/>
              <w:right w:val="nil"/>
            </w:tcBorders>
            <w:shd w:val="clear" w:color="auto" w:fill="auto"/>
            <w:noWrap/>
            <w:vAlign w:val="bottom"/>
            <w:hideMark/>
          </w:tcPr>
          <w:p w14:paraId="2694F3A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53AA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3CD4F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(8.6-22.1)</w:t>
            </w:r>
          </w:p>
        </w:tc>
        <w:tc>
          <w:tcPr>
            <w:tcW w:w="1660" w:type="dxa"/>
            <w:tcBorders>
              <w:top w:val="nil"/>
              <w:left w:val="nil"/>
              <w:bottom w:val="nil"/>
              <w:right w:val="nil"/>
            </w:tcBorders>
            <w:shd w:val="clear" w:color="auto" w:fill="auto"/>
            <w:noWrap/>
            <w:vAlign w:val="bottom"/>
            <w:hideMark/>
          </w:tcPr>
          <w:p w14:paraId="466041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(26-49.2)</w:t>
            </w:r>
          </w:p>
        </w:tc>
        <w:tc>
          <w:tcPr>
            <w:tcW w:w="1800" w:type="dxa"/>
            <w:tcBorders>
              <w:top w:val="nil"/>
              <w:left w:val="nil"/>
              <w:bottom w:val="nil"/>
              <w:right w:val="nil"/>
            </w:tcBorders>
            <w:shd w:val="clear" w:color="auto" w:fill="auto"/>
            <w:noWrap/>
            <w:vAlign w:val="bottom"/>
            <w:hideMark/>
          </w:tcPr>
          <w:p w14:paraId="75CC3F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428 (262-667)</w:t>
            </w:r>
          </w:p>
        </w:tc>
        <w:tc>
          <w:tcPr>
            <w:tcW w:w="1800" w:type="dxa"/>
            <w:tcBorders>
              <w:top w:val="nil"/>
              <w:left w:val="nil"/>
              <w:bottom w:val="nil"/>
              <w:right w:val="nil"/>
            </w:tcBorders>
            <w:shd w:val="clear" w:color="auto" w:fill="auto"/>
            <w:noWrap/>
            <w:vAlign w:val="bottom"/>
            <w:hideMark/>
          </w:tcPr>
          <w:p w14:paraId="37B5F7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2553 (1805-3382)</w:t>
            </w:r>
          </w:p>
        </w:tc>
      </w:tr>
      <w:tr w:rsidR="00B0760D" w:rsidRPr="00B0760D" w14:paraId="3723601A" w14:textId="77777777" w:rsidTr="00B0760D">
        <w:trPr>
          <w:trHeight w:val="320"/>
        </w:trPr>
        <w:tc>
          <w:tcPr>
            <w:tcW w:w="2524" w:type="dxa"/>
            <w:tcBorders>
              <w:top w:val="nil"/>
              <w:left w:val="nil"/>
              <w:bottom w:val="nil"/>
              <w:right w:val="nil"/>
            </w:tcBorders>
            <w:shd w:val="clear" w:color="auto" w:fill="auto"/>
            <w:noWrap/>
            <w:vAlign w:val="bottom"/>
            <w:hideMark/>
          </w:tcPr>
          <w:p w14:paraId="6ED062C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6AF2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0F5ED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(7.5-20.9)</w:t>
            </w:r>
          </w:p>
        </w:tc>
        <w:tc>
          <w:tcPr>
            <w:tcW w:w="1660" w:type="dxa"/>
            <w:tcBorders>
              <w:top w:val="nil"/>
              <w:left w:val="nil"/>
              <w:bottom w:val="nil"/>
              <w:right w:val="nil"/>
            </w:tcBorders>
            <w:shd w:val="clear" w:color="auto" w:fill="auto"/>
            <w:noWrap/>
            <w:vAlign w:val="bottom"/>
            <w:hideMark/>
          </w:tcPr>
          <w:p w14:paraId="55B36F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51.3 (36.7-66.4)</w:t>
            </w:r>
          </w:p>
        </w:tc>
        <w:tc>
          <w:tcPr>
            <w:tcW w:w="1800" w:type="dxa"/>
            <w:tcBorders>
              <w:top w:val="nil"/>
              <w:left w:val="nil"/>
              <w:bottom w:val="nil"/>
              <w:right w:val="nil"/>
            </w:tcBorders>
            <w:shd w:val="clear" w:color="auto" w:fill="auto"/>
            <w:noWrap/>
            <w:vAlign w:val="bottom"/>
            <w:hideMark/>
          </w:tcPr>
          <w:p w14:paraId="5FC207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391 (232-638)</w:t>
            </w:r>
          </w:p>
        </w:tc>
        <w:tc>
          <w:tcPr>
            <w:tcW w:w="1800" w:type="dxa"/>
            <w:tcBorders>
              <w:top w:val="nil"/>
              <w:left w:val="nil"/>
              <w:bottom w:val="nil"/>
              <w:right w:val="nil"/>
            </w:tcBorders>
            <w:shd w:val="clear" w:color="auto" w:fill="auto"/>
            <w:noWrap/>
            <w:vAlign w:val="bottom"/>
            <w:hideMark/>
          </w:tcPr>
          <w:p w14:paraId="31AF8F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3534 (2497-4568)</w:t>
            </w:r>
          </w:p>
        </w:tc>
      </w:tr>
      <w:tr w:rsidR="00B0760D" w:rsidRPr="00B0760D" w14:paraId="090F5A17" w14:textId="77777777" w:rsidTr="00B0760D">
        <w:trPr>
          <w:trHeight w:val="320"/>
        </w:trPr>
        <w:tc>
          <w:tcPr>
            <w:tcW w:w="2524" w:type="dxa"/>
            <w:tcBorders>
              <w:top w:val="nil"/>
              <w:left w:val="nil"/>
              <w:bottom w:val="nil"/>
              <w:right w:val="nil"/>
            </w:tcBorders>
            <w:shd w:val="clear" w:color="auto" w:fill="auto"/>
            <w:noWrap/>
            <w:vAlign w:val="bottom"/>
            <w:hideMark/>
          </w:tcPr>
          <w:p w14:paraId="632AA8A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94D5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6BD36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(4.7-8.8)</w:t>
            </w:r>
          </w:p>
        </w:tc>
        <w:tc>
          <w:tcPr>
            <w:tcW w:w="1660" w:type="dxa"/>
            <w:tcBorders>
              <w:top w:val="nil"/>
              <w:left w:val="nil"/>
              <w:bottom w:val="nil"/>
              <w:right w:val="nil"/>
            </w:tcBorders>
            <w:shd w:val="clear" w:color="auto" w:fill="auto"/>
            <w:noWrap/>
            <w:vAlign w:val="bottom"/>
            <w:hideMark/>
          </w:tcPr>
          <w:p w14:paraId="63E189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(4.6-8.9)</w:t>
            </w:r>
          </w:p>
        </w:tc>
        <w:tc>
          <w:tcPr>
            <w:tcW w:w="1800" w:type="dxa"/>
            <w:tcBorders>
              <w:top w:val="nil"/>
              <w:left w:val="nil"/>
              <w:bottom w:val="nil"/>
              <w:right w:val="nil"/>
            </w:tcBorders>
            <w:shd w:val="clear" w:color="auto" w:fill="auto"/>
            <w:noWrap/>
            <w:vAlign w:val="bottom"/>
            <w:hideMark/>
          </w:tcPr>
          <w:p w14:paraId="5E65A1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210 (143-270)</w:t>
            </w:r>
          </w:p>
        </w:tc>
        <w:tc>
          <w:tcPr>
            <w:tcW w:w="1800" w:type="dxa"/>
            <w:tcBorders>
              <w:top w:val="nil"/>
              <w:left w:val="nil"/>
              <w:bottom w:val="nil"/>
              <w:right w:val="nil"/>
            </w:tcBorders>
            <w:shd w:val="clear" w:color="auto" w:fill="auto"/>
            <w:noWrap/>
            <w:vAlign w:val="bottom"/>
            <w:hideMark/>
          </w:tcPr>
          <w:p w14:paraId="7BE486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478 (314-609)</w:t>
            </w:r>
          </w:p>
        </w:tc>
      </w:tr>
      <w:tr w:rsidR="00B0760D" w:rsidRPr="00B0760D" w14:paraId="400FDE1B" w14:textId="77777777" w:rsidTr="00B0760D">
        <w:trPr>
          <w:trHeight w:val="320"/>
        </w:trPr>
        <w:tc>
          <w:tcPr>
            <w:tcW w:w="2524" w:type="dxa"/>
            <w:tcBorders>
              <w:top w:val="nil"/>
              <w:left w:val="nil"/>
              <w:bottom w:val="nil"/>
              <w:right w:val="nil"/>
            </w:tcBorders>
            <w:shd w:val="clear" w:color="auto" w:fill="auto"/>
            <w:noWrap/>
            <w:vAlign w:val="bottom"/>
            <w:hideMark/>
          </w:tcPr>
          <w:p w14:paraId="2CFFE38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C843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0E0CB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(0.9-2.8)</w:t>
            </w:r>
          </w:p>
        </w:tc>
        <w:tc>
          <w:tcPr>
            <w:tcW w:w="1660" w:type="dxa"/>
            <w:tcBorders>
              <w:top w:val="nil"/>
              <w:left w:val="nil"/>
              <w:bottom w:val="nil"/>
              <w:right w:val="nil"/>
            </w:tcBorders>
            <w:shd w:val="clear" w:color="auto" w:fill="auto"/>
            <w:noWrap/>
            <w:vAlign w:val="bottom"/>
            <w:hideMark/>
          </w:tcPr>
          <w:p w14:paraId="7ADABA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(4-9.2)</w:t>
            </w:r>
          </w:p>
        </w:tc>
        <w:tc>
          <w:tcPr>
            <w:tcW w:w="1800" w:type="dxa"/>
            <w:tcBorders>
              <w:top w:val="nil"/>
              <w:left w:val="nil"/>
              <w:bottom w:val="nil"/>
              <w:right w:val="nil"/>
            </w:tcBorders>
            <w:shd w:val="clear" w:color="auto" w:fill="auto"/>
            <w:noWrap/>
            <w:vAlign w:val="bottom"/>
            <w:hideMark/>
          </w:tcPr>
          <w:p w14:paraId="343054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(29-86)</w:t>
            </w:r>
          </w:p>
        </w:tc>
        <w:tc>
          <w:tcPr>
            <w:tcW w:w="1800" w:type="dxa"/>
            <w:tcBorders>
              <w:top w:val="nil"/>
              <w:left w:val="nil"/>
              <w:bottom w:val="nil"/>
              <w:right w:val="nil"/>
            </w:tcBorders>
            <w:shd w:val="clear" w:color="auto" w:fill="auto"/>
            <w:noWrap/>
            <w:vAlign w:val="bottom"/>
            <w:hideMark/>
          </w:tcPr>
          <w:p w14:paraId="3D1740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404 (278-636)</w:t>
            </w:r>
          </w:p>
        </w:tc>
      </w:tr>
      <w:tr w:rsidR="00B0760D" w:rsidRPr="00B0760D" w14:paraId="18089105" w14:textId="77777777" w:rsidTr="00B0760D">
        <w:trPr>
          <w:trHeight w:val="320"/>
        </w:trPr>
        <w:tc>
          <w:tcPr>
            <w:tcW w:w="2524" w:type="dxa"/>
            <w:tcBorders>
              <w:top w:val="nil"/>
              <w:left w:val="nil"/>
              <w:bottom w:val="nil"/>
              <w:right w:val="nil"/>
            </w:tcBorders>
            <w:shd w:val="clear" w:color="auto" w:fill="auto"/>
            <w:noWrap/>
            <w:vAlign w:val="bottom"/>
            <w:hideMark/>
          </w:tcPr>
          <w:p w14:paraId="3BC88E5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09AC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624A4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(3.7-10.5)</w:t>
            </w:r>
          </w:p>
        </w:tc>
        <w:tc>
          <w:tcPr>
            <w:tcW w:w="1660" w:type="dxa"/>
            <w:tcBorders>
              <w:top w:val="nil"/>
              <w:left w:val="nil"/>
              <w:bottom w:val="nil"/>
              <w:right w:val="nil"/>
            </w:tcBorders>
            <w:shd w:val="clear" w:color="auto" w:fill="auto"/>
            <w:noWrap/>
            <w:vAlign w:val="bottom"/>
            <w:hideMark/>
          </w:tcPr>
          <w:p w14:paraId="06BEED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(8.8-21.8)</w:t>
            </w:r>
          </w:p>
        </w:tc>
        <w:tc>
          <w:tcPr>
            <w:tcW w:w="1800" w:type="dxa"/>
            <w:tcBorders>
              <w:top w:val="nil"/>
              <w:left w:val="nil"/>
              <w:bottom w:val="nil"/>
              <w:right w:val="nil"/>
            </w:tcBorders>
            <w:shd w:val="clear" w:color="auto" w:fill="auto"/>
            <w:noWrap/>
            <w:vAlign w:val="bottom"/>
            <w:hideMark/>
          </w:tcPr>
          <w:p w14:paraId="659C64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(112-318)</w:t>
            </w:r>
          </w:p>
        </w:tc>
        <w:tc>
          <w:tcPr>
            <w:tcW w:w="1800" w:type="dxa"/>
            <w:tcBorders>
              <w:top w:val="nil"/>
              <w:left w:val="nil"/>
              <w:bottom w:val="nil"/>
              <w:right w:val="nil"/>
            </w:tcBorders>
            <w:shd w:val="clear" w:color="auto" w:fill="auto"/>
            <w:noWrap/>
            <w:vAlign w:val="bottom"/>
            <w:hideMark/>
          </w:tcPr>
          <w:p w14:paraId="3BC88E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980 (614-1505)</w:t>
            </w:r>
          </w:p>
        </w:tc>
      </w:tr>
      <w:tr w:rsidR="00B0760D" w:rsidRPr="00B0760D" w14:paraId="323FFA4B" w14:textId="77777777" w:rsidTr="00B0760D">
        <w:trPr>
          <w:trHeight w:val="320"/>
        </w:trPr>
        <w:tc>
          <w:tcPr>
            <w:tcW w:w="2524" w:type="dxa"/>
            <w:tcBorders>
              <w:top w:val="nil"/>
              <w:left w:val="nil"/>
              <w:bottom w:val="nil"/>
              <w:right w:val="nil"/>
            </w:tcBorders>
            <w:shd w:val="clear" w:color="auto" w:fill="auto"/>
            <w:noWrap/>
            <w:vAlign w:val="bottom"/>
            <w:hideMark/>
          </w:tcPr>
          <w:p w14:paraId="1BB02D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C4F8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F7FD5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(3.1-3.4)</w:t>
            </w:r>
          </w:p>
        </w:tc>
        <w:tc>
          <w:tcPr>
            <w:tcW w:w="1660" w:type="dxa"/>
            <w:tcBorders>
              <w:top w:val="nil"/>
              <w:left w:val="nil"/>
              <w:bottom w:val="nil"/>
              <w:right w:val="nil"/>
            </w:tcBorders>
            <w:shd w:val="clear" w:color="auto" w:fill="auto"/>
            <w:noWrap/>
            <w:vAlign w:val="bottom"/>
            <w:hideMark/>
          </w:tcPr>
          <w:p w14:paraId="563BA8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800" w:type="dxa"/>
            <w:tcBorders>
              <w:top w:val="nil"/>
              <w:left w:val="nil"/>
              <w:bottom w:val="nil"/>
              <w:right w:val="nil"/>
            </w:tcBorders>
            <w:shd w:val="clear" w:color="auto" w:fill="auto"/>
            <w:noWrap/>
            <w:vAlign w:val="bottom"/>
            <w:hideMark/>
          </w:tcPr>
          <w:p w14:paraId="49AE63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(93-106)</w:t>
            </w:r>
          </w:p>
        </w:tc>
        <w:tc>
          <w:tcPr>
            <w:tcW w:w="1800" w:type="dxa"/>
            <w:tcBorders>
              <w:top w:val="nil"/>
              <w:left w:val="nil"/>
              <w:bottom w:val="nil"/>
              <w:right w:val="nil"/>
            </w:tcBorders>
            <w:shd w:val="clear" w:color="auto" w:fill="auto"/>
            <w:noWrap/>
            <w:vAlign w:val="bottom"/>
            <w:hideMark/>
          </w:tcPr>
          <w:p w14:paraId="423625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(13-25)</w:t>
            </w:r>
          </w:p>
        </w:tc>
      </w:tr>
      <w:tr w:rsidR="00B0760D" w:rsidRPr="00B0760D" w14:paraId="1F3A0075" w14:textId="77777777" w:rsidTr="00B0760D">
        <w:trPr>
          <w:trHeight w:val="320"/>
        </w:trPr>
        <w:tc>
          <w:tcPr>
            <w:tcW w:w="2524" w:type="dxa"/>
            <w:tcBorders>
              <w:top w:val="nil"/>
              <w:left w:val="nil"/>
              <w:bottom w:val="nil"/>
              <w:right w:val="nil"/>
            </w:tcBorders>
            <w:shd w:val="clear" w:color="auto" w:fill="auto"/>
            <w:noWrap/>
            <w:vAlign w:val="bottom"/>
            <w:hideMark/>
          </w:tcPr>
          <w:p w14:paraId="5B71D44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E8A6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04CCF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(1.3-1.4)</w:t>
            </w:r>
          </w:p>
        </w:tc>
        <w:tc>
          <w:tcPr>
            <w:tcW w:w="1660" w:type="dxa"/>
            <w:tcBorders>
              <w:top w:val="nil"/>
              <w:left w:val="nil"/>
              <w:bottom w:val="nil"/>
              <w:right w:val="nil"/>
            </w:tcBorders>
            <w:shd w:val="clear" w:color="auto" w:fill="auto"/>
            <w:noWrap/>
            <w:vAlign w:val="bottom"/>
            <w:hideMark/>
          </w:tcPr>
          <w:p w14:paraId="2DC2E0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800" w:type="dxa"/>
            <w:tcBorders>
              <w:top w:val="nil"/>
              <w:left w:val="nil"/>
              <w:bottom w:val="nil"/>
              <w:right w:val="nil"/>
            </w:tcBorders>
            <w:shd w:val="clear" w:color="auto" w:fill="auto"/>
            <w:noWrap/>
            <w:vAlign w:val="bottom"/>
            <w:hideMark/>
          </w:tcPr>
          <w:p w14:paraId="283193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(38-44)</w:t>
            </w:r>
          </w:p>
        </w:tc>
        <w:tc>
          <w:tcPr>
            <w:tcW w:w="1800" w:type="dxa"/>
            <w:tcBorders>
              <w:top w:val="nil"/>
              <w:left w:val="nil"/>
              <w:bottom w:val="nil"/>
              <w:right w:val="nil"/>
            </w:tcBorders>
            <w:shd w:val="clear" w:color="auto" w:fill="auto"/>
            <w:noWrap/>
            <w:vAlign w:val="bottom"/>
            <w:hideMark/>
          </w:tcPr>
          <w:p w14:paraId="10E43E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(68-89)</w:t>
            </w:r>
          </w:p>
        </w:tc>
      </w:tr>
      <w:tr w:rsidR="00B0760D" w:rsidRPr="00B0760D" w14:paraId="01B8380F" w14:textId="77777777" w:rsidTr="00B0760D">
        <w:trPr>
          <w:trHeight w:val="320"/>
        </w:trPr>
        <w:tc>
          <w:tcPr>
            <w:tcW w:w="2524" w:type="dxa"/>
            <w:tcBorders>
              <w:top w:val="nil"/>
              <w:left w:val="nil"/>
              <w:bottom w:val="nil"/>
              <w:right w:val="nil"/>
            </w:tcBorders>
            <w:shd w:val="clear" w:color="auto" w:fill="auto"/>
            <w:noWrap/>
            <w:vAlign w:val="bottom"/>
            <w:hideMark/>
          </w:tcPr>
          <w:p w14:paraId="0F304D9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1D5F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0E428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660" w:type="dxa"/>
            <w:tcBorders>
              <w:top w:val="nil"/>
              <w:left w:val="nil"/>
              <w:bottom w:val="nil"/>
              <w:right w:val="nil"/>
            </w:tcBorders>
            <w:shd w:val="clear" w:color="auto" w:fill="auto"/>
            <w:noWrap/>
            <w:vAlign w:val="bottom"/>
            <w:hideMark/>
          </w:tcPr>
          <w:p w14:paraId="0BE91F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095CF7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(26-35)</w:t>
            </w:r>
          </w:p>
        </w:tc>
        <w:tc>
          <w:tcPr>
            <w:tcW w:w="1800" w:type="dxa"/>
            <w:tcBorders>
              <w:top w:val="nil"/>
              <w:left w:val="nil"/>
              <w:bottom w:val="nil"/>
              <w:right w:val="nil"/>
            </w:tcBorders>
            <w:shd w:val="clear" w:color="auto" w:fill="auto"/>
            <w:noWrap/>
            <w:vAlign w:val="bottom"/>
            <w:hideMark/>
          </w:tcPr>
          <w:p w14:paraId="4E893B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(3-6)</w:t>
            </w:r>
          </w:p>
        </w:tc>
      </w:tr>
      <w:tr w:rsidR="00B0760D" w:rsidRPr="00B0760D" w14:paraId="77112FBE" w14:textId="77777777" w:rsidTr="00B0760D">
        <w:trPr>
          <w:trHeight w:val="320"/>
        </w:trPr>
        <w:tc>
          <w:tcPr>
            <w:tcW w:w="2524" w:type="dxa"/>
            <w:tcBorders>
              <w:top w:val="nil"/>
              <w:left w:val="nil"/>
              <w:bottom w:val="nil"/>
              <w:right w:val="nil"/>
            </w:tcBorders>
            <w:shd w:val="clear" w:color="auto" w:fill="auto"/>
            <w:noWrap/>
            <w:vAlign w:val="bottom"/>
            <w:hideMark/>
          </w:tcPr>
          <w:p w14:paraId="134B4AE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8637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A1670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69F852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7682D1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(3-8)</w:t>
            </w:r>
          </w:p>
        </w:tc>
        <w:tc>
          <w:tcPr>
            <w:tcW w:w="1800" w:type="dxa"/>
            <w:tcBorders>
              <w:top w:val="nil"/>
              <w:left w:val="nil"/>
              <w:bottom w:val="nil"/>
              <w:right w:val="nil"/>
            </w:tcBorders>
            <w:shd w:val="clear" w:color="auto" w:fill="auto"/>
            <w:noWrap/>
            <w:vAlign w:val="bottom"/>
            <w:hideMark/>
          </w:tcPr>
          <w:p w14:paraId="13B08C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(5-12)</w:t>
            </w:r>
          </w:p>
        </w:tc>
      </w:tr>
      <w:tr w:rsidR="00B0760D" w:rsidRPr="00B0760D" w14:paraId="4FA8A5E1" w14:textId="77777777" w:rsidTr="00B0760D">
        <w:trPr>
          <w:trHeight w:val="320"/>
        </w:trPr>
        <w:tc>
          <w:tcPr>
            <w:tcW w:w="2524" w:type="dxa"/>
            <w:tcBorders>
              <w:top w:val="nil"/>
              <w:left w:val="nil"/>
              <w:bottom w:val="nil"/>
              <w:right w:val="nil"/>
            </w:tcBorders>
            <w:shd w:val="clear" w:color="auto" w:fill="auto"/>
            <w:noWrap/>
            <w:vAlign w:val="bottom"/>
            <w:hideMark/>
          </w:tcPr>
          <w:p w14:paraId="696191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Botswana</w:t>
            </w:r>
          </w:p>
        </w:tc>
        <w:tc>
          <w:tcPr>
            <w:tcW w:w="2180" w:type="dxa"/>
            <w:tcBorders>
              <w:top w:val="nil"/>
              <w:left w:val="nil"/>
              <w:bottom w:val="nil"/>
              <w:right w:val="nil"/>
            </w:tcBorders>
            <w:shd w:val="clear" w:color="auto" w:fill="auto"/>
            <w:noWrap/>
            <w:vAlign w:val="bottom"/>
            <w:hideMark/>
          </w:tcPr>
          <w:p w14:paraId="5F2AB4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46651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63.3 (55-73.1)</w:t>
            </w:r>
          </w:p>
        </w:tc>
        <w:tc>
          <w:tcPr>
            <w:tcW w:w="1660" w:type="dxa"/>
            <w:tcBorders>
              <w:top w:val="nil"/>
              <w:left w:val="nil"/>
              <w:bottom w:val="nil"/>
              <w:right w:val="nil"/>
            </w:tcBorders>
            <w:shd w:val="clear" w:color="auto" w:fill="auto"/>
            <w:noWrap/>
            <w:vAlign w:val="bottom"/>
            <w:hideMark/>
          </w:tcPr>
          <w:p w14:paraId="646468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70.3 (63-77.8)</w:t>
            </w:r>
          </w:p>
        </w:tc>
        <w:tc>
          <w:tcPr>
            <w:tcW w:w="1800" w:type="dxa"/>
            <w:tcBorders>
              <w:top w:val="nil"/>
              <w:left w:val="nil"/>
              <w:bottom w:val="nil"/>
              <w:right w:val="nil"/>
            </w:tcBorders>
            <w:shd w:val="clear" w:color="auto" w:fill="auto"/>
            <w:noWrap/>
            <w:vAlign w:val="bottom"/>
            <w:hideMark/>
          </w:tcPr>
          <w:p w14:paraId="7B03E7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1662 (1440-1924)</w:t>
            </w:r>
          </w:p>
        </w:tc>
        <w:tc>
          <w:tcPr>
            <w:tcW w:w="1800" w:type="dxa"/>
            <w:tcBorders>
              <w:top w:val="nil"/>
              <w:left w:val="nil"/>
              <w:bottom w:val="nil"/>
              <w:right w:val="nil"/>
            </w:tcBorders>
            <w:shd w:val="clear" w:color="auto" w:fill="auto"/>
            <w:noWrap/>
            <w:vAlign w:val="bottom"/>
            <w:hideMark/>
          </w:tcPr>
          <w:p w14:paraId="5FD37E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3211 (2863-3564)</w:t>
            </w:r>
          </w:p>
        </w:tc>
      </w:tr>
      <w:tr w:rsidR="00B0760D" w:rsidRPr="00B0760D" w14:paraId="2E2B9AF5" w14:textId="77777777" w:rsidTr="00B0760D">
        <w:trPr>
          <w:trHeight w:val="320"/>
        </w:trPr>
        <w:tc>
          <w:tcPr>
            <w:tcW w:w="2524" w:type="dxa"/>
            <w:tcBorders>
              <w:top w:val="nil"/>
              <w:left w:val="nil"/>
              <w:bottom w:val="nil"/>
              <w:right w:val="nil"/>
            </w:tcBorders>
            <w:shd w:val="clear" w:color="auto" w:fill="auto"/>
            <w:noWrap/>
            <w:vAlign w:val="bottom"/>
            <w:hideMark/>
          </w:tcPr>
          <w:p w14:paraId="13F0771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166D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6690D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17.7 (10.7-25.1)</w:t>
            </w:r>
          </w:p>
        </w:tc>
        <w:tc>
          <w:tcPr>
            <w:tcW w:w="1660" w:type="dxa"/>
            <w:tcBorders>
              <w:top w:val="nil"/>
              <w:left w:val="nil"/>
              <w:bottom w:val="nil"/>
              <w:right w:val="nil"/>
            </w:tcBorders>
            <w:shd w:val="clear" w:color="auto" w:fill="auto"/>
            <w:noWrap/>
            <w:vAlign w:val="bottom"/>
            <w:hideMark/>
          </w:tcPr>
          <w:p w14:paraId="374379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 (11.8-27.6)</w:t>
            </w:r>
          </w:p>
        </w:tc>
        <w:tc>
          <w:tcPr>
            <w:tcW w:w="1800" w:type="dxa"/>
            <w:tcBorders>
              <w:top w:val="nil"/>
              <w:left w:val="nil"/>
              <w:bottom w:val="nil"/>
              <w:right w:val="nil"/>
            </w:tcBorders>
            <w:shd w:val="clear" w:color="auto" w:fill="auto"/>
            <w:noWrap/>
            <w:vAlign w:val="bottom"/>
            <w:hideMark/>
          </w:tcPr>
          <w:p w14:paraId="3297BE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467 (281-656)</w:t>
            </w:r>
          </w:p>
        </w:tc>
        <w:tc>
          <w:tcPr>
            <w:tcW w:w="1800" w:type="dxa"/>
            <w:tcBorders>
              <w:top w:val="nil"/>
              <w:left w:val="nil"/>
              <w:bottom w:val="nil"/>
              <w:right w:val="nil"/>
            </w:tcBorders>
            <w:shd w:val="clear" w:color="auto" w:fill="auto"/>
            <w:noWrap/>
            <w:vAlign w:val="bottom"/>
            <w:hideMark/>
          </w:tcPr>
          <w:p w14:paraId="02666B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889 (540-1259)</w:t>
            </w:r>
          </w:p>
        </w:tc>
      </w:tr>
      <w:tr w:rsidR="00B0760D" w:rsidRPr="00B0760D" w14:paraId="1949330F" w14:textId="77777777" w:rsidTr="00B0760D">
        <w:trPr>
          <w:trHeight w:val="320"/>
        </w:trPr>
        <w:tc>
          <w:tcPr>
            <w:tcW w:w="2524" w:type="dxa"/>
            <w:tcBorders>
              <w:top w:val="nil"/>
              <w:left w:val="nil"/>
              <w:bottom w:val="nil"/>
              <w:right w:val="nil"/>
            </w:tcBorders>
            <w:shd w:val="clear" w:color="auto" w:fill="auto"/>
            <w:noWrap/>
            <w:vAlign w:val="bottom"/>
            <w:hideMark/>
          </w:tcPr>
          <w:p w14:paraId="59E4868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095A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4ED7D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(5.9-10.9)</w:t>
            </w:r>
          </w:p>
        </w:tc>
        <w:tc>
          <w:tcPr>
            <w:tcW w:w="1660" w:type="dxa"/>
            <w:tcBorders>
              <w:top w:val="nil"/>
              <w:left w:val="nil"/>
              <w:bottom w:val="nil"/>
              <w:right w:val="nil"/>
            </w:tcBorders>
            <w:shd w:val="clear" w:color="auto" w:fill="auto"/>
            <w:noWrap/>
            <w:vAlign w:val="bottom"/>
            <w:hideMark/>
          </w:tcPr>
          <w:p w14:paraId="75F0E0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(8-14.7)</w:t>
            </w:r>
          </w:p>
        </w:tc>
        <w:tc>
          <w:tcPr>
            <w:tcW w:w="1800" w:type="dxa"/>
            <w:tcBorders>
              <w:top w:val="nil"/>
              <w:left w:val="nil"/>
              <w:bottom w:val="nil"/>
              <w:right w:val="nil"/>
            </w:tcBorders>
            <w:shd w:val="clear" w:color="auto" w:fill="auto"/>
            <w:noWrap/>
            <w:vAlign w:val="bottom"/>
            <w:hideMark/>
          </w:tcPr>
          <w:p w14:paraId="34D570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(153-284)</w:t>
            </w:r>
          </w:p>
        </w:tc>
        <w:tc>
          <w:tcPr>
            <w:tcW w:w="1800" w:type="dxa"/>
            <w:tcBorders>
              <w:top w:val="nil"/>
              <w:left w:val="nil"/>
              <w:bottom w:val="nil"/>
              <w:right w:val="nil"/>
            </w:tcBorders>
            <w:shd w:val="clear" w:color="auto" w:fill="auto"/>
            <w:noWrap/>
            <w:vAlign w:val="bottom"/>
            <w:hideMark/>
          </w:tcPr>
          <w:p w14:paraId="7B44CB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501 (366-675)</w:t>
            </w:r>
          </w:p>
        </w:tc>
      </w:tr>
      <w:tr w:rsidR="00B0760D" w:rsidRPr="00B0760D" w14:paraId="273B94C8" w14:textId="77777777" w:rsidTr="00B0760D">
        <w:trPr>
          <w:trHeight w:val="320"/>
        </w:trPr>
        <w:tc>
          <w:tcPr>
            <w:tcW w:w="2524" w:type="dxa"/>
            <w:tcBorders>
              <w:top w:val="nil"/>
              <w:left w:val="nil"/>
              <w:bottom w:val="nil"/>
              <w:right w:val="nil"/>
            </w:tcBorders>
            <w:shd w:val="clear" w:color="auto" w:fill="auto"/>
            <w:noWrap/>
            <w:vAlign w:val="bottom"/>
            <w:hideMark/>
          </w:tcPr>
          <w:p w14:paraId="283883D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25B9B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151DA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(1.5-3)</w:t>
            </w:r>
          </w:p>
        </w:tc>
        <w:tc>
          <w:tcPr>
            <w:tcW w:w="1660" w:type="dxa"/>
            <w:tcBorders>
              <w:top w:val="nil"/>
              <w:left w:val="nil"/>
              <w:bottom w:val="nil"/>
              <w:right w:val="nil"/>
            </w:tcBorders>
            <w:shd w:val="clear" w:color="auto" w:fill="auto"/>
            <w:noWrap/>
            <w:vAlign w:val="bottom"/>
            <w:hideMark/>
          </w:tcPr>
          <w:p w14:paraId="0C391F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(2-4.1)</w:t>
            </w:r>
          </w:p>
        </w:tc>
        <w:tc>
          <w:tcPr>
            <w:tcW w:w="1800" w:type="dxa"/>
            <w:tcBorders>
              <w:top w:val="nil"/>
              <w:left w:val="nil"/>
              <w:bottom w:val="nil"/>
              <w:right w:val="nil"/>
            </w:tcBorders>
            <w:shd w:val="clear" w:color="auto" w:fill="auto"/>
            <w:noWrap/>
            <w:vAlign w:val="bottom"/>
            <w:hideMark/>
          </w:tcPr>
          <w:p w14:paraId="068D40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(40-78)</w:t>
            </w:r>
          </w:p>
        </w:tc>
        <w:tc>
          <w:tcPr>
            <w:tcW w:w="1800" w:type="dxa"/>
            <w:tcBorders>
              <w:top w:val="nil"/>
              <w:left w:val="nil"/>
              <w:bottom w:val="nil"/>
              <w:right w:val="nil"/>
            </w:tcBorders>
            <w:shd w:val="clear" w:color="auto" w:fill="auto"/>
            <w:noWrap/>
            <w:vAlign w:val="bottom"/>
            <w:hideMark/>
          </w:tcPr>
          <w:p w14:paraId="73FF61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(90-184)</w:t>
            </w:r>
          </w:p>
        </w:tc>
      </w:tr>
      <w:tr w:rsidR="00B0760D" w:rsidRPr="00B0760D" w14:paraId="64953D00" w14:textId="77777777" w:rsidTr="00B0760D">
        <w:trPr>
          <w:trHeight w:val="320"/>
        </w:trPr>
        <w:tc>
          <w:tcPr>
            <w:tcW w:w="2524" w:type="dxa"/>
            <w:tcBorders>
              <w:top w:val="nil"/>
              <w:left w:val="nil"/>
              <w:bottom w:val="nil"/>
              <w:right w:val="nil"/>
            </w:tcBorders>
            <w:shd w:val="clear" w:color="auto" w:fill="auto"/>
            <w:noWrap/>
            <w:vAlign w:val="bottom"/>
            <w:hideMark/>
          </w:tcPr>
          <w:p w14:paraId="33C77AC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BDC7A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9A16E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(4.4-8.2)</w:t>
            </w:r>
          </w:p>
        </w:tc>
        <w:tc>
          <w:tcPr>
            <w:tcW w:w="1660" w:type="dxa"/>
            <w:tcBorders>
              <w:top w:val="nil"/>
              <w:left w:val="nil"/>
              <w:bottom w:val="nil"/>
              <w:right w:val="nil"/>
            </w:tcBorders>
            <w:shd w:val="clear" w:color="auto" w:fill="auto"/>
            <w:noWrap/>
            <w:vAlign w:val="bottom"/>
            <w:hideMark/>
          </w:tcPr>
          <w:p w14:paraId="010779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(6.2-11.7)</w:t>
            </w:r>
          </w:p>
        </w:tc>
        <w:tc>
          <w:tcPr>
            <w:tcW w:w="1800" w:type="dxa"/>
            <w:tcBorders>
              <w:top w:val="nil"/>
              <w:left w:val="nil"/>
              <w:bottom w:val="nil"/>
              <w:right w:val="nil"/>
            </w:tcBorders>
            <w:shd w:val="clear" w:color="auto" w:fill="auto"/>
            <w:noWrap/>
            <w:vAlign w:val="bottom"/>
            <w:hideMark/>
          </w:tcPr>
          <w:p w14:paraId="16BBFE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 (115-215)</w:t>
            </w:r>
          </w:p>
        </w:tc>
        <w:tc>
          <w:tcPr>
            <w:tcW w:w="1800" w:type="dxa"/>
            <w:tcBorders>
              <w:top w:val="nil"/>
              <w:left w:val="nil"/>
              <w:bottom w:val="nil"/>
              <w:right w:val="nil"/>
            </w:tcBorders>
            <w:shd w:val="clear" w:color="auto" w:fill="auto"/>
            <w:noWrap/>
            <w:vAlign w:val="bottom"/>
            <w:hideMark/>
          </w:tcPr>
          <w:p w14:paraId="452CD9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389 (283-529)</w:t>
            </w:r>
          </w:p>
        </w:tc>
      </w:tr>
      <w:tr w:rsidR="00B0760D" w:rsidRPr="00B0760D" w14:paraId="02E452EF" w14:textId="77777777" w:rsidTr="00B0760D">
        <w:trPr>
          <w:trHeight w:val="320"/>
        </w:trPr>
        <w:tc>
          <w:tcPr>
            <w:tcW w:w="2524" w:type="dxa"/>
            <w:tcBorders>
              <w:top w:val="nil"/>
              <w:left w:val="nil"/>
              <w:bottom w:val="nil"/>
              <w:right w:val="nil"/>
            </w:tcBorders>
            <w:shd w:val="clear" w:color="auto" w:fill="auto"/>
            <w:noWrap/>
            <w:vAlign w:val="bottom"/>
            <w:hideMark/>
          </w:tcPr>
          <w:p w14:paraId="4C52057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A85F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35AFC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(8.8-42.4)</w:t>
            </w:r>
          </w:p>
        </w:tc>
        <w:tc>
          <w:tcPr>
            <w:tcW w:w="1660" w:type="dxa"/>
            <w:tcBorders>
              <w:top w:val="nil"/>
              <w:left w:val="nil"/>
              <w:bottom w:val="nil"/>
              <w:right w:val="nil"/>
            </w:tcBorders>
            <w:shd w:val="clear" w:color="auto" w:fill="auto"/>
            <w:noWrap/>
            <w:vAlign w:val="bottom"/>
            <w:hideMark/>
          </w:tcPr>
          <w:p w14:paraId="44A338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(4.2-27.4)</w:t>
            </w:r>
          </w:p>
        </w:tc>
        <w:tc>
          <w:tcPr>
            <w:tcW w:w="1800" w:type="dxa"/>
            <w:tcBorders>
              <w:top w:val="nil"/>
              <w:left w:val="nil"/>
              <w:bottom w:val="nil"/>
              <w:right w:val="nil"/>
            </w:tcBorders>
            <w:shd w:val="clear" w:color="auto" w:fill="auto"/>
            <w:noWrap/>
            <w:vAlign w:val="bottom"/>
            <w:hideMark/>
          </w:tcPr>
          <w:p w14:paraId="44CA9E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558 (226-1114)</w:t>
            </w:r>
          </w:p>
        </w:tc>
        <w:tc>
          <w:tcPr>
            <w:tcW w:w="1800" w:type="dxa"/>
            <w:tcBorders>
              <w:top w:val="nil"/>
              <w:left w:val="nil"/>
              <w:bottom w:val="nil"/>
              <w:right w:val="nil"/>
            </w:tcBorders>
            <w:shd w:val="clear" w:color="auto" w:fill="auto"/>
            <w:noWrap/>
            <w:vAlign w:val="bottom"/>
            <w:hideMark/>
          </w:tcPr>
          <w:p w14:paraId="2C34DB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560 (191-1257)</w:t>
            </w:r>
          </w:p>
        </w:tc>
      </w:tr>
      <w:tr w:rsidR="00B0760D" w:rsidRPr="00B0760D" w14:paraId="66539731" w14:textId="77777777" w:rsidTr="00B0760D">
        <w:trPr>
          <w:trHeight w:val="320"/>
        </w:trPr>
        <w:tc>
          <w:tcPr>
            <w:tcW w:w="2524" w:type="dxa"/>
            <w:tcBorders>
              <w:top w:val="nil"/>
              <w:left w:val="nil"/>
              <w:bottom w:val="nil"/>
              <w:right w:val="nil"/>
            </w:tcBorders>
            <w:shd w:val="clear" w:color="auto" w:fill="auto"/>
            <w:noWrap/>
            <w:vAlign w:val="bottom"/>
            <w:hideMark/>
          </w:tcPr>
          <w:p w14:paraId="0C4E488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415B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0641D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(12-20.4)</w:t>
            </w:r>
          </w:p>
        </w:tc>
        <w:tc>
          <w:tcPr>
            <w:tcW w:w="1660" w:type="dxa"/>
            <w:tcBorders>
              <w:top w:val="nil"/>
              <w:left w:val="nil"/>
              <w:bottom w:val="nil"/>
              <w:right w:val="nil"/>
            </w:tcBorders>
            <w:shd w:val="clear" w:color="auto" w:fill="auto"/>
            <w:noWrap/>
            <w:vAlign w:val="bottom"/>
            <w:hideMark/>
          </w:tcPr>
          <w:p w14:paraId="6BD5E7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(9.1-17.5)</w:t>
            </w:r>
          </w:p>
        </w:tc>
        <w:tc>
          <w:tcPr>
            <w:tcW w:w="1800" w:type="dxa"/>
            <w:tcBorders>
              <w:top w:val="nil"/>
              <w:left w:val="nil"/>
              <w:bottom w:val="nil"/>
              <w:right w:val="nil"/>
            </w:tcBorders>
            <w:shd w:val="clear" w:color="auto" w:fill="auto"/>
            <w:noWrap/>
            <w:vAlign w:val="bottom"/>
            <w:hideMark/>
          </w:tcPr>
          <w:p w14:paraId="082AFA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419 (315-535)</w:t>
            </w:r>
          </w:p>
        </w:tc>
        <w:tc>
          <w:tcPr>
            <w:tcW w:w="1800" w:type="dxa"/>
            <w:tcBorders>
              <w:top w:val="nil"/>
              <w:left w:val="nil"/>
              <w:bottom w:val="nil"/>
              <w:right w:val="nil"/>
            </w:tcBorders>
            <w:shd w:val="clear" w:color="auto" w:fill="auto"/>
            <w:noWrap/>
            <w:vAlign w:val="bottom"/>
            <w:hideMark/>
          </w:tcPr>
          <w:p w14:paraId="73D24F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578 (412-798)</w:t>
            </w:r>
          </w:p>
        </w:tc>
      </w:tr>
      <w:tr w:rsidR="00B0760D" w:rsidRPr="00B0760D" w14:paraId="15F1A6DD" w14:textId="77777777" w:rsidTr="00B0760D">
        <w:trPr>
          <w:trHeight w:val="320"/>
        </w:trPr>
        <w:tc>
          <w:tcPr>
            <w:tcW w:w="2524" w:type="dxa"/>
            <w:tcBorders>
              <w:top w:val="nil"/>
              <w:left w:val="nil"/>
              <w:bottom w:val="nil"/>
              <w:right w:val="nil"/>
            </w:tcBorders>
            <w:shd w:val="clear" w:color="auto" w:fill="auto"/>
            <w:noWrap/>
            <w:vAlign w:val="bottom"/>
            <w:hideMark/>
          </w:tcPr>
          <w:p w14:paraId="2FDC1D6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61A4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EE835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(8.7-11.5)</w:t>
            </w:r>
          </w:p>
        </w:tc>
        <w:tc>
          <w:tcPr>
            <w:tcW w:w="1660" w:type="dxa"/>
            <w:tcBorders>
              <w:top w:val="nil"/>
              <w:left w:val="nil"/>
              <w:bottom w:val="nil"/>
              <w:right w:val="nil"/>
            </w:tcBorders>
            <w:shd w:val="clear" w:color="auto" w:fill="auto"/>
            <w:noWrap/>
            <w:vAlign w:val="bottom"/>
            <w:hideMark/>
          </w:tcPr>
          <w:p w14:paraId="2D4BC8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(9-12)</w:t>
            </w:r>
          </w:p>
        </w:tc>
        <w:tc>
          <w:tcPr>
            <w:tcW w:w="1800" w:type="dxa"/>
            <w:tcBorders>
              <w:top w:val="nil"/>
              <w:left w:val="nil"/>
              <w:bottom w:val="nil"/>
              <w:right w:val="nil"/>
            </w:tcBorders>
            <w:shd w:val="clear" w:color="auto" w:fill="auto"/>
            <w:noWrap/>
            <w:vAlign w:val="bottom"/>
            <w:hideMark/>
          </w:tcPr>
          <w:p w14:paraId="4F4D0F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(228-302)</w:t>
            </w:r>
          </w:p>
        </w:tc>
        <w:tc>
          <w:tcPr>
            <w:tcW w:w="1800" w:type="dxa"/>
            <w:tcBorders>
              <w:top w:val="nil"/>
              <w:left w:val="nil"/>
              <w:bottom w:val="nil"/>
              <w:right w:val="nil"/>
            </w:tcBorders>
            <w:shd w:val="clear" w:color="auto" w:fill="auto"/>
            <w:noWrap/>
            <w:vAlign w:val="bottom"/>
            <w:hideMark/>
          </w:tcPr>
          <w:p w14:paraId="5A4EA3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480 (410-547)</w:t>
            </w:r>
          </w:p>
        </w:tc>
      </w:tr>
      <w:tr w:rsidR="00B0760D" w:rsidRPr="00B0760D" w14:paraId="56BE2D85" w14:textId="77777777" w:rsidTr="00B0760D">
        <w:trPr>
          <w:trHeight w:val="320"/>
        </w:trPr>
        <w:tc>
          <w:tcPr>
            <w:tcW w:w="2524" w:type="dxa"/>
            <w:tcBorders>
              <w:top w:val="nil"/>
              <w:left w:val="nil"/>
              <w:bottom w:val="nil"/>
              <w:right w:val="nil"/>
            </w:tcBorders>
            <w:shd w:val="clear" w:color="auto" w:fill="auto"/>
            <w:noWrap/>
            <w:vAlign w:val="bottom"/>
            <w:hideMark/>
          </w:tcPr>
          <w:p w14:paraId="729B21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662A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E70CB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(13-25.5)</w:t>
            </w:r>
          </w:p>
        </w:tc>
        <w:tc>
          <w:tcPr>
            <w:tcW w:w="1660" w:type="dxa"/>
            <w:tcBorders>
              <w:top w:val="nil"/>
              <w:left w:val="nil"/>
              <w:bottom w:val="nil"/>
              <w:right w:val="nil"/>
            </w:tcBorders>
            <w:shd w:val="clear" w:color="auto" w:fill="auto"/>
            <w:noWrap/>
            <w:vAlign w:val="bottom"/>
            <w:hideMark/>
          </w:tcPr>
          <w:p w14:paraId="6834E7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39.5 (29.2-50.4)</w:t>
            </w:r>
          </w:p>
        </w:tc>
        <w:tc>
          <w:tcPr>
            <w:tcW w:w="1800" w:type="dxa"/>
            <w:tcBorders>
              <w:top w:val="nil"/>
              <w:left w:val="nil"/>
              <w:bottom w:val="nil"/>
              <w:right w:val="nil"/>
            </w:tcBorders>
            <w:shd w:val="clear" w:color="auto" w:fill="auto"/>
            <w:noWrap/>
            <w:vAlign w:val="bottom"/>
            <w:hideMark/>
          </w:tcPr>
          <w:p w14:paraId="509C24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490 (342-676)</w:t>
            </w:r>
          </w:p>
        </w:tc>
        <w:tc>
          <w:tcPr>
            <w:tcW w:w="1800" w:type="dxa"/>
            <w:tcBorders>
              <w:top w:val="nil"/>
              <w:left w:val="nil"/>
              <w:bottom w:val="nil"/>
              <w:right w:val="nil"/>
            </w:tcBorders>
            <w:shd w:val="clear" w:color="auto" w:fill="auto"/>
            <w:noWrap/>
            <w:vAlign w:val="bottom"/>
            <w:hideMark/>
          </w:tcPr>
          <w:p w14:paraId="111E69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1802 (1324-2294)</w:t>
            </w:r>
          </w:p>
        </w:tc>
      </w:tr>
      <w:tr w:rsidR="00B0760D" w:rsidRPr="00B0760D" w14:paraId="19ADF943" w14:textId="77777777" w:rsidTr="00B0760D">
        <w:trPr>
          <w:trHeight w:val="320"/>
        </w:trPr>
        <w:tc>
          <w:tcPr>
            <w:tcW w:w="2524" w:type="dxa"/>
            <w:tcBorders>
              <w:top w:val="nil"/>
              <w:left w:val="nil"/>
              <w:bottom w:val="nil"/>
              <w:right w:val="nil"/>
            </w:tcBorders>
            <w:shd w:val="clear" w:color="auto" w:fill="auto"/>
            <w:noWrap/>
            <w:vAlign w:val="bottom"/>
            <w:hideMark/>
          </w:tcPr>
          <w:p w14:paraId="58E51B6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5877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4E043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(0.7-2.5)</w:t>
            </w:r>
          </w:p>
        </w:tc>
        <w:tc>
          <w:tcPr>
            <w:tcW w:w="1660" w:type="dxa"/>
            <w:tcBorders>
              <w:top w:val="nil"/>
              <w:left w:val="nil"/>
              <w:bottom w:val="nil"/>
              <w:right w:val="nil"/>
            </w:tcBorders>
            <w:shd w:val="clear" w:color="auto" w:fill="auto"/>
            <w:noWrap/>
            <w:vAlign w:val="bottom"/>
            <w:hideMark/>
          </w:tcPr>
          <w:p w14:paraId="4A9201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(1.5-5.4)</w:t>
            </w:r>
          </w:p>
        </w:tc>
        <w:tc>
          <w:tcPr>
            <w:tcW w:w="1800" w:type="dxa"/>
            <w:tcBorders>
              <w:top w:val="nil"/>
              <w:left w:val="nil"/>
              <w:bottom w:val="nil"/>
              <w:right w:val="nil"/>
            </w:tcBorders>
            <w:shd w:val="clear" w:color="auto" w:fill="auto"/>
            <w:noWrap/>
            <w:vAlign w:val="bottom"/>
            <w:hideMark/>
          </w:tcPr>
          <w:p w14:paraId="5E5AB0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(19-64)</w:t>
            </w:r>
          </w:p>
        </w:tc>
        <w:tc>
          <w:tcPr>
            <w:tcW w:w="1800" w:type="dxa"/>
            <w:tcBorders>
              <w:top w:val="nil"/>
              <w:left w:val="nil"/>
              <w:bottom w:val="nil"/>
              <w:right w:val="nil"/>
            </w:tcBorders>
            <w:shd w:val="clear" w:color="auto" w:fill="auto"/>
            <w:noWrap/>
            <w:vAlign w:val="bottom"/>
            <w:hideMark/>
          </w:tcPr>
          <w:p w14:paraId="5842E7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(71-247)</w:t>
            </w:r>
          </w:p>
        </w:tc>
      </w:tr>
      <w:tr w:rsidR="00B0760D" w:rsidRPr="00B0760D" w14:paraId="4064DEB8" w14:textId="77777777" w:rsidTr="00B0760D">
        <w:trPr>
          <w:trHeight w:val="320"/>
        </w:trPr>
        <w:tc>
          <w:tcPr>
            <w:tcW w:w="2524" w:type="dxa"/>
            <w:tcBorders>
              <w:top w:val="nil"/>
              <w:left w:val="nil"/>
              <w:bottom w:val="nil"/>
              <w:right w:val="nil"/>
            </w:tcBorders>
            <w:shd w:val="clear" w:color="auto" w:fill="auto"/>
            <w:noWrap/>
            <w:vAlign w:val="bottom"/>
            <w:hideMark/>
          </w:tcPr>
          <w:p w14:paraId="42403A9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1540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B4AC4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(2.9-3.3)</w:t>
            </w:r>
          </w:p>
        </w:tc>
        <w:tc>
          <w:tcPr>
            <w:tcW w:w="1660" w:type="dxa"/>
            <w:tcBorders>
              <w:top w:val="nil"/>
              <w:left w:val="nil"/>
              <w:bottom w:val="nil"/>
              <w:right w:val="nil"/>
            </w:tcBorders>
            <w:shd w:val="clear" w:color="auto" w:fill="auto"/>
            <w:noWrap/>
            <w:vAlign w:val="bottom"/>
            <w:hideMark/>
          </w:tcPr>
          <w:p w14:paraId="4E6516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(3.3-3.8)</w:t>
            </w:r>
          </w:p>
        </w:tc>
        <w:tc>
          <w:tcPr>
            <w:tcW w:w="1800" w:type="dxa"/>
            <w:tcBorders>
              <w:top w:val="nil"/>
              <w:left w:val="nil"/>
              <w:bottom w:val="nil"/>
              <w:right w:val="nil"/>
            </w:tcBorders>
            <w:shd w:val="clear" w:color="auto" w:fill="auto"/>
            <w:noWrap/>
            <w:vAlign w:val="bottom"/>
            <w:hideMark/>
          </w:tcPr>
          <w:p w14:paraId="172760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(76-87)</w:t>
            </w:r>
          </w:p>
        </w:tc>
        <w:tc>
          <w:tcPr>
            <w:tcW w:w="1800" w:type="dxa"/>
            <w:tcBorders>
              <w:top w:val="nil"/>
              <w:left w:val="nil"/>
              <w:bottom w:val="nil"/>
              <w:right w:val="nil"/>
            </w:tcBorders>
            <w:shd w:val="clear" w:color="auto" w:fill="auto"/>
            <w:noWrap/>
            <w:vAlign w:val="bottom"/>
            <w:hideMark/>
          </w:tcPr>
          <w:p w14:paraId="5CB5AA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 (151-176)</w:t>
            </w:r>
          </w:p>
        </w:tc>
      </w:tr>
      <w:tr w:rsidR="00B0760D" w:rsidRPr="00B0760D" w14:paraId="45AF8C9D" w14:textId="77777777" w:rsidTr="00B0760D">
        <w:trPr>
          <w:trHeight w:val="320"/>
        </w:trPr>
        <w:tc>
          <w:tcPr>
            <w:tcW w:w="2524" w:type="dxa"/>
            <w:tcBorders>
              <w:top w:val="nil"/>
              <w:left w:val="nil"/>
              <w:bottom w:val="nil"/>
              <w:right w:val="nil"/>
            </w:tcBorders>
            <w:shd w:val="clear" w:color="auto" w:fill="auto"/>
            <w:noWrap/>
            <w:vAlign w:val="bottom"/>
            <w:hideMark/>
          </w:tcPr>
          <w:p w14:paraId="78C1178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B16C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BA94E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(0.8-1.1)</w:t>
            </w:r>
          </w:p>
        </w:tc>
        <w:tc>
          <w:tcPr>
            <w:tcW w:w="1660" w:type="dxa"/>
            <w:tcBorders>
              <w:top w:val="nil"/>
              <w:left w:val="nil"/>
              <w:bottom w:val="nil"/>
              <w:right w:val="nil"/>
            </w:tcBorders>
            <w:shd w:val="clear" w:color="auto" w:fill="auto"/>
            <w:noWrap/>
            <w:vAlign w:val="bottom"/>
            <w:hideMark/>
          </w:tcPr>
          <w:p w14:paraId="792B8E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(0.5-0.8)</w:t>
            </w:r>
          </w:p>
        </w:tc>
        <w:tc>
          <w:tcPr>
            <w:tcW w:w="1800" w:type="dxa"/>
            <w:tcBorders>
              <w:top w:val="nil"/>
              <w:left w:val="nil"/>
              <w:bottom w:val="nil"/>
              <w:right w:val="nil"/>
            </w:tcBorders>
            <w:shd w:val="clear" w:color="auto" w:fill="auto"/>
            <w:noWrap/>
            <w:vAlign w:val="bottom"/>
            <w:hideMark/>
          </w:tcPr>
          <w:p w14:paraId="16F611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(21-28)</w:t>
            </w:r>
          </w:p>
        </w:tc>
        <w:tc>
          <w:tcPr>
            <w:tcW w:w="1800" w:type="dxa"/>
            <w:tcBorders>
              <w:top w:val="nil"/>
              <w:left w:val="nil"/>
              <w:bottom w:val="nil"/>
              <w:right w:val="nil"/>
            </w:tcBorders>
            <w:shd w:val="clear" w:color="auto" w:fill="auto"/>
            <w:noWrap/>
            <w:vAlign w:val="bottom"/>
            <w:hideMark/>
          </w:tcPr>
          <w:p w14:paraId="790812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(23-39)</w:t>
            </w:r>
          </w:p>
        </w:tc>
      </w:tr>
      <w:tr w:rsidR="00B0760D" w:rsidRPr="00B0760D" w14:paraId="3EC29B10" w14:textId="77777777" w:rsidTr="00B0760D">
        <w:trPr>
          <w:trHeight w:val="320"/>
        </w:trPr>
        <w:tc>
          <w:tcPr>
            <w:tcW w:w="2524" w:type="dxa"/>
            <w:tcBorders>
              <w:top w:val="nil"/>
              <w:left w:val="nil"/>
              <w:bottom w:val="nil"/>
              <w:right w:val="nil"/>
            </w:tcBorders>
            <w:shd w:val="clear" w:color="auto" w:fill="auto"/>
            <w:noWrap/>
            <w:vAlign w:val="bottom"/>
            <w:hideMark/>
          </w:tcPr>
          <w:p w14:paraId="7AB24B8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0995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BC0CB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660" w:type="dxa"/>
            <w:tcBorders>
              <w:top w:val="nil"/>
              <w:left w:val="nil"/>
              <w:bottom w:val="nil"/>
              <w:right w:val="nil"/>
            </w:tcBorders>
            <w:shd w:val="clear" w:color="auto" w:fill="auto"/>
            <w:noWrap/>
            <w:vAlign w:val="bottom"/>
            <w:hideMark/>
          </w:tcPr>
          <w:p w14:paraId="2E4A93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(1.2-1.6)</w:t>
            </w:r>
          </w:p>
        </w:tc>
        <w:tc>
          <w:tcPr>
            <w:tcW w:w="1800" w:type="dxa"/>
            <w:tcBorders>
              <w:top w:val="nil"/>
              <w:left w:val="nil"/>
              <w:bottom w:val="nil"/>
              <w:right w:val="nil"/>
            </w:tcBorders>
            <w:shd w:val="clear" w:color="auto" w:fill="auto"/>
            <w:noWrap/>
            <w:vAlign w:val="bottom"/>
            <w:hideMark/>
          </w:tcPr>
          <w:p w14:paraId="7E07D9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(25-34)</w:t>
            </w:r>
          </w:p>
        </w:tc>
        <w:tc>
          <w:tcPr>
            <w:tcW w:w="1800" w:type="dxa"/>
            <w:tcBorders>
              <w:top w:val="nil"/>
              <w:left w:val="nil"/>
              <w:bottom w:val="nil"/>
              <w:right w:val="nil"/>
            </w:tcBorders>
            <w:shd w:val="clear" w:color="auto" w:fill="auto"/>
            <w:noWrap/>
            <w:vAlign w:val="bottom"/>
            <w:hideMark/>
          </w:tcPr>
          <w:p w14:paraId="0E3C6A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(53-72)</w:t>
            </w:r>
          </w:p>
        </w:tc>
      </w:tr>
      <w:tr w:rsidR="00B0760D" w:rsidRPr="00B0760D" w14:paraId="7F42F727" w14:textId="77777777" w:rsidTr="00B0760D">
        <w:trPr>
          <w:trHeight w:val="320"/>
        </w:trPr>
        <w:tc>
          <w:tcPr>
            <w:tcW w:w="2524" w:type="dxa"/>
            <w:tcBorders>
              <w:top w:val="nil"/>
              <w:left w:val="nil"/>
              <w:bottom w:val="nil"/>
              <w:right w:val="nil"/>
            </w:tcBorders>
            <w:shd w:val="clear" w:color="auto" w:fill="auto"/>
            <w:noWrap/>
            <w:vAlign w:val="bottom"/>
            <w:hideMark/>
          </w:tcPr>
          <w:p w14:paraId="4AC396A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7800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2B81B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5BFC02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6DFAFA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5069A0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(3-10)</w:t>
            </w:r>
          </w:p>
        </w:tc>
      </w:tr>
      <w:tr w:rsidR="00B0760D" w:rsidRPr="00B0760D" w14:paraId="04B35732" w14:textId="77777777" w:rsidTr="00B0760D">
        <w:trPr>
          <w:trHeight w:val="320"/>
        </w:trPr>
        <w:tc>
          <w:tcPr>
            <w:tcW w:w="2524" w:type="dxa"/>
            <w:tcBorders>
              <w:top w:val="nil"/>
              <w:left w:val="nil"/>
              <w:bottom w:val="nil"/>
              <w:right w:val="nil"/>
            </w:tcBorders>
            <w:shd w:val="clear" w:color="auto" w:fill="auto"/>
            <w:noWrap/>
            <w:vAlign w:val="bottom"/>
            <w:hideMark/>
          </w:tcPr>
          <w:p w14:paraId="471090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Brazil</w:t>
            </w:r>
          </w:p>
        </w:tc>
        <w:tc>
          <w:tcPr>
            <w:tcW w:w="2180" w:type="dxa"/>
            <w:tcBorders>
              <w:top w:val="nil"/>
              <w:left w:val="nil"/>
              <w:bottom w:val="nil"/>
              <w:right w:val="nil"/>
            </w:tcBorders>
            <w:shd w:val="clear" w:color="auto" w:fill="auto"/>
            <w:noWrap/>
            <w:vAlign w:val="bottom"/>
            <w:hideMark/>
          </w:tcPr>
          <w:p w14:paraId="618DD9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9E5EB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73.7 (70.9-76.5)</w:t>
            </w:r>
          </w:p>
        </w:tc>
        <w:tc>
          <w:tcPr>
            <w:tcW w:w="1660" w:type="dxa"/>
            <w:tcBorders>
              <w:top w:val="nil"/>
              <w:left w:val="nil"/>
              <w:bottom w:val="nil"/>
              <w:right w:val="nil"/>
            </w:tcBorders>
            <w:shd w:val="clear" w:color="auto" w:fill="auto"/>
            <w:noWrap/>
            <w:vAlign w:val="bottom"/>
            <w:hideMark/>
          </w:tcPr>
          <w:p w14:paraId="24805D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83.2 (80-86.5)</w:t>
            </w:r>
          </w:p>
        </w:tc>
        <w:tc>
          <w:tcPr>
            <w:tcW w:w="1800" w:type="dxa"/>
            <w:tcBorders>
              <w:top w:val="nil"/>
              <w:left w:val="nil"/>
              <w:bottom w:val="nil"/>
              <w:right w:val="nil"/>
            </w:tcBorders>
            <w:shd w:val="clear" w:color="auto" w:fill="auto"/>
            <w:noWrap/>
            <w:vAlign w:val="bottom"/>
            <w:hideMark/>
          </w:tcPr>
          <w:p w14:paraId="6B8A66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2371 (2257-2494)</w:t>
            </w:r>
          </w:p>
        </w:tc>
        <w:tc>
          <w:tcPr>
            <w:tcW w:w="1800" w:type="dxa"/>
            <w:tcBorders>
              <w:top w:val="nil"/>
              <w:left w:val="nil"/>
              <w:bottom w:val="nil"/>
              <w:right w:val="nil"/>
            </w:tcBorders>
            <w:shd w:val="clear" w:color="auto" w:fill="auto"/>
            <w:noWrap/>
            <w:vAlign w:val="bottom"/>
            <w:hideMark/>
          </w:tcPr>
          <w:p w14:paraId="378502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3599 (3428-3768)</w:t>
            </w:r>
          </w:p>
        </w:tc>
      </w:tr>
      <w:tr w:rsidR="00B0760D" w:rsidRPr="00B0760D" w14:paraId="6946B453" w14:textId="77777777" w:rsidTr="00B0760D">
        <w:trPr>
          <w:trHeight w:val="320"/>
        </w:trPr>
        <w:tc>
          <w:tcPr>
            <w:tcW w:w="2524" w:type="dxa"/>
            <w:tcBorders>
              <w:top w:val="nil"/>
              <w:left w:val="nil"/>
              <w:bottom w:val="nil"/>
              <w:right w:val="nil"/>
            </w:tcBorders>
            <w:shd w:val="clear" w:color="auto" w:fill="auto"/>
            <w:noWrap/>
            <w:vAlign w:val="bottom"/>
            <w:hideMark/>
          </w:tcPr>
          <w:p w14:paraId="6F24D0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699A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84B0D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39.1 (37.7-40.5)</w:t>
            </w:r>
          </w:p>
        </w:tc>
        <w:tc>
          <w:tcPr>
            <w:tcW w:w="1660" w:type="dxa"/>
            <w:tcBorders>
              <w:top w:val="nil"/>
              <w:left w:val="nil"/>
              <w:bottom w:val="nil"/>
              <w:right w:val="nil"/>
            </w:tcBorders>
            <w:shd w:val="clear" w:color="auto" w:fill="auto"/>
            <w:noWrap/>
            <w:vAlign w:val="bottom"/>
            <w:hideMark/>
          </w:tcPr>
          <w:p w14:paraId="525975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37.9 (36.3-39.4)</w:t>
            </w:r>
          </w:p>
        </w:tc>
        <w:tc>
          <w:tcPr>
            <w:tcW w:w="1800" w:type="dxa"/>
            <w:tcBorders>
              <w:top w:val="nil"/>
              <w:left w:val="nil"/>
              <w:bottom w:val="nil"/>
              <w:right w:val="nil"/>
            </w:tcBorders>
            <w:shd w:val="clear" w:color="auto" w:fill="auto"/>
            <w:noWrap/>
            <w:vAlign w:val="bottom"/>
            <w:hideMark/>
          </w:tcPr>
          <w:p w14:paraId="4D0CEB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1258 (1197-1323)</w:t>
            </w:r>
          </w:p>
        </w:tc>
        <w:tc>
          <w:tcPr>
            <w:tcW w:w="1800" w:type="dxa"/>
            <w:tcBorders>
              <w:top w:val="nil"/>
              <w:left w:val="nil"/>
              <w:bottom w:val="nil"/>
              <w:right w:val="nil"/>
            </w:tcBorders>
            <w:shd w:val="clear" w:color="auto" w:fill="auto"/>
            <w:noWrap/>
            <w:vAlign w:val="bottom"/>
            <w:hideMark/>
          </w:tcPr>
          <w:p w14:paraId="03B8F2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1642 (1550-1734)</w:t>
            </w:r>
          </w:p>
        </w:tc>
      </w:tr>
      <w:tr w:rsidR="00B0760D" w:rsidRPr="00B0760D" w14:paraId="71BF1413" w14:textId="77777777" w:rsidTr="00B0760D">
        <w:trPr>
          <w:trHeight w:val="320"/>
        </w:trPr>
        <w:tc>
          <w:tcPr>
            <w:tcW w:w="2524" w:type="dxa"/>
            <w:tcBorders>
              <w:top w:val="nil"/>
              <w:left w:val="nil"/>
              <w:bottom w:val="nil"/>
              <w:right w:val="nil"/>
            </w:tcBorders>
            <w:shd w:val="clear" w:color="auto" w:fill="auto"/>
            <w:noWrap/>
            <w:vAlign w:val="bottom"/>
            <w:hideMark/>
          </w:tcPr>
          <w:p w14:paraId="5880D3E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4E39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100FB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 (14.8-20.9)</w:t>
            </w:r>
          </w:p>
        </w:tc>
        <w:tc>
          <w:tcPr>
            <w:tcW w:w="1660" w:type="dxa"/>
            <w:tcBorders>
              <w:top w:val="nil"/>
              <w:left w:val="nil"/>
              <w:bottom w:val="nil"/>
              <w:right w:val="nil"/>
            </w:tcBorders>
            <w:shd w:val="clear" w:color="auto" w:fill="auto"/>
            <w:noWrap/>
            <w:vAlign w:val="bottom"/>
            <w:hideMark/>
          </w:tcPr>
          <w:p w14:paraId="6DCF98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(14.5-20.6)</w:t>
            </w:r>
          </w:p>
        </w:tc>
        <w:tc>
          <w:tcPr>
            <w:tcW w:w="1800" w:type="dxa"/>
            <w:tcBorders>
              <w:top w:val="nil"/>
              <w:left w:val="nil"/>
              <w:bottom w:val="nil"/>
              <w:right w:val="nil"/>
            </w:tcBorders>
            <w:shd w:val="clear" w:color="auto" w:fill="auto"/>
            <w:noWrap/>
            <w:vAlign w:val="bottom"/>
            <w:hideMark/>
          </w:tcPr>
          <w:p w14:paraId="500D3D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566 (477-671)</w:t>
            </w:r>
          </w:p>
        </w:tc>
        <w:tc>
          <w:tcPr>
            <w:tcW w:w="1800" w:type="dxa"/>
            <w:tcBorders>
              <w:top w:val="nil"/>
              <w:left w:val="nil"/>
              <w:bottom w:val="nil"/>
              <w:right w:val="nil"/>
            </w:tcBorders>
            <w:shd w:val="clear" w:color="auto" w:fill="auto"/>
            <w:noWrap/>
            <w:vAlign w:val="bottom"/>
            <w:hideMark/>
          </w:tcPr>
          <w:p w14:paraId="2707CF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745 (630-895)</w:t>
            </w:r>
          </w:p>
        </w:tc>
      </w:tr>
      <w:tr w:rsidR="00B0760D" w:rsidRPr="00B0760D" w14:paraId="6B9DEBDD" w14:textId="77777777" w:rsidTr="00B0760D">
        <w:trPr>
          <w:trHeight w:val="320"/>
        </w:trPr>
        <w:tc>
          <w:tcPr>
            <w:tcW w:w="2524" w:type="dxa"/>
            <w:tcBorders>
              <w:top w:val="nil"/>
              <w:left w:val="nil"/>
              <w:bottom w:val="nil"/>
              <w:right w:val="nil"/>
            </w:tcBorders>
            <w:shd w:val="clear" w:color="auto" w:fill="auto"/>
            <w:noWrap/>
            <w:vAlign w:val="bottom"/>
            <w:hideMark/>
          </w:tcPr>
          <w:p w14:paraId="4A720A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FF072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9C1F9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(9.8-14.2)</w:t>
            </w:r>
          </w:p>
        </w:tc>
        <w:tc>
          <w:tcPr>
            <w:tcW w:w="1660" w:type="dxa"/>
            <w:tcBorders>
              <w:top w:val="nil"/>
              <w:left w:val="nil"/>
              <w:bottom w:val="nil"/>
              <w:right w:val="nil"/>
            </w:tcBorders>
            <w:shd w:val="clear" w:color="auto" w:fill="auto"/>
            <w:noWrap/>
            <w:vAlign w:val="bottom"/>
            <w:hideMark/>
          </w:tcPr>
          <w:p w14:paraId="618D5B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(8.1-11.9)</w:t>
            </w:r>
          </w:p>
        </w:tc>
        <w:tc>
          <w:tcPr>
            <w:tcW w:w="1800" w:type="dxa"/>
            <w:tcBorders>
              <w:top w:val="nil"/>
              <w:left w:val="nil"/>
              <w:bottom w:val="nil"/>
              <w:right w:val="nil"/>
            </w:tcBorders>
            <w:shd w:val="clear" w:color="auto" w:fill="auto"/>
            <w:noWrap/>
            <w:vAlign w:val="bottom"/>
            <w:hideMark/>
          </w:tcPr>
          <w:p w14:paraId="070C3D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380 (317-462)</w:t>
            </w:r>
          </w:p>
        </w:tc>
        <w:tc>
          <w:tcPr>
            <w:tcW w:w="1800" w:type="dxa"/>
            <w:tcBorders>
              <w:top w:val="nil"/>
              <w:left w:val="nil"/>
              <w:bottom w:val="nil"/>
              <w:right w:val="nil"/>
            </w:tcBorders>
            <w:shd w:val="clear" w:color="auto" w:fill="auto"/>
            <w:noWrap/>
            <w:vAlign w:val="bottom"/>
            <w:hideMark/>
          </w:tcPr>
          <w:p w14:paraId="7BB1B5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417 (350-512)</w:t>
            </w:r>
          </w:p>
        </w:tc>
      </w:tr>
      <w:tr w:rsidR="00B0760D" w:rsidRPr="00B0760D" w14:paraId="3D67FAFF" w14:textId="77777777" w:rsidTr="00B0760D">
        <w:trPr>
          <w:trHeight w:val="320"/>
        </w:trPr>
        <w:tc>
          <w:tcPr>
            <w:tcW w:w="2524" w:type="dxa"/>
            <w:tcBorders>
              <w:top w:val="nil"/>
              <w:left w:val="nil"/>
              <w:bottom w:val="nil"/>
              <w:right w:val="nil"/>
            </w:tcBorders>
            <w:shd w:val="clear" w:color="auto" w:fill="auto"/>
            <w:noWrap/>
            <w:vAlign w:val="bottom"/>
            <w:hideMark/>
          </w:tcPr>
          <w:p w14:paraId="246E6D4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64121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916E4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(5.5-8.1)</w:t>
            </w:r>
          </w:p>
        </w:tc>
        <w:tc>
          <w:tcPr>
            <w:tcW w:w="1660" w:type="dxa"/>
            <w:tcBorders>
              <w:top w:val="nil"/>
              <w:left w:val="nil"/>
              <w:bottom w:val="nil"/>
              <w:right w:val="nil"/>
            </w:tcBorders>
            <w:shd w:val="clear" w:color="auto" w:fill="auto"/>
            <w:noWrap/>
            <w:vAlign w:val="bottom"/>
            <w:hideMark/>
          </w:tcPr>
          <w:p w14:paraId="4E4915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(7-10.3)</w:t>
            </w:r>
          </w:p>
        </w:tc>
        <w:tc>
          <w:tcPr>
            <w:tcW w:w="1800" w:type="dxa"/>
            <w:tcBorders>
              <w:top w:val="nil"/>
              <w:left w:val="nil"/>
              <w:bottom w:val="nil"/>
              <w:right w:val="nil"/>
            </w:tcBorders>
            <w:shd w:val="clear" w:color="auto" w:fill="auto"/>
            <w:noWrap/>
            <w:vAlign w:val="bottom"/>
            <w:hideMark/>
          </w:tcPr>
          <w:p w14:paraId="64BCA5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(176-264)</w:t>
            </w:r>
          </w:p>
        </w:tc>
        <w:tc>
          <w:tcPr>
            <w:tcW w:w="1800" w:type="dxa"/>
            <w:tcBorders>
              <w:top w:val="nil"/>
              <w:left w:val="nil"/>
              <w:bottom w:val="nil"/>
              <w:right w:val="nil"/>
            </w:tcBorders>
            <w:shd w:val="clear" w:color="auto" w:fill="auto"/>
            <w:noWrap/>
            <w:vAlign w:val="bottom"/>
            <w:hideMark/>
          </w:tcPr>
          <w:p w14:paraId="341C51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361 (304-446)</w:t>
            </w:r>
          </w:p>
        </w:tc>
      </w:tr>
      <w:tr w:rsidR="00B0760D" w:rsidRPr="00B0760D" w14:paraId="385DCA2D" w14:textId="77777777" w:rsidTr="00B0760D">
        <w:trPr>
          <w:trHeight w:val="320"/>
        </w:trPr>
        <w:tc>
          <w:tcPr>
            <w:tcW w:w="2524" w:type="dxa"/>
            <w:tcBorders>
              <w:top w:val="nil"/>
              <w:left w:val="nil"/>
              <w:bottom w:val="nil"/>
              <w:right w:val="nil"/>
            </w:tcBorders>
            <w:shd w:val="clear" w:color="auto" w:fill="auto"/>
            <w:noWrap/>
            <w:vAlign w:val="bottom"/>
            <w:hideMark/>
          </w:tcPr>
          <w:p w14:paraId="5914E46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8BF0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09B31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19.8 (14.5-26.6)</w:t>
            </w:r>
          </w:p>
        </w:tc>
        <w:tc>
          <w:tcPr>
            <w:tcW w:w="1660" w:type="dxa"/>
            <w:tcBorders>
              <w:top w:val="nil"/>
              <w:left w:val="nil"/>
              <w:bottom w:val="nil"/>
              <w:right w:val="nil"/>
            </w:tcBorders>
            <w:shd w:val="clear" w:color="auto" w:fill="auto"/>
            <w:noWrap/>
            <w:vAlign w:val="bottom"/>
            <w:hideMark/>
          </w:tcPr>
          <w:p w14:paraId="1CD31D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46.5 (37.6-56.1)</w:t>
            </w:r>
          </w:p>
        </w:tc>
        <w:tc>
          <w:tcPr>
            <w:tcW w:w="1800" w:type="dxa"/>
            <w:tcBorders>
              <w:top w:val="nil"/>
              <w:left w:val="nil"/>
              <w:bottom w:val="nil"/>
              <w:right w:val="nil"/>
            </w:tcBorders>
            <w:shd w:val="clear" w:color="auto" w:fill="auto"/>
            <w:noWrap/>
            <w:vAlign w:val="bottom"/>
            <w:hideMark/>
          </w:tcPr>
          <w:p w14:paraId="6A1629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638 (466-858)</w:t>
            </w:r>
          </w:p>
        </w:tc>
        <w:tc>
          <w:tcPr>
            <w:tcW w:w="1800" w:type="dxa"/>
            <w:tcBorders>
              <w:top w:val="nil"/>
              <w:left w:val="nil"/>
              <w:bottom w:val="nil"/>
              <w:right w:val="nil"/>
            </w:tcBorders>
            <w:shd w:val="clear" w:color="auto" w:fill="auto"/>
            <w:noWrap/>
            <w:vAlign w:val="bottom"/>
            <w:hideMark/>
          </w:tcPr>
          <w:p w14:paraId="6F5203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2010 (1629-2410)</w:t>
            </w:r>
          </w:p>
        </w:tc>
      </w:tr>
      <w:tr w:rsidR="00B0760D" w:rsidRPr="00B0760D" w14:paraId="528F538D" w14:textId="77777777" w:rsidTr="00B0760D">
        <w:trPr>
          <w:trHeight w:val="320"/>
        </w:trPr>
        <w:tc>
          <w:tcPr>
            <w:tcW w:w="2524" w:type="dxa"/>
            <w:tcBorders>
              <w:top w:val="nil"/>
              <w:left w:val="nil"/>
              <w:bottom w:val="nil"/>
              <w:right w:val="nil"/>
            </w:tcBorders>
            <w:shd w:val="clear" w:color="auto" w:fill="auto"/>
            <w:noWrap/>
            <w:vAlign w:val="bottom"/>
            <w:hideMark/>
          </w:tcPr>
          <w:p w14:paraId="0121F7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2059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72088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(11.2-18.3)</w:t>
            </w:r>
          </w:p>
        </w:tc>
        <w:tc>
          <w:tcPr>
            <w:tcW w:w="1660" w:type="dxa"/>
            <w:tcBorders>
              <w:top w:val="nil"/>
              <w:left w:val="nil"/>
              <w:bottom w:val="nil"/>
              <w:right w:val="nil"/>
            </w:tcBorders>
            <w:shd w:val="clear" w:color="auto" w:fill="auto"/>
            <w:noWrap/>
            <w:vAlign w:val="bottom"/>
            <w:hideMark/>
          </w:tcPr>
          <w:p w14:paraId="662162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27.6 (23.8-32.8)</w:t>
            </w:r>
          </w:p>
        </w:tc>
        <w:tc>
          <w:tcPr>
            <w:tcW w:w="1800" w:type="dxa"/>
            <w:tcBorders>
              <w:top w:val="nil"/>
              <w:left w:val="nil"/>
              <w:bottom w:val="nil"/>
              <w:right w:val="nil"/>
            </w:tcBorders>
            <w:shd w:val="clear" w:color="auto" w:fill="auto"/>
            <w:noWrap/>
            <w:vAlign w:val="bottom"/>
            <w:hideMark/>
          </w:tcPr>
          <w:p w14:paraId="29D5D2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453 (361-590)</w:t>
            </w:r>
          </w:p>
        </w:tc>
        <w:tc>
          <w:tcPr>
            <w:tcW w:w="1800" w:type="dxa"/>
            <w:tcBorders>
              <w:top w:val="nil"/>
              <w:left w:val="nil"/>
              <w:bottom w:val="nil"/>
              <w:right w:val="nil"/>
            </w:tcBorders>
            <w:shd w:val="clear" w:color="auto" w:fill="auto"/>
            <w:noWrap/>
            <w:vAlign w:val="bottom"/>
            <w:hideMark/>
          </w:tcPr>
          <w:p w14:paraId="0B0179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1191 (1021-1423)</w:t>
            </w:r>
          </w:p>
        </w:tc>
      </w:tr>
      <w:tr w:rsidR="00B0760D" w:rsidRPr="00B0760D" w14:paraId="45D2528A" w14:textId="77777777" w:rsidTr="00B0760D">
        <w:trPr>
          <w:trHeight w:val="320"/>
        </w:trPr>
        <w:tc>
          <w:tcPr>
            <w:tcW w:w="2524" w:type="dxa"/>
            <w:tcBorders>
              <w:top w:val="nil"/>
              <w:left w:val="nil"/>
              <w:bottom w:val="nil"/>
              <w:right w:val="nil"/>
            </w:tcBorders>
            <w:shd w:val="clear" w:color="auto" w:fill="auto"/>
            <w:noWrap/>
            <w:vAlign w:val="bottom"/>
            <w:hideMark/>
          </w:tcPr>
          <w:p w14:paraId="5F852D2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21FE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A2753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(11.5-13.2)</w:t>
            </w:r>
          </w:p>
        </w:tc>
        <w:tc>
          <w:tcPr>
            <w:tcW w:w="1660" w:type="dxa"/>
            <w:tcBorders>
              <w:top w:val="nil"/>
              <w:left w:val="nil"/>
              <w:bottom w:val="nil"/>
              <w:right w:val="nil"/>
            </w:tcBorders>
            <w:shd w:val="clear" w:color="auto" w:fill="auto"/>
            <w:noWrap/>
            <w:vAlign w:val="bottom"/>
            <w:hideMark/>
          </w:tcPr>
          <w:p w14:paraId="71B1C3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(11.1-13.2)</w:t>
            </w:r>
          </w:p>
        </w:tc>
        <w:tc>
          <w:tcPr>
            <w:tcW w:w="1800" w:type="dxa"/>
            <w:tcBorders>
              <w:top w:val="nil"/>
              <w:left w:val="nil"/>
              <w:bottom w:val="nil"/>
              <w:right w:val="nil"/>
            </w:tcBorders>
            <w:shd w:val="clear" w:color="auto" w:fill="auto"/>
            <w:noWrap/>
            <w:vAlign w:val="bottom"/>
            <w:hideMark/>
          </w:tcPr>
          <w:p w14:paraId="4BB610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398 (369-428)</w:t>
            </w:r>
          </w:p>
        </w:tc>
        <w:tc>
          <w:tcPr>
            <w:tcW w:w="1800" w:type="dxa"/>
            <w:tcBorders>
              <w:top w:val="nil"/>
              <w:left w:val="nil"/>
              <w:bottom w:val="nil"/>
              <w:right w:val="nil"/>
            </w:tcBorders>
            <w:shd w:val="clear" w:color="auto" w:fill="auto"/>
            <w:noWrap/>
            <w:vAlign w:val="bottom"/>
            <w:hideMark/>
          </w:tcPr>
          <w:p w14:paraId="229EEC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527 (487-568)</w:t>
            </w:r>
          </w:p>
        </w:tc>
      </w:tr>
      <w:tr w:rsidR="00B0760D" w:rsidRPr="00B0760D" w14:paraId="7D33CBA8" w14:textId="77777777" w:rsidTr="00B0760D">
        <w:trPr>
          <w:trHeight w:val="320"/>
        </w:trPr>
        <w:tc>
          <w:tcPr>
            <w:tcW w:w="2524" w:type="dxa"/>
            <w:tcBorders>
              <w:top w:val="nil"/>
              <w:left w:val="nil"/>
              <w:bottom w:val="nil"/>
              <w:right w:val="nil"/>
            </w:tcBorders>
            <w:shd w:val="clear" w:color="auto" w:fill="auto"/>
            <w:noWrap/>
            <w:vAlign w:val="bottom"/>
            <w:hideMark/>
          </w:tcPr>
          <w:p w14:paraId="30B54B3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13DA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2BC84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 (21.5-30)</w:t>
            </w:r>
          </w:p>
        </w:tc>
        <w:tc>
          <w:tcPr>
            <w:tcW w:w="1660" w:type="dxa"/>
            <w:tcBorders>
              <w:top w:val="nil"/>
              <w:left w:val="nil"/>
              <w:bottom w:val="nil"/>
              <w:right w:val="nil"/>
            </w:tcBorders>
            <w:shd w:val="clear" w:color="auto" w:fill="auto"/>
            <w:noWrap/>
            <w:vAlign w:val="bottom"/>
            <w:hideMark/>
          </w:tcPr>
          <w:p w14:paraId="05292B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 (13-19.9)</w:t>
            </w:r>
          </w:p>
        </w:tc>
        <w:tc>
          <w:tcPr>
            <w:tcW w:w="1800" w:type="dxa"/>
            <w:tcBorders>
              <w:top w:val="nil"/>
              <w:left w:val="nil"/>
              <w:bottom w:val="nil"/>
              <w:right w:val="nil"/>
            </w:tcBorders>
            <w:shd w:val="clear" w:color="auto" w:fill="auto"/>
            <w:noWrap/>
            <w:vAlign w:val="bottom"/>
            <w:hideMark/>
          </w:tcPr>
          <w:p w14:paraId="176BB2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814 (688-968)</w:t>
            </w:r>
          </w:p>
        </w:tc>
        <w:tc>
          <w:tcPr>
            <w:tcW w:w="1800" w:type="dxa"/>
            <w:tcBorders>
              <w:top w:val="nil"/>
              <w:left w:val="nil"/>
              <w:bottom w:val="nil"/>
              <w:right w:val="nil"/>
            </w:tcBorders>
            <w:shd w:val="clear" w:color="auto" w:fill="auto"/>
            <w:noWrap/>
            <w:vAlign w:val="bottom"/>
            <w:hideMark/>
          </w:tcPr>
          <w:p w14:paraId="19B62E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669 (559-857)</w:t>
            </w:r>
          </w:p>
        </w:tc>
      </w:tr>
      <w:tr w:rsidR="00B0760D" w:rsidRPr="00B0760D" w14:paraId="3B7F173F" w14:textId="77777777" w:rsidTr="00B0760D">
        <w:trPr>
          <w:trHeight w:val="320"/>
        </w:trPr>
        <w:tc>
          <w:tcPr>
            <w:tcW w:w="2524" w:type="dxa"/>
            <w:tcBorders>
              <w:top w:val="nil"/>
              <w:left w:val="nil"/>
              <w:bottom w:val="nil"/>
              <w:right w:val="nil"/>
            </w:tcBorders>
            <w:shd w:val="clear" w:color="auto" w:fill="auto"/>
            <w:noWrap/>
            <w:vAlign w:val="bottom"/>
            <w:hideMark/>
          </w:tcPr>
          <w:p w14:paraId="4718F2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25A0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58610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660" w:type="dxa"/>
            <w:tcBorders>
              <w:top w:val="nil"/>
              <w:left w:val="nil"/>
              <w:bottom w:val="nil"/>
              <w:right w:val="nil"/>
            </w:tcBorders>
            <w:shd w:val="clear" w:color="auto" w:fill="auto"/>
            <w:noWrap/>
            <w:vAlign w:val="bottom"/>
            <w:hideMark/>
          </w:tcPr>
          <w:p w14:paraId="3328CE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(1.4-2.4)</w:t>
            </w:r>
          </w:p>
        </w:tc>
        <w:tc>
          <w:tcPr>
            <w:tcW w:w="1800" w:type="dxa"/>
            <w:tcBorders>
              <w:top w:val="nil"/>
              <w:left w:val="nil"/>
              <w:bottom w:val="nil"/>
              <w:right w:val="nil"/>
            </w:tcBorders>
            <w:shd w:val="clear" w:color="auto" w:fill="auto"/>
            <w:noWrap/>
            <w:vAlign w:val="bottom"/>
            <w:hideMark/>
          </w:tcPr>
          <w:p w14:paraId="3F7B21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(27-40)</w:t>
            </w:r>
          </w:p>
        </w:tc>
        <w:tc>
          <w:tcPr>
            <w:tcW w:w="1800" w:type="dxa"/>
            <w:tcBorders>
              <w:top w:val="nil"/>
              <w:left w:val="nil"/>
              <w:bottom w:val="nil"/>
              <w:right w:val="nil"/>
            </w:tcBorders>
            <w:shd w:val="clear" w:color="auto" w:fill="auto"/>
            <w:noWrap/>
            <w:vAlign w:val="bottom"/>
            <w:hideMark/>
          </w:tcPr>
          <w:p w14:paraId="71B804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(61-107)</w:t>
            </w:r>
          </w:p>
        </w:tc>
      </w:tr>
      <w:tr w:rsidR="00B0760D" w:rsidRPr="00B0760D" w14:paraId="2113F477" w14:textId="77777777" w:rsidTr="00B0760D">
        <w:trPr>
          <w:trHeight w:val="320"/>
        </w:trPr>
        <w:tc>
          <w:tcPr>
            <w:tcW w:w="2524" w:type="dxa"/>
            <w:tcBorders>
              <w:top w:val="nil"/>
              <w:left w:val="nil"/>
              <w:bottom w:val="nil"/>
              <w:right w:val="nil"/>
            </w:tcBorders>
            <w:shd w:val="clear" w:color="auto" w:fill="auto"/>
            <w:noWrap/>
            <w:vAlign w:val="bottom"/>
            <w:hideMark/>
          </w:tcPr>
          <w:p w14:paraId="15ABA73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3B1F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83A43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w:t>
            </w:r>
          </w:p>
        </w:tc>
        <w:tc>
          <w:tcPr>
            <w:tcW w:w="1660" w:type="dxa"/>
            <w:tcBorders>
              <w:top w:val="nil"/>
              <w:left w:val="nil"/>
              <w:bottom w:val="nil"/>
              <w:right w:val="nil"/>
            </w:tcBorders>
            <w:shd w:val="clear" w:color="auto" w:fill="auto"/>
            <w:noWrap/>
            <w:vAlign w:val="bottom"/>
            <w:hideMark/>
          </w:tcPr>
          <w:p w14:paraId="6E450C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(2.9-3.3)</w:t>
            </w:r>
          </w:p>
        </w:tc>
        <w:tc>
          <w:tcPr>
            <w:tcW w:w="1800" w:type="dxa"/>
            <w:tcBorders>
              <w:top w:val="nil"/>
              <w:left w:val="nil"/>
              <w:bottom w:val="nil"/>
              <w:right w:val="nil"/>
            </w:tcBorders>
            <w:shd w:val="clear" w:color="auto" w:fill="auto"/>
            <w:noWrap/>
            <w:vAlign w:val="bottom"/>
            <w:hideMark/>
          </w:tcPr>
          <w:p w14:paraId="69F824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 (84-97)</w:t>
            </w:r>
          </w:p>
        </w:tc>
        <w:tc>
          <w:tcPr>
            <w:tcW w:w="1800" w:type="dxa"/>
            <w:tcBorders>
              <w:top w:val="nil"/>
              <w:left w:val="nil"/>
              <w:bottom w:val="nil"/>
              <w:right w:val="nil"/>
            </w:tcBorders>
            <w:shd w:val="clear" w:color="auto" w:fill="auto"/>
            <w:noWrap/>
            <w:vAlign w:val="bottom"/>
            <w:hideMark/>
          </w:tcPr>
          <w:p w14:paraId="6FAB7E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(125-145)</w:t>
            </w:r>
          </w:p>
        </w:tc>
      </w:tr>
      <w:tr w:rsidR="00B0760D" w:rsidRPr="00B0760D" w14:paraId="6A469CD8" w14:textId="77777777" w:rsidTr="00B0760D">
        <w:trPr>
          <w:trHeight w:val="320"/>
        </w:trPr>
        <w:tc>
          <w:tcPr>
            <w:tcW w:w="2524" w:type="dxa"/>
            <w:tcBorders>
              <w:top w:val="nil"/>
              <w:left w:val="nil"/>
              <w:bottom w:val="nil"/>
              <w:right w:val="nil"/>
            </w:tcBorders>
            <w:shd w:val="clear" w:color="auto" w:fill="auto"/>
            <w:noWrap/>
            <w:vAlign w:val="bottom"/>
            <w:hideMark/>
          </w:tcPr>
          <w:p w14:paraId="15963F9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124C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91A84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295776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(1.3-1.6)</w:t>
            </w:r>
          </w:p>
        </w:tc>
        <w:tc>
          <w:tcPr>
            <w:tcW w:w="1800" w:type="dxa"/>
            <w:tcBorders>
              <w:top w:val="nil"/>
              <w:left w:val="nil"/>
              <w:bottom w:val="nil"/>
              <w:right w:val="nil"/>
            </w:tcBorders>
            <w:shd w:val="clear" w:color="auto" w:fill="auto"/>
            <w:noWrap/>
            <w:vAlign w:val="bottom"/>
            <w:hideMark/>
          </w:tcPr>
          <w:p w14:paraId="1B5FA2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(40-46)</w:t>
            </w:r>
          </w:p>
        </w:tc>
        <w:tc>
          <w:tcPr>
            <w:tcW w:w="1800" w:type="dxa"/>
            <w:tcBorders>
              <w:top w:val="nil"/>
              <w:left w:val="nil"/>
              <w:bottom w:val="nil"/>
              <w:right w:val="nil"/>
            </w:tcBorders>
            <w:shd w:val="clear" w:color="auto" w:fill="auto"/>
            <w:noWrap/>
            <w:vAlign w:val="bottom"/>
            <w:hideMark/>
          </w:tcPr>
          <w:p w14:paraId="3EE820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(57-68)</w:t>
            </w:r>
          </w:p>
        </w:tc>
      </w:tr>
      <w:tr w:rsidR="00B0760D" w:rsidRPr="00B0760D" w14:paraId="456DBD74" w14:textId="77777777" w:rsidTr="00B0760D">
        <w:trPr>
          <w:trHeight w:val="320"/>
        </w:trPr>
        <w:tc>
          <w:tcPr>
            <w:tcW w:w="2524" w:type="dxa"/>
            <w:tcBorders>
              <w:top w:val="nil"/>
              <w:left w:val="nil"/>
              <w:bottom w:val="nil"/>
              <w:right w:val="nil"/>
            </w:tcBorders>
            <w:shd w:val="clear" w:color="auto" w:fill="auto"/>
            <w:noWrap/>
            <w:vAlign w:val="bottom"/>
            <w:hideMark/>
          </w:tcPr>
          <w:p w14:paraId="31FBEBE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94CF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FE1E8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48AF0D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(1.4-1.7)</w:t>
            </w:r>
          </w:p>
        </w:tc>
        <w:tc>
          <w:tcPr>
            <w:tcW w:w="1800" w:type="dxa"/>
            <w:tcBorders>
              <w:top w:val="nil"/>
              <w:left w:val="nil"/>
              <w:bottom w:val="nil"/>
              <w:right w:val="nil"/>
            </w:tcBorders>
            <w:shd w:val="clear" w:color="auto" w:fill="auto"/>
            <w:noWrap/>
            <w:vAlign w:val="bottom"/>
            <w:hideMark/>
          </w:tcPr>
          <w:p w14:paraId="7EAA74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(41-48)</w:t>
            </w:r>
          </w:p>
        </w:tc>
        <w:tc>
          <w:tcPr>
            <w:tcW w:w="1800" w:type="dxa"/>
            <w:tcBorders>
              <w:top w:val="nil"/>
              <w:left w:val="nil"/>
              <w:bottom w:val="nil"/>
              <w:right w:val="nil"/>
            </w:tcBorders>
            <w:shd w:val="clear" w:color="auto" w:fill="auto"/>
            <w:noWrap/>
            <w:vAlign w:val="bottom"/>
            <w:hideMark/>
          </w:tcPr>
          <w:p w14:paraId="6C459B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(61-73)</w:t>
            </w:r>
          </w:p>
        </w:tc>
      </w:tr>
      <w:tr w:rsidR="00B0760D" w:rsidRPr="00B0760D" w14:paraId="666F7EA7" w14:textId="77777777" w:rsidTr="00B0760D">
        <w:trPr>
          <w:trHeight w:val="320"/>
        </w:trPr>
        <w:tc>
          <w:tcPr>
            <w:tcW w:w="2524" w:type="dxa"/>
            <w:tcBorders>
              <w:top w:val="nil"/>
              <w:left w:val="nil"/>
              <w:bottom w:val="nil"/>
              <w:right w:val="nil"/>
            </w:tcBorders>
            <w:shd w:val="clear" w:color="auto" w:fill="auto"/>
            <w:noWrap/>
            <w:vAlign w:val="bottom"/>
            <w:hideMark/>
          </w:tcPr>
          <w:p w14:paraId="1E09D2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D962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3B510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(0.2-0.3)</w:t>
            </w:r>
          </w:p>
        </w:tc>
        <w:tc>
          <w:tcPr>
            <w:tcW w:w="1660" w:type="dxa"/>
            <w:tcBorders>
              <w:top w:val="nil"/>
              <w:left w:val="nil"/>
              <w:bottom w:val="nil"/>
              <w:right w:val="nil"/>
            </w:tcBorders>
            <w:shd w:val="clear" w:color="auto" w:fill="auto"/>
            <w:noWrap/>
            <w:vAlign w:val="bottom"/>
            <w:hideMark/>
          </w:tcPr>
          <w:p w14:paraId="74361A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(0.3-0.4)</w:t>
            </w:r>
          </w:p>
        </w:tc>
        <w:tc>
          <w:tcPr>
            <w:tcW w:w="1800" w:type="dxa"/>
            <w:tcBorders>
              <w:top w:val="nil"/>
              <w:left w:val="nil"/>
              <w:bottom w:val="nil"/>
              <w:right w:val="nil"/>
            </w:tcBorders>
            <w:shd w:val="clear" w:color="auto" w:fill="auto"/>
            <w:noWrap/>
            <w:vAlign w:val="bottom"/>
            <w:hideMark/>
          </w:tcPr>
          <w:p w14:paraId="5A9B78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(8-11)</w:t>
            </w:r>
          </w:p>
        </w:tc>
        <w:tc>
          <w:tcPr>
            <w:tcW w:w="1800" w:type="dxa"/>
            <w:tcBorders>
              <w:top w:val="nil"/>
              <w:left w:val="nil"/>
              <w:bottom w:val="nil"/>
              <w:right w:val="nil"/>
            </w:tcBorders>
            <w:shd w:val="clear" w:color="auto" w:fill="auto"/>
            <w:noWrap/>
            <w:vAlign w:val="bottom"/>
            <w:hideMark/>
          </w:tcPr>
          <w:p w14:paraId="197CDE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(12-18)</w:t>
            </w:r>
          </w:p>
        </w:tc>
      </w:tr>
      <w:tr w:rsidR="00B0760D" w:rsidRPr="00B0760D" w14:paraId="1EDB6DFD" w14:textId="77777777" w:rsidTr="00B0760D">
        <w:trPr>
          <w:trHeight w:val="320"/>
        </w:trPr>
        <w:tc>
          <w:tcPr>
            <w:tcW w:w="2524" w:type="dxa"/>
            <w:tcBorders>
              <w:top w:val="nil"/>
              <w:left w:val="nil"/>
              <w:bottom w:val="nil"/>
              <w:right w:val="nil"/>
            </w:tcBorders>
            <w:shd w:val="clear" w:color="auto" w:fill="auto"/>
            <w:noWrap/>
            <w:vAlign w:val="bottom"/>
            <w:hideMark/>
          </w:tcPr>
          <w:p w14:paraId="5E5ABD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Brunei</w:t>
            </w:r>
          </w:p>
        </w:tc>
        <w:tc>
          <w:tcPr>
            <w:tcW w:w="2180" w:type="dxa"/>
            <w:tcBorders>
              <w:top w:val="nil"/>
              <w:left w:val="nil"/>
              <w:bottom w:val="nil"/>
              <w:right w:val="nil"/>
            </w:tcBorders>
            <w:shd w:val="clear" w:color="auto" w:fill="auto"/>
            <w:noWrap/>
            <w:vAlign w:val="bottom"/>
            <w:hideMark/>
          </w:tcPr>
          <w:p w14:paraId="5A2233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D17D5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80.1 (73.2-86)</w:t>
            </w:r>
          </w:p>
        </w:tc>
        <w:tc>
          <w:tcPr>
            <w:tcW w:w="1660" w:type="dxa"/>
            <w:tcBorders>
              <w:top w:val="nil"/>
              <w:left w:val="nil"/>
              <w:bottom w:val="nil"/>
              <w:right w:val="nil"/>
            </w:tcBorders>
            <w:shd w:val="clear" w:color="auto" w:fill="auto"/>
            <w:noWrap/>
            <w:vAlign w:val="bottom"/>
            <w:hideMark/>
          </w:tcPr>
          <w:p w14:paraId="4665EA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86.6 (79.9-91.7)</w:t>
            </w:r>
          </w:p>
        </w:tc>
        <w:tc>
          <w:tcPr>
            <w:tcW w:w="1800" w:type="dxa"/>
            <w:tcBorders>
              <w:top w:val="nil"/>
              <w:left w:val="nil"/>
              <w:bottom w:val="nil"/>
              <w:right w:val="nil"/>
            </w:tcBorders>
            <w:shd w:val="clear" w:color="auto" w:fill="auto"/>
            <w:noWrap/>
            <w:vAlign w:val="bottom"/>
            <w:hideMark/>
          </w:tcPr>
          <w:p w14:paraId="4ED5FB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4902 (4476-5303)</w:t>
            </w:r>
          </w:p>
        </w:tc>
        <w:tc>
          <w:tcPr>
            <w:tcW w:w="1800" w:type="dxa"/>
            <w:tcBorders>
              <w:top w:val="nil"/>
              <w:left w:val="nil"/>
              <w:bottom w:val="nil"/>
              <w:right w:val="nil"/>
            </w:tcBorders>
            <w:shd w:val="clear" w:color="auto" w:fill="auto"/>
            <w:noWrap/>
            <w:vAlign w:val="bottom"/>
            <w:hideMark/>
          </w:tcPr>
          <w:p w14:paraId="022D4C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8506 (7816-9079)</w:t>
            </w:r>
          </w:p>
        </w:tc>
      </w:tr>
      <w:tr w:rsidR="00B0760D" w:rsidRPr="00B0760D" w14:paraId="6E45C632" w14:textId="77777777" w:rsidTr="00B0760D">
        <w:trPr>
          <w:trHeight w:val="320"/>
        </w:trPr>
        <w:tc>
          <w:tcPr>
            <w:tcW w:w="2524" w:type="dxa"/>
            <w:tcBorders>
              <w:top w:val="nil"/>
              <w:left w:val="nil"/>
              <w:bottom w:val="nil"/>
              <w:right w:val="nil"/>
            </w:tcBorders>
            <w:shd w:val="clear" w:color="auto" w:fill="auto"/>
            <w:noWrap/>
            <w:vAlign w:val="bottom"/>
            <w:hideMark/>
          </w:tcPr>
          <w:p w14:paraId="631746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09A0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F4E39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(23-36.3)</w:t>
            </w:r>
          </w:p>
        </w:tc>
        <w:tc>
          <w:tcPr>
            <w:tcW w:w="1660" w:type="dxa"/>
            <w:tcBorders>
              <w:top w:val="nil"/>
              <w:left w:val="nil"/>
              <w:bottom w:val="nil"/>
              <w:right w:val="nil"/>
            </w:tcBorders>
            <w:shd w:val="clear" w:color="auto" w:fill="auto"/>
            <w:noWrap/>
            <w:vAlign w:val="bottom"/>
            <w:hideMark/>
          </w:tcPr>
          <w:p w14:paraId="7709DC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43.7 (42.3-45)</w:t>
            </w:r>
          </w:p>
        </w:tc>
        <w:tc>
          <w:tcPr>
            <w:tcW w:w="1800" w:type="dxa"/>
            <w:tcBorders>
              <w:top w:val="nil"/>
              <w:left w:val="nil"/>
              <w:bottom w:val="nil"/>
              <w:right w:val="nil"/>
            </w:tcBorders>
            <w:shd w:val="clear" w:color="auto" w:fill="auto"/>
            <w:noWrap/>
            <w:vAlign w:val="bottom"/>
            <w:hideMark/>
          </w:tcPr>
          <w:p w14:paraId="5067A5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1871 (1395-2220)</w:t>
            </w:r>
          </w:p>
        </w:tc>
        <w:tc>
          <w:tcPr>
            <w:tcW w:w="1800" w:type="dxa"/>
            <w:tcBorders>
              <w:top w:val="nil"/>
              <w:left w:val="nil"/>
              <w:bottom w:val="nil"/>
              <w:right w:val="nil"/>
            </w:tcBorders>
            <w:shd w:val="clear" w:color="auto" w:fill="auto"/>
            <w:noWrap/>
            <w:vAlign w:val="bottom"/>
            <w:hideMark/>
          </w:tcPr>
          <w:p w14:paraId="333E0B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4296 (4103-4488)</w:t>
            </w:r>
          </w:p>
        </w:tc>
      </w:tr>
      <w:tr w:rsidR="00B0760D" w:rsidRPr="00B0760D" w14:paraId="2FDD89A8" w14:textId="77777777" w:rsidTr="00B0760D">
        <w:trPr>
          <w:trHeight w:val="320"/>
        </w:trPr>
        <w:tc>
          <w:tcPr>
            <w:tcW w:w="2524" w:type="dxa"/>
            <w:tcBorders>
              <w:top w:val="nil"/>
              <w:left w:val="nil"/>
              <w:bottom w:val="nil"/>
              <w:right w:val="nil"/>
            </w:tcBorders>
            <w:shd w:val="clear" w:color="auto" w:fill="auto"/>
            <w:noWrap/>
            <w:vAlign w:val="bottom"/>
            <w:hideMark/>
          </w:tcPr>
          <w:p w14:paraId="05D151D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3D91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70A7B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26.6 (17.9-37.2)</w:t>
            </w:r>
          </w:p>
        </w:tc>
        <w:tc>
          <w:tcPr>
            <w:tcW w:w="1660" w:type="dxa"/>
            <w:tcBorders>
              <w:top w:val="nil"/>
              <w:left w:val="nil"/>
              <w:bottom w:val="nil"/>
              <w:right w:val="nil"/>
            </w:tcBorders>
            <w:shd w:val="clear" w:color="auto" w:fill="auto"/>
            <w:noWrap/>
            <w:vAlign w:val="bottom"/>
            <w:hideMark/>
          </w:tcPr>
          <w:p w14:paraId="28274B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36.5 (23.1-50)</w:t>
            </w:r>
          </w:p>
        </w:tc>
        <w:tc>
          <w:tcPr>
            <w:tcW w:w="1800" w:type="dxa"/>
            <w:tcBorders>
              <w:top w:val="nil"/>
              <w:left w:val="nil"/>
              <w:bottom w:val="nil"/>
              <w:right w:val="nil"/>
            </w:tcBorders>
            <w:shd w:val="clear" w:color="auto" w:fill="auto"/>
            <w:noWrap/>
            <w:vAlign w:val="bottom"/>
            <w:hideMark/>
          </w:tcPr>
          <w:p w14:paraId="068A19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1634 (1078-2263)</w:t>
            </w:r>
          </w:p>
        </w:tc>
        <w:tc>
          <w:tcPr>
            <w:tcW w:w="1800" w:type="dxa"/>
            <w:tcBorders>
              <w:top w:val="nil"/>
              <w:left w:val="nil"/>
              <w:bottom w:val="nil"/>
              <w:right w:val="nil"/>
            </w:tcBorders>
            <w:shd w:val="clear" w:color="auto" w:fill="auto"/>
            <w:noWrap/>
            <w:vAlign w:val="bottom"/>
            <w:hideMark/>
          </w:tcPr>
          <w:p w14:paraId="7AEEA2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3577 (2288-4942)</w:t>
            </w:r>
          </w:p>
        </w:tc>
      </w:tr>
      <w:tr w:rsidR="00B0760D" w:rsidRPr="00B0760D" w14:paraId="4A6F580A" w14:textId="77777777" w:rsidTr="00B0760D">
        <w:trPr>
          <w:trHeight w:val="320"/>
        </w:trPr>
        <w:tc>
          <w:tcPr>
            <w:tcW w:w="2524" w:type="dxa"/>
            <w:tcBorders>
              <w:top w:val="nil"/>
              <w:left w:val="nil"/>
              <w:bottom w:val="nil"/>
              <w:right w:val="nil"/>
            </w:tcBorders>
            <w:shd w:val="clear" w:color="auto" w:fill="auto"/>
            <w:noWrap/>
            <w:vAlign w:val="bottom"/>
            <w:hideMark/>
          </w:tcPr>
          <w:p w14:paraId="60F6B4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77240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CAE34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(14-30.3)</w:t>
            </w:r>
          </w:p>
        </w:tc>
        <w:tc>
          <w:tcPr>
            <w:tcW w:w="1660" w:type="dxa"/>
            <w:tcBorders>
              <w:top w:val="nil"/>
              <w:left w:val="nil"/>
              <w:bottom w:val="nil"/>
              <w:right w:val="nil"/>
            </w:tcBorders>
            <w:shd w:val="clear" w:color="auto" w:fill="auto"/>
            <w:noWrap/>
            <w:vAlign w:val="bottom"/>
            <w:hideMark/>
          </w:tcPr>
          <w:p w14:paraId="0210AF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36.5 (23.1-50)</w:t>
            </w:r>
          </w:p>
        </w:tc>
        <w:tc>
          <w:tcPr>
            <w:tcW w:w="1800" w:type="dxa"/>
            <w:tcBorders>
              <w:top w:val="nil"/>
              <w:left w:val="nil"/>
              <w:bottom w:val="nil"/>
              <w:right w:val="nil"/>
            </w:tcBorders>
            <w:shd w:val="clear" w:color="auto" w:fill="auto"/>
            <w:noWrap/>
            <w:vAlign w:val="bottom"/>
            <w:hideMark/>
          </w:tcPr>
          <w:p w14:paraId="5533DD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1303 (849-1839)</w:t>
            </w:r>
          </w:p>
        </w:tc>
        <w:tc>
          <w:tcPr>
            <w:tcW w:w="1800" w:type="dxa"/>
            <w:tcBorders>
              <w:top w:val="nil"/>
              <w:left w:val="nil"/>
              <w:bottom w:val="nil"/>
              <w:right w:val="nil"/>
            </w:tcBorders>
            <w:shd w:val="clear" w:color="auto" w:fill="auto"/>
            <w:noWrap/>
            <w:vAlign w:val="bottom"/>
            <w:hideMark/>
          </w:tcPr>
          <w:p w14:paraId="41C555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3577 (2288-4942)</w:t>
            </w:r>
          </w:p>
        </w:tc>
      </w:tr>
      <w:tr w:rsidR="00B0760D" w:rsidRPr="00B0760D" w14:paraId="7021F835" w14:textId="77777777" w:rsidTr="00B0760D">
        <w:trPr>
          <w:trHeight w:val="320"/>
        </w:trPr>
        <w:tc>
          <w:tcPr>
            <w:tcW w:w="2524" w:type="dxa"/>
            <w:tcBorders>
              <w:top w:val="nil"/>
              <w:left w:val="nil"/>
              <w:bottom w:val="nil"/>
              <w:right w:val="nil"/>
            </w:tcBorders>
            <w:shd w:val="clear" w:color="auto" w:fill="auto"/>
            <w:noWrap/>
            <w:vAlign w:val="bottom"/>
            <w:hideMark/>
          </w:tcPr>
          <w:p w14:paraId="2C91475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6B521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C3902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(4.7-11.4)</w:t>
            </w:r>
          </w:p>
        </w:tc>
        <w:tc>
          <w:tcPr>
            <w:tcW w:w="1660" w:type="dxa"/>
            <w:tcBorders>
              <w:top w:val="nil"/>
              <w:left w:val="nil"/>
              <w:bottom w:val="nil"/>
              <w:right w:val="nil"/>
            </w:tcBorders>
            <w:shd w:val="clear" w:color="auto" w:fill="auto"/>
            <w:noWrap/>
            <w:vAlign w:val="bottom"/>
            <w:hideMark/>
          </w:tcPr>
          <w:p w14:paraId="52270F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3F8DEE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460 (287-693)</w:t>
            </w:r>
          </w:p>
        </w:tc>
        <w:tc>
          <w:tcPr>
            <w:tcW w:w="1800" w:type="dxa"/>
            <w:tcBorders>
              <w:top w:val="nil"/>
              <w:left w:val="nil"/>
              <w:bottom w:val="nil"/>
              <w:right w:val="nil"/>
            </w:tcBorders>
            <w:shd w:val="clear" w:color="auto" w:fill="auto"/>
            <w:noWrap/>
            <w:vAlign w:val="bottom"/>
            <w:hideMark/>
          </w:tcPr>
          <w:p w14:paraId="4309F5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3442B9AD" w14:textId="77777777" w:rsidTr="00B0760D">
        <w:trPr>
          <w:trHeight w:val="320"/>
        </w:trPr>
        <w:tc>
          <w:tcPr>
            <w:tcW w:w="2524" w:type="dxa"/>
            <w:tcBorders>
              <w:top w:val="nil"/>
              <w:left w:val="nil"/>
              <w:bottom w:val="nil"/>
              <w:right w:val="nil"/>
            </w:tcBorders>
            <w:shd w:val="clear" w:color="auto" w:fill="auto"/>
            <w:noWrap/>
            <w:vAlign w:val="bottom"/>
            <w:hideMark/>
          </w:tcPr>
          <w:p w14:paraId="623C02B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40EA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C8000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31.6 (19.2-48.5)</w:t>
            </w:r>
          </w:p>
        </w:tc>
        <w:tc>
          <w:tcPr>
            <w:tcW w:w="1660" w:type="dxa"/>
            <w:tcBorders>
              <w:top w:val="nil"/>
              <w:left w:val="nil"/>
              <w:bottom w:val="nil"/>
              <w:right w:val="nil"/>
            </w:tcBorders>
            <w:shd w:val="clear" w:color="auto" w:fill="auto"/>
            <w:noWrap/>
            <w:vAlign w:val="bottom"/>
            <w:hideMark/>
          </w:tcPr>
          <w:p w14:paraId="359E0A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(21.9-57.9)</w:t>
            </w:r>
          </w:p>
        </w:tc>
        <w:tc>
          <w:tcPr>
            <w:tcW w:w="1800" w:type="dxa"/>
            <w:tcBorders>
              <w:top w:val="nil"/>
              <w:left w:val="nil"/>
              <w:bottom w:val="nil"/>
              <w:right w:val="nil"/>
            </w:tcBorders>
            <w:shd w:val="clear" w:color="auto" w:fill="auto"/>
            <w:noWrap/>
            <w:vAlign w:val="bottom"/>
            <w:hideMark/>
          </w:tcPr>
          <w:p w14:paraId="0B06B3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1945 (1169-2993)</w:t>
            </w:r>
          </w:p>
        </w:tc>
        <w:tc>
          <w:tcPr>
            <w:tcW w:w="1800" w:type="dxa"/>
            <w:tcBorders>
              <w:top w:val="nil"/>
              <w:left w:val="nil"/>
              <w:bottom w:val="nil"/>
              <w:right w:val="nil"/>
            </w:tcBorders>
            <w:shd w:val="clear" w:color="auto" w:fill="auto"/>
            <w:noWrap/>
            <w:vAlign w:val="bottom"/>
            <w:hideMark/>
          </w:tcPr>
          <w:p w14:paraId="1B15F4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3739 (2154-5687)</w:t>
            </w:r>
          </w:p>
        </w:tc>
      </w:tr>
      <w:tr w:rsidR="00B0760D" w:rsidRPr="00B0760D" w14:paraId="14615C79" w14:textId="77777777" w:rsidTr="00B0760D">
        <w:trPr>
          <w:trHeight w:val="320"/>
        </w:trPr>
        <w:tc>
          <w:tcPr>
            <w:tcW w:w="2524" w:type="dxa"/>
            <w:tcBorders>
              <w:top w:val="nil"/>
              <w:left w:val="nil"/>
              <w:bottom w:val="nil"/>
              <w:right w:val="nil"/>
            </w:tcBorders>
            <w:shd w:val="clear" w:color="auto" w:fill="auto"/>
            <w:noWrap/>
            <w:vAlign w:val="bottom"/>
            <w:hideMark/>
          </w:tcPr>
          <w:p w14:paraId="7EDA041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DB52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4EA6D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36.7 (28.1-45.8)</w:t>
            </w:r>
          </w:p>
        </w:tc>
        <w:tc>
          <w:tcPr>
            <w:tcW w:w="1660" w:type="dxa"/>
            <w:tcBorders>
              <w:top w:val="nil"/>
              <w:left w:val="nil"/>
              <w:bottom w:val="nil"/>
              <w:right w:val="nil"/>
            </w:tcBorders>
            <w:shd w:val="clear" w:color="auto" w:fill="auto"/>
            <w:noWrap/>
            <w:vAlign w:val="bottom"/>
            <w:hideMark/>
          </w:tcPr>
          <w:p w14:paraId="40897C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34.1 (25.1-42.8)</w:t>
            </w:r>
          </w:p>
        </w:tc>
        <w:tc>
          <w:tcPr>
            <w:tcW w:w="1800" w:type="dxa"/>
            <w:tcBorders>
              <w:top w:val="nil"/>
              <w:left w:val="nil"/>
              <w:bottom w:val="nil"/>
              <w:right w:val="nil"/>
            </w:tcBorders>
            <w:shd w:val="clear" w:color="auto" w:fill="auto"/>
            <w:noWrap/>
            <w:vAlign w:val="bottom"/>
            <w:hideMark/>
          </w:tcPr>
          <w:p w14:paraId="7579A6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2242 (1722-2771)</w:t>
            </w:r>
          </w:p>
        </w:tc>
        <w:tc>
          <w:tcPr>
            <w:tcW w:w="1800" w:type="dxa"/>
            <w:tcBorders>
              <w:top w:val="nil"/>
              <w:left w:val="nil"/>
              <w:bottom w:val="nil"/>
              <w:right w:val="nil"/>
            </w:tcBorders>
            <w:shd w:val="clear" w:color="auto" w:fill="auto"/>
            <w:noWrap/>
            <w:vAlign w:val="bottom"/>
            <w:hideMark/>
          </w:tcPr>
          <w:p w14:paraId="56F51C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3353 (2473-4232)</w:t>
            </w:r>
          </w:p>
        </w:tc>
      </w:tr>
      <w:tr w:rsidR="00B0760D" w:rsidRPr="00B0760D" w14:paraId="34BAD193" w14:textId="77777777" w:rsidTr="00B0760D">
        <w:trPr>
          <w:trHeight w:val="320"/>
        </w:trPr>
        <w:tc>
          <w:tcPr>
            <w:tcW w:w="2524" w:type="dxa"/>
            <w:tcBorders>
              <w:top w:val="nil"/>
              <w:left w:val="nil"/>
              <w:bottom w:val="nil"/>
              <w:right w:val="nil"/>
            </w:tcBorders>
            <w:shd w:val="clear" w:color="auto" w:fill="auto"/>
            <w:noWrap/>
            <w:vAlign w:val="bottom"/>
            <w:hideMark/>
          </w:tcPr>
          <w:p w14:paraId="762550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7C97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6D788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(12-13.9)</w:t>
            </w:r>
          </w:p>
        </w:tc>
        <w:tc>
          <w:tcPr>
            <w:tcW w:w="1660" w:type="dxa"/>
            <w:tcBorders>
              <w:top w:val="nil"/>
              <w:left w:val="nil"/>
              <w:bottom w:val="nil"/>
              <w:right w:val="nil"/>
            </w:tcBorders>
            <w:shd w:val="clear" w:color="auto" w:fill="auto"/>
            <w:noWrap/>
            <w:vAlign w:val="bottom"/>
            <w:hideMark/>
          </w:tcPr>
          <w:p w14:paraId="65A732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(11.5-14)</w:t>
            </w:r>
          </w:p>
        </w:tc>
        <w:tc>
          <w:tcPr>
            <w:tcW w:w="1800" w:type="dxa"/>
            <w:tcBorders>
              <w:top w:val="nil"/>
              <w:left w:val="nil"/>
              <w:bottom w:val="nil"/>
              <w:right w:val="nil"/>
            </w:tcBorders>
            <w:shd w:val="clear" w:color="auto" w:fill="auto"/>
            <w:noWrap/>
            <w:vAlign w:val="bottom"/>
            <w:hideMark/>
          </w:tcPr>
          <w:p w14:paraId="5A3CDA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798 (731-863)</w:t>
            </w:r>
          </w:p>
        </w:tc>
        <w:tc>
          <w:tcPr>
            <w:tcW w:w="1800" w:type="dxa"/>
            <w:tcBorders>
              <w:top w:val="nil"/>
              <w:left w:val="nil"/>
              <w:bottom w:val="nil"/>
              <w:right w:val="nil"/>
            </w:tcBorders>
            <w:shd w:val="clear" w:color="auto" w:fill="auto"/>
            <w:noWrap/>
            <w:vAlign w:val="bottom"/>
            <w:hideMark/>
          </w:tcPr>
          <w:p w14:paraId="6B8A53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1254 (1139-1365)</w:t>
            </w:r>
          </w:p>
        </w:tc>
      </w:tr>
      <w:tr w:rsidR="00B0760D" w:rsidRPr="00B0760D" w14:paraId="4AF9FE66" w14:textId="77777777" w:rsidTr="00B0760D">
        <w:trPr>
          <w:trHeight w:val="320"/>
        </w:trPr>
        <w:tc>
          <w:tcPr>
            <w:tcW w:w="2524" w:type="dxa"/>
            <w:tcBorders>
              <w:top w:val="nil"/>
              <w:left w:val="nil"/>
              <w:bottom w:val="nil"/>
              <w:right w:val="nil"/>
            </w:tcBorders>
            <w:shd w:val="clear" w:color="auto" w:fill="auto"/>
            <w:noWrap/>
            <w:vAlign w:val="bottom"/>
            <w:hideMark/>
          </w:tcPr>
          <w:p w14:paraId="7E06C7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203D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0F107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(4.8-11.1)</w:t>
            </w:r>
          </w:p>
        </w:tc>
        <w:tc>
          <w:tcPr>
            <w:tcW w:w="1660" w:type="dxa"/>
            <w:tcBorders>
              <w:top w:val="nil"/>
              <w:left w:val="nil"/>
              <w:bottom w:val="nil"/>
              <w:right w:val="nil"/>
            </w:tcBorders>
            <w:shd w:val="clear" w:color="auto" w:fill="auto"/>
            <w:noWrap/>
            <w:vAlign w:val="bottom"/>
            <w:hideMark/>
          </w:tcPr>
          <w:p w14:paraId="59B580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(9.9-20.6)</w:t>
            </w:r>
          </w:p>
        </w:tc>
        <w:tc>
          <w:tcPr>
            <w:tcW w:w="1800" w:type="dxa"/>
            <w:tcBorders>
              <w:top w:val="nil"/>
              <w:left w:val="nil"/>
              <w:bottom w:val="nil"/>
              <w:right w:val="nil"/>
            </w:tcBorders>
            <w:shd w:val="clear" w:color="auto" w:fill="auto"/>
            <w:noWrap/>
            <w:vAlign w:val="bottom"/>
            <w:hideMark/>
          </w:tcPr>
          <w:p w14:paraId="2311EA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450 (296-677)</w:t>
            </w:r>
          </w:p>
        </w:tc>
        <w:tc>
          <w:tcPr>
            <w:tcW w:w="1800" w:type="dxa"/>
            <w:tcBorders>
              <w:top w:val="nil"/>
              <w:left w:val="nil"/>
              <w:bottom w:val="nil"/>
              <w:right w:val="nil"/>
            </w:tcBorders>
            <w:shd w:val="clear" w:color="auto" w:fill="auto"/>
            <w:noWrap/>
            <w:vAlign w:val="bottom"/>
            <w:hideMark/>
          </w:tcPr>
          <w:p w14:paraId="014EE6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1440 (974-2017)</w:t>
            </w:r>
          </w:p>
        </w:tc>
      </w:tr>
      <w:tr w:rsidR="00B0760D" w:rsidRPr="00B0760D" w14:paraId="3EEE1BAF" w14:textId="77777777" w:rsidTr="00B0760D">
        <w:trPr>
          <w:trHeight w:val="320"/>
        </w:trPr>
        <w:tc>
          <w:tcPr>
            <w:tcW w:w="2524" w:type="dxa"/>
            <w:tcBorders>
              <w:top w:val="nil"/>
              <w:left w:val="nil"/>
              <w:bottom w:val="nil"/>
              <w:right w:val="nil"/>
            </w:tcBorders>
            <w:shd w:val="clear" w:color="auto" w:fill="auto"/>
            <w:noWrap/>
            <w:vAlign w:val="bottom"/>
            <w:hideMark/>
          </w:tcPr>
          <w:p w14:paraId="73A16F6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3C0B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181C2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(0.2-0.7)</w:t>
            </w:r>
          </w:p>
        </w:tc>
        <w:tc>
          <w:tcPr>
            <w:tcW w:w="1660" w:type="dxa"/>
            <w:tcBorders>
              <w:top w:val="nil"/>
              <w:left w:val="nil"/>
              <w:bottom w:val="nil"/>
              <w:right w:val="nil"/>
            </w:tcBorders>
            <w:shd w:val="clear" w:color="auto" w:fill="auto"/>
            <w:noWrap/>
            <w:vAlign w:val="bottom"/>
            <w:hideMark/>
          </w:tcPr>
          <w:p w14:paraId="6A107A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(0.6-2.2)</w:t>
            </w:r>
          </w:p>
        </w:tc>
        <w:tc>
          <w:tcPr>
            <w:tcW w:w="1800" w:type="dxa"/>
            <w:tcBorders>
              <w:top w:val="nil"/>
              <w:left w:val="nil"/>
              <w:bottom w:val="nil"/>
              <w:right w:val="nil"/>
            </w:tcBorders>
            <w:shd w:val="clear" w:color="auto" w:fill="auto"/>
            <w:noWrap/>
            <w:vAlign w:val="bottom"/>
            <w:hideMark/>
          </w:tcPr>
          <w:p w14:paraId="154108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(11-42)</w:t>
            </w:r>
          </w:p>
        </w:tc>
        <w:tc>
          <w:tcPr>
            <w:tcW w:w="1800" w:type="dxa"/>
            <w:tcBorders>
              <w:top w:val="nil"/>
              <w:left w:val="nil"/>
              <w:bottom w:val="nil"/>
              <w:right w:val="nil"/>
            </w:tcBorders>
            <w:shd w:val="clear" w:color="auto" w:fill="auto"/>
            <w:noWrap/>
            <w:vAlign w:val="bottom"/>
            <w:hideMark/>
          </w:tcPr>
          <w:p w14:paraId="7AF25D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(55-218)</w:t>
            </w:r>
          </w:p>
        </w:tc>
      </w:tr>
      <w:tr w:rsidR="00B0760D" w:rsidRPr="00B0760D" w14:paraId="57CF3BF2" w14:textId="77777777" w:rsidTr="00B0760D">
        <w:trPr>
          <w:trHeight w:val="320"/>
        </w:trPr>
        <w:tc>
          <w:tcPr>
            <w:tcW w:w="2524" w:type="dxa"/>
            <w:tcBorders>
              <w:top w:val="nil"/>
              <w:left w:val="nil"/>
              <w:bottom w:val="nil"/>
              <w:right w:val="nil"/>
            </w:tcBorders>
            <w:shd w:val="clear" w:color="auto" w:fill="auto"/>
            <w:noWrap/>
            <w:vAlign w:val="bottom"/>
            <w:hideMark/>
          </w:tcPr>
          <w:p w14:paraId="4FA8DE3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61D5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0456A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(2.6-3.4)</w:t>
            </w:r>
          </w:p>
        </w:tc>
        <w:tc>
          <w:tcPr>
            <w:tcW w:w="1660" w:type="dxa"/>
            <w:tcBorders>
              <w:top w:val="nil"/>
              <w:left w:val="nil"/>
              <w:bottom w:val="nil"/>
              <w:right w:val="nil"/>
            </w:tcBorders>
            <w:shd w:val="clear" w:color="auto" w:fill="auto"/>
            <w:noWrap/>
            <w:vAlign w:val="bottom"/>
            <w:hideMark/>
          </w:tcPr>
          <w:p w14:paraId="3208EC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(2.9-3.8)</w:t>
            </w:r>
          </w:p>
        </w:tc>
        <w:tc>
          <w:tcPr>
            <w:tcW w:w="1800" w:type="dxa"/>
            <w:tcBorders>
              <w:top w:val="nil"/>
              <w:left w:val="nil"/>
              <w:bottom w:val="nil"/>
              <w:right w:val="nil"/>
            </w:tcBorders>
            <w:shd w:val="clear" w:color="auto" w:fill="auto"/>
            <w:noWrap/>
            <w:vAlign w:val="bottom"/>
            <w:hideMark/>
          </w:tcPr>
          <w:p w14:paraId="1B5EB0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(160-208)</w:t>
            </w:r>
          </w:p>
        </w:tc>
        <w:tc>
          <w:tcPr>
            <w:tcW w:w="1800" w:type="dxa"/>
            <w:tcBorders>
              <w:top w:val="nil"/>
              <w:left w:val="nil"/>
              <w:bottom w:val="nil"/>
              <w:right w:val="nil"/>
            </w:tcBorders>
            <w:shd w:val="clear" w:color="auto" w:fill="auto"/>
            <w:noWrap/>
            <w:vAlign w:val="bottom"/>
            <w:hideMark/>
          </w:tcPr>
          <w:p w14:paraId="1AA8C6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334 (286-373)</w:t>
            </w:r>
          </w:p>
        </w:tc>
      </w:tr>
      <w:tr w:rsidR="00B0760D" w:rsidRPr="00B0760D" w14:paraId="16B283BC" w14:textId="77777777" w:rsidTr="00B0760D">
        <w:trPr>
          <w:trHeight w:val="320"/>
        </w:trPr>
        <w:tc>
          <w:tcPr>
            <w:tcW w:w="2524" w:type="dxa"/>
            <w:tcBorders>
              <w:top w:val="nil"/>
              <w:left w:val="nil"/>
              <w:bottom w:val="nil"/>
              <w:right w:val="nil"/>
            </w:tcBorders>
            <w:shd w:val="clear" w:color="auto" w:fill="auto"/>
            <w:noWrap/>
            <w:vAlign w:val="bottom"/>
            <w:hideMark/>
          </w:tcPr>
          <w:p w14:paraId="443BA26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D254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5FD17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79874D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800" w:type="dxa"/>
            <w:tcBorders>
              <w:top w:val="nil"/>
              <w:left w:val="nil"/>
              <w:bottom w:val="nil"/>
              <w:right w:val="nil"/>
            </w:tcBorders>
            <w:shd w:val="clear" w:color="auto" w:fill="auto"/>
            <w:noWrap/>
            <w:vAlign w:val="bottom"/>
            <w:hideMark/>
          </w:tcPr>
          <w:p w14:paraId="56C700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(65-82)</w:t>
            </w:r>
          </w:p>
        </w:tc>
        <w:tc>
          <w:tcPr>
            <w:tcW w:w="1800" w:type="dxa"/>
            <w:tcBorders>
              <w:top w:val="nil"/>
              <w:left w:val="nil"/>
              <w:bottom w:val="nil"/>
              <w:right w:val="nil"/>
            </w:tcBorders>
            <w:shd w:val="clear" w:color="auto" w:fill="auto"/>
            <w:noWrap/>
            <w:vAlign w:val="bottom"/>
            <w:hideMark/>
          </w:tcPr>
          <w:p w14:paraId="2B7A87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(111-143)</w:t>
            </w:r>
          </w:p>
        </w:tc>
      </w:tr>
      <w:tr w:rsidR="00B0760D" w:rsidRPr="00B0760D" w14:paraId="4508E65A" w14:textId="77777777" w:rsidTr="00B0760D">
        <w:trPr>
          <w:trHeight w:val="320"/>
        </w:trPr>
        <w:tc>
          <w:tcPr>
            <w:tcW w:w="2524" w:type="dxa"/>
            <w:tcBorders>
              <w:top w:val="nil"/>
              <w:left w:val="nil"/>
              <w:bottom w:val="nil"/>
              <w:right w:val="nil"/>
            </w:tcBorders>
            <w:shd w:val="clear" w:color="auto" w:fill="auto"/>
            <w:noWrap/>
            <w:vAlign w:val="bottom"/>
            <w:hideMark/>
          </w:tcPr>
          <w:p w14:paraId="59747F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398D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BF17C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(0.8-1.4)</w:t>
            </w:r>
          </w:p>
        </w:tc>
        <w:tc>
          <w:tcPr>
            <w:tcW w:w="1660" w:type="dxa"/>
            <w:tcBorders>
              <w:top w:val="nil"/>
              <w:left w:val="nil"/>
              <w:bottom w:val="nil"/>
              <w:right w:val="nil"/>
            </w:tcBorders>
            <w:shd w:val="clear" w:color="auto" w:fill="auto"/>
            <w:noWrap/>
            <w:vAlign w:val="bottom"/>
            <w:hideMark/>
          </w:tcPr>
          <w:p w14:paraId="2A3AB3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(0.7-1.4)</w:t>
            </w:r>
          </w:p>
        </w:tc>
        <w:tc>
          <w:tcPr>
            <w:tcW w:w="1800" w:type="dxa"/>
            <w:tcBorders>
              <w:top w:val="nil"/>
              <w:left w:val="nil"/>
              <w:bottom w:val="nil"/>
              <w:right w:val="nil"/>
            </w:tcBorders>
            <w:shd w:val="clear" w:color="auto" w:fill="auto"/>
            <w:noWrap/>
            <w:vAlign w:val="bottom"/>
            <w:hideMark/>
          </w:tcPr>
          <w:p w14:paraId="290F7B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(46-84)</w:t>
            </w:r>
          </w:p>
        </w:tc>
        <w:tc>
          <w:tcPr>
            <w:tcW w:w="1800" w:type="dxa"/>
            <w:tcBorders>
              <w:top w:val="nil"/>
              <w:left w:val="nil"/>
              <w:bottom w:val="nil"/>
              <w:right w:val="nil"/>
            </w:tcBorders>
            <w:shd w:val="clear" w:color="auto" w:fill="auto"/>
            <w:noWrap/>
            <w:vAlign w:val="bottom"/>
            <w:hideMark/>
          </w:tcPr>
          <w:p w14:paraId="51F1D1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(68-139)</w:t>
            </w:r>
          </w:p>
        </w:tc>
      </w:tr>
      <w:tr w:rsidR="00B0760D" w:rsidRPr="00B0760D" w14:paraId="5D805790" w14:textId="77777777" w:rsidTr="00B0760D">
        <w:trPr>
          <w:trHeight w:val="320"/>
        </w:trPr>
        <w:tc>
          <w:tcPr>
            <w:tcW w:w="2524" w:type="dxa"/>
            <w:tcBorders>
              <w:top w:val="nil"/>
              <w:left w:val="nil"/>
              <w:bottom w:val="nil"/>
              <w:right w:val="nil"/>
            </w:tcBorders>
            <w:shd w:val="clear" w:color="auto" w:fill="auto"/>
            <w:noWrap/>
            <w:vAlign w:val="bottom"/>
            <w:hideMark/>
          </w:tcPr>
          <w:p w14:paraId="0179F3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82F3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0C245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77EFBE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436BE6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w:t>
            </w:r>
          </w:p>
        </w:tc>
        <w:tc>
          <w:tcPr>
            <w:tcW w:w="1800" w:type="dxa"/>
            <w:tcBorders>
              <w:top w:val="nil"/>
              <w:left w:val="nil"/>
              <w:bottom w:val="nil"/>
              <w:right w:val="nil"/>
            </w:tcBorders>
            <w:shd w:val="clear" w:color="auto" w:fill="auto"/>
            <w:noWrap/>
            <w:vAlign w:val="bottom"/>
            <w:hideMark/>
          </w:tcPr>
          <w:p w14:paraId="1D86F5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(3-8)</w:t>
            </w:r>
          </w:p>
        </w:tc>
      </w:tr>
      <w:tr w:rsidR="00B0760D" w:rsidRPr="00B0760D" w14:paraId="6B20C0E3" w14:textId="77777777" w:rsidTr="00B0760D">
        <w:trPr>
          <w:trHeight w:val="320"/>
        </w:trPr>
        <w:tc>
          <w:tcPr>
            <w:tcW w:w="2524" w:type="dxa"/>
            <w:tcBorders>
              <w:top w:val="nil"/>
              <w:left w:val="nil"/>
              <w:bottom w:val="nil"/>
              <w:right w:val="nil"/>
            </w:tcBorders>
            <w:shd w:val="clear" w:color="auto" w:fill="auto"/>
            <w:noWrap/>
            <w:vAlign w:val="bottom"/>
            <w:hideMark/>
          </w:tcPr>
          <w:p w14:paraId="1FAC1A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Bulgaria</w:t>
            </w:r>
          </w:p>
        </w:tc>
        <w:tc>
          <w:tcPr>
            <w:tcW w:w="2180" w:type="dxa"/>
            <w:tcBorders>
              <w:top w:val="nil"/>
              <w:left w:val="nil"/>
              <w:bottom w:val="nil"/>
              <w:right w:val="nil"/>
            </w:tcBorders>
            <w:shd w:val="clear" w:color="auto" w:fill="auto"/>
            <w:noWrap/>
            <w:vAlign w:val="bottom"/>
            <w:hideMark/>
          </w:tcPr>
          <w:p w14:paraId="2882D0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D927E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78.8 (75-82.9)</w:t>
            </w:r>
          </w:p>
        </w:tc>
        <w:tc>
          <w:tcPr>
            <w:tcW w:w="1660" w:type="dxa"/>
            <w:tcBorders>
              <w:top w:val="nil"/>
              <w:left w:val="nil"/>
              <w:bottom w:val="nil"/>
              <w:right w:val="nil"/>
            </w:tcBorders>
            <w:shd w:val="clear" w:color="auto" w:fill="auto"/>
            <w:noWrap/>
            <w:vAlign w:val="bottom"/>
            <w:hideMark/>
          </w:tcPr>
          <w:p w14:paraId="37FD90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75.1 (70.1-79.7)</w:t>
            </w:r>
          </w:p>
        </w:tc>
        <w:tc>
          <w:tcPr>
            <w:tcW w:w="1800" w:type="dxa"/>
            <w:tcBorders>
              <w:top w:val="nil"/>
              <w:left w:val="nil"/>
              <w:bottom w:val="nil"/>
              <w:right w:val="nil"/>
            </w:tcBorders>
            <w:shd w:val="clear" w:color="auto" w:fill="auto"/>
            <w:noWrap/>
            <w:vAlign w:val="bottom"/>
            <w:hideMark/>
          </w:tcPr>
          <w:p w14:paraId="1599A6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2537 (2392-2690)</w:t>
            </w:r>
          </w:p>
        </w:tc>
        <w:tc>
          <w:tcPr>
            <w:tcW w:w="1800" w:type="dxa"/>
            <w:tcBorders>
              <w:top w:val="nil"/>
              <w:left w:val="nil"/>
              <w:bottom w:val="nil"/>
              <w:right w:val="nil"/>
            </w:tcBorders>
            <w:shd w:val="clear" w:color="auto" w:fill="auto"/>
            <w:noWrap/>
            <w:vAlign w:val="bottom"/>
            <w:hideMark/>
          </w:tcPr>
          <w:p w14:paraId="4287B4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3390 (3140-3610)</w:t>
            </w:r>
          </w:p>
        </w:tc>
      </w:tr>
      <w:tr w:rsidR="00B0760D" w:rsidRPr="00B0760D" w14:paraId="44BF1BD2" w14:textId="77777777" w:rsidTr="00B0760D">
        <w:trPr>
          <w:trHeight w:val="320"/>
        </w:trPr>
        <w:tc>
          <w:tcPr>
            <w:tcW w:w="2524" w:type="dxa"/>
            <w:tcBorders>
              <w:top w:val="nil"/>
              <w:left w:val="nil"/>
              <w:bottom w:val="nil"/>
              <w:right w:val="nil"/>
            </w:tcBorders>
            <w:shd w:val="clear" w:color="auto" w:fill="auto"/>
            <w:noWrap/>
            <w:vAlign w:val="bottom"/>
            <w:hideMark/>
          </w:tcPr>
          <w:p w14:paraId="6294AC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B4AF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AAC43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29.5 (25.9-32.3)</w:t>
            </w:r>
          </w:p>
        </w:tc>
        <w:tc>
          <w:tcPr>
            <w:tcW w:w="1660" w:type="dxa"/>
            <w:tcBorders>
              <w:top w:val="nil"/>
              <w:left w:val="nil"/>
              <w:bottom w:val="nil"/>
              <w:right w:val="nil"/>
            </w:tcBorders>
            <w:shd w:val="clear" w:color="auto" w:fill="auto"/>
            <w:noWrap/>
            <w:vAlign w:val="bottom"/>
            <w:hideMark/>
          </w:tcPr>
          <w:p w14:paraId="7D93BA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28.5 (25.2-31.7)</w:t>
            </w:r>
          </w:p>
        </w:tc>
        <w:tc>
          <w:tcPr>
            <w:tcW w:w="1800" w:type="dxa"/>
            <w:tcBorders>
              <w:top w:val="nil"/>
              <w:left w:val="nil"/>
              <w:bottom w:val="nil"/>
              <w:right w:val="nil"/>
            </w:tcBorders>
            <w:shd w:val="clear" w:color="auto" w:fill="auto"/>
            <w:noWrap/>
            <w:vAlign w:val="bottom"/>
            <w:hideMark/>
          </w:tcPr>
          <w:p w14:paraId="27630C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949 (833-1052)</w:t>
            </w:r>
          </w:p>
        </w:tc>
        <w:tc>
          <w:tcPr>
            <w:tcW w:w="1800" w:type="dxa"/>
            <w:tcBorders>
              <w:top w:val="nil"/>
              <w:left w:val="nil"/>
              <w:bottom w:val="nil"/>
              <w:right w:val="nil"/>
            </w:tcBorders>
            <w:shd w:val="clear" w:color="auto" w:fill="auto"/>
            <w:noWrap/>
            <w:vAlign w:val="bottom"/>
            <w:hideMark/>
          </w:tcPr>
          <w:p w14:paraId="1DDD10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1287 (1122-1432)</w:t>
            </w:r>
          </w:p>
        </w:tc>
      </w:tr>
      <w:tr w:rsidR="00B0760D" w:rsidRPr="00B0760D" w14:paraId="1CBA571C" w14:textId="77777777" w:rsidTr="00B0760D">
        <w:trPr>
          <w:trHeight w:val="320"/>
        </w:trPr>
        <w:tc>
          <w:tcPr>
            <w:tcW w:w="2524" w:type="dxa"/>
            <w:tcBorders>
              <w:top w:val="nil"/>
              <w:left w:val="nil"/>
              <w:bottom w:val="nil"/>
              <w:right w:val="nil"/>
            </w:tcBorders>
            <w:shd w:val="clear" w:color="auto" w:fill="auto"/>
            <w:noWrap/>
            <w:vAlign w:val="bottom"/>
            <w:hideMark/>
          </w:tcPr>
          <w:p w14:paraId="729B1C7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A088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0A847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17.8 (11.9-26.2)</w:t>
            </w:r>
          </w:p>
        </w:tc>
        <w:tc>
          <w:tcPr>
            <w:tcW w:w="1660" w:type="dxa"/>
            <w:tcBorders>
              <w:top w:val="nil"/>
              <w:left w:val="nil"/>
              <w:bottom w:val="nil"/>
              <w:right w:val="nil"/>
            </w:tcBorders>
            <w:shd w:val="clear" w:color="auto" w:fill="auto"/>
            <w:noWrap/>
            <w:vAlign w:val="bottom"/>
            <w:hideMark/>
          </w:tcPr>
          <w:p w14:paraId="52CE3C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(4.7-10.8)</w:t>
            </w:r>
          </w:p>
        </w:tc>
        <w:tc>
          <w:tcPr>
            <w:tcW w:w="1800" w:type="dxa"/>
            <w:tcBorders>
              <w:top w:val="nil"/>
              <w:left w:val="nil"/>
              <w:bottom w:val="nil"/>
              <w:right w:val="nil"/>
            </w:tcBorders>
            <w:shd w:val="clear" w:color="auto" w:fill="auto"/>
            <w:noWrap/>
            <w:vAlign w:val="bottom"/>
            <w:hideMark/>
          </w:tcPr>
          <w:p w14:paraId="4CFA78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575 (385-847)</w:t>
            </w:r>
          </w:p>
        </w:tc>
        <w:tc>
          <w:tcPr>
            <w:tcW w:w="1800" w:type="dxa"/>
            <w:tcBorders>
              <w:top w:val="nil"/>
              <w:left w:val="nil"/>
              <w:bottom w:val="nil"/>
              <w:right w:val="nil"/>
            </w:tcBorders>
            <w:shd w:val="clear" w:color="auto" w:fill="auto"/>
            <w:noWrap/>
            <w:vAlign w:val="bottom"/>
            <w:hideMark/>
          </w:tcPr>
          <w:p w14:paraId="3FF7B3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 (208-482)</w:t>
            </w:r>
          </w:p>
        </w:tc>
      </w:tr>
      <w:tr w:rsidR="00B0760D" w:rsidRPr="00B0760D" w14:paraId="28DFBF65" w14:textId="77777777" w:rsidTr="00B0760D">
        <w:trPr>
          <w:trHeight w:val="320"/>
        </w:trPr>
        <w:tc>
          <w:tcPr>
            <w:tcW w:w="2524" w:type="dxa"/>
            <w:tcBorders>
              <w:top w:val="nil"/>
              <w:left w:val="nil"/>
              <w:bottom w:val="nil"/>
              <w:right w:val="nil"/>
            </w:tcBorders>
            <w:shd w:val="clear" w:color="auto" w:fill="auto"/>
            <w:noWrap/>
            <w:vAlign w:val="bottom"/>
            <w:hideMark/>
          </w:tcPr>
          <w:p w14:paraId="33AC7C2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23B9B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4994B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(0.6-1.5)</w:t>
            </w:r>
          </w:p>
        </w:tc>
        <w:tc>
          <w:tcPr>
            <w:tcW w:w="1660" w:type="dxa"/>
            <w:tcBorders>
              <w:top w:val="nil"/>
              <w:left w:val="nil"/>
              <w:bottom w:val="nil"/>
              <w:right w:val="nil"/>
            </w:tcBorders>
            <w:shd w:val="clear" w:color="auto" w:fill="auto"/>
            <w:noWrap/>
            <w:vAlign w:val="bottom"/>
            <w:hideMark/>
          </w:tcPr>
          <w:p w14:paraId="27FCA2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(0.2-0.4)</w:t>
            </w:r>
          </w:p>
        </w:tc>
        <w:tc>
          <w:tcPr>
            <w:tcW w:w="1800" w:type="dxa"/>
            <w:tcBorders>
              <w:top w:val="nil"/>
              <w:left w:val="nil"/>
              <w:bottom w:val="nil"/>
              <w:right w:val="nil"/>
            </w:tcBorders>
            <w:shd w:val="clear" w:color="auto" w:fill="auto"/>
            <w:noWrap/>
            <w:vAlign w:val="bottom"/>
            <w:hideMark/>
          </w:tcPr>
          <w:p w14:paraId="21FC85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(20-49)</w:t>
            </w:r>
          </w:p>
        </w:tc>
        <w:tc>
          <w:tcPr>
            <w:tcW w:w="1800" w:type="dxa"/>
            <w:tcBorders>
              <w:top w:val="nil"/>
              <w:left w:val="nil"/>
              <w:bottom w:val="nil"/>
              <w:right w:val="nil"/>
            </w:tcBorders>
            <w:shd w:val="clear" w:color="auto" w:fill="auto"/>
            <w:noWrap/>
            <w:vAlign w:val="bottom"/>
            <w:hideMark/>
          </w:tcPr>
          <w:p w14:paraId="6FABB2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(7-17)</w:t>
            </w:r>
          </w:p>
        </w:tc>
      </w:tr>
      <w:tr w:rsidR="00B0760D" w:rsidRPr="00B0760D" w14:paraId="4B2B861A" w14:textId="77777777" w:rsidTr="00B0760D">
        <w:trPr>
          <w:trHeight w:val="320"/>
        </w:trPr>
        <w:tc>
          <w:tcPr>
            <w:tcW w:w="2524" w:type="dxa"/>
            <w:tcBorders>
              <w:top w:val="nil"/>
              <w:left w:val="nil"/>
              <w:bottom w:val="nil"/>
              <w:right w:val="nil"/>
            </w:tcBorders>
            <w:shd w:val="clear" w:color="auto" w:fill="auto"/>
            <w:noWrap/>
            <w:vAlign w:val="bottom"/>
            <w:hideMark/>
          </w:tcPr>
          <w:p w14:paraId="2ABE452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6FE39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F7B5D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(11.3-25.1)</w:t>
            </w:r>
          </w:p>
        </w:tc>
        <w:tc>
          <w:tcPr>
            <w:tcW w:w="1660" w:type="dxa"/>
            <w:tcBorders>
              <w:top w:val="nil"/>
              <w:left w:val="nil"/>
              <w:bottom w:val="nil"/>
              <w:right w:val="nil"/>
            </w:tcBorders>
            <w:shd w:val="clear" w:color="auto" w:fill="auto"/>
            <w:noWrap/>
            <w:vAlign w:val="bottom"/>
            <w:hideMark/>
          </w:tcPr>
          <w:p w14:paraId="7AB111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(4.5-10.5)</w:t>
            </w:r>
          </w:p>
        </w:tc>
        <w:tc>
          <w:tcPr>
            <w:tcW w:w="1800" w:type="dxa"/>
            <w:tcBorders>
              <w:top w:val="nil"/>
              <w:left w:val="nil"/>
              <w:bottom w:val="nil"/>
              <w:right w:val="nil"/>
            </w:tcBorders>
            <w:shd w:val="clear" w:color="auto" w:fill="auto"/>
            <w:noWrap/>
            <w:vAlign w:val="bottom"/>
            <w:hideMark/>
          </w:tcPr>
          <w:p w14:paraId="7607E2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549 (367-811)</w:t>
            </w:r>
          </w:p>
        </w:tc>
        <w:tc>
          <w:tcPr>
            <w:tcW w:w="1800" w:type="dxa"/>
            <w:tcBorders>
              <w:top w:val="nil"/>
              <w:left w:val="nil"/>
              <w:bottom w:val="nil"/>
              <w:right w:val="nil"/>
            </w:tcBorders>
            <w:shd w:val="clear" w:color="auto" w:fill="auto"/>
            <w:noWrap/>
            <w:vAlign w:val="bottom"/>
            <w:hideMark/>
          </w:tcPr>
          <w:p w14:paraId="279646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302 (201-467)</w:t>
            </w:r>
          </w:p>
        </w:tc>
      </w:tr>
      <w:tr w:rsidR="00B0760D" w:rsidRPr="00B0760D" w14:paraId="2B6B2B81" w14:textId="77777777" w:rsidTr="00B0760D">
        <w:trPr>
          <w:trHeight w:val="320"/>
        </w:trPr>
        <w:tc>
          <w:tcPr>
            <w:tcW w:w="2524" w:type="dxa"/>
            <w:tcBorders>
              <w:top w:val="nil"/>
              <w:left w:val="nil"/>
              <w:bottom w:val="nil"/>
              <w:right w:val="nil"/>
            </w:tcBorders>
            <w:shd w:val="clear" w:color="auto" w:fill="auto"/>
            <w:noWrap/>
            <w:vAlign w:val="bottom"/>
            <w:hideMark/>
          </w:tcPr>
          <w:p w14:paraId="5FC4806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7E5A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A57BA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38.2 (29.9-47.3)</w:t>
            </w:r>
          </w:p>
        </w:tc>
        <w:tc>
          <w:tcPr>
            <w:tcW w:w="1660" w:type="dxa"/>
            <w:tcBorders>
              <w:top w:val="nil"/>
              <w:left w:val="nil"/>
              <w:bottom w:val="nil"/>
              <w:right w:val="nil"/>
            </w:tcBorders>
            <w:shd w:val="clear" w:color="auto" w:fill="auto"/>
            <w:noWrap/>
            <w:vAlign w:val="bottom"/>
            <w:hideMark/>
          </w:tcPr>
          <w:p w14:paraId="729349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42.9 (33.8-53)</w:t>
            </w:r>
          </w:p>
        </w:tc>
        <w:tc>
          <w:tcPr>
            <w:tcW w:w="1800" w:type="dxa"/>
            <w:tcBorders>
              <w:top w:val="nil"/>
              <w:left w:val="nil"/>
              <w:bottom w:val="nil"/>
              <w:right w:val="nil"/>
            </w:tcBorders>
            <w:shd w:val="clear" w:color="auto" w:fill="auto"/>
            <w:noWrap/>
            <w:vAlign w:val="bottom"/>
            <w:hideMark/>
          </w:tcPr>
          <w:p w14:paraId="17806D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1228 (967-1518)</w:t>
            </w:r>
          </w:p>
        </w:tc>
        <w:tc>
          <w:tcPr>
            <w:tcW w:w="1800" w:type="dxa"/>
            <w:tcBorders>
              <w:top w:val="nil"/>
              <w:left w:val="nil"/>
              <w:bottom w:val="nil"/>
              <w:right w:val="nil"/>
            </w:tcBorders>
            <w:shd w:val="clear" w:color="auto" w:fill="auto"/>
            <w:noWrap/>
            <w:vAlign w:val="bottom"/>
            <w:hideMark/>
          </w:tcPr>
          <w:p w14:paraId="34F162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1935 (1529-2379)</w:t>
            </w:r>
          </w:p>
        </w:tc>
      </w:tr>
      <w:tr w:rsidR="00B0760D" w:rsidRPr="00B0760D" w14:paraId="2F1DBFA0" w14:textId="77777777" w:rsidTr="00B0760D">
        <w:trPr>
          <w:trHeight w:val="320"/>
        </w:trPr>
        <w:tc>
          <w:tcPr>
            <w:tcW w:w="2524" w:type="dxa"/>
            <w:tcBorders>
              <w:top w:val="nil"/>
              <w:left w:val="nil"/>
              <w:bottom w:val="nil"/>
              <w:right w:val="nil"/>
            </w:tcBorders>
            <w:shd w:val="clear" w:color="auto" w:fill="auto"/>
            <w:noWrap/>
            <w:vAlign w:val="bottom"/>
            <w:hideMark/>
          </w:tcPr>
          <w:p w14:paraId="4970BE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4B9E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10065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41.8 (36.3-47.7)</w:t>
            </w:r>
          </w:p>
        </w:tc>
        <w:tc>
          <w:tcPr>
            <w:tcW w:w="1660" w:type="dxa"/>
            <w:tcBorders>
              <w:top w:val="nil"/>
              <w:left w:val="nil"/>
              <w:bottom w:val="nil"/>
              <w:right w:val="nil"/>
            </w:tcBorders>
            <w:shd w:val="clear" w:color="auto" w:fill="auto"/>
            <w:noWrap/>
            <w:vAlign w:val="bottom"/>
            <w:hideMark/>
          </w:tcPr>
          <w:p w14:paraId="473A97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(22.5-32.8)</w:t>
            </w:r>
          </w:p>
        </w:tc>
        <w:tc>
          <w:tcPr>
            <w:tcW w:w="1800" w:type="dxa"/>
            <w:tcBorders>
              <w:top w:val="nil"/>
              <w:left w:val="nil"/>
              <w:bottom w:val="nil"/>
              <w:right w:val="nil"/>
            </w:tcBorders>
            <w:shd w:val="clear" w:color="auto" w:fill="auto"/>
            <w:noWrap/>
            <w:vAlign w:val="bottom"/>
            <w:hideMark/>
          </w:tcPr>
          <w:p w14:paraId="2DC5BA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1346 (1164-1541)</w:t>
            </w:r>
          </w:p>
        </w:tc>
        <w:tc>
          <w:tcPr>
            <w:tcW w:w="1800" w:type="dxa"/>
            <w:tcBorders>
              <w:top w:val="nil"/>
              <w:left w:val="nil"/>
              <w:bottom w:val="nil"/>
              <w:right w:val="nil"/>
            </w:tcBorders>
            <w:shd w:val="clear" w:color="auto" w:fill="auto"/>
            <w:noWrap/>
            <w:vAlign w:val="bottom"/>
            <w:hideMark/>
          </w:tcPr>
          <w:p w14:paraId="1581C9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1238 (1012-1486)</w:t>
            </w:r>
          </w:p>
        </w:tc>
      </w:tr>
      <w:tr w:rsidR="00B0760D" w:rsidRPr="00B0760D" w14:paraId="68C7F497" w14:textId="77777777" w:rsidTr="00B0760D">
        <w:trPr>
          <w:trHeight w:val="320"/>
        </w:trPr>
        <w:tc>
          <w:tcPr>
            <w:tcW w:w="2524" w:type="dxa"/>
            <w:tcBorders>
              <w:top w:val="nil"/>
              <w:left w:val="nil"/>
              <w:bottom w:val="nil"/>
              <w:right w:val="nil"/>
            </w:tcBorders>
            <w:shd w:val="clear" w:color="auto" w:fill="auto"/>
            <w:noWrap/>
            <w:vAlign w:val="bottom"/>
            <w:hideMark/>
          </w:tcPr>
          <w:p w14:paraId="234D26B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D2AF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AA24D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(0.1-0.7)</w:t>
            </w:r>
          </w:p>
        </w:tc>
        <w:tc>
          <w:tcPr>
            <w:tcW w:w="1660" w:type="dxa"/>
            <w:tcBorders>
              <w:top w:val="nil"/>
              <w:left w:val="nil"/>
              <w:bottom w:val="nil"/>
              <w:right w:val="nil"/>
            </w:tcBorders>
            <w:shd w:val="clear" w:color="auto" w:fill="auto"/>
            <w:noWrap/>
            <w:vAlign w:val="bottom"/>
            <w:hideMark/>
          </w:tcPr>
          <w:p w14:paraId="6F854A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(0.1-0.8)</w:t>
            </w:r>
          </w:p>
        </w:tc>
        <w:tc>
          <w:tcPr>
            <w:tcW w:w="1800" w:type="dxa"/>
            <w:tcBorders>
              <w:top w:val="nil"/>
              <w:left w:val="nil"/>
              <w:bottom w:val="nil"/>
              <w:right w:val="nil"/>
            </w:tcBorders>
            <w:shd w:val="clear" w:color="auto" w:fill="auto"/>
            <w:noWrap/>
            <w:vAlign w:val="bottom"/>
            <w:hideMark/>
          </w:tcPr>
          <w:p w14:paraId="678500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(2-22)</w:t>
            </w:r>
          </w:p>
        </w:tc>
        <w:tc>
          <w:tcPr>
            <w:tcW w:w="1800" w:type="dxa"/>
            <w:tcBorders>
              <w:top w:val="nil"/>
              <w:left w:val="nil"/>
              <w:bottom w:val="nil"/>
              <w:right w:val="nil"/>
            </w:tcBorders>
            <w:shd w:val="clear" w:color="auto" w:fill="auto"/>
            <w:noWrap/>
            <w:vAlign w:val="bottom"/>
            <w:hideMark/>
          </w:tcPr>
          <w:p w14:paraId="746885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(3-36)</w:t>
            </w:r>
          </w:p>
        </w:tc>
      </w:tr>
      <w:tr w:rsidR="00B0760D" w:rsidRPr="00B0760D" w14:paraId="1387BB8D" w14:textId="77777777" w:rsidTr="00B0760D">
        <w:trPr>
          <w:trHeight w:val="320"/>
        </w:trPr>
        <w:tc>
          <w:tcPr>
            <w:tcW w:w="2524" w:type="dxa"/>
            <w:tcBorders>
              <w:top w:val="nil"/>
              <w:left w:val="nil"/>
              <w:bottom w:val="nil"/>
              <w:right w:val="nil"/>
            </w:tcBorders>
            <w:shd w:val="clear" w:color="auto" w:fill="auto"/>
            <w:noWrap/>
            <w:vAlign w:val="bottom"/>
            <w:hideMark/>
          </w:tcPr>
          <w:p w14:paraId="59FF284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B953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CD002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(3.1-6.5)</w:t>
            </w:r>
          </w:p>
        </w:tc>
        <w:tc>
          <w:tcPr>
            <w:tcW w:w="1660" w:type="dxa"/>
            <w:tcBorders>
              <w:top w:val="nil"/>
              <w:left w:val="nil"/>
              <w:bottom w:val="nil"/>
              <w:right w:val="nil"/>
            </w:tcBorders>
            <w:shd w:val="clear" w:color="auto" w:fill="auto"/>
            <w:noWrap/>
            <w:vAlign w:val="bottom"/>
            <w:hideMark/>
          </w:tcPr>
          <w:p w14:paraId="3301FF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(3.1-6.9)</w:t>
            </w:r>
          </w:p>
        </w:tc>
        <w:tc>
          <w:tcPr>
            <w:tcW w:w="1800" w:type="dxa"/>
            <w:tcBorders>
              <w:top w:val="nil"/>
              <w:left w:val="nil"/>
              <w:bottom w:val="nil"/>
              <w:right w:val="nil"/>
            </w:tcBorders>
            <w:shd w:val="clear" w:color="auto" w:fill="auto"/>
            <w:noWrap/>
            <w:vAlign w:val="bottom"/>
            <w:hideMark/>
          </w:tcPr>
          <w:p w14:paraId="6EA1AB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(99-209)</w:t>
            </w:r>
          </w:p>
        </w:tc>
        <w:tc>
          <w:tcPr>
            <w:tcW w:w="1800" w:type="dxa"/>
            <w:tcBorders>
              <w:top w:val="nil"/>
              <w:left w:val="nil"/>
              <w:bottom w:val="nil"/>
              <w:right w:val="nil"/>
            </w:tcBorders>
            <w:shd w:val="clear" w:color="auto" w:fill="auto"/>
            <w:noWrap/>
            <w:vAlign w:val="bottom"/>
            <w:hideMark/>
          </w:tcPr>
          <w:p w14:paraId="4B338B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(142-313)</w:t>
            </w:r>
          </w:p>
        </w:tc>
      </w:tr>
      <w:tr w:rsidR="00B0760D" w:rsidRPr="00B0760D" w14:paraId="457AFA42" w14:textId="77777777" w:rsidTr="00B0760D">
        <w:trPr>
          <w:trHeight w:val="320"/>
        </w:trPr>
        <w:tc>
          <w:tcPr>
            <w:tcW w:w="2524" w:type="dxa"/>
            <w:tcBorders>
              <w:top w:val="nil"/>
              <w:left w:val="nil"/>
              <w:bottom w:val="nil"/>
              <w:right w:val="nil"/>
            </w:tcBorders>
            <w:shd w:val="clear" w:color="auto" w:fill="auto"/>
            <w:noWrap/>
            <w:vAlign w:val="bottom"/>
            <w:hideMark/>
          </w:tcPr>
          <w:p w14:paraId="5932D5E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44FC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78EDE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(4.1-8.8)</w:t>
            </w:r>
          </w:p>
        </w:tc>
        <w:tc>
          <w:tcPr>
            <w:tcW w:w="1660" w:type="dxa"/>
            <w:tcBorders>
              <w:top w:val="nil"/>
              <w:left w:val="nil"/>
              <w:bottom w:val="nil"/>
              <w:right w:val="nil"/>
            </w:tcBorders>
            <w:shd w:val="clear" w:color="auto" w:fill="auto"/>
            <w:noWrap/>
            <w:vAlign w:val="bottom"/>
            <w:hideMark/>
          </w:tcPr>
          <w:p w14:paraId="0F0807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(5.3-11.6)</w:t>
            </w:r>
          </w:p>
        </w:tc>
        <w:tc>
          <w:tcPr>
            <w:tcW w:w="1800" w:type="dxa"/>
            <w:tcBorders>
              <w:top w:val="nil"/>
              <w:left w:val="nil"/>
              <w:bottom w:val="nil"/>
              <w:right w:val="nil"/>
            </w:tcBorders>
            <w:shd w:val="clear" w:color="auto" w:fill="auto"/>
            <w:noWrap/>
            <w:vAlign w:val="bottom"/>
            <w:hideMark/>
          </w:tcPr>
          <w:p w14:paraId="420F87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(132-282)</w:t>
            </w:r>
          </w:p>
        </w:tc>
        <w:tc>
          <w:tcPr>
            <w:tcW w:w="1800" w:type="dxa"/>
            <w:tcBorders>
              <w:top w:val="nil"/>
              <w:left w:val="nil"/>
              <w:bottom w:val="nil"/>
              <w:right w:val="nil"/>
            </w:tcBorders>
            <w:shd w:val="clear" w:color="auto" w:fill="auto"/>
            <w:noWrap/>
            <w:vAlign w:val="bottom"/>
            <w:hideMark/>
          </w:tcPr>
          <w:p w14:paraId="68CE17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344 (240-517)</w:t>
            </w:r>
          </w:p>
        </w:tc>
      </w:tr>
      <w:tr w:rsidR="00B0760D" w:rsidRPr="00B0760D" w14:paraId="60B7DD79" w14:textId="77777777" w:rsidTr="00B0760D">
        <w:trPr>
          <w:trHeight w:val="320"/>
        </w:trPr>
        <w:tc>
          <w:tcPr>
            <w:tcW w:w="2524" w:type="dxa"/>
            <w:tcBorders>
              <w:top w:val="nil"/>
              <w:left w:val="nil"/>
              <w:bottom w:val="nil"/>
              <w:right w:val="nil"/>
            </w:tcBorders>
            <w:shd w:val="clear" w:color="auto" w:fill="auto"/>
            <w:noWrap/>
            <w:vAlign w:val="bottom"/>
            <w:hideMark/>
          </w:tcPr>
          <w:p w14:paraId="19DF9C6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8000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3AE42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(2.3-2.7)</w:t>
            </w:r>
          </w:p>
        </w:tc>
        <w:tc>
          <w:tcPr>
            <w:tcW w:w="1660" w:type="dxa"/>
            <w:tcBorders>
              <w:top w:val="nil"/>
              <w:left w:val="nil"/>
              <w:bottom w:val="nil"/>
              <w:right w:val="nil"/>
            </w:tcBorders>
            <w:shd w:val="clear" w:color="auto" w:fill="auto"/>
            <w:noWrap/>
            <w:vAlign w:val="bottom"/>
            <w:hideMark/>
          </w:tcPr>
          <w:p w14:paraId="7F3DF4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(2.5-3.1)</w:t>
            </w:r>
          </w:p>
        </w:tc>
        <w:tc>
          <w:tcPr>
            <w:tcW w:w="1800" w:type="dxa"/>
            <w:tcBorders>
              <w:top w:val="nil"/>
              <w:left w:val="nil"/>
              <w:bottom w:val="nil"/>
              <w:right w:val="nil"/>
            </w:tcBorders>
            <w:shd w:val="clear" w:color="auto" w:fill="auto"/>
            <w:noWrap/>
            <w:vAlign w:val="bottom"/>
            <w:hideMark/>
          </w:tcPr>
          <w:p w14:paraId="06E325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(72-89)</w:t>
            </w:r>
          </w:p>
        </w:tc>
        <w:tc>
          <w:tcPr>
            <w:tcW w:w="1800" w:type="dxa"/>
            <w:tcBorders>
              <w:top w:val="nil"/>
              <w:left w:val="nil"/>
              <w:bottom w:val="nil"/>
              <w:right w:val="nil"/>
            </w:tcBorders>
            <w:shd w:val="clear" w:color="auto" w:fill="auto"/>
            <w:noWrap/>
            <w:vAlign w:val="bottom"/>
            <w:hideMark/>
          </w:tcPr>
          <w:p w14:paraId="531B7D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(114-142)</w:t>
            </w:r>
          </w:p>
        </w:tc>
      </w:tr>
      <w:tr w:rsidR="00B0760D" w:rsidRPr="00B0760D" w14:paraId="34761303" w14:textId="77777777" w:rsidTr="00B0760D">
        <w:trPr>
          <w:trHeight w:val="320"/>
        </w:trPr>
        <w:tc>
          <w:tcPr>
            <w:tcW w:w="2524" w:type="dxa"/>
            <w:tcBorders>
              <w:top w:val="nil"/>
              <w:left w:val="nil"/>
              <w:bottom w:val="nil"/>
              <w:right w:val="nil"/>
            </w:tcBorders>
            <w:shd w:val="clear" w:color="auto" w:fill="auto"/>
            <w:noWrap/>
            <w:vAlign w:val="bottom"/>
            <w:hideMark/>
          </w:tcPr>
          <w:p w14:paraId="08B85D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E8AD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045AC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7C0956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800" w:type="dxa"/>
            <w:tcBorders>
              <w:top w:val="nil"/>
              <w:left w:val="nil"/>
              <w:bottom w:val="nil"/>
              <w:right w:val="nil"/>
            </w:tcBorders>
            <w:shd w:val="clear" w:color="auto" w:fill="auto"/>
            <w:noWrap/>
            <w:vAlign w:val="bottom"/>
            <w:hideMark/>
          </w:tcPr>
          <w:p w14:paraId="0D482D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(30-37)</w:t>
            </w:r>
          </w:p>
        </w:tc>
        <w:tc>
          <w:tcPr>
            <w:tcW w:w="1800" w:type="dxa"/>
            <w:tcBorders>
              <w:top w:val="nil"/>
              <w:left w:val="nil"/>
              <w:bottom w:val="nil"/>
              <w:right w:val="nil"/>
            </w:tcBorders>
            <w:shd w:val="clear" w:color="auto" w:fill="auto"/>
            <w:noWrap/>
            <w:vAlign w:val="bottom"/>
            <w:hideMark/>
          </w:tcPr>
          <w:p w14:paraId="24F3B5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(38-51)</w:t>
            </w:r>
          </w:p>
        </w:tc>
      </w:tr>
      <w:tr w:rsidR="00B0760D" w:rsidRPr="00B0760D" w14:paraId="7D9E9277" w14:textId="77777777" w:rsidTr="00B0760D">
        <w:trPr>
          <w:trHeight w:val="320"/>
        </w:trPr>
        <w:tc>
          <w:tcPr>
            <w:tcW w:w="2524" w:type="dxa"/>
            <w:tcBorders>
              <w:top w:val="nil"/>
              <w:left w:val="nil"/>
              <w:bottom w:val="nil"/>
              <w:right w:val="nil"/>
            </w:tcBorders>
            <w:shd w:val="clear" w:color="auto" w:fill="auto"/>
            <w:noWrap/>
            <w:vAlign w:val="bottom"/>
            <w:hideMark/>
          </w:tcPr>
          <w:p w14:paraId="30C418A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F2B2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2AB78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573C25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39781B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4FC618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(2-6)</w:t>
            </w:r>
          </w:p>
        </w:tc>
      </w:tr>
      <w:tr w:rsidR="00B0760D" w:rsidRPr="00B0760D" w14:paraId="4EBBC053" w14:textId="77777777" w:rsidTr="00B0760D">
        <w:trPr>
          <w:trHeight w:val="320"/>
        </w:trPr>
        <w:tc>
          <w:tcPr>
            <w:tcW w:w="2524" w:type="dxa"/>
            <w:tcBorders>
              <w:top w:val="nil"/>
              <w:left w:val="nil"/>
              <w:bottom w:val="nil"/>
              <w:right w:val="nil"/>
            </w:tcBorders>
            <w:shd w:val="clear" w:color="auto" w:fill="auto"/>
            <w:noWrap/>
            <w:vAlign w:val="bottom"/>
            <w:hideMark/>
          </w:tcPr>
          <w:p w14:paraId="4765D9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4DC1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70BE2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0E0B0A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588CB5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(4-8)</w:t>
            </w:r>
          </w:p>
        </w:tc>
        <w:tc>
          <w:tcPr>
            <w:tcW w:w="1800" w:type="dxa"/>
            <w:tcBorders>
              <w:top w:val="nil"/>
              <w:left w:val="nil"/>
              <w:bottom w:val="nil"/>
              <w:right w:val="nil"/>
            </w:tcBorders>
            <w:shd w:val="clear" w:color="auto" w:fill="auto"/>
            <w:noWrap/>
            <w:vAlign w:val="bottom"/>
            <w:hideMark/>
          </w:tcPr>
          <w:p w14:paraId="2912BB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(6-14)</w:t>
            </w:r>
          </w:p>
        </w:tc>
      </w:tr>
      <w:tr w:rsidR="00B0760D" w:rsidRPr="00B0760D" w14:paraId="3ABB6D2C" w14:textId="77777777" w:rsidTr="00B0760D">
        <w:trPr>
          <w:trHeight w:val="320"/>
        </w:trPr>
        <w:tc>
          <w:tcPr>
            <w:tcW w:w="2524" w:type="dxa"/>
            <w:tcBorders>
              <w:top w:val="nil"/>
              <w:left w:val="nil"/>
              <w:bottom w:val="nil"/>
              <w:right w:val="nil"/>
            </w:tcBorders>
            <w:shd w:val="clear" w:color="auto" w:fill="auto"/>
            <w:noWrap/>
            <w:vAlign w:val="bottom"/>
            <w:hideMark/>
          </w:tcPr>
          <w:p w14:paraId="13CE1E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Burkina Faso</w:t>
            </w:r>
          </w:p>
        </w:tc>
        <w:tc>
          <w:tcPr>
            <w:tcW w:w="2180" w:type="dxa"/>
            <w:tcBorders>
              <w:top w:val="nil"/>
              <w:left w:val="nil"/>
              <w:bottom w:val="nil"/>
              <w:right w:val="nil"/>
            </w:tcBorders>
            <w:shd w:val="clear" w:color="auto" w:fill="auto"/>
            <w:noWrap/>
            <w:vAlign w:val="bottom"/>
            <w:hideMark/>
          </w:tcPr>
          <w:p w14:paraId="658702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780BC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45.3 (39.6-52.2)</w:t>
            </w:r>
          </w:p>
        </w:tc>
        <w:tc>
          <w:tcPr>
            <w:tcW w:w="1660" w:type="dxa"/>
            <w:tcBorders>
              <w:top w:val="nil"/>
              <w:left w:val="nil"/>
              <w:bottom w:val="nil"/>
              <w:right w:val="nil"/>
            </w:tcBorders>
            <w:shd w:val="clear" w:color="auto" w:fill="auto"/>
            <w:noWrap/>
            <w:vAlign w:val="bottom"/>
            <w:hideMark/>
          </w:tcPr>
          <w:p w14:paraId="70D396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52.8 (43.8-66)</w:t>
            </w:r>
          </w:p>
        </w:tc>
        <w:tc>
          <w:tcPr>
            <w:tcW w:w="1800" w:type="dxa"/>
            <w:tcBorders>
              <w:top w:val="nil"/>
              <w:left w:val="nil"/>
              <w:bottom w:val="nil"/>
              <w:right w:val="nil"/>
            </w:tcBorders>
            <w:shd w:val="clear" w:color="auto" w:fill="auto"/>
            <w:noWrap/>
            <w:vAlign w:val="bottom"/>
            <w:hideMark/>
          </w:tcPr>
          <w:p w14:paraId="003B38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1001 (870-1161)</w:t>
            </w:r>
          </w:p>
        </w:tc>
        <w:tc>
          <w:tcPr>
            <w:tcW w:w="1800" w:type="dxa"/>
            <w:tcBorders>
              <w:top w:val="nil"/>
              <w:left w:val="nil"/>
              <w:bottom w:val="nil"/>
              <w:right w:val="nil"/>
            </w:tcBorders>
            <w:shd w:val="clear" w:color="auto" w:fill="auto"/>
            <w:noWrap/>
            <w:vAlign w:val="bottom"/>
            <w:hideMark/>
          </w:tcPr>
          <w:p w14:paraId="7AEEEB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1521 (1250-1904)</w:t>
            </w:r>
          </w:p>
        </w:tc>
      </w:tr>
      <w:tr w:rsidR="00B0760D" w:rsidRPr="00B0760D" w14:paraId="59C9E844" w14:textId="77777777" w:rsidTr="00B0760D">
        <w:trPr>
          <w:trHeight w:val="320"/>
        </w:trPr>
        <w:tc>
          <w:tcPr>
            <w:tcW w:w="2524" w:type="dxa"/>
            <w:tcBorders>
              <w:top w:val="nil"/>
              <w:left w:val="nil"/>
              <w:bottom w:val="nil"/>
              <w:right w:val="nil"/>
            </w:tcBorders>
            <w:shd w:val="clear" w:color="auto" w:fill="auto"/>
            <w:noWrap/>
            <w:vAlign w:val="bottom"/>
            <w:hideMark/>
          </w:tcPr>
          <w:p w14:paraId="4357FBF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6AEB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DE9ED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22.2 (14.6-29.3)</w:t>
            </w:r>
          </w:p>
        </w:tc>
        <w:tc>
          <w:tcPr>
            <w:tcW w:w="1660" w:type="dxa"/>
            <w:tcBorders>
              <w:top w:val="nil"/>
              <w:left w:val="nil"/>
              <w:bottom w:val="nil"/>
              <w:right w:val="nil"/>
            </w:tcBorders>
            <w:shd w:val="clear" w:color="auto" w:fill="auto"/>
            <w:noWrap/>
            <w:vAlign w:val="bottom"/>
            <w:hideMark/>
          </w:tcPr>
          <w:p w14:paraId="323D41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(13.6-28.8)</w:t>
            </w:r>
          </w:p>
        </w:tc>
        <w:tc>
          <w:tcPr>
            <w:tcW w:w="1800" w:type="dxa"/>
            <w:tcBorders>
              <w:top w:val="nil"/>
              <w:left w:val="nil"/>
              <w:bottom w:val="nil"/>
              <w:right w:val="nil"/>
            </w:tcBorders>
            <w:shd w:val="clear" w:color="auto" w:fill="auto"/>
            <w:noWrap/>
            <w:vAlign w:val="bottom"/>
            <w:hideMark/>
          </w:tcPr>
          <w:p w14:paraId="730976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491 (320-648)</w:t>
            </w:r>
          </w:p>
        </w:tc>
        <w:tc>
          <w:tcPr>
            <w:tcW w:w="1800" w:type="dxa"/>
            <w:tcBorders>
              <w:top w:val="nil"/>
              <w:left w:val="nil"/>
              <w:bottom w:val="nil"/>
              <w:right w:val="nil"/>
            </w:tcBorders>
            <w:shd w:val="clear" w:color="auto" w:fill="auto"/>
            <w:noWrap/>
            <w:vAlign w:val="bottom"/>
            <w:hideMark/>
          </w:tcPr>
          <w:p w14:paraId="4D232E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619 (391-834)</w:t>
            </w:r>
          </w:p>
        </w:tc>
      </w:tr>
      <w:tr w:rsidR="00B0760D" w:rsidRPr="00B0760D" w14:paraId="2BC1421A" w14:textId="77777777" w:rsidTr="00B0760D">
        <w:trPr>
          <w:trHeight w:val="320"/>
        </w:trPr>
        <w:tc>
          <w:tcPr>
            <w:tcW w:w="2524" w:type="dxa"/>
            <w:tcBorders>
              <w:top w:val="nil"/>
              <w:left w:val="nil"/>
              <w:bottom w:val="nil"/>
              <w:right w:val="nil"/>
            </w:tcBorders>
            <w:shd w:val="clear" w:color="auto" w:fill="auto"/>
            <w:noWrap/>
            <w:vAlign w:val="bottom"/>
            <w:hideMark/>
          </w:tcPr>
          <w:p w14:paraId="31E06EF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0CDF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AD9BF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(8.5-13.6)</w:t>
            </w:r>
          </w:p>
        </w:tc>
        <w:tc>
          <w:tcPr>
            <w:tcW w:w="1660" w:type="dxa"/>
            <w:tcBorders>
              <w:top w:val="nil"/>
              <w:left w:val="nil"/>
              <w:bottom w:val="nil"/>
              <w:right w:val="nil"/>
            </w:tcBorders>
            <w:shd w:val="clear" w:color="auto" w:fill="auto"/>
            <w:noWrap/>
            <w:vAlign w:val="bottom"/>
            <w:hideMark/>
          </w:tcPr>
          <w:p w14:paraId="7E972D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(8.8-13.5)</w:t>
            </w:r>
          </w:p>
        </w:tc>
        <w:tc>
          <w:tcPr>
            <w:tcW w:w="1800" w:type="dxa"/>
            <w:tcBorders>
              <w:top w:val="nil"/>
              <w:left w:val="nil"/>
              <w:bottom w:val="nil"/>
              <w:right w:val="nil"/>
            </w:tcBorders>
            <w:shd w:val="clear" w:color="auto" w:fill="auto"/>
            <w:noWrap/>
            <w:vAlign w:val="bottom"/>
            <w:hideMark/>
          </w:tcPr>
          <w:p w14:paraId="08AC78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236 (189-298)</w:t>
            </w:r>
          </w:p>
        </w:tc>
        <w:tc>
          <w:tcPr>
            <w:tcW w:w="1800" w:type="dxa"/>
            <w:tcBorders>
              <w:top w:val="nil"/>
              <w:left w:val="nil"/>
              <w:bottom w:val="nil"/>
              <w:right w:val="nil"/>
            </w:tcBorders>
            <w:shd w:val="clear" w:color="auto" w:fill="auto"/>
            <w:noWrap/>
            <w:vAlign w:val="bottom"/>
            <w:hideMark/>
          </w:tcPr>
          <w:p w14:paraId="5B8581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(255-388)</w:t>
            </w:r>
          </w:p>
        </w:tc>
      </w:tr>
      <w:tr w:rsidR="00B0760D" w:rsidRPr="00B0760D" w14:paraId="3C37D7F9" w14:textId="77777777" w:rsidTr="00B0760D">
        <w:trPr>
          <w:trHeight w:val="320"/>
        </w:trPr>
        <w:tc>
          <w:tcPr>
            <w:tcW w:w="2524" w:type="dxa"/>
            <w:tcBorders>
              <w:top w:val="nil"/>
              <w:left w:val="nil"/>
              <w:bottom w:val="nil"/>
              <w:right w:val="nil"/>
            </w:tcBorders>
            <w:shd w:val="clear" w:color="auto" w:fill="auto"/>
            <w:noWrap/>
            <w:vAlign w:val="bottom"/>
            <w:hideMark/>
          </w:tcPr>
          <w:p w14:paraId="3011AD7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37CBA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48B91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(7.3-11.7)</w:t>
            </w:r>
          </w:p>
        </w:tc>
        <w:tc>
          <w:tcPr>
            <w:tcW w:w="1660" w:type="dxa"/>
            <w:tcBorders>
              <w:top w:val="nil"/>
              <w:left w:val="nil"/>
              <w:bottom w:val="nil"/>
              <w:right w:val="nil"/>
            </w:tcBorders>
            <w:shd w:val="clear" w:color="auto" w:fill="auto"/>
            <w:noWrap/>
            <w:vAlign w:val="bottom"/>
            <w:hideMark/>
          </w:tcPr>
          <w:p w14:paraId="395861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(6.3-9.7)</w:t>
            </w:r>
          </w:p>
        </w:tc>
        <w:tc>
          <w:tcPr>
            <w:tcW w:w="1800" w:type="dxa"/>
            <w:tcBorders>
              <w:top w:val="nil"/>
              <w:left w:val="nil"/>
              <w:bottom w:val="nil"/>
              <w:right w:val="nil"/>
            </w:tcBorders>
            <w:shd w:val="clear" w:color="auto" w:fill="auto"/>
            <w:noWrap/>
            <w:vAlign w:val="bottom"/>
            <w:hideMark/>
          </w:tcPr>
          <w:p w14:paraId="0EB405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(162-259)</w:t>
            </w:r>
          </w:p>
        </w:tc>
        <w:tc>
          <w:tcPr>
            <w:tcW w:w="1800" w:type="dxa"/>
            <w:tcBorders>
              <w:top w:val="nil"/>
              <w:left w:val="nil"/>
              <w:bottom w:val="nil"/>
              <w:right w:val="nil"/>
            </w:tcBorders>
            <w:shd w:val="clear" w:color="auto" w:fill="auto"/>
            <w:noWrap/>
            <w:vAlign w:val="bottom"/>
            <w:hideMark/>
          </w:tcPr>
          <w:p w14:paraId="2B56CE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 (181-279)</w:t>
            </w:r>
          </w:p>
        </w:tc>
      </w:tr>
      <w:tr w:rsidR="00B0760D" w:rsidRPr="00B0760D" w14:paraId="62CE9BB4" w14:textId="77777777" w:rsidTr="00B0760D">
        <w:trPr>
          <w:trHeight w:val="320"/>
        </w:trPr>
        <w:tc>
          <w:tcPr>
            <w:tcW w:w="2524" w:type="dxa"/>
            <w:tcBorders>
              <w:top w:val="nil"/>
              <w:left w:val="nil"/>
              <w:bottom w:val="nil"/>
              <w:right w:val="nil"/>
            </w:tcBorders>
            <w:shd w:val="clear" w:color="auto" w:fill="auto"/>
            <w:noWrap/>
            <w:vAlign w:val="bottom"/>
            <w:hideMark/>
          </w:tcPr>
          <w:p w14:paraId="45652D8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910F4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903F2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(1.3-2.1)</w:t>
            </w:r>
          </w:p>
        </w:tc>
        <w:tc>
          <w:tcPr>
            <w:tcW w:w="1660" w:type="dxa"/>
            <w:tcBorders>
              <w:top w:val="nil"/>
              <w:left w:val="nil"/>
              <w:bottom w:val="nil"/>
              <w:right w:val="nil"/>
            </w:tcBorders>
            <w:shd w:val="clear" w:color="auto" w:fill="auto"/>
            <w:noWrap/>
            <w:vAlign w:val="bottom"/>
            <w:hideMark/>
          </w:tcPr>
          <w:p w14:paraId="676FA5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(2.7-4.4)</w:t>
            </w:r>
          </w:p>
        </w:tc>
        <w:tc>
          <w:tcPr>
            <w:tcW w:w="1800" w:type="dxa"/>
            <w:tcBorders>
              <w:top w:val="nil"/>
              <w:left w:val="nil"/>
              <w:bottom w:val="nil"/>
              <w:right w:val="nil"/>
            </w:tcBorders>
            <w:shd w:val="clear" w:color="auto" w:fill="auto"/>
            <w:noWrap/>
            <w:vAlign w:val="bottom"/>
            <w:hideMark/>
          </w:tcPr>
          <w:p w14:paraId="4138C5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(28-47)</w:t>
            </w:r>
          </w:p>
        </w:tc>
        <w:tc>
          <w:tcPr>
            <w:tcW w:w="1800" w:type="dxa"/>
            <w:tcBorders>
              <w:top w:val="nil"/>
              <w:left w:val="nil"/>
              <w:bottom w:val="nil"/>
              <w:right w:val="nil"/>
            </w:tcBorders>
            <w:shd w:val="clear" w:color="auto" w:fill="auto"/>
            <w:noWrap/>
            <w:vAlign w:val="bottom"/>
            <w:hideMark/>
          </w:tcPr>
          <w:p w14:paraId="3A0813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(79-125)</w:t>
            </w:r>
          </w:p>
        </w:tc>
      </w:tr>
      <w:tr w:rsidR="00B0760D" w:rsidRPr="00B0760D" w14:paraId="43AF6C6D" w14:textId="77777777" w:rsidTr="00B0760D">
        <w:trPr>
          <w:trHeight w:val="320"/>
        </w:trPr>
        <w:tc>
          <w:tcPr>
            <w:tcW w:w="2524" w:type="dxa"/>
            <w:tcBorders>
              <w:top w:val="nil"/>
              <w:left w:val="nil"/>
              <w:bottom w:val="nil"/>
              <w:right w:val="nil"/>
            </w:tcBorders>
            <w:shd w:val="clear" w:color="auto" w:fill="auto"/>
            <w:noWrap/>
            <w:vAlign w:val="bottom"/>
            <w:hideMark/>
          </w:tcPr>
          <w:p w14:paraId="2B3830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96EB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9CE18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(0.8-11.2)</w:t>
            </w:r>
          </w:p>
        </w:tc>
        <w:tc>
          <w:tcPr>
            <w:tcW w:w="1660" w:type="dxa"/>
            <w:tcBorders>
              <w:top w:val="nil"/>
              <w:left w:val="nil"/>
              <w:bottom w:val="nil"/>
              <w:right w:val="nil"/>
            </w:tcBorders>
            <w:shd w:val="clear" w:color="auto" w:fill="auto"/>
            <w:noWrap/>
            <w:vAlign w:val="bottom"/>
            <w:hideMark/>
          </w:tcPr>
          <w:p w14:paraId="627EA4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(2.3-29.8)</w:t>
            </w:r>
          </w:p>
        </w:tc>
        <w:tc>
          <w:tcPr>
            <w:tcW w:w="1800" w:type="dxa"/>
            <w:tcBorders>
              <w:top w:val="nil"/>
              <w:left w:val="nil"/>
              <w:bottom w:val="nil"/>
              <w:right w:val="nil"/>
            </w:tcBorders>
            <w:shd w:val="clear" w:color="auto" w:fill="auto"/>
            <w:noWrap/>
            <w:vAlign w:val="bottom"/>
            <w:hideMark/>
          </w:tcPr>
          <w:p w14:paraId="2F68C9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(16-246)</w:t>
            </w:r>
          </w:p>
        </w:tc>
        <w:tc>
          <w:tcPr>
            <w:tcW w:w="1800" w:type="dxa"/>
            <w:tcBorders>
              <w:top w:val="nil"/>
              <w:left w:val="nil"/>
              <w:bottom w:val="nil"/>
              <w:right w:val="nil"/>
            </w:tcBorders>
            <w:shd w:val="clear" w:color="auto" w:fill="auto"/>
            <w:noWrap/>
            <w:vAlign w:val="bottom"/>
            <w:hideMark/>
          </w:tcPr>
          <w:p w14:paraId="621110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271 (65-854)</w:t>
            </w:r>
          </w:p>
        </w:tc>
      </w:tr>
      <w:tr w:rsidR="00B0760D" w:rsidRPr="00B0760D" w14:paraId="1910668B" w14:textId="77777777" w:rsidTr="00B0760D">
        <w:trPr>
          <w:trHeight w:val="320"/>
        </w:trPr>
        <w:tc>
          <w:tcPr>
            <w:tcW w:w="2524" w:type="dxa"/>
            <w:tcBorders>
              <w:top w:val="nil"/>
              <w:left w:val="nil"/>
              <w:bottom w:val="nil"/>
              <w:right w:val="nil"/>
            </w:tcBorders>
            <w:shd w:val="clear" w:color="auto" w:fill="auto"/>
            <w:noWrap/>
            <w:vAlign w:val="bottom"/>
            <w:hideMark/>
          </w:tcPr>
          <w:p w14:paraId="3BDF7B1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823E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A9E0A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(1-4.2)</w:t>
            </w:r>
          </w:p>
        </w:tc>
        <w:tc>
          <w:tcPr>
            <w:tcW w:w="1660" w:type="dxa"/>
            <w:tcBorders>
              <w:top w:val="nil"/>
              <w:left w:val="nil"/>
              <w:bottom w:val="nil"/>
              <w:right w:val="nil"/>
            </w:tcBorders>
            <w:shd w:val="clear" w:color="auto" w:fill="auto"/>
            <w:noWrap/>
            <w:vAlign w:val="bottom"/>
            <w:hideMark/>
          </w:tcPr>
          <w:p w14:paraId="0C174F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(0.4-2.8)</w:t>
            </w:r>
          </w:p>
        </w:tc>
        <w:tc>
          <w:tcPr>
            <w:tcW w:w="1800" w:type="dxa"/>
            <w:tcBorders>
              <w:top w:val="nil"/>
              <w:left w:val="nil"/>
              <w:bottom w:val="nil"/>
              <w:right w:val="nil"/>
            </w:tcBorders>
            <w:shd w:val="clear" w:color="auto" w:fill="auto"/>
            <w:noWrap/>
            <w:vAlign w:val="bottom"/>
            <w:hideMark/>
          </w:tcPr>
          <w:p w14:paraId="7544E9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(23-93)</w:t>
            </w:r>
          </w:p>
        </w:tc>
        <w:tc>
          <w:tcPr>
            <w:tcW w:w="1800" w:type="dxa"/>
            <w:tcBorders>
              <w:top w:val="nil"/>
              <w:left w:val="nil"/>
              <w:bottom w:val="nil"/>
              <w:right w:val="nil"/>
            </w:tcBorders>
            <w:shd w:val="clear" w:color="auto" w:fill="auto"/>
            <w:noWrap/>
            <w:vAlign w:val="bottom"/>
            <w:hideMark/>
          </w:tcPr>
          <w:p w14:paraId="6FB54B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(12-80)</w:t>
            </w:r>
          </w:p>
        </w:tc>
      </w:tr>
      <w:tr w:rsidR="00B0760D" w:rsidRPr="00B0760D" w14:paraId="17A006D5" w14:textId="77777777" w:rsidTr="00B0760D">
        <w:trPr>
          <w:trHeight w:val="320"/>
        </w:trPr>
        <w:tc>
          <w:tcPr>
            <w:tcW w:w="2524" w:type="dxa"/>
            <w:tcBorders>
              <w:top w:val="nil"/>
              <w:left w:val="nil"/>
              <w:bottom w:val="nil"/>
              <w:right w:val="nil"/>
            </w:tcBorders>
            <w:shd w:val="clear" w:color="auto" w:fill="auto"/>
            <w:noWrap/>
            <w:vAlign w:val="bottom"/>
            <w:hideMark/>
          </w:tcPr>
          <w:p w14:paraId="253A9A7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44BB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BD4F3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(11.1-12.9)</w:t>
            </w:r>
          </w:p>
        </w:tc>
        <w:tc>
          <w:tcPr>
            <w:tcW w:w="1660" w:type="dxa"/>
            <w:tcBorders>
              <w:top w:val="nil"/>
              <w:left w:val="nil"/>
              <w:bottom w:val="nil"/>
              <w:right w:val="nil"/>
            </w:tcBorders>
            <w:shd w:val="clear" w:color="auto" w:fill="auto"/>
            <w:noWrap/>
            <w:vAlign w:val="bottom"/>
            <w:hideMark/>
          </w:tcPr>
          <w:p w14:paraId="639A7D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(11.7-13.7)</w:t>
            </w:r>
          </w:p>
        </w:tc>
        <w:tc>
          <w:tcPr>
            <w:tcW w:w="1800" w:type="dxa"/>
            <w:tcBorders>
              <w:top w:val="nil"/>
              <w:left w:val="nil"/>
              <w:bottom w:val="nil"/>
              <w:right w:val="nil"/>
            </w:tcBorders>
            <w:shd w:val="clear" w:color="auto" w:fill="auto"/>
            <w:noWrap/>
            <w:vAlign w:val="bottom"/>
            <w:hideMark/>
          </w:tcPr>
          <w:p w14:paraId="38D268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266 (242-288)</w:t>
            </w:r>
          </w:p>
        </w:tc>
        <w:tc>
          <w:tcPr>
            <w:tcW w:w="1800" w:type="dxa"/>
            <w:tcBorders>
              <w:top w:val="nil"/>
              <w:left w:val="nil"/>
              <w:bottom w:val="nil"/>
              <w:right w:val="nil"/>
            </w:tcBorders>
            <w:shd w:val="clear" w:color="auto" w:fill="auto"/>
            <w:noWrap/>
            <w:vAlign w:val="bottom"/>
            <w:hideMark/>
          </w:tcPr>
          <w:p w14:paraId="7AF156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368 (340-392)</w:t>
            </w:r>
          </w:p>
        </w:tc>
      </w:tr>
      <w:tr w:rsidR="00B0760D" w:rsidRPr="00B0760D" w14:paraId="41797325" w14:textId="77777777" w:rsidTr="00B0760D">
        <w:trPr>
          <w:trHeight w:val="320"/>
        </w:trPr>
        <w:tc>
          <w:tcPr>
            <w:tcW w:w="2524" w:type="dxa"/>
            <w:tcBorders>
              <w:top w:val="nil"/>
              <w:left w:val="nil"/>
              <w:bottom w:val="nil"/>
              <w:right w:val="nil"/>
            </w:tcBorders>
            <w:shd w:val="clear" w:color="auto" w:fill="auto"/>
            <w:noWrap/>
            <w:vAlign w:val="bottom"/>
            <w:hideMark/>
          </w:tcPr>
          <w:p w14:paraId="7132D9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C6E9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802BD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(0.7-6.7)</w:t>
            </w:r>
          </w:p>
        </w:tc>
        <w:tc>
          <w:tcPr>
            <w:tcW w:w="1660" w:type="dxa"/>
            <w:tcBorders>
              <w:top w:val="nil"/>
              <w:left w:val="nil"/>
              <w:bottom w:val="nil"/>
              <w:right w:val="nil"/>
            </w:tcBorders>
            <w:shd w:val="clear" w:color="auto" w:fill="auto"/>
            <w:noWrap/>
            <w:vAlign w:val="bottom"/>
            <w:hideMark/>
          </w:tcPr>
          <w:p w14:paraId="7C3355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(4.8-32.3)</w:t>
            </w:r>
          </w:p>
        </w:tc>
        <w:tc>
          <w:tcPr>
            <w:tcW w:w="1800" w:type="dxa"/>
            <w:tcBorders>
              <w:top w:val="nil"/>
              <w:left w:val="nil"/>
              <w:bottom w:val="nil"/>
              <w:right w:val="nil"/>
            </w:tcBorders>
            <w:shd w:val="clear" w:color="auto" w:fill="auto"/>
            <w:noWrap/>
            <w:vAlign w:val="bottom"/>
            <w:hideMark/>
          </w:tcPr>
          <w:p w14:paraId="586551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(16-150)</w:t>
            </w:r>
          </w:p>
        </w:tc>
        <w:tc>
          <w:tcPr>
            <w:tcW w:w="1800" w:type="dxa"/>
            <w:tcBorders>
              <w:top w:val="nil"/>
              <w:left w:val="nil"/>
              <w:bottom w:val="nil"/>
              <w:right w:val="nil"/>
            </w:tcBorders>
            <w:shd w:val="clear" w:color="auto" w:fill="auto"/>
            <w:noWrap/>
            <w:vAlign w:val="bottom"/>
            <w:hideMark/>
          </w:tcPr>
          <w:p w14:paraId="41FDD2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387 (139-933)</w:t>
            </w:r>
          </w:p>
        </w:tc>
      </w:tr>
      <w:tr w:rsidR="00B0760D" w:rsidRPr="00B0760D" w14:paraId="75DE676A" w14:textId="77777777" w:rsidTr="00B0760D">
        <w:trPr>
          <w:trHeight w:val="320"/>
        </w:trPr>
        <w:tc>
          <w:tcPr>
            <w:tcW w:w="2524" w:type="dxa"/>
            <w:tcBorders>
              <w:top w:val="nil"/>
              <w:left w:val="nil"/>
              <w:bottom w:val="nil"/>
              <w:right w:val="nil"/>
            </w:tcBorders>
            <w:shd w:val="clear" w:color="auto" w:fill="auto"/>
            <w:noWrap/>
            <w:vAlign w:val="bottom"/>
            <w:hideMark/>
          </w:tcPr>
          <w:p w14:paraId="6B431B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82B4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95ED2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(4.1-14.3)</w:t>
            </w:r>
          </w:p>
        </w:tc>
        <w:tc>
          <w:tcPr>
            <w:tcW w:w="1660" w:type="dxa"/>
            <w:tcBorders>
              <w:top w:val="nil"/>
              <w:left w:val="nil"/>
              <w:bottom w:val="nil"/>
              <w:right w:val="nil"/>
            </w:tcBorders>
            <w:shd w:val="clear" w:color="auto" w:fill="auto"/>
            <w:noWrap/>
            <w:vAlign w:val="bottom"/>
            <w:hideMark/>
          </w:tcPr>
          <w:p w14:paraId="65ACEB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(0.9-3.7)</w:t>
            </w:r>
          </w:p>
        </w:tc>
        <w:tc>
          <w:tcPr>
            <w:tcW w:w="1800" w:type="dxa"/>
            <w:tcBorders>
              <w:top w:val="nil"/>
              <w:left w:val="nil"/>
              <w:bottom w:val="nil"/>
              <w:right w:val="nil"/>
            </w:tcBorders>
            <w:shd w:val="clear" w:color="auto" w:fill="auto"/>
            <w:noWrap/>
            <w:vAlign w:val="bottom"/>
            <w:hideMark/>
          </w:tcPr>
          <w:p w14:paraId="35CCCE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(91-316)</w:t>
            </w:r>
          </w:p>
        </w:tc>
        <w:tc>
          <w:tcPr>
            <w:tcW w:w="1800" w:type="dxa"/>
            <w:tcBorders>
              <w:top w:val="nil"/>
              <w:left w:val="nil"/>
              <w:bottom w:val="nil"/>
              <w:right w:val="nil"/>
            </w:tcBorders>
            <w:shd w:val="clear" w:color="auto" w:fill="auto"/>
            <w:noWrap/>
            <w:vAlign w:val="bottom"/>
            <w:hideMark/>
          </w:tcPr>
          <w:p w14:paraId="0D1EE9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(26-105)</w:t>
            </w:r>
          </w:p>
        </w:tc>
      </w:tr>
      <w:tr w:rsidR="00B0760D" w:rsidRPr="00B0760D" w14:paraId="6F3DFC89" w14:textId="77777777" w:rsidTr="00B0760D">
        <w:trPr>
          <w:trHeight w:val="320"/>
        </w:trPr>
        <w:tc>
          <w:tcPr>
            <w:tcW w:w="2524" w:type="dxa"/>
            <w:tcBorders>
              <w:top w:val="nil"/>
              <w:left w:val="nil"/>
              <w:bottom w:val="nil"/>
              <w:right w:val="nil"/>
            </w:tcBorders>
            <w:shd w:val="clear" w:color="auto" w:fill="auto"/>
            <w:noWrap/>
            <w:vAlign w:val="bottom"/>
            <w:hideMark/>
          </w:tcPr>
          <w:p w14:paraId="70323E5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8ECB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B1FE3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(3-3.3)</w:t>
            </w:r>
          </w:p>
        </w:tc>
        <w:tc>
          <w:tcPr>
            <w:tcW w:w="1660" w:type="dxa"/>
            <w:tcBorders>
              <w:top w:val="nil"/>
              <w:left w:val="nil"/>
              <w:bottom w:val="nil"/>
              <w:right w:val="nil"/>
            </w:tcBorders>
            <w:shd w:val="clear" w:color="auto" w:fill="auto"/>
            <w:noWrap/>
            <w:vAlign w:val="bottom"/>
            <w:hideMark/>
          </w:tcPr>
          <w:p w14:paraId="21546A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(3.6-4)</w:t>
            </w:r>
          </w:p>
        </w:tc>
        <w:tc>
          <w:tcPr>
            <w:tcW w:w="1800" w:type="dxa"/>
            <w:tcBorders>
              <w:top w:val="nil"/>
              <w:left w:val="nil"/>
              <w:bottom w:val="nil"/>
              <w:right w:val="nil"/>
            </w:tcBorders>
            <w:shd w:val="clear" w:color="auto" w:fill="auto"/>
            <w:noWrap/>
            <w:vAlign w:val="bottom"/>
            <w:hideMark/>
          </w:tcPr>
          <w:p w14:paraId="3E7C8D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(65-73)</w:t>
            </w:r>
          </w:p>
        </w:tc>
        <w:tc>
          <w:tcPr>
            <w:tcW w:w="1800" w:type="dxa"/>
            <w:tcBorders>
              <w:top w:val="nil"/>
              <w:left w:val="nil"/>
              <w:bottom w:val="nil"/>
              <w:right w:val="nil"/>
            </w:tcBorders>
            <w:shd w:val="clear" w:color="auto" w:fill="auto"/>
            <w:noWrap/>
            <w:vAlign w:val="bottom"/>
            <w:hideMark/>
          </w:tcPr>
          <w:p w14:paraId="4B5DF9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(102-115)</w:t>
            </w:r>
          </w:p>
        </w:tc>
      </w:tr>
      <w:tr w:rsidR="00B0760D" w:rsidRPr="00B0760D" w14:paraId="3B67EAFE" w14:textId="77777777" w:rsidTr="00B0760D">
        <w:trPr>
          <w:trHeight w:val="320"/>
        </w:trPr>
        <w:tc>
          <w:tcPr>
            <w:tcW w:w="2524" w:type="dxa"/>
            <w:tcBorders>
              <w:top w:val="nil"/>
              <w:left w:val="nil"/>
              <w:bottom w:val="nil"/>
              <w:right w:val="nil"/>
            </w:tcBorders>
            <w:shd w:val="clear" w:color="auto" w:fill="auto"/>
            <w:noWrap/>
            <w:vAlign w:val="bottom"/>
            <w:hideMark/>
          </w:tcPr>
          <w:p w14:paraId="380E015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5549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EF0D1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w:t>
            </w:r>
          </w:p>
        </w:tc>
        <w:tc>
          <w:tcPr>
            <w:tcW w:w="1660" w:type="dxa"/>
            <w:tcBorders>
              <w:top w:val="nil"/>
              <w:left w:val="nil"/>
              <w:bottom w:val="nil"/>
              <w:right w:val="nil"/>
            </w:tcBorders>
            <w:shd w:val="clear" w:color="auto" w:fill="auto"/>
            <w:noWrap/>
            <w:vAlign w:val="bottom"/>
            <w:hideMark/>
          </w:tcPr>
          <w:p w14:paraId="379BF8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(0.4-1.1)</w:t>
            </w:r>
          </w:p>
        </w:tc>
        <w:tc>
          <w:tcPr>
            <w:tcW w:w="1800" w:type="dxa"/>
            <w:tcBorders>
              <w:top w:val="nil"/>
              <w:left w:val="nil"/>
              <w:bottom w:val="nil"/>
              <w:right w:val="nil"/>
            </w:tcBorders>
            <w:shd w:val="clear" w:color="auto" w:fill="auto"/>
            <w:noWrap/>
            <w:vAlign w:val="bottom"/>
            <w:hideMark/>
          </w:tcPr>
          <w:p w14:paraId="75A2F1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(10-22)</w:t>
            </w:r>
          </w:p>
        </w:tc>
        <w:tc>
          <w:tcPr>
            <w:tcW w:w="1800" w:type="dxa"/>
            <w:tcBorders>
              <w:top w:val="nil"/>
              <w:left w:val="nil"/>
              <w:bottom w:val="nil"/>
              <w:right w:val="nil"/>
            </w:tcBorders>
            <w:shd w:val="clear" w:color="auto" w:fill="auto"/>
            <w:noWrap/>
            <w:vAlign w:val="bottom"/>
            <w:hideMark/>
          </w:tcPr>
          <w:p w14:paraId="0717E9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(13-31)</w:t>
            </w:r>
          </w:p>
        </w:tc>
      </w:tr>
      <w:tr w:rsidR="00B0760D" w:rsidRPr="00B0760D" w14:paraId="0110B9D3" w14:textId="77777777" w:rsidTr="00B0760D">
        <w:trPr>
          <w:trHeight w:val="320"/>
        </w:trPr>
        <w:tc>
          <w:tcPr>
            <w:tcW w:w="2524" w:type="dxa"/>
            <w:tcBorders>
              <w:top w:val="nil"/>
              <w:left w:val="nil"/>
              <w:bottom w:val="nil"/>
              <w:right w:val="nil"/>
            </w:tcBorders>
            <w:shd w:val="clear" w:color="auto" w:fill="auto"/>
            <w:noWrap/>
            <w:vAlign w:val="bottom"/>
            <w:hideMark/>
          </w:tcPr>
          <w:p w14:paraId="1CAED6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5AAC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38926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3F9DB4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(2-2.2)</w:t>
            </w:r>
          </w:p>
        </w:tc>
        <w:tc>
          <w:tcPr>
            <w:tcW w:w="1800" w:type="dxa"/>
            <w:tcBorders>
              <w:top w:val="nil"/>
              <w:left w:val="nil"/>
              <w:bottom w:val="nil"/>
              <w:right w:val="nil"/>
            </w:tcBorders>
            <w:shd w:val="clear" w:color="auto" w:fill="auto"/>
            <w:noWrap/>
            <w:vAlign w:val="bottom"/>
            <w:hideMark/>
          </w:tcPr>
          <w:p w14:paraId="202C3E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(29-34)</w:t>
            </w:r>
          </w:p>
        </w:tc>
        <w:tc>
          <w:tcPr>
            <w:tcW w:w="1800" w:type="dxa"/>
            <w:tcBorders>
              <w:top w:val="nil"/>
              <w:left w:val="nil"/>
              <w:bottom w:val="nil"/>
              <w:right w:val="nil"/>
            </w:tcBorders>
            <w:shd w:val="clear" w:color="auto" w:fill="auto"/>
            <w:noWrap/>
            <w:vAlign w:val="bottom"/>
            <w:hideMark/>
          </w:tcPr>
          <w:p w14:paraId="5C5D44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(56-64)</w:t>
            </w:r>
          </w:p>
        </w:tc>
      </w:tr>
      <w:tr w:rsidR="00B0760D" w:rsidRPr="00B0760D" w14:paraId="2782B47B" w14:textId="77777777" w:rsidTr="00B0760D">
        <w:trPr>
          <w:trHeight w:val="320"/>
        </w:trPr>
        <w:tc>
          <w:tcPr>
            <w:tcW w:w="2524" w:type="dxa"/>
            <w:tcBorders>
              <w:top w:val="nil"/>
              <w:left w:val="nil"/>
              <w:bottom w:val="nil"/>
              <w:right w:val="nil"/>
            </w:tcBorders>
            <w:shd w:val="clear" w:color="auto" w:fill="auto"/>
            <w:noWrap/>
            <w:vAlign w:val="bottom"/>
            <w:hideMark/>
          </w:tcPr>
          <w:p w14:paraId="79B594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07B7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126DB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3AAF77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7875AB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554A89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(1-2)</w:t>
            </w:r>
          </w:p>
        </w:tc>
      </w:tr>
      <w:tr w:rsidR="00B0760D" w:rsidRPr="00B0760D" w14:paraId="0458CF23" w14:textId="77777777" w:rsidTr="00B0760D">
        <w:trPr>
          <w:trHeight w:val="320"/>
        </w:trPr>
        <w:tc>
          <w:tcPr>
            <w:tcW w:w="2524" w:type="dxa"/>
            <w:tcBorders>
              <w:top w:val="nil"/>
              <w:left w:val="nil"/>
              <w:bottom w:val="nil"/>
              <w:right w:val="nil"/>
            </w:tcBorders>
            <w:shd w:val="clear" w:color="auto" w:fill="auto"/>
            <w:noWrap/>
            <w:vAlign w:val="bottom"/>
            <w:hideMark/>
          </w:tcPr>
          <w:p w14:paraId="5C5294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Burundi</w:t>
            </w:r>
          </w:p>
        </w:tc>
        <w:tc>
          <w:tcPr>
            <w:tcW w:w="2180" w:type="dxa"/>
            <w:tcBorders>
              <w:top w:val="nil"/>
              <w:left w:val="nil"/>
              <w:bottom w:val="nil"/>
              <w:right w:val="nil"/>
            </w:tcBorders>
            <w:shd w:val="clear" w:color="auto" w:fill="auto"/>
            <w:noWrap/>
            <w:vAlign w:val="bottom"/>
            <w:hideMark/>
          </w:tcPr>
          <w:p w14:paraId="670B2C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2B281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53.3 (46.1-59.7)</w:t>
            </w:r>
          </w:p>
        </w:tc>
        <w:tc>
          <w:tcPr>
            <w:tcW w:w="1660" w:type="dxa"/>
            <w:tcBorders>
              <w:top w:val="nil"/>
              <w:left w:val="nil"/>
              <w:bottom w:val="nil"/>
              <w:right w:val="nil"/>
            </w:tcBorders>
            <w:shd w:val="clear" w:color="auto" w:fill="auto"/>
            <w:noWrap/>
            <w:vAlign w:val="bottom"/>
            <w:hideMark/>
          </w:tcPr>
          <w:p w14:paraId="052378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(54.8-69)</w:t>
            </w:r>
          </w:p>
        </w:tc>
        <w:tc>
          <w:tcPr>
            <w:tcW w:w="1800" w:type="dxa"/>
            <w:tcBorders>
              <w:top w:val="nil"/>
              <w:left w:val="nil"/>
              <w:bottom w:val="nil"/>
              <w:right w:val="nil"/>
            </w:tcBorders>
            <w:shd w:val="clear" w:color="auto" w:fill="auto"/>
            <w:noWrap/>
            <w:vAlign w:val="bottom"/>
            <w:hideMark/>
          </w:tcPr>
          <w:p w14:paraId="3CCBA7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1029 (892-1163)</w:t>
            </w:r>
          </w:p>
        </w:tc>
        <w:tc>
          <w:tcPr>
            <w:tcW w:w="1800" w:type="dxa"/>
            <w:tcBorders>
              <w:top w:val="nil"/>
              <w:left w:val="nil"/>
              <w:bottom w:val="nil"/>
              <w:right w:val="nil"/>
            </w:tcBorders>
            <w:shd w:val="clear" w:color="auto" w:fill="auto"/>
            <w:noWrap/>
            <w:vAlign w:val="bottom"/>
            <w:hideMark/>
          </w:tcPr>
          <w:p w14:paraId="6BD924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1317 (1155-1480)</w:t>
            </w:r>
          </w:p>
        </w:tc>
      </w:tr>
      <w:tr w:rsidR="00B0760D" w:rsidRPr="00B0760D" w14:paraId="39467C81" w14:textId="77777777" w:rsidTr="00B0760D">
        <w:trPr>
          <w:trHeight w:val="320"/>
        </w:trPr>
        <w:tc>
          <w:tcPr>
            <w:tcW w:w="2524" w:type="dxa"/>
            <w:tcBorders>
              <w:top w:val="nil"/>
              <w:left w:val="nil"/>
              <w:bottom w:val="nil"/>
              <w:right w:val="nil"/>
            </w:tcBorders>
            <w:shd w:val="clear" w:color="auto" w:fill="auto"/>
            <w:noWrap/>
            <w:vAlign w:val="bottom"/>
            <w:hideMark/>
          </w:tcPr>
          <w:p w14:paraId="5E0F266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4098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7238B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 (18.8-34.8)</w:t>
            </w:r>
          </w:p>
        </w:tc>
        <w:tc>
          <w:tcPr>
            <w:tcW w:w="1660" w:type="dxa"/>
            <w:tcBorders>
              <w:top w:val="nil"/>
              <w:left w:val="nil"/>
              <w:bottom w:val="nil"/>
              <w:right w:val="nil"/>
            </w:tcBorders>
            <w:shd w:val="clear" w:color="auto" w:fill="auto"/>
            <w:noWrap/>
            <w:vAlign w:val="bottom"/>
            <w:hideMark/>
          </w:tcPr>
          <w:p w14:paraId="29AF40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29.3 (19.9-36.5)</w:t>
            </w:r>
          </w:p>
        </w:tc>
        <w:tc>
          <w:tcPr>
            <w:tcW w:w="1800" w:type="dxa"/>
            <w:tcBorders>
              <w:top w:val="nil"/>
              <w:left w:val="nil"/>
              <w:bottom w:val="nil"/>
              <w:right w:val="nil"/>
            </w:tcBorders>
            <w:shd w:val="clear" w:color="auto" w:fill="auto"/>
            <w:noWrap/>
            <w:vAlign w:val="bottom"/>
            <w:hideMark/>
          </w:tcPr>
          <w:p w14:paraId="4355D8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541 (362-677)</w:t>
            </w:r>
          </w:p>
        </w:tc>
        <w:tc>
          <w:tcPr>
            <w:tcW w:w="1800" w:type="dxa"/>
            <w:tcBorders>
              <w:top w:val="nil"/>
              <w:left w:val="nil"/>
              <w:bottom w:val="nil"/>
              <w:right w:val="nil"/>
            </w:tcBorders>
            <w:shd w:val="clear" w:color="auto" w:fill="auto"/>
            <w:noWrap/>
            <w:vAlign w:val="bottom"/>
            <w:hideMark/>
          </w:tcPr>
          <w:p w14:paraId="4F638D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621 (420-775)</w:t>
            </w:r>
          </w:p>
        </w:tc>
      </w:tr>
      <w:tr w:rsidR="00B0760D" w:rsidRPr="00B0760D" w14:paraId="5D749DBF" w14:textId="77777777" w:rsidTr="00B0760D">
        <w:trPr>
          <w:trHeight w:val="320"/>
        </w:trPr>
        <w:tc>
          <w:tcPr>
            <w:tcW w:w="2524" w:type="dxa"/>
            <w:tcBorders>
              <w:top w:val="nil"/>
              <w:left w:val="nil"/>
              <w:bottom w:val="nil"/>
              <w:right w:val="nil"/>
            </w:tcBorders>
            <w:shd w:val="clear" w:color="auto" w:fill="auto"/>
            <w:noWrap/>
            <w:vAlign w:val="bottom"/>
            <w:hideMark/>
          </w:tcPr>
          <w:p w14:paraId="602328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C9DD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E305D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(6.3-11.8)</w:t>
            </w:r>
          </w:p>
        </w:tc>
        <w:tc>
          <w:tcPr>
            <w:tcW w:w="1660" w:type="dxa"/>
            <w:tcBorders>
              <w:top w:val="nil"/>
              <w:left w:val="nil"/>
              <w:bottom w:val="nil"/>
              <w:right w:val="nil"/>
            </w:tcBorders>
            <w:shd w:val="clear" w:color="auto" w:fill="auto"/>
            <w:noWrap/>
            <w:vAlign w:val="bottom"/>
            <w:hideMark/>
          </w:tcPr>
          <w:p w14:paraId="60749F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(7-12.4)</w:t>
            </w:r>
          </w:p>
        </w:tc>
        <w:tc>
          <w:tcPr>
            <w:tcW w:w="1800" w:type="dxa"/>
            <w:tcBorders>
              <w:top w:val="nil"/>
              <w:left w:val="nil"/>
              <w:bottom w:val="nil"/>
              <w:right w:val="nil"/>
            </w:tcBorders>
            <w:shd w:val="clear" w:color="auto" w:fill="auto"/>
            <w:noWrap/>
            <w:vAlign w:val="bottom"/>
            <w:hideMark/>
          </w:tcPr>
          <w:p w14:paraId="7505DB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(120-225)</w:t>
            </w:r>
          </w:p>
        </w:tc>
        <w:tc>
          <w:tcPr>
            <w:tcW w:w="1800" w:type="dxa"/>
            <w:tcBorders>
              <w:top w:val="nil"/>
              <w:left w:val="nil"/>
              <w:bottom w:val="nil"/>
              <w:right w:val="nil"/>
            </w:tcBorders>
            <w:shd w:val="clear" w:color="auto" w:fill="auto"/>
            <w:noWrap/>
            <w:vAlign w:val="bottom"/>
            <w:hideMark/>
          </w:tcPr>
          <w:p w14:paraId="7CC2EF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 (151-262)</w:t>
            </w:r>
          </w:p>
        </w:tc>
      </w:tr>
      <w:tr w:rsidR="00B0760D" w:rsidRPr="00B0760D" w14:paraId="4CB6E086" w14:textId="77777777" w:rsidTr="00B0760D">
        <w:trPr>
          <w:trHeight w:val="320"/>
        </w:trPr>
        <w:tc>
          <w:tcPr>
            <w:tcW w:w="2524" w:type="dxa"/>
            <w:tcBorders>
              <w:top w:val="nil"/>
              <w:left w:val="nil"/>
              <w:bottom w:val="nil"/>
              <w:right w:val="nil"/>
            </w:tcBorders>
            <w:shd w:val="clear" w:color="auto" w:fill="auto"/>
            <w:noWrap/>
            <w:vAlign w:val="bottom"/>
            <w:hideMark/>
          </w:tcPr>
          <w:p w14:paraId="5DD492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F6215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3694F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(6.3-11.8)</w:t>
            </w:r>
          </w:p>
        </w:tc>
        <w:tc>
          <w:tcPr>
            <w:tcW w:w="1660" w:type="dxa"/>
            <w:tcBorders>
              <w:top w:val="nil"/>
              <w:left w:val="nil"/>
              <w:bottom w:val="nil"/>
              <w:right w:val="nil"/>
            </w:tcBorders>
            <w:shd w:val="clear" w:color="auto" w:fill="auto"/>
            <w:noWrap/>
            <w:vAlign w:val="bottom"/>
            <w:hideMark/>
          </w:tcPr>
          <w:p w14:paraId="7A1181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(7-12.4)</w:t>
            </w:r>
          </w:p>
        </w:tc>
        <w:tc>
          <w:tcPr>
            <w:tcW w:w="1800" w:type="dxa"/>
            <w:tcBorders>
              <w:top w:val="nil"/>
              <w:left w:val="nil"/>
              <w:bottom w:val="nil"/>
              <w:right w:val="nil"/>
            </w:tcBorders>
            <w:shd w:val="clear" w:color="auto" w:fill="auto"/>
            <w:noWrap/>
            <w:vAlign w:val="bottom"/>
            <w:hideMark/>
          </w:tcPr>
          <w:p w14:paraId="0CAA50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(120-225)</w:t>
            </w:r>
          </w:p>
        </w:tc>
        <w:tc>
          <w:tcPr>
            <w:tcW w:w="1800" w:type="dxa"/>
            <w:tcBorders>
              <w:top w:val="nil"/>
              <w:left w:val="nil"/>
              <w:bottom w:val="nil"/>
              <w:right w:val="nil"/>
            </w:tcBorders>
            <w:shd w:val="clear" w:color="auto" w:fill="auto"/>
            <w:noWrap/>
            <w:vAlign w:val="bottom"/>
            <w:hideMark/>
          </w:tcPr>
          <w:p w14:paraId="7CD684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 (151-262)</w:t>
            </w:r>
          </w:p>
        </w:tc>
      </w:tr>
      <w:tr w:rsidR="00B0760D" w:rsidRPr="00B0760D" w14:paraId="3FDDE711" w14:textId="77777777" w:rsidTr="00B0760D">
        <w:trPr>
          <w:trHeight w:val="320"/>
        </w:trPr>
        <w:tc>
          <w:tcPr>
            <w:tcW w:w="2524" w:type="dxa"/>
            <w:tcBorders>
              <w:top w:val="nil"/>
              <w:left w:val="nil"/>
              <w:bottom w:val="nil"/>
              <w:right w:val="nil"/>
            </w:tcBorders>
            <w:shd w:val="clear" w:color="auto" w:fill="auto"/>
            <w:noWrap/>
            <w:vAlign w:val="bottom"/>
            <w:hideMark/>
          </w:tcPr>
          <w:p w14:paraId="1ED05FE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FBF7F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F655A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1E5E5B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24DF19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1DF0F4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056D0F73" w14:textId="77777777" w:rsidTr="00B0760D">
        <w:trPr>
          <w:trHeight w:val="320"/>
        </w:trPr>
        <w:tc>
          <w:tcPr>
            <w:tcW w:w="2524" w:type="dxa"/>
            <w:tcBorders>
              <w:top w:val="nil"/>
              <w:left w:val="nil"/>
              <w:bottom w:val="nil"/>
              <w:right w:val="nil"/>
            </w:tcBorders>
            <w:shd w:val="clear" w:color="auto" w:fill="auto"/>
            <w:noWrap/>
            <w:vAlign w:val="bottom"/>
            <w:hideMark/>
          </w:tcPr>
          <w:p w14:paraId="3EF65F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B99F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81BF1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(1.2-12.1)</w:t>
            </w:r>
          </w:p>
        </w:tc>
        <w:tc>
          <w:tcPr>
            <w:tcW w:w="1660" w:type="dxa"/>
            <w:tcBorders>
              <w:top w:val="nil"/>
              <w:left w:val="nil"/>
              <w:bottom w:val="nil"/>
              <w:right w:val="nil"/>
            </w:tcBorders>
            <w:shd w:val="clear" w:color="auto" w:fill="auto"/>
            <w:noWrap/>
            <w:vAlign w:val="bottom"/>
            <w:hideMark/>
          </w:tcPr>
          <w:p w14:paraId="731C67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(2.1-18.7)</w:t>
            </w:r>
          </w:p>
        </w:tc>
        <w:tc>
          <w:tcPr>
            <w:tcW w:w="1800" w:type="dxa"/>
            <w:tcBorders>
              <w:top w:val="nil"/>
              <w:left w:val="nil"/>
              <w:bottom w:val="nil"/>
              <w:right w:val="nil"/>
            </w:tcBorders>
            <w:shd w:val="clear" w:color="auto" w:fill="auto"/>
            <w:noWrap/>
            <w:vAlign w:val="bottom"/>
            <w:hideMark/>
          </w:tcPr>
          <w:p w14:paraId="23C76D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(22-236)</w:t>
            </w:r>
          </w:p>
        </w:tc>
        <w:tc>
          <w:tcPr>
            <w:tcW w:w="1800" w:type="dxa"/>
            <w:tcBorders>
              <w:top w:val="nil"/>
              <w:left w:val="nil"/>
              <w:bottom w:val="nil"/>
              <w:right w:val="nil"/>
            </w:tcBorders>
            <w:shd w:val="clear" w:color="auto" w:fill="auto"/>
            <w:noWrap/>
            <w:vAlign w:val="bottom"/>
            <w:hideMark/>
          </w:tcPr>
          <w:p w14:paraId="34B456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 (45-394)</w:t>
            </w:r>
          </w:p>
        </w:tc>
      </w:tr>
      <w:tr w:rsidR="00B0760D" w:rsidRPr="00B0760D" w14:paraId="1BFF1D9B" w14:textId="77777777" w:rsidTr="00B0760D">
        <w:trPr>
          <w:trHeight w:val="320"/>
        </w:trPr>
        <w:tc>
          <w:tcPr>
            <w:tcW w:w="2524" w:type="dxa"/>
            <w:tcBorders>
              <w:top w:val="nil"/>
              <w:left w:val="nil"/>
              <w:bottom w:val="nil"/>
              <w:right w:val="nil"/>
            </w:tcBorders>
            <w:shd w:val="clear" w:color="auto" w:fill="auto"/>
            <w:noWrap/>
            <w:vAlign w:val="bottom"/>
            <w:hideMark/>
          </w:tcPr>
          <w:p w14:paraId="43F66CE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BC56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75F6B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(2.5-8.4)</w:t>
            </w:r>
          </w:p>
        </w:tc>
        <w:tc>
          <w:tcPr>
            <w:tcW w:w="1660" w:type="dxa"/>
            <w:tcBorders>
              <w:top w:val="nil"/>
              <w:left w:val="nil"/>
              <w:bottom w:val="nil"/>
              <w:right w:val="nil"/>
            </w:tcBorders>
            <w:shd w:val="clear" w:color="auto" w:fill="auto"/>
            <w:noWrap/>
            <w:vAlign w:val="bottom"/>
            <w:hideMark/>
          </w:tcPr>
          <w:p w14:paraId="02A76B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(2.9-9.5)</w:t>
            </w:r>
          </w:p>
        </w:tc>
        <w:tc>
          <w:tcPr>
            <w:tcW w:w="1800" w:type="dxa"/>
            <w:tcBorders>
              <w:top w:val="nil"/>
              <w:left w:val="nil"/>
              <w:bottom w:val="nil"/>
              <w:right w:val="nil"/>
            </w:tcBorders>
            <w:shd w:val="clear" w:color="auto" w:fill="auto"/>
            <w:noWrap/>
            <w:vAlign w:val="bottom"/>
            <w:hideMark/>
          </w:tcPr>
          <w:p w14:paraId="6BDA23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(49-162)</w:t>
            </w:r>
          </w:p>
        </w:tc>
        <w:tc>
          <w:tcPr>
            <w:tcW w:w="1800" w:type="dxa"/>
            <w:tcBorders>
              <w:top w:val="nil"/>
              <w:left w:val="nil"/>
              <w:bottom w:val="nil"/>
              <w:right w:val="nil"/>
            </w:tcBorders>
            <w:shd w:val="clear" w:color="auto" w:fill="auto"/>
            <w:noWrap/>
            <w:vAlign w:val="bottom"/>
            <w:hideMark/>
          </w:tcPr>
          <w:p w14:paraId="2A83C3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(62-201)</w:t>
            </w:r>
          </w:p>
        </w:tc>
      </w:tr>
      <w:tr w:rsidR="00B0760D" w:rsidRPr="00B0760D" w14:paraId="0A0463C5" w14:textId="77777777" w:rsidTr="00B0760D">
        <w:trPr>
          <w:trHeight w:val="320"/>
        </w:trPr>
        <w:tc>
          <w:tcPr>
            <w:tcW w:w="2524" w:type="dxa"/>
            <w:tcBorders>
              <w:top w:val="nil"/>
              <w:left w:val="nil"/>
              <w:bottom w:val="nil"/>
              <w:right w:val="nil"/>
            </w:tcBorders>
            <w:shd w:val="clear" w:color="auto" w:fill="auto"/>
            <w:noWrap/>
            <w:vAlign w:val="bottom"/>
            <w:hideMark/>
          </w:tcPr>
          <w:p w14:paraId="251F8EF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BD44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609D0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(11.9-14)</w:t>
            </w:r>
          </w:p>
        </w:tc>
        <w:tc>
          <w:tcPr>
            <w:tcW w:w="1660" w:type="dxa"/>
            <w:tcBorders>
              <w:top w:val="nil"/>
              <w:left w:val="nil"/>
              <w:bottom w:val="nil"/>
              <w:right w:val="nil"/>
            </w:tcBorders>
            <w:shd w:val="clear" w:color="auto" w:fill="auto"/>
            <w:noWrap/>
            <w:vAlign w:val="bottom"/>
            <w:hideMark/>
          </w:tcPr>
          <w:p w14:paraId="218BC7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(12.2-14.7)</w:t>
            </w:r>
          </w:p>
        </w:tc>
        <w:tc>
          <w:tcPr>
            <w:tcW w:w="1800" w:type="dxa"/>
            <w:tcBorders>
              <w:top w:val="nil"/>
              <w:left w:val="nil"/>
              <w:bottom w:val="nil"/>
              <w:right w:val="nil"/>
            </w:tcBorders>
            <w:shd w:val="clear" w:color="auto" w:fill="auto"/>
            <w:noWrap/>
            <w:vAlign w:val="bottom"/>
            <w:hideMark/>
          </w:tcPr>
          <w:p w14:paraId="0A5EE3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250 (226-273)</w:t>
            </w:r>
          </w:p>
        </w:tc>
        <w:tc>
          <w:tcPr>
            <w:tcW w:w="1800" w:type="dxa"/>
            <w:tcBorders>
              <w:top w:val="nil"/>
              <w:left w:val="nil"/>
              <w:bottom w:val="nil"/>
              <w:right w:val="nil"/>
            </w:tcBorders>
            <w:shd w:val="clear" w:color="auto" w:fill="auto"/>
            <w:noWrap/>
            <w:vAlign w:val="bottom"/>
            <w:hideMark/>
          </w:tcPr>
          <w:p w14:paraId="755CF3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 (262-310)</w:t>
            </w:r>
          </w:p>
        </w:tc>
      </w:tr>
      <w:tr w:rsidR="00B0760D" w:rsidRPr="00B0760D" w14:paraId="0CB58A6F" w14:textId="77777777" w:rsidTr="00B0760D">
        <w:trPr>
          <w:trHeight w:val="320"/>
        </w:trPr>
        <w:tc>
          <w:tcPr>
            <w:tcW w:w="2524" w:type="dxa"/>
            <w:tcBorders>
              <w:top w:val="nil"/>
              <w:left w:val="nil"/>
              <w:bottom w:val="nil"/>
              <w:right w:val="nil"/>
            </w:tcBorders>
            <w:shd w:val="clear" w:color="auto" w:fill="auto"/>
            <w:noWrap/>
            <w:vAlign w:val="bottom"/>
            <w:hideMark/>
          </w:tcPr>
          <w:p w14:paraId="6574210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2501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DB8AA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(9.5-21.8)</w:t>
            </w:r>
          </w:p>
        </w:tc>
        <w:tc>
          <w:tcPr>
            <w:tcW w:w="1660" w:type="dxa"/>
            <w:tcBorders>
              <w:top w:val="nil"/>
              <w:left w:val="nil"/>
              <w:bottom w:val="nil"/>
              <w:right w:val="nil"/>
            </w:tcBorders>
            <w:shd w:val="clear" w:color="auto" w:fill="auto"/>
            <w:noWrap/>
            <w:vAlign w:val="bottom"/>
            <w:hideMark/>
          </w:tcPr>
          <w:p w14:paraId="206D1B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(15.7-32.7)</w:t>
            </w:r>
          </w:p>
        </w:tc>
        <w:tc>
          <w:tcPr>
            <w:tcW w:w="1800" w:type="dxa"/>
            <w:tcBorders>
              <w:top w:val="nil"/>
              <w:left w:val="nil"/>
              <w:bottom w:val="nil"/>
              <w:right w:val="nil"/>
            </w:tcBorders>
            <w:shd w:val="clear" w:color="auto" w:fill="auto"/>
            <w:noWrap/>
            <w:vAlign w:val="bottom"/>
            <w:hideMark/>
          </w:tcPr>
          <w:p w14:paraId="14BBB2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(183-425)</w:t>
            </w:r>
          </w:p>
        </w:tc>
        <w:tc>
          <w:tcPr>
            <w:tcW w:w="1800" w:type="dxa"/>
            <w:tcBorders>
              <w:top w:val="nil"/>
              <w:left w:val="nil"/>
              <w:bottom w:val="nil"/>
              <w:right w:val="nil"/>
            </w:tcBorders>
            <w:shd w:val="clear" w:color="auto" w:fill="auto"/>
            <w:noWrap/>
            <w:vAlign w:val="bottom"/>
            <w:hideMark/>
          </w:tcPr>
          <w:p w14:paraId="7FCA3D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493 (333-692)</w:t>
            </w:r>
          </w:p>
        </w:tc>
      </w:tr>
      <w:tr w:rsidR="00B0760D" w:rsidRPr="00B0760D" w14:paraId="7F47B063" w14:textId="77777777" w:rsidTr="00B0760D">
        <w:trPr>
          <w:trHeight w:val="320"/>
        </w:trPr>
        <w:tc>
          <w:tcPr>
            <w:tcW w:w="2524" w:type="dxa"/>
            <w:tcBorders>
              <w:top w:val="nil"/>
              <w:left w:val="nil"/>
              <w:bottom w:val="nil"/>
              <w:right w:val="nil"/>
            </w:tcBorders>
            <w:shd w:val="clear" w:color="auto" w:fill="auto"/>
            <w:noWrap/>
            <w:vAlign w:val="bottom"/>
            <w:hideMark/>
          </w:tcPr>
          <w:p w14:paraId="2B8C6A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E89B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AA7FC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(0.5-1.8)</w:t>
            </w:r>
          </w:p>
        </w:tc>
        <w:tc>
          <w:tcPr>
            <w:tcW w:w="1660" w:type="dxa"/>
            <w:tcBorders>
              <w:top w:val="nil"/>
              <w:left w:val="nil"/>
              <w:bottom w:val="nil"/>
              <w:right w:val="nil"/>
            </w:tcBorders>
            <w:shd w:val="clear" w:color="auto" w:fill="auto"/>
            <w:noWrap/>
            <w:vAlign w:val="bottom"/>
            <w:hideMark/>
          </w:tcPr>
          <w:p w14:paraId="099C37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(2.1-7.4)</w:t>
            </w:r>
          </w:p>
        </w:tc>
        <w:tc>
          <w:tcPr>
            <w:tcW w:w="1800" w:type="dxa"/>
            <w:tcBorders>
              <w:top w:val="nil"/>
              <w:left w:val="nil"/>
              <w:bottom w:val="nil"/>
              <w:right w:val="nil"/>
            </w:tcBorders>
            <w:shd w:val="clear" w:color="auto" w:fill="auto"/>
            <w:noWrap/>
            <w:vAlign w:val="bottom"/>
            <w:hideMark/>
          </w:tcPr>
          <w:p w14:paraId="490335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(10-35)</w:t>
            </w:r>
          </w:p>
        </w:tc>
        <w:tc>
          <w:tcPr>
            <w:tcW w:w="1800" w:type="dxa"/>
            <w:tcBorders>
              <w:top w:val="nil"/>
              <w:left w:val="nil"/>
              <w:bottom w:val="nil"/>
              <w:right w:val="nil"/>
            </w:tcBorders>
            <w:shd w:val="clear" w:color="auto" w:fill="auto"/>
            <w:noWrap/>
            <w:vAlign w:val="bottom"/>
            <w:hideMark/>
          </w:tcPr>
          <w:p w14:paraId="1B35F0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(44-157)</w:t>
            </w:r>
          </w:p>
        </w:tc>
      </w:tr>
      <w:tr w:rsidR="00B0760D" w:rsidRPr="00B0760D" w14:paraId="5518B9B8" w14:textId="77777777" w:rsidTr="00B0760D">
        <w:trPr>
          <w:trHeight w:val="320"/>
        </w:trPr>
        <w:tc>
          <w:tcPr>
            <w:tcW w:w="2524" w:type="dxa"/>
            <w:tcBorders>
              <w:top w:val="nil"/>
              <w:left w:val="nil"/>
              <w:bottom w:val="nil"/>
              <w:right w:val="nil"/>
            </w:tcBorders>
            <w:shd w:val="clear" w:color="auto" w:fill="auto"/>
            <w:noWrap/>
            <w:vAlign w:val="bottom"/>
            <w:hideMark/>
          </w:tcPr>
          <w:p w14:paraId="7C46BB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97E3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E0650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(2.4-2.9)</w:t>
            </w:r>
          </w:p>
        </w:tc>
        <w:tc>
          <w:tcPr>
            <w:tcW w:w="1660" w:type="dxa"/>
            <w:tcBorders>
              <w:top w:val="nil"/>
              <w:left w:val="nil"/>
              <w:bottom w:val="nil"/>
              <w:right w:val="nil"/>
            </w:tcBorders>
            <w:shd w:val="clear" w:color="auto" w:fill="auto"/>
            <w:noWrap/>
            <w:vAlign w:val="bottom"/>
            <w:hideMark/>
          </w:tcPr>
          <w:p w14:paraId="735939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(2.9-3.5)</w:t>
            </w:r>
          </w:p>
        </w:tc>
        <w:tc>
          <w:tcPr>
            <w:tcW w:w="1800" w:type="dxa"/>
            <w:tcBorders>
              <w:top w:val="nil"/>
              <w:left w:val="nil"/>
              <w:bottom w:val="nil"/>
              <w:right w:val="nil"/>
            </w:tcBorders>
            <w:shd w:val="clear" w:color="auto" w:fill="auto"/>
            <w:noWrap/>
            <w:vAlign w:val="bottom"/>
            <w:hideMark/>
          </w:tcPr>
          <w:p w14:paraId="40FFD0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(46-57)</w:t>
            </w:r>
          </w:p>
        </w:tc>
        <w:tc>
          <w:tcPr>
            <w:tcW w:w="1800" w:type="dxa"/>
            <w:tcBorders>
              <w:top w:val="nil"/>
              <w:left w:val="nil"/>
              <w:bottom w:val="nil"/>
              <w:right w:val="nil"/>
            </w:tcBorders>
            <w:shd w:val="clear" w:color="auto" w:fill="auto"/>
            <w:noWrap/>
            <w:vAlign w:val="bottom"/>
            <w:hideMark/>
          </w:tcPr>
          <w:p w14:paraId="30DE24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(61-76)</w:t>
            </w:r>
          </w:p>
        </w:tc>
      </w:tr>
      <w:tr w:rsidR="00B0760D" w:rsidRPr="00B0760D" w14:paraId="636BE4C0" w14:textId="77777777" w:rsidTr="00B0760D">
        <w:trPr>
          <w:trHeight w:val="320"/>
        </w:trPr>
        <w:tc>
          <w:tcPr>
            <w:tcW w:w="2524" w:type="dxa"/>
            <w:tcBorders>
              <w:top w:val="nil"/>
              <w:left w:val="nil"/>
              <w:bottom w:val="nil"/>
              <w:right w:val="nil"/>
            </w:tcBorders>
            <w:shd w:val="clear" w:color="auto" w:fill="auto"/>
            <w:noWrap/>
            <w:vAlign w:val="bottom"/>
            <w:hideMark/>
          </w:tcPr>
          <w:p w14:paraId="3099A2E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0A86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BCA50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660" w:type="dxa"/>
            <w:tcBorders>
              <w:top w:val="nil"/>
              <w:left w:val="nil"/>
              <w:bottom w:val="nil"/>
              <w:right w:val="nil"/>
            </w:tcBorders>
            <w:shd w:val="clear" w:color="auto" w:fill="auto"/>
            <w:noWrap/>
            <w:vAlign w:val="bottom"/>
            <w:hideMark/>
          </w:tcPr>
          <w:p w14:paraId="7B801F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bottom w:val="nil"/>
              <w:right w:val="nil"/>
            </w:tcBorders>
            <w:shd w:val="clear" w:color="auto" w:fill="auto"/>
            <w:noWrap/>
            <w:vAlign w:val="bottom"/>
            <w:hideMark/>
          </w:tcPr>
          <w:p w14:paraId="7D3C2D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(20-26)</w:t>
            </w:r>
          </w:p>
        </w:tc>
        <w:tc>
          <w:tcPr>
            <w:tcW w:w="1800" w:type="dxa"/>
            <w:tcBorders>
              <w:top w:val="nil"/>
              <w:left w:val="nil"/>
              <w:bottom w:val="nil"/>
              <w:right w:val="nil"/>
            </w:tcBorders>
            <w:shd w:val="clear" w:color="auto" w:fill="auto"/>
            <w:noWrap/>
            <w:vAlign w:val="bottom"/>
            <w:hideMark/>
          </w:tcPr>
          <w:p w14:paraId="08A956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(21-29)</w:t>
            </w:r>
          </w:p>
        </w:tc>
      </w:tr>
      <w:tr w:rsidR="00B0760D" w:rsidRPr="00B0760D" w14:paraId="02CC308A" w14:textId="77777777" w:rsidTr="00B0760D">
        <w:trPr>
          <w:trHeight w:val="320"/>
        </w:trPr>
        <w:tc>
          <w:tcPr>
            <w:tcW w:w="2524" w:type="dxa"/>
            <w:tcBorders>
              <w:top w:val="nil"/>
              <w:left w:val="nil"/>
              <w:bottom w:val="nil"/>
              <w:right w:val="nil"/>
            </w:tcBorders>
            <w:shd w:val="clear" w:color="auto" w:fill="auto"/>
            <w:noWrap/>
            <w:vAlign w:val="bottom"/>
            <w:hideMark/>
          </w:tcPr>
          <w:p w14:paraId="3D338A4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4D32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5911E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(0.4-0.8)</w:t>
            </w:r>
          </w:p>
        </w:tc>
        <w:tc>
          <w:tcPr>
            <w:tcW w:w="1660" w:type="dxa"/>
            <w:tcBorders>
              <w:top w:val="nil"/>
              <w:left w:val="nil"/>
              <w:bottom w:val="nil"/>
              <w:right w:val="nil"/>
            </w:tcBorders>
            <w:shd w:val="clear" w:color="auto" w:fill="auto"/>
            <w:noWrap/>
            <w:vAlign w:val="bottom"/>
            <w:hideMark/>
          </w:tcPr>
          <w:p w14:paraId="7B4462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(0.5-1)</w:t>
            </w:r>
          </w:p>
        </w:tc>
        <w:tc>
          <w:tcPr>
            <w:tcW w:w="1800" w:type="dxa"/>
            <w:tcBorders>
              <w:top w:val="nil"/>
              <w:left w:val="nil"/>
              <w:bottom w:val="nil"/>
              <w:right w:val="nil"/>
            </w:tcBorders>
            <w:shd w:val="clear" w:color="auto" w:fill="auto"/>
            <w:noWrap/>
            <w:vAlign w:val="bottom"/>
            <w:hideMark/>
          </w:tcPr>
          <w:p w14:paraId="099656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(8-16)</w:t>
            </w:r>
          </w:p>
        </w:tc>
        <w:tc>
          <w:tcPr>
            <w:tcW w:w="1800" w:type="dxa"/>
            <w:tcBorders>
              <w:top w:val="nil"/>
              <w:left w:val="nil"/>
              <w:bottom w:val="nil"/>
              <w:right w:val="nil"/>
            </w:tcBorders>
            <w:shd w:val="clear" w:color="auto" w:fill="auto"/>
            <w:noWrap/>
            <w:vAlign w:val="bottom"/>
            <w:hideMark/>
          </w:tcPr>
          <w:p w14:paraId="678C0C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(11-21)</w:t>
            </w:r>
          </w:p>
        </w:tc>
      </w:tr>
      <w:tr w:rsidR="00B0760D" w:rsidRPr="00B0760D" w14:paraId="5ED7BC75" w14:textId="77777777" w:rsidTr="00B0760D">
        <w:trPr>
          <w:trHeight w:val="320"/>
        </w:trPr>
        <w:tc>
          <w:tcPr>
            <w:tcW w:w="2524" w:type="dxa"/>
            <w:tcBorders>
              <w:top w:val="nil"/>
              <w:left w:val="nil"/>
              <w:bottom w:val="nil"/>
              <w:right w:val="nil"/>
            </w:tcBorders>
            <w:shd w:val="clear" w:color="auto" w:fill="auto"/>
            <w:noWrap/>
            <w:vAlign w:val="bottom"/>
            <w:hideMark/>
          </w:tcPr>
          <w:p w14:paraId="6E6EC1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F97B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30537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5A263F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086332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60A617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4178F59C" w14:textId="77777777" w:rsidTr="00B0760D">
        <w:trPr>
          <w:trHeight w:val="320"/>
        </w:trPr>
        <w:tc>
          <w:tcPr>
            <w:tcW w:w="2524" w:type="dxa"/>
            <w:tcBorders>
              <w:top w:val="nil"/>
              <w:left w:val="nil"/>
              <w:bottom w:val="nil"/>
              <w:right w:val="nil"/>
            </w:tcBorders>
            <w:shd w:val="clear" w:color="auto" w:fill="auto"/>
            <w:noWrap/>
            <w:vAlign w:val="bottom"/>
            <w:hideMark/>
          </w:tcPr>
          <w:p w14:paraId="1565C1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Cambodia</w:t>
            </w:r>
          </w:p>
        </w:tc>
        <w:tc>
          <w:tcPr>
            <w:tcW w:w="2180" w:type="dxa"/>
            <w:tcBorders>
              <w:top w:val="nil"/>
              <w:left w:val="nil"/>
              <w:bottom w:val="nil"/>
              <w:right w:val="nil"/>
            </w:tcBorders>
            <w:shd w:val="clear" w:color="auto" w:fill="auto"/>
            <w:noWrap/>
            <w:vAlign w:val="bottom"/>
            <w:hideMark/>
          </w:tcPr>
          <w:p w14:paraId="7BAFB7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F133A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60.3 (55.5-66.4)</w:t>
            </w:r>
          </w:p>
        </w:tc>
        <w:tc>
          <w:tcPr>
            <w:tcW w:w="1660" w:type="dxa"/>
            <w:tcBorders>
              <w:top w:val="nil"/>
              <w:left w:val="nil"/>
              <w:bottom w:val="nil"/>
              <w:right w:val="nil"/>
            </w:tcBorders>
            <w:shd w:val="clear" w:color="auto" w:fill="auto"/>
            <w:noWrap/>
            <w:vAlign w:val="bottom"/>
            <w:hideMark/>
          </w:tcPr>
          <w:p w14:paraId="3FB906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61.7 (58-66.9)</w:t>
            </w:r>
          </w:p>
        </w:tc>
        <w:tc>
          <w:tcPr>
            <w:tcW w:w="1800" w:type="dxa"/>
            <w:tcBorders>
              <w:top w:val="nil"/>
              <w:left w:val="nil"/>
              <w:bottom w:val="nil"/>
              <w:right w:val="nil"/>
            </w:tcBorders>
            <w:shd w:val="clear" w:color="auto" w:fill="auto"/>
            <w:noWrap/>
            <w:vAlign w:val="bottom"/>
            <w:hideMark/>
          </w:tcPr>
          <w:p w14:paraId="383036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1217 (1120-1340)</w:t>
            </w:r>
          </w:p>
        </w:tc>
        <w:tc>
          <w:tcPr>
            <w:tcW w:w="1800" w:type="dxa"/>
            <w:tcBorders>
              <w:top w:val="nil"/>
              <w:left w:val="nil"/>
              <w:bottom w:val="nil"/>
              <w:right w:val="nil"/>
            </w:tcBorders>
            <w:shd w:val="clear" w:color="auto" w:fill="auto"/>
            <w:noWrap/>
            <w:vAlign w:val="bottom"/>
            <w:hideMark/>
          </w:tcPr>
          <w:p w14:paraId="2C9A95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2531 (2350-2757)</w:t>
            </w:r>
          </w:p>
        </w:tc>
      </w:tr>
      <w:tr w:rsidR="00B0760D" w:rsidRPr="00B0760D" w14:paraId="21F23B00" w14:textId="77777777" w:rsidTr="00B0760D">
        <w:trPr>
          <w:trHeight w:val="320"/>
        </w:trPr>
        <w:tc>
          <w:tcPr>
            <w:tcW w:w="2524" w:type="dxa"/>
            <w:tcBorders>
              <w:top w:val="nil"/>
              <w:left w:val="nil"/>
              <w:bottom w:val="nil"/>
              <w:right w:val="nil"/>
            </w:tcBorders>
            <w:shd w:val="clear" w:color="auto" w:fill="auto"/>
            <w:noWrap/>
            <w:vAlign w:val="bottom"/>
            <w:hideMark/>
          </w:tcPr>
          <w:p w14:paraId="58732E5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C4F9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09230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36.5 (31.9-39.2)</w:t>
            </w:r>
          </w:p>
        </w:tc>
        <w:tc>
          <w:tcPr>
            <w:tcW w:w="1660" w:type="dxa"/>
            <w:tcBorders>
              <w:top w:val="nil"/>
              <w:left w:val="nil"/>
              <w:bottom w:val="nil"/>
              <w:right w:val="nil"/>
            </w:tcBorders>
            <w:shd w:val="clear" w:color="auto" w:fill="auto"/>
            <w:noWrap/>
            <w:vAlign w:val="bottom"/>
            <w:hideMark/>
          </w:tcPr>
          <w:p w14:paraId="036D99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33.6 (27.5-37.5)</w:t>
            </w:r>
          </w:p>
        </w:tc>
        <w:tc>
          <w:tcPr>
            <w:tcW w:w="1800" w:type="dxa"/>
            <w:tcBorders>
              <w:top w:val="nil"/>
              <w:left w:val="nil"/>
              <w:bottom w:val="nil"/>
              <w:right w:val="nil"/>
            </w:tcBorders>
            <w:shd w:val="clear" w:color="auto" w:fill="auto"/>
            <w:noWrap/>
            <w:vAlign w:val="bottom"/>
            <w:hideMark/>
          </w:tcPr>
          <w:p w14:paraId="1EA588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735 (641-797)</w:t>
            </w:r>
          </w:p>
        </w:tc>
        <w:tc>
          <w:tcPr>
            <w:tcW w:w="1800" w:type="dxa"/>
            <w:tcBorders>
              <w:top w:val="nil"/>
              <w:left w:val="nil"/>
              <w:bottom w:val="nil"/>
              <w:right w:val="nil"/>
            </w:tcBorders>
            <w:shd w:val="clear" w:color="auto" w:fill="auto"/>
            <w:noWrap/>
            <w:vAlign w:val="bottom"/>
            <w:hideMark/>
          </w:tcPr>
          <w:p w14:paraId="4F7A4D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1374 (1117-1548)</w:t>
            </w:r>
          </w:p>
        </w:tc>
      </w:tr>
      <w:tr w:rsidR="00B0760D" w:rsidRPr="00B0760D" w14:paraId="619E5033" w14:textId="77777777" w:rsidTr="00B0760D">
        <w:trPr>
          <w:trHeight w:val="320"/>
        </w:trPr>
        <w:tc>
          <w:tcPr>
            <w:tcW w:w="2524" w:type="dxa"/>
            <w:tcBorders>
              <w:top w:val="nil"/>
              <w:left w:val="nil"/>
              <w:bottom w:val="nil"/>
              <w:right w:val="nil"/>
            </w:tcBorders>
            <w:shd w:val="clear" w:color="auto" w:fill="auto"/>
            <w:noWrap/>
            <w:vAlign w:val="bottom"/>
            <w:hideMark/>
          </w:tcPr>
          <w:p w14:paraId="64CE275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C84B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60893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(21.9-33.2)</w:t>
            </w:r>
          </w:p>
        </w:tc>
        <w:tc>
          <w:tcPr>
            <w:tcW w:w="1660" w:type="dxa"/>
            <w:tcBorders>
              <w:top w:val="nil"/>
              <w:left w:val="nil"/>
              <w:bottom w:val="nil"/>
              <w:right w:val="nil"/>
            </w:tcBorders>
            <w:shd w:val="clear" w:color="auto" w:fill="auto"/>
            <w:noWrap/>
            <w:vAlign w:val="bottom"/>
            <w:hideMark/>
          </w:tcPr>
          <w:p w14:paraId="521195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(18.8-25.8)</w:t>
            </w:r>
          </w:p>
        </w:tc>
        <w:tc>
          <w:tcPr>
            <w:tcW w:w="1800" w:type="dxa"/>
            <w:tcBorders>
              <w:top w:val="nil"/>
              <w:left w:val="nil"/>
              <w:bottom w:val="nil"/>
              <w:right w:val="nil"/>
            </w:tcBorders>
            <w:shd w:val="clear" w:color="auto" w:fill="auto"/>
            <w:noWrap/>
            <w:vAlign w:val="bottom"/>
            <w:hideMark/>
          </w:tcPr>
          <w:p w14:paraId="079439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544 (445-664)</w:t>
            </w:r>
          </w:p>
        </w:tc>
        <w:tc>
          <w:tcPr>
            <w:tcW w:w="1800" w:type="dxa"/>
            <w:tcBorders>
              <w:top w:val="nil"/>
              <w:left w:val="nil"/>
              <w:bottom w:val="nil"/>
              <w:right w:val="nil"/>
            </w:tcBorders>
            <w:shd w:val="clear" w:color="auto" w:fill="auto"/>
            <w:noWrap/>
            <w:vAlign w:val="bottom"/>
            <w:hideMark/>
          </w:tcPr>
          <w:p w14:paraId="5C6674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900 (777-1057)</w:t>
            </w:r>
          </w:p>
        </w:tc>
      </w:tr>
      <w:tr w:rsidR="00B0760D" w:rsidRPr="00B0760D" w14:paraId="1E24E898" w14:textId="77777777" w:rsidTr="00B0760D">
        <w:trPr>
          <w:trHeight w:val="320"/>
        </w:trPr>
        <w:tc>
          <w:tcPr>
            <w:tcW w:w="2524" w:type="dxa"/>
            <w:tcBorders>
              <w:top w:val="nil"/>
              <w:left w:val="nil"/>
              <w:bottom w:val="nil"/>
              <w:right w:val="nil"/>
            </w:tcBorders>
            <w:shd w:val="clear" w:color="auto" w:fill="auto"/>
            <w:noWrap/>
            <w:vAlign w:val="bottom"/>
            <w:hideMark/>
          </w:tcPr>
          <w:p w14:paraId="11778F6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C5BC0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6CA85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(21.9-33.2)</w:t>
            </w:r>
          </w:p>
        </w:tc>
        <w:tc>
          <w:tcPr>
            <w:tcW w:w="1660" w:type="dxa"/>
            <w:tcBorders>
              <w:top w:val="nil"/>
              <w:left w:val="nil"/>
              <w:bottom w:val="nil"/>
              <w:right w:val="nil"/>
            </w:tcBorders>
            <w:shd w:val="clear" w:color="auto" w:fill="auto"/>
            <w:noWrap/>
            <w:vAlign w:val="bottom"/>
            <w:hideMark/>
          </w:tcPr>
          <w:p w14:paraId="0262D6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21.8 (18.7-25.6)</w:t>
            </w:r>
          </w:p>
        </w:tc>
        <w:tc>
          <w:tcPr>
            <w:tcW w:w="1800" w:type="dxa"/>
            <w:tcBorders>
              <w:top w:val="nil"/>
              <w:left w:val="nil"/>
              <w:bottom w:val="nil"/>
              <w:right w:val="nil"/>
            </w:tcBorders>
            <w:shd w:val="clear" w:color="auto" w:fill="auto"/>
            <w:noWrap/>
            <w:vAlign w:val="bottom"/>
            <w:hideMark/>
          </w:tcPr>
          <w:p w14:paraId="24C322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544 (445-664)</w:t>
            </w:r>
          </w:p>
        </w:tc>
        <w:tc>
          <w:tcPr>
            <w:tcW w:w="1800" w:type="dxa"/>
            <w:tcBorders>
              <w:top w:val="nil"/>
              <w:left w:val="nil"/>
              <w:bottom w:val="nil"/>
              <w:right w:val="nil"/>
            </w:tcBorders>
            <w:shd w:val="clear" w:color="auto" w:fill="auto"/>
            <w:noWrap/>
            <w:vAlign w:val="bottom"/>
            <w:hideMark/>
          </w:tcPr>
          <w:p w14:paraId="6D1372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893 (771-1050)</w:t>
            </w:r>
          </w:p>
        </w:tc>
      </w:tr>
      <w:tr w:rsidR="00B0760D" w:rsidRPr="00B0760D" w14:paraId="1981BBB2" w14:textId="77777777" w:rsidTr="00B0760D">
        <w:trPr>
          <w:trHeight w:val="320"/>
        </w:trPr>
        <w:tc>
          <w:tcPr>
            <w:tcW w:w="2524" w:type="dxa"/>
            <w:tcBorders>
              <w:top w:val="nil"/>
              <w:left w:val="nil"/>
              <w:bottom w:val="nil"/>
              <w:right w:val="nil"/>
            </w:tcBorders>
            <w:shd w:val="clear" w:color="auto" w:fill="auto"/>
            <w:noWrap/>
            <w:vAlign w:val="bottom"/>
            <w:hideMark/>
          </w:tcPr>
          <w:p w14:paraId="08FBCA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93EAE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BA6D9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5AE9AE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(0.2-0.2)</w:t>
            </w:r>
          </w:p>
        </w:tc>
        <w:tc>
          <w:tcPr>
            <w:tcW w:w="1800" w:type="dxa"/>
            <w:tcBorders>
              <w:top w:val="nil"/>
              <w:left w:val="nil"/>
              <w:bottom w:val="nil"/>
              <w:right w:val="nil"/>
            </w:tcBorders>
            <w:shd w:val="clear" w:color="auto" w:fill="auto"/>
            <w:noWrap/>
            <w:vAlign w:val="bottom"/>
            <w:hideMark/>
          </w:tcPr>
          <w:p w14:paraId="51CB5E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01F11A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(7-10)</w:t>
            </w:r>
          </w:p>
        </w:tc>
      </w:tr>
      <w:tr w:rsidR="00B0760D" w:rsidRPr="00B0760D" w14:paraId="26BD0914" w14:textId="77777777" w:rsidTr="00B0760D">
        <w:trPr>
          <w:trHeight w:val="320"/>
        </w:trPr>
        <w:tc>
          <w:tcPr>
            <w:tcW w:w="2524" w:type="dxa"/>
            <w:tcBorders>
              <w:top w:val="nil"/>
              <w:left w:val="nil"/>
              <w:bottom w:val="nil"/>
              <w:right w:val="nil"/>
            </w:tcBorders>
            <w:shd w:val="clear" w:color="auto" w:fill="auto"/>
            <w:noWrap/>
            <w:vAlign w:val="bottom"/>
            <w:hideMark/>
          </w:tcPr>
          <w:p w14:paraId="210A540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45D8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6899F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(2.2-21.3)</w:t>
            </w:r>
          </w:p>
        </w:tc>
        <w:tc>
          <w:tcPr>
            <w:tcW w:w="1660" w:type="dxa"/>
            <w:tcBorders>
              <w:top w:val="nil"/>
              <w:left w:val="nil"/>
              <w:bottom w:val="nil"/>
              <w:right w:val="nil"/>
            </w:tcBorders>
            <w:shd w:val="clear" w:color="auto" w:fill="auto"/>
            <w:noWrap/>
            <w:vAlign w:val="bottom"/>
            <w:hideMark/>
          </w:tcPr>
          <w:p w14:paraId="08B240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(2.7-19.6)</w:t>
            </w:r>
          </w:p>
        </w:tc>
        <w:tc>
          <w:tcPr>
            <w:tcW w:w="1800" w:type="dxa"/>
            <w:tcBorders>
              <w:top w:val="nil"/>
              <w:left w:val="nil"/>
              <w:bottom w:val="nil"/>
              <w:right w:val="nil"/>
            </w:tcBorders>
            <w:shd w:val="clear" w:color="auto" w:fill="auto"/>
            <w:noWrap/>
            <w:vAlign w:val="bottom"/>
            <w:hideMark/>
          </w:tcPr>
          <w:p w14:paraId="397144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 (45-428)</w:t>
            </w:r>
          </w:p>
        </w:tc>
        <w:tc>
          <w:tcPr>
            <w:tcW w:w="1800" w:type="dxa"/>
            <w:tcBorders>
              <w:top w:val="nil"/>
              <w:left w:val="nil"/>
              <w:bottom w:val="nil"/>
              <w:right w:val="nil"/>
            </w:tcBorders>
            <w:shd w:val="clear" w:color="auto" w:fill="auto"/>
            <w:noWrap/>
            <w:vAlign w:val="bottom"/>
            <w:hideMark/>
          </w:tcPr>
          <w:p w14:paraId="4956EC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294 (111-785)</w:t>
            </w:r>
          </w:p>
        </w:tc>
      </w:tr>
      <w:tr w:rsidR="00B0760D" w:rsidRPr="00B0760D" w14:paraId="5D684AAD" w14:textId="77777777" w:rsidTr="00B0760D">
        <w:trPr>
          <w:trHeight w:val="320"/>
        </w:trPr>
        <w:tc>
          <w:tcPr>
            <w:tcW w:w="2524" w:type="dxa"/>
            <w:tcBorders>
              <w:top w:val="nil"/>
              <w:left w:val="nil"/>
              <w:bottom w:val="nil"/>
              <w:right w:val="nil"/>
            </w:tcBorders>
            <w:shd w:val="clear" w:color="auto" w:fill="auto"/>
            <w:noWrap/>
            <w:vAlign w:val="bottom"/>
            <w:hideMark/>
          </w:tcPr>
          <w:p w14:paraId="3D121EC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33A2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6E6D8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(6.7-13.2)</w:t>
            </w:r>
          </w:p>
        </w:tc>
        <w:tc>
          <w:tcPr>
            <w:tcW w:w="1660" w:type="dxa"/>
            <w:tcBorders>
              <w:top w:val="nil"/>
              <w:left w:val="nil"/>
              <w:bottom w:val="nil"/>
              <w:right w:val="nil"/>
            </w:tcBorders>
            <w:shd w:val="clear" w:color="auto" w:fill="auto"/>
            <w:noWrap/>
            <w:vAlign w:val="bottom"/>
            <w:hideMark/>
          </w:tcPr>
          <w:p w14:paraId="60FCBC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(6.1-12.3)</w:t>
            </w:r>
          </w:p>
        </w:tc>
        <w:tc>
          <w:tcPr>
            <w:tcW w:w="1800" w:type="dxa"/>
            <w:tcBorders>
              <w:top w:val="nil"/>
              <w:left w:val="nil"/>
              <w:bottom w:val="nil"/>
              <w:right w:val="nil"/>
            </w:tcBorders>
            <w:shd w:val="clear" w:color="auto" w:fill="auto"/>
            <w:noWrap/>
            <w:vAlign w:val="bottom"/>
            <w:hideMark/>
          </w:tcPr>
          <w:p w14:paraId="5AC911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(134-266)</w:t>
            </w:r>
          </w:p>
        </w:tc>
        <w:tc>
          <w:tcPr>
            <w:tcW w:w="1800" w:type="dxa"/>
            <w:tcBorders>
              <w:top w:val="nil"/>
              <w:left w:val="nil"/>
              <w:bottom w:val="nil"/>
              <w:right w:val="nil"/>
            </w:tcBorders>
            <w:shd w:val="clear" w:color="auto" w:fill="auto"/>
            <w:noWrap/>
            <w:vAlign w:val="bottom"/>
            <w:hideMark/>
          </w:tcPr>
          <w:p w14:paraId="6EBCD5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 (252-508)</w:t>
            </w:r>
          </w:p>
        </w:tc>
      </w:tr>
      <w:tr w:rsidR="00B0760D" w:rsidRPr="00B0760D" w14:paraId="4491ACAE" w14:textId="77777777" w:rsidTr="00B0760D">
        <w:trPr>
          <w:trHeight w:val="320"/>
        </w:trPr>
        <w:tc>
          <w:tcPr>
            <w:tcW w:w="2524" w:type="dxa"/>
            <w:tcBorders>
              <w:top w:val="nil"/>
              <w:left w:val="nil"/>
              <w:bottom w:val="nil"/>
              <w:right w:val="nil"/>
            </w:tcBorders>
            <w:shd w:val="clear" w:color="auto" w:fill="auto"/>
            <w:noWrap/>
            <w:vAlign w:val="bottom"/>
            <w:hideMark/>
          </w:tcPr>
          <w:p w14:paraId="0505BD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4A15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D23C0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(12.4-14.1)</w:t>
            </w:r>
          </w:p>
        </w:tc>
        <w:tc>
          <w:tcPr>
            <w:tcW w:w="1660" w:type="dxa"/>
            <w:tcBorders>
              <w:top w:val="nil"/>
              <w:left w:val="nil"/>
              <w:bottom w:val="nil"/>
              <w:right w:val="nil"/>
            </w:tcBorders>
            <w:shd w:val="clear" w:color="auto" w:fill="auto"/>
            <w:noWrap/>
            <w:vAlign w:val="bottom"/>
            <w:hideMark/>
          </w:tcPr>
          <w:p w14:paraId="3F9ABF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(12.2-14.5)</w:t>
            </w:r>
          </w:p>
        </w:tc>
        <w:tc>
          <w:tcPr>
            <w:tcW w:w="1800" w:type="dxa"/>
            <w:tcBorders>
              <w:top w:val="nil"/>
              <w:left w:val="nil"/>
              <w:bottom w:val="nil"/>
              <w:right w:val="nil"/>
            </w:tcBorders>
            <w:shd w:val="clear" w:color="auto" w:fill="auto"/>
            <w:noWrap/>
            <w:vAlign w:val="bottom"/>
            <w:hideMark/>
          </w:tcPr>
          <w:p w14:paraId="2EBD65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267 (249-287)</w:t>
            </w:r>
          </w:p>
        </w:tc>
        <w:tc>
          <w:tcPr>
            <w:tcW w:w="1800" w:type="dxa"/>
            <w:tcBorders>
              <w:top w:val="nil"/>
              <w:left w:val="nil"/>
              <w:bottom w:val="nil"/>
              <w:right w:val="nil"/>
            </w:tcBorders>
            <w:shd w:val="clear" w:color="auto" w:fill="auto"/>
            <w:noWrap/>
            <w:vAlign w:val="bottom"/>
            <w:hideMark/>
          </w:tcPr>
          <w:p w14:paraId="32F38D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546 (505-584)</w:t>
            </w:r>
          </w:p>
        </w:tc>
      </w:tr>
      <w:tr w:rsidR="00B0760D" w:rsidRPr="00B0760D" w14:paraId="2AF45643" w14:textId="77777777" w:rsidTr="00B0760D">
        <w:trPr>
          <w:trHeight w:val="320"/>
        </w:trPr>
        <w:tc>
          <w:tcPr>
            <w:tcW w:w="2524" w:type="dxa"/>
            <w:tcBorders>
              <w:top w:val="nil"/>
              <w:left w:val="nil"/>
              <w:bottom w:val="nil"/>
              <w:right w:val="nil"/>
            </w:tcBorders>
            <w:shd w:val="clear" w:color="auto" w:fill="auto"/>
            <w:noWrap/>
            <w:vAlign w:val="bottom"/>
            <w:hideMark/>
          </w:tcPr>
          <w:p w14:paraId="239A76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B9B2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A01D7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(0.2-0.8)</w:t>
            </w:r>
          </w:p>
        </w:tc>
        <w:tc>
          <w:tcPr>
            <w:tcW w:w="1660" w:type="dxa"/>
            <w:tcBorders>
              <w:top w:val="nil"/>
              <w:left w:val="nil"/>
              <w:bottom w:val="nil"/>
              <w:right w:val="nil"/>
            </w:tcBorders>
            <w:shd w:val="clear" w:color="auto" w:fill="auto"/>
            <w:noWrap/>
            <w:vAlign w:val="bottom"/>
            <w:hideMark/>
          </w:tcPr>
          <w:p w14:paraId="23BDE4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(9.2-16.9)</w:t>
            </w:r>
          </w:p>
        </w:tc>
        <w:tc>
          <w:tcPr>
            <w:tcW w:w="1800" w:type="dxa"/>
            <w:tcBorders>
              <w:top w:val="nil"/>
              <w:left w:val="nil"/>
              <w:bottom w:val="nil"/>
              <w:right w:val="nil"/>
            </w:tcBorders>
            <w:shd w:val="clear" w:color="auto" w:fill="auto"/>
            <w:noWrap/>
            <w:vAlign w:val="bottom"/>
            <w:hideMark/>
          </w:tcPr>
          <w:p w14:paraId="4702F5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(4-15)</w:t>
            </w:r>
          </w:p>
        </w:tc>
        <w:tc>
          <w:tcPr>
            <w:tcW w:w="1800" w:type="dxa"/>
            <w:tcBorders>
              <w:top w:val="nil"/>
              <w:left w:val="nil"/>
              <w:bottom w:val="nil"/>
              <w:right w:val="nil"/>
            </w:tcBorders>
            <w:shd w:val="clear" w:color="auto" w:fill="auto"/>
            <w:noWrap/>
            <w:vAlign w:val="bottom"/>
            <w:hideMark/>
          </w:tcPr>
          <w:p w14:paraId="578BD8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503 (373-694)</w:t>
            </w:r>
          </w:p>
        </w:tc>
      </w:tr>
      <w:tr w:rsidR="00B0760D" w:rsidRPr="00B0760D" w14:paraId="20D940FF" w14:textId="77777777" w:rsidTr="00B0760D">
        <w:trPr>
          <w:trHeight w:val="320"/>
        </w:trPr>
        <w:tc>
          <w:tcPr>
            <w:tcW w:w="2524" w:type="dxa"/>
            <w:tcBorders>
              <w:top w:val="nil"/>
              <w:left w:val="nil"/>
              <w:bottom w:val="nil"/>
              <w:right w:val="nil"/>
            </w:tcBorders>
            <w:shd w:val="clear" w:color="auto" w:fill="auto"/>
            <w:noWrap/>
            <w:vAlign w:val="bottom"/>
            <w:hideMark/>
          </w:tcPr>
          <w:p w14:paraId="7A9E0C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5635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25438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(0.2-0.8)</w:t>
            </w:r>
          </w:p>
        </w:tc>
        <w:tc>
          <w:tcPr>
            <w:tcW w:w="1660" w:type="dxa"/>
            <w:tcBorders>
              <w:top w:val="nil"/>
              <w:left w:val="nil"/>
              <w:bottom w:val="nil"/>
              <w:right w:val="nil"/>
            </w:tcBorders>
            <w:shd w:val="clear" w:color="auto" w:fill="auto"/>
            <w:noWrap/>
            <w:vAlign w:val="bottom"/>
            <w:hideMark/>
          </w:tcPr>
          <w:p w14:paraId="640D5B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(0.2-0.8)</w:t>
            </w:r>
          </w:p>
        </w:tc>
        <w:tc>
          <w:tcPr>
            <w:tcW w:w="1800" w:type="dxa"/>
            <w:tcBorders>
              <w:top w:val="nil"/>
              <w:left w:val="nil"/>
              <w:bottom w:val="nil"/>
              <w:right w:val="nil"/>
            </w:tcBorders>
            <w:shd w:val="clear" w:color="auto" w:fill="auto"/>
            <w:noWrap/>
            <w:vAlign w:val="bottom"/>
            <w:hideMark/>
          </w:tcPr>
          <w:p w14:paraId="6F8941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(3-15)</w:t>
            </w:r>
          </w:p>
        </w:tc>
        <w:tc>
          <w:tcPr>
            <w:tcW w:w="1800" w:type="dxa"/>
            <w:tcBorders>
              <w:top w:val="nil"/>
              <w:left w:val="nil"/>
              <w:bottom w:val="nil"/>
              <w:right w:val="nil"/>
            </w:tcBorders>
            <w:shd w:val="clear" w:color="auto" w:fill="auto"/>
            <w:noWrap/>
            <w:vAlign w:val="bottom"/>
            <w:hideMark/>
          </w:tcPr>
          <w:p w14:paraId="7FACBC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(6-32)</w:t>
            </w:r>
          </w:p>
        </w:tc>
      </w:tr>
      <w:tr w:rsidR="00B0760D" w:rsidRPr="00B0760D" w14:paraId="58406D51" w14:textId="77777777" w:rsidTr="00B0760D">
        <w:trPr>
          <w:trHeight w:val="320"/>
        </w:trPr>
        <w:tc>
          <w:tcPr>
            <w:tcW w:w="2524" w:type="dxa"/>
            <w:tcBorders>
              <w:top w:val="nil"/>
              <w:left w:val="nil"/>
              <w:bottom w:val="nil"/>
              <w:right w:val="nil"/>
            </w:tcBorders>
            <w:shd w:val="clear" w:color="auto" w:fill="auto"/>
            <w:noWrap/>
            <w:vAlign w:val="bottom"/>
            <w:hideMark/>
          </w:tcPr>
          <w:p w14:paraId="499F293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FCED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73A0F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(3-3.3)</w:t>
            </w:r>
          </w:p>
        </w:tc>
        <w:tc>
          <w:tcPr>
            <w:tcW w:w="1660" w:type="dxa"/>
            <w:tcBorders>
              <w:top w:val="nil"/>
              <w:left w:val="nil"/>
              <w:bottom w:val="nil"/>
              <w:right w:val="nil"/>
            </w:tcBorders>
            <w:shd w:val="clear" w:color="auto" w:fill="auto"/>
            <w:noWrap/>
            <w:vAlign w:val="bottom"/>
            <w:hideMark/>
          </w:tcPr>
          <w:p w14:paraId="0982F3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(3.4-3.8)</w:t>
            </w:r>
          </w:p>
        </w:tc>
        <w:tc>
          <w:tcPr>
            <w:tcW w:w="1800" w:type="dxa"/>
            <w:tcBorders>
              <w:top w:val="nil"/>
              <w:left w:val="nil"/>
              <w:bottom w:val="nil"/>
              <w:right w:val="nil"/>
            </w:tcBorders>
            <w:shd w:val="clear" w:color="auto" w:fill="auto"/>
            <w:noWrap/>
            <w:vAlign w:val="bottom"/>
            <w:hideMark/>
          </w:tcPr>
          <w:p w14:paraId="7FD022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(59-67)</w:t>
            </w:r>
          </w:p>
        </w:tc>
        <w:tc>
          <w:tcPr>
            <w:tcW w:w="1800" w:type="dxa"/>
            <w:tcBorders>
              <w:top w:val="nil"/>
              <w:left w:val="nil"/>
              <w:bottom w:val="nil"/>
              <w:right w:val="nil"/>
            </w:tcBorders>
            <w:shd w:val="clear" w:color="auto" w:fill="auto"/>
            <w:noWrap/>
            <w:vAlign w:val="bottom"/>
            <w:hideMark/>
          </w:tcPr>
          <w:p w14:paraId="6ED764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(137-158)</w:t>
            </w:r>
          </w:p>
        </w:tc>
      </w:tr>
      <w:tr w:rsidR="00B0760D" w:rsidRPr="00B0760D" w14:paraId="2A4A0BBF" w14:textId="77777777" w:rsidTr="00B0760D">
        <w:trPr>
          <w:trHeight w:val="320"/>
        </w:trPr>
        <w:tc>
          <w:tcPr>
            <w:tcW w:w="2524" w:type="dxa"/>
            <w:tcBorders>
              <w:top w:val="nil"/>
              <w:left w:val="nil"/>
              <w:bottom w:val="nil"/>
              <w:right w:val="nil"/>
            </w:tcBorders>
            <w:shd w:val="clear" w:color="auto" w:fill="auto"/>
            <w:noWrap/>
            <w:vAlign w:val="bottom"/>
            <w:hideMark/>
          </w:tcPr>
          <w:p w14:paraId="3AAEA1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70ED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F49F4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5325A8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66CEDA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(25-29)</w:t>
            </w:r>
          </w:p>
        </w:tc>
        <w:tc>
          <w:tcPr>
            <w:tcW w:w="1800" w:type="dxa"/>
            <w:tcBorders>
              <w:top w:val="nil"/>
              <w:left w:val="nil"/>
              <w:bottom w:val="nil"/>
              <w:right w:val="nil"/>
            </w:tcBorders>
            <w:shd w:val="clear" w:color="auto" w:fill="auto"/>
            <w:noWrap/>
            <w:vAlign w:val="bottom"/>
            <w:hideMark/>
          </w:tcPr>
          <w:p w14:paraId="28ADB0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(50-60)</w:t>
            </w:r>
          </w:p>
        </w:tc>
      </w:tr>
      <w:tr w:rsidR="00B0760D" w:rsidRPr="00B0760D" w14:paraId="3CC377E0" w14:textId="77777777" w:rsidTr="00B0760D">
        <w:trPr>
          <w:trHeight w:val="320"/>
        </w:trPr>
        <w:tc>
          <w:tcPr>
            <w:tcW w:w="2524" w:type="dxa"/>
            <w:tcBorders>
              <w:top w:val="nil"/>
              <w:left w:val="nil"/>
              <w:bottom w:val="nil"/>
              <w:right w:val="nil"/>
            </w:tcBorders>
            <w:shd w:val="clear" w:color="auto" w:fill="auto"/>
            <w:noWrap/>
            <w:vAlign w:val="bottom"/>
            <w:hideMark/>
          </w:tcPr>
          <w:p w14:paraId="75B1759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F97F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5944A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24F3CD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381FC4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(20-25)</w:t>
            </w:r>
          </w:p>
        </w:tc>
        <w:tc>
          <w:tcPr>
            <w:tcW w:w="1800" w:type="dxa"/>
            <w:tcBorders>
              <w:top w:val="nil"/>
              <w:left w:val="nil"/>
              <w:bottom w:val="nil"/>
              <w:right w:val="nil"/>
            </w:tcBorders>
            <w:shd w:val="clear" w:color="auto" w:fill="auto"/>
            <w:noWrap/>
            <w:vAlign w:val="bottom"/>
            <w:hideMark/>
          </w:tcPr>
          <w:p w14:paraId="35B005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(47-59)</w:t>
            </w:r>
          </w:p>
        </w:tc>
      </w:tr>
      <w:tr w:rsidR="00B0760D" w:rsidRPr="00B0760D" w14:paraId="636E0345" w14:textId="77777777" w:rsidTr="00B0760D">
        <w:trPr>
          <w:trHeight w:val="320"/>
        </w:trPr>
        <w:tc>
          <w:tcPr>
            <w:tcW w:w="2524" w:type="dxa"/>
            <w:tcBorders>
              <w:top w:val="nil"/>
              <w:left w:val="nil"/>
              <w:bottom w:val="nil"/>
              <w:right w:val="nil"/>
            </w:tcBorders>
            <w:shd w:val="clear" w:color="auto" w:fill="auto"/>
            <w:noWrap/>
            <w:vAlign w:val="bottom"/>
            <w:hideMark/>
          </w:tcPr>
          <w:p w14:paraId="31DA8E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A3A6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92931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2C5463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3C6ED0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02326C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r>
      <w:tr w:rsidR="00B0760D" w:rsidRPr="00B0760D" w14:paraId="38A9F393" w14:textId="77777777" w:rsidTr="00B0760D">
        <w:trPr>
          <w:trHeight w:val="320"/>
        </w:trPr>
        <w:tc>
          <w:tcPr>
            <w:tcW w:w="2524" w:type="dxa"/>
            <w:tcBorders>
              <w:top w:val="nil"/>
              <w:left w:val="nil"/>
              <w:bottom w:val="nil"/>
              <w:right w:val="nil"/>
            </w:tcBorders>
            <w:shd w:val="clear" w:color="auto" w:fill="auto"/>
            <w:noWrap/>
            <w:vAlign w:val="bottom"/>
            <w:hideMark/>
          </w:tcPr>
          <w:p w14:paraId="0E805B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Cameroon</w:t>
            </w:r>
          </w:p>
        </w:tc>
        <w:tc>
          <w:tcPr>
            <w:tcW w:w="2180" w:type="dxa"/>
            <w:tcBorders>
              <w:top w:val="nil"/>
              <w:left w:val="nil"/>
              <w:bottom w:val="nil"/>
              <w:right w:val="nil"/>
            </w:tcBorders>
            <w:shd w:val="clear" w:color="auto" w:fill="auto"/>
            <w:noWrap/>
            <w:vAlign w:val="bottom"/>
            <w:hideMark/>
          </w:tcPr>
          <w:p w14:paraId="6D55D5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0E49D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52.7 (47.4-60.7)</w:t>
            </w:r>
          </w:p>
        </w:tc>
        <w:tc>
          <w:tcPr>
            <w:tcW w:w="1660" w:type="dxa"/>
            <w:tcBorders>
              <w:top w:val="nil"/>
              <w:left w:val="nil"/>
              <w:bottom w:val="nil"/>
              <w:right w:val="nil"/>
            </w:tcBorders>
            <w:shd w:val="clear" w:color="auto" w:fill="auto"/>
            <w:noWrap/>
            <w:vAlign w:val="bottom"/>
            <w:hideMark/>
          </w:tcPr>
          <w:p w14:paraId="2D68D5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61.6 (56-67.6)</w:t>
            </w:r>
          </w:p>
        </w:tc>
        <w:tc>
          <w:tcPr>
            <w:tcW w:w="1800" w:type="dxa"/>
            <w:tcBorders>
              <w:top w:val="nil"/>
              <w:left w:val="nil"/>
              <w:bottom w:val="nil"/>
              <w:right w:val="nil"/>
            </w:tcBorders>
            <w:shd w:val="clear" w:color="auto" w:fill="auto"/>
            <w:noWrap/>
            <w:vAlign w:val="bottom"/>
            <w:hideMark/>
          </w:tcPr>
          <w:p w14:paraId="29E300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803 (720-921)</w:t>
            </w:r>
          </w:p>
        </w:tc>
        <w:tc>
          <w:tcPr>
            <w:tcW w:w="1800" w:type="dxa"/>
            <w:tcBorders>
              <w:top w:val="nil"/>
              <w:left w:val="nil"/>
              <w:bottom w:val="nil"/>
              <w:right w:val="nil"/>
            </w:tcBorders>
            <w:shd w:val="clear" w:color="auto" w:fill="auto"/>
            <w:noWrap/>
            <w:vAlign w:val="bottom"/>
            <w:hideMark/>
          </w:tcPr>
          <w:p w14:paraId="048D37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1754 (1600-1930)</w:t>
            </w:r>
          </w:p>
        </w:tc>
      </w:tr>
      <w:tr w:rsidR="00B0760D" w:rsidRPr="00B0760D" w14:paraId="4526F8AF" w14:textId="77777777" w:rsidTr="00B0760D">
        <w:trPr>
          <w:trHeight w:val="320"/>
        </w:trPr>
        <w:tc>
          <w:tcPr>
            <w:tcW w:w="2524" w:type="dxa"/>
            <w:tcBorders>
              <w:top w:val="nil"/>
              <w:left w:val="nil"/>
              <w:bottom w:val="nil"/>
              <w:right w:val="nil"/>
            </w:tcBorders>
            <w:shd w:val="clear" w:color="auto" w:fill="auto"/>
            <w:noWrap/>
            <w:vAlign w:val="bottom"/>
            <w:hideMark/>
          </w:tcPr>
          <w:p w14:paraId="6AF2223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18AE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BECD4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(14.8-28.7)</w:t>
            </w:r>
          </w:p>
        </w:tc>
        <w:tc>
          <w:tcPr>
            <w:tcW w:w="1660" w:type="dxa"/>
            <w:tcBorders>
              <w:top w:val="nil"/>
              <w:left w:val="nil"/>
              <w:bottom w:val="nil"/>
              <w:right w:val="nil"/>
            </w:tcBorders>
            <w:shd w:val="clear" w:color="auto" w:fill="auto"/>
            <w:noWrap/>
            <w:vAlign w:val="bottom"/>
            <w:hideMark/>
          </w:tcPr>
          <w:p w14:paraId="279F24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19.6 (12-27.4)</w:t>
            </w:r>
          </w:p>
        </w:tc>
        <w:tc>
          <w:tcPr>
            <w:tcW w:w="1800" w:type="dxa"/>
            <w:tcBorders>
              <w:top w:val="nil"/>
              <w:left w:val="nil"/>
              <w:bottom w:val="nil"/>
              <w:right w:val="nil"/>
            </w:tcBorders>
            <w:shd w:val="clear" w:color="auto" w:fill="auto"/>
            <w:noWrap/>
            <w:vAlign w:val="bottom"/>
            <w:hideMark/>
          </w:tcPr>
          <w:p w14:paraId="1F41A1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335 (223-440)</w:t>
            </w:r>
          </w:p>
        </w:tc>
        <w:tc>
          <w:tcPr>
            <w:tcW w:w="1800" w:type="dxa"/>
            <w:tcBorders>
              <w:top w:val="nil"/>
              <w:left w:val="nil"/>
              <w:bottom w:val="nil"/>
              <w:right w:val="nil"/>
            </w:tcBorders>
            <w:shd w:val="clear" w:color="auto" w:fill="auto"/>
            <w:noWrap/>
            <w:vAlign w:val="bottom"/>
            <w:hideMark/>
          </w:tcPr>
          <w:p w14:paraId="33E076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560 (341-786)</w:t>
            </w:r>
          </w:p>
        </w:tc>
      </w:tr>
      <w:tr w:rsidR="00B0760D" w:rsidRPr="00B0760D" w14:paraId="2438ACC5" w14:textId="77777777" w:rsidTr="00B0760D">
        <w:trPr>
          <w:trHeight w:val="320"/>
        </w:trPr>
        <w:tc>
          <w:tcPr>
            <w:tcW w:w="2524" w:type="dxa"/>
            <w:tcBorders>
              <w:top w:val="nil"/>
              <w:left w:val="nil"/>
              <w:bottom w:val="nil"/>
              <w:right w:val="nil"/>
            </w:tcBorders>
            <w:shd w:val="clear" w:color="auto" w:fill="auto"/>
            <w:noWrap/>
            <w:vAlign w:val="bottom"/>
            <w:hideMark/>
          </w:tcPr>
          <w:p w14:paraId="031F187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FA13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6DA3E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(9.2-14.1)</w:t>
            </w:r>
          </w:p>
        </w:tc>
        <w:tc>
          <w:tcPr>
            <w:tcW w:w="1660" w:type="dxa"/>
            <w:tcBorders>
              <w:top w:val="nil"/>
              <w:left w:val="nil"/>
              <w:bottom w:val="nil"/>
              <w:right w:val="nil"/>
            </w:tcBorders>
            <w:shd w:val="clear" w:color="auto" w:fill="auto"/>
            <w:noWrap/>
            <w:vAlign w:val="bottom"/>
            <w:hideMark/>
          </w:tcPr>
          <w:p w14:paraId="3DA6B8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19.9 (16.6-24.3)</w:t>
            </w:r>
          </w:p>
        </w:tc>
        <w:tc>
          <w:tcPr>
            <w:tcW w:w="1800" w:type="dxa"/>
            <w:tcBorders>
              <w:top w:val="nil"/>
              <w:left w:val="nil"/>
              <w:bottom w:val="nil"/>
              <w:right w:val="nil"/>
            </w:tcBorders>
            <w:shd w:val="clear" w:color="auto" w:fill="auto"/>
            <w:noWrap/>
            <w:vAlign w:val="bottom"/>
            <w:hideMark/>
          </w:tcPr>
          <w:p w14:paraId="3FFC06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(140-215)</w:t>
            </w:r>
          </w:p>
        </w:tc>
        <w:tc>
          <w:tcPr>
            <w:tcW w:w="1800" w:type="dxa"/>
            <w:tcBorders>
              <w:top w:val="nil"/>
              <w:left w:val="nil"/>
              <w:bottom w:val="nil"/>
              <w:right w:val="nil"/>
            </w:tcBorders>
            <w:shd w:val="clear" w:color="auto" w:fill="auto"/>
            <w:noWrap/>
            <w:vAlign w:val="bottom"/>
            <w:hideMark/>
          </w:tcPr>
          <w:p w14:paraId="4285DB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567 (471-687)</w:t>
            </w:r>
          </w:p>
        </w:tc>
      </w:tr>
      <w:tr w:rsidR="00B0760D" w:rsidRPr="00B0760D" w14:paraId="180D25CE" w14:textId="77777777" w:rsidTr="00B0760D">
        <w:trPr>
          <w:trHeight w:val="320"/>
        </w:trPr>
        <w:tc>
          <w:tcPr>
            <w:tcW w:w="2524" w:type="dxa"/>
            <w:tcBorders>
              <w:top w:val="nil"/>
              <w:left w:val="nil"/>
              <w:bottom w:val="nil"/>
              <w:right w:val="nil"/>
            </w:tcBorders>
            <w:shd w:val="clear" w:color="auto" w:fill="auto"/>
            <w:noWrap/>
            <w:vAlign w:val="bottom"/>
            <w:hideMark/>
          </w:tcPr>
          <w:p w14:paraId="2D48D3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F3A38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6D4D2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(5.8-9.1)</w:t>
            </w:r>
          </w:p>
        </w:tc>
        <w:tc>
          <w:tcPr>
            <w:tcW w:w="1660" w:type="dxa"/>
            <w:tcBorders>
              <w:top w:val="nil"/>
              <w:left w:val="nil"/>
              <w:bottom w:val="nil"/>
              <w:right w:val="nil"/>
            </w:tcBorders>
            <w:shd w:val="clear" w:color="auto" w:fill="auto"/>
            <w:noWrap/>
            <w:vAlign w:val="bottom"/>
            <w:hideMark/>
          </w:tcPr>
          <w:p w14:paraId="0D9F20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(11.5-17.2)</w:t>
            </w:r>
          </w:p>
        </w:tc>
        <w:tc>
          <w:tcPr>
            <w:tcW w:w="1800" w:type="dxa"/>
            <w:tcBorders>
              <w:top w:val="nil"/>
              <w:left w:val="nil"/>
              <w:bottom w:val="nil"/>
              <w:right w:val="nil"/>
            </w:tcBorders>
            <w:shd w:val="clear" w:color="auto" w:fill="auto"/>
            <w:noWrap/>
            <w:vAlign w:val="bottom"/>
            <w:hideMark/>
          </w:tcPr>
          <w:p w14:paraId="2CA14E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 (89-138)</w:t>
            </w:r>
          </w:p>
        </w:tc>
        <w:tc>
          <w:tcPr>
            <w:tcW w:w="1800" w:type="dxa"/>
            <w:tcBorders>
              <w:top w:val="nil"/>
              <w:left w:val="nil"/>
              <w:bottom w:val="nil"/>
              <w:right w:val="nil"/>
            </w:tcBorders>
            <w:shd w:val="clear" w:color="auto" w:fill="auto"/>
            <w:noWrap/>
            <w:vAlign w:val="bottom"/>
            <w:hideMark/>
          </w:tcPr>
          <w:p w14:paraId="43470E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398 (327-487)</w:t>
            </w:r>
          </w:p>
        </w:tc>
      </w:tr>
      <w:tr w:rsidR="00B0760D" w:rsidRPr="00B0760D" w14:paraId="5E186C5B" w14:textId="77777777" w:rsidTr="00B0760D">
        <w:trPr>
          <w:trHeight w:val="320"/>
        </w:trPr>
        <w:tc>
          <w:tcPr>
            <w:tcW w:w="2524" w:type="dxa"/>
            <w:tcBorders>
              <w:top w:val="nil"/>
              <w:left w:val="nil"/>
              <w:bottom w:val="nil"/>
              <w:right w:val="nil"/>
            </w:tcBorders>
            <w:shd w:val="clear" w:color="auto" w:fill="auto"/>
            <w:noWrap/>
            <w:vAlign w:val="bottom"/>
            <w:hideMark/>
          </w:tcPr>
          <w:p w14:paraId="4B700BB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7DD74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AB78A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(3.6-5.6)</w:t>
            </w:r>
          </w:p>
        </w:tc>
        <w:tc>
          <w:tcPr>
            <w:tcW w:w="1660" w:type="dxa"/>
            <w:tcBorders>
              <w:top w:val="nil"/>
              <w:left w:val="nil"/>
              <w:bottom w:val="nil"/>
              <w:right w:val="nil"/>
            </w:tcBorders>
            <w:shd w:val="clear" w:color="auto" w:fill="auto"/>
            <w:noWrap/>
            <w:vAlign w:val="bottom"/>
            <w:hideMark/>
          </w:tcPr>
          <w:p w14:paraId="3E46E2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(5.6-8.7)</w:t>
            </w:r>
          </w:p>
        </w:tc>
        <w:tc>
          <w:tcPr>
            <w:tcW w:w="1800" w:type="dxa"/>
            <w:tcBorders>
              <w:top w:val="nil"/>
              <w:left w:val="nil"/>
              <w:bottom w:val="nil"/>
              <w:right w:val="nil"/>
            </w:tcBorders>
            <w:shd w:val="clear" w:color="auto" w:fill="auto"/>
            <w:noWrap/>
            <w:vAlign w:val="bottom"/>
            <w:hideMark/>
          </w:tcPr>
          <w:p w14:paraId="407A6C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(54-86)</w:t>
            </w:r>
          </w:p>
        </w:tc>
        <w:tc>
          <w:tcPr>
            <w:tcW w:w="1800" w:type="dxa"/>
            <w:tcBorders>
              <w:top w:val="nil"/>
              <w:left w:val="nil"/>
              <w:bottom w:val="nil"/>
              <w:right w:val="nil"/>
            </w:tcBorders>
            <w:shd w:val="clear" w:color="auto" w:fill="auto"/>
            <w:noWrap/>
            <w:vAlign w:val="bottom"/>
            <w:hideMark/>
          </w:tcPr>
          <w:p w14:paraId="339B0B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(160-248)</w:t>
            </w:r>
          </w:p>
        </w:tc>
      </w:tr>
      <w:tr w:rsidR="00B0760D" w:rsidRPr="00B0760D" w14:paraId="4999DAB2" w14:textId="77777777" w:rsidTr="00B0760D">
        <w:trPr>
          <w:trHeight w:val="320"/>
        </w:trPr>
        <w:tc>
          <w:tcPr>
            <w:tcW w:w="2524" w:type="dxa"/>
            <w:tcBorders>
              <w:top w:val="nil"/>
              <w:left w:val="nil"/>
              <w:bottom w:val="nil"/>
              <w:right w:val="nil"/>
            </w:tcBorders>
            <w:shd w:val="clear" w:color="auto" w:fill="auto"/>
            <w:noWrap/>
            <w:vAlign w:val="bottom"/>
            <w:hideMark/>
          </w:tcPr>
          <w:p w14:paraId="6A01CA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BCE3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660E7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(2.8-22.6)</w:t>
            </w:r>
          </w:p>
        </w:tc>
        <w:tc>
          <w:tcPr>
            <w:tcW w:w="1660" w:type="dxa"/>
            <w:tcBorders>
              <w:top w:val="nil"/>
              <w:left w:val="nil"/>
              <w:bottom w:val="nil"/>
              <w:right w:val="nil"/>
            </w:tcBorders>
            <w:shd w:val="clear" w:color="auto" w:fill="auto"/>
            <w:noWrap/>
            <w:vAlign w:val="bottom"/>
            <w:hideMark/>
          </w:tcPr>
          <w:p w14:paraId="6EB087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(1-11.2)</w:t>
            </w:r>
          </w:p>
        </w:tc>
        <w:tc>
          <w:tcPr>
            <w:tcW w:w="1800" w:type="dxa"/>
            <w:tcBorders>
              <w:top w:val="nil"/>
              <w:left w:val="nil"/>
              <w:bottom w:val="nil"/>
              <w:right w:val="nil"/>
            </w:tcBorders>
            <w:shd w:val="clear" w:color="auto" w:fill="auto"/>
            <w:noWrap/>
            <w:vAlign w:val="bottom"/>
            <w:hideMark/>
          </w:tcPr>
          <w:p w14:paraId="0544D1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(43-344)</w:t>
            </w:r>
          </w:p>
        </w:tc>
        <w:tc>
          <w:tcPr>
            <w:tcW w:w="1800" w:type="dxa"/>
            <w:tcBorders>
              <w:top w:val="nil"/>
              <w:left w:val="nil"/>
              <w:bottom w:val="nil"/>
              <w:right w:val="nil"/>
            </w:tcBorders>
            <w:shd w:val="clear" w:color="auto" w:fill="auto"/>
            <w:noWrap/>
            <w:vAlign w:val="bottom"/>
            <w:hideMark/>
          </w:tcPr>
          <w:p w14:paraId="3C23EF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(29-324)</w:t>
            </w:r>
          </w:p>
        </w:tc>
      </w:tr>
      <w:tr w:rsidR="00B0760D" w:rsidRPr="00B0760D" w14:paraId="4C072A23" w14:textId="77777777" w:rsidTr="00B0760D">
        <w:trPr>
          <w:trHeight w:val="320"/>
        </w:trPr>
        <w:tc>
          <w:tcPr>
            <w:tcW w:w="2524" w:type="dxa"/>
            <w:tcBorders>
              <w:top w:val="nil"/>
              <w:left w:val="nil"/>
              <w:bottom w:val="nil"/>
              <w:right w:val="nil"/>
            </w:tcBorders>
            <w:shd w:val="clear" w:color="auto" w:fill="auto"/>
            <w:noWrap/>
            <w:vAlign w:val="bottom"/>
            <w:hideMark/>
          </w:tcPr>
          <w:p w14:paraId="2E67B55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A543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E2D47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(10.6-18.1)</w:t>
            </w:r>
          </w:p>
        </w:tc>
        <w:tc>
          <w:tcPr>
            <w:tcW w:w="1660" w:type="dxa"/>
            <w:tcBorders>
              <w:top w:val="nil"/>
              <w:left w:val="nil"/>
              <w:bottom w:val="nil"/>
              <w:right w:val="nil"/>
            </w:tcBorders>
            <w:shd w:val="clear" w:color="auto" w:fill="auto"/>
            <w:noWrap/>
            <w:vAlign w:val="bottom"/>
            <w:hideMark/>
          </w:tcPr>
          <w:p w14:paraId="5A2675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(3.8-8.1)</w:t>
            </w:r>
          </w:p>
        </w:tc>
        <w:tc>
          <w:tcPr>
            <w:tcW w:w="1800" w:type="dxa"/>
            <w:tcBorders>
              <w:top w:val="nil"/>
              <w:left w:val="nil"/>
              <w:bottom w:val="nil"/>
              <w:right w:val="nil"/>
            </w:tcBorders>
            <w:shd w:val="clear" w:color="auto" w:fill="auto"/>
            <w:noWrap/>
            <w:vAlign w:val="bottom"/>
            <w:hideMark/>
          </w:tcPr>
          <w:p w14:paraId="107A81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(160-276)</w:t>
            </w:r>
          </w:p>
        </w:tc>
        <w:tc>
          <w:tcPr>
            <w:tcW w:w="1800" w:type="dxa"/>
            <w:tcBorders>
              <w:top w:val="nil"/>
              <w:left w:val="nil"/>
              <w:bottom w:val="nil"/>
              <w:right w:val="nil"/>
            </w:tcBorders>
            <w:shd w:val="clear" w:color="auto" w:fill="auto"/>
            <w:noWrap/>
            <w:vAlign w:val="bottom"/>
            <w:hideMark/>
          </w:tcPr>
          <w:p w14:paraId="46CD46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(106-233)</w:t>
            </w:r>
          </w:p>
        </w:tc>
      </w:tr>
      <w:tr w:rsidR="00B0760D" w:rsidRPr="00B0760D" w14:paraId="5906AD1A" w14:textId="77777777" w:rsidTr="00B0760D">
        <w:trPr>
          <w:trHeight w:val="320"/>
        </w:trPr>
        <w:tc>
          <w:tcPr>
            <w:tcW w:w="2524" w:type="dxa"/>
            <w:tcBorders>
              <w:top w:val="nil"/>
              <w:left w:val="nil"/>
              <w:bottom w:val="nil"/>
              <w:right w:val="nil"/>
            </w:tcBorders>
            <w:shd w:val="clear" w:color="auto" w:fill="auto"/>
            <w:noWrap/>
            <w:vAlign w:val="bottom"/>
            <w:hideMark/>
          </w:tcPr>
          <w:p w14:paraId="49E860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CFA0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257FD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(10.9-12.6)</w:t>
            </w:r>
          </w:p>
        </w:tc>
        <w:tc>
          <w:tcPr>
            <w:tcW w:w="1660" w:type="dxa"/>
            <w:tcBorders>
              <w:top w:val="nil"/>
              <w:left w:val="nil"/>
              <w:bottom w:val="nil"/>
              <w:right w:val="nil"/>
            </w:tcBorders>
            <w:shd w:val="clear" w:color="auto" w:fill="auto"/>
            <w:noWrap/>
            <w:vAlign w:val="bottom"/>
            <w:hideMark/>
          </w:tcPr>
          <w:p w14:paraId="24A550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(11.5-13.3)</w:t>
            </w:r>
          </w:p>
        </w:tc>
        <w:tc>
          <w:tcPr>
            <w:tcW w:w="1800" w:type="dxa"/>
            <w:tcBorders>
              <w:top w:val="nil"/>
              <w:left w:val="nil"/>
              <w:bottom w:val="nil"/>
              <w:right w:val="nil"/>
            </w:tcBorders>
            <w:shd w:val="clear" w:color="auto" w:fill="auto"/>
            <w:noWrap/>
            <w:vAlign w:val="bottom"/>
            <w:hideMark/>
          </w:tcPr>
          <w:p w14:paraId="751F43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180 (165-193)</w:t>
            </w:r>
          </w:p>
        </w:tc>
        <w:tc>
          <w:tcPr>
            <w:tcW w:w="1800" w:type="dxa"/>
            <w:tcBorders>
              <w:top w:val="nil"/>
              <w:left w:val="nil"/>
              <w:bottom w:val="nil"/>
              <w:right w:val="nil"/>
            </w:tcBorders>
            <w:shd w:val="clear" w:color="auto" w:fill="auto"/>
            <w:noWrap/>
            <w:vAlign w:val="bottom"/>
            <w:hideMark/>
          </w:tcPr>
          <w:p w14:paraId="4B6411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355 (330-379)</w:t>
            </w:r>
          </w:p>
        </w:tc>
      </w:tr>
      <w:tr w:rsidR="00B0760D" w:rsidRPr="00B0760D" w14:paraId="0434D86F" w14:textId="77777777" w:rsidTr="00B0760D">
        <w:trPr>
          <w:trHeight w:val="320"/>
        </w:trPr>
        <w:tc>
          <w:tcPr>
            <w:tcW w:w="2524" w:type="dxa"/>
            <w:tcBorders>
              <w:top w:val="nil"/>
              <w:left w:val="nil"/>
              <w:bottom w:val="nil"/>
              <w:right w:val="nil"/>
            </w:tcBorders>
            <w:shd w:val="clear" w:color="auto" w:fill="auto"/>
            <w:noWrap/>
            <w:vAlign w:val="bottom"/>
            <w:hideMark/>
          </w:tcPr>
          <w:p w14:paraId="702BB26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692D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8F25F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(4.2-10.5)</w:t>
            </w:r>
          </w:p>
        </w:tc>
        <w:tc>
          <w:tcPr>
            <w:tcW w:w="1660" w:type="dxa"/>
            <w:tcBorders>
              <w:top w:val="nil"/>
              <w:left w:val="nil"/>
              <w:bottom w:val="nil"/>
              <w:right w:val="nil"/>
            </w:tcBorders>
            <w:shd w:val="clear" w:color="auto" w:fill="auto"/>
            <w:noWrap/>
            <w:vAlign w:val="bottom"/>
            <w:hideMark/>
          </w:tcPr>
          <w:p w14:paraId="053773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(17.5-33.1)</w:t>
            </w:r>
          </w:p>
        </w:tc>
        <w:tc>
          <w:tcPr>
            <w:tcW w:w="1800" w:type="dxa"/>
            <w:tcBorders>
              <w:top w:val="nil"/>
              <w:left w:val="nil"/>
              <w:bottom w:val="nil"/>
              <w:right w:val="nil"/>
            </w:tcBorders>
            <w:shd w:val="clear" w:color="auto" w:fill="auto"/>
            <w:noWrap/>
            <w:vAlign w:val="bottom"/>
            <w:hideMark/>
          </w:tcPr>
          <w:p w14:paraId="3B5D07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(65-160)</w:t>
            </w:r>
          </w:p>
        </w:tc>
        <w:tc>
          <w:tcPr>
            <w:tcW w:w="1800" w:type="dxa"/>
            <w:tcBorders>
              <w:top w:val="nil"/>
              <w:left w:val="nil"/>
              <w:bottom w:val="nil"/>
              <w:right w:val="nil"/>
            </w:tcBorders>
            <w:shd w:val="clear" w:color="auto" w:fill="auto"/>
            <w:noWrap/>
            <w:vAlign w:val="bottom"/>
            <w:hideMark/>
          </w:tcPr>
          <w:p w14:paraId="7AE6D2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702 (499-941)</w:t>
            </w:r>
          </w:p>
        </w:tc>
      </w:tr>
      <w:tr w:rsidR="00B0760D" w:rsidRPr="00B0760D" w14:paraId="2A8B3DEF" w14:textId="77777777" w:rsidTr="00B0760D">
        <w:trPr>
          <w:trHeight w:val="320"/>
        </w:trPr>
        <w:tc>
          <w:tcPr>
            <w:tcW w:w="2524" w:type="dxa"/>
            <w:tcBorders>
              <w:top w:val="nil"/>
              <w:left w:val="nil"/>
              <w:bottom w:val="nil"/>
              <w:right w:val="nil"/>
            </w:tcBorders>
            <w:shd w:val="clear" w:color="auto" w:fill="auto"/>
            <w:noWrap/>
            <w:vAlign w:val="bottom"/>
            <w:hideMark/>
          </w:tcPr>
          <w:p w14:paraId="7A5FD3F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52B8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57E66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5D3D19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(2.6-8.4)</w:t>
            </w:r>
          </w:p>
        </w:tc>
        <w:tc>
          <w:tcPr>
            <w:tcW w:w="1800" w:type="dxa"/>
            <w:tcBorders>
              <w:top w:val="nil"/>
              <w:left w:val="nil"/>
              <w:bottom w:val="nil"/>
              <w:right w:val="nil"/>
            </w:tcBorders>
            <w:shd w:val="clear" w:color="auto" w:fill="auto"/>
            <w:noWrap/>
            <w:vAlign w:val="bottom"/>
            <w:hideMark/>
          </w:tcPr>
          <w:p w14:paraId="0BFDCA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224776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(73-245)</w:t>
            </w:r>
          </w:p>
        </w:tc>
      </w:tr>
      <w:tr w:rsidR="00B0760D" w:rsidRPr="00B0760D" w14:paraId="16A0D688" w14:textId="77777777" w:rsidTr="00B0760D">
        <w:trPr>
          <w:trHeight w:val="320"/>
        </w:trPr>
        <w:tc>
          <w:tcPr>
            <w:tcW w:w="2524" w:type="dxa"/>
            <w:tcBorders>
              <w:top w:val="nil"/>
              <w:left w:val="nil"/>
              <w:bottom w:val="nil"/>
              <w:right w:val="nil"/>
            </w:tcBorders>
            <w:shd w:val="clear" w:color="auto" w:fill="auto"/>
            <w:noWrap/>
            <w:vAlign w:val="bottom"/>
            <w:hideMark/>
          </w:tcPr>
          <w:p w14:paraId="3AD3B5E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F6C5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40E08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(2.5-2.8)</w:t>
            </w:r>
          </w:p>
        </w:tc>
        <w:tc>
          <w:tcPr>
            <w:tcW w:w="1660" w:type="dxa"/>
            <w:tcBorders>
              <w:top w:val="nil"/>
              <w:left w:val="nil"/>
              <w:bottom w:val="nil"/>
              <w:right w:val="nil"/>
            </w:tcBorders>
            <w:shd w:val="clear" w:color="auto" w:fill="auto"/>
            <w:noWrap/>
            <w:vAlign w:val="bottom"/>
            <w:hideMark/>
          </w:tcPr>
          <w:p w14:paraId="4972CD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(2.9-3.3)</w:t>
            </w:r>
          </w:p>
        </w:tc>
        <w:tc>
          <w:tcPr>
            <w:tcW w:w="1800" w:type="dxa"/>
            <w:tcBorders>
              <w:top w:val="nil"/>
              <w:left w:val="nil"/>
              <w:bottom w:val="nil"/>
              <w:right w:val="nil"/>
            </w:tcBorders>
            <w:shd w:val="clear" w:color="auto" w:fill="auto"/>
            <w:noWrap/>
            <w:vAlign w:val="bottom"/>
            <w:hideMark/>
          </w:tcPr>
          <w:p w14:paraId="543F84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(38-43)</w:t>
            </w:r>
          </w:p>
        </w:tc>
        <w:tc>
          <w:tcPr>
            <w:tcW w:w="1800" w:type="dxa"/>
            <w:tcBorders>
              <w:top w:val="nil"/>
              <w:left w:val="nil"/>
              <w:bottom w:val="nil"/>
              <w:right w:val="nil"/>
            </w:tcBorders>
            <w:shd w:val="clear" w:color="auto" w:fill="auto"/>
            <w:noWrap/>
            <w:vAlign w:val="bottom"/>
            <w:hideMark/>
          </w:tcPr>
          <w:p w14:paraId="23DDFF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(82-94)</w:t>
            </w:r>
          </w:p>
        </w:tc>
      </w:tr>
      <w:tr w:rsidR="00B0760D" w:rsidRPr="00B0760D" w14:paraId="5CEC265D" w14:textId="77777777" w:rsidTr="00B0760D">
        <w:trPr>
          <w:trHeight w:val="320"/>
        </w:trPr>
        <w:tc>
          <w:tcPr>
            <w:tcW w:w="2524" w:type="dxa"/>
            <w:tcBorders>
              <w:top w:val="nil"/>
              <w:left w:val="nil"/>
              <w:bottom w:val="nil"/>
              <w:right w:val="nil"/>
            </w:tcBorders>
            <w:shd w:val="clear" w:color="auto" w:fill="auto"/>
            <w:noWrap/>
            <w:vAlign w:val="bottom"/>
            <w:hideMark/>
          </w:tcPr>
          <w:p w14:paraId="3352D5E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E3F4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32B85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77BE72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(0.8-1.1)</w:t>
            </w:r>
          </w:p>
        </w:tc>
        <w:tc>
          <w:tcPr>
            <w:tcW w:w="1800" w:type="dxa"/>
            <w:tcBorders>
              <w:top w:val="nil"/>
              <w:left w:val="nil"/>
              <w:bottom w:val="nil"/>
              <w:right w:val="nil"/>
            </w:tcBorders>
            <w:shd w:val="clear" w:color="auto" w:fill="auto"/>
            <w:noWrap/>
            <w:vAlign w:val="bottom"/>
            <w:hideMark/>
          </w:tcPr>
          <w:p w14:paraId="602D0D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(16-19)</w:t>
            </w:r>
          </w:p>
        </w:tc>
        <w:tc>
          <w:tcPr>
            <w:tcW w:w="1800" w:type="dxa"/>
            <w:tcBorders>
              <w:top w:val="nil"/>
              <w:left w:val="nil"/>
              <w:bottom w:val="nil"/>
              <w:right w:val="nil"/>
            </w:tcBorders>
            <w:shd w:val="clear" w:color="auto" w:fill="auto"/>
            <w:noWrap/>
            <w:vAlign w:val="bottom"/>
            <w:hideMark/>
          </w:tcPr>
          <w:p w14:paraId="3B7D9C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(22-32)</w:t>
            </w:r>
          </w:p>
        </w:tc>
      </w:tr>
      <w:tr w:rsidR="00B0760D" w:rsidRPr="00B0760D" w14:paraId="72DB7611" w14:textId="77777777" w:rsidTr="00B0760D">
        <w:trPr>
          <w:trHeight w:val="320"/>
        </w:trPr>
        <w:tc>
          <w:tcPr>
            <w:tcW w:w="2524" w:type="dxa"/>
            <w:tcBorders>
              <w:top w:val="nil"/>
              <w:left w:val="nil"/>
              <w:bottom w:val="nil"/>
              <w:right w:val="nil"/>
            </w:tcBorders>
            <w:shd w:val="clear" w:color="auto" w:fill="auto"/>
            <w:noWrap/>
            <w:vAlign w:val="bottom"/>
            <w:hideMark/>
          </w:tcPr>
          <w:p w14:paraId="6A88A6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724C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6F447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34647A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800" w:type="dxa"/>
            <w:tcBorders>
              <w:top w:val="nil"/>
              <w:left w:val="nil"/>
              <w:bottom w:val="nil"/>
              <w:right w:val="nil"/>
            </w:tcBorders>
            <w:shd w:val="clear" w:color="auto" w:fill="auto"/>
            <w:noWrap/>
            <w:vAlign w:val="bottom"/>
            <w:hideMark/>
          </w:tcPr>
          <w:p w14:paraId="0DC368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(13-17)</w:t>
            </w:r>
          </w:p>
        </w:tc>
        <w:tc>
          <w:tcPr>
            <w:tcW w:w="1800" w:type="dxa"/>
            <w:tcBorders>
              <w:top w:val="nil"/>
              <w:left w:val="nil"/>
              <w:bottom w:val="nil"/>
              <w:right w:val="nil"/>
            </w:tcBorders>
            <w:shd w:val="clear" w:color="auto" w:fill="auto"/>
            <w:noWrap/>
            <w:vAlign w:val="bottom"/>
            <w:hideMark/>
          </w:tcPr>
          <w:p w14:paraId="1C9A9F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(31-39)</w:t>
            </w:r>
          </w:p>
        </w:tc>
      </w:tr>
      <w:tr w:rsidR="00B0760D" w:rsidRPr="00B0760D" w14:paraId="66F6178F" w14:textId="77777777" w:rsidTr="00B0760D">
        <w:trPr>
          <w:trHeight w:val="320"/>
        </w:trPr>
        <w:tc>
          <w:tcPr>
            <w:tcW w:w="2524" w:type="dxa"/>
            <w:tcBorders>
              <w:top w:val="nil"/>
              <w:left w:val="nil"/>
              <w:bottom w:val="nil"/>
              <w:right w:val="nil"/>
            </w:tcBorders>
            <w:shd w:val="clear" w:color="auto" w:fill="auto"/>
            <w:noWrap/>
            <w:vAlign w:val="bottom"/>
            <w:hideMark/>
          </w:tcPr>
          <w:p w14:paraId="684D6FF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CE73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42C75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68A76A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79B2A7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(0-1)</w:t>
            </w:r>
          </w:p>
        </w:tc>
        <w:tc>
          <w:tcPr>
            <w:tcW w:w="1800" w:type="dxa"/>
            <w:tcBorders>
              <w:top w:val="nil"/>
              <w:left w:val="nil"/>
              <w:bottom w:val="nil"/>
              <w:right w:val="nil"/>
            </w:tcBorders>
            <w:shd w:val="clear" w:color="auto" w:fill="auto"/>
            <w:noWrap/>
            <w:vAlign w:val="bottom"/>
            <w:hideMark/>
          </w:tcPr>
          <w:p w14:paraId="55DBA9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2114082C" w14:textId="77777777" w:rsidTr="00B0760D">
        <w:trPr>
          <w:trHeight w:val="320"/>
        </w:trPr>
        <w:tc>
          <w:tcPr>
            <w:tcW w:w="2524" w:type="dxa"/>
            <w:tcBorders>
              <w:top w:val="nil"/>
              <w:left w:val="nil"/>
              <w:bottom w:val="nil"/>
              <w:right w:val="nil"/>
            </w:tcBorders>
            <w:shd w:val="clear" w:color="auto" w:fill="auto"/>
            <w:noWrap/>
            <w:vAlign w:val="bottom"/>
            <w:hideMark/>
          </w:tcPr>
          <w:p w14:paraId="09F2BE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Canada</w:t>
            </w:r>
          </w:p>
        </w:tc>
        <w:tc>
          <w:tcPr>
            <w:tcW w:w="2180" w:type="dxa"/>
            <w:tcBorders>
              <w:top w:val="nil"/>
              <w:left w:val="nil"/>
              <w:bottom w:val="nil"/>
              <w:right w:val="nil"/>
            </w:tcBorders>
            <w:shd w:val="clear" w:color="auto" w:fill="auto"/>
            <w:noWrap/>
            <w:vAlign w:val="bottom"/>
            <w:hideMark/>
          </w:tcPr>
          <w:p w14:paraId="408661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E46F4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(62-68.4)</w:t>
            </w:r>
          </w:p>
        </w:tc>
        <w:tc>
          <w:tcPr>
            <w:tcW w:w="1660" w:type="dxa"/>
            <w:tcBorders>
              <w:top w:val="nil"/>
              <w:left w:val="nil"/>
              <w:bottom w:val="nil"/>
              <w:right w:val="nil"/>
            </w:tcBorders>
            <w:shd w:val="clear" w:color="auto" w:fill="auto"/>
            <w:noWrap/>
            <w:vAlign w:val="bottom"/>
            <w:hideMark/>
          </w:tcPr>
          <w:p w14:paraId="032E74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66.5 (62.7-71)</w:t>
            </w:r>
          </w:p>
        </w:tc>
        <w:tc>
          <w:tcPr>
            <w:tcW w:w="1800" w:type="dxa"/>
            <w:tcBorders>
              <w:top w:val="nil"/>
              <w:left w:val="nil"/>
              <w:bottom w:val="nil"/>
              <w:right w:val="nil"/>
            </w:tcBorders>
            <w:shd w:val="clear" w:color="auto" w:fill="auto"/>
            <w:noWrap/>
            <w:vAlign w:val="bottom"/>
            <w:hideMark/>
          </w:tcPr>
          <w:p w14:paraId="284299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1154 (1095-1222)</w:t>
            </w:r>
          </w:p>
        </w:tc>
        <w:tc>
          <w:tcPr>
            <w:tcW w:w="1800" w:type="dxa"/>
            <w:tcBorders>
              <w:top w:val="nil"/>
              <w:left w:val="nil"/>
              <w:bottom w:val="nil"/>
              <w:right w:val="nil"/>
            </w:tcBorders>
            <w:shd w:val="clear" w:color="auto" w:fill="auto"/>
            <w:noWrap/>
            <w:vAlign w:val="bottom"/>
            <w:hideMark/>
          </w:tcPr>
          <w:p w14:paraId="1E0AD8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2134 (1997-2281)</w:t>
            </w:r>
          </w:p>
        </w:tc>
      </w:tr>
      <w:tr w:rsidR="00B0760D" w:rsidRPr="00B0760D" w14:paraId="2A070A93" w14:textId="77777777" w:rsidTr="00B0760D">
        <w:trPr>
          <w:trHeight w:val="320"/>
        </w:trPr>
        <w:tc>
          <w:tcPr>
            <w:tcW w:w="2524" w:type="dxa"/>
            <w:tcBorders>
              <w:top w:val="nil"/>
              <w:left w:val="nil"/>
              <w:bottom w:val="nil"/>
              <w:right w:val="nil"/>
            </w:tcBorders>
            <w:shd w:val="clear" w:color="auto" w:fill="auto"/>
            <w:noWrap/>
            <w:vAlign w:val="bottom"/>
            <w:hideMark/>
          </w:tcPr>
          <w:p w14:paraId="188A40F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EA70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EE186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(23.1-27)</w:t>
            </w:r>
          </w:p>
        </w:tc>
        <w:tc>
          <w:tcPr>
            <w:tcW w:w="1660" w:type="dxa"/>
            <w:tcBorders>
              <w:top w:val="nil"/>
              <w:left w:val="nil"/>
              <w:bottom w:val="nil"/>
              <w:right w:val="nil"/>
            </w:tcBorders>
            <w:shd w:val="clear" w:color="auto" w:fill="auto"/>
            <w:noWrap/>
            <w:vAlign w:val="bottom"/>
            <w:hideMark/>
          </w:tcPr>
          <w:p w14:paraId="0CFED1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(13.2-17.7)</w:t>
            </w:r>
          </w:p>
        </w:tc>
        <w:tc>
          <w:tcPr>
            <w:tcW w:w="1800" w:type="dxa"/>
            <w:tcBorders>
              <w:top w:val="nil"/>
              <w:left w:val="nil"/>
              <w:bottom w:val="nil"/>
              <w:right w:val="nil"/>
            </w:tcBorders>
            <w:shd w:val="clear" w:color="auto" w:fill="auto"/>
            <w:noWrap/>
            <w:vAlign w:val="bottom"/>
            <w:hideMark/>
          </w:tcPr>
          <w:p w14:paraId="26B43A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445 (407-482)</w:t>
            </w:r>
          </w:p>
        </w:tc>
        <w:tc>
          <w:tcPr>
            <w:tcW w:w="1800" w:type="dxa"/>
            <w:tcBorders>
              <w:top w:val="nil"/>
              <w:left w:val="nil"/>
              <w:bottom w:val="nil"/>
              <w:right w:val="nil"/>
            </w:tcBorders>
            <w:shd w:val="clear" w:color="auto" w:fill="auto"/>
            <w:noWrap/>
            <w:vAlign w:val="bottom"/>
            <w:hideMark/>
          </w:tcPr>
          <w:p w14:paraId="6B334C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496 (421-571)</w:t>
            </w:r>
          </w:p>
        </w:tc>
      </w:tr>
      <w:tr w:rsidR="00B0760D" w:rsidRPr="00B0760D" w14:paraId="7C605175" w14:textId="77777777" w:rsidTr="00B0760D">
        <w:trPr>
          <w:trHeight w:val="320"/>
        </w:trPr>
        <w:tc>
          <w:tcPr>
            <w:tcW w:w="2524" w:type="dxa"/>
            <w:tcBorders>
              <w:top w:val="nil"/>
              <w:left w:val="nil"/>
              <w:bottom w:val="nil"/>
              <w:right w:val="nil"/>
            </w:tcBorders>
            <w:shd w:val="clear" w:color="auto" w:fill="auto"/>
            <w:noWrap/>
            <w:vAlign w:val="bottom"/>
            <w:hideMark/>
          </w:tcPr>
          <w:p w14:paraId="6B2D665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BB25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18BB4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(8.9-12.7)</w:t>
            </w:r>
          </w:p>
        </w:tc>
        <w:tc>
          <w:tcPr>
            <w:tcW w:w="1660" w:type="dxa"/>
            <w:tcBorders>
              <w:top w:val="nil"/>
              <w:left w:val="nil"/>
              <w:bottom w:val="nil"/>
              <w:right w:val="nil"/>
            </w:tcBorders>
            <w:shd w:val="clear" w:color="auto" w:fill="auto"/>
            <w:noWrap/>
            <w:vAlign w:val="bottom"/>
            <w:hideMark/>
          </w:tcPr>
          <w:p w14:paraId="17A24D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(9.4-13.6)</w:t>
            </w:r>
          </w:p>
        </w:tc>
        <w:tc>
          <w:tcPr>
            <w:tcW w:w="1800" w:type="dxa"/>
            <w:tcBorders>
              <w:top w:val="nil"/>
              <w:left w:val="nil"/>
              <w:bottom w:val="nil"/>
              <w:right w:val="nil"/>
            </w:tcBorders>
            <w:shd w:val="clear" w:color="auto" w:fill="auto"/>
            <w:noWrap/>
            <w:vAlign w:val="bottom"/>
            <w:hideMark/>
          </w:tcPr>
          <w:p w14:paraId="4885AA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(159-225)</w:t>
            </w:r>
          </w:p>
        </w:tc>
        <w:tc>
          <w:tcPr>
            <w:tcW w:w="1800" w:type="dxa"/>
            <w:tcBorders>
              <w:top w:val="nil"/>
              <w:left w:val="nil"/>
              <w:bottom w:val="nil"/>
              <w:right w:val="nil"/>
            </w:tcBorders>
            <w:shd w:val="clear" w:color="auto" w:fill="auto"/>
            <w:noWrap/>
            <w:vAlign w:val="bottom"/>
            <w:hideMark/>
          </w:tcPr>
          <w:p w14:paraId="4AD8DB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362 (304-435)</w:t>
            </w:r>
          </w:p>
        </w:tc>
      </w:tr>
      <w:tr w:rsidR="00B0760D" w:rsidRPr="00B0760D" w14:paraId="54D6DAC8" w14:textId="77777777" w:rsidTr="00B0760D">
        <w:trPr>
          <w:trHeight w:val="320"/>
        </w:trPr>
        <w:tc>
          <w:tcPr>
            <w:tcW w:w="2524" w:type="dxa"/>
            <w:tcBorders>
              <w:top w:val="nil"/>
              <w:left w:val="nil"/>
              <w:bottom w:val="nil"/>
              <w:right w:val="nil"/>
            </w:tcBorders>
            <w:shd w:val="clear" w:color="auto" w:fill="auto"/>
            <w:noWrap/>
            <w:vAlign w:val="bottom"/>
            <w:hideMark/>
          </w:tcPr>
          <w:p w14:paraId="1621F79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23CF3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8D070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(1-1.5)</w:t>
            </w:r>
          </w:p>
        </w:tc>
        <w:tc>
          <w:tcPr>
            <w:tcW w:w="1660" w:type="dxa"/>
            <w:tcBorders>
              <w:top w:val="nil"/>
              <w:left w:val="nil"/>
              <w:bottom w:val="nil"/>
              <w:right w:val="nil"/>
            </w:tcBorders>
            <w:shd w:val="clear" w:color="auto" w:fill="auto"/>
            <w:noWrap/>
            <w:vAlign w:val="bottom"/>
            <w:hideMark/>
          </w:tcPr>
          <w:p w14:paraId="1F6F45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(2-3.2)</w:t>
            </w:r>
          </w:p>
        </w:tc>
        <w:tc>
          <w:tcPr>
            <w:tcW w:w="1800" w:type="dxa"/>
            <w:tcBorders>
              <w:top w:val="nil"/>
              <w:left w:val="nil"/>
              <w:bottom w:val="nil"/>
              <w:right w:val="nil"/>
            </w:tcBorders>
            <w:shd w:val="clear" w:color="auto" w:fill="auto"/>
            <w:noWrap/>
            <w:vAlign w:val="bottom"/>
            <w:hideMark/>
          </w:tcPr>
          <w:p w14:paraId="0ABEC2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(18-26)</w:t>
            </w:r>
          </w:p>
        </w:tc>
        <w:tc>
          <w:tcPr>
            <w:tcW w:w="1800" w:type="dxa"/>
            <w:tcBorders>
              <w:top w:val="nil"/>
              <w:left w:val="nil"/>
              <w:bottom w:val="nil"/>
              <w:right w:val="nil"/>
            </w:tcBorders>
            <w:shd w:val="clear" w:color="auto" w:fill="auto"/>
            <w:noWrap/>
            <w:vAlign w:val="bottom"/>
            <w:hideMark/>
          </w:tcPr>
          <w:p w14:paraId="533FE2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(66-101)</w:t>
            </w:r>
          </w:p>
        </w:tc>
      </w:tr>
      <w:tr w:rsidR="00B0760D" w:rsidRPr="00B0760D" w14:paraId="22F6473C" w14:textId="77777777" w:rsidTr="00B0760D">
        <w:trPr>
          <w:trHeight w:val="320"/>
        </w:trPr>
        <w:tc>
          <w:tcPr>
            <w:tcW w:w="2524" w:type="dxa"/>
            <w:tcBorders>
              <w:top w:val="nil"/>
              <w:left w:val="nil"/>
              <w:bottom w:val="nil"/>
              <w:right w:val="nil"/>
            </w:tcBorders>
            <w:shd w:val="clear" w:color="auto" w:fill="auto"/>
            <w:noWrap/>
            <w:vAlign w:val="bottom"/>
            <w:hideMark/>
          </w:tcPr>
          <w:p w14:paraId="5194135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B6743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A94BD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(8-11.4)</w:t>
            </w:r>
          </w:p>
        </w:tc>
        <w:tc>
          <w:tcPr>
            <w:tcW w:w="1660" w:type="dxa"/>
            <w:tcBorders>
              <w:top w:val="nil"/>
              <w:left w:val="nil"/>
              <w:bottom w:val="nil"/>
              <w:right w:val="nil"/>
            </w:tcBorders>
            <w:shd w:val="clear" w:color="auto" w:fill="auto"/>
            <w:noWrap/>
            <w:vAlign w:val="bottom"/>
            <w:hideMark/>
          </w:tcPr>
          <w:p w14:paraId="474792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(7.5-10.9)</w:t>
            </w:r>
          </w:p>
        </w:tc>
        <w:tc>
          <w:tcPr>
            <w:tcW w:w="1800" w:type="dxa"/>
            <w:tcBorders>
              <w:top w:val="nil"/>
              <w:left w:val="nil"/>
              <w:bottom w:val="nil"/>
              <w:right w:val="nil"/>
            </w:tcBorders>
            <w:shd w:val="clear" w:color="auto" w:fill="auto"/>
            <w:noWrap/>
            <w:vAlign w:val="bottom"/>
            <w:hideMark/>
          </w:tcPr>
          <w:p w14:paraId="1FC1A6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(142-203)</w:t>
            </w:r>
          </w:p>
        </w:tc>
        <w:tc>
          <w:tcPr>
            <w:tcW w:w="1800" w:type="dxa"/>
            <w:tcBorders>
              <w:top w:val="nil"/>
              <w:left w:val="nil"/>
              <w:bottom w:val="nil"/>
              <w:right w:val="nil"/>
            </w:tcBorders>
            <w:shd w:val="clear" w:color="auto" w:fill="auto"/>
            <w:noWrap/>
            <w:vAlign w:val="bottom"/>
            <w:hideMark/>
          </w:tcPr>
          <w:p w14:paraId="631B22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 (244-352)</w:t>
            </w:r>
          </w:p>
        </w:tc>
      </w:tr>
      <w:tr w:rsidR="00B0760D" w:rsidRPr="00B0760D" w14:paraId="4B00B395" w14:textId="77777777" w:rsidTr="00B0760D">
        <w:trPr>
          <w:trHeight w:val="320"/>
        </w:trPr>
        <w:tc>
          <w:tcPr>
            <w:tcW w:w="2524" w:type="dxa"/>
            <w:tcBorders>
              <w:top w:val="nil"/>
              <w:left w:val="nil"/>
              <w:bottom w:val="nil"/>
              <w:right w:val="nil"/>
            </w:tcBorders>
            <w:shd w:val="clear" w:color="auto" w:fill="auto"/>
            <w:noWrap/>
            <w:vAlign w:val="bottom"/>
            <w:hideMark/>
          </w:tcPr>
          <w:p w14:paraId="5D177B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ED7C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9C514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 (15.7-26.8)</w:t>
            </w:r>
          </w:p>
        </w:tc>
        <w:tc>
          <w:tcPr>
            <w:tcW w:w="1660" w:type="dxa"/>
            <w:tcBorders>
              <w:top w:val="nil"/>
              <w:left w:val="nil"/>
              <w:bottom w:val="nil"/>
              <w:right w:val="nil"/>
            </w:tcBorders>
            <w:shd w:val="clear" w:color="auto" w:fill="auto"/>
            <w:noWrap/>
            <w:vAlign w:val="bottom"/>
            <w:hideMark/>
          </w:tcPr>
          <w:p w14:paraId="18BC87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(25-39.4)</w:t>
            </w:r>
          </w:p>
        </w:tc>
        <w:tc>
          <w:tcPr>
            <w:tcW w:w="1800" w:type="dxa"/>
            <w:tcBorders>
              <w:top w:val="nil"/>
              <w:left w:val="nil"/>
              <w:bottom w:val="nil"/>
              <w:right w:val="nil"/>
            </w:tcBorders>
            <w:shd w:val="clear" w:color="auto" w:fill="auto"/>
            <w:noWrap/>
            <w:vAlign w:val="bottom"/>
            <w:hideMark/>
          </w:tcPr>
          <w:p w14:paraId="13995B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363 (280-479)</w:t>
            </w:r>
          </w:p>
        </w:tc>
        <w:tc>
          <w:tcPr>
            <w:tcW w:w="1800" w:type="dxa"/>
            <w:tcBorders>
              <w:top w:val="nil"/>
              <w:left w:val="nil"/>
              <w:bottom w:val="nil"/>
              <w:right w:val="nil"/>
            </w:tcBorders>
            <w:shd w:val="clear" w:color="auto" w:fill="auto"/>
            <w:noWrap/>
            <w:vAlign w:val="bottom"/>
            <w:hideMark/>
          </w:tcPr>
          <w:p w14:paraId="7D5BEF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992 (807-1264)</w:t>
            </w:r>
          </w:p>
        </w:tc>
      </w:tr>
      <w:tr w:rsidR="00B0760D" w:rsidRPr="00B0760D" w14:paraId="3DE934C6" w14:textId="77777777" w:rsidTr="00B0760D">
        <w:trPr>
          <w:trHeight w:val="320"/>
        </w:trPr>
        <w:tc>
          <w:tcPr>
            <w:tcW w:w="2524" w:type="dxa"/>
            <w:tcBorders>
              <w:top w:val="nil"/>
              <w:left w:val="nil"/>
              <w:bottom w:val="nil"/>
              <w:right w:val="nil"/>
            </w:tcBorders>
            <w:shd w:val="clear" w:color="auto" w:fill="auto"/>
            <w:noWrap/>
            <w:vAlign w:val="bottom"/>
            <w:hideMark/>
          </w:tcPr>
          <w:p w14:paraId="74F6351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609F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9D40F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(18-25)</w:t>
            </w:r>
          </w:p>
        </w:tc>
        <w:tc>
          <w:tcPr>
            <w:tcW w:w="1660" w:type="dxa"/>
            <w:tcBorders>
              <w:top w:val="nil"/>
              <w:left w:val="nil"/>
              <w:bottom w:val="nil"/>
              <w:right w:val="nil"/>
            </w:tcBorders>
            <w:shd w:val="clear" w:color="auto" w:fill="auto"/>
            <w:noWrap/>
            <w:vAlign w:val="bottom"/>
            <w:hideMark/>
          </w:tcPr>
          <w:p w14:paraId="475EA4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(15.4-22.7)</w:t>
            </w:r>
          </w:p>
        </w:tc>
        <w:tc>
          <w:tcPr>
            <w:tcW w:w="1800" w:type="dxa"/>
            <w:tcBorders>
              <w:top w:val="nil"/>
              <w:left w:val="nil"/>
              <w:bottom w:val="nil"/>
              <w:right w:val="nil"/>
            </w:tcBorders>
            <w:shd w:val="clear" w:color="auto" w:fill="auto"/>
            <w:noWrap/>
            <w:vAlign w:val="bottom"/>
            <w:hideMark/>
          </w:tcPr>
          <w:p w14:paraId="14E703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370 (319-446)</w:t>
            </w:r>
          </w:p>
        </w:tc>
        <w:tc>
          <w:tcPr>
            <w:tcW w:w="1800" w:type="dxa"/>
            <w:tcBorders>
              <w:top w:val="nil"/>
              <w:left w:val="nil"/>
              <w:bottom w:val="nil"/>
              <w:right w:val="nil"/>
            </w:tcBorders>
            <w:shd w:val="clear" w:color="auto" w:fill="auto"/>
            <w:noWrap/>
            <w:vAlign w:val="bottom"/>
            <w:hideMark/>
          </w:tcPr>
          <w:p w14:paraId="7D8DA4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583 (494-729)</w:t>
            </w:r>
          </w:p>
        </w:tc>
      </w:tr>
      <w:tr w:rsidR="00B0760D" w:rsidRPr="00B0760D" w14:paraId="6FEB6828" w14:textId="77777777" w:rsidTr="00B0760D">
        <w:trPr>
          <w:trHeight w:val="320"/>
        </w:trPr>
        <w:tc>
          <w:tcPr>
            <w:tcW w:w="2524" w:type="dxa"/>
            <w:tcBorders>
              <w:top w:val="nil"/>
              <w:left w:val="nil"/>
              <w:bottom w:val="nil"/>
              <w:right w:val="nil"/>
            </w:tcBorders>
            <w:shd w:val="clear" w:color="auto" w:fill="auto"/>
            <w:noWrap/>
            <w:vAlign w:val="bottom"/>
            <w:hideMark/>
          </w:tcPr>
          <w:p w14:paraId="369A67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87FF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86F74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(8.3-9.9)</w:t>
            </w:r>
          </w:p>
        </w:tc>
        <w:tc>
          <w:tcPr>
            <w:tcW w:w="1660" w:type="dxa"/>
            <w:tcBorders>
              <w:top w:val="nil"/>
              <w:left w:val="nil"/>
              <w:bottom w:val="nil"/>
              <w:right w:val="nil"/>
            </w:tcBorders>
            <w:shd w:val="clear" w:color="auto" w:fill="auto"/>
            <w:noWrap/>
            <w:vAlign w:val="bottom"/>
            <w:hideMark/>
          </w:tcPr>
          <w:p w14:paraId="16D96E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(8.5-10.6)</w:t>
            </w:r>
          </w:p>
        </w:tc>
        <w:tc>
          <w:tcPr>
            <w:tcW w:w="1800" w:type="dxa"/>
            <w:tcBorders>
              <w:top w:val="nil"/>
              <w:left w:val="nil"/>
              <w:bottom w:val="nil"/>
              <w:right w:val="nil"/>
            </w:tcBorders>
            <w:shd w:val="clear" w:color="auto" w:fill="auto"/>
            <w:noWrap/>
            <w:vAlign w:val="bottom"/>
            <w:hideMark/>
          </w:tcPr>
          <w:p w14:paraId="2E7B5D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 (148-177)</w:t>
            </w:r>
          </w:p>
        </w:tc>
        <w:tc>
          <w:tcPr>
            <w:tcW w:w="1800" w:type="dxa"/>
            <w:tcBorders>
              <w:top w:val="nil"/>
              <w:left w:val="nil"/>
              <w:bottom w:val="nil"/>
              <w:right w:val="nil"/>
            </w:tcBorders>
            <w:shd w:val="clear" w:color="auto" w:fill="auto"/>
            <w:noWrap/>
            <w:vAlign w:val="bottom"/>
            <w:hideMark/>
          </w:tcPr>
          <w:p w14:paraId="4DB33B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304 (274-334)</w:t>
            </w:r>
          </w:p>
        </w:tc>
      </w:tr>
      <w:tr w:rsidR="00B0760D" w:rsidRPr="00B0760D" w14:paraId="0DCFD9E7" w14:textId="77777777" w:rsidTr="00B0760D">
        <w:trPr>
          <w:trHeight w:val="320"/>
        </w:trPr>
        <w:tc>
          <w:tcPr>
            <w:tcW w:w="2524" w:type="dxa"/>
            <w:tcBorders>
              <w:top w:val="nil"/>
              <w:left w:val="nil"/>
              <w:bottom w:val="nil"/>
              <w:right w:val="nil"/>
            </w:tcBorders>
            <w:shd w:val="clear" w:color="auto" w:fill="auto"/>
            <w:noWrap/>
            <w:vAlign w:val="bottom"/>
            <w:hideMark/>
          </w:tcPr>
          <w:p w14:paraId="3507BBB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B95E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67D94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(8.7-13.2)</w:t>
            </w:r>
          </w:p>
        </w:tc>
        <w:tc>
          <w:tcPr>
            <w:tcW w:w="1660" w:type="dxa"/>
            <w:tcBorders>
              <w:top w:val="nil"/>
              <w:left w:val="nil"/>
              <w:bottom w:val="nil"/>
              <w:right w:val="nil"/>
            </w:tcBorders>
            <w:shd w:val="clear" w:color="auto" w:fill="auto"/>
            <w:noWrap/>
            <w:vAlign w:val="bottom"/>
            <w:hideMark/>
          </w:tcPr>
          <w:p w14:paraId="2AB8EF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(10-15.8)</w:t>
            </w:r>
          </w:p>
        </w:tc>
        <w:tc>
          <w:tcPr>
            <w:tcW w:w="1800" w:type="dxa"/>
            <w:tcBorders>
              <w:top w:val="nil"/>
              <w:left w:val="nil"/>
              <w:bottom w:val="nil"/>
              <w:right w:val="nil"/>
            </w:tcBorders>
            <w:shd w:val="clear" w:color="auto" w:fill="auto"/>
            <w:noWrap/>
            <w:vAlign w:val="bottom"/>
            <w:hideMark/>
          </w:tcPr>
          <w:p w14:paraId="13C786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180 (155-235)</w:t>
            </w:r>
          </w:p>
        </w:tc>
        <w:tc>
          <w:tcPr>
            <w:tcW w:w="1800" w:type="dxa"/>
            <w:tcBorders>
              <w:top w:val="nil"/>
              <w:left w:val="nil"/>
              <w:bottom w:val="nil"/>
              <w:right w:val="nil"/>
            </w:tcBorders>
            <w:shd w:val="clear" w:color="auto" w:fill="auto"/>
            <w:noWrap/>
            <w:vAlign w:val="bottom"/>
            <w:hideMark/>
          </w:tcPr>
          <w:p w14:paraId="689095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376 (320-505)</w:t>
            </w:r>
          </w:p>
        </w:tc>
      </w:tr>
      <w:tr w:rsidR="00B0760D" w:rsidRPr="00B0760D" w14:paraId="0CD8725F" w14:textId="77777777" w:rsidTr="00B0760D">
        <w:trPr>
          <w:trHeight w:val="320"/>
        </w:trPr>
        <w:tc>
          <w:tcPr>
            <w:tcW w:w="2524" w:type="dxa"/>
            <w:tcBorders>
              <w:top w:val="nil"/>
              <w:left w:val="nil"/>
              <w:bottom w:val="nil"/>
              <w:right w:val="nil"/>
            </w:tcBorders>
            <w:shd w:val="clear" w:color="auto" w:fill="auto"/>
            <w:noWrap/>
            <w:vAlign w:val="bottom"/>
            <w:hideMark/>
          </w:tcPr>
          <w:p w14:paraId="79E7332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A16C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CC794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(3.8-5.6)</w:t>
            </w:r>
          </w:p>
        </w:tc>
        <w:tc>
          <w:tcPr>
            <w:tcW w:w="1660" w:type="dxa"/>
            <w:tcBorders>
              <w:top w:val="nil"/>
              <w:left w:val="nil"/>
              <w:bottom w:val="nil"/>
              <w:right w:val="nil"/>
            </w:tcBorders>
            <w:shd w:val="clear" w:color="auto" w:fill="auto"/>
            <w:noWrap/>
            <w:vAlign w:val="bottom"/>
            <w:hideMark/>
          </w:tcPr>
          <w:p w14:paraId="5F9C26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(3.1-5.2)</w:t>
            </w:r>
          </w:p>
        </w:tc>
        <w:tc>
          <w:tcPr>
            <w:tcW w:w="1800" w:type="dxa"/>
            <w:tcBorders>
              <w:top w:val="nil"/>
              <w:left w:val="nil"/>
              <w:bottom w:val="nil"/>
              <w:right w:val="nil"/>
            </w:tcBorders>
            <w:shd w:val="clear" w:color="auto" w:fill="auto"/>
            <w:noWrap/>
            <w:vAlign w:val="bottom"/>
            <w:hideMark/>
          </w:tcPr>
          <w:p w14:paraId="046C4E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(68-98)</w:t>
            </w:r>
          </w:p>
        </w:tc>
        <w:tc>
          <w:tcPr>
            <w:tcW w:w="1800" w:type="dxa"/>
            <w:tcBorders>
              <w:top w:val="nil"/>
              <w:left w:val="nil"/>
              <w:bottom w:val="nil"/>
              <w:right w:val="nil"/>
            </w:tcBorders>
            <w:shd w:val="clear" w:color="auto" w:fill="auto"/>
            <w:noWrap/>
            <w:vAlign w:val="bottom"/>
            <w:hideMark/>
          </w:tcPr>
          <w:p w14:paraId="4A1B1A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(100-167)</w:t>
            </w:r>
          </w:p>
        </w:tc>
      </w:tr>
      <w:tr w:rsidR="00B0760D" w:rsidRPr="00B0760D" w14:paraId="79EE94E5" w14:textId="77777777" w:rsidTr="00B0760D">
        <w:trPr>
          <w:trHeight w:val="320"/>
        </w:trPr>
        <w:tc>
          <w:tcPr>
            <w:tcW w:w="2524" w:type="dxa"/>
            <w:tcBorders>
              <w:top w:val="nil"/>
              <w:left w:val="nil"/>
              <w:bottom w:val="nil"/>
              <w:right w:val="nil"/>
            </w:tcBorders>
            <w:shd w:val="clear" w:color="auto" w:fill="auto"/>
            <w:noWrap/>
            <w:vAlign w:val="bottom"/>
            <w:hideMark/>
          </w:tcPr>
          <w:p w14:paraId="66A8539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9CBB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1D4D4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(2.2-2.4)</w:t>
            </w:r>
          </w:p>
        </w:tc>
        <w:tc>
          <w:tcPr>
            <w:tcW w:w="1660" w:type="dxa"/>
            <w:tcBorders>
              <w:top w:val="nil"/>
              <w:left w:val="nil"/>
              <w:bottom w:val="nil"/>
              <w:right w:val="nil"/>
            </w:tcBorders>
            <w:shd w:val="clear" w:color="auto" w:fill="auto"/>
            <w:noWrap/>
            <w:vAlign w:val="bottom"/>
            <w:hideMark/>
          </w:tcPr>
          <w:p w14:paraId="4CF504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(2-2.4)</w:t>
            </w:r>
          </w:p>
        </w:tc>
        <w:tc>
          <w:tcPr>
            <w:tcW w:w="1800" w:type="dxa"/>
            <w:tcBorders>
              <w:top w:val="nil"/>
              <w:left w:val="nil"/>
              <w:bottom w:val="nil"/>
              <w:right w:val="nil"/>
            </w:tcBorders>
            <w:shd w:val="clear" w:color="auto" w:fill="auto"/>
            <w:noWrap/>
            <w:vAlign w:val="bottom"/>
            <w:hideMark/>
          </w:tcPr>
          <w:p w14:paraId="6EB30E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(38-44)</w:t>
            </w:r>
          </w:p>
        </w:tc>
        <w:tc>
          <w:tcPr>
            <w:tcW w:w="1800" w:type="dxa"/>
            <w:tcBorders>
              <w:top w:val="nil"/>
              <w:left w:val="nil"/>
              <w:bottom w:val="nil"/>
              <w:right w:val="nil"/>
            </w:tcBorders>
            <w:shd w:val="clear" w:color="auto" w:fill="auto"/>
            <w:noWrap/>
            <w:vAlign w:val="bottom"/>
            <w:hideMark/>
          </w:tcPr>
          <w:p w14:paraId="664ED9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(62-76)</w:t>
            </w:r>
          </w:p>
        </w:tc>
      </w:tr>
      <w:tr w:rsidR="00B0760D" w:rsidRPr="00B0760D" w14:paraId="1CA4F397" w14:textId="77777777" w:rsidTr="00B0760D">
        <w:trPr>
          <w:trHeight w:val="320"/>
        </w:trPr>
        <w:tc>
          <w:tcPr>
            <w:tcW w:w="2524" w:type="dxa"/>
            <w:tcBorders>
              <w:top w:val="nil"/>
              <w:left w:val="nil"/>
              <w:bottom w:val="nil"/>
              <w:right w:val="nil"/>
            </w:tcBorders>
            <w:shd w:val="clear" w:color="auto" w:fill="auto"/>
            <w:noWrap/>
            <w:vAlign w:val="bottom"/>
            <w:hideMark/>
          </w:tcPr>
          <w:p w14:paraId="50D317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3BF1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FB0E9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660" w:type="dxa"/>
            <w:tcBorders>
              <w:top w:val="nil"/>
              <w:left w:val="nil"/>
              <w:bottom w:val="nil"/>
              <w:right w:val="nil"/>
            </w:tcBorders>
            <w:shd w:val="clear" w:color="auto" w:fill="auto"/>
            <w:noWrap/>
            <w:vAlign w:val="bottom"/>
            <w:hideMark/>
          </w:tcPr>
          <w:p w14:paraId="10E7A4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(0.6-0.8)</w:t>
            </w:r>
          </w:p>
        </w:tc>
        <w:tc>
          <w:tcPr>
            <w:tcW w:w="1800" w:type="dxa"/>
            <w:tcBorders>
              <w:top w:val="nil"/>
              <w:left w:val="nil"/>
              <w:bottom w:val="nil"/>
              <w:right w:val="nil"/>
            </w:tcBorders>
            <w:shd w:val="clear" w:color="auto" w:fill="auto"/>
            <w:noWrap/>
            <w:vAlign w:val="bottom"/>
            <w:hideMark/>
          </w:tcPr>
          <w:p w14:paraId="219CCE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(15-18)</w:t>
            </w:r>
          </w:p>
        </w:tc>
        <w:tc>
          <w:tcPr>
            <w:tcW w:w="1800" w:type="dxa"/>
            <w:tcBorders>
              <w:top w:val="nil"/>
              <w:left w:val="nil"/>
              <w:bottom w:val="nil"/>
              <w:right w:val="nil"/>
            </w:tcBorders>
            <w:shd w:val="clear" w:color="auto" w:fill="auto"/>
            <w:noWrap/>
            <w:vAlign w:val="bottom"/>
            <w:hideMark/>
          </w:tcPr>
          <w:p w14:paraId="17B883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(20-27)</w:t>
            </w:r>
          </w:p>
        </w:tc>
      </w:tr>
      <w:tr w:rsidR="00B0760D" w:rsidRPr="00B0760D" w14:paraId="44E1C2E2" w14:textId="77777777" w:rsidTr="00B0760D">
        <w:trPr>
          <w:trHeight w:val="320"/>
        </w:trPr>
        <w:tc>
          <w:tcPr>
            <w:tcW w:w="2524" w:type="dxa"/>
            <w:tcBorders>
              <w:top w:val="nil"/>
              <w:left w:val="nil"/>
              <w:bottom w:val="nil"/>
              <w:right w:val="nil"/>
            </w:tcBorders>
            <w:shd w:val="clear" w:color="auto" w:fill="auto"/>
            <w:noWrap/>
            <w:vAlign w:val="bottom"/>
            <w:hideMark/>
          </w:tcPr>
          <w:p w14:paraId="7F21B07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7B79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DE0E8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660" w:type="dxa"/>
            <w:tcBorders>
              <w:top w:val="nil"/>
              <w:left w:val="nil"/>
              <w:bottom w:val="nil"/>
              <w:right w:val="nil"/>
            </w:tcBorders>
            <w:shd w:val="clear" w:color="auto" w:fill="auto"/>
            <w:noWrap/>
            <w:vAlign w:val="bottom"/>
            <w:hideMark/>
          </w:tcPr>
          <w:p w14:paraId="384F05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800" w:type="dxa"/>
            <w:tcBorders>
              <w:top w:val="nil"/>
              <w:left w:val="nil"/>
              <w:bottom w:val="nil"/>
              <w:right w:val="nil"/>
            </w:tcBorders>
            <w:shd w:val="clear" w:color="auto" w:fill="auto"/>
            <w:noWrap/>
            <w:vAlign w:val="bottom"/>
            <w:hideMark/>
          </w:tcPr>
          <w:p w14:paraId="4A9090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(15-18)</w:t>
            </w:r>
          </w:p>
        </w:tc>
        <w:tc>
          <w:tcPr>
            <w:tcW w:w="1800" w:type="dxa"/>
            <w:tcBorders>
              <w:top w:val="nil"/>
              <w:left w:val="nil"/>
              <w:bottom w:val="nil"/>
              <w:right w:val="nil"/>
            </w:tcBorders>
            <w:shd w:val="clear" w:color="auto" w:fill="auto"/>
            <w:noWrap/>
            <w:vAlign w:val="bottom"/>
            <w:hideMark/>
          </w:tcPr>
          <w:p w14:paraId="26FCA2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(31-39)</w:t>
            </w:r>
          </w:p>
        </w:tc>
      </w:tr>
      <w:tr w:rsidR="00B0760D" w:rsidRPr="00B0760D" w14:paraId="56973C8E" w14:textId="77777777" w:rsidTr="00B0760D">
        <w:trPr>
          <w:trHeight w:val="320"/>
        </w:trPr>
        <w:tc>
          <w:tcPr>
            <w:tcW w:w="2524" w:type="dxa"/>
            <w:tcBorders>
              <w:top w:val="nil"/>
              <w:left w:val="nil"/>
              <w:bottom w:val="nil"/>
              <w:right w:val="nil"/>
            </w:tcBorders>
            <w:shd w:val="clear" w:color="auto" w:fill="auto"/>
            <w:noWrap/>
            <w:vAlign w:val="bottom"/>
            <w:hideMark/>
          </w:tcPr>
          <w:p w14:paraId="23FE431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60FE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01469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(0.3-0.4)</w:t>
            </w:r>
          </w:p>
        </w:tc>
        <w:tc>
          <w:tcPr>
            <w:tcW w:w="1660" w:type="dxa"/>
            <w:tcBorders>
              <w:top w:val="nil"/>
              <w:left w:val="nil"/>
              <w:bottom w:val="nil"/>
              <w:right w:val="nil"/>
            </w:tcBorders>
            <w:shd w:val="clear" w:color="auto" w:fill="auto"/>
            <w:noWrap/>
            <w:vAlign w:val="bottom"/>
            <w:hideMark/>
          </w:tcPr>
          <w:p w14:paraId="0A0F3B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(0.3-0.5)</w:t>
            </w:r>
          </w:p>
        </w:tc>
        <w:tc>
          <w:tcPr>
            <w:tcW w:w="1800" w:type="dxa"/>
            <w:tcBorders>
              <w:top w:val="nil"/>
              <w:left w:val="nil"/>
              <w:bottom w:val="nil"/>
              <w:right w:val="nil"/>
            </w:tcBorders>
            <w:shd w:val="clear" w:color="auto" w:fill="auto"/>
            <w:noWrap/>
            <w:vAlign w:val="bottom"/>
            <w:hideMark/>
          </w:tcPr>
          <w:p w14:paraId="057972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(5-7)</w:t>
            </w:r>
          </w:p>
        </w:tc>
        <w:tc>
          <w:tcPr>
            <w:tcW w:w="1800" w:type="dxa"/>
            <w:tcBorders>
              <w:top w:val="nil"/>
              <w:left w:val="nil"/>
              <w:bottom w:val="nil"/>
              <w:right w:val="nil"/>
            </w:tcBorders>
            <w:shd w:val="clear" w:color="auto" w:fill="auto"/>
            <w:noWrap/>
            <w:vAlign w:val="bottom"/>
            <w:hideMark/>
          </w:tcPr>
          <w:p w14:paraId="1F31DA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(11-16)</w:t>
            </w:r>
          </w:p>
        </w:tc>
      </w:tr>
      <w:tr w:rsidR="00B0760D" w:rsidRPr="00B0760D" w14:paraId="53566D00" w14:textId="77777777" w:rsidTr="00B0760D">
        <w:trPr>
          <w:trHeight w:val="320"/>
        </w:trPr>
        <w:tc>
          <w:tcPr>
            <w:tcW w:w="2524" w:type="dxa"/>
            <w:tcBorders>
              <w:top w:val="nil"/>
              <w:left w:val="nil"/>
              <w:bottom w:val="nil"/>
              <w:right w:val="nil"/>
            </w:tcBorders>
            <w:shd w:val="clear" w:color="auto" w:fill="auto"/>
            <w:noWrap/>
            <w:vAlign w:val="bottom"/>
            <w:hideMark/>
          </w:tcPr>
          <w:p w14:paraId="02FB03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Cape Verde</w:t>
            </w:r>
          </w:p>
        </w:tc>
        <w:tc>
          <w:tcPr>
            <w:tcW w:w="2180" w:type="dxa"/>
            <w:tcBorders>
              <w:top w:val="nil"/>
              <w:left w:val="nil"/>
              <w:bottom w:val="nil"/>
              <w:right w:val="nil"/>
            </w:tcBorders>
            <w:shd w:val="clear" w:color="auto" w:fill="auto"/>
            <w:noWrap/>
            <w:vAlign w:val="bottom"/>
            <w:hideMark/>
          </w:tcPr>
          <w:p w14:paraId="72BA9A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BC638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41.9 (36.1-49.1)</w:t>
            </w:r>
          </w:p>
        </w:tc>
        <w:tc>
          <w:tcPr>
            <w:tcW w:w="1660" w:type="dxa"/>
            <w:tcBorders>
              <w:top w:val="nil"/>
              <w:left w:val="nil"/>
              <w:bottom w:val="nil"/>
              <w:right w:val="nil"/>
            </w:tcBorders>
            <w:shd w:val="clear" w:color="auto" w:fill="auto"/>
            <w:noWrap/>
            <w:vAlign w:val="bottom"/>
            <w:hideMark/>
          </w:tcPr>
          <w:p w14:paraId="7E7398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54.5 (48.2-62)</w:t>
            </w:r>
          </w:p>
        </w:tc>
        <w:tc>
          <w:tcPr>
            <w:tcW w:w="1800" w:type="dxa"/>
            <w:tcBorders>
              <w:top w:val="nil"/>
              <w:left w:val="nil"/>
              <w:bottom w:val="nil"/>
              <w:right w:val="nil"/>
            </w:tcBorders>
            <w:shd w:val="clear" w:color="auto" w:fill="auto"/>
            <w:noWrap/>
            <w:vAlign w:val="bottom"/>
            <w:hideMark/>
          </w:tcPr>
          <w:p w14:paraId="33BF1F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967 (823-1132)</w:t>
            </w:r>
          </w:p>
        </w:tc>
        <w:tc>
          <w:tcPr>
            <w:tcW w:w="1800" w:type="dxa"/>
            <w:tcBorders>
              <w:top w:val="nil"/>
              <w:left w:val="nil"/>
              <w:bottom w:val="nil"/>
              <w:right w:val="nil"/>
            </w:tcBorders>
            <w:shd w:val="clear" w:color="auto" w:fill="auto"/>
            <w:noWrap/>
            <w:vAlign w:val="bottom"/>
            <w:hideMark/>
          </w:tcPr>
          <w:p w14:paraId="4633FB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2079 (1833-2347)</w:t>
            </w:r>
          </w:p>
        </w:tc>
      </w:tr>
      <w:tr w:rsidR="00B0760D" w:rsidRPr="00B0760D" w14:paraId="213B6F33" w14:textId="77777777" w:rsidTr="00B0760D">
        <w:trPr>
          <w:trHeight w:val="320"/>
        </w:trPr>
        <w:tc>
          <w:tcPr>
            <w:tcW w:w="2524" w:type="dxa"/>
            <w:tcBorders>
              <w:top w:val="nil"/>
              <w:left w:val="nil"/>
              <w:bottom w:val="nil"/>
              <w:right w:val="nil"/>
            </w:tcBorders>
            <w:shd w:val="clear" w:color="auto" w:fill="auto"/>
            <w:noWrap/>
            <w:vAlign w:val="bottom"/>
            <w:hideMark/>
          </w:tcPr>
          <w:p w14:paraId="35A0884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988E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9AABF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(6.7-20.2)</w:t>
            </w:r>
          </w:p>
        </w:tc>
        <w:tc>
          <w:tcPr>
            <w:tcW w:w="1660" w:type="dxa"/>
            <w:tcBorders>
              <w:top w:val="nil"/>
              <w:left w:val="nil"/>
              <w:bottom w:val="nil"/>
              <w:right w:val="nil"/>
            </w:tcBorders>
            <w:shd w:val="clear" w:color="auto" w:fill="auto"/>
            <w:noWrap/>
            <w:vAlign w:val="bottom"/>
            <w:hideMark/>
          </w:tcPr>
          <w:p w14:paraId="267E0B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(13.2-28.9)</w:t>
            </w:r>
          </w:p>
        </w:tc>
        <w:tc>
          <w:tcPr>
            <w:tcW w:w="1800" w:type="dxa"/>
            <w:tcBorders>
              <w:top w:val="nil"/>
              <w:left w:val="nil"/>
              <w:bottom w:val="nil"/>
              <w:right w:val="nil"/>
            </w:tcBorders>
            <w:shd w:val="clear" w:color="auto" w:fill="auto"/>
            <w:noWrap/>
            <w:vAlign w:val="bottom"/>
            <w:hideMark/>
          </w:tcPr>
          <w:p w14:paraId="4C972C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284 (153-475)</w:t>
            </w:r>
          </w:p>
        </w:tc>
        <w:tc>
          <w:tcPr>
            <w:tcW w:w="1800" w:type="dxa"/>
            <w:tcBorders>
              <w:top w:val="nil"/>
              <w:left w:val="nil"/>
              <w:bottom w:val="nil"/>
              <w:right w:val="nil"/>
            </w:tcBorders>
            <w:shd w:val="clear" w:color="auto" w:fill="auto"/>
            <w:noWrap/>
            <w:vAlign w:val="bottom"/>
            <w:hideMark/>
          </w:tcPr>
          <w:p w14:paraId="5EA2A9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799 (495-1112)</w:t>
            </w:r>
          </w:p>
        </w:tc>
      </w:tr>
      <w:tr w:rsidR="00B0760D" w:rsidRPr="00B0760D" w14:paraId="6391A2B1" w14:textId="77777777" w:rsidTr="00B0760D">
        <w:trPr>
          <w:trHeight w:val="320"/>
        </w:trPr>
        <w:tc>
          <w:tcPr>
            <w:tcW w:w="2524" w:type="dxa"/>
            <w:tcBorders>
              <w:top w:val="nil"/>
              <w:left w:val="nil"/>
              <w:bottom w:val="nil"/>
              <w:right w:val="nil"/>
            </w:tcBorders>
            <w:shd w:val="clear" w:color="auto" w:fill="auto"/>
            <w:noWrap/>
            <w:vAlign w:val="bottom"/>
            <w:hideMark/>
          </w:tcPr>
          <w:p w14:paraId="0025C27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A1CE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17E05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(5.8-11.5)</w:t>
            </w:r>
          </w:p>
        </w:tc>
        <w:tc>
          <w:tcPr>
            <w:tcW w:w="1660" w:type="dxa"/>
            <w:tcBorders>
              <w:top w:val="nil"/>
              <w:left w:val="nil"/>
              <w:bottom w:val="nil"/>
              <w:right w:val="nil"/>
            </w:tcBorders>
            <w:shd w:val="clear" w:color="auto" w:fill="auto"/>
            <w:noWrap/>
            <w:vAlign w:val="bottom"/>
            <w:hideMark/>
          </w:tcPr>
          <w:p w14:paraId="4AA378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(10.9-19.7)</w:t>
            </w:r>
          </w:p>
        </w:tc>
        <w:tc>
          <w:tcPr>
            <w:tcW w:w="1800" w:type="dxa"/>
            <w:tcBorders>
              <w:top w:val="nil"/>
              <w:left w:val="nil"/>
              <w:bottom w:val="nil"/>
              <w:right w:val="nil"/>
            </w:tcBorders>
            <w:shd w:val="clear" w:color="auto" w:fill="auto"/>
            <w:noWrap/>
            <w:vAlign w:val="bottom"/>
            <w:hideMark/>
          </w:tcPr>
          <w:p w14:paraId="7C518B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(134-260)</w:t>
            </w:r>
          </w:p>
        </w:tc>
        <w:tc>
          <w:tcPr>
            <w:tcW w:w="1800" w:type="dxa"/>
            <w:tcBorders>
              <w:top w:val="nil"/>
              <w:left w:val="nil"/>
              <w:bottom w:val="nil"/>
              <w:right w:val="nil"/>
            </w:tcBorders>
            <w:shd w:val="clear" w:color="auto" w:fill="auto"/>
            <w:noWrap/>
            <w:vAlign w:val="bottom"/>
            <w:hideMark/>
          </w:tcPr>
          <w:p w14:paraId="5F5539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565 (415-755)</w:t>
            </w:r>
          </w:p>
        </w:tc>
      </w:tr>
      <w:tr w:rsidR="00B0760D" w:rsidRPr="00B0760D" w14:paraId="1FCB718A" w14:textId="77777777" w:rsidTr="00B0760D">
        <w:trPr>
          <w:trHeight w:val="320"/>
        </w:trPr>
        <w:tc>
          <w:tcPr>
            <w:tcW w:w="2524" w:type="dxa"/>
            <w:tcBorders>
              <w:top w:val="nil"/>
              <w:left w:val="nil"/>
              <w:bottom w:val="nil"/>
              <w:right w:val="nil"/>
            </w:tcBorders>
            <w:shd w:val="clear" w:color="auto" w:fill="auto"/>
            <w:noWrap/>
            <w:vAlign w:val="bottom"/>
            <w:hideMark/>
          </w:tcPr>
          <w:p w14:paraId="651B572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EAB6B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B6FDA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(3.5-6.9)</w:t>
            </w:r>
          </w:p>
        </w:tc>
        <w:tc>
          <w:tcPr>
            <w:tcW w:w="1660" w:type="dxa"/>
            <w:tcBorders>
              <w:top w:val="nil"/>
              <w:left w:val="nil"/>
              <w:bottom w:val="nil"/>
              <w:right w:val="nil"/>
            </w:tcBorders>
            <w:shd w:val="clear" w:color="auto" w:fill="auto"/>
            <w:noWrap/>
            <w:vAlign w:val="bottom"/>
            <w:hideMark/>
          </w:tcPr>
          <w:p w14:paraId="2D2ABC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(7.9-14.7)</w:t>
            </w:r>
          </w:p>
        </w:tc>
        <w:tc>
          <w:tcPr>
            <w:tcW w:w="1800" w:type="dxa"/>
            <w:tcBorders>
              <w:top w:val="nil"/>
              <w:left w:val="nil"/>
              <w:bottom w:val="nil"/>
              <w:right w:val="nil"/>
            </w:tcBorders>
            <w:shd w:val="clear" w:color="auto" w:fill="auto"/>
            <w:noWrap/>
            <w:vAlign w:val="bottom"/>
            <w:hideMark/>
          </w:tcPr>
          <w:p w14:paraId="5B98D5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(79-159)</w:t>
            </w:r>
          </w:p>
        </w:tc>
        <w:tc>
          <w:tcPr>
            <w:tcW w:w="1800" w:type="dxa"/>
            <w:tcBorders>
              <w:top w:val="nil"/>
              <w:left w:val="nil"/>
              <w:bottom w:val="nil"/>
              <w:right w:val="nil"/>
            </w:tcBorders>
            <w:shd w:val="clear" w:color="auto" w:fill="auto"/>
            <w:noWrap/>
            <w:vAlign w:val="bottom"/>
            <w:hideMark/>
          </w:tcPr>
          <w:p w14:paraId="11525D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416 (304-563)</w:t>
            </w:r>
          </w:p>
        </w:tc>
      </w:tr>
      <w:tr w:rsidR="00B0760D" w:rsidRPr="00B0760D" w14:paraId="0CB9A805" w14:textId="77777777" w:rsidTr="00B0760D">
        <w:trPr>
          <w:trHeight w:val="320"/>
        </w:trPr>
        <w:tc>
          <w:tcPr>
            <w:tcW w:w="2524" w:type="dxa"/>
            <w:tcBorders>
              <w:top w:val="nil"/>
              <w:left w:val="nil"/>
              <w:bottom w:val="nil"/>
              <w:right w:val="nil"/>
            </w:tcBorders>
            <w:shd w:val="clear" w:color="auto" w:fill="auto"/>
            <w:noWrap/>
            <w:vAlign w:val="bottom"/>
            <w:hideMark/>
          </w:tcPr>
          <w:p w14:paraId="5ACF77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2C18D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AC134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(2.5-5.1)</w:t>
            </w:r>
          </w:p>
        </w:tc>
        <w:tc>
          <w:tcPr>
            <w:tcW w:w="1660" w:type="dxa"/>
            <w:tcBorders>
              <w:top w:val="nil"/>
              <w:left w:val="nil"/>
              <w:bottom w:val="nil"/>
              <w:right w:val="nil"/>
            </w:tcBorders>
            <w:shd w:val="clear" w:color="auto" w:fill="auto"/>
            <w:noWrap/>
            <w:vAlign w:val="bottom"/>
            <w:hideMark/>
          </w:tcPr>
          <w:p w14:paraId="30FDDC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(3.3-6.5)</w:t>
            </w:r>
          </w:p>
        </w:tc>
        <w:tc>
          <w:tcPr>
            <w:tcW w:w="1800" w:type="dxa"/>
            <w:tcBorders>
              <w:top w:val="nil"/>
              <w:left w:val="nil"/>
              <w:bottom w:val="nil"/>
              <w:right w:val="nil"/>
            </w:tcBorders>
            <w:shd w:val="clear" w:color="auto" w:fill="auto"/>
            <w:noWrap/>
            <w:vAlign w:val="bottom"/>
            <w:hideMark/>
          </w:tcPr>
          <w:p w14:paraId="161354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(57-115)</w:t>
            </w:r>
          </w:p>
        </w:tc>
        <w:tc>
          <w:tcPr>
            <w:tcW w:w="1800" w:type="dxa"/>
            <w:tcBorders>
              <w:top w:val="nil"/>
              <w:left w:val="nil"/>
              <w:bottom w:val="nil"/>
              <w:right w:val="nil"/>
            </w:tcBorders>
            <w:shd w:val="clear" w:color="auto" w:fill="auto"/>
            <w:noWrap/>
            <w:vAlign w:val="bottom"/>
            <w:hideMark/>
          </w:tcPr>
          <w:p w14:paraId="7E9748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(124-250)</w:t>
            </w:r>
          </w:p>
        </w:tc>
      </w:tr>
      <w:tr w:rsidR="00B0760D" w:rsidRPr="00B0760D" w14:paraId="5AEF7194" w14:textId="77777777" w:rsidTr="00B0760D">
        <w:trPr>
          <w:trHeight w:val="320"/>
        </w:trPr>
        <w:tc>
          <w:tcPr>
            <w:tcW w:w="2524" w:type="dxa"/>
            <w:tcBorders>
              <w:top w:val="nil"/>
              <w:left w:val="nil"/>
              <w:bottom w:val="nil"/>
              <w:right w:val="nil"/>
            </w:tcBorders>
            <w:shd w:val="clear" w:color="auto" w:fill="auto"/>
            <w:noWrap/>
            <w:vAlign w:val="bottom"/>
            <w:hideMark/>
          </w:tcPr>
          <w:p w14:paraId="496F730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9D8C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E1639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(2-16.6)</w:t>
            </w:r>
          </w:p>
        </w:tc>
        <w:tc>
          <w:tcPr>
            <w:tcW w:w="1660" w:type="dxa"/>
            <w:tcBorders>
              <w:top w:val="nil"/>
              <w:left w:val="nil"/>
              <w:bottom w:val="nil"/>
              <w:right w:val="nil"/>
            </w:tcBorders>
            <w:shd w:val="clear" w:color="auto" w:fill="auto"/>
            <w:noWrap/>
            <w:vAlign w:val="bottom"/>
            <w:hideMark/>
          </w:tcPr>
          <w:p w14:paraId="15B3C5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(2.9-18.7)</w:t>
            </w:r>
          </w:p>
        </w:tc>
        <w:tc>
          <w:tcPr>
            <w:tcW w:w="1800" w:type="dxa"/>
            <w:tcBorders>
              <w:top w:val="nil"/>
              <w:left w:val="nil"/>
              <w:bottom w:val="nil"/>
              <w:right w:val="nil"/>
            </w:tcBorders>
            <w:shd w:val="clear" w:color="auto" w:fill="auto"/>
            <w:noWrap/>
            <w:vAlign w:val="bottom"/>
            <w:hideMark/>
          </w:tcPr>
          <w:p w14:paraId="2CB699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(47-383)</w:t>
            </w:r>
          </w:p>
        </w:tc>
        <w:tc>
          <w:tcPr>
            <w:tcW w:w="1800" w:type="dxa"/>
            <w:tcBorders>
              <w:top w:val="nil"/>
              <w:left w:val="nil"/>
              <w:bottom w:val="nil"/>
              <w:right w:val="nil"/>
            </w:tcBorders>
            <w:shd w:val="clear" w:color="auto" w:fill="auto"/>
            <w:noWrap/>
            <w:vAlign w:val="bottom"/>
            <w:hideMark/>
          </w:tcPr>
          <w:p w14:paraId="74256D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 (109-709)</w:t>
            </w:r>
          </w:p>
        </w:tc>
      </w:tr>
      <w:tr w:rsidR="00B0760D" w:rsidRPr="00B0760D" w14:paraId="240E1730" w14:textId="77777777" w:rsidTr="00B0760D">
        <w:trPr>
          <w:trHeight w:val="320"/>
        </w:trPr>
        <w:tc>
          <w:tcPr>
            <w:tcW w:w="2524" w:type="dxa"/>
            <w:tcBorders>
              <w:top w:val="nil"/>
              <w:left w:val="nil"/>
              <w:bottom w:val="nil"/>
              <w:right w:val="nil"/>
            </w:tcBorders>
            <w:shd w:val="clear" w:color="auto" w:fill="auto"/>
            <w:noWrap/>
            <w:vAlign w:val="bottom"/>
            <w:hideMark/>
          </w:tcPr>
          <w:p w14:paraId="2EE522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59B8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80F9D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(4.1-9.6)</w:t>
            </w:r>
          </w:p>
        </w:tc>
        <w:tc>
          <w:tcPr>
            <w:tcW w:w="1660" w:type="dxa"/>
            <w:tcBorders>
              <w:top w:val="nil"/>
              <w:left w:val="nil"/>
              <w:bottom w:val="nil"/>
              <w:right w:val="nil"/>
            </w:tcBorders>
            <w:shd w:val="clear" w:color="auto" w:fill="auto"/>
            <w:noWrap/>
            <w:vAlign w:val="bottom"/>
            <w:hideMark/>
          </w:tcPr>
          <w:p w14:paraId="4A291F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(6.4-14.8)</w:t>
            </w:r>
          </w:p>
        </w:tc>
        <w:tc>
          <w:tcPr>
            <w:tcW w:w="1800" w:type="dxa"/>
            <w:tcBorders>
              <w:top w:val="nil"/>
              <w:left w:val="nil"/>
              <w:bottom w:val="nil"/>
              <w:right w:val="nil"/>
            </w:tcBorders>
            <w:shd w:val="clear" w:color="auto" w:fill="auto"/>
            <w:noWrap/>
            <w:vAlign w:val="bottom"/>
            <w:hideMark/>
          </w:tcPr>
          <w:p w14:paraId="269BEC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 (95-223)</w:t>
            </w:r>
          </w:p>
        </w:tc>
        <w:tc>
          <w:tcPr>
            <w:tcW w:w="1800" w:type="dxa"/>
            <w:tcBorders>
              <w:top w:val="nil"/>
              <w:left w:val="nil"/>
              <w:bottom w:val="nil"/>
              <w:right w:val="nil"/>
            </w:tcBorders>
            <w:shd w:val="clear" w:color="auto" w:fill="auto"/>
            <w:noWrap/>
            <w:vAlign w:val="bottom"/>
            <w:hideMark/>
          </w:tcPr>
          <w:p w14:paraId="46D2E7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350 (242-553)</w:t>
            </w:r>
          </w:p>
        </w:tc>
      </w:tr>
      <w:tr w:rsidR="00B0760D" w:rsidRPr="00B0760D" w14:paraId="47B73967" w14:textId="77777777" w:rsidTr="00B0760D">
        <w:trPr>
          <w:trHeight w:val="320"/>
        </w:trPr>
        <w:tc>
          <w:tcPr>
            <w:tcW w:w="2524" w:type="dxa"/>
            <w:tcBorders>
              <w:top w:val="nil"/>
              <w:left w:val="nil"/>
              <w:bottom w:val="nil"/>
              <w:right w:val="nil"/>
            </w:tcBorders>
            <w:shd w:val="clear" w:color="auto" w:fill="auto"/>
            <w:noWrap/>
            <w:vAlign w:val="bottom"/>
            <w:hideMark/>
          </w:tcPr>
          <w:p w14:paraId="4B9C494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B415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8AA31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(9-11.4)</w:t>
            </w:r>
          </w:p>
        </w:tc>
        <w:tc>
          <w:tcPr>
            <w:tcW w:w="1660" w:type="dxa"/>
            <w:tcBorders>
              <w:top w:val="nil"/>
              <w:left w:val="nil"/>
              <w:bottom w:val="nil"/>
              <w:right w:val="nil"/>
            </w:tcBorders>
            <w:shd w:val="clear" w:color="auto" w:fill="auto"/>
            <w:noWrap/>
            <w:vAlign w:val="bottom"/>
            <w:hideMark/>
          </w:tcPr>
          <w:p w14:paraId="244A74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(9.6-12.7)</w:t>
            </w:r>
          </w:p>
        </w:tc>
        <w:tc>
          <w:tcPr>
            <w:tcW w:w="1800" w:type="dxa"/>
            <w:tcBorders>
              <w:top w:val="nil"/>
              <w:left w:val="nil"/>
              <w:bottom w:val="nil"/>
              <w:right w:val="nil"/>
            </w:tcBorders>
            <w:shd w:val="clear" w:color="auto" w:fill="auto"/>
            <w:noWrap/>
            <w:vAlign w:val="bottom"/>
            <w:hideMark/>
          </w:tcPr>
          <w:p w14:paraId="5764CB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240 (207-265)</w:t>
            </w:r>
          </w:p>
        </w:tc>
        <w:tc>
          <w:tcPr>
            <w:tcW w:w="1800" w:type="dxa"/>
            <w:tcBorders>
              <w:top w:val="nil"/>
              <w:left w:val="nil"/>
              <w:bottom w:val="nil"/>
              <w:right w:val="nil"/>
            </w:tcBorders>
            <w:shd w:val="clear" w:color="auto" w:fill="auto"/>
            <w:noWrap/>
            <w:vAlign w:val="bottom"/>
            <w:hideMark/>
          </w:tcPr>
          <w:p w14:paraId="50EDA3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428 (368-478)</w:t>
            </w:r>
          </w:p>
        </w:tc>
      </w:tr>
      <w:tr w:rsidR="00B0760D" w:rsidRPr="00B0760D" w14:paraId="1348234F" w14:textId="77777777" w:rsidTr="00B0760D">
        <w:trPr>
          <w:trHeight w:val="320"/>
        </w:trPr>
        <w:tc>
          <w:tcPr>
            <w:tcW w:w="2524" w:type="dxa"/>
            <w:tcBorders>
              <w:top w:val="nil"/>
              <w:left w:val="nil"/>
              <w:bottom w:val="nil"/>
              <w:right w:val="nil"/>
            </w:tcBorders>
            <w:shd w:val="clear" w:color="auto" w:fill="auto"/>
            <w:noWrap/>
            <w:vAlign w:val="bottom"/>
            <w:hideMark/>
          </w:tcPr>
          <w:p w14:paraId="5B2210F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F29B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A3D51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(4.8-11.2)</w:t>
            </w:r>
          </w:p>
        </w:tc>
        <w:tc>
          <w:tcPr>
            <w:tcW w:w="1660" w:type="dxa"/>
            <w:tcBorders>
              <w:top w:val="nil"/>
              <w:left w:val="nil"/>
              <w:bottom w:val="nil"/>
              <w:right w:val="nil"/>
            </w:tcBorders>
            <w:shd w:val="clear" w:color="auto" w:fill="auto"/>
            <w:noWrap/>
            <w:vAlign w:val="bottom"/>
            <w:hideMark/>
          </w:tcPr>
          <w:p w14:paraId="0D6715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(7.7-18.4)</w:t>
            </w:r>
          </w:p>
        </w:tc>
        <w:tc>
          <w:tcPr>
            <w:tcW w:w="1800" w:type="dxa"/>
            <w:tcBorders>
              <w:top w:val="nil"/>
              <w:left w:val="nil"/>
              <w:bottom w:val="nil"/>
              <w:right w:val="nil"/>
            </w:tcBorders>
            <w:shd w:val="clear" w:color="auto" w:fill="auto"/>
            <w:noWrap/>
            <w:vAlign w:val="bottom"/>
            <w:hideMark/>
          </w:tcPr>
          <w:p w14:paraId="46B3C2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170 (109-258)</w:t>
            </w:r>
          </w:p>
        </w:tc>
        <w:tc>
          <w:tcPr>
            <w:tcW w:w="1800" w:type="dxa"/>
            <w:tcBorders>
              <w:top w:val="nil"/>
              <w:left w:val="nil"/>
              <w:bottom w:val="nil"/>
              <w:right w:val="nil"/>
            </w:tcBorders>
            <w:shd w:val="clear" w:color="auto" w:fill="auto"/>
            <w:noWrap/>
            <w:vAlign w:val="bottom"/>
            <w:hideMark/>
          </w:tcPr>
          <w:p w14:paraId="794626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453 (296-699)</w:t>
            </w:r>
          </w:p>
        </w:tc>
      </w:tr>
      <w:tr w:rsidR="00B0760D" w:rsidRPr="00B0760D" w14:paraId="1775DEC8" w14:textId="77777777" w:rsidTr="00B0760D">
        <w:trPr>
          <w:trHeight w:val="320"/>
        </w:trPr>
        <w:tc>
          <w:tcPr>
            <w:tcW w:w="2524" w:type="dxa"/>
            <w:tcBorders>
              <w:top w:val="nil"/>
              <w:left w:val="nil"/>
              <w:bottom w:val="nil"/>
              <w:right w:val="nil"/>
            </w:tcBorders>
            <w:shd w:val="clear" w:color="auto" w:fill="auto"/>
            <w:noWrap/>
            <w:vAlign w:val="bottom"/>
            <w:hideMark/>
          </w:tcPr>
          <w:p w14:paraId="517F45A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A0A5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FF0C3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(0.4-1.4)</w:t>
            </w:r>
          </w:p>
        </w:tc>
        <w:tc>
          <w:tcPr>
            <w:tcW w:w="1660" w:type="dxa"/>
            <w:tcBorders>
              <w:top w:val="nil"/>
              <w:left w:val="nil"/>
              <w:bottom w:val="nil"/>
              <w:right w:val="nil"/>
            </w:tcBorders>
            <w:shd w:val="clear" w:color="auto" w:fill="auto"/>
            <w:noWrap/>
            <w:vAlign w:val="bottom"/>
            <w:hideMark/>
          </w:tcPr>
          <w:p w14:paraId="728E75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(1.8-6)</w:t>
            </w:r>
          </w:p>
        </w:tc>
        <w:tc>
          <w:tcPr>
            <w:tcW w:w="1800" w:type="dxa"/>
            <w:tcBorders>
              <w:top w:val="nil"/>
              <w:left w:val="nil"/>
              <w:bottom w:val="nil"/>
              <w:right w:val="nil"/>
            </w:tcBorders>
            <w:shd w:val="clear" w:color="auto" w:fill="auto"/>
            <w:noWrap/>
            <w:vAlign w:val="bottom"/>
            <w:hideMark/>
          </w:tcPr>
          <w:p w14:paraId="5E4419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(10-33)</w:t>
            </w:r>
          </w:p>
        </w:tc>
        <w:tc>
          <w:tcPr>
            <w:tcW w:w="1800" w:type="dxa"/>
            <w:tcBorders>
              <w:top w:val="nil"/>
              <w:left w:val="nil"/>
              <w:bottom w:val="nil"/>
              <w:right w:val="nil"/>
            </w:tcBorders>
            <w:shd w:val="clear" w:color="auto" w:fill="auto"/>
            <w:noWrap/>
            <w:vAlign w:val="bottom"/>
            <w:hideMark/>
          </w:tcPr>
          <w:p w14:paraId="759606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(69-228)</w:t>
            </w:r>
          </w:p>
        </w:tc>
      </w:tr>
      <w:tr w:rsidR="00B0760D" w:rsidRPr="00B0760D" w14:paraId="29C79EBD" w14:textId="77777777" w:rsidTr="00B0760D">
        <w:trPr>
          <w:trHeight w:val="320"/>
        </w:trPr>
        <w:tc>
          <w:tcPr>
            <w:tcW w:w="2524" w:type="dxa"/>
            <w:tcBorders>
              <w:top w:val="nil"/>
              <w:left w:val="nil"/>
              <w:bottom w:val="nil"/>
              <w:right w:val="nil"/>
            </w:tcBorders>
            <w:shd w:val="clear" w:color="auto" w:fill="auto"/>
            <w:noWrap/>
            <w:vAlign w:val="bottom"/>
            <w:hideMark/>
          </w:tcPr>
          <w:p w14:paraId="1FF05A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CDA5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65477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(2.2-2.8)</w:t>
            </w:r>
          </w:p>
        </w:tc>
        <w:tc>
          <w:tcPr>
            <w:tcW w:w="1660" w:type="dxa"/>
            <w:tcBorders>
              <w:top w:val="nil"/>
              <w:left w:val="nil"/>
              <w:bottom w:val="nil"/>
              <w:right w:val="nil"/>
            </w:tcBorders>
            <w:shd w:val="clear" w:color="auto" w:fill="auto"/>
            <w:noWrap/>
            <w:vAlign w:val="bottom"/>
            <w:hideMark/>
          </w:tcPr>
          <w:p w14:paraId="71727C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(0.7-2)</w:t>
            </w:r>
          </w:p>
        </w:tc>
        <w:tc>
          <w:tcPr>
            <w:tcW w:w="1800" w:type="dxa"/>
            <w:tcBorders>
              <w:top w:val="nil"/>
              <w:left w:val="nil"/>
              <w:bottom w:val="nil"/>
              <w:right w:val="nil"/>
            </w:tcBorders>
            <w:shd w:val="clear" w:color="auto" w:fill="auto"/>
            <w:noWrap/>
            <w:vAlign w:val="bottom"/>
            <w:hideMark/>
          </w:tcPr>
          <w:p w14:paraId="503143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(50-65)</w:t>
            </w:r>
          </w:p>
        </w:tc>
        <w:tc>
          <w:tcPr>
            <w:tcW w:w="1800" w:type="dxa"/>
            <w:tcBorders>
              <w:top w:val="nil"/>
              <w:left w:val="nil"/>
              <w:bottom w:val="nil"/>
              <w:right w:val="nil"/>
            </w:tcBorders>
            <w:shd w:val="clear" w:color="auto" w:fill="auto"/>
            <w:noWrap/>
            <w:vAlign w:val="bottom"/>
            <w:hideMark/>
          </w:tcPr>
          <w:p w14:paraId="0D023C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(28-75)</w:t>
            </w:r>
          </w:p>
        </w:tc>
      </w:tr>
      <w:tr w:rsidR="00B0760D" w:rsidRPr="00B0760D" w14:paraId="578FA328" w14:textId="77777777" w:rsidTr="00B0760D">
        <w:trPr>
          <w:trHeight w:val="320"/>
        </w:trPr>
        <w:tc>
          <w:tcPr>
            <w:tcW w:w="2524" w:type="dxa"/>
            <w:tcBorders>
              <w:top w:val="nil"/>
              <w:left w:val="nil"/>
              <w:bottom w:val="nil"/>
              <w:right w:val="nil"/>
            </w:tcBorders>
            <w:shd w:val="clear" w:color="auto" w:fill="auto"/>
            <w:noWrap/>
            <w:vAlign w:val="bottom"/>
            <w:hideMark/>
          </w:tcPr>
          <w:p w14:paraId="6A2179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3DF5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0FAEB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660" w:type="dxa"/>
            <w:tcBorders>
              <w:top w:val="nil"/>
              <w:left w:val="nil"/>
              <w:bottom w:val="nil"/>
              <w:right w:val="nil"/>
            </w:tcBorders>
            <w:shd w:val="clear" w:color="auto" w:fill="auto"/>
            <w:noWrap/>
            <w:vAlign w:val="bottom"/>
            <w:hideMark/>
          </w:tcPr>
          <w:p w14:paraId="153874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31D56B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(17-24)</w:t>
            </w:r>
          </w:p>
        </w:tc>
        <w:tc>
          <w:tcPr>
            <w:tcW w:w="1800" w:type="dxa"/>
            <w:tcBorders>
              <w:top w:val="nil"/>
              <w:left w:val="nil"/>
              <w:bottom w:val="nil"/>
              <w:right w:val="nil"/>
            </w:tcBorders>
            <w:shd w:val="clear" w:color="auto" w:fill="auto"/>
            <w:noWrap/>
            <w:vAlign w:val="bottom"/>
            <w:hideMark/>
          </w:tcPr>
          <w:p w14:paraId="639B4A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(28-43)</w:t>
            </w:r>
          </w:p>
        </w:tc>
      </w:tr>
      <w:tr w:rsidR="00B0760D" w:rsidRPr="00B0760D" w14:paraId="27A2056B" w14:textId="77777777" w:rsidTr="00B0760D">
        <w:trPr>
          <w:trHeight w:val="320"/>
        </w:trPr>
        <w:tc>
          <w:tcPr>
            <w:tcW w:w="2524" w:type="dxa"/>
            <w:tcBorders>
              <w:top w:val="nil"/>
              <w:left w:val="nil"/>
              <w:bottom w:val="nil"/>
              <w:right w:val="nil"/>
            </w:tcBorders>
            <w:shd w:val="clear" w:color="auto" w:fill="auto"/>
            <w:noWrap/>
            <w:vAlign w:val="bottom"/>
            <w:hideMark/>
          </w:tcPr>
          <w:p w14:paraId="3C73159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1016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23A16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(1.3-1.6)</w:t>
            </w:r>
          </w:p>
        </w:tc>
        <w:tc>
          <w:tcPr>
            <w:tcW w:w="1660" w:type="dxa"/>
            <w:tcBorders>
              <w:top w:val="nil"/>
              <w:left w:val="nil"/>
              <w:bottom w:val="nil"/>
              <w:right w:val="nil"/>
            </w:tcBorders>
            <w:shd w:val="clear" w:color="auto" w:fill="auto"/>
            <w:noWrap/>
            <w:vAlign w:val="bottom"/>
            <w:hideMark/>
          </w:tcPr>
          <w:p w14:paraId="1979C1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(0.4-1.1)</w:t>
            </w:r>
          </w:p>
        </w:tc>
        <w:tc>
          <w:tcPr>
            <w:tcW w:w="1800" w:type="dxa"/>
            <w:tcBorders>
              <w:top w:val="nil"/>
              <w:left w:val="nil"/>
              <w:bottom w:val="nil"/>
              <w:right w:val="nil"/>
            </w:tcBorders>
            <w:shd w:val="clear" w:color="auto" w:fill="auto"/>
            <w:noWrap/>
            <w:vAlign w:val="bottom"/>
            <w:hideMark/>
          </w:tcPr>
          <w:p w14:paraId="6EF8E7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(30-36)</w:t>
            </w:r>
          </w:p>
        </w:tc>
        <w:tc>
          <w:tcPr>
            <w:tcW w:w="1800" w:type="dxa"/>
            <w:tcBorders>
              <w:top w:val="nil"/>
              <w:left w:val="nil"/>
              <w:bottom w:val="nil"/>
              <w:right w:val="nil"/>
            </w:tcBorders>
            <w:shd w:val="clear" w:color="auto" w:fill="auto"/>
            <w:noWrap/>
            <w:vAlign w:val="bottom"/>
            <w:hideMark/>
          </w:tcPr>
          <w:p w14:paraId="5DE4A5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(17-42)</w:t>
            </w:r>
          </w:p>
        </w:tc>
      </w:tr>
      <w:tr w:rsidR="00B0760D" w:rsidRPr="00B0760D" w14:paraId="4D529ABD" w14:textId="77777777" w:rsidTr="00B0760D">
        <w:trPr>
          <w:trHeight w:val="320"/>
        </w:trPr>
        <w:tc>
          <w:tcPr>
            <w:tcW w:w="2524" w:type="dxa"/>
            <w:tcBorders>
              <w:top w:val="nil"/>
              <w:left w:val="nil"/>
              <w:bottom w:val="nil"/>
              <w:right w:val="nil"/>
            </w:tcBorders>
            <w:shd w:val="clear" w:color="auto" w:fill="auto"/>
            <w:noWrap/>
            <w:vAlign w:val="bottom"/>
            <w:hideMark/>
          </w:tcPr>
          <w:p w14:paraId="0DB6B1B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CB82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E51D9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251A78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039489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(1-2)</w:t>
            </w:r>
          </w:p>
        </w:tc>
        <w:tc>
          <w:tcPr>
            <w:tcW w:w="1800" w:type="dxa"/>
            <w:tcBorders>
              <w:top w:val="nil"/>
              <w:left w:val="nil"/>
              <w:bottom w:val="nil"/>
              <w:right w:val="nil"/>
            </w:tcBorders>
            <w:shd w:val="clear" w:color="auto" w:fill="auto"/>
            <w:noWrap/>
            <w:vAlign w:val="bottom"/>
            <w:hideMark/>
          </w:tcPr>
          <w:p w14:paraId="7467CD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2B14C67E" w14:textId="77777777" w:rsidTr="00B0760D">
        <w:trPr>
          <w:trHeight w:val="320"/>
        </w:trPr>
        <w:tc>
          <w:tcPr>
            <w:tcW w:w="2524" w:type="dxa"/>
            <w:tcBorders>
              <w:top w:val="nil"/>
              <w:left w:val="nil"/>
              <w:bottom w:val="nil"/>
              <w:right w:val="nil"/>
            </w:tcBorders>
            <w:shd w:val="clear" w:color="auto" w:fill="auto"/>
            <w:noWrap/>
            <w:vAlign w:val="bottom"/>
            <w:hideMark/>
          </w:tcPr>
          <w:p w14:paraId="750728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Central African Republic</w:t>
            </w:r>
          </w:p>
        </w:tc>
        <w:tc>
          <w:tcPr>
            <w:tcW w:w="2180" w:type="dxa"/>
            <w:tcBorders>
              <w:top w:val="nil"/>
              <w:left w:val="nil"/>
              <w:bottom w:val="nil"/>
              <w:right w:val="nil"/>
            </w:tcBorders>
            <w:shd w:val="clear" w:color="auto" w:fill="auto"/>
            <w:noWrap/>
            <w:vAlign w:val="bottom"/>
            <w:hideMark/>
          </w:tcPr>
          <w:p w14:paraId="2EB0D4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0D840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65.6 (60.3-72.4)</w:t>
            </w:r>
          </w:p>
        </w:tc>
        <w:tc>
          <w:tcPr>
            <w:tcW w:w="1660" w:type="dxa"/>
            <w:tcBorders>
              <w:top w:val="nil"/>
              <w:left w:val="nil"/>
              <w:bottom w:val="nil"/>
              <w:right w:val="nil"/>
            </w:tcBorders>
            <w:shd w:val="clear" w:color="auto" w:fill="auto"/>
            <w:noWrap/>
            <w:vAlign w:val="bottom"/>
            <w:hideMark/>
          </w:tcPr>
          <w:p w14:paraId="13352F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69.6 (63.7-76.5)</w:t>
            </w:r>
          </w:p>
        </w:tc>
        <w:tc>
          <w:tcPr>
            <w:tcW w:w="1800" w:type="dxa"/>
            <w:tcBorders>
              <w:top w:val="nil"/>
              <w:left w:val="nil"/>
              <w:bottom w:val="nil"/>
              <w:right w:val="nil"/>
            </w:tcBorders>
            <w:shd w:val="clear" w:color="auto" w:fill="auto"/>
            <w:noWrap/>
            <w:vAlign w:val="bottom"/>
            <w:hideMark/>
          </w:tcPr>
          <w:p w14:paraId="7A68F3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1636 (1494-1810)</w:t>
            </w:r>
          </w:p>
        </w:tc>
        <w:tc>
          <w:tcPr>
            <w:tcW w:w="1800" w:type="dxa"/>
            <w:tcBorders>
              <w:top w:val="nil"/>
              <w:left w:val="nil"/>
              <w:bottom w:val="nil"/>
              <w:right w:val="nil"/>
            </w:tcBorders>
            <w:shd w:val="clear" w:color="auto" w:fill="auto"/>
            <w:noWrap/>
            <w:vAlign w:val="bottom"/>
            <w:hideMark/>
          </w:tcPr>
          <w:p w14:paraId="27455D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3010 (2731-3305)</w:t>
            </w:r>
          </w:p>
        </w:tc>
      </w:tr>
      <w:tr w:rsidR="00B0760D" w:rsidRPr="00B0760D" w14:paraId="5F633661" w14:textId="77777777" w:rsidTr="00B0760D">
        <w:trPr>
          <w:trHeight w:val="320"/>
        </w:trPr>
        <w:tc>
          <w:tcPr>
            <w:tcW w:w="2524" w:type="dxa"/>
            <w:tcBorders>
              <w:top w:val="nil"/>
              <w:left w:val="nil"/>
              <w:bottom w:val="nil"/>
              <w:right w:val="nil"/>
            </w:tcBorders>
            <w:shd w:val="clear" w:color="auto" w:fill="auto"/>
            <w:noWrap/>
            <w:vAlign w:val="bottom"/>
            <w:hideMark/>
          </w:tcPr>
          <w:p w14:paraId="570F91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4487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F1833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30.2 (23-36)</w:t>
            </w:r>
          </w:p>
        </w:tc>
        <w:tc>
          <w:tcPr>
            <w:tcW w:w="1660" w:type="dxa"/>
            <w:tcBorders>
              <w:top w:val="nil"/>
              <w:left w:val="nil"/>
              <w:bottom w:val="nil"/>
              <w:right w:val="nil"/>
            </w:tcBorders>
            <w:shd w:val="clear" w:color="auto" w:fill="auto"/>
            <w:noWrap/>
            <w:vAlign w:val="bottom"/>
            <w:hideMark/>
          </w:tcPr>
          <w:p w14:paraId="3E8361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26.3 (17.7-33.7)</w:t>
            </w:r>
          </w:p>
        </w:tc>
        <w:tc>
          <w:tcPr>
            <w:tcW w:w="1800" w:type="dxa"/>
            <w:tcBorders>
              <w:top w:val="nil"/>
              <w:left w:val="nil"/>
              <w:bottom w:val="nil"/>
              <w:right w:val="nil"/>
            </w:tcBorders>
            <w:shd w:val="clear" w:color="auto" w:fill="auto"/>
            <w:noWrap/>
            <w:vAlign w:val="bottom"/>
            <w:hideMark/>
          </w:tcPr>
          <w:p w14:paraId="514A87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755 (564-904)</w:t>
            </w:r>
          </w:p>
        </w:tc>
        <w:tc>
          <w:tcPr>
            <w:tcW w:w="1800" w:type="dxa"/>
            <w:tcBorders>
              <w:top w:val="nil"/>
              <w:left w:val="nil"/>
              <w:bottom w:val="nil"/>
              <w:right w:val="nil"/>
            </w:tcBorders>
            <w:shd w:val="clear" w:color="auto" w:fill="auto"/>
            <w:noWrap/>
            <w:vAlign w:val="bottom"/>
            <w:hideMark/>
          </w:tcPr>
          <w:p w14:paraId="334E56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1132 (764-1455)</w:t>
            </w:r>
          </w:p>
        </w:tc>
      </w:tr>
      <w:tr w:rsidR="00B0760D" w:rsidRPr="00B0760D" w14:paraId="1C51CE81" w14:textId="77777777" w:rsidTr="00B0760D">
        <w:trPr>
          <w:trHeight w:val="320"/>
        </w:trPr>
        <w:tc>
          <w:tcPr>
            <w:tcW w:w="2524" w:type="dxa"/>
            <w:tcBorders>
              <w:top w:val="nil"/>
              <w:left w:val="nil"/>
              <w:bottom w:val="nil"/>
              <w:right w:val="nil"/>
            </w:tcBorders>
            <w:shd w:val="clear" w:color="auto" w:fill="auto"/>
            <w:noWrap/>
            <w:vAlign w:val="bottom"/>
            <w:hideMark/>
          </w:tcPr>
          <w:p w14:paraId="7C2A02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A62B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BEDC7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(7.4-13.7)</w:t>
            </w:r>
          </w:p>
        </w:tc>
        <w:tc>
          <w:tcPr>
            <w:tcW w:w="1660" w:type="dxa"/>
            <w:tcBorders>
              <w:top w:val="nil"/>
              <w:left w:val="nil"/>
              <w:bottom w:val="nil"/>
              <w:right w:val="nil"/>
            </w:tcBorders>
            <w:shd w:val="clear" w:color="auto" w:fill="auto"/>
            <w:noWrap/>
            <w:vAlign w:val="bottom"/>
            <w:hideMark/>
          </w:tcPr>
          <w:p w14:paraId="1C1DA4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(7.3-13.8)</w:t>
            </w:r>
          </w:p>
        </w:tc>
        <w:tc>
          <w:tcPr>
            <w:tcW w:w="1800" w:type="dxa"/>
            <w:tcBorders>
              <w:top w:val="nil"/>
              <w:left w:val="nil"/>
              <w:bottom w:val="nil"/>
              <w:right w:val="nil"/>
            </w:tcBorders>
            <w:shd w:val="clear" w:color="auto" w:fill="auto"/>
            <w:noWrap/>
            <w:vAlign w:val="bottom"/>
            <w:hideMark/>
          </w:tcPr>
          <w:p w14:paraId="382B65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249 (184-340)</w:t>
            </w:r>
          </w:p>
        </w:tc>
        <w:tc>
          <w:tcPr>
            <w:tcW w:w="1800" w:type="dxa"/>
            <w:tcBorders>
              <w:top w:val="nil"/>
              <w:left w:val="nil"/>
              <w:bottom w:val="nil"/>
              <w:right w:val="nil"/>
            </w:tcBorders>
            <w:shd w:val="clear" w:color="auto" w:fill="auto"/>
            <w:noWrap/>
            <w:vAlign w:val="bottom"/>
            <w:hideMark/>
          </w:tcPr>
          <w:p w14:paraId="73E7BD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425 (312-603)</w:t>
            </w:r>
          </w:p>
        </w:tc>
      </w:tr>
      <w:tr w:rsidR="00B0760D" w:rsidRPr="00B0760D" w14:paraId="00490B7A" w14:textId="77777777" w:rsidTr="00B0760D">
        <w:trPr>
          <w:trHeight w:val="320"/>
        </w:trPr>
        <w:tc>
          <w:tcPr>
            <w:tcW w:w="2524" w:type="dxa"/>
            <w:tcBorders>
              <w:top w:val="nil"/>
              <w:left w:val="nil"/>
              <w:bottom w:val="nil"/>
              <w:right w:val="nil"/>
            </w:tcBorders>
            <w:shd w:val="clear" w:color="auto" w:fill="auto"/>
            <w:noWrap/>
            <w:vAlign w:val="bottom"/>
            <w:hideMark/>
          </w:tcPr>
          <w:p w14:paraId="096BEC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54293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3BE49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(2.6-5.3)</w:t>
            </w:r>
          </w:p>
        </w:tc>
        <w:tc>
          <w:tcPr>
            <w:tcW w:w="1660" w:type="dxa"/>
            <w:tcBorders>
              <w:top w:val="nil"/>
              <w:left w:val="nil"/>
              <w:bottom w:val="nil"/>
              <w:right w:val="nil"/>
            </w:tcBorders>
            <w:shd w:val="clear" w:color="auto" w:fill="auto"/>
            <w:noWrap/>
            <w:vAlign w:val="bottom"/>
            <w:hideMark/>
          </w:tcPr>
          <w:p w14:paraId="0623D1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(5.6-10.9)</w:t>
            </w:r>
          </w:p>
        </w:tc>
        <w:tc>
          <w:tcPr>
            <w:tcW w:w="1800" w:type="dxa"/>
            <w:tcBorders>
              <w:top w:val="nil"/>
              <w:left w:val="nil"/>
              <w:bottom w:val="nil"/>
              <w:right w:val="nil"/>
            </w:tcBorders>
            <w:shd w:val="clear" w:color="auto" w:fill="auto"/>
            <w:noWrap/>
            <w:vAlign w:val="bottom"/>
            <w:hideMark/>
          </w:tcPr>
          <w:p w14:paraId="27164F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(65-134)</w:t>
            </w:r>
          </w:p>
        </w:tc>
        <w:tc>
          <w:tcPr>
            <w:tcW w:w="1800" w:type="dxa"/>
            <w:tcBorders>
              <w:top w:val="nil"/>
              <w:left w:val="nil"/>
              <w:bottom w:val="nil"/>
              <w:right w:val="nil"/>
            </w:tcBorders>
            <w:shd w:val="clear" w:color="auto" w:fill="auto"/>
            <w:noWrap/>
            <w:vAlign w:val="bottom"/>
            <w:hideMark/>
          </w:tcPr>
          <w:p w14:paraId="1DEF4C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331 (241-473)</w:t>
            </w:r>
          </w:p>
        </w:tc>
      </w:tr>
      <w:tr w:rsidR="00B0760D" w:rsidRPr="00B0760D" w14:paraId="1A372BB6" w14:textId="77777777" w:rsidTr="00B0760D">
        <w:trPr>
          <w:trHeight w:val="320"/>
        </w:trPr>
        <w:tc>
          <w:tcPr>
            <w:tcW w:w="2524" w:type="dxa"/>
            <w:tcBorders>
              <w:top w:val="nil"/>
              <w:left w:val="nil"/>
              <w:bottom w:val="nil"/>
              <w:right w:val="nil"/>
            </w:tcBorders>
            <w:shd w:val="clear" w:color="auto" w:fill="auto"/>
            <w:noWrap/>
            <w:vAlign w:val="bottom"/>
            <w:hideMark/>
          </w:tcPr>
          <w:p w14:paraId="0D49E73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38F78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F7D2B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(5-9.5)</w:t>
            </w:r>
          </w:p>
        </w:tc>
        <w:tc>
          <w:tcPr>
            <w:tcW w:w="1660" w:type="dxa"/>
            <w:tcBorders>
              <w:top w:val="nil"/>
              <w:left w:val="nil"/>
              <w:bottom w:val="nil"/>
              <w:right w:val="nil"/>
            </w:tcBorders>
            <w:shd w:val="clear" w:color="auto" w:fill="auto"/>
            <w:noWrap/>
            <w:vAlign w:val="bottom"/>
            <w:hideMark/>
          </w:tcPr>
          <w:p w14:paraId="500C47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(1.8-3.7)</w:t>
            </w:r>
          </w:p>
        </w:tc>
        <w:tc>
          <w:tcPr>
            <w:tcW w:w="1800" w:type="dxa"/>
            <w:tcBorders>
              <w:top w:val="nil"/>
              <w:left w:val="nil"/>
              <w:bottom w:val="nil"/>
              <w:right w:val="nil"/>
            </w:tcBorders>
            <w:shd w:val="clear" w:color="auto" w:fill="auto"/>
            <w:noWrap/>
            <w:vAlign w:val="bottom"/>
            <w:hideMark/>
          </w:tcPr>
          <w:p w14:paraId="022C19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 (124-237)</w:t>
            </w:r>
          </w:p>
        </w:tc>
        <w:tc>
          <w:tcPr>
            <w:tcW w:w="1800" w:type="dxa"/>
            <w:tcBorders>
              <w:top w:val="nil"/>
              <w:left w:val="nil"/>
              <w:bottom w:val="nil"/>
              <w:right w:val="nil"/>
            </w:tcBorders>
            <w:shd w:val="clear" w:color="auto" w:fill="auto"/>
            <w:noWrap/>
            <w:vAlign w:val="bottom"/>
            <w:hideMark/>
          </w:tcPr>
          <w:p w14:paraId="70E4F2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(77-159)</w:t>
            </w:r>
          </w:p>
        </w:tc>
      </w:tr>
      <w:tr w:rsidR="00B0760D" w:rsidRPr="00B0760D" w14:paraId="287643D7" w14:textId="77777777" w:rsidTr="00B0760D">
        <w:trPr>
          <w:trHeight w:val="320"/>
        </w:trPr>
        <w:tc>
          <w:tcPr>
            <w:tcW w:w="2524" w:type="dxa"/>
            <w:tcBorders>
              <w:top w:val="nil"/>
              <w:left w:val="nil"/>
              <w:bottom w:val="nil"/>
              <w:right w:val="nil"/>
            </w:tcBorders>
            <w:shd w:val="clear" w:color="auto" w:fill="auto"/>
            <w:noWrap/>
            <w:vAlign w:val="bottom"/>
            <w:hideMark/>
          </w:tcPr>
          <w:p w14:paraId="519493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DFDA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5C2CC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(1.9-22.6)</w:t>
            </w:r>
          </w:p>
        </w:tc>
        <w:tc>
          <w:tcPr>
            <w:tcW w:w="1660" w:type="dxa"/>
            <w:tcBorders>
              <w:top w:val="nil"/>
              <w:left w:val="nil"/>
              <w:bottom w:val="nil"/>
              <w:right w:val="nil"/>
            </w:tcBorders>
            <w:shd w:val="clear" w:color="auto" w:fill="auto"/>
            <w:noWrap/>
            <w:vAlign w:val="bottom"/>
            <w:hideMark/>
          </w:tcPr>
          <w:p w14:paraId="7D1C67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(2.1-25)</w:t>
            </w:r>
          </w:p>
        </w:tc>
        <w:tc>
          <w:tcPr>
            <w:tcW w:w="1800" w:type="dxa"/>
            <w:tcBorders>
              <w:top w:val="nil"/>
              <w:left w:val="nil"/>
              <w:bottom w:val="nil"/>
              <w:right w:val="nil"/>
            </w:tcBorders>
            <w:shd w:val="clear" w:color="auto" w:fill="auto"/>
            <w:noWrap/>
            <w:vAlign w:val="bottom"/>
            <w:hideMark/>
          </w:tcPr>
          <w:p w14:paraId="45CD78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(48-565)</w:t>
            </w:r>
          </w:p>
        </w:tc>
        <w:tc>
          <w:tcPr>
            <w:tcW w:w="1800" w:type="dxa"/>
            <w:tcBorders>
              <w:top w:val="nil"/>
              <w:left w:val="nil"/>
              <w:bottom w:val="nil"/>
              <w:right w:val="nil"/>
            </w:tcBorders>
            <w:shd w:val="clear" w:color="auto" w:fill="auto"/>
            <w:noWrap/>
            <w:vAlign w:val="bottom"/>
            <w:hideMark/>
          </w:tcPr>
          <w:p w14:paraId="768A08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330 (90-1061)</w:t>
            </w:r>
          </w:p>
        </w:tc>
      </w:tr>
      <w:tr w:rsidR="00B0760D" w:rsidRPr="00B0760D" w14:paraId="58CDD86E" w14:textId="77777777" w:rsidTr="00B0760D">
        <w:trPr>
          <w:trHeight w:val="320"/>
        </w:trPr>
        <w:tc>
          <w:tcPr>
            <w:tcW w:w="2524" w:type="dxa"/>
            <w:tcBorders>
              <w:top w:val="nil"/>
              <w:left w:val="nil"/>
              <w:bottom w:val="nil"/>
              <w:right w:val="nil"/>
            </w:tcBorders>
            <w:shd w:val="clear" w:color="auto" w:fill="auto"/>
            <w:noWrap/>
            <w:vAlign w:val="bottom"/>
            <w:hideMark/>
          </w:tcPr>
          <w:p w14:paraId="5C1561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486A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42B3F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29.7 (24.2-36.3)</w:t>
            </w:r>
          </w:p>
        </w:tc>
        <w:tc>
          <w:tcPr>
            <w:tcW w:w="1660" w:type="dxa"/>
            <w:tcBorders>
              <w:top w:val="nil"/>
              <w:left w:val="nil"/>
              <w:bottom w:val="nil"/>
              <w:right w:val="nil"/>
            </w:tcBorders>
            <w:shd w:val="clear" w:color="auto" w:fill="auto"/>
            <w:noWrap/>
            <w:vAlign w:val="bottom"/>
            <w:hideMark/>
          </w:tcPr>
          <w:p w14:paraId="6A3C04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38.7 (31.9-45.9)</w:t>
            </w:r>
          </w:p>
        </w:tc>
        <w:tc>
          <w:tcPr>
            <w:tcW w:w="1800" w:type="dxa"/>
            <w:tcBorders>
              <w:top w:val="nil"/>
              <w:left w:val="nil"/>
              <w:bottom w:val="nil"/>
              <w:right w:val="nil"/>
            </w:tcBorders>
            <w:shd w:val="clear" w:color="auto" w:fill="auto"/>
            <w:noWrap/>
            <w:vAlign w:val="bottom"/>
            <w:hideMark/>
          </w:tcPr>
          <w:p w14:paraId="1B7439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739 (600-911)</w:t>
            </w:r>
          </w:p>
        </w:tc>
        <w:tc>
          <w:tcPr>
            <w:tcW w:w="1800" w:type="dxa"/>
            <w:tcBorders>
              <w:top w:val="nil"/>
              <w:left w:val="nil"/>
              <w:bottom w:val="nil"/>
              <w:right w:val="nil"/>
            </w:tcBorders>
            <w:shd w:val="clear" w:color="auto" w:fill="auto"/>
            <w:noWrap/>
            <w:vAlign w:val="bottom"/>
            <w:hideMark/>
          </w:tcPr>
          <w:p w14:paraId="54C9B2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1675 (1373-1982)</w:t>
            </w:r>
          </w:p>
        </w:tc>
      </w:tr>
      <w:tr w:rsidR="00B0760D" w:rsidRPr="00B0760D" w14:paraId="4F2B385F" w14:textId="77777777" w:rsidTr="00B0760D">
        <w:trPr>
          <w:trHeight w:val="320"/>
        </w:trPr>
        <w:tc>
          <w:tcPr>
            <w:tcW w:w="2524" w:type="dxa"/>
            <w:tcBorders>
              <w:top w:val="nil"/>
              <w:left w:val="nil"/>
              <w:bottom w:val="nil"/>
              <w:right w:val="nil"/>
            </w:tcBorders>
            <w:shd w:val="clear" w:color="auto" w:fill="auto"/>
            <w:noWrap/>
            <w:vAlign w:val="bottom"/>
            <w:hideMark/>
          </w:tcPr>
          <w:p w14:paraId="6BF4EA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E630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2EC63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(11.4-13.5)</w:t>
            </w:r>
          </w:p>
        </w:tc>
        <w:tc>
          <w:tcPr>
            <w:tcW w:w="1660" w:type="dxa"/>
            <w:tcBorders>
              <w:top w:val="nil"/>
              <w:left w:val="nil"/>
              <w:bottom w:val="nil"/>
              <w:right w:val="nil"/>
            </w:tcBorders>
            <w:shd w:val="clear" w:color="auto" w:fill="auto"/>
            <w:noWrap/>
            <w:vAlign w:val="bottom"/>
            <w:hideMark/>
          </w:tcPr>
          <w:p w14:paraId="71AD27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(11.7-14.4)</w:t>
            </w:r>
          </w:p>
        </w:tc>
        <w:tc>
          <w:tcPr>
            <w:tcW w:w="1800" w:type="dxa"/>
            <w:tcBorders>
              <w:top w:val="nil"/>
              <w:left w:val="nil"/>
              <w:bottom w:val="nil"/>
              <w:right w:val="nil"/>
            </w:tcBorders>
            <w:shd w:val="clear" w:color="auto" w:fill="auto"/>
            <w:noWrap/>
            <w:vAlign w:val="bottom"/>
            <w:hideMark/>
          </w:tcPr>
          <w:p w14:paraId="1ACB7A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 (281-338)</w:t>
            </w:r>
          </w:p>
        </w:tc>
        <w:tc>
          <w:tcPr>
            <w:tcW w:w="1800" w:type="dxa"/>
            <w:tcBorders>
              <w:top w:val="nil"/>
              <w:left w:val="nil"/>
              <w:bottom w:val="nil"/>
              <w:right w:val="nil"/>
            </w:tcBorders>
            <w:shd w:val="clear" w:color="auto" w:fill="auto"/>
            <w:noWrap/>
            <w:vAlign w:val="bottom"/>
            <w:hideMark/>
          </w:tcPr>
          <w:p w14:paraId="0B2CC2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563 (512-614)</w:t>
            </w:r>
          </w:p>
        </w:tc>
      </w:tr>
      <w:tr w:rsidR="00B0760D" w:rsidRPr="00B0760D" w14:paraId="62F52A69" w14:textId="77777777" w:rsidTr="00B0760D">
        <w:trPr>
          <w:trHeight w:val="320"/>
        </w:trPr>
        <w:tc>
          <w:tcPr>
            <w:tcW w:w="2524" w:type="dxa"/>
            <w:tcBorders>
              <w:top w:val="nil"/>
              <w:left w:val="nil"/>
              <w:bottom w:val="nil"/>
              <w:right w:val="nil"/>
            </w:tcBorders>
            <w:shd w:val="clear" w:color="auto" w:fill="auto"/>
            <w:noWrap/>
            <w:vAlign w:val="bottom"/>
            <w:hideMark/>
          </w:tcPr>
          <w:p w14:paraId="481E628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B618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4E248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(4.8-11.8)</w:t>
            </w:r>
          </w:p>
        </w:tc>
        <w:tc>
          <w:tcPr>
            <w:tcW w:w="1660" w:type="dxa"/>
            <w:tcBorders>
              <w:top w:val="nil"/>
              <w:left w:val="nil"/>
              <w:bottom w:val="nil"/>
              <w:right w:val="nil"/>
            </w:tcBorders>
            <w:shd w:val="clear" w:color="auto" w:fill="auto"/>
            <w:noWrap/>
            <w:vAlign w:val="bottom"/>
            <w:hideMark/>
          </w:tcPr>
          <w:p w14:paraId="281033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(5.7-13.9)</w:t>
            </w:r>
          </w:p>
        </w:tc>
        <w:tc>
          <w:tcPr>
            <w:tcW w:w="1800" w:type="dxa"/>
            <w:tcBorders>
              <w:top w:val="nil"/>
              <w:left w:val="nil"/>
              <w:bottom w:val="nil"/>
              <w:right w:val="nil"/>
            </w:tcBorders>
            <w:shd w:val="clear" w:color="auto" w:fill="auto"/>
            <w:noWrap/>
            <w:vAlign w:val="bottom"/>
            <w:hideMark/>
          </w:tcPr>
          <w:p w14:paraId="108DB0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(117-298)</w:t>
            </w:r>
          </w:p>
        </w:tc>
        <w:tc>
          <w:tcPr>
            <w:tcW w:w="1800" w:type="dxa"/>
            <w:tcBorders>
              <w:top w:val="nil"/>
              <w:left w:val="nil"/>
              <w:bottom w:val="nil"/>
              <w:right w:val="nil"/>
            </w:tcBorders>
            <w:shd w:val="clear" w:color="auto" w:fill="auto"/>
            <w:noWrap/>
            <w:vAlign w:val="bottom"/>
            <w:hideMark/>
          </w:tcPr>
          <w:p w14:paraId="26A6AA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389 (246-598)</w:t>
            </w:r>
          </w:p>
        </w:tc>
      </w:tr>
      <w:tr w:rsidR="00B0760D" w:rsidRPr="00B0760D" w14:paraId="00474A8B" w14:textId="77777777" w:rsidTr="00B0760D">
        <w:trPr>
          <w:trHeight w:val="320"/>
        </w:trPr>
        <w:tc>
          <w:tcPr>
            <w:tcW w:w="2524" w:type="dxa"/>
            <w:tcBorders>
              <w:top w:val="nil"/>
              <w:left w:val="nil"/>
              <w:bottom w:val="nil"/>
              <w:right w:val="nil"/>
            </w:tcBorders>
            <w:shd w:val="clear" w:color="auto" w:fill="auto"/>
            <w:noWrap/>
            <w:vAlign w:val="bottom"/>
            <w:hideMark/>
          </w:tcPr>
          <w:p w14:paraId="7268E75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7FF5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101F9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(0.7-2.8)</w:t>
            </w:r>
          </w:p>
        </w:tc>
        <w:tc>
          <w:tcPr>
            <w:tcW w:w="1660" w:type="dxa"/>
            <w:tcBorders>
              <w:top w:val="nil"/>
              <w:left w:val="nil"/>
              <w:bottom w:val="nil"/>
              <w:right w:val="nil"/>
            </w:tcBorders>
            <w:shd w:val="clear" w:color="auto" w:fill="auto"/>
            <w:noWrap/>
            <w:vAlign w:val="bottom"/>
            <w:hideMark/>
          </w:tcPr>
          <w:p w14:paraId="73C96C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(0.7-3)</w:t>
            </w:r>
          </w:p>
        </w:tc>
        <w:tc>
          <w:tcPr>
            <w:tcW w:w="1800" w:type="dxa"/>
            <w:tcBorders>
              <w:top w:val="nil"/>
              <w:left w:val="nil"/>
              <w:bottom w:val="nil"/>
              <w:right w:val="nil"/>
            </w:tcBorders>
            <w:shd w:val="clear" w:color="auto" w:fill="auto"/>
            <w:noWrap/>
            <w:vAlign w:val="bottom"/>
            <w:hideMark/>
          </w:tcPr>
          <w:p w14:paraId="1165E8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(17-71)</w:t>
            </w:r>
          </w:p>
        </w:tc>
        <w:tc>
          <w:tcPr>
            <w:tcW w:w="1800" w:type="dxa"/>
            <w:tcBorders>
              <w:top w:val="nil"/>
              <w:left w:val="nil"/>
              <w:bottom w:val="nil"/>
              <w:right w:val="nil"/>
            </w:tcBorders>
            <w:shd w:val="clear" w:color="auto" w:fill="auto"/>
            <w:noWrap/>
            <w:vAlign w:val="bottom"/>
            <w:hideMark/>
          </w:tcPr>
          <w:p w14:paraId="0D869D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(29-128)</w:t>
            </w:r>
          </w:p>
        </w:tc>
      </w:tr>
      <w:tr w:rsidR="00B0760D" w:rsidRPr="00B0760D" w14:paraId="1B5BCCDB" w14:textId="77777777" w:rsidTr="00B0760D">
        <w:trPr>
          <w:trHeight w:val="320"/>
        </w:trPr>
        <w:tc>
          <w:tcPr>
            <w:tcW w:w="2524" w:type="dxa"/>
            <w:tcBorders>
              <w:top w:val="nil"/>
              <w:left w:val="nil"/>
              <w:bottom w:val="nil"/>
              <w:right w:val="nil"/>
            </w:tcBorders>
            <w:shd w:val="clear" w:color="auto" w:fill="auto"/>
            <w:noWrap/>
            <w:vAlign w:val="bottom"/>
            <w:hideMark/>
          </w:tcPr>
          <w:p w14:paraId="4A036F8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D9FD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5E140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(2.6-3.1)</w:t>
            </w:r>
          </w:p>
        </w:tc>
        <w:tc>
          <w:tcPr>
            <w:tcW w:w="1660" w:type="dxa"/>
            <w:tcBorders>
              <w:top w:val="nil"/>
              <w:left w:val="nil"/>
              <w:bottom w:val="nil"/>
              <w:right w:val="nil"/>
            </w:tcBorders>
            <w:shd w:val="clear" w:color="auto" w:fill="auto"/>
            <w:noWrap/>
            <w:vAlign w:val="bottom"/>
            <w:hideMark/>
          </w:tcPr>
          <w:p w14:paraId="6D7AEB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(2.8-3.3)</w:t>
            </w:r>
          </w:p>
        </w:tc>
        <w:tc>
          <w:tcPr>
            <w:tcW w:w="1800" w:type="dxa"/>
            <w:tcBorders>
              <w:top w:val="nil"/>
              <w:left w:val="nil"/>
              <w:bottom w:val="nil"/>
              <w:right w:val="nil"/>
            </w:tcBorders>
            <w:shd w:val="clear" w:color="auto" w:fill="auto"/>
            <w:noWrap/>
            <w:vAlign w:val="bottom"/>
            <w:hideMark/>
          </w:tcPr>
          <w:p w14:paraId="1FAEB9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(66-77)</w:t>
            </w:r>
          </w:p>
        </w:tc>
        <w:tc>
          <w:tcPr>
            <w:tcW w:w="1800" w:type="dxa"/>
            <w:tcBorders>
              <w:top w:val="nil"/>
              <w:left w:val="nil"/>
              <w:bottom w:val="nil"/>
              <w:right w:val="nil"/>
            </w:tcBorders>
            <w:shd w:val="clear" w:color="auto" w:fill="auto"/>
            <w:noWrap/>
            <w:vAlign w:val="bottom"/>
            <w:hideMark/>
          </w:tcPr>
          <w:p w14:paraId="0D1936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(120-145)</w:t>
            </w:r>
          </w:p>
        </w:tc>
      </w:tr>
      <w:tr w:rsidR="00B0760D" w:rsidRPr="00B0760D" w14:paraId="2BA09624" w14:textId="77777777" w:rsidTr="00B0760D">
        <w:trPr>
          <w:trHeight w:val="320"/>
        </w:trPr>
        <w:tc>
          <w:tcPr>
            <w:tcW w:w="2524" w:type="dxa"/>
            <w:tcBorders>
              <w:top w:val="nil"/>
              <w:left w:val="nil"/>
              <w:bottom w:val="nil"/>
              <w:right w:val="nil"/>
            </w:tcBorders>
            <w:shd w:val="clear" w:color="auto" w:fill="auto"/>
            <w:noWrap/>
            <w:vAlign w:val="bottom"/>
            <w:hideMark/>
          </w:tcPr>
          <w:p w14:paraId="2BCEA2F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4F64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DD263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660" w:type="dxa"/>
            <w:tcBorders>
              <w:top w:val="nil"/>
              <w:left w:val="nil"/>
              <w:bottom w:val="nil"/>
              <w:right w:val="nil"/>
            </w:tcBorders>
            <w:shd w:val="clear" w:color="auto" w:fill="auto"/>
            <w:noWrap/>
            <w:vAlign w:val="bottom"/>
            <w:hideMark/>
          </w:tcPr>
          <w:p w14:paraId="1B308E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(1-1.4)</w:t>
            </w:r>
          </w:p>
        </w:tc>
        <w:tc>
          <w:tcPr>
            <w:tcW w:w="1800" w:type="dxa"/>
            <w:tcBorders>
              <w:top w:val="nil"/>
              <w:left w:val="nil"/>
              <w:bottom w:val="nil"/>
              <w:right w:val="nil"/>
            </w:tcBorders>
            <w:shd w:val="clear" w:color="auto" w:fill="auto"/>
            <w:noWrap/>
            <w:vAlign w:val="bottom"/>
            <w:hideMark/>
          </w:tcPr>
          <w:p w14:paraId="30C645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(22-30)</w:t>
            </w:r>
          </w:p>
        </w:tc>
        <w:tc>
          <w:tcPr>
            <w:tcW w:w="1800" w:type="dxa"/>
            <w:tcBorders>
              <w:top w:val="nil"/>
              <w:left w:val="nil"/>
              <w:bottom w:val="nil"/>
              <w:right w:val="nil"/>
            </w:tcBorders>
            <w:shd w:val="clear" w:color="auto" w:fill="auto"/>
            <w:noWrap/>
            <w:vAlign w:val="bottom"/>
            <w:hideMark/>
          </w:tcPr>
          <w:p w14:paraId="416A71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(43-59)</w:t>
            </w:r>
          </w:p>
        </w:tc>
      </w:tr>
      <w:tr w:rsidR="00B0760D" w:rsidRPr="00B0760D" w14:paraId="704D6538" w14:textId="77777777" w:rsidTr="00B0760D">
        <w:trPr>
          <w:trHeight w:val="320"/>
        </w:trPr>
        <w:tc>
          <w:tcPr>
            <w:tcW w:w="2524" w:type="dxa"/>
            <w:tcBorders>
              <w:top w:val="nil"/>
              <w:left w:val="nil"/>
              <w:bottom w:val="nil"/>
              <w:right w:val="nil"/>
            </w:tcBorders>
            <w:shd w:val="clear" w:color="auto" w:fill="auto"/>
            <w:noWrap/>
            <w:vAlign w:val="bottom"/>
            <w:hideMark/>
          </w:tcPr>
          <w:p w14:paraId="4AACBA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6DF9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91612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660" w:type="dxa"/>
            <w:tcBorders>
              <w:top w:val="nil"/>
              <w:left w:val="nil"/>
              <w:bottom w:val="nil"/>
              <w:right w:val="nil"/>
            </w:tcBorders>
            <w:shd w:val="clear" w:color="auto" w:fill="auto"/>
            <w:noWrap/>
            <w:vAlign w:val="bottom"/>
            <w:hideMark/>
          </w:tcPr>
          <w:p w14:paraId="7ECDEC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(1.3-1.7)</w:t>
            </w:r>
          </w:p>
        </w:tc>
        <w:tc>
          <w:tcPr>
            <w:tcW w:w="1800" w:type="dxa"/>
            <w:tcBorders>
              <w:top w:val="nil"/>
              <w:left w:val="nil"/>
              <w:bottom w:val="nil"/>
              <w:right w:val="nil"/>
            </w:tcBorders>
            <w:shd w:val="clear" w:color="auto" w:fill="auto"/>
            <w:noWrap/>
            <w:vAlign w:val="bottom"/>
            <w:hideMark/>
          </w:tcPr>
          <w:p w14:paraId="3CFDF6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(25-33)</w:t>
            </w:r>
          </w:p>
        </w:tc>
        <w:tc>
          <w:tcPr>
            <w:tcW w:w="1800" w:type="dxa"/>
            <w:tcBorders>
              <w:top w:val="nil"/>
              <w:left w:val="nil"/>
              <w:bottom w:val="nil"/>
              <w:right w:val="nil"/>
            </w:tcBorders>
            <w:shd w:val="clear" w:color="auto" w:fill="auto"/>
            <w:noWrap/>
            <w:vAlign w:val="bottom"/>
            <w:hideMark/>
          </w:tcPr>
          <w:p w14:paraId="75F5C3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(58-74)</w:t>
            </w:r>
          </w:p>
        </w:tc>
      </w:tr>
      <w:tr w:rsidR="00B0760D" w:rsidRPr="00B0760D" w14:paraId="7D0508C8" w14:textId="77777777" w:rsidTr="00B0760D">
        <w:trPr>
          <w:trHeight w:val="320"/>
        </w:trPr>
        <w:tc>
          <w:tcPr>
            <w:tcW w:w="2524" w:type="dxa"/>
            <w:tcBorders>
              <w:top w:val="nil"/>
              <w:left w:val="nil"/>
              <w:bottom w:val="nil"/>
              <w:right w:val="nil"/>
            </w:tcBorders>
            <w:shd w:val="clear" w:color="auto" w:fill="auto"/>
            <w:noWrap/>
            <w:vAlign w:val="bottom"/>
            <w:hideMark/>
          </w:tcPr>
          <w:p w14:paraId="6431077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F805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107F0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78978B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68C060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374F6C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(4-10)</w:t>
            </w:r>
          </w:p>
        </w:tc>
      </w:tr>
      <w:tr w:rsidR="00B0760D" w:rsidRPr="00B0760D" w14:paraId="79109063" w14:textId="77777777" w:rsidTr="00B0760D">
        <w:trPr>
          <w:trHeight w:val="320"/>
        </w:trPr>
        <w:tc>
          <w:tcPr>
            <w:tcW w:w="2524" w:type="dxa"/>
            <w:tcBorders>
              <w:top w:val="nil"/>
              <w:left w:val="nil"/>
              <w:bottom w:val="nil"/>
              <w:right w:val="nil"/>
            </w:tcBorders>
            <w:shd w:val="clear" w:color="auto" w:fill="auto"/>
            <w:noWrap/>
            <w:vAlign w:val="bottom"/>
            <w:hideMark/>
          </w:tcPr>
          <w:p w14:paraId="452EE8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Chad</w:t>
            </w:r>
          </w:p>
        </w:tc>
        <w:tc>
          <w:tcPr>
            <w:tcW w:w="2180" w:type="dxa"/>
            <w:tcBorders>
              <w:top w:val="nil"/>
              <w:left w:val="nil"/>
              <w:bottom w:val="nil"/>
              <w:right w:val="nil"/>
            </w:tcBorders>
            <w:shd w:val="clear" w:color="auto" w:fill="auto"/>
            <w:noWrap/>
            <w:vAlign w:val="bottom"/>
            <w:hideMark/>
          </w:tcPr>
          <w:p w14:paraId="339A5C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3DA96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(52.8-65.4)</w:t>
            </w:r>
          </w:p>
        </w:tc>
        <w:tc>
          <w:tcPr>
            <w:tcW w:w="1660" w:type="dxa"/>
            <w:tcBorders>
              <w:top w:val="nil"/>
              <w:left w:val="nil"/>
              <w:bottom w:val="nil"/>
              <w:right w:val="nil"/>
            </w:tcBorders>
            <w:shd w:val="clear" w:color="auto" w:fill="auto"/>
            <w:noWrap/>
            <w:vAlign w:val="bottom"/>
            <w:hideMark/>
          </w:tcPr>
          <w:p w14:paraId="33C5DE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60.2 (54.7-66.4)</w:t>
            </w:r>
          </w:p>
        </w:tc>
        <w:tc>
          <w:tcPr>
            <w:tcW w:w="1800" w:type="dxa"/>
            <w:tcBorders>
              <w:top w:val="nil"/>
              <w:left w:val="nil"/>
              <w:bottom w:val="nil"/>
              <w:right w:val="nil"/>
            </w:tcBorders>
            <w:shd w:val="clear" w:color="auto" w:fill="auto"/>
            <w:noWrap/>
            <w:vAlign w:val="bottom"/>
            <w:hideMark/>
          </w:tcPr>
          <w:p w14:paraId="48F486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1101 (985-1229)</w:t>
            </w:r>
          </w:p>
        </w:tc>
        <w:tc>
          <w:tcPr>
            <w:tcW w:w="1800" w:type="dxa"/>
            <w:tcBorders>
              <w:top w:val="nil"/>
              <w:left w:val="nil"/>
              <w:bottom w:val="nil"/>
              <w:right w:val="nil"/>
            </w:tcBorders>
            <w:shd w:val="clear" w:color="auto" w:fill="auto"/>
            <w:noWrap/>
            <w:vAlign w:val="bottom"/>
            <w:hideMark/>
          </w:tcPr>
          <w:p w14:paraId="67CB30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1436 (1299-1590)</w:t>
            </w:r>
          </w:p>
        </w:tc>
      </w:tr>
      <w:tr w:rsidR="00B0760D" w:rsidRPr="00B0760D" w14:paraId="4D4166A8" w14:textId="77777777" w:rsidTr="00B0760D">
        <w:trPr>
          <w:trHeight w:val="320"/>
        </w:trPr>
        <w:tc>
          <w:tcPr>
            <w:tcW w:w="2524" w:type="dxa"/>
            <w:tcBorders>
              <w:top w:val="nil"/>
              <w:left w:val="nil"/>
              <w:bottom w:val="nil"/>
              <w:right w:val="nil"/>
            </w:tcBorders>
            <w:shd w:val="clear" w:color="auto" w:fill="auto"/>
            <w:noWrap/>
            <w:vAlign w:val="bottom"/>
            <w:hideMark/>
          </w:tcPr>
          <w:p w14:paraId="0B8029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CF0B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7EBFE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 (21-33.5)</w:t>
            </w:r>
          </w:p>
        </w:tc>
        <w:tc>
          <w:tcPr>
            <w:tcW w:w="1660" w:type="dxa"/>
            <w:tcBorders>
              <w:top w:val="nil"/>
              <w:left w:val="nil"/>
              <w:bottom w:val="nil"/>
              <w:right w:val="nil"/>
            </w:tcBorders>
            <w:shd w:val="clear" w:color="auto" w:fill="auto"/>
            <w:noWrap/>
            <w:vAlign w:val="bottom"/>
            <w:hideMark/>
          </w:tcPr>
          <w:p w14:paraId="338606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 (13.4-29.3)</w:t>
            </w:r>
          </w:p>
        </w:tc>
        <w:tc>
          <w:tcPr>
            <w:tcW w:w="1800" w:type="dxa"/>
            <w:tcBorders>
              <w:top w:val="nil"/>
              <w:left w:val="nil"/>
              <w:bottom w:val="nil"/>
              <w:right w:val="nil"/>
            </w:tcBorders>
            <w:shd w:val="clear" w:color="auto" w:fill="auto"/>
            <w:noWrap/>
            <w:vAlign w:val="bottom"/>
            <w:hideMark/>
          </w:tcPr>
          <w:p w14:paraId="37A376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526 (390-629)</w:t>
            </w:r>
          </w:p>
        </w:tc>
        <w:tc>
          <w:tcPr>
            <w:tcW w:w="1800" w:type="dxa"/>
            <w:tcBorders>
              <w:top w:val="nil"/>
              <w:left w:val="nil"/>
              <w:bottom w:val="nil"/>
              <w:right w:val="nil"/>
            </w:tcBorders>
            <w:shd w:val="clear" w:color="auto" w:fill="auto"/>
            <w:noWrap/>
            <w:vAlign w:val="bottom"/>
            <w:hideMark/>
          </w:tcPr>
          <w:p w14:paraId="151121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519 (321-702)</w:t>
            </w:r>
          </w:p>
        </w:tc>
      </w:tr>
      <w:tr w:rsidR="00B0760D" w:rsidRPr="00B0760D" w14:paraId="1B327939" w14:textId="77777777" w:rsidTr="00B0760D">
        <w:trPr>
          <w:trHeight w:val="320"/>
        </w:trPr>
        <w:tc>
          <w:tcPr>
            <w:tcW w:w="2524" w:type="dxa"/>
            <w:tcBorders>
              <w:top w:val="nil"/>
              <w:left w:val="nil"/>
              <w:bottom w:val="nil"/>
              <w:right w:val="nil"/>
            </w:tcBorders>
            <w:shd w:val="clear" w:color="auto" w:fill="auto"/>
            <w:noWrap/>
            <w:vAlign w:val="bottom"/>
            <w:hideMark/>
          </w:tcPr>
          <w:p w14:paraId="610C10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E5A8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36CFF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(9-14.1)</w:t>
            </w:r>
          </w:p>
        </w:tc>
        <w:tc>
          <w:tcPr>
            <w:tcW w:w="1660" w:type="dxa"/>
            <w:tcBorders>
              <w:top w:val="nil"/>
              <w:left w:val="nil"/>
              <w:bottom w:val="nil"/>
              <w:right w:val="nil"/>
            </w:tcBorders>
            <w:shd w:val="clear" w:color="auto" w:fill="auto"/>
            <w:noWrap/>
            <w:vAlign w:val="bottom"/>
            <w:hideMark/>
          </w:tcPr>
          <w:p w14:paraId="178700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(9.4-14.4)</w:t>
            </w:r>
          </w:p>
        </w:tc>
        <w:tc>
          <w:tcPr>
            <w:tcW w:w="1800" w:type="dxa"/>
            <w:tcBorders>
              <w:top w:val="nil"/>
              <w:left w:val="nil"/>
              <w:bottom w:val="nil"/>
              <w:right w:val="nil"/>
            </w:tcBorders>
            <w:shd w:val="clear" w:color="auto" w:fill="auto"/>
            <w:noWrap/>
            <w:vAlign w:val="bottom"/>
            <w:hideMark/>
          </w:tcPr>
          <w:p w14:paraId="31271D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(167-261)</w:t>
            </w:r>
          </w:p>
        </w:tc>
        <w:tc>
          <w:tcPr>
            <w:tcW w:w="1800" w:type="dxa"/>
            <w:tcBorders>
              <w:top w:val="nil"/>
              <w:left w:val="nil"/>
              <w:bottom w:val="nil"/>
              <w:right w:val="nil"/>
            </w:tcBorders>
            <w:shd w:val="clear" w:color="auto" w:fill="auto"/>
            <w:noWrap/>
            <w:vAlign w:val="bottom"/>
            <w:hideMark/>
          </w:tcPr>
          <w:p w14:paraId="44AC25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(226-342)</w:t>
            </w:r>
          </w:p>
        </w:tc>
      </w:tr>
      <w:tr w:rsidR="00B0760D" w:rsidRPr="00B0760D" w14:paraId="681FA285" w14:textId="77777777" w:rsidTr="00B0760D">
        <w:trPr>
          <w:trHeight w:val="320"/>
        </w:trPr>
        <w:tc>
          <w:tcPr>
            <w:tcW w:w="2524" w:type="dxa"/>
            <w:tcBorders>
              <w:top w:val="nil"/>
              <w:left w:val="nil"/>
              <w:bottom w:val="nil"/>
              <w:right w:val="nil"/>
            </w:tcBorders>
            <w:shd w:val="clear" w:color="auto" w:fill="auto"/>
            <w:noWrap/>
            <w:vAlign w:val="bottom"/>
            <w:hideMark/>
          </w:tcPr>
          <w:p w14:paraId="7A61341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17E23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54D66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(7.5-11.9)</w:t>
            </w:r>
          </w:p>
        </w:tc>
        <w:tc>
          <w:tcPr>
            <w:tcW w:w="1660" w:type="dxa"/>
            <w:tcBorders>
              <w:top w:val="nil"/>
              <w:left w:val="nil"/>
              <w:bottom w:val="nil"/>
              <w:right w:val="nil"/>
            </w:tcBorders>
            <w:shd w:val="clear" w:color="auto" w:fill="auto"/>
            <w:noWrap/>
            <w:vAlign w:val="bottom"/>
            <w:hideMark/>
          </w:tcPr>
          <w:p w14:paraId="356675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(7.2-11.3)</w:t>
            </w:r>
          </w:p>
        </w:tc>
        <w:tc>
          <w:tcPr>
            <w:tcW w:w="1800" w:type="dxa"/>
            <w:tcBorders>
              <w:top w:val="nil"/>
              <w:left w:val="nil"/>
              <w:bottom w:val="nil"/>
              <w:right w:val="nil"/>
            </w:tcBorders>
            <w:shd w:val="clear" w:color="auto" w:fill="auto"/>
            <w:noWrap/>
            <w:vAlign w:val="bottom"/>
            <w:hideMark/>
          </w:tcPr>
          <w:p w14:paraId="36C0CD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(140-221)</w:t>
            </w:r>
          </w:p>
        </w:tc>
        <w:tc>
          <w:tcPr>
            <w:tcW w:w="1800" w:type="dxa"/>
            <w:tcBorders>
              <w:top w:val="nil"/>
              <w:left w:val="nil"/>
              <w:bottom w:val="nil"/>
              <w:right w:val="nil"/>
            </w:tcBorders>
            <w:shd w:val="clear" w:color="auto" w:fill="auto"/>
            <w:noWrap/>
            <w:vAlign w:val="bottom"/>
            <w:hideMark/>
          </w:tcPr>
          <w:p w14:paraId="1D8DE8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209 (173-268)</w:t>
            </w:r>
          </w:p>
        </w:tc>
      </w:tr>
      <w:tr w:rsidR="00B0760D" w:rsidRPr="00B0760D" w14:paraId="2E352DC1" w14:textId="77777777" w:rsidTr="00B0760D">
        <w:trPr>
          <w:trHeight w:val="320"/>
        </w:trPr>
        <w:tc>
          <w:tcPr>
            <w:tcW w:w="2524" w:type="dxa"/>
            <w:tcBorders>
              <w:top w:val="nil"/>
              <w:left w:val="nil"/>
              <w:bottom w:val="nil"/>
              <w:right w:val="nil"/>
            </w:tcBorders>
            <w:shd w:val="clear" w:color="auto" w:fill="auto"/>
            <w:noWrap/>
            <w:vAlign w:val="bottom"/>
            <w:hideMark/>
          </w:tcPr>
          <w:p w14:paraId="20AAA9B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3DFD2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B252D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(1.6-2.6)</w:t>
            </w:r>
          </w:p>
        </w:tc>
        <w:tc>
          <w:tcPr>
            <w:tcW w:w="1660" w:type="dxa"/>
            <w:tcBorders>
              <w:top w:val="nil"/>
              <w:left w:val="nil"/>
              <w:bottom w:val="nil"/>
              <w:right w:val="nil"/>
            </w:tcBorders>
            <w:shd w:val="clear" w:color="auto" w:fill="auto"/>
            <w:noWrap/>
            <w:vAlign w:val="bottom"/>
            <w:hideMark/>
          </w:tcPr>
          <w:p w14:paraId="1C454A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(2.3-3.7)</w:t>
            </w:r>
          </w:p>
        </w:tc>
        <w:tc>
          <w:tcPr>
            <w:tcW w:w="1800" w:type="dxa"/>
            <w:tcBorders>
              <w:top w:val="nil"/>
              <w:left w:val="nil"/>
              <w:bottom w:val="nil"/>
              <w:right w:val="nil"/>
            </w:tcBorders>
            <w:shd w:val="clear" w:color="auto" w:fill="auto"/>
            <w:noWrap/>
            <w:vAlign w:val="bottom"/>
            <w:hideMark/>
          </w:tcPr>
          <w:p w14:paraId="2955C1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(29-49)</w:t>
            </w:r>
          </w:p>
        </w:tc>
        <w:tc>
          <w:tcPr>
            <w:tcW w:w="1800" w:type="dxa"/>
            <w:tcBorders>
              <w:top w:val="nil"/>
              <w:left w:val="nil"/>
              <w:bottom w:val="nil"/>
              <w:right w:val="nil"/>
            </w:tcBorders>
            <w:shd w:val="clear" w:color="auto" w:fill="auto"/>
            <w:noWrap/>
            <w:vAlign w:val="bottom"/>
            <w:hideMark/>
          </w:tcPr>
          <w:p w14:paraId="59F1D9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(56-89)</w:t>
            </w:r>
          </w:p>
        </w:tc>
      </w:tr>
      <w:tr w:rsidR="00B0760D" w:rsidRPr="00B0760D" w14:paraId="202AA6D8" w14:textId="77777777" w:rsidTr="00B0760D">
        <w:trPr>
          <w:trHeight w:val="320"/>
        </w:trPr>
        <w:tc>
          <w:tcPr>
            <w:tcW w:w="2524" w:type="dxa"/>
            <w:tcBorders>
              <w:top w:val="nil"/>
              <w:left w:val="nil"/>
              <w:bottom w:val="nil"/>
              <w:right w:val="nil"/>
            </w:tcBorders>
            <w:shd w:val="clear" w:color="auto" w:fill="auto"/>
            <w:noWrap/>
            <w:vAlign w:val="bottom"/>
            <w:hideMark/>
          </w:tcPr>
          <w:p w14:paraId="49290BE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BB29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526EE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(2.2-21.2)</w:t>
            </w:r>
          </w:p>
        </w:tc>
        <w:tc>
          <w:tcPr>
            <w:tcW w:w="1660" w:type="dxa"/>
            <w:tcBorders>
              <w:top w:val="nil"/>
              <w:left w:val="nil"/>
              <w:bottom w:val="nil"/>
              <w:right w:val="nil"/>
            </w:tcBorders>
            <w:shd w:val="clear" w:color="auto" w:fill="auto"/>
            <w:noWrap/>
            <w:vAlign w:val="bottom"/>
            <w:hideMark/>
          </w:tcPr>
          <w:p w14:paraId="118DE2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(1.6-15.8)</w:t>
            </w:r>
          </w:p>
        </w:tc>
        <w:tc>
          <w:tcPr>
            <w:tcW w:w="1800" w:type="dxa"/>
            <w:tcBorders>
              <w:top w:val="nil"/>
              <w:left w:val="nil"/>
              <w:bottom w:val="nil"/>
              <w:right w:val="nil"/>
            </w:tcBorders>
            <w:shd w:val="clear" w:color="auto" w:fill="auto"/>
            <w:noWrap/>
            <w:vAlign w:val="bottom"/>
            <w:hideMark/>
          </w:tcPr>
          <w:p w14:paraId="0B4510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(42-400)</w:t>
            </w:r>
          </w:p>
        </w:tc>
        <w:tc>
          <w:tcPr>
            <w:tcW w:w="1800" w:type="dxa"/>
            <w:tcBorders>
              <w:top w:val="nil"/>
              <w:left w:val="nil"/>
              <w:bottom w:val="nil"/>
              <w:right w:val="nil"/>
            </w:tcBorders>
            <w:shd w:val="clear" w:color="auto" w:fill="auto"/>
            <w:noWrap/>
            <w:vAlign w:val="bottom"/>
            <w:hideMark/>
          </w:tcPr>
          <w:p w14:paraId="738A6A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(38-376)</w:t>
            </w:r>
          </w:p>
        </w:tc>
      </w:tr>
      <w:tr w:rsidR="00B0760D" w:rsidRPr="00B0760D" w14:paraId="07BD2A19" w14:textId="77777777" w:rsidTr="00B0760D">
        <w:trPr>
          <w:trHeight w:val="320"/>
        </w:trPr>
        <w:tc>
          <w:tcPr>
            <w:tcW w:w="2524" w:type="dxa"/>
            <w:tcBorders>
              <w:top w:val="nil"/>
              <w:left w:val="nil"/>
              <w:bottom w:val="nil"/>
              <w:right w:val="nil"/>
            </w:tcBorders>
            <w:shd w:val="clear" w:color="auto" w:fill="auto"/>
            <w:noWrap/>
            <w:vAlign w:val="bottom"/>
            <w:hideMark/>
          </w:tcPr>
          <w:p w14:paraId="1F4F710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AFFB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B40DA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 (13.6-22.9)</w:t>
            </w:r>
          </w:p>
        </w:tc>
        <w:tc>
          <w:tcPr>
            <w:tcW w:w="1660" w:type="dxa"/>
            <w:tcBorders>
              <w:top w:val="nil"/>
              <w:left w:val="nil"/>
              <w:bottom w:val="nil"/>
              <w:right w:val="nil"/>
            </w:tcBorders>
            <w:shd w:val="clear" w:color="auto" w:fill="auto"/>
            <w:noWrap/>
            <w:vAlign w:val="bottom"/>
            <w:hideMark/>
          </w:tcPr>
          <w:p w14:paraId="521C99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(12.7-21.5)</w:t>
            </w:r>
          </w:p>
        </w:tc>
        <w:tc>
          <w:tcPr>
            <w:tcW w:w="1800" w:type="dxa"/>
            <w:tcBorders>
              <w:top w:val="nil"/>
              <w:left w:val="nil"/>
              <w:bottom w:val="nil"/>
              <w:right w:val="nil"/>
            </w:tcBorders>
            <w:shd w:val="clear" w:color="auto" w:fill="auto"/>
            <w:noWrap/>
            <w:vAlign w:val="bottom"/>
            <w:hideMark/>
          </w:tcPr>
          <w:p w14:paraId="2E3BD1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328 (256-426)</w:t>
            </w:r>
          </w:p>
        </w:tc>
        <w:tc>
          <w:tcPr>
            <w:tcW w:w="1800" w:type="dxa"/>
            <w:tcBorders>
              <w:top w:val="nil"/>
              <w:left w:val="nil"/>
              <w:bottom w:val="nil"/>
              <w:right w:val="nil"/>
            </w:tcBorders>
            <w:shd w:val="clear" w:color="auto" w:fill="auto"/>
            <w:noWrap/>
            <w:vAlign w:val="bottom"/>
            <w:hideMark/>
          </w:tcPr>
          <w:p w14:paraId="47DD16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392 (303-511)</w:t>
            </w:r>
          </w:p>
        </w:tc>
      </w:tr>
      <w:tr w:rsidR="00B0760D" w:rsidRPr="00B0760D" w14:paraId="08541C62" w14:textId="77777777" w:rsidTr="00B0760D">
        <w:trPr>
          <w:trHeight w:val="320"/>
        </w:trPr>
        <w:tc>
          <w:tcPr>
            <w:tcW w:w="2524" w:type="dxa"/>
            <w:tcBorders>
              <w:top w:val="nil"/>
              <w:left w:val="nil"/>
              <w:bottom w:val="nil"/>
              <w:right w:val="nil"/>
            </w:tcBorders>
            <w:shd w:val="clear" w:color="auto" w:fill="auto"/>
            <w:noWrap/>
            <w:vAlign w:val="bottom"/>
            <w:hideMark/>
          </w:tcPr>
          <w:p w14:paraId="7F04BCB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C8F5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F7FFA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(10.1-12.2)</w:t>
            </w:r>
          </w:p>
        </w:tc>
        <w:tc>
          <w:tcPr>
            <w:tcW w:w="1660" w:type="dxa"/>
            <w:tcBorders>
              <w:top w:val="nil"/>
              <w:left w:val="nil"/>
              <w:bottom w:val="nil"/>
              <w:right w:val="nil"/>
            </w:tcBorders>
            <w:shd w:val="clear" w:color="auto" w:fill="auto"/>
            <w:noWrap/>
            <w:vAlign w:val="bottom"/>
            <w:hideMark/>
          </w:tcPr>
          <w:p w14:paraId="6BB280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(11.1-13.4)</w:t>
            </w:r>
          </w:p>
        </w:tc>
        <w:tc>
          <w:tcPr>
            <w:tcW w:w="1800" w:type="dxa"/>
            <w:tcBorders>
              <w:top w:val="nil"/>
              <w:left w:val="nil"/>
              <w:bottom w:val="nil"/>
              <w:right w:val="nil"/>
            </w:tcBorders>
            <w:shd w:val="clear" w:color="auto" w:fill="auto"/>
            <w:noWrap/>
            <w:vAlign w:val="bottom"/>
            <w:hideMark/>
          </w:tcPr>
          <w:p w14:paraId="39F63D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210 (187-230)</w:t>
            </w:r>
          </w:p>
        </w:tc>
        <w:tc>
          <w:tcPr>
            <w:tcW w:w="1800" w:type="dxa"/>
            <w:tcBorders>
              <w:top w:val="nil"/>
              <w:left w:val="nil"/>
              <w:bottom w:val="nil"/>
              <w:right w:val="nil"/>
            </w:tcBorders>
            <w:shd w:val="clear" w:color="auto" w:fill="auto"/>
            <w:noWrap/>
            <w:vAlign w:val="bottom"/>
            <w:hideMark/>
          </w:tcPr>
          <w:p w14:paraId="36A238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293 (266-318)</w:t>
            </w:r>
          </w:p>
        </w:tc>
      </w:tr>
      <w:tr w:rsidR="00B0760D" w:rsidRPr="00B0760D" w14:paraId="154EC98B" w14:textId="77777777" w:rsidTr="00B0760D">
        <w:trPr>
          <w:trHeight w:val="320"/>
        </w:trPr>
        <w:tc>
          <w:tcPr>
            <w:tcW w:w="2524" w:type="dxa"/>
            <w:tcBorders>
              <w:top w:val="nil"/>
              <w:left w:val="nil"/>
              <w:bottom w:val="nil"/>
              <w:right w:val="nil"/>
            </w:tcBorders>
            <w:shd w:val="clear" w:color="auto" w:fill="auto"/>
            <w:noWrap/>
            <w:vAlign w:val="bottom"/>
            <w:hideMark/>
          </w:tcPr>
          <w:p w14:paraId="1DD1932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05FC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CC5FD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(7.7-17.4)</w:t>
            </w:r>
          </w:p>
        </w:tc>
        <w:tc>
          <w:tcPr>
            <w:tcW w:w="1660" w:type="dxa"/>
            <w:tcBorders>
              <w:top w:val="nil"/>
              <w:left w:val="nil"/>
              <w:bottom w:val="nil"/>
              <w:right w:val="nil"/>
            </w:tcBorders>
            <w:shd w:val="clear" w:color="auto" w:fill="auto"/>
            <w:noWrap/>
            <w:vAlign w:val="bottom"/>
            <w:hideMark/>
          </w:tcPr>
          <w:p w14:paraId="32A191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 (12.6-25.7)</w:t>
            </w:r>
          </w:p>
        </w:tc>
        <w:tc>
          <w:tcPr>
            <w:tcW w:w="1800" w:type="dxa"/>
            <w:tcBorders>
              <w:top w:val="nil"/>
              <w:left w:val="nil"/>
              <w:bottom w:val="nil"/>
              <w:right w:val="nil"/>
            </w:tcBorders>
            <w:shd w:val="clear" w:color="auto" w:fill="auto"/>
            <w:noWrap/>
            <w:vAlign w:val="bottom"/>
            <w:hideMark/>
          </w:tcPr>
          <w:p w14:paraId="7B6897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220 (145-325)</w:t>
            </w:r>
          </w:p>
        </w:tc>
        <w:tc>
          <w:tcPr>
            <w:tcW w:w="1800" w:type="dxa"/>
            <w:tcBorders>
              <w:top w:val="nil"/>
              <w:left w:val="nil"/>
              <w:bottom w:val="nil"/>
              <w:right w:val="nil"/>
            </w:tcBorders>
            <w:shd w:val="clear" w:color="auto" w:fill="auto"/>
            <w:noWrap/>
            <w:vAlign w:val="bottom"/>
            <w:hideMark/>
          </w:tcPr>
          <w:p w14:paraId="769A37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441 (303-617)</w:t>
            </w:r>
          </w:p>
        </w:tc>
      </w:tr>
      <w:tr w:rsidR="00B0760D" w:rsidRPr="00B0760D" w14:paraId="6BAC22BD" w14:textId="77777777" w:rsidTr="00B0760D">
        <w:trPr>
          <w:trHeight w:val="320"/>
        </w:trPr>
        <w:tc>
          <w:tcPr>
            <w:tcW w:w="2524" w:type="dxa"/>
            <w:tcBorders>
              <w:top w:val="nil"/>
              <w:left w:val="nil"/>
              <w:bottom w:val="nil"/>
              <w:right w:val="nil"/>
            </w:tcBorders>
            <w:shd w:val="clear" w:color="auto" w:fill="auto"/>
            <w:noWrap/>
            <w:vAlign w:val="bottom"/>
            <w:hideMark/>
          </w:tcPr>
          <w:p w14:paraId="0A968F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1DF8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1E49D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(0.7-2.5)</w:t>
            </w:r>
          </w:p>
        </w:tc>
        <w:tc>
          <w:tcPr>
            <w:tcW w:w="1660" w:type="dxa"/>
            <w:tcBorders>
              <w:top w:val="nil"/>
              <w:left w:val="nil"/>
              <w:bottom w:val="nil"/>
              <w:right w:val="nil"/>
            </w:tcBorders>
            <w:shd w:val="clear" w:color="auto" w:fill="auto"/>
            <w:noWrap/>
            <w:vAlign w:val="bottom"/>
            <w:hideMark/>
          </w:tcPr>
          <w:p w14:paraId="0A680C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(0.8-2.8)</w:t>
            </w:r>
          </w:p>
        </w:tc>
        <w:tc>
          <w:tcPr>
            <w:tcW w:w="1800" w:type="dxa"/>
            <w:tcBorders>
              <w:top w:val="nil"/>
              <w:left w:val="nil"/>
              <w:bottom w:val="nil"/>
              <w:right w:val="nil"/>
            </w:tcBorders>
            <w:shd w:val="clear" w:color="auto" w:fill="auto"/>
            <w:noWrap/>
            <w:vAlign w:val="bottom"/>
            <w:hideMark/>
          </w:tcPr>
          <w:p w14:paraId="54B73B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(13-46)</w:t>
            </w:r>
          </w:p>
        </w:tc>
        <w:tc>
          <w:tcPr>
            <w:tcW w:w="1800" w:type="dxa"/>
            <w:tcBorders>
              <w:top w:val="nil"/>
              <w:left w:val="nil"/>
              <w:bottom w:val="nil"/>
              <w:right w:val="nil"/>
            </w:tcBorders>
            <w:shd w:val="clear" w:color="auto" w:fill="auto"/>
            <w:noWrap/>
            <w:vAlign w:val="bottom"/>
            <w:hideMark/>
          </w:tcPr>
          <w:p w14:paraId="147BC7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(19-68)</w:t>
            </w:r>
          </w:p>
        </w:tc>
      </w:tr>
      <w:tr w:rsidR="00B0760D" w:rsidRPr="00B0760D" w14:paraId="68F21270" w14:textId="77777777" w:rsidTr="00B0760D">
        <w:trPr>
          <w:trHeight w:val="320"/>
        </w:trPr>
        <w:tc>
          <w:tcPr>
            <w:tcW w:w="2524" w:type="dxa"/>
            <w:tcBorders>
              <w:top w:val="nil"/>
              <w:left w:val="nil"/>
              <w:bottom w:val="nil"/>
              <w:right w:val="nil"/>
            </w:tcBorders>
            <w:shd w:val="clear" w:color="auto" w:fill="auto"/>
            <w:noWrap/>
            <w:vAlign w:val="bottom"/>
            <w:hideMark/>
          </w:tcPr>
          <w:p w14:paraId="45BD99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C06C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21FF5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(0.8-1.3)</w:t>
            </w:r>
          </w:p>
        </w:tc>
        <w:tc>
          <w:tcPr>
            <w:tcW w:w="1660" w:type="dxa"/>
            <w:tcBorders>
              <w:top w:val="nil"/>
              <w:left w:val="nil"/>
              <w:bottom w:val="nil"/>
              <w:right w:val="nil"/>
            </w:tcBorders>
            <w:shd w:val="clear" w:color="auto" w:fill="auto"/>
            <w:noWrap/>
            <w:vAlign w:val="bottom"/>
            <w:hideMark/>
          </w:tcPr>
          <w:p w14:paraId="6F1160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(3.5-3.9)</w:t>
            </w:r>
          </w:p>
        </w:tc>
        <w:tc>
          <w:tcPr>
            <w:tcW w:w="1800" w:type="dxa"/>
            <w:tcBorders>
              <w:top w:val="nil"/>
              <w:left w:val="nil"/>
              <w:bottom w:val="nil"/>
              <w:right w:val="nil"/>
            </w:tcBorders>
            <w:shd w:val="clear" w:color="auto" w:fill="auto"/>
            <w:noWrap/>
            <w:vAlign w:val="bottom"/>
            <w:hideMark/>
          </w:tcPr>
          <w:p w14:paraId="08A4D3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(15-25)</w:t>
            </w:r>
          </w:p>
        </w:tc>
        <w:tc>
          <w:tcPr>
            <w:tcW w:w="1800" w:type="dxa"/>
            <w:tcBorders>
              <w:top w:val="nil"/>
              <w:left w:val="nil"/>
              <w:bottom w:val="nil"/>
              <w:right w:val="nil"/>
            </w:tcBorders>
            <w:shd w:val="clear" w:color="auto" w:fill="auto"/>
            <w:noWrap/>
            <w:vAlign w:val="bottom"/>
            <w:hideMark/>
          </w:tcPr>
          <w:p w14:paraId="3640A4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(84-95)</w:t>
            </w:r>
          </w:p>
        </w:tc>
      </w:tr>
      <w:tr w:rsidR="00B0760D" w:rsidRPr="00B0760D" w14:paraId="5C1128FD" w14:textId="77777777" w:rsidTr="00B0760D">
        <w:trPr>
          <w:trHeight w:val="320"/>
        </w:trPr>
        <w:tc>
          <w:tcPr>
            <w:tcW w:w="2524" w:type="dxa"/>
            <w:tcBorders>
              <w:top w:val="nil"/>
              <w:left w:val="nil"/>
              <w:bottom w:val="nil"/>
              <w:right w:val="nil"/>
            </w:tcBorders>
            <w:shd w:val="clear" w:color="auto" w:fill="auto"/>
            <w:noWrap/>
            <w:vAlign w:val="bottom"/>
            <w:hideMark/>
          </w:tcPr>
          <w:p w14:paraId="29BA4F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7B0C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AAD47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14974F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0BE486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(18-23)</w:t>
            </w:r>
          </w:p>
        </w:tc>
        <w:tc>
          <w:tcPr>
            <w:tcW w:w="1800" w:type="dxa"/>
            <w:tcBorders>
              <w:top w:val="nil"/>
              <w:left w:val="nil"/>
              <w:bottom w:val="nil"/>
              <w:right w:val="nil"/>
            </w:tcBorders>
            <w:shd w:val="clear" w:color="auto" w:fill="auto"/>
            <w:noWrap/>
            <w:vAlign w:val="bottom"/>
            <w:hideMark/>
          </w:tcPr>
          <w:p w14:paraId="58FF7A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(21-30)</w:t>
            </w:r>
          </w:p>
        </w:tc>
      </w:tr>
      <w:tr w:rsidR="00B0760D" w:rsidRPr="00B0760D" w14:paraId="0C28A6D7" w14:textId="77777777" w:rsidTr="00B0760D">
        <w:trPr>
          <w:trHeight w:val="320"/>
        </w:trPr>
        <w:tc>
          <w:tcPr>
            <w:tcW w:w="2524" w:type="dxa"/>
            <w:tcBorders>
              <w:top w:val="nil"/>
              <w:left w:val="nil"/>
              <w:bottom w:val="nil"/>
              <w:right w:val="nil"/>
            </w:tcBorders>
            <w:shd w:val="clear" w:color="auto" w:fill="auto"/>
            <w:noWrap/>
            <w:vAlign w:val="bottom"/>
            <w:hideMark/>
          </w:tcPr>
          <w:p w14:paraId="195E675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AEA6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842FE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2D2600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(1.9-2.2)</w:t>
            </w:r>
          </w:p>
        </w:tc>
        <w:tc>
          <w:tcPr>
            <w:tcW w:w="1800" w:type="dxa"/>
            <w:tcBorders>
              <w:top w:val="nil"/>
              <w:left w:val="nil"/>
              <w:bottom w:val="nil"/>
              <w:right w:val="nil"/>
            </w:tcBorders>
            <w:shd w:val="clear" w:color="auto" w:fill="auto"/>
            <w:noWrap/>
            <w:vAlign w:val="bottom"/>
            <w:hideMark/>
          </w:tcPr>
          <w:p w14:paraId="25FFFE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(16-21)</w:t>
            </w:r>
          </w:p>
        </w:tc>
        <w:tc>
          <w:tcPr>
            <w:tcW w:w="1800" w:type="dxa"/>
            <w:tcBorders>
              <w:top w:val="nil"/>
              <w:left w:val="nil"/>
              <w:bottom w:val="nil"/>
              <w:right w:val="nil"/>
            </w:tcBorders>
            <w:shd w:val="clear" w:color="auto" w:fill="auto"/>
            <w:noWrap/>
            <w:vAlign w:val="bottom"/>
            <w:hideMark/>
          </w:tcPr>
          <w:p w14:paraId="68C943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(45-52)</w:t>
            </w:r>
          </w:p>
        </w:tc>
      </w:tr>
      <w:tr w:rsidR="00B0760D" w:rsidRPr="00B0760D" w14:paraId="5D00DE22" w14:textId="77777777" w:rsidTr="00B0760D">
        <w:trPr>
          <w:trHeight w:val="320"/>
        </w:trPr>
        <w:tc>
          <w:tcPr>
            <w:tcW w:w="2524" w:type="dxa"/>
            <w:tcBorders>
              <w:top w:val="nil"/>
              <w:left w:val="nil"/>
              <w:bottom w:val="nil"/>
              <w:right w:val="nil"/>
            </w:tcBorders>
            <w:shd w:val="clear" w:color="auto" w:fill="auto"/>
            <w:noWrap/>
            <w:vAlign w:val="bottom"/>
            <w:hideMark/>
          </w:tcPr>
          <w:p w14:paraId="0E9537D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8CBD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B5940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5A078E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6EFFEA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6AE48C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r>
      <w:tr w:rsidR="00B0760D" w:rsidRPr="00B0760D" w14:paraId="7039D702" w14:textId="77777777" w:rsidTr="00B0760D">
        <w:trPr>
          <w:trHeight w:val="320"/>
        </w:trPr>
        <w:tc>
          <w:tcPr>
            <w:tcW w:w="2524" w:type="dxa"/>
            <w:tcBorders>
              <w:top w:val="nil"/>
              <w:left w:val="nil"/>
              <w:bottom w:val="nil"/>
              <w:right w:val="nil"/>
            </w:tcBorders>
            <w:shd w:val="clear" w:color="auto" w:fill="auto"/>
            <w:noWrap/>
            <w:vAlign w:val="bottom"/>
            <w:hideMark/>
          </w:tcPr>
          <w:p w14:paraId="0556A8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Chile</w:t>
            </w:r>
          </w:p>
        </w:tc>
        <w:tc>
          <w:tcPr>
            <w:tcW w:w="2180" w:type="dxa"/>
            <w:tcBorders>
              <w:top w:val="nil"/>
              <w:left w:val="nil"/>
              <w:bottom w:val="nil"/>
              <w:right w:val="nil"/>
            </w:tcBorders>
            <w:shd w:val="clear" w:color="auto" w:fill="auto"/>
            <w:noWrap/>
            <w:vAlign w:val="bottom"/>
            <w:hideMark/>
          </w:tcPr>
          <w:p w14:paraId="6891C5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B4038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71.7 (65.4-78)</w:t>
            </w:r>
          </w:p>
        </w:tc>
        <w:tc>
          <w:tcPr>
            <w:tcW w:w="1660" w:type="dxa"/>
            <w:tcBorders>
              <w:top w:val="nil"/>
              <w:left w:val="nil"/>
              <w:bottom w:val="nil"/>
              <w:right w:val="nil"/>
            </w:tcBorders>
            <w:shd w:val="clear" w:color="auto" w:fill="auto"/>
            <w:noWrap/>
            <w:vAlign w:val="bottom"/>
            <w:hideMark/>
          </w:tcPr>
          <w:p w14:paraId="29BC69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81.9 (75.2-88.5)</w:t>
            </w:r>
          </w:p>
        </w:tc>
        <w:tc>
          <w:tcPr>
            <w:tcW w:w="1800" w:type="dxa"/>
            <w:tcBorders>
              <w:top w:val="nil"/>
              <w:left w:val="nil"/>
              <w:bottom w:val="nil"/>
              <w:right w:val="nil"/>
            </w:tcBorders>
            <w:shd w:val="clear" w:color="auto" w:fill="auto"/>
            <w:noWrap/>
            <w:vAlign w:val="bottom"/>
            <w:hideMark/>
          </w:tcPr>
          <w:p w14:paraId="3C1B5A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1899 (1711-2080)</w:t>
            </w:r>
          </w:p>
        </w:tc>
        <w:tc>
          <w:tcPr>
            <w:tcW w:w="1800" w:type="dxa"/>
            <w:tcBorders>
              <w:top w:val="nil"/>
              <w:left w:val="nil"/>
              <w:bottom w:val="nil"/>
              <w:right w:val="nil"/>
            </w:tcBorders>
            <w:shd w:val="clear" w:color="auto" w:fill="auto"/>
            <w:noWrap/>
            <w:vAlign w:val="bottom"/>
            <w:hideMark/>
          </w:tcPr>
          <w:p w14:paraId="007A55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4036 (3693-4384)</w:t>
            </w:r>
          </w:p>
        </w:tc>
      </w:tr>
      <w:tr w:rsidR="00B0760D" w:rsidRPr="00B0760D" w14:paraId="02BB5C57" w14:textId="77777777" w:rsidTr="00B0760D">
        <w:trPr>
          <w:trHeight w:val="320"/>
        </w:trPr>
        <w:tc>
          <w:tcPr>
            <w:tcW w:w="2524" w:type="dxa"/>
            <w:tcBorders>
              <w:top w:val="nil"/>
              <w:left w:val="nil"/>
              <w:bottom w:val="nil"/>
              <w:right w:val="nil"/>
            </w:tcBorders>
            <w:shd w:val="clear" w:color="auto" w:fill="auto"/>
            <w:noWrap/>
            <w:vAlign w:val="bottom"/>
            <w:hideMark/>
          </w:tcPr>
          <w:p w14:paraId="75FA638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C85A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E3D21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35.7 (30.1-39.1)</w:t>
            </w:r>
          </w:p>
        </w:tc>
        <w:tc>
          <w:tcPr>
            <w:tcW w:w="1660" w:type="dxa"/>
            <w:tcBorders>
              <w:top w:val="nil"/>
              <w:left w:val="nil"/>
              <w:bottom w:val="nil"/>
              <w:right w:val="nil"/>
            </w:tcBorders>
            <w:shd w:val="clear" w:color="auto" w:fill="auto"/>
            <w:noWrap/>
            <w:vAlign w:val="bottom"/>
            <w:hideMark/>
          </w:tcPr>
          <w:p w14:paraId="2A354A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(16.4-32.2)</w:t>
            </w:r>
          </w:p>
        </w:tc>
        <w:tc>
          <w:tcPr>
            <w:tcW w:w="1800" w:type="dxa"/>
            <w:tcBorders>
              <w:top w:val="nil"/>
              <w:left w:val="nil"/>
              <w:bottom w:val="nil"/>
              <w:right w:val="nil"/>
            </w:tcBorders>
            <w:shd w:val="clear" w:color="auto" w:fill="auto"/>
            <w:noWrap/>
            <w:vAlign w:val="bottom"/>
            <w:hideMark/>
          </w:tcPr>
          <w:p w14:paraId="5970F0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944 (780-1038)</w:t>
            </w:r>
          </w:p>
        </w:tc>
        <w:tc>
          <w:tcPr>
            <w:tcW w:w="1800" w:type="dxa"/>
            <w:tcBorders>
              <w:top w:val="nil"/>
              <w:left w:val="nil"/>
              <w:bottom w:val="nil"/>
              <w:right w:val="nil"/>
            </w:tcBorders>
            <w:shd w:val="clear" w:color="auto" w:fill="auto"/>
            <w:noWrap/>
            <w:vAlign w:val="bottom"/>
            <w:hideMark/>
          </w:tcPr>
          <w:p w14:paraId="5CC167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1234 (809-1588)</w:t>
            </w:r>
          </w:p>
        </w:tc>
      </w:tr>
      <w:tr w:rsidR="00B0760D" w:rsidRPr="00B0760D" w14:paraId="705EFB6C" w14:textId="77777777" w:rsidTr="00B0760D">
        <w:trPr>
          <w:trHeight w:val="320"/>
        </w:trPr>
        <w:tc>
          <w:tcPr>
            <w:tcW w:w="2524" w:type="dxa"/>
            <w:tcBorders>
              <w:top w:val="nil"/>
              <w:left w:val="nil"/>
              <w:bottom w:val="nil"/>
              <w:right w:val="nil"/>
            </w:tcBorders>
            <w:shd w:val="clear" w:color="auto" w:fill="auto"/>
            <w:noWrap/>
            <w:vAlign w:val="bottom"/>
            <w:hideMark/>
          </w:tcPr>
          <w:p w14:paraId="68D2262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0EC1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E1C44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(14-34.7)</w:t>
            </w:r>
          </w:p>
        </w:tc>
        <w:tc>
          <w:tcPr>
            <w:tcW w:w="1660" w:type="dxa"/>
            <w:tcBorders>
              <w:top w:val="nil"/>
              <w:left w:val="nil"/>
              <w:bottom w:val="nil"/>
              <w:right w:val="nil"/>
            </w:tcBorders>
            <w:shd w:val="clear" w:color="auto" w:fill="auto"/>
            <w:noWrap/>
            <w:vAlign w:val="bottom"/>
            <w:hideMark/>
          </w:tcPr>
          <w:p w14:paraId="6D81B1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22.7 (14.2-34.9)</w:t>
            </w:r>
          </w:p>
        </w:tc>
        <w:tc>
          <w:tcPr>
            <w:tcW w:w="1800" w:type="dxa"/>
            <w:tcBorders>
              <w:top w:val="nil"/>
              <w:left w:val="nil"/>
              <w:bottom w:val="nil"/>
              <w:right w:val="nil"/>
            </w:tcBorders>
            <w:shd w:val="clear" w:color="auto" w:fill="auto"/>
            <w:noWrap/>
            <w:vAlign w:val="bottom"/>
            <w:hideMark/>
          </w:tcPr>
          <w:p w14:paraId="237F78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582 (371-922)</w:t>
            </w:r>
          </w:p>
        </w:tc>
        <w:tc>
          <w:tcPr>
            <w:tcW w:w="1800" w:type="dxa"/>
            <w:tcBorders>
              <w:top w:val="nil"/>
              <w:left w:val="nil"/>
              <w:bottom w:val="nil"/>
              <w:right w:val="nil"/>
            </w:tcBorders>
            <w:shd w:val="clear" w:color="auto" w:fill="auto"/>
            <w:noWrap/>
            <w:vAlign w:val="bottom"/>
            <w:hideMark/>
          </w:tcPr>
          <w:p w14:paraId="6C4D66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1116 (699-1736)</w:t>
            </w:r>
          </w:p>
        </w:tc>
      </w:tr>
      <w:tr w:rsidR="00B0760D" w:rsidRPr="00B0760D" w14:paraId="0B5371A2" w14:textId="77777777" w:rsidTr="00B0760D">
        <w:trPr>
          <w:trHeight w:val="320"/>
        </w:trPr>
        <w:tc>
          <w:tcPr>
            <w:tcW w:w="2524" w:type="dxa"/>
            <w:tcBorders>
              <w:top w:val="nil"/>
              <w:left w:val="nil"/>
              <w:bottom w:val="nil"/>
              <w:right w:val="nil"/>
            </w:tcBorders>
            <w:shd w:val="clear" w:color="auto" w:fill="auto"/>
            <w:noWrap/>
            <w:vAlign w:val="bottom"/>
            <w:hideMark/>
          </w:tcPr>
          <w:p w14:paraId="06E055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3ACFF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6489F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(1.5-4.2)</w:t>
            </w:r>
          </w:p>
        </w:tc>
        <w:tc>
          <w:tcPr>
            <w:tcW w:w="1660" w:type="dxa"/>
            <w:tcBorders>
              <w:top w:val="nil"/>
              <w:left w:val="nil"/>
              <w:bottom w:val="nil"/>
              <w:right w:val="nil"/>
            </w:tcBorders>
            <w:shd w:val="clear" w:color="auto" w:fill="auto"/>
            <w:noWrap/>
            <w:vAlign w:val="bottom"/>
            <w:hideMark/>
          </w:tcPr>
          <w:p w14:paraId="3B2765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(2.1-6.2)</w:t>
            </w:r>
          </w:p>
        </w:tc>
        <w:tc>
          <w:tcPr>
            <w:tcW w:w="1800" w:type="dxa"/>
            <w:tcBorders>
              <w:top w:val="nil"/>
              <w:left w:val="nil"/>
              <w:bottom w:val="nil"/>
              <w:right w:val="nil"/>
            </w:tcBorders>
            <w:shd w:val="clear" w:color="auto" w:fill="auto"/>
            <w:noWrap/>
            <w:vAlign w:val="bottom"/>
            <w:hideMark/>
          </w:tcPr>
          <w:p w14:paraId="7167D4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(39-113)</w:t>
            </w:r>
          </w:p>
        </w:tc>
        <w:tc>
          <w:tcPr>
            <w:tcW w:w="1800" w:type="dxa"/>
            <w:tcBorders>
              <w:top w:val="nil"/>
              <w:left w:val="nil"/>
              <w:bottom w:val="nil"/>
              <w:right w:val="nil"/>
            </w:tcBorders>
            <w:shd w:val="clear" w:color="auto" w:fill="auto"/>
            <w:noWrap/>
            <w:vAlign w:val="bottom"/>
            <w:hideMark/>
          </w:tcPr>
          <w:p w14:paraId="373F1D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175 (105-308)</w:t>
            </w:r>
          </w:p>
        </w:tc>
      </w:tr>
      <w:tr w:rsidR="00B0760D" w:rsidRPr="00B0760D" w14:paraId="5D3C4CE3" w14:textId="77777777" w:rsidTr="00B0760D">
        <w:trPr>
          <w:trHeight w:val="320"/>
        </w:trPr>
        <w:tc>
          <w:tcPr>
            <w:tcW w:w="2524" w:type="dxa"/>
            <w:tcBorders>
              <w:top w:val="nil"/>
              <w:left w:val="nil"/>
              <w:bottom w:val="nil"/>
              <w:right w:val="nil"/>
            </w:tcBorders>
            <w:shd w:val="clear" w:color="auto" w:fill="auto"/>
            <w:noWrap/>
            <w:vAlign w:val="bottom"/>
            <w:hideMark/>
          </w:tcPr>
          <w:p w14:paraId="1B3B0DD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8F07F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1304E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 (12.6-31.7)</w:t>
            </w:r>
          </w:p>
        </w:tc>
        <w:tc>
          <w:tcPr>
            <w:tcW w:w="1660" w:type="dxa"/>
            <w:tcBorders>
              <w:top w:val="nil"/>
              <w:left w:val="nil"/>
              <w:bottom w:val="nil"/>
              <w:right w:val="nil"/>
            </w:tcBorders>
            <w:shd w:val="clear" w:color="auto" w:fill="auto"/>
            <w:noWrap/>
            <w:vAlign w:val="bottom"/>
            <w:hideMark/>
          </w:tcPr>
          <w:p w14:paraId="153941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19.8 (12.3-30.6)</w:t>
            </w:r>
          </w:p>
        </w:tc>
        <w:tc>
          <w:tcPr>
            <w:tcW w:w="1800" w:type="dxa"/>
            <w:tcBorders>
              <w:top w:val="nil"/>
              <w:left w:val="nil"/>
              <w:bottom w:val="nil"/>
              <w:right w:val="nil"/>
            </w:tcBorders>
            <w:shd w:val="clear" w:color="auto" w:fill="auto"/>
            <w:noWrap/>
            <w:vAlign w:val="bottom"/>
            <w:hideMark/>
          </w:tcPr>
          <w:p w14:paraId="50A147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530 (336-843)</w:t>
            </w:r>
          </w:p>
        </w:tc>
        <w:tc>
          <w:tcPr>
            <w:tcW w:w="1800" w:type="dxa"/>
            <w:tcBorders>
              <w:top w:val="nil"/>
              <w:left w:val="nil"/>
              <w:bottom w:val="nil"/>
              <w:right w:val="nil"/>
            </w:tcBorders>
            <w:shd w:val="clear" w:color="auto" w:fill="auto"/>
            <w:noWrap/>
            <w:vAlign w:val="bottom"/>
            <w:hideMark/>
          </w:tcPr>
          <w:p w14:paraId="563C2A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975 (606-1528)</w:t>
            </w:r>
          </w:p>
        </w:tc>
      </w:tr>
      <w:tr w:rsidR="00B0760D" w:rsidRPr="00B0760D" w14:paraId="0E49030B" w14:textId="77777777" w:rsidTr="00B0760D">
        <w:trPr>
          <w:trHeight w:val="320"/>
        </w:trPr>
        <w:tc>
          <w:tcPr>
            <w:tcW w:w="2524" w:type="dxa"/>
            <w:tcBorders>
              <w:top w:val="nil"/>
              <w:left w:val="nil"/>
              <w:bottom w:val="nil"/>
              <w:right w:val="nil"/>
            </w:tcBorders>
            <w:shd w:val="clear" w:color="auto" w:fill="auto"/>
            <w:noWrap/>
            <w:vAlign w:val="bottom"/>
            <w:hideMark/>
          </w:tcPr>
          <w:p w14:paraId="6D5E779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1F58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99946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(19.1-43.9)</w:t>
            </w:r>
          </w:p>
        </w:tc>
        <w:tc>
          <w:tcPr>
            <w:tcW w:w="1660" w:type="dxa"/>
            <w:tcBorders>
              <w:top w:val="nil"/>
              <w:left w:val="nil"/>
              <w:bottom w:val="nil"/>
              <w:right w:val="nil"/>
            </w:tcBorders>
            <w:shd w:val="clear" w:color="auto" w:fill="auto"/>
            <w:noWrap/>
            <w:vAlign w:val="bottom"/>
            <w:hideMark/>
          </w:tcPr>
          <w:p w14:paraId="482707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53.3 (38.1-68.8)</w:t>
            </w:r>
          </w:p>
        </w:tc>
        <w:tc>
          <w:tcPr>
            <w:tcW w:w="1800" w:type="dxa"/>
            <w:tcBorders>
              <w:top w:val="nil"/>
              <w:left w:val="nil"/>
              <w:bottom w:val="nil"/>
              <w:right w:val="nil"/>
            </w:tcBorders>
            <w:shd w:val="clear" w:color="auto" w:fill="auto"/>
            <w:noWrap/>
            <w:vAlign w:val="bottom"/>
            <w:hideMark/>
          </w:tcPr>
          <w:p w14:paraId="1C5A14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780 (492-1156)</w:t>
            </w:r>
          </w:p>
        </w:tc>
        <w:tc>
          <w:tcPr>
            <w:tcW w:w="1800" w:type="dxa"/>
            <w:tcBorders>
              <w:top w:val="nil"/>
              <w:left w:val="nil"/>
              <w:bottom w:val="nil"/>
              <w:right w:val="nil"/>
            </w:tcBorders>
            <w:shd w:val="clear" w:color="auto" w:fill="auto"/>
            <w:noWrap/>
            <w:vAlign w:val="bottom"/>
            <w:hideMark/>
          </w:tcPr>
          <w:p w14:paraId="46DFAE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2633 (1890-3399)</w:t>
            </w:r>
          </w:p>
        </w:tc>
      </w:tr>
      <w:tr w:rsidR="00B0760D" w:rsidRPr="00B0760D" w14:paraId="069C6C5E" w14:textId="77777777" w:rsidTr="00B0760D">
        <w:trPr>
          <w:trHeight w:val="320"/>
        </w:trPr>
        <w:tc>
          <w:tcPr>
            <w:tcW w:w="2524" w:type="dxa"/>
            <w:tcBorders>
              <w:top w:val="nil"/>
              <w:left w:val="nil"/>
              <w:bottom w:val="nil"/>
              <w:right w:val="nil"/>
            </w:tcBorders>
            <w:shd w:val="clear" w:color="auto" w:fill="auto"/>
            <w:noWrap/>
            <w:vAlign w:val="bottom"/>
            <w:hideMark/>
          </w:tcPr>
          <w:p w14:paraId="22067C6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DEAF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2EEF5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(1.7-10.3)</w:t>
            </w:r>
          </w:p>
        </w:tc>
        <w:tc>
          <w:tcPr>
            <w:tcW w:w="1660" w:type="dxa"/>
            <w:tcBorders>
              <w:top w:val="nil"/>
              <w:left w:val="nil"/>
              <w:bottom w:val="nil"/>
              <w:right w:val="nil"/>
            </w:tcBorders>
            <w:shd w:val="clear" w:color="auto" w:fill="auto"/>
            <w:noWrap/>
            <w:vAlign w:val="bottom"/>
            <w:hideMark/>
          </w:tcPr>
          <w:p w14:paraId="744CC6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(2.4-12.8)</w:t>
            </w:r>
          </w:p>
        </w:tc>
        <w:tc>
          <w:tcPr>
            <w:tcW w:w="1800" w:type="dxa"/>
            <w:tcBorders>
              <w:top w:val="nil"/>
              <w:left w:val="nil"/>
              <w:bottom w:val="nil"/>
              <w:right w:val="nil"/>
            </w:tcBorders>
            <w:shd w:val="clear" w:color="auto" w:fill="auto"/>
            <w:noWrap/>
            <w:vAlign w:val="bottom"/>
            <w:hideMark/>
          </w:tcPr>
          <w:p w14:paraId="405C94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 (47-273)</w:t>
            </w:r>
          </w:p>
        </w:tc>
        <w:tc>
          <w:tcPr>
            <w:tcW w:w="1800" w:type="dxa"/>
            <w:tcBorders>
              <w:top w:val="nil"/>
              <w:left w:val="nil"/>
              <w:bottom w:val="nil"/>
              <w:right w:val="nil"/>
            </w:tcBorders>
            <w:shd w:val="clear" w:color="auto" w:fill="auto"/>
            <w:noWrap/>
            <w:vAlign w:val="bottom"/>
            <w:hideMark/>
          </w:tcPr>
          <w:p w14:paraId="3AAC7F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(121-632)</w:t>
            </w:r>
          </w:p>
        </w:tc>
      </w:tr>
      <w:tr w:rsidR="00B0760D" w:rsidRPr="00B0760D" w14:paraId="69C3FA9C" w14:textId="77777777" w:rsidTr="00B0760D">
        <w:trPr>
          <w:trHeight w:val="320"/>
        </w:trPr>
        <w:tc>
          <w:tcPr>
            <w:tcW w:w="2524" w:type="dxa"/>
            <w:tcBorders>
              <w:top w:val="nil"/>
              <w:left w:val="nil"/>
              <w:bottom w:val="nil"/>
              <w:right w:val="nil"/>
            </w:tcBorders>
            <w:shd w:val="clear" w:color="auto" w:fill="auto"/>
            <w:noWrap/>
            <w:vAlign w:val="bottom"/>
            <w:hideMark/>
          </w:tcPr>
          <w:p w14:paraId="39F5F8E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59F2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1C3C6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(8.1-11.3)</w:t>
            </w:r>
          </w:p>
        </w:tc>
        <w:tc>
          <w:tcPr>
            <w:tcW w:w="1660" w:type="dxa"/>
            <w:tcBorders>
              <w:top w:val="nil"/>
              <w:left w:val="nil"/>
              <w:bottom w:val="nil"/>
              <w:right w:val="nil"/>
            </w:tcBorders>
            <w:shd w:val="clear" w:color="auto" w:fill="auto"/>
            <w:noWrap/>
            <w:vAlign w:val="bottom"/>
            <w:hideMark/>
          </w:tcPr>
          <w:p w14:paraId="1E9315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(7.6-11.1)</w:t>
            </w:r>
          </w:p>
        </w:tc>
        <w:tc>
          <w:tcPr>
            <w:tcW w:w="1800" w:type="dxa"/>
            <w:tcBorders>
              <w:top w:val="nil"/>
              <w:left w:val="nil"/>
              <w:bottom w:val="nil"/>
              <w:right w:val="nil"/>
            </w:tcBorders>
            <w:shd w:val="clear" w:color="auto" w:fill="auto"/>
            <w:noWrap/>
            <w:vAlign w:val="bottom"/>
            <w:hideMark/>
          </w:tcPr>
          <w:p w14:paraId="0BA341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(212-305)</w:t>
            </w:r>
          </w:p>
        </w:tc>
        <w:tc>
          <w:tcPr>
            <w:tcW w:w="1800" w:type="dxa"/>
            <w:tcBorders>
              <w:top w:val="nil"/>
              <w:left w:val="nil"/>
              <w:bottom w:val="nil"/>
              <w:right w:val="nil"/>
            </w:tcBorders>
            <w:shd w:val="clear" w:color="auto" w:fill="auto"/>
            <w:noWrap/>
            <w:vAlign w:val="bottom"/>
            <w:hideMark/>
          </w:tcPr>
          <w:p w14:paraId="11183C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467 (373-542)</w:t>
            </w:r>
          </w:p>
        </w:tc>
      </w:tr>
      <w:tr w:rsidR="00B0760D" w:rsidRPr="00B0760D" w14:paraId="75113750" w14:textId="77777777" w:rsidTr="00B0760D">
        <w:trPr>
          <w:trHeight w:val="320"/>
        </w:trPr>
        <w:tc>
          <w:tcPr>
            <w:tcW w:w="2524" w:type="dxa"/>
            <w:tcBorders>
              <w:top w:val="nil"/>
              <w:left w:val="nil"/>
              <w:bottom w:val="nil"/>
              <w:right w:val="nil"/>
            </w:tcBorders>
            <w:shd w:val="clear" w:color="auto" w:fill="auto"/>
            <w:noWrap/>
            <w:vAlign w:val="bottom"/>
            <w:hideMark/>
          </w:tcPr>
          <w:p w14:paraId="1E722E9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72B4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4804A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(14.1-24.9)</w:t>
            </w:r>
          </w:p>
        </w:tc>
        <w:tc>
          <w:tcPr>
            <w:tcW w:w="1660" w:type="dxa"/>
            <w:tcBorders>
              <w:top w:val="nil"/>
              <w:left w:val="nil"/>
              <w:bottom w:val="nil"/>
              <w:right w:val="nil"/>
            </w:tcBorders>
            <w:shd w:val="clear" w:color="auto" w:fill="auto"/>
            <w:noWrap/>
            <w:vAlign w:val="bottom"/>
            <w:hideMark/>
          </w:tcPr>
          <w:p w14:paraId="58C95E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26.1 (19.7-33.7)</w:t>
            </w:r>
          </w:p>
        </w:tc>
        <w:tc>
          <w:tcPr>
            <w:tcW w:w="1800" w:type="dxa"/>
            <w:tcBorders>
              <w:top w:val="nil"/>
              <w:left w:val="nil"/>
              <w:bottom w:val="nil"/>
              <w:right w:val="nil"/>
            </w:tcBorders>
            <w:shd w:val="clear" w:color="auto" w:fill="auto"/>
            <w:noWrap/>
            <w:vAlign w:val="bottom"/>
            <w:hideMark/>
          </w:tcPr>
          <w:p w14:paraId="403803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492 (374-660)</w:t>
            </w:r>
          </w:p>
        </w:tc>
        <w:tc>
          <w:tcPr>
            <w:tcW w:w="1800" w:type="dxa"/>
            <w:tcBorders>
              <w:top w:val="nil"/>
              <w:left w:val="nil"/>
              <w:bottom w:val="nil"/>
              <w:right w:val="nil"/>
            </w:tcBorders>
            <w:shd w:val="clear" w:color="auto" w:fill="auto"/>
            <w:noWrap/>
            <w:vAlign w:val="bottom"/>
            <w:hideMark/>
          </w:tcPr>
          <w:p w14:paraId="3FECA8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1288 (966-1643)</w:t>
            </w:r>
          </w:p>
        </w:tc>
      </w:tr>
      <w:tr w:rsidR="00B0760D" w:rsidRPr="00B0760D" w14:paraId="5B20CBA5" w14:textId="77777777" w:rsidTr="00B0760D">
        <w:trPr>
          <w:trHeight w:val="320"/>
        </w:trPr>
        <w:tc>
          <w:tcPr>
            <w:tcW w:w="2524" w:type="dxa"/>
            <w:tcBorders>
              <w:top w:val="nil"/>
              <w:left w:val="nil"/>
              <w:bottom w:val="nil"/>
              <w:right w:val="nil"/>
            </w:tcBorders>
            <w:shd w:val="clear" w:color="auto" w:fill="auto"/>
            <w:noWrap/>
            <w:vAlign w:val="bottom"/>
            <w:hideMark/>
          </w:tcPr>
          <w:p w14:paraId="3083F92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FA98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5C884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(0.7-2.1)</w:t>
            </w:r>
          </w:p>
        </w:tc>
        <w:tc>
          <w:tcPr>
            <w:tcW w:w="1660" w:type="dxa"/>
            <w:tcBorders>
              <w:top w:val="nil"/>
              <w:left w:val="nil"/>
              <w:bottom w:val="nil"/>
              <w:right w:val="nil"/>
            </w:tcBorders>
            <w:shd w:val="clear" w:color="auto" w:fill="auto"/>
            <w:noWrap/>
            <w:vAlign w:val="bottom"/>
            <w:hideMark/>
          </w:tcPr>
          <w:p w14:paraId="489C61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(0.9-3.1)</w:t>
            </w:r>
          </w:p>
        </w:tc>
        <w:tc>
          <w:tcPr>
            <w:tcW w:w="1800" w:type="dxa"/>
            <w:tcBorders>
              <w:top w:val="nil"/>
              <w:left w:val="nil"/>
              <w:bottom w:val="nil"/>
              <w:right w:val="nil"/>
            </w:tcBorders>
            <w:shd w:val="clear" w:color="auto" w:fill="auto"/>
            <w:noWrap/>
            <w:vAlign w:val="bottom"/>
            <w:hideMark/>
          </w:tcPr>
          <w:p w14:paraId="324BC2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(18-55)</w:t>
            </w:r>
          </w:p>
        </w:tc>
        <w:tc>
          <w:tcPr>
            <w:tcW w:w="1800" w:type="dxa"/>
            <w:tcBorders>
              <w:top w:val="nil"/>
              <w:left w:val="nil"/>
              <w:bottom w:val="nil"/>
              <w:right w:val="nil"/>
            </w:tcBorders>
            <w:shd w:val="clear" w:color="auto" w:fill="auto"/>
            <w:noWrap/>
            <w:vAlign w:val="bottom"/>
            <w:hideMark/>
          </w:tcPr>
          <w:p w14:paraId="1F7EB6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(45-152)</w:t>
            </w:r>
          </w:p>
        </w:tc>
      </w:tr>
      <w:tr w:rsidR="00B0760D" w:rsidRPr="00B0760D" w14:paraId="27F359E2" w14:textId="77777777" w:rsidTr="00B0760D">
        <w:trPr>
          <w:trHeight w:val="320"/>
        </w:trPr>
        <w:tc>
          <w:tcPr>
            <w:tcW w:w="2524" w:type="dxa"/>
            <w:tcBorders>
              <w:top w:val="nil"/>
              <w:left w:val="nil"/>
              <w:bottom w:val="nil"/>
              <w:right w:val="nil"/>
            </w:tcBorders>
            <w:shd w:val="clear" w:color="auto" w:fill="auto"/>
            <w:noWrap/>
            <w:vAlign w:val="bottom"/>
            <w:hideMark/>
          </w:tcPr>
          <w:p w14:paraId="143162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91B9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28D69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(2.2-2.8)</w:t>
            </w:r>
          </w:p>
        </w:tc>
        <w:tc>
          <w:tcPr>
            <w:tcW w:w="1660" w:type="dxa"/>
            <w:tcBorders>
              <w:top w:val="nil"/>
              <w:left w:val="nil"/>
              <w:bottom w:val="nil"/>
              <w:right w:val="nil"/>
            </w:tcBorders>
            <w:shd w:val="clear" w:color="auto" w:fill="auto"/>
            <w:noWrap/>
            <w:vAlign w:val="bottom"/>
            <w:hideMark/>
          </w:tcPr>
          <w:p w14:paraId="0610A3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(2.5-3.2)</w:t>
            </w:r>
          </w:p>
        </w:tc>
        <w:tc>
          <w:tcPr>
            <w:tcW w:w="1800" w:type="dxa"/>
            <w:tcBorders>
              <w:top w:val="nil"/>
              <w:left w:val="nil"/>
              <w:bottom w:val="nil"/>
              <w:right w:val="nil"/>
            </w:tcBorders>
            <w:shd w:val="clear" w:color="auto" w:fill="auto"/>
            <w:noWrap/>
            <w:vAlign w:val="bottom"/>
            <w:hideMark/>
          </w:tcPr>
          <w:p w14:paraId="4754A9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(58-75)</w:t>
            </w:r>
          </w:p>
        </w:tc>
        <w:tc>
          <w:tcPr>
            <w:tcW w:w="1800" w:type="dxa"/>
            <w:tcBorders>
              <w:top w:val="nil"/>
              <w:left w:val="nil"/>
              <w:bottom w:val="nil"/>
              <w:right w:val="nil"/>
            </w:tcBorders>
            <w:shd w:val="clear" w:color="auto" w:fill="auto"/>
            <w:noWrap/>
            <w:vAlign w:val="bottom"/>
            <w:hideMark/>
          </w:tcPr>
          <w:p w14:paraId="160A65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(122-158)</w:t>
            </w:r>
          </w:p>
        </w:tc>
      </w:tr>
      <w:tr w:rsidR="00B0760D" w:rsidRPr="00B0760D" w14:paraId="3D08366A" w14:textId="77777777" w:rsidTr="00B0760D">
        <w:trPr>
          <w:trHeight w:val="320"/>
        </w:trPr>
        <w:tc>
          <w:tcPr>
            <w:tcW w:w="2524" w:type="dxa"/>
            <w:tcBorders>
              <w:top w:val="nil"/>
              <w:left w:val="nil"/>
              <w:bottom w:val="nil"/>
              <w:right w:val="nil"/>
            </w:tcBorders>
            <w:shd w:val="clear" w:color="auto" w:fill="auto"/>
            <w:noWrap/>
            <w:vAlign w:val="bottom"/>
            <w:hideMark/>
          </w:tcPr>
          <w:p w14:paraId="3DCBF1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F1BB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BA297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279CD9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474890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(32-38)</w:t>
            </w:r>
          </w:p>
        </w:tc>
        <w:tc>
          <w:tcPr>
            <w:tcW w:w="1800" w:type="dxa"/>
            <w:tcBorders>
              <w:top w:val="nil"/>
              <w:left w:val="nil"/>
              <w:bottom w:val="nil"/>
              <w:right w:val="nil"/>
            </w:tcBorders>
            <w:shd w:val="clear" w:color="auto" w:fill="auto"/>
            <w:noWrap/>
            <w:vAlign w:val="bottom"/>
            <w:hideMark/>
          </w:tcPr>
          <w:p w14:paraId="45CBF8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(35-54)</w:t>
            </w:r>
          </w:p>
        </w:tc>
      </w:tr>
      <w:tr w:rsidR="00B0760D" w:rsidRPr="00B0760D" w14:paraId="6BECFB2F" w14:textId="77777777" w:rsidTr="00B0760D">
        <w:trPr>
          <w:trHeight w:val="320"/>
        </w:trPr>
        <w:tc>
          <w:tcPr>
            <w:tcW w:w="2524" w:type="dxa"/>
            <w:tcBorders>
              <w:top w:val="nil"/>
              <w:left w:val="nil"/>
              <w:bottom w:val="nil"/>
              <w:right w:val="nil"/>
            </w:tcBorders>
            <w:shd w:val="clear" w:color="auto" w:fill="auto"/>
            <w:noWrap/>
            <w:vAlign w:val="bottom"/>
            <w:hideMark/>
          </w:tcPr>
          <w:p w14:paraId="7F1C4F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10CD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BA9BC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660" w:type="dxa"/>
            <w:tcBorders>
              <w:top w:val="nil"/>
              <w:left w:val="nil"/>
              <w:bottom w:val="nil"/>
              <w:right w:val="nil"/>
            </w:tcBorders>
            <w:shd w:val="clear" w:color="auto" w:fill="auto"/>
            <w:noWrap/>
            <w:vAlign w:val="bottom"/>
            <w:hideMark/>
          </w:tcPr>
          <w:p w14:paraId="29AB18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(1-1.4)</w:t>
            </w:r>
          </w:p>
        </w:tc>
        <w:tc>
          <w:tcPr>
            <w:tcW w:w="1800" w:type="dxa"/>
            <w:tcBorders>
              <w:top w:val="nil"/>
              <w:left w:val="nil"/>
              <w:bottom w:val="nil"/>
              <w:right w:val="nil"/>
            </w:tcBorders>
            <w:shd w:val="clear" w:color="auto" w:fill="auto"/>
            <w:noWrap/>
            <w:vAlign w:val="bottom"/>
            <w:hideMark/>
          </w:tcPr>
          <w:p w14:paraId="23DE21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(23-33)</w:t>
            </w:r>
          </w:p>
        </w:tc>
        <w:tc>
          <w:tcPr>
            <w:tcW w:w="1800" w:type="dxa"/>
            <w:tcBorders>
              <w:top w:val="nil"/>
              <w:left w:val="nil"/>
              <w:bottom w:val="nil"/>
              <w:right w:val="nil"/>
            </w:tcBorders>
            <w:shd w:val="clear" w:color="auto" w:fill="auto"/>
            <w:noWrap/>
            <w:vAlign w:val="bottom"/>
            <w:hideMark/>
          </w:tcPr>
          <w:p w14:paraId="1BB438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(50-70)</w:t>
            </w:r>
          </w:p>
        </w:tc>
      </w:tr>
      <w:tr w:rsidR="00B0760D" w:rsidRPr="00B0760D" w14:paraId="5DA05F00" w14:textId="77777777" w:rsidTr="00B0760D">
        <w:trPr>
          <w:trHeight w:val="320"/>
        </w:trPr>
        <w:tc>
          <w:tcPr>
            <w:tcW w:w="2524" w:type="dxa"/>
            <w:tcBorders>
              <w:top w:val="nil"/>
              <w:left w:val="nil"/>
              <w:bottom w:val="nil"/>
              <w:right w:val="nil"/>
            </w:tcBorders>
            <w:shd w:val="clear" w:color="auto" w:fill="auto"/>
            <w:noWrap/>
            <w:vAlign w:val="bottom"/>
            <w:hideMark/>
          </w:tcPr>
          <w:p w14:paraId="7D6D289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BB26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9AFFB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5F4B30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629FA2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(0-2)</w:t>
            </w:r>
          </w:p>
        </w:tc>
        <w:tc>
          <w:tcPr>
            <w:tcW w:w="1800" w:type="dxa"/>
            <w:tcBorders>
              <w:top w:val="nil"/>
              <w:left w:val="nil"/>
              <w:bottom w:val="nil"/>
              <w:right w:val="nil"/>
            </w:tcBorders>
            <w:shd w:val="clear" w:color="auto" w:fill="auto"/>
            <w:noWrap/>
            <w:vAlign w:val="bottom"/>
            <w:hideMark/>
          </w:tcPr>
          <w:p w14:paraId="213086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(0-5)</w:t>
            </w:r>
          </w:p>
        </w:tc>
      </w:tr>
      <w:tr w:rsidR="00B0760D" w:rsidRPr="00B0760D" w14:paraId="21A8F751" w14:textId="77777777" w:rsidTr="00B0760D">
        <w:trPr>
          <w:trHeight w:val="320"/>
        </w:trPr>
        <w:tc>
          <w:tcPr>
            <w:tcW w:w="2524" w:type="dxa"/>
            <w:tcBorders>
              <w:top w:val="nil"/>
              <w:left w:val="nil"/>
              <w:bottom w:val="nil"/>
              <w:right w:val="nil"/>
            </w:tcBorders>
            <w:shd w:val="clear" w:color="auto" w:fill="auto"/>
            <w:noWrap/>
            <w:vAlign w:val="bottom"/>
            <w:hideMark/>
          </w:tcPr>
          <w:p w14:paraId="6C6977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China</w:t>
            </w:r>
          </w:p>
        </w:tc>
        <w:tc>
          <w:tcPr>
            <w:tcW w:w="2180" w:type="dxa"/>
            <w:tcBorders>
              <w:top w:val="nil"/>
              <w:left w:val="nil"/>
              <w:bottom w:val="nil"/>
              <w:right w:val="nil"/>
            </w:tcBorders>
            <w:shd w:val="clear" w:color="auto" w:fill="auto"/>
            <w:noWrap/>
            <w:vAlign w:val="bottom"/>
            <w:hideMark/>
          </w:tcPr>
          <w:p w14:paraId="2517E7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12703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63.2 (57.8-69.2)</w:t>
            </w:r>
          </w:p>
        </w:tc>
        <w:tc>
          <w:tcPr>
            <w:tcW w:w="1660" w:type="dxa"/>
            <w:tcBorders>
              <w:top w:val="nil"/>
              <w:left w:val="nil"/>
              <w:bottom w:val="nil"/>
              <w:right w:val="nil"/>
            </w:tcBorders>
            <w:shd w:val="clear" w:color="auto" w:fill="auto"/>
            <w:noWrap/>
            <w:vAlign w:val="bottom"/>
            <w:hideMark/>
          </w:tcPr>
          <w:p w14:paraId="70CF1B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75.7 (71.6-79.8)</w:t>
            </w:r>
          </w:p>
        </w:tc>
        <w:tc>
          <w:tcPr>
            <w:tcW w:w="1800" w:type="dxa"/>
            <w:tcBorders>
              <w:top w:val="nil"/>
              <w:left w:val="nil"/>
              <w:bottom w:val="nil"/>
              <w:right w:val="nil"/>
            </w:tcBorders>
            <w:shd w:val="clear" w:color="auto" w:fill="auto"/>
            <w:noWrap/>
            <w:vAlign w:val="bottom"/>
            <w:hideMark/>
          </w:tcPr>
          <w:p w14:paraId="5464AD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1610 (1464-1776)</w:t>
            </w:r>
          </w:p>
        </w:tc>
        <w:tc>
          <w:tcPr>
            <w:tcW w:w="1800" w:type="dxa"/>
            <w:tcBorders>
              <w:top w:val="nil"/>
              <w:left w:val="nil"/>
              <w:bottom w:val="nil"/>
              <w:right w:val="nil"/>
            </w:tcBorders>
            <w:shd w:val="clear" w:color="auto" w:fill="auto"/>
            <w:noWrap/>
            <w:vAlign w:val="bottom"/>
            <w:hideMark/>
          </w:tcPr>
          <w:p w14:paraId="3551E4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2458 (2319-2616)</w:t>
            </w:r>
          </w:p>
        </w:tc>
      </w:tr>
      <w:tr w:rsidR="00B0760D" w:rsidRPr="00B0760D" w14:paraId="66768DBC" w14:textId="77777777" w:rsidTr="00B0760D">
        <w:trPr>
          <w:trHeight w:val="320"/>
        </w:trPr>
        <w:tc>
          <w:tcPr>
            <w:tcW w:w="2524" w:type="dxa"/>
            <w:tcBorders>
              <w:top w:val="nil"/>
              <w:left w:val="nil"/>
              <w:bottom w:val="nil"/>
              <w:right w:val="nil"/>
            </w:tcBorders>
            <w:shd w:val="clear" w:color="auto" w:fill="auto"/>
            <w:noWrap/>
            <w:vAlign w:val="bottom"/>
            <w:hideMark/>
          </w:tcPr>
          <w:p w14:paraId="6A249C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964A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5AA62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38.7 (37.2-40.1)</w:t>
            </w:r>
          </w:p>
        </w:tc>
        <w:tc>
          <w:tcPr>
            <w:tcW w:w="1660" w:type="dxa"/>
            <w:tcBorders>
              <w:top w:val="nil"/>
              <w:left w:val="nil"/>
              <w:bottom w:val="nil"/>
              <w:right w:val="nil"/>
            </w:tcBorders>
            <w:shd w:val="clear" w:color="auto" w:fill="auto"/>
            <w:noWrap/>
            <w:vAlign w:val="bottom"/>
            <w:hideMark/>
          </w:tcPr>
          <w:p w14:paraId="649A09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39.5 (38.2-40.7)</w:t>
            </w:r>
          </w:p>
        </w:tc>
        <w:tc>
          <w:tcPr>
            <w:tcW w:w="1800" w:type="dxa"/>
            <w:tcBorders>
              <w:top w:val="nil"/>
              <w:left w:val="nil"/>
              <w:bottom w:val="nil"/>
              <w:right w:val="nil"/>
            </w:tcBorders>
            <w:shd w:val="clear" w:color="auto" w:fill="auto"/>
            <w:noWrap/>
            <w:vAlign w:val="bottom"/>
            <w:hideMark/>
          </w:tcPr>
          <w:p w14:paraId="047AD3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984 (937-1036)</w:t>
            </w:r>
          </w:p>
        </w:tc>
        <w:tc>
          <w:tcPr>
            <w:tcW w:w="1800" w:type="dxa"/>
            <w:tcBorders>
              <w:top w:val="nil"/>
              <w:left w:val="nil"/>
              <w:bottom w:val="nil"/>
              <w:right w:val="nil"/>
            </w:tcBorders>
            <w:shd w:val="clear" w:color="auto" w:fill="auto"/>
            <w:noWrap/>
            <w:vAlign w:val="bottom"/>
            <w:hideMark/>
          </w:tcPr>
          <w:p w14:paraId="7717C8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1283 (1227-1339)</w:t>
            </w:r>
          </w:p>
        </w:tc>
      </w:tr>
      <w:tr w:rsidR="00B0760D" w:rsidRPr="00B0760D" w14:paraId="030687C6" w14:textId="77777777" w:rsidTr="00B0760D">
        <w:trPr>
          <w:trHeight w:val="320"/>
        </w:trPr>
        <w:tc>
          <w:tcPr>
            <w:tcW w:w="2524" w:type="dxa"/>
            <w:tcBorders>
              <w:top w:val="nil"/>
              <w:left w:val="nil"/>
              <w:bottom w:val="nil"/>
              <w:right w:val="nil"/>
            </w:tcBorders>
            <w:shd w:val="clear" w:color="auto" w:fill="auto"/>
            <w:noWrap/>
            <w:vAlign w:val="bottom"/>
            <w:hideMark/>
          </w:tcPr>
          <w:p w14:paraId="6D28598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FEC5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BF990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31.7 (22-43)</w:t>
            </w:r>
          </w:p>
        </w:tc>
        <w:tc>
          <w:tcPr>
            <w:tcW w:w="1660" w:type="dxa"/>
            <w:tcBorders>
              <w:top w:val="nil"/>
              <w:left w:val="nil"/>
              <w:bottom w:val="nil"/>
              <w:right w:val="nil"/>
            </w:tcBorders>
            <w:shd w:val="clear" w:color="auto" w:fill="auto"/>
            <w:noWrap/>
            <w:vAlign w:val="bottom"/>
            <w:hideMark/>
          </w:tcPr>
          <w:p w14:paraId="2016D6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(21.1-41.6)</w:t>
            </w:r>
          </w:p>
        </w:tc>
        <w:tc>
          <w:tcPr>
            <w:tcW w:w="1800" w:type="dxa"/>
            <w:tcBorders>
              <w:top w:val="nil"/>
              <w:left w:val="nil"/>
              <w:bottom w:val="nil"/>
              <w:right w:val="nil"/>
            </w:tcBorders>
            <w:shd w:val="clear" w:color="auto" w:fill="auto"/>
            <w:noWrap/>
            <w:vAlign w:val="bottom"/>
            <w:hideMark/>
          </w:tcPr>
          <w:p w14:paraId="272BE4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807 (559-1095)</w:t>
            </w:r>
          </w:p>
        </w:tc>
        <w:tc>
          <w:tcPr>
            <w:tcW w:w="1800" w:type="dxa"/>
            <w:tcBorders>
              <w:top w:val="nil"/>
              <w:left w:val="nil"/>
              <w:bottom w:val="nil"/>
              <w:right w:val="nil"/>
            </w:tcBorders>
            <w:shd w:val="clear" w:color="auto" w:fill="auto"/>
            <w:noWrap/>
            <w:vAlign w:val="bottom"/>
            <w:hideMark/>
          </w:tcPr>
          <w:p w14:paraId="59FABB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991 (684-1355)</w:t>
            </w:r>
          </w:p>
        </w:tc>
      </w:tr>
      <w:tr w:rsidR="00B0760D" w:rsidRPr="00B0760D" w14:paraId="31EC6451" w14:textId="77777777" w:rsidTr="00B0760D">
        <w:trPr>
          <w:trHeight w:val="320"/>
        </w:trPr>
        <w:tc>
          <w:tcPr>
            <w:tcW w:w="2524" w:type="dxa"/>
            <w:tcBorders>
              <w:top w:val="nil"/>
              <w:left w:val="nil"/>
              <w:bottom w:val="nil"/>
              <w:right w:val="nil"/>
            </w:tcBorders>
            <w:shd w:val="clear" w:color="auto" w:fill="auto"/>
            <w:noWrap/>
            <w:vAlign w:val="bottom"/>
            <w:hideMark/>
          </w:tcPr>
          <w:p w14:paraId="2C93730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B07A9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05B88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23.2 (15.6-32.6)</w:t>
            </w:r>
          </w:p>
        </w:tc>
        <w:tc>
          <w:tcPr>
            <w:tcW w:w="1660" w:type="dxa"/>
            <w:tcBorders>
              <w:top w:val="nil"/>
              <w:left w:val="nil"/>
              <w:bottom w:val="nil"/>
              <w:right w:val="nil"/>
            </w:tcBorders>
            <w:shd w:val="clear" w:color="auto" w:fill="auto"/>
            <w:noWrap/>
            <w:vAlign w:val="bottom"/>
            <w:hideMark/>
          </w:tcPr>
          <w:p w14:paraId="72A20F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23.1 (15.5-32.3)</w:t>
            </w:r>
          </w:p>
        </w:tc>
        <w:tc>
          <w:tcPr>
            <w:tcW w:w="1800" w:type="dxa"/>
            <w:tcBorders>
              <w:top w:val="nil"/>
              <w:left w:val="nil"/>
              <w:bottom w:val="nil"/>
              <w:right w:val="nil"/>
            </w:tcBorders>
            <w:shd w:val="clear" w:color="auto" w:fill="auto"/>
            <w:noWrap/>
            <w:vAlign w:val="bottom"/>
            <w:hideMark/>
          </w:tcPr>
          <w:p w14:paraId="4E2FC1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589 (398-824)</w:t>
            </w:r>
          </w:p>
        </w:tc>
        <w:tc>
          <w:tcPr>
            <w:tcW w:w="1800" w:type="dxa"/>
            <w:tcBorders>
              <w:top w:val="nil"/>
              <w:left w:val="nil"/>
              <w:bottom w:val="nil"/>
              <w:right w:val="nil"/>
            </w:tcBorders>
            <w:shd w:val="clear" w:color="auto" w:fill="auto"/>
            <w:noWrap/>
            <w:vAlign w:val="bottom"/>
            <w:hideMark/>
          </w:tcPr>
          <w:p w14:paraId="191E13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748 (505-1051)</w:t>
            </w:r>
          </w:p>
        </w:tc>
      </w:tr>
      <w:tr w:rsidR="00B0760D" w:rsidRPr="00B0760D" w14:paraId="2D298E45" w14:textId="77777777" w:rsidTr="00B0760D">
        <w:trPr>
          <w:trHeight w:val="320"/>
        </w:trPr>
        <w:tc>
          <w:tcPr>
            <w:tcW w:w="2524" w:type="dxa"/>
            <w:tcBorders>
              <w:top w:val="nil"/>
              <w:left w:val="nil"/>
              <w:bottom w:val="nil"/>
              <w:right w:val="nil"/>
            </w:tcBorders>
            <w:shd w:val="clear" w:color="auto" w:fill="auto"/>
            <w:noWrap/>
            <w:vAlign w:val="bottom"/>
            <w:hideMark/>
          </w:tcPr>
          <w:p w14:paraId="54D1544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9A6A3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7E91A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(8-17.9)</w:t>
            </w:r>
          </w:p>
        </w:tc>
        <w:tc>
          <w:tcPr>
            <w:tcW w:w="1660" w:type="dxa"/>
            <w:tcBorders>
              <w:top w:val="nil"/>
              <w:left w:val="nil"/>
              <w:bottom w:val="nil"/>
              <w:right w:val="nil"/>
            </w:tcBorders>
            <w:shd w:val="clear" w:color="auto" w:fill="auto"/>
            <w:noWrap/>
            <w:vAlign w:val="bottom"/>
            <w:hideMark/>
          </w:tcPr>
          <w:p w14:paraId="34B97A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(6.9-15.6)</w:t>
            </w:r>
          </w:p>
        </w:tc>
        <w:tc>
          <w:tcPr>
            <w:tcW w:w="1800" w:type="dxa"/>
            <w:tcBorders>
              <w:top w:val="nil"/>
              <w:left w:val="nil"/>
              <w:bottom w:val="nil"/>
              <w:right w:val="nil"/>
            </w:tcBorders>
            <w:shd w:val="clear" w:color="auto" w:fill="auto"/>
            <w:noWrap/>
            <w:vAlign w:val="bottom"/>
            <w:hideMark/>
          </w:tcPr>
          <w:p w14:paraId="4A8E89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(205-457)</w:t>
            </w:r>
          </w:p>
        </w:tc>
        <w:tc>
          <w:tcPr>
            <w:tcW w:w="1800" w:type="dxa"/>
            <w:tcBorders>
              <w:top w:val="nil"/>
              <w:left w:val="nil"/>
              <w:bottom w:val="nil"/>
              <w:right w:val="nil"/>
            </w:tcBorders>
            <w:shd w:val="clear" w:color="auto" w:fill="auto"/>
            <w:noWrap/>
            <w:vAlign w:val="bottom"/>
            <w:hideMark/>
          </w:tcPr>
          <w:p w14:paraId="594AFF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345 (225-509)</w:t>
            </w:r>
          </w:p>
        </w:tc>
      </w:tr>
      <w:tr w:rsidR="00B0760D" w:rsidRPr="00B0760D" w14:paraId="49679675" w14:textId="77777777" w:rsidTr="00B0760D">
        <w:trPr>
          <w:trHeight w:val="320"/>
        </w:trPr>
        <w:tc>
          <w:tcPr>
            <w:tcW w:w="2524" w:type="dxa"/>
            <w:tcBorders>
              <w:top w:val="nil"/>
              <w:left w:val="nil"/>
              <w:bottom w:val="nil"/>
              <w:right w:val="nil"/>
            </w:tcBorders>
            <w:shd w:val="clear" w:color="auto" w:fill="auto"/>
            <w:noWrap/>
            <w:vAlign w:val="bottom"/>
            <w:hideMark/>
          </w:tcPr>
          <w:p w14:paraId="2E43B04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CE6B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AEC16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(2.4-6.9)</w:t>
            </w:r>
          </w:p>
        </w:tc>
        <w:tc>
          <w:tcPr>
            <w:tcW w:w="1660" w:type="dxa"/>
            <w:tcBorders>
              <w:top w:val="nil"/>
              <w:left w:val="nil"/>
              <w:bottom w:val="nil"/>
              <w:right w:val="nil"/>
            </w:tcBorders>
            <w:shd w:val="clear" w:color="auto" w:fill="auto"/>
            <w:noWrap/>
            <w:vAlign w:val="bottom"/>
            <w:hideMark/>
          </w:tcPr>
          <w:p w14:paraId="1E16C0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(3-7)</w:t>
            </w:r>
          </w:p>
        </w:tc>
        <w:tc>
          <w:tcPr>
            <w:tcW w:w="1800" w:type="dxa"/>
            <w:tcBorders>
              <w:top w:val="nil"/>
              <w:left w:val="nil"/>
              <w:bottom w:val="nil"/>
              <w:right w:val="nil"/>
            </w:tcBorders>
            <w:shd w:val="clear" w:color="auto" w:fill="auto"/>
            <w:noWrap/>
            <w:vAlign w:val="bottom"/>
            <w:hideMark/>
          </w:tcPr>
          <w:p w14:paraId="69F5D8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100 (61-175)</w:t>
            </w:r>
          </w:p>
        </w:tc>
        <w:tc>
          <w:tcPr>
            <w:tcW w:w="1800" w:type="dxa"/>
            <w:tcBorders>
              <w:top w:val="nil"/>
              <w:left w:val="nil"/>
              <w:bottom w:val="nil"/>
              <w:right w:val="nil"/>
            </w:tcBorders>
            <w:shd w:val="clear" w:color="auto" w:fill="auto"/>
            <w:noWrap/>
            <w:vAlign w:val="bottom"/>
            <w:hideMark/>
          </w:tcPr>
          <w:p w14:paraId="1780F5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(96-226)</w:t>
            </w:r>
          </w:p>
        </w:tc>
      </w:tr>
      <w:tr w:rsidR="00B0760D" w:rsidRPr="00B0760D" w14:paraId="7562DF50" w14:textId="77777777" w:rsidTr="00B0760D">
        <w:trPr>
          <w:trHeight w:val="320"/>
        </w:trPr>
        <w:tc>
          <w:tcPr>
            <w:tcW w:w="2524" w:type="dxa"/>
            <w:tcBorders>
              <w:top w:val="nil"/>
              <w:left w:val="nil"/>
              <w:bottom w:val="nil"/>
              <w:right w:val="nil"/>
            </w:tcBorders>
            <w:shd w:val="clear" w:color="auto" w:fill="auto"/>
            <w:noWrap/>
            <w:vAlign w:val="bottom"/>
            <w:hideMark/>
          </w:tcPr>
          <w:p w14:paraId="2603EF0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FF5C8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311BC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(8.4-14.3)</w:t>
            </w:r>
          </w:p>
        </w:tc>
        <w:tc>
          <w:tcPr>
            <w:tcW w:w="1660" w:type="dxa"/>
            <w:tcBorders>
              <w:top w:val="nil"/>
              <w:left w:val="nil"/>
              <w:bottom w:val="nil"/>
              <w:right w:val="nil"/>
            </w:tcBorders>
            <w:shd w:val="clear" w:color="auto" w:fill="auto"/>
            <w:noWrap/>
            <w:vAlign w:val="bottom"/>
            <w:hideMark/>
          </w:tcPr>
          <w:p w14:paraId="2A7AC5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42.4 (37.3-47.1)</w:t>
            </w:r>
          </w:p>
        </w:tc>
        <w:tc>
          <w:tcPr>
            <w:tcW w:w="1800" w:type="dxa"/>
            <w:tcBorders>
              <w:top w:val="nil"/>
              <w:left w:val="nil"/>
              <w:bottom w:val="nil"/>
              <w:right w:val="nil"/>
            </w:tcBorders>
            <w:shd w:val="clear" w:color="auto" w:fill="auto"/>
            <w:noWrap/>
            <w:vAlign w:val="bottom"/>
            <w:hideMark/>
          </w:tcPr>
          <w:p w14:paraId="42E9A2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280 (212-366)</w:t>
            </w:r>
          </w:p>
        </w:tc>
        <w:tc>
          <w:tcPr>
            <w:tcW w:w="1800" w:type="dxa"/>
            <w:tcBorders>
              <w:top w:val="nil"/>
              <w:left w:val="nil"/>
              <w:bottom w:val="nil"/>
              <w:right w:val="nil"/>
            </w:tcBorders>
            <w:shd w:val="clear" w:color="auto" w:fill="auto"/>
            <w:noWrap/>
            <w:vAlign w:val="bottom"/>
            <w:hideMark/>
          </w:tcPr>
          <w:p w14:paraId="1814EA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1379 (1205-1535)</w:t>
            </w:r>
          </w:p>
        </w:tc>
      </w:tr>
      <w:tr w:rsidR="00B0760D" w:rsidRPr="00B0760D" w14:paraId="3864B9E5" w14:textId="77777777" w:rsidTr="00B0760D">
        <w:trPr>
          <w:trHeight w:val="320"/>
        </w:trPr>
        <w:tc>
          <w:tcPr>
            <w:tcW w:w="2524" w:type="dxa"/>
            <w:tcBorders>
              <w:top w:val="nil"/>
              <w:left w:val="nil"/>
              <w:bottom w:val="nil"/>
              <w:right w:val="nil"/>
            </w:tcBorders>
            <w:shd w:val="clear" w:color="auto" w:fill="auto"/>
            <w:noWrap/>
            <w:vAlign w:val="bottom"/>
            <w:hideMark/>
          </w:tcPr>
          <w:p w14:paraId="6D1DF8E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E34F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85F4C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 (12.4-14.1)</w:t>
            </w:r>
          </w:p>
        </w:tc>
        <w:tc>
          <w:tcPr>
            <w:tcW w:w="1660" w:type="dxa"/>
            <w:tcBorders>
              <w:top w:val="nil"/>
              <w:left w:val="nil"/>
              <w:bottom w:val="nil"/>
              <w:right w:val="nil"/>
            </w:tcBorders>
            <w:shd w:val="clear" w:color="auto" w:fill="auto"/>
            <w:noWrap/>
            <w:vAlign w:val="bottom"/>
            <w:hideMark/>
          </w:tcPr>
          <w:p w14:paraId="7B16F2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(12-13.9)</w:t>
            </w:r>
          </w:p>
        </w:tc>
        <w:tc>
          <w:tcPr>
            <w:tcW w:w="1800" w:type="dxa"/>
            <w:tcBorders>
              <w:top w:val="nil"/>
              <w:left w:val="nil"/>
              <w:bottom w:val="nil"/>
              <w:right w:val="nil"/>
            </w:tcBorders>
            <w:shd w:val="clear" w:color="auto" w:fill="auto"/>
            <w:noWrap/>
            <w:vAlign w:val="bottom"/>
            <w:hideMark/>
          </w:tcPr>
          <w:p w14:paraId="3A6E2A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 (314-361)</w:t>
            </w:r>
          </w:p>
        </w:tc>
        <w:tc>
          <w:tcPr>
            <w:tcW w:w="1800" w:type="dxa"/>
            <w:tcBorders>
              <w:top w:val="nil"/>
              <w:left w:val="nil"/>
              <w:bottom w:val="nil"/>
              <w:right w:val="nil"/>
            </w:tcBorders>
            <w:shd w:val="clear" w:color="auto" w:fill="auto"/>
            <w:noWrap/>
            <w:vAlign w:val="bottom"/>
            <w:hideMark/>
          </w:tcPr>
          <w:p w14:paraId="2F53AE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421 (390-449)</w:t>
            </w:r>
          </w:p>
        </w:tc>
      </w:tr>
      <w:tr w:rsidR="00B0760D" w:rsidRPr="00B0760D" w14:paraId="2B1D7C7D" w14:textId="77777777" w:rsidTr="00B0760D">
        <w:trPr>
          <w:trHeight w:val="320"/>
        </w:trPr>
        <w:tc>
          <w:tcPr>
            <w:tcW w:w="2524" w:type="dxa"/>
            <w:tcBorders>
              <w:top w:val="nil"/>
              <w:left w:val="nil"/>
              <w:bottom w:val="nil"/>
              <w:right w:val="nil"/>
            </w:tcBorders>
            <w:shd w:val="clear" w:color="auto" w:fill="auto"/>
            <w:noWrap/>
            <w:vAlign w:val="bottom"/>
            <w:hideMark/>
          </w:tcPr>
          <w:p w14:paraId="0B3C69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A714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FC1F9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(0.9-2.5)</w:t>
            </w:r>
          </w:p>
        </w:tc>
        <w:tc>
          <w:tcPr>
            <w:tcW w:w="1660" w:type="dxa"/>
            <w:tcBorders>
              <w:top w:val="nil"/>
              <w:left w:val="nil"/>
              <w:bottom w:val="nil"/>
              <w:right w:val="nil"/>
            </w:tcBorders>
            <w:shd w:val="clear" w:color="auto" w:fill="auto"/>
            <w:noWrap/>
            <w:vAlign w:val="bottom"/>
            <w:hideMark/>
          </w:tcPr>
          <w:p w14:paraId="5F88D5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(0.7-1.9)</w:t>
            </w:r>
          </w:p>
        </w:tc>
        <w:tc>
          <w:tcPr>
            <w:tcW w:w="1800" w:type="dxa"/>
            <w:tcBorders>
              <w:top w:val="nil"/>
              <w:left w:val="nil"/>
              <w:bottom w:val="nil"/>
              <w:right w:val="nil"/>
            </w:tcBorders>
            <w:shd w:val="clear" w:color="auto" w:fill="auto"/>
            <w:noWrap/>
            <w:vAlign w:val="bottom"/>
            <w:hideMark/>
          </w:tcPr>
          <w:p w14:paraId="1F6BED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(23-65)</w:t>
            </w:r>
          </w:p>
        </w:tc>
        <w:tc>
          <w:tcPr>
            <w:tcW w:w="1800" w:type="dxa"/>
            <w:tcBorders>
              <w:top w:val="nil"/>
              <w:left w:val="nil"/>
              <w:bottom w:val="nil"/>
              <w:right w:val="nil"/>
            </w:tcBorders>
            <w:shd w:val="clear" w:color="auto" w:fill="auto"/>
            <w:noWrap/>
            <w:vAlign w:val="bottom"/>
            <w:hideMark/>
          </w:tcPr>
          <w:p w14:paraId="0A8BAA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(22-63)</w:t>
            </w:r>
          </w:p>
        </w:tc>
      </w:tr>
      <w:tr w:rsidR="00B0760D" w:rsidRPr="00B0760D" w14:paraId="5E5309E3" w14:textId="77777777" w:rsidTr="00B0760D">
        <w:trPr>
          <w:trHeight w:val="320"/>
        </w:trPr>
        <w:tc>
          <w:tcPr>
            <w:tcW w:w="2524" w:type="dxa"/>
            <w:tcBorders>
              <w:top w:val="nil"/>
              <w:left w:val="nil"/>
              <w:bottom w:val="nil"/>
              <w:right w:val="nil"/>
            </w:tcBorders>
            <w:shd w:val="clear" w:color="auto" w:fill="auto"/>
            <w:noWrap/>
            <w:vAlign w:val="bottom"/>
            <w:hideMark/>
          </w:tcPr>
          <w:p w14:paraId="253DA2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8B03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8249C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(0.2-0.7)</w:t>
            </w:r>
          </w:p>
        </w:tc>
        <w:tc>
          <w:tcPr>
            <w:tcW w:w="1660" w:type="dxa"/>
            <w:tcBorders>
              <w:top w:val="nil"/>
              <w:left w:val="nil"/>
              <w:bottom w:val="nil"/>
              <w:right w:val="nil"/>
            </w:tcBorders>
            <w:shd w:val="clear" w:color="auto" w:fill="auto"/>
            <w:noWrap/>
            <w:vAlign w:val="bottom"/>
            <w:hideMark/>
          </w:tcPr>
          <w:p w14:paraId="4F9414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(0.9-3.4)</w:t>
            </w:r>
          </w:p>
        </w:tc>
        <w:tc>
          <w:tcPr>
            <w:tcW w:w="1800" w:type="dxa"/>
            <w:tcBorders>
              <w:top w:val="nil"/>
              <w:left w:val="nil"/>
              <w:bottom w:val="nil"/>
              <w:right w:val="nil"/>
            </w:tcBorders>
            <w:shd w:val="clear" w:color="auto" w:fill="auto"/>
            <w:noWrap/>
            <w:vAlign w:val="bottom"/>
            <w:hideMark/>
          </w:tcPr>
          <w:p w14:paraId="7EF252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(4-17)</w:t>
            </w:r>
          </w:p>
        </w:tc>
        <w:tc>
          <w:tcPr>
            <w:tcW w:w="1800" w:type="dxa"/>
            <w:tcBorders>
              <w:top w:val="nil"/>
              <w:left w:val="nil"/>
              <w:bottom w:val="nil"/>
              <w:right w:val="nil"/>
            </w:tcBorders>
            <w:shd w:val="clear" w:color="auto" w:fill="auto"/>
            <w:noWrap/>
            <w:vAlign w:val="bottom"/>
            <w:hideMark/>
          </w:tcPr>
          <w:p w14:paraId="315328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(28-109)</w:t>
            </w:r>
          </w:p>
        </w:tc>
      </w:tr>
      <w:tr w:rsidR="00B0760D" w:rsidRPr="00B0760D" w14:paraId="5CB3A773" w14:textId="77777777" w:rsidTr="00B0760D">
        <w:trPr>
          <w:trHeight w:val="320"/>
        </w:trPr>
        <w:tc>
          <w:tcPr>
            <w:tcW w:w="2524" w:type="dxa"/>
            <w:tcBorders>
              <w:top w:val="nil"/>
              <w:left w:val="nil"/>
              <w:bottom w:val="nil"/>
              <w:right w:val="nil"/>
            </w:tcBorders>
            <w:shd w:val="clear" w:color="auto" w:fill="auto"/>
            <w:noWrap/>
            <w:vAlign w:val="bottom"/>
            <w:hideMark/>
          </w:tcPr>
          <w:p w14:paraId="32AF29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D30E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FE15C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(2.9-3.2)</w:t>
            </w:r>
          </w:p>
        </w:tc>
        <w:tc>
          <w:tcPr>
            <w:tcW w:w="1660" w:type="dxa"/>
            <w:tcBorders>
              <w:top w:val="nil"/>
              <w:left w:val="nil"/>
              <w:bottom w:val="nil"/>
              <w:right w:val="nil"/>
            </w:tcBorders>
            <w:shd w:val="clear" w:color="auto" w:fill="auto"/>
            <w:noWrap/>
            <w:vAlign w:val="bottom"/>
            <w:hideMark/>
          </w:tcPr>
          <w:p w14:paraId="739D3C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(3.1-3.4)</w:t>
            </w:r>
          </w:p>
        </w:tc>
        <w:tc>
          <w:tcPr>
            <w:tcW w:w="1800" w:type="dxa"/>
            <w:tcBorders>
              <w:top w:val="nil"/>
              <w:left w:val="nil"/>
              <w:bottom w:val="nil"/>
              <w:right w:val="nil"/>
            </w:tcBorders>
            <w:shd w:val="clear" w:color="auto" w:fill="auto"/>
            <w:noWrap/>
            <w:vAlign w:val="bottom"/>
            <w:hideMark/>
          </w:tcPr>
          <w:p w14:paraId="7228A8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(73-83)</w:t>
            </w:r>
          </w:p>
        </w:tc>
        <w:tc>
          <w:tcPr>
            <w:tcW w:w="1800" w:type="dxa"/>
            <w:tcBorders>
              <w:top w:val="nil"/>
              <w:left w:val="nil"/>
              <w:bottom w:val="nil"/>
              <w:right w:val="nil"/>
            </w:tcBorders>
            <w:shd w:val="clear" w:color="auto" w:fill="auto"/>
            <w:noWrap/>
            <w:vAlign w:val="bottom"/>
            <w:hideMark/>
          </w:tcPr>
          <w:p w14:paraId="1CCC17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(99-112)</w:t>
            </w:r>
          </w:p>
        </w:tc>
      </w:tr>
      <w:tr w:rsidR="00B0760D" w:rsidRPr="00B0760D" w14:paraId="4F049497" w14:textId="77777777" w:rsidTr="00B0760D">
        <w:trPr>
          <w:trHeight w:val="320"/>
        </w:trPr>
        <w:tc>
          <w:tcPr>
            <w:tcW w:w="2524" w:type="dxa"/>
            <w:tcBorders>
              <w:top w:val="nil"/>
              <w:left w:val="nil"/>
              <w:bottom w:val="nil"/>
              <w:right w:val="nil"/>
            </w:tcBorders>
            <w:shd w:val="clear" w:color="auto" w:fill="auto"/>
            <w:noWrap/>
            <w:vAlign w:val="bottom"/>
            <w:hideMark/>
          </w:tcPr>
          <w:p w14:paraId="732BBB7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C2E7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34AE4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0B2EB0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800" w:type="dxa"/>
            <w:tcBorders>
              <w:top w:val="nil"/>
              <w:left w:val="nil"/>
              <w:bottom w:val="nil"/>
              <w:right w:val="nil"/>
            </w:tcBorders>
            <w:shd w:val="clear" w:color="auto" w:fill="auto"/>
            <w:noWrap/>
            <w:vAlign w:val="bottom"/>
            <w:hideMark/>
          </w:tcPr>
          <w:p w14:paraId="193B5E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(33-38)</w:t>
            </w:r>
          </w:p>
        </w:tc>
        <w:tc>
          <w:tcPr>
            <w:tcW w:w="1800" w:type="dxa"/>
            <w:tcBorders>
              <w:top w:val="nil"/>
              <w:left w:val="nil"/>
              <w:bottom w:val="nil"/>
              <w:right w:val="nil"/>
            </w:tcBorders>
            <w:shd w:val="clear" w:color="auto" w:fill="auto"/>
            <w:noWrap/>
            <w:vAlign w:val="bottom"/>
            <w:hideMark/>
          </w:tcPr>
          <w:p w14:paraId="15B800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(30-36)</w:t>
            </w:r>
          </w:p>
        </w:tc>
      </w:tr>
      <w:tr w:rsidR="00B0760D" w:rsidRPr="00B0760D" w14:paraId="740013AF" w14:textId="77777777" w:rsidTr="00B0760D">
        <w:trPr>
          <w:trHeight w:val="320"/>
        </w:trPr>
        <w:tc>
          <w:tcPr>
            <w:tcW w:w="2524" w:type="dxa"/>
            <w:tcBorders>
              <w:top w:val="nil"/>
              <w:left w:val="nil"/>
              <w:bottom w:val="nil"/>
              <w:right w:val="nil"/>
            </w:tcBorders>
            <w:shd w:val="clear" w:color="auto" w:fill="auto"/>
            <w:noWrap/>
            <w:vAlign w:val="bottom"/>
            <w:hideMark/>
          </w:tcPr>
          <w:p w14:paraId="7DC53A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734A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C0982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(1.9-2.1)</w:t>
            </w:r>
          </w:p>
        </w:tc>
        <w:tc>
          <w:tcPr>
            <w:tcW w:w="1660" w:type="dxa"/>
            <w:tcBorders>
              <w:top w:val="nil"/>
              <w:left w:val="nil"/>
              <w:bottom w:val="nil"/>
              <w:right w:val="nil"/>
            </w:tcBorders>
            <w:shd w:val="clear" w:color="auto" w:fill="auto"/>
            <w:noWrap/>
            <w:vAlign w:val="bottom"/>
            <w:hideMark/>
          </w:tcPr>
          <w:p w14:paraId="43D0DA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800" w:type="dxa"/>
            <w:tcBorders>
              <w:top w:val="nil"/>
              <w:left w:val="nil"/>
              <w:bottom w:val="nil"/>
              <w:right w:val="nil"/>
            </w:tcBorders>
            <w:shd w:val="clear" w:color="auto" w:fill="auto"/>
            <w:noWrap/>
            <w:vAlign w:val="bottom"/>
            <w:hideMark/>
          </w:tcPr>
          <w:p w14:paraId="3E6C0B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(48-53)</w:t>
            </w:r>
          </w:p>
        </w:tc>
        <w:tc>
          <w:tcPr>
            <w:tcW w:w="1800" w:type="dxa"/>
            <w:tcBorders>
              <w:top w:val="nil"/>
              <w:left w:val="nil"/>
              <w:bottom w:val="nil"/>
              <w:right w:val="nil"/>
            </w:tcBorders>
            <w:shd w:val="clear" w:color="auto" w:fill="auto"/>
            <w:noWrap/>
            <w:vAlign w:val="bottom"/>
            <w:hideMark/>
          </w:tcPr>
          <w:p w14:paraId="520A66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(7-12)</w:t>
            </w:r>
          </w:p>
        </w:tc>
      </w:tr>
      <w:tr w:rsidR="00B0760D" w:rsidRPr="00B0760D" w14:paraId="7FCD9E50" w14:textId="77777777" w:rsidTr="00B0760D">
        <w:trPr>
          <w:trHeight w:val="320"/>
        </w:trPr>
        <w:tc>
          <w:tcPr>
            <w:tcW w:w="2524" w:type="dxa"/>
            <w:tcBorders>
              <w:top w:val="nil"/>
              <w:left w:val="nil"/>
              <w:bottom w:val="nil"/>
              <w:right w:val="nil"/>
            </w:tcBorders>
            <w:shd w:val="clear" w:color="auto" w:fill="auto"/>
            <w:noWrap/>
            <w:vAlign w:val="bottom"/>
            <w:hideMark/>
          </w:tcPr>
          <w:p w14:paraId="42001A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FC2F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DAC37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72DF15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355F1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30DB4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23BDBDB1" w14:textId="77777777" w:rsidTr="00B0760D">
        <w:trPr>
          <w:trHeight w:val="320"/>
        </w:trPr>
        <w:tc>
          <w:tcPr>
            <w:tcW w:w="2524" w:type="dxa"/>
            <w:tcBorders>
              <w:top w:val="nil"/>
              <w:left w:val="nil"/>
              <w:bottom w:val="nil"/>
              <w:right w:val="nil"/>
            </w:tcBorders>
            <w:shd w:val="clear" w:color="auto" w:fill="auto"/>
            <w:noWrap/>
            <w:vAlign w:val="bottom"/>
            <w:hideMark/>
          </w:tcPr>
          <w:p w14:paraId="0E3F62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Colombia</w:t>
            </w:r>
          </w:p>
        </w:tc>
        <w:tc>
          <w:tcPr>
            <w:tcW w:w="2180" w:type="dxa"/>
            <w:tcBorders>
              <w:top w:val="nil"/>
              <w:left w:val="nil"/>
              <w:bottom w:val="nil"/>
              <w:right w:val="nil"/>
            </w:tcBorders>
            <w:shd w:val="clear" w:color="auto" w:fill="auto"/>
            <w:noWrap/>
            <w:vAlign w:val="bottom"/>
            <w:hideMark/>
          </w:tcPr>
          <w:p w14:paraId="30AA9B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C1110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94.3 (91.9-96)</w:t>
            </w:r>
          </w:p>
        </w:tc>
        <w:tc>
          <w:tcPr>
            <w:tcW w:w="1660" w:type="dxa"/>
            <w:tcBorders>
              <w:top w:val="nil"/>
              <w:left w:val="nil"/>
              <w:bottom w:val="nil"/>
              <w:right w:val="nil"/>
            </w:tcBorders>
            <w:shd w:val="clear" w:color="auto" w:fill="auto"/>
            <w:noWrap/>
            <w:vAlign w:val="bottom"/>
            <w:hideMark/>
          </w:tcPr>
          <w:p w14:paraId="55B00D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94.5 (92.1-96.6)</w:t>
            </w:r>
          </w:p>
        </w:tc>
        <w:tc>
          <w:tcPr>
            <w:tcW w:w="1800" w:type="dxa"/>
            <w:tcBorders>
              <w:top w:val="nil"/>
              <w:left w:val="nil"/>
              <w:bottom w:val="nil"/>
              <w:right w:val="nil"/>
            </w:tcBorders>
            <w:shd w:val="clear" w:color="auto" w:fill="auto"/>
            <w:noWrap/>
            <w:vAlign w:val="bottom"/>
            <w:hideMark/>
          </w:tcPr>
          <w:p w14:paraId="5DF265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3375 (3250-3500)</w:t>
            </w:r>
          </w:p>
        </w:tc>
        <w:tc>
          <w:tcPr>
            <w:tcW w:w="1800" w:type="dxa"/>
            <w:tcBorders>
              <w:top w:val="nil"/>
              <w:left w:val="nil"/>
              <w:bottom w:val="nil"/>
              <w:right w:val="nil"/>
            </w:tcBorders>
            <w:shd w:val="clear" w:color="auto" w:fill="auto"/>
            <w:noWrap/>
            <w:vAlign w:val="bottom"/>
            <w:hideMark/>
          </w:tcPr>
          <w:p w14:paraId="373913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4419 (4239-4595)</w:t>
            </w:r>
          </w:p>
        </w:tc>
      </w:tr>
      <w:tr w:rsidR="00B0760D" w:rsidRPr="00B0760D" w14:paraId="1BDE60FD" w14:textId="77777777" w:rsidTr="00B0760D">
        <w:trPr>
          <w:trHeight w:val="320"/>
        </w:trPr>
        <w:tc>
          <w:tcPr>
            <w:tcW w:w="2524" w:type="dxa"/>
            <w:tcBorders>
              <w:top w:val="nil"/>
              <w:left w:val="nil"/>
              <w:bottom w:val="nil"/>
              <w:right w:val="nil"/>
            </w:tcBorders>
            <w:shd w:val="clear" w:color="auto" w:fill="auto"/>
            <w:noWrap/>
            <w:vAlign w:val="bottom"/>
            <w:hideMark/>
          </w:tcPr>
          <w:p w14:paraId="4123064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B540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F7E96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(22.5-35.5)</w:t>
            </w:r>
          </w:p>
        </w:tc>
        <w:tc>
          <w:tcPr>
            <w:tcW w:w="1660" w:type="dxa"/>
            <w:tcBorders>
              <w:top w:val="nil"/>
              <w:left w:val="nil"/>
              <w:bottom w:val="nil"/>
              <w:right w:val="nil"/>
            </w:tcBorders>
            <w:shd w:val="clear" w:color="auto" w:fill="auto"/>
            <w:noWrap/>
            <w:vAlign w:val="bottom"/>
            <w:hideMark/>
          </w:tcPr>
          <w:p w14:paraId="3658A1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 (20.2-35)</w:t>
            </w:r>
          </w:p>
        </w:tc>
        <w:tc>
          <w:tcPr>
            <w:tcW w:w="1800" w:type="dxa"/>
            <w:tcBorders>
              <w:top w:val="nil"/>
              <w:left w:val="nil"/>
              <w:bottom w:val="nil"/>
              <w:right w:val="nil"/>
            </w:tcBorders>
            <w:shd w:val="clear" w:color="auto" w:fill="auto"/>
            <w:noWrap/>
            <w:vAlign w:val="bottom"/>
            <w:hideMark/>
          </w:tcPr>
          <w:p w14:paraId="013F29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1073 (797-1279)</w:t>
            </w:r>
          </w:p>
        </w:tc>
        <w:tc>
          <w:tcPr>
            <w:tcW w:w="1800" w:type="dxa"/>
            <w:tcBorders>
              <w:top w:val="nil"/>
              <w:left w:val="nil"/>
              <w:bottom w:val="nil"/>
              <w:right w:val="nil"/>
            </w:tcBorders>
            <w:shd w:val="clear" w:color="auto" w:fill="auto"/>
            <w:noWrap/>
            <w:vAlign w:val="bottom"/>
            <w:hideMark/>
          </w:tcPr>
          <w:p w14:paraId="6F1536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1338 (927-1637)</w:t>
            </w:r>
          </w:p>
        </w:tc>
      </w:tr>
      <w:tr w:rsidR="00B0760D" w:rsidRPr="00B0760D" w14:paraId="5EADC02D" w14:textId="77777777" w:rsidTr="00B0760D">
        <w:trPr>
          <w:trHeight w:val="320"/>
        </w:trPr>
        <w:tc>
          <w:tcPr>
            <w:tcW w:w="2524" w:type="dxa"/>
            <w:tcBorders>
              <w:top w:val="nil"/>
              <w:left w:val="nil"/>
              <w:bottom w:val="nil"/>
              <w:right w:val="nil"/>
            </w:tcBorders>
            <w:shd w:val="clear" w:color="auto" w:fill="auto"/>
            <w:noWrap/>
            <w:vAlign w:val="bottom"/>
            <w:hideMark/>
          </w:tcPr>
          <w:p w14:paraId="3D3B917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486D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2AFF1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(16.6-22.6)</w:t>
            </w:r>
          </w:p>
        </w:tc>
        <w:tc>
          <w:tcPr>
            <w:tcW w:w="1660" w:type="dxa"/>
            <w:tcBorders>
              <w:top w:val="nil"/>
              <w:left w:val="nil"/>
              <w:bottom w:val="nil"/>
              <w:right w:val="nil"/>
            </w:tcBorders>
            <w:shd w:val="clear" w:color="auto" w:fill="auto"/>
            <w:noWrap/>
            <w:vAlign w:val="bottom"/>
            <w:hideMark/>
          </w:tcPr>
          <w:p w14:paraId="72C8FC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(16.4-22.4)</w:t>
            </w:r>
          </w:p>
        </w:tc>
        <w:tc>
          <w:tcPr>
            <w:tcW w:w="1800" w:type="dxa"/>
            <w:tcBorders>
              <w:top w:val="nil"/>
              <w:left w:val="nil"/>
              <w:bottom w:val="nil"/>
              <w:right w:val="nil"/>
            </w:tcBorders>
            <w:shd w:val="clear" w:color="auto" w:fill="auto"/>
            <w:noWrap/>
            <w:vAlign w:val="bottom"/>
            <w:hideMark/>
          </w:tcPr>
          <w:p w14:paraId="2399F8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692 (596-813)</w:t>
            </w:r>
          </w:p>
        </w:tc>
        <w:tc>
          <w:tcPr>
            <w:tcW w:w="1800" w:type="dxa"/>
            <w:tcBorders>
              <w:top w:val="nil"/>
              <w:left w:val="nil"/>
              <w:bottom w:val="nil"/>
              <w:right w:val="nil"/>
            </w:tcBorders>
            <w:shd w:val="clear" w:color="auto" w:fill="auto"/>
            <w:noWrap/>
            <w:vAlign w:val="bottom"/>
            <w:hideMark/>
          </w:tcPr>
          <w:p w14:paraId="64DBC8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888 (764-1045)</w:t>
            </w:r>
          </w:p>
        </w:tc>
      </w:tr>
      <w:tr w:rsidR="00B0760D" w:rsidRPr="00B0760D" w14:paraId="755B1396" w14:textId="77777777" w:rsidTr="00B0760D">
        <w:trPr>
          <w:trHeight w:val="320"/>
        </w:trPr>
        <w:tc>
          <w:tcPr>
            <w:tcW w:w="2524" w:type="dxa"/>
            <w:tcBorders>
              <w:top w:val="nil"/>
              <w:left w:val="nil"/>
              <w:bottom w:val="nil"/>
              <w:right w:val="nil"/>
            </w:tcBorders>
            <w:shd w:val="clear" w:color="auto" w:fill="auto"/>
            <w:noWrap/>
            <w:vAlign w:val="bottom"/>
            <w:hideMark/>
          </w:tcPr>
          <w:p w14:paraId="4AB274C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3809B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FD93C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(12.6-17.6)</w:t>
            </w:r>
          </w:p>
        </w:tc>
        <w:tc>
          <w:tcPr>
            <w:tcW w:w="1660" w:type="dxa"/>
            <w:tcBorders>
              <w:top w:val="nil"/>
              <w:left w:val="nil"/>
              <w:bottom w:val="nil"/>
              <w:right w:val="nil"/>
            </w:tcBorders>
            <w:shd w:val="clear" w:color="auto" w:fill="auto"/>
            <w:noWrap/>
            <w:vAlign w:val="bottom"/>
            <w:hideMark/>
          </w:tcPr>
          <w:p w14:paraId="7BFE21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 (11.4-16)</w:t>
            </w:r>
          </w:p>
        </w:tc>
        <w:tc>
          <w:tcPr>
            <w:tcW w:w="1800" w:type="dxa"/>
            <w:tcBorders>
              <w:top w:val="nil"/>
              <w:left w:val="nil"/>
              <w:bottom w:val="nil"/>
              <w:right w:val="nil"/>
            </w:tcBorders>
            <w:shd w:val="clear" w:color="auto" w:fill="auto"/>
            <w:noWrap/>
            <w:vAlign w:val="bottom"/>
            <w:hideMark/>
          </w:tcPr>
          <w:p w14:paraId="5F6AFC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529 (454-630)</w:t>
            </w:r>
          </w:p>
        </w:tc>
        <w:tc>
          <w:tcPr>
            <w:tcW w:w="1800" w:type="dxa"/>
            <w:tcBorders>
              <w:top w:val="nil"/>
              <w:left w:val="nil"/>
              <w:bottom w:val="nil"/>
              <w:right w:val="nil"/>
            </w:tcBorders>
            <w:shd w:val="clear" w:color="auto" w:fill="auto"/>
            <w:noWrap/>
            <w:vAlign w:val="bottom"/>
            <w:hideMark/>
          </w:tcPr>
          <w:p w14:paraId="26786F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623 (531-742)</w:t>
            </w:r>
          </w:p>
        </w:tc>
      </w:tr>
      <w:tr w:rsidR="00B0760D" w:rsidRPr="00B0760D" w14:paraId="3F01C96F" w14:textId="77777777" w:rsidTr="00B0760D">
        <w:trPr>
          <w:trHeight w:val="320"/>
        </w:trPr>
        <w:tc>
          <w:tcPr>
            <w:tcW w:w="2524" w:type="dxa"/>
            <w:tcBorders>
              <w:top w:val="nil"/>
              <w:left w:val="nil"/>
              <w:bottom w:val="nil"/>
              <w:right w:val="nil"/>
            </w:tcBorders>
            <w:shd w:val="clear" w:color="auto" w:fill="auto"/>
            <w:noWrap/>
            <w:vAlign w:val="bottom"/>
            <w:hideMark/>
          </w:tcPr>
          <w:p w14:paraId="420B4C4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79A06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30B3E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(4.5-6.6)</w:t>
            </w:r>
          </w:p>
        </w:tc>
        <w:tc>
          <w:tcPr>
            <w:tcW w:w="1660" w:type="dxa"/>
            <w:tcBorders>
              <w:top w:val="nil"/>
              <w:left w:val="nil"/>
              <w:bottom w:val="nil"/>
              <w:right w:val="nil"/>
            </w:tcBorders>
            <w:shd w:val="clear" w:color="auto" w:fill="auto"/>
            <w:noWrap/>
            <w:vAlign w:val="bottom"/>
            <w:hideMark/>
          </w:tcPr>
          <w:p w14:paraId="217403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(5.6-8.1)</w:t>
            </w:r>
          </w:p>
        </w:tc>
        <w:tc>
          <w:tcPr>
            <w:tcW w:w="1800" w:type="dxa"/>
            <w:tcBorders>
              <w:top w:val="nil"/>
              <w:left w:val="nil"/>
              <w:bottom w:val="nil"/>
              <w:right w:val="nil"/>
            </w:tcBorders>
            <w:shd w:val="clear" w:color="auto" w:fill="auto"/>
            <w:noWrap/>
            <w:vAlign w:val="bottom"/>
            <w:hideMark/>
          </w:tcPr>
          <w:p w14:paraId="7AC963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190 (163-237)</w:t>
            </w:r>
          </w:p>
        </w:tc>
        <w:tc>
          <w:tcPr>
            <w:tcW w:w="1800" w:type="dxa"/>
            <w:tcBorders>
              <w:top w:val="nil"/>
              <w:left w:val="nil"/>
              <w:bottom w:val="nil"/>
              <w:right w:val="nil"/>
            </w:tcBorders>
            <w:shd w:val="clear" w:color="auto" w:fill="auto"/>
            <w:noWrap/>
            <w:vAlign w:val="bottom"/>
            <w:hideMark/>
          </w:tcPr>
          <w:p w14:paraId="1B0236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(260-380)</w:t>
            </w:r>
          </w:p>
        </w:tc>
      </w:tr>
      <w:tr w:rsidR="00B0760D" w:rsidRPr="00B0760D" w14:paraId="6A93A1EB" w14:textId="77777777" w:rsidTr="00B0760D">
        <w:trPr>
          <w:trHeight w:val="320"/>
        </w:trPr>
        <w:tc>
          <w:tcPr>
            <w:tcW w:w="2524" w:type="dxa"/>
            <w:tcBorders>
              <w:top w:val="nil"/>
              <w:left w:val="nil"/>
              <w:bottom w:val="nil"/>
              <w:right w:val="nil"/>
            </w:tcBorders>
            <w:shd w:val="clear" w:color="auto" w:fill="auto"/>
            <w:noWrap/>
            <w:vAlign w:val="bottom"/>
            <w:hideMark/>
          </w:tcPr>
          <w:p w14:paraId="42998F0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10C2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5EF7E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68.4 (58.1-77.2)</w:t>
            </w:r>
          </w:p>
        </w:tc>
        <w:tc>
          <w:tcPr>
            <w:tcW w:w="1660" w:type="dxa"/>
            <w:tcBorders>
              <w:top w:val="nil"/>
              <w:left w:val="nil"/>
              <w:bottom w:val="nil"/>
              <w:right w:val="nil"/>
            </w:tcBorders>
            <w:shd w:val="clear" w:color="auto" w:fill="auto"/>
            <w:noWrap/>
            <w:vAlign w:val="bottom"/>
            <w:hideMark/>
          </w:tcPr>
          <w:p w14:paraId="5FD986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67.4 (57.6-77.3)</w:t>
            </w:r>
          </w:p>
        </w:tc>
        <w:tc>
          <w:tcPr>
            <w:tcW w:w="1800" w:type="dxa"/>
            <w:tcBorders>
              <w:top w:val="nil"/>
              <w:left w:val="nil"/>
              <w:bottom w:val="nil"/>
              <w:right w:val="nil"/>
            </w:tcBorders>
            <w:shd w:val="clear" w:color="auto" w:fill="auto"/>
            <w:noWrap/>
            <w:vAlign w:val="bottom"/>
            <w:hideMark/>
          </w:tcPr>
          <w:p w14:paraId="371A4B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2452 (2090-2757)</w:t>
            </w:r>
          </w:p>
        </w:tc>
        <w:tc>
          <w:tcPr>
            <w:tcW w:w="1800" w:type="dxa"/>
            <w:tcBorders>
              <w:top w:val="nil"/>
              <w:left w:val="nil"/>
              <w:bottom w:val="nil"/>
              <w:right w:val="nil"/>
            </w:tcBorders>
            <w:shd w:val="clear" w:color="auto" w:fill="auto"/>
            <w:noWrap/>
            <w:vAlign w:val="bottom"/>
            <w:hideMark/>
          </w:tcPr>
          <w:p w14:paraId="06C5BA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3146 (2697-3593)</w:t>
            </w:r>
          </w:p>
        </w:tc>
      </w:tr>
      <w:tr w:rsidR="00B0760D" w:rsidRPr="00B0760D" w14:paraId="5410A687" w14:textId="77777777" w:rsidTr="00B0760D">
        <w:trPr>
          <w:trHeight w:val="320"/>
        </w:trPr>
        <w:tc>
          <w:tcPr>
            <w:tcW w:w="2524" w:type="dxa"/>
            <w:tcBorders>
              <w:top w:val="nil"/>
              <w:left w:val="nil"/>
              <w:bottom w:val="nil"/>
              <w:right w:val="nil"/>
            </w:tcBorders>
            <w:shd w:val="clear" w:color="auto" w:fill="auto"/>
            <w:noWrap/>
            <w:vAlign w:val="bottom"/>
            <w:hideMark/>
          </w:tcPr>
          <w:p w14:paraId="3CB7B2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4C80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7E81A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40.2 (36.1-45)</w:t>
            </w:r>
          </w:p>
        </w:tc>
        <w:tc>
          <w:tcPr>
            <w:tcW w:w="1660" w:type="dxa"/>
            <w:tcBorders>
              <w:top w:val="nil"/>
              <w:left w:val="nil"/>
              <w:bottom w:val="nil"/>
              <w:right w:val="nil"/>
            </w:tcBorders>
            <w:shd w:val="clear" w:color="auto" w:fill="auto"/>
            <w:noWrap/>
            <w:vAlign w:val="bottom"/>
            <w:hideMark/>
          </w:tcPr>
          <w:p w14:paraId="6E3F75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36.9 (32.7-41.6)</w:t>
            </w:r>
          </w:p>
        </w:tc>
        <w:tc>
          <w:tcPr>
            <w:tcW w:w="1800" w:type="dxa"/>
            <w:tcBorders>
              <w:top w:val="nil"/>
              <w:left w:val="nil"/>
              <w:bottom w:val="nil"/>
              <w:right w:val="nil"/>
            </w:tcBorders>
            <w:shd w:val="clear" w:color="auto" w:fill="auto"/>
            <w:noWrap/>
            <w:vAlign w:val="bottom"/>
            <w:hideMark/>
          </w:tcPr>
          <w:p w14:paraId="1382DF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1442 (1291-1625)</w:t>
            </w:r>
          </w:p>
        </w:tc>
        <w:tc>
          <w:tcPr>
            <w:tcW w:w="1800" w:type="dxa"/>
            <w:tcBorders>
              <w:top w:val="nil"/>
              <w:left w:val="nil"/>
              <w:bottom w:val="nil"/>
              <w:right w:val="nil"/>
            </w:tcBorders>
            <w:shd w:val="clear" w:color="auto" w:fill="auto"/>
            <w:noWrap/>
            <w:vAlign w:val="bottom"/>
            <w:hideMark/>
          </w:tcPr>
          <w:p w14:paraId="1ED7B3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1722 (1529-1958)</w:t>
            </w:r>
          </w:p>
        </w:tc>
      </w:tr>
      <w:tr w:rsidR="00B0760D" w:rsidRPr="00B0760D" w14:paraId="5F4AF6EE" w14:textId="77777777" w:rsidTr="00B0760D">
        <w:trPr>
          <w:trHeight w:val="320"/>
        </w:trPr>
        <w:tc>
          <w:tcPr>
            <w:tcW w:w="2524" w:type="dxa"/>
            <w:tcBorders>
              <w:top w:val="nil"/>
              <w:left w:val="nil"/>
              <w:bottom w:val="nil"/>
              <w:right w:val="nil"/>
            </w:tcBorders>
            <w:shd w:val="clear" w:color="auto" w:fill="auto"/>
            <w:noWrap/>
            <w:vAlign w:val="bottom"/>
            <w:hideMark/>
          </w:tcPr>
          <w:p w14:paraId="1DD1759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99E9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69D72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(9.6-11.4)</w:t>
            </w:r>
          </w:p>
        </w:tc>
        <w:tc>
          <w:tcPr>
            <w:tcW w:w="1660" w:type="dxa"/>
            <w:tcBorders>
              <w:top w:val="nil"/>
              <w:left w:val="nil"/>
              <w:bottom w:val="nil"/>
              <w:right w:val="nil"/>
            </w:tcBorders>
            <w:shd w:val="clear" w:color="auto" w:fill="auto"/>
            <w:noWrap/>
            <w:vAlign w:val="bottom"/>
            <w:hideMark/>
          </w:tcPr>
          <w:p w14:paraId="51510C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(9.7-11.9)</w:t>
            </w:r>
          </w:p>
        </w:tc>
        <w:tc>
          <w:tcPr>
            <w:tcW w:w="1800" w:type="dxa"/>
            <w:tcBorders>
              <w:top w:val="nil"/>
              <w:left w:val="nil"/>
              <w:bottom w:val="nil"/>
              <w:right w:val="nil"/>
            </w:tcBorders>
            <w:shd w:val="clear" w:color="auto" w:fill="auto"/>
            <w:noWrap/>
            <w:vAlign w:val="bottom"/>
            <w:hideMark/>
          </w:tcPr>
          <w:p w14:paraId="2D6149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378 (342-412)</w:t>
            </w:r>
          </w:p>
        </w:tc>
        <w:tc>
          <w:tcPr>
            <w:tcW w:w="1800" w:type="dxa"/>
            <w:tcBorders>
              <w:top w:val="nil"/>
              <w:left w:val="nil"/>
              <w:bottom w:val="nil"/>
              <w:right w:val="nil"/>
            </w:tcBorders>
            <w:shd w:val="clear" w:color="auto" w:fill="auto"/>
            <w:noWrap/>
            <w:vAlign w:val="bottom"/>
            <w:hideMark/>
          </w:tcPr>
          <w:p w14:paraId="084BCE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501 (453-550)</w:t>
            </w:r>
          </w:p>
        </w:tc>
      </w:tr>
      <w:tr w:rsidR="00B0760D" w:rsidRPr="00B0760D" w14:paraId="27E7FAE1" w14:textId="77777777" w:rsidTr="00B0760D">
        <w:trPr>
          <w:trHeight w:val="320"/>
        </w:trPr>
        <w:tc>
          <w:tcPr>
            <w:tcW w:w="2524" w:type="dxa"/>
            <w:tcBorders>
              <w:top w:val="nil"/>
              <w:left w:val="nil"/>
              <w:bottom w:val="nil"/>
              <w:right w:val="nil"/>
            </w:tcBorders>
            <w:shd w:val="clear" w:color="auto" w:fill="auto"/>
            <w:noWrap/>
            <w:vAlign w:val="bottom"/>
            <w:hideMark/>
          </w:tcPr>
          <w:p w14:paraId="59EFE6B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730E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FED7B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41.5 (33.9-50.1)</w:t>
            </w:r>
          </w:p>
        </w:tc>
        <w:tc>
          <w:tcPr>
            <w:tcW w:w="1660" w:type="dxa"/>
            <w:tcBorders>
              <w:top w:val="nil"/>
              <w:left w:val="nil"/>
              <w:bottom w:val="nil"/>
              <w:right w:val="nil"/>
            </w:tcBorders>
            <w:shd w:val="clear" w:color="auto" w:fill="auto"/>
            <w:noWrap/>
            <w:vAlign w:val="bottom"/>
            <w:hideMark/>
          </w:tcPr>
          <w:p w14:paraId="64B64B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(42.6-61.1)</w:t>
            </w:r>
          </w:p>
        </w:tc>
        <w:tc>
          <w:tcPr>
            <w:tcW w:w="1800" w:type="dxa"/>
            <w:tcBorders>
              <w:top w:val="nil"/>
              <w:left w:val="nil"/>
              <w:bottom w:val="nil"/>
              <w:right w:val="nil"/>
            </w:tcBorders>
            <w:shd w:val="clear" w:color="auto" w:fill="auto"/>
            <w:noWrap/>
            <w:vAlign w:val="bottom"/>
            <w:hideMark/>
          </w:tcPr>
          <w:p w14:paraId="406AAD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1491 (1203-1814)</w:t>
            </w:r>
          </w:p>
        </w:tc>
        <w:tc>
          <w:tcPr>
            <w:tcW w:w="1800" w:type="dxa"/>
            <w:tcBorders>
              <w:top w:val="nil"/>
              <w:left w:val="nil"/>
              <w:bottom w:val="nil"/>
              <w:right w:val="nil"/>
            </w:tcBorders>
            <w:shd w:val="clear" w:color="auto" w:fill="auto"/>
            <w:noWrap/>
            <w:vAlign w:val="bottom"/>
            <w:hideMark/>
          </w:tcPr>
          <w:p w14:paraId="57886D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2431 (2004-2871)</w:t>
            </w:r>
          </w:p>
        </w:tc>
      </w:tr>
      <w:tr w:rsidR="00B0760D" w:rsidRPr="00B0760D" w14:paraId="7D15ECD4" w14:textId="77777777" w:rsidTr="00B0760D">
        <w:trPr>
          <w:trHeight w:val="320"/>
        </w:trPr>
        <w:tc>
          <w:tcPr>
            <w:tcW w:w="2524" w:type="dxa"/>
            <w:tcBorders>
              <w:top w:val="nil"/>
              <w:left w:val="nil"/>
              <w:bottom w:val="nil"/>
              <w:right w:val="nil"/>
            </w:tcBorders>
            <w:shd w:val="clear" w:color="auto" w:fill="auto"/>
            <w:noWrap/>
            <w:vAlign w:val="bottom"/>
            <w:hideMark/>
          </w:tcPr>
          <w:p w14:paraId="09905B3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0704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254AC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(4-13.1)</w:t>
            </w:r>
          </w:p>
        </w:tc>
        <w:tc>
          <w:tcPr>
            <w:tcW w:w="1660" w:type="dxa"/>
            <w:tcBorders>
              <w:top w:val="nil"/>
              <w:left w:val="nil"/>
              <w:bottom w:val="nil"/>
              <w:right w:val="nil"/>
            </w:tcBorders>
            <w:shd w:val="clear" w:color="auto" w:fill="auto"/>
            <w:noWrap/>
            <w:vAlign w:val="bottom"/>
            <w:hideMark/>
          </w:tcPr>
          <w:p w14:paraId="6563B6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(2-7.3)</w:t>
            </w:r>
          </w:p>
        </w:tc>
        <w:tc>
          <w:tcPr>
            <w:tcW w:w="1800" w:type="dxa"/>
            <w:tcBorders>
              <w:top w:val="nil"/>
              <w:left w:val="nil"/>
              <w:bottom w:val="nil"/>
              <w:right w:val="nil"/>
            </w:tcBorders>
            <w:shd w:val="clear" w:color="auto" w:fill="auto"/>
            <w:noWrap/>
            <w:vAlign w:val="bottom"/>
            <w:hideMark/>
          </w:tcPr>
          <w:p w14:paraId="3D6804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271 (144-469)</w:t>
            </w:r>
          </w:p>
        </w:tc>
        <w:tc>
          <w:tcPr>
            <w:tcW w:w="1800" w:type="dxa"/>
            <w:tcBorders>
              <w:top w:val="nil"/>
              <w:left w:val="nil"/>
              <w:bottom w:val="nil"/>
              <w:right w:val="nil"/>
            </w:tcBorders>
            <w:shd w:val="clear" w:color="auto" w:fill="auto"/>
            <w:noWrap/>
            <w:vAlign w:val="bottom"/>
            <w:hideMark/>
          </w:tcPr>
          <w:p w14:paraId="5A7607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(94-334)</w:t>
            </w:r>
          </w:p>
        </w:tc>
      </w:tr>
      <w:tr w:rsidR="00B0760D" w:rsidRPr="00B0760D" w14:paraId="7B947EA0" w14:textId="77777777" w:rsidTr="00B0760D">
        <w:trPr>
          <w:trHeight w:val="320"/>
        </w:trPr>
        <w:tc>
          <w:tcPr>
            <w:tcW w:w="2524" w:type="dxa"/>
            <w:tcBorders>
              <w:top w:val="nil"/>
              <w:left w:val="nil"/>
              <w:bottom w:val="nil"/>
              <w:right w:val="nil"/>
            </w:tcBorders>
            <w:shd w:val="clear" w:color="auto" w:fill="auto"/>
            <w:noWrap/>
            <w:vAlign w:val="bottom"/>
            <w:hideMark/>
          </w:tcPr>
          <w:p w14:paraId="4D2B8B6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9001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1967A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(2.5-2.8)</w:t>
            </w:r>
          </w:p>
        </w:tc>
        <w:tc>
          <w:tcPr>
            <w:tcW w:w="1660" w:type="dxa"/>
            <w:tcBorders>
              <w:top w:val="nil"/>
              <w:left w:val="nil"/>
              <w:bottom w:val="nil"/>
              <w:right w:val="nil"/>
            </w:tcBorders>
            <w:shd w:val="clear" w:color="auto" w:fill="auto"/>
            <w:noWrap/>
            <w:vAlign w:val="bottom"/>
            <w:hideMark/>
          </w:tcPr>
          <w:p w14:paraId="24F387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800" w:type="dxa"/>
            <w:tcBorders>
              <w:top w:val="nil"/>
              <w:left w:val="nil"/>
              <w:bottom w:val="nil"/>
              <w:right w:val="nil"/>
            </w:tcBorders>
            <w:shd w:val="clear" w:color="auto" w:fill="auto"/>
            <w:noWrap/>
            <w:vAlign w:val="bottom"/>
            <w:hideMark/>
          </w:tcPr>
          <w:p w14:paraId="2D950F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(89-101)</w:t>
            </w:r>
          </w:p>
        </w:tc>
        <w:tc>
          <w:tcPr>
            <w:tcW w:w="1800" w:type="dxa"/>
            <w:tcBorders>
              <w:top w:val="nil"/>
              <w:left w:val="nil"/>
              <w:bottom w:val="nil"/>
              <w:right w:val="nil"/>
            </w:tcBorders>
            <w:shd w:val="clear" w:color="auto" w:fill="auto"/>
            <w:noWrap/>
            <w:vAlign w:val="bottom"/>
            <w:hideMark/>
          </w:tcPr>
          <w:p w14:paraId="4A8C18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 (130-151)</w:t>
            </w:r>
          </w:p>
        </w:tc>
      </w:tr>
      <w:tr w:rsidR="00B0760D" w:rsidRPr="00B0760D" w14:paraId="22B76AA1" w14:textId="77777777" w:rsidTr="00B0760D">
        <w:trPr>
          <w:trHeight w:val="320"/>
        </w:trPr>
        <w:tc>
          <w:tcPr>
            <w:tcW w:w="2524" w:type="dxa"/>
            <w:tcBorders>
              <w:top w:val="nil"/>
              <w:left w:val="nil"/>
              <w:bottom w:val="nil"/>
              <w:right w:val="nil"/>
            </w:tcBorders>
            <w:shd w:val="clear" w:color="auto" w:fill="auto"/>
            <w:noWrap/>
            <w:vAlign w:val="bottom"/>
            <w:hideMark/>
          </w:tcPr>
          <w:p w14:paraId="0ACAACB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500A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5A213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75CCF2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(0.5-0.8)</w:t>
            </w:r>
          </w:p>
        </w:tc>
        <w:tc>
          <w:tcPr>
            <w:tcW w:w="1800" w:type="dxa"/>
            <w:tcBorders>
              <w:top w:val="nil"/>
              <w:left w:val="nil"/>
              <w:bottom w:val="nil"/>
              <w:right w:val="nil"/>
            </w:tcBorders>
            <w:shd w:val="clear" w:color="auto" w:fill="auto"/>
            <w:noWrap/>
            <w:vAlign w:val="bottom"/>
            <w:hideMark/>
          </w:tcPr>
          <w:p w14:paraId="526D04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(42-50)</w:t>
            </w:r>
          </w:p>
        </w:tc>
        <w:tc>
          <w:tcPr>
            <w:tcW w:w="1800" w:type="dxa"/>
            <w:tcBorders>
              <w:top w:val="nil"/>
              <w:left w:val="nil"/>
              <w:bottom w:val="nil"/>
              <w:right w:val="nil"/>
            </w:tcBorders>
            <w:shd w:val="clear" w:color="auto" w:fill="auto"/>
            <w:noWrap/>
            <w:vAlign w:val="bottom"/>
            <w:hideMark/>
          </w:tcPr>
          <w:p w14:paraId="3B5E10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(22-38)</w:t>
            </w:r>
          </w:p>
        </w:tc>
      </w:tr>
      <w:tr w:rsidR="00B0760D" w:rsidRPr="00B0760D" w14:paraId="2AAABC37" w14:textId="77777777" w:rsidTr="00B0760D">
        <w:trPr>
          <w:trHeight w:val="320"/>
        </w:trPr>
        <w:tc>
          <w:tcPr>
            <w:tcW w:w="2524" w:type="dxa"/>
            <w:tcBorders>
              <w:top w:val="nil"/>
              <w:left w:val="nil"/>
              <w:bottom w:val="nil"/>
              <w:right w:val="nil"/>
            </w:tcBorders>
            <w:shd w:val="clear" w:color="auto" w:fill="auto"/>
            <w:noWrap/>
            <w:vAlign w:val="bottom"/>
            <w:hideMark/>
          </w:tcPr>
          <w:p w14:paraId="71827A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9DB7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E976D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660" w:type="dxa"/>
            <w:tcBorders>
              <w:top w:val="nil"/>
              <w:left w:val="nil"/>
              <w:bottom w:val="nil"/>
              <w:right w:val="nil"/>
            </w:tcBorders>
            <w:shd w:val="clear" w:color="auto" w:fill="auto"/>
            <w:noWrap/>
            <w:vAlign w:val="bottom"/>
            <w:hideMark/>
          </w:tcPr>
          <w:p w14:paraId="125723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(1.5-1.7)</w:t>
            </w:r>
          </w:p>
        </w:tc>
        <w:tc>
          <w:tcPr>
            <w:tcW w:w="1800" w:type="dxa"/>
            <w:tcBorders>
              <w:top w:val="nil"/>
              <w:left w:val="nil"/>
              <w:bottom w:val="nil"/>
              <w:right w:val="nil"/>
            </w:tcBorders>
            <w:shd w:val="clear" w:color="auto" w:fill="auto"/>
            <w:noWrap/>
            <w:vAlign w:val="bottom"/>
            <w:hideMark/>
          </w:tcPr>
          <w:p w14:paraId="340BBB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(45-52)</w:t>
            </w:r>
          </w:p>
        </w:tc>
        <w:tc>
          <w:tcPr>
            <w:tcW w:w="1800" w:type="dxa"/>
            <w:tcBorders>
              <w:top w:val="nil"/>
              <w:left w:val="nil"/>
              <w:bottom w:val="nil"/>
              <w:right w:val="nil"/>
            </w:tcBorders>
            <w:shd w:val="clear" w:color="auto" w:fill="auto"/>
            <w:noWrap/>
            <w:vAlign w:val="bottom"/>
            <w:hideMark/>
          </w:tcPr>
          <w:p w14:paraId="4131B2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(67-80)</w:t>
            </w:r>
          </w:p>
        </w:tc>
      </w:tr>
      <w:tr w:rsidR="00B0760D" w:rsidRPr="00B0760D" w14:paraId="3649F073" w14:textId="77777777" w:rsidTr="00B0760D">
        <w:trPr>
          <w:trHeight w:val="320"/>
        </w:trPr>
        <w:tc>
          <w:tcPr>
            <w:tcW w:w="2524" w:type="dxa"/>
            <w:tcBorders>
              <w:top w:val="nil"/>
              <w:left w:val="nil"/>
              <w:bottom w:val="nil"/>
              <w:right w:val="nil"/>
            </w:tcBorders>
            <w:shd w:val="clear" w:color="auto" w:fill="auto"/>
            <w:noWrap/>
            <w:vAlign w:val="bottom"/>
            <w:hideMark/>
          </w:tcPr>
          <w:p w14:paraId="73035CB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082D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BBCAB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660" w:type="dxa"/>
            <w:tcBorders>
              <w:top w:val="nil"/>
              <w:left w:val="nil"/>
              <w:bottom w:val="nil"/>
              <w:right w:val="nil"/>
            </w:tcBorders>
            <w:shd w:val="clear" w:color="auto" w:fill="auto"/>
            <w:noWrap/>
            <w:vAlign w:val="bottom"/>
            <w:hideMark/>
          </w:tcPr>
          <w:p w14:paraId="20015B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800" w:type="dxa"/>
            <w:tcBorders>
              <w:top w:val="nil"/>
              <w:left w:val="nil"/>
              <w:bottom w:val="nil"/>
              <w:right w:val="nil"/>
            </w:tcBorders>
            <w:shd w:val="clear" w:color="auto" w:fill="auto"/>
            <w:noWrap/>
            <w:vAlign w:val="bottom"/>
            <w:hideMark/>
          </w:tcPr>
          <w:p w14:paraId="6F18C8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(8-13)</w:t>
            </w:r>
          </w:p>
        </w:tc>
        <w:tc>
          <w:tcPr>
            <w:tcW w:w="1800" w:type="dxa"/>
            <w:tcBorders>
              <w:top w:val="nil"/>
              <w:left w:val="nil"/>
              <w:bottom w:val="nil"/>
              <w:right w:val="nil"/>
            </w:tcBorders>
            <w:shd w:val="clear" w:color="auto" w:fill="auto"/>
            <w:noWrap/>
            <w:vAlign w:val="bottom"/>
            <w:hideMark/>
          </w:tcPr>
          <w:p w14:paraId="24E312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(11-18)</w:t>
            </w:r>
          </w:p>
        </w:tc>
      </w:tr>
      <w:tr w:rsidR="00B0760D" w:rsidRPr="00B0760D" w14:paraId="618A6F09" w14:textId="77777777" w:rsidTr="00B0760D">
        <w:trPr>
          <w:trHeight w:val="320"/>
        </w:trPr>
        <w:tc>
          <w:tcPr>
            <w:tcW w:w="2524" w:type="dxa"/>
            <w:tcBorders>
              <w:top w:val="nil"/>
              <w:left w:val="nil"/>
              <w:bottom w:val="nil"/>
              <w:right w:val="nil"/>
            </w:tcBorders>
            <w:shd w:val="clear" w:color="auto" w:fill="auto"/>
            <w:noWrap/>
            <w:vAlign w:val="bottom"/>
            <w:hideMark/>
          </w:tcPr>
          <w:p w14:paraId="4D9A42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Comoros</w:t>
            </w:r>
          </w:p>
        </w:tc>
        <w:tc>
          <w:tcPr>
            <w:tcW w:w="2180" w:type="dxa"/>
            <w:tcBorders>
              <w:top w:val="nil"/>
              <w:left w:val="nil"/>
              <w:bottom w:val="nil"/>
              <w:right w:val="nil"/>
            </w:tcBorders>
            <w:shd w:val="clear" w:color="auto" w:fill="auto"/>
            <w:noWrap/>
            <w:vAlign w:val="bottom"/>
            <w:hideMark/>
          </w:tcPr>
          <w:p w14:paraId="320334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00F8D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55.6 (50-61.1)</w:t>
            </w:r>
          </w:p>
        </w:tc>
        <w:tc>
          <w:tcPr>
            <w:tcW w:w="1660" w:type="dxa"/>
            <w:tcBorders>
              <w:top w:val="nil"/>
              <w:left w:val="nil"/>
              <w:bottom w:val="nil"/>
              <w:right w:val="nil"/>
            </w:tcBorders>
            <w:shd w:val="clear" w:color="auto" w:fill="auto"/>
            <w:noWrap/>
            <w:vAlign w:val="bottom"/>
            <w:hideMark/>
          </w:tcPr>
          <w:p w14:paraId="2FC670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(56.6-69.6)</w:t>
            </w:r>
          </w:p>
        </w:tc>
        <w:tc>
          <w:tcPr>
            <w:tcW w:w="1800" w:type="dxa"/>
            <w:tcBorders>
              <w:top w:val="nil"/>
              <w:left w:val="nil"/>
              <w:bottom w:val="nil"/>
              <w:right w:val="nil"/>
            </w:tcBorders>
            <w:shd w:val="clear" w:color="auto" w:fill="auto"/>
            <w:noWrap/>
            <w:vAlign w:val="bottom"/>
            <w:hideMark/>
          </w:tcPr>
          <w:p w14:paraId="6ACA96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1115 (990-1237)</w:t>
            </w:r>
          </w:p>
        </w:tc>
        <w:tc>
          <w:tcPr>
            <w:tcW w:w="1800" w:type="dxa"/>
            <w:tcBorders>
              <w:top w:val="nil"/>
              <w:left w:val="nil"/>
              <w:bottom w:val="nil"/>
              <w:right w:val="nil"/>
            </w:tcBorders>
            <w:shd w:val="clear" w:color="auto" w:fill="auto"/>
            <w:noWrap/>
            <w:vAlign w:val="bottom"/>
            <w:hideMark/>
          </w:tcPr>
          <w:p w14:paraId="78EAC4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1326 (1183-1469)</w:t>
            </w:r>
          </w:p>
        </w:tc>
      </w:tr>
      <w:tr w:rsidR="00B0760D" w:rsidRPr="00B0760D" w14:paraId="2B076325" w14:textId="77777777" w:rsidTr="00B0760D">
        <w:trPr>
          <w:trHeight w:val="320"/>
        </w:trPr>
        <w:tc>
          <w:tcPr>
            <w:tcW w:w="2524" w:type="dxa"/>
            <w:tcBorders>
              <w:top w:val="nil"/>
              <w:left w:val="nil"/>
              <w:bottom w:val="nil"/>
              <w:right w:val="nil"/>
            </w:tcBorders>
            <w:shd w:val="clear" w:color="auto" w:fill="auto"/>
            <w:noWrap/>
            <w:vAlign w:val="bottom"/>
            <w:hideMark/>
          </w:tcPr>
          <w:p w14:paraId="16D287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97F0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0E04F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(17.2-32.8)</w:t>
            </w:r>
          </w:p>
        </w:tc>
        <w:tc>
          <w:tcPr>
            <w:tcW w:w="1660" w:type="dxa"/>
            <w:tcBorders>
              <w:top w:val="nil"/>
              <w:left w:val="nil"/>
              <w:bottom w:val="nil"/>
              <w:right w:val="nil"/>
            </w:tcBorders>
            <w:shd w:val="clear" w:color="auto" w:fill="auto"/>
            <w:noWrap/>
            <w:vAlign w:val="bottom"/>
            <w:hideMark/>
          </w:tcPr>
          <w:p w14:paraId="48501C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27.3 (18.4-34.1)</w:t>
            </w:r>
          </w:p>
        </w:tc>
        <w:tc>
          <w:tcPr>
            <w:tcW w:w="1800" w:type="dxa"/>
            <w:tcBorders>
              <w:top w:val="nil"/>
              <w:left w:val="nil"/>
              <w:bottom w:val="nil"/>
              <w:right w:val="nil"/>
            </w:tcBorders>
            <w:shd w:val="clear" w:color="auto" w:fill="auto"/>
            <w:noWrap/>
            <w:vAlign w:val="bottom"/>
            <w:hideMark/>
          </w:tcPr>
          <w:p w14:paraId="4474D6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523 (342-662)</w:t>
            </w:r>
          </w:p>
        </w:tc>
        <w:tc>
          <w:tcPr>
            <w:tcW w:w="1800" w:type="dxa"/>
            <w:tcBorders>
              <w:top w:val="nil"/>
              <w:left w:val="nil"/>
              <w:bottom w:val="nil"/>
              <w:right w:val="nil"/>
            </w:tcBorders>
            <w:shd w:val="clear" w:color="auto" w:fill="auto"/>
            <w:noWrap/>
            <w:vAlign w:val="bottom"/>
            <w:hideMark/>
          </w:tcPr>
          <w:p w14:paraId="515E55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576 (383-722)</w:t>
            </w:r>
          </w:p>
        </w:tc>
      </w:tr>
      <w:tr w:rsidR="00B0760D" w:rsidRPr="00B0760D" w14:paraId="1E0C9EA4" w14:textId="77777777" w:rsidTr="00B0760D">
        <w:trPr>
          <w:trHeight w:val="320"/>
        </w:trPr>
        <w:tc>
          <w:tcPr>
            <w:tcW w:w="2524" w:type="dxa"/>
            <w:tcBorders>
              <w:top w:val="nil"/>
              <w:left w:val="nil"/>
              <w:bottom w:val="nil"/>
              <w:right w:val="nil"/>
            </w:tcBorders>
            <w:shd w:val="clear" w:color="auto" w:fill="auto"/>
            <w:noWrap/>
            <w:vAlign w:val="bottom"/>
            <w:hideMark/>
          </w:tcPr>
          <w:p w14:paraId="557346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694D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CC39F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(10.1-16.1)</w:t>
            </w:r>
          </w:p>
        </w:tc>
        <w:tc>
          <w:tcPr>
            <w:tcW w:w="1660" w:type="dxa"/>
            <w:tcBorders>
              <w:top w:val="nil"/>
              <w:left w:val="nil"/>
              <w:bottom w:val="nil"/>
              <w:right w:val="nil"/>
            </w:tcBorders>
            <w:shd w:val="clear" w:color="auto" w:fill="auto"/>
            <w:noWrap/>
            <w:vAlign w:val="bottom"/>
            <w:hideMark/>
          </w:tcPr>
          <w:p w14:paraId="57B7BE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(9.8-15.7)</w:t>
            </w:r>
          </w:p>
        </w:tc>
        <w:tc>
          <w:tcPr>
            <w:tcW w:w="1800" w:type="dxa"/>
            <w:tcBorders>
              <w:top w:val="nil"/>
              <w:left w:val="nil"/>
              <w:bottom w:val="nil"/>
              <w:right w:val="nil"/>
            </w:tcBorders>
            <w:shd w:val="clear" w:color="auto" w:fill="auto"/>
            <w:noWrap/>
            <w:vAlign w:val="bottom"/>
            <w:hideMark/>
          </w:tcPr>
          <w:p w14:paraId="3F107B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(204-324)</w:t>
            </w:r>
          </w:p>
        </w:tc>
        <w:tc>
          <w:tcPr>
            <w:tcW w:w="1800" w:type="dxa"/>
            <w:tcBorders>
              <w:top w:val="nil"/>
              <w:left w:val="nil"/>
              <w:bottom w:val="nil"/>
              <w:right w:val="nil"/>
            </w:tcBorders>
            <w:shd w:val="clear" w:color="auto" w:fill="auto"/>
            <w:noWrap/>
            <w:vAlign w:val="bottom"/>
            <w:hideMark/>
          </w:tcPr>
          <w:p w14:paraId="766BBB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260 (208-332)</w:t>
            </w:r>
          </w:p>
        </w:tc>
      </w:tr>
      <w:tr w:rsidR="00B0760D" w:rsidRPr="00B0760D" w14:paraId="0B5956A5" w14:textId="77777777" w:rsidTr="00B0760D">
        <w:trPr>
          <w:trHeight w:val="320"/>
        </w:trPr>
        <w:tc>
          <w:tcPr>
            <w:tcW w:w="2524" w:type="dxa"/>
            <w:tcBorders>
              <w:top w:val="nil"/>
              <w:left w:val="nil"/>
              <w:bottom w:val="nil"/>
              <w:right w:val="nil"/>
            </w:tcBorders>
            <w:shd w:val="clear" w:color="auto" w:fill="auto"/>
            <w:noWrap/>
            <w:vAlign w:val="bottom"/>
            <w:hideMark/>
          </w:tcPr>
          <w:p w14:paraId="652EC08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9D222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0334E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(10.1-16.1)</w:t>
            </w:r>
          </w:p>
        </w:tc>
        <w:tc>
          <w:tcPr>
            <w:tcW w:w="1660" w:type="dxa"/>
            <w:tcBorders>
              <w:top w:val="nil"/>
              <w:left w:val="nil"/>
              <w:bottom w:val="nil"/>
              <w:right w:val="nil"/>
            </w:tcBorders>
            <w:shd w:val="clear" w:color="auto" w:fill="auto"/>
            <w:noWrap/>
            <w:vAlign w:val="bottom"/>
            <w:hideMark/>
          </w:tcPr>
          <w:p w14:paraId="6B5501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(9.8-15.7)</w:t>
            </w:r>
          </w:p>
        </w:tc>
        <w:tc>
          <w:tcPr>
            <w:tcW w:w="1800" w:type="dxa"/>
            <w:tcBorders>
              <w:top w:val="nil"/>
              <w:left w:val="nil"/>
              <w:bottom w:val="nil"/>
              <w:right w:val="nil"/>
            </w:tcBorders>
            <w:shd w:val="clear" w:color="auto" w:fill="auto"/>
            <w:noWrap/>
            <w:vAlign w:val="bottom"/>
            <w:hideMark/>
          </w:tcPr>
          <w:p w14:paraId="372AF5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(204-324)</w:t>
            </w:r>
          </w:p>
        </w:tc>
        <w:tc>
          <w:tcPr>
            <w:tcW w:w="1800" w:type="dxa"/>
            <w:tcBorders>
              <w:top w:val="nil"/>
              <w:left w:val="nil"/>
              <w:bottom w:val="nil"/>
              <w:right w:val="nil"/>
            </w:tcBorders>
            <w:shd w:val="clear" w:color="auto" w:fill="auto"/>
            <w:noWrap/>
            <w:vAlign w:val="bottom"/>
            <w:hideMark/>
          </w:tcPr>
          <w:p w14:paraId="060866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260 (208-332)</w:t>
            </w:r>
          </w:p>
        </w:tc>
      </w:tr>
      <w:tr w:rsidR="00B0760D" w:rsidRPr="00B0760D" w14:paraId="3B2F56C0" w14:textId="77777777" w:rsidTr="00B0760D">
        <w:trPr>
          <w:trHeight w:val="320"/>
        </w:trPr>
        <w:tc>
          <w:tcPr>
            <w:tcW w:w="2524" w:type="dxa"/>
            <w:tcBorders>
              <w:top w:val="nil"/>
              <w:left w:val="nil"/>
              <w:bottom w:val="nil"/>
              <w:right w:val="nil"/>
            </w:tcBorders>
            <w:shd w:val="clear" w:color="auto" w:fill="auto"/>
            <w:noWrap/>
            <w:vAlign w:val="bottom"/>
            <w:hideMark/>
          </w:tcPr>
          <w:p w14:paraId="7D5DBB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ED1DD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69FA7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05E938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F1957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A2C29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666E7F6A" w14:textId="77777777" w:rsidTr="00B0760D">
        <w:trPr>
          <w:trHeight w:val="320"/>
        </w:trPr>
        <w:tc>
          <w:tcPr>
            <w:tcW w:w="2524" w:type="dxa"/>
            <w:tcBorders>
              <w:top w:val="nil"/>
              <w:left w:val="nil"/>
              <w:bottom w:val="nil"/>
              <w:right w:val="nil"/>
            </w:tcBorders>
            <w:shd w:val="clear" w:color="auto" w:fill="auto"/>
            <w:noWrap/>
            <w:vAlign w:val="bottom"/>
            <w:hideMark/>
          </w:tcPr>
          <w:p w14:paraId="221FCFB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70F3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D387D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(1.2-11.4)</w:t>
            </w:r>
          </w:p>
        </w:tc>
        <w:tc>
          <w:tcPr>
            <w:tcW w:w="1660" w:type="dxa"/>
            <w:tcBorders>
              <w:top w:val="nil"/>
              <w:left w:val="nil"/>
              <w:bottom w:val="nil"/>
              <w:right w:val="nil"/>
            </w:tcBorders>
            <w:shd w:val="clear" w:color="auto" w:fill="auto"/>
            <w:noWrap/>
            <w:vAlign w:val="bottom"/>
            <w:hideMark/>
          </w:tcPr>
          <w:p w14:paraId="3B3992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(2.3-17.8)</w:t>
            </w:r>
          </w:p>
        </w:tc>
        <w:tc>
          <w:tcPr>
            <w:tcW w:w="1800" w:type="dxa"/>
            <w:tcBorders>
              <w:top w:val="nil"/>
              <w:left w:val="nil"/>
              <w:bottom w:val="nil"/>
              <w:right w:val="nil"/>
            </w:tcBorders>
            <w:shd w:val="clear" w:color="auto" w:fill="auto"/>
            <w:noWrap/>
            <w:vAlign w:val="bottom"/>
            <w:hideMark/>
          </w:tcPr>
          <w:p w14:paraId="2AA454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(25-226)</w:t>
            </w:r>
          </w:p>
        </w:tc>
        <w:tc>
          <w:tcPr>
            <w:tcW w:w="1800" w:type="dxa"/>
            <w:tcBorders>
              <w:top w:val="nil"/>
              <w:left w:val="nil"/>
              <w:bottom w:val="nil"/>
              <w:right w:val="nil"/>
            </w:tcBorders>
            <w:shd w:val="clear" w:color="auto" w:fill="auto"/>
            <w:noWrap/>
            <w:vAlign w:val="bottom"/>
            <w:hideMark/>
          </w:tcPr>
          <w:p w14:paraId="7D52A4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(49-375)</w:t>
            </w:r>
          </w:p>
        </w:tc>
      </w:tr>
      <w:tr w:rsidR="00B0760D" w:rsidRPr="00B0760D" w14:paraId="588DB561" w14:textId="77777777" w:rsidTr="00B0760D">
        <w:trPr>
          <w:trHeight w:val="320"/>
        </w:trPr>
        <w:tc>
          <w:tcPr>
            <w:tcW w:w="2524" w:type="dxa"/>
            <w:tcBorders>
              <w:top w:val="nil"/>
              <w:left w:val="nil"/>
              <w:bottom w:val="nil"/>
              <w:right w:val="nil"/>
            </w:tcBorders>
            <w:shd w:val="clear" w:color="auto" w:fill="auto"/>
            <w:noWrap/>
            <w:vAlign w:val="bottom"/>
            <w:hideMark/>
          </w:tcPr>
          <w:p w14:paraId="381AFD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6977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F256B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(8.1-14.9)</w:t>
            </w:r>
          </w:p>
        </w:tc>
        <w:tc>
          <w:tcPr>
            <w:tcW w:w="1660" w:type="dxa"/>
            <w:tcBorders>
              <w:top w:val="nil"/>
              <w:left w:val="nil"/>
              <w:bottom w:val="nil"/>
              <w:right w:val="nil"/>
            </w:tcBorders>
            <w:shd w:val="clear" w:color="auto" w:fill="auto"/>
            <w:noWrap/>
            <w:vAlign w:val="bottom"/>
            <w:hideMark/>
          </w:tcPr>
          <w:p w14:paraId="499830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(8.4-15.7)</w:t>
            </w:r>
          </w:p>
        </w:tc>
        <w:tc>
          <w:tcPr>
            <w:tcW w:w="1800" w:type="dxa"/>
            <w:tcBorders>
              <w:top w:val="nil"/>
              <w:left w:val="nil"/>
              <w:bottom w:val="nil"/>
              <w:right w:val="nil"/>
            </w:tcBorders>
            <w:shd w:val="clear" w:color="auto" w:fill="auto"/>
            <w:noWrap/>
            <w:vAlign w:val="bottom"/>
            <w:hideMark/>
          </w:tcPr>
          <w:p w14:paraId="6E917B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 (164-302)</w:t>
            </w:r>
          </w:p>
        </w:tc>
        <w:tc>
          <w:tcPr>
            <w:tcW w:w="1800" w:type="dxa"/>
            <w:tcBorders>
              <w:top w:val="nil"/>
              <w:left w:val="nil"/>
              <w:bottom w:val="nil"/>
              <w:right w:val="nil"/>
            </w:tcBorders>
            <w:shd w:val="clear" w:color="auto" w:fill="auto"/>
            <w:noWrap/>
            <w:vAlign w:val="bottom"/>
            <w:hideMark/>
          </w:tcPr>
          <w:p w14:paraId="5E35FF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242 (176-329)</w:t>
            </w:r>
          </w:p>
        </w:tc>
      </w:tr>
      <w:tr w:rsidR="00B0760D" w:rsidRPr="00B0760D" w14:paraId="012B8762" w14:textId="77777777" w:rsidTr="00B0760D">
        <w:trPr>
          <w:trHeight w:val="320"/>
        </w:trPr>
        <w:tc>
          <w:tcPr>
            <w:tcW w:w="2524" w:type="dxa"/>
            <w:tcBorders>
              <w:top w:val="nil"/>
              <w:left w:val="nil"/>
              <w:bottom w:val="nil"/>
              <w:right w:val="nil"/>
            </w:tcBorders>
            <w:shd w:val="clear" w:color="auto" w:fill="auto"/>
            <w:noWrap/>
            <w:vAlign w:val="bottom"/>
            <w:hideMark/>
          </w:tcPr>
          <w:p w14:paraId="4F742B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B578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ACE97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(7.7-11.1)</w:t>
            </w:r>
          </w:p>
        </w:tc>
        <w:tc>
          <w:tcPr>
            <w:tcW w:w="1660" w:type="dxa"/>
            <w:tcBorders>
              <w:top w:val="nil"/>
              <w:left w:val="nil"/>
              <w:bottom w:val="nil"/>
              <w:right w:val="nil"/>
            </w:tcBorders>
            <w:shd w:val="clear" w:color="auto" w:fill="auto"/>
            <w:noWrap/>
            <w:vAlign w:val="bottom"/>
            <w:hideMark/>
          </w:tcPr>
          <w:p w14:paraId="12A094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(8.5-11.8)</w:t>
            </w:r>
          </w:p>
        </w:tc>
        <w:tc>
          <w:tcPr>
            <w:tcW w:w="1800" w:type="dxa"/>
            <w:tcBorders>
              <w:top w:val="nil"/>
              <w:left w:val="nil"/>
              <w:bottom w:val="nil"/>
              <w:right w:val="nil"/>
            </w:tcBorders>
            <w:shd w:val="clear" w:color="auto" w:fill="auto"/>
            <w:noWrap/>
            <w:vAlign w:val="bottom"/>
            <w:hideMark/>
          </w:tcPr>
          <w:p w14:paraId="355D18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194 (154-223)</w:t>
            </w:r>
          </w:p>
        </w:tc>
        <w:tc>
          <w:tcPr>
            <w:tcW w:w="1800" w:type="dxa"/>
            <w:tcBorders>
              <w:top w:val="nil"/>
              <w:left w:val="nil"/>
              <w:bottom w:val="nil"/>
              <w:right w:val="nil"/>
            </w:tcBorders>
            <w:shd w:val="clear" w:color="auto" w:fill="auto"/>
            <w:noWrap/>
            <w:vAlign w:val="bottom"/>
            <w:hideMark/>
          </w:tcPr>
          <w:p w14:paraId="4F86CB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 (178-247)</w:t>
            </w:r>
          </w:p>
        </w:tc>
      </w:tr>
      <w:tr w:rsidR="00B0760D" w:rsidRPr="00B0760D" w14:paraId="46EB5087" w14:textId="77777777" w:rsidTr="00B0760D">
        <w:trPr>
          <w:trHeight w:val="320"/>
        </w:trPr>
        <w:tc>
          <w:tcPr>
            <w:tcW w:w="2524" w:type="dxa"/>
            <w:tcBorders>
              <w:top w:val="nil"/>
              <w:left w:val="nil"/>
              <w:bottom w:val="nil"/>
              <w:right w:val="nil"/>
            </w:tcBorders>
            <w:shd w:val="clear" w:color="auto" w:fill="auto"/>
            <w:noWrap/>
            <w:vAlign w:val="bottom"/>
            <w:hideMark/>
          </w:tcPr>
          <w:p w14:paraId="7DF57E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080A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58234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 (11.5-22.8)</w:t>
            </w:r>
          </w:p>
        </w:tc>
        <w:tc>
          <w:tcPr>
            <w:tcW w:w="1660" w:type="dxa"/>
            <w:tcBorders>
              <w:top w:val="nil"/>
              <w:left w:val="nil"/>
              <w:bottom w:val="nil"/>
              <w:right w:val="nil"/>
            </w:tcBorders>
            <w:shd w:val="clear" w:color="auto" w:fill="auto"/>
            <w:noWrap/>
            <w:vAlign w:val="bottom"/>
            <w:hideMark/>
          </w:tcPr>
          <w:p w14:paraId="0F12CA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23.8 (16.8-33)</w:t>
            </w:r>
          </w:p>
        </w:tc>
        <w:tc>
          <w:tcPr>
            <w:tcW w:w="1800" w:type="dxa"/>
            <w:tcBorders>
              <w:top w:val="nil"/>
              <w:left w:val="nil"/>
              <w:bottom w:val="nil"/>
              <w:right w:val="nil"/>
            </w:tcBorders>
            <w:shd w:val="clear" w:color="auto" w:fill="auto"/>
            <w:noWrap/>
            <w:vAlign w:val="bottom"/>
            <w:hideMark/>
          </w:tcPr>
          <w:p w14:paraId="5EF942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335 (229-461)</w:t>
            </w:r>
          </w:p>
        </w:tc>
        <w:tc>
          <w:tcPr>
            <w:tcW w:w="1800" w:type="dxa"/>
            <w:tcBorders>
              <w:top w:val="nil"/>
              <w:left w:val="nil"/>
              <w:bottom w:val="nil"/>
              <w:right w:val="nil"/>
            </w:tcBorders>
            <w:shd w:val="clear" w:color="auto" w:fill="auto"/>
            <w:noWrap/>
            <w:vAlign w:val="bottom"/>
            <w:hideMark/>
          </w:tcPr>
          <w:p w14:paraId="1B7DDF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501 (355-692)</w:t>
            </w:r>
          </w:p>
        </w:tc>
      </w:tr>
      <w:tr w:rsidR="00B0760D" w:rsidRPr="00B0760D" w14:paraId="643CB08B" w14:textId="77777777" w:rsidTr="00B0760D">
        <w:trPr>
          <w:trHeight w:val="320"/>
        </w:trPr>
        <w:tc>
          <w:tcPr>
            <w:tcW w:w="2524" w:type="dxa"/>
            <w:tcBorders>
              <w:top w:val="nil"/>
              <w:left w:val="nil"/>
              <w:bottom w:val="nil"/>
              <w:right w:val="nil"/>
            </w:tcBorders>
            <w:shd w:val="clear" w:color="auto" w:fill="auto"/>
            <w:noWrap/>
            <w:vAlign w:val="bottom"/>
            <w:hideMark/>
          </w:tcPr>
          <w:p w14:paraId="4C7D2B8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FC98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D6A2C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(0.6-2)</w:t>
            </w:r>
          </w:p>
        </w:tc>
        <w:tc>
          <w:tcPr>
            <w:tcW w:w="1660" w:type="dxa"/>
            <w:tcBorders>
              <w:top w:val="nil"/>
              <w:left w:val="nil"/>
              <w:bottom w:val="nil"/>
              <w:right w:val="nil"/>
            </w:tcBorders>
            <w:shd w:val="clear" w:color="auto" w:fill="auto"/>
            <w:noWrap/>
            <w:vAlign w:val="bottom"/>
            <w:hideMark/>
          </w:tcPr>
          <w:p w14:paraId="3D3D66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(2-6.7)</w:t>
            </w:r>
          </w:p>
        </w:tc>
        <w:tc>
          <w:tcPr>
            <w:tcW w:w="1800" w:type="dxa"/>
            <w:tcBorders>
              <w:top w:val="nil"/>
              <w:left w:val="nil"/>
              <w:bottom w:val="nil"/>
              <w:right w:val="nil"/>
            </w:tcBorders>
            <w:shd w:val="clear" w:color="auto" w:fill="auto"/>
            <w:noWrap/>
            <w:vAlign w:val="bottom"/>
            <w:hideMark/>
          </w:tcPr>
          <w:p w14:paraId="7786F8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(12-39)</w:t>
            </w:r>
          </w:p>
        </w:tc>
        <w:tc>
          <w:tcPr>
            <w:tcW w:w="1800" w:type="dxa"/>
            <w:tcBorders>
              <w:top w:val="nil"/>
              <w:left w:val="nil"/>
              <w:bottom w:val="nil"/>
              <w:right w:val="nil"/>
            </w:tcBorders>
            <w:shd w:val="clear" w:color="auto" w:fill="auto"/>
            <w:noWrap/>
            <w:vAlign w:val="bottom"/>
            <w:hideMark/>
          </w:tcPr>
          <w:p w14:paraId="100328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(42-142)</w:t>
            </w:r>
          </w:p>
        </w:tc>
      </w:tr>
      <w:tr w:rsidR="00B0760D" w:rsidRPr="00B0760D" w14:paraId="25231F7E" w14:textId="77777777" w:rsidTr="00B0760D">
        <w:trPr>
          <w:trHeight w:val="320"/>
        </w:trPr>
        <w:tc>
          <w:tcPr>
            <w:tcW w:w="2524" w:type="dxa"/>
            <w:tcBorders>
              <w:top w:val="nil"/>
              <w:left w:val="nil"/>
              <w:bottom w:val="nil"/>
              <w:right w:val="nil"/>
            </w:tcBorders>
            <w:shd w:val="clear" w:color="auto" w:fill="auto"/>
            <w:noWrap/>
            <w:vAlign w:val="bottom"/>
            <w:hideMark/>
          </w:tcPr>
          <w:p w14:paraId="074D9EB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CE7A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7356D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(2.3-2.7)</w:t>
            </w:r>
          </w:p>
        </w:tc>
        <w:tc>
          <w:tcPr>
            <w:tcW w:w="1660" w:type="dxa"/>
            <w:tcBorders>
              <w:top w:val="nil"/>
              <w:left w:val="nil"/>
              <w:bottom w:val="nil"/>
              <w:right w:val="nil"/>
            </w:tcBorders>
            <w:shd w:val="clear" w:color="auto" w:fill="auto"/>
            <w:noWrap/>
            <w:vAlign w:val="bottom"/>
            <w:hideMark/>
          </w:tcPr>
          <w:p w14:paraId="37C414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(2.7-3.2)</w:t>
            </w:r>
          </w:p>
        </w:tc>
        <w:tc>
          <w:tcPr>
            <w:tcW w:w="1800" w:type="dxa"/>
            <w:tcBorders>
              <w:top w:val="nil"/>
              <w:left w:val="nil"/>
              <w:bottom w:val="nil"/>
              <w:right w:val="nil"/>
            </w:tcBorders>
            <w:shd w:val="clear" w:color="auto" w:fill="auto"/>
            <w:noWrap/>
            <w:vAlign w:val="bottom"/>
            <w:hideMark/>
          </w:tcPr>
          <w:p w14:paraId="784B61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(45-54)</w:t>
            </w:r>
          </w:p>
        </w:tc>
        <w:tc>
          <w:tcPr>
            <w:tcW w:w="1800" w:type="dxa"/>
            <w:tcBorders>
              <w:top w:val="nil"/>
              <w:left w:val="nil"/>
              <w:bottom w:val="nil"/>
              <w:right w:val="nil"/>
            </w:tcBorders>
            <w:shd w:val="clear" w:color="auto" w:fill="auto"/>
            <w:noWrap/>
            <w:vAlign w:val="bottom"/>
            <w:hideMark/>
          </w:tcPr>
          <w:p w14:paraId="7EF201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(57-68)</w:t>
            </w:r>
          </w:p>
        </w:tc>
      </w:tr>
      <w:tr w:rsidR="00B0760D" w:rsidRPr="00B0760D" w14:paraId="06FF61F6" w14:textId="77777777" w:rsidTr="00B0760D">
        <w:trPr>
          <w:trHeight w:val="320"/>
        </w:trPr>
        <w:tc>
          <w:tcPr>
            <w:tcW w:w="2524" w:type="dxa"/>
            <w:tcBorders>
              <w:top w:val="nil"/>
              <w:left w:val="nil"/>
              <w:bottom w:val="nil"/>
              <w:right w:val="nil"/>
            </w:tcBorders>
            <w:shd w:val="clear" w:color="auto" w:fill="auto"/>
            <w:noWrap/>
            <w:vAlign w:val="bottom"/>
            <w:hideMark/>
          </w:tcPr>
          <w:p w14:paraId="4F7BF5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73AF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E176D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53C2C2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71B4A8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(19-24)</w:t>
            </w:r>
          </w:p>
        </w:tc>
        <w:tc>
          <w:tcPr>
            <w:tcW w:w="1800" w:type="dxa"/>
            <w:tcBorders>
              <w:top w:val="nil"/>
              <w:left w:val="nil"/>
              <w:bottom w:val="nil"/>
              <w:right w:val="nil"/>
            </w:tcBorders>
            <w:shd w:val="clear" w:color="auto" w:fill="auto"/>
            <w:noWrap/>
            <w:vAlign w:val="bottom"/>
            <w:hideMark/>
          </w:tcPr>
          <w:p w14:paraId="3AB684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(19-26)</w:t>
            </w:r>
          </w:p>
        </w:tc>
      </w:tr>
      <w:tr w:rsidR="00B0760D" w:rsidRPr="00B0760D" w14:paraId="1B65E055" w14:textId="77777777" w:rsidTr="00B0760D">
        <w:trPr>
          <w:trHeight w:val="320"/>
        </w:trPr>
        <w:tc>
          <w:tcPr>
            <w:tcW w:w="2524" w:type="dxa"/>
            <w:tcBorders>
              <w:top w:val="nil"/>
              <w:left w:val="nil"/>
              <w:bottom w:val="nil"/>
              <w:right w:val="nil"/>
            </w:tcBorders>
            <w:shd w:val="clear" w:color="auto" w:fill="auto"/>
            <w:noWrap/>
            <w:vAlign w:val="bottom"/>
            <w:hideMark/>
          </w:tcPr>
          <w:p w14:paraId="0E5DCC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894A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10842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04FAEE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(1.3-1.6)</w:t>
            </w:r>
          </w:p>
        </w:tc>
        <w:tc>
          <w:tcPr>
            <w:tcW w:w="1800" w:type="dxa"/>
            <w:tcBorders>
              <w:top w:val="nil"/>
              <w:left w:val="nil"/>
              <w:bottom w:val="nil"/>
              <w:right w:val="nil"/>
            </w:tcBorders>
            <w:shd w:val="clear" w:color="auto" w:fill="auto"/>
            <w:noWrap/>
            <w:vAlign w:val="bottom"/>
            <w:hideMark/>
          </w:tcPr>
          <w:p w14:paraId="299054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(22-26)</w:t>
            </w:r>
          </w:p>
        </w:tc>
        <w:tc>
          <w:tcPr>
            <w:tcW w:w="1800" w:type="dxa"/>
            <w:tcBorders>
              <w:top w:val="nil"/>
              <w:left w:val="nil"/>
              <w:bottom w:val="nil"/>
              <w:right w:val="nil"/>
            </w:tcBorders>
            <w:shd w:val="clear" w:color="auto" w:fill="auto"/>
            <w:noWrap/>
            <w:vAlign w:val="bottom"/>
            <w:hideMark/>
          </w:tcPr>
          <w:p w14:paraId="20FCC0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(27-34)</w:t>
            </w:r>
          </w:p>
        </w:tc>
      </w:tr>
      <w:tr w:rsidR="00B0760D" w:rsidRPr="00B0760D" w14:paraId="69BC727E" w14:textId="77777777" w:rsidTr="00B0760D">
        <w:trPr>
          <w:trHeight w:val="320"/>
        </w:trPr>
        <w:tc>
          <w:tcPr>
            <w:tcW w:w="2524" w:type="dxa"/>
            <w:tcBorders>
              <w:top w:val="nil"/>
              <w:left w:val="nil"/>
              <w:bottom w:val="nil"/>
              <w:right w:val="nil"/>
            </w:tcBorders>
            <w:shd w:val="clear" w:color="auto" w:fill="auto"/>
            <w:noWrap/>
            <w:vAlign w:val="bottom"/>
            <w:hideMark/>
          </w:tcPr>
          <w:p w14:paraId="2E5BF02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17CD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442B4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6E253B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2562BA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57977D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r>
      <w:tr w:rsidR="00B0760D" w:rsidRPr="00B0760D" w14:paraId="1692AFE2" w14:textId="77777777" w:rsidTr="00B0760D">
        <w:trPr>
          <w:trHeight w:val="320"/>
        </w:trPr>
        <w:tc>
          <w:tcPr>
            <w:tcW w:w="2524" w:type="dxa"/>
            <w:tcBorders>
              <w:top w:val="nil"/>
              <w:left w:val="nil"/>
              <w:bottom w:val="nil"/>
              <w:right w:val="nil"/>
            </w:tcBorders>
            <w:shd w:val="clear" w:color="auto" w:fill="auto"/>
            <w:noWrap/>
            <w:vAlign w:val="bottom"/>
            <w:hideMark/>
          </w:tcPr>
          <w:p w14:paraId="7D812B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Congo</w:t>
            </w:r>
          </w:p>
        </w:tc>
        <w:tc>
          <w:tcPr>
            <w:tcW w:w="2180" w:type="dxa"/>
            <w:tcBorders>
              <w:top w:val="nil"/>
              <w:left w:val="nil"/>
              <w:bottom w:val="nil"/>
              <w:right w:val="nil"/>
            </w:tcBorders>
            <w:shd w:val="clear" w:color="auto" w:fill="auto"/>
            <w:noWrap/>
            <w:vAlign w:val="bottom"/>
            <w:hideMark/>
          </w:tcPr>
          <w:p w14:paraId="5F6180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A7D9A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(48.3-66.6)</w:t>
            </w:r>
          </w:p>
        </w:tc>
        <w:tc>
          <w:tcPr>
            <w:tcW w:w="1660" w:type="dxa"/>
            <w:tcBorders>
              <w:top w:val="nil"/>
              <w:left w:val="nil"/>
              <w:bottom w:val="nil"/>
              <w:right w:val="nil"/>
            </w:tcBorders>
            <w:shd w:val="clear" w:color="auto" w:fill="auto"/>
            <w:noWrap/>
            <w:vAlign w:val="bottom"/>
            <w:hideMark/>
          </w:tcPr>
          <w:p w14:paraId="7F8BCE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(65-82.8)</w:t>
            </w:r>
          </w:p>
        </w:tc>
        <w:tc>
          <w:tcPr>
            <w:tcW w:w="1800" w:type="dxa"/>
            <w:tcBorders>
              <w:top w:val="nil"/>
              <w:left w:val="nil"/>
              <w:bottom w:val="nil"/>
              <w:right w:val="nil"/>
            </w:tcBorders>
            <w:shd w:val="clear" w:color="auto" w:fill="auto"/>
            <w:noWrap/>
            <w:vAlign w:val="bottom"/>
            <w:hideMark/>
          </w:tcPr>
          <w:p w14:paraId="318470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1606 (1374-1916)</w:t>
            </w:r>
          </w:p>
        </w:tc>
        <w:tc>
          <w:tcPr>
            <w:tcW w:w="1800" w:type="dxa"/>
            <w:tcBorders>
              <w:top w:val="nil"/>
              <w:left w:val="nil"/>
              <w:bottom w:val="nil"/>
              <w:right w:val="nil"/>
            </w:tcBorders>
            <w:shd w:val="clear" w:color="auto" w:fill="auto"/>
            <w:noWrap/>
            <w:vAlign w:val="bottom"/>
            <w:hideMark/>
          </w:tcPr>
          <w:p w14:paraId="40D06A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2988 (2626-3380)</w:t>
            </w:r>
          </w:p>
        </w:tc>
      </w:tr>
      <w:tr w:rsidR="00B0760D" w:rsidRPr="00B0760D" w14:paraId="70201A38" w14:textId="77777777" w:rsidTr="00B0760D">
        <w:trPr>
          <w:trHeight w:val="320"/>
        </w:trPr>
        <w:tc>
          <w:tcPr>
            <w:tcW w:w="2524" w:type="dxa"/>
            <w:tcBorders>
              <w:top w:val="nil"/>
              <w:left w:val="nil"/>
              <w:bottom w:val="nil"/>
              <w:right w:val="nil"/>
            </w:tcBorders>
            <w:shd w:val="clear" w:color="auto" w:fill="auto"/>
            <w:noWrap/>
            <w:vAlign w:val="bottom"/>
            <w:hideMark/>
          </w:tcPr>
          <w:p w14:paraId="14721C7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BBA1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12BDC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(20.6-35.1)</w:t>
            </w:r>
          </w:p>
        </w:tc>
        <w:tc>
          <w:tcPr>
            <w:tcW w:w="1660" w:type="dxa"/>
            <w:tcBorders>
              <w:top w:val="nil"/>
              <w:left w:val="nil"/>
              <w:bottom w:val="nil"/>
              <w:right w:val="nil"/>
            </w:tcBorders>
            <w:shd w:val="clear" w:color="auto" w:fill="auto"/>
            <w:noWrap/>
            <w:vAlign w:val="bottom"/>
            <w:hideMark/>
          </w:tcPr>
          <w:p w14:paraId="1AC5BC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(12-28.7)</w:t>
            </w:r>
          </w:p>
        </w:tc>
        <w:tc>
          <w:tcPr>
            <w:tcW w:w="1800" w:type="dxa"/>
            <w:tcBorders>
              <w:top w:val="nil"/>
              <w:left w:val="nil"/>
              <w:bottom w:val="nil"/>
              <w:right w:val="nil"/>
            </w:tcBorders>
            <w:shd w:val="clear" w:color="auto" w:fill="auto"/>
            <w:noWrap/>
            <w:vAlign w:val="bottom"/>
            <w:hideMark/>
          </w:tcPr>
          <w:p w14:paraId="2EE3BB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832 (593-1009)</w:t>
            </w:r>
          </w:p>
        </w:tc>
        <w:tc>
          <w:tcPr>
            <w:tcW w:w="1800" w:type="dxa"/>
            <w:tcBorders>
              <w:top w:val="nil"/>
              <w:left w:val="nil"/>
              <w:bottom w:val="nil"/>
              <w:right w:val="nil"/>
            </w:tcBorders>
            <w:shd w:val="clear" w:color="auto" w:fill="auto"/>
            <w:noWrap/>
            <w:vAlign w:val="bottom"/>
            <w:hideMark/>
          </w:tcPr>
          <w:p w14:paraId="719EB2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803 (481-1166)</w:t>
            </w:r>
          </w:p>
        </w:tc>
      </w:tr>
      <w:tr w:rsidR="00B0760D" w:rsidRPr="00B0760D" w14:paraId="5729CAED" w14:textId="77777777" w:rsidTr="00B0760D">
        <w:trPr>
          <w:trHeight w:val="320"/>
        </w:trPr>
        <w:tc>
          <w:tcPr>
            <w:tcW w:w="2524" w:type="dxa"/>
            <w:tcBorders>
              <w:top w:val="nil"/>
              <w:left w:val="nil"/>
              <w:bottom w:val="nil"/>
              <w:right w:val="nil"/>
            </w:tcBorders>
            <w:shd w:val="clear" w:color="auto" w:fill="auto"/>
            <w:noWrap/>
            <w:vAlign w:val="bottom"/>
            <w:hideMark/>
          </w:tcPr>
          <w:p w14:paraId="1A9ABD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5FB6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BD841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 (11.6-18)</w:t>
            </w:r>
          </w:p>
        </w:tc>
        <w:tc>
          <w:tcPr>
            <w:tcW w:w="1660" w:type="dxa"/>
            <w:tcBorders>
              <w:top w:val="nil"/>
              <w:left w:val="nil"/>
              <w:bottom w:val="nil"/>
              <w:right w:val="nil"/>
            </w:tcBorders>
            <w:shd w:val="clear" w:color="auto" w:fill="auto"/>
            <w:noWrap/>
            <w:vAlign w:val="bottom"/>
            <w:hideMark/>
          </w:tcPr>
          <w:p w14:paraId="5251F2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(11.3-17.1)</w:t>
            </w:r>
          </w:p>
        </w:tc>
        <w:tc>
          <w:tcPr>
            <w:tcW w:w="1800" w:type="dxa"/>
            <w:tcBorders>
              <w:top w:val="nil"/>
              <w:left w:val="nil"/>
              <w:bottom w:val="nil"/>
              <w:right w:val="nil"/>
            </w:tcBorders>
            <w:shd w:val="clear" w:color="auto" w:fill="auto"/>
            <w:noWrap/>
            <w:vAlign w:val="bottom"/>
            <w:hideMark/>
          </w:tcPr>
          <w:p w14:paraId="2CC16F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416 (334-517)</w:t>
            </w:r>
          </w:p>
        </w:tc>
        <w:tc>
          <w:tcPr>
            <w:tcW w:w="1800" w:type="dxa"/>
            <w:tcBorders>
              <w:top w:val="nil"/>
              <w:left w:val="nil"/>
              <w:bottom w:val="nil"/>
              <w:right w:val="nil"/>
            </w:tcBorders>
            <w:shd w:val="clear" w:color="auto" w:fill="auto"/>
            <w:noWrap/>
            <w:vAlign w:val="bottom"/>
            <w:hideMark/>
          </w:tcPr>
          <w:p w14:paraId="13D46B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565 (458-692)</w:t>
            </w:r>
          </w:p>
        </w:tc>
      </w:tr>
      <w:tr w:rsidR="00B0760D" w:rsidRPr="00B0760D" w14:paraId="513924A8" w14:textId="77777777" w:rsidTr="00B0760D">
        <w:trPr>
          <w:trHeight w:val="320"/>
        </w:trPr>
        <w:tc>
          <w:tcPr>
            <w:tcW w:w="2524" w:type="dxa"/>
            <w:tcBorders>
              <w:top w:val="nil"/>
              <w:left w:val="nil"/>
              <w:bottom w:val="nil"/>
              <w:right w:val="nil"/>
            </w:tcBorders>
            <w:shd w:val="clear" w:color="auto" w:fill="auto"/>
            <w:noWrap/>
            <w:vAlign w:val="bottom"/>
            <w:hideMark/>
          </w:tcPr>
          <w:p w14:paraId="795AC4E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3FE35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000BD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(2.8-4.8)</w:t>
            </w:r>
          </w:p>
        </w:tc>
        <w:tc>
          <w:tcPr>
            <w:tcW w:w="1660" w:type="dxa"/>
            <w:tcBorders>
              <w:top w:val="nil"/>
              <w:left w:val="nil"/>
              <w:bottom w:val="nil"/>
              <w:right w:val="nil"/>
            </w:tcBorders>
            <w:shd w:val="clear" w:color="auto" w:fill="auto"/>
            <w:noWrap/>
            <w:vAlign w:val="bottom"/>
            <w:hideMark/>
          </w:tcPr>
          <w:p w14:paraId="676328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(4.3-6.9)</w:t>
            </w:r>
          </w:p>
        </w:tc>
        <w:tc>
          <w:tcPr>
            <w:tcW w:w="1800" w:type="dxa"/>
            <w:tcBorders>
              <w:top w:val="nil"/>
              <w:left w:val="nil"/>
              <w:bottom w:val="nil"/>
              <w:right w:val="nil"/>
            </w:tcBorders>
            <w:shd w:val="clear" w:color="auto" w:fill="auto"/>
            <w:noWrap/>
            <w:vAlign w:val="bottom"/>
            <w:hideMark/>
          </w:tcPr>
          <w:p w14:paraId="621C18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(80-138)</w:t>
            </w:r>
          </w:p>
        </w:tc>
        <w:tc>
          <w:tcPr>
            <w:tcW w:w="1800" w:type="dxa"/>
            <w:tcBorders>
              <w:top w:val="nil"/>
              <w:left w:val="nil"/>
              <w:bottom w:val="nil"/>
              <w:right w:val="nil"/>
            </w:tcBorders>
            <w:shd w:val="clear" w:color="auto" w:fill="auto"/>
            <w:noWrap/>
            <w:vAlign w:val="bottom"/>
            <w:hideMark/>
          </w:tcPr>
          <w:p w14:paraId="6AD6E5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218 (175-277)</w:t>
            </w:r>
          </w:p>
        </w:tc>
      </w:tr>
      <w:tr w:rsidR="00B0760D" w:rsidRPr="00B0760D" w14:paraId="7F8CD6DE" w14:textId="77777777" w:rsidTr="00B0760D">
        <w:trPr>
          <w:trHeight w:val="320"/>
        </w:trPr>
        <w:tc>
          <w:tcPr>
            <w:tcW w:w="2524" w:type="dxa"/>
            <w:tcBorders>
              <w:top w:val="nil"/>
              <w:left w:val="nil"/>
              <w:bottom w:val="nil"/>
              <w:right w:val="nil"/>
            </w:tcBorders>
            <w:shd w:val="clear" w:color="auto" w:fill="auto"/>
            <w:noWrap/>
            <w:vAlign w:val="bottom"/>
            <w:hideMark/>
          </w:tcPr>
          <w:p w14:paraId="1840318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B7C7A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27233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(9.1-14.2)</w:t>
            </w:r>
          </w:p>
        </w:tc>
        <w:tc>
          <w:tcPr>
            <w:tcW w:w="1660" w:type="dxa"/>
            <w:tcBorders>
              <w:top w:val="nil"/>
              <w:left w:val="nil"/>
              <w:bottom w:val="nil"/>
              <w:right w:val="nil"/>
            </w:tcBorders>
            <w:shd w:val="clear" w:color="auto" w:fill="auto"/>
            <w:noWrap/>
            <w:vAlign w:val="bottom"/>
            <w:hideMark/>
          </w:tcPr>
          <w:p w14:paraId="623F97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(7.3-11.3)</w:t>
            </w:r>
          </w:p>
        </w:tc>
        <w:tc>
          <w:tcPr>
            <w:tcW w:w="1800" w:type="dxa"/>
            <w:tcBorders>
              <w:top w:val="nil"/>
              <w:left w:val="nil"/>
              <w:bottom w:val="nil"/>
              <w:right w:val="nil"/>
            </w:tcBorders>
            <w:shd w:val="clear" w:color="auto" w:fill="auto"/>
            <w:noWrap/>
            <w:vAlign w:val="bottom"/>
            <w:hideMark/>
          </w:tcPr>
          <w:p w14:paraId="3C9AE9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325 (259-405)</w:t>
            </w:r>
          </w:p>
        </w:tc>
        <w:tc>
          <w:tcPr>
            <w:tcW w:w="1800" w:type="dxa"/>
            <w:tcBorders>
              <w:top w:val="nil"/>
              <w:left w:val="nil"/>
              <w:bottom w:val="nil"/>
              <w:right w:val="nil"/>
            </w:tcBorders>
            <w:shd w:val="clear" w:color="auto" w:fill="auto"/>
            <w:noWrap/>
            <w:vAlign w:val="bottom"/>
            <w:hideMark/>
          </w:tcPr>
          <w:p w14:paraId="1DEBF1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366 (296-454)</w:t>
            </w:r>
          </w:p>
        </w:tc>
      </w:tr>
      <w:tr w:rsidR="00B0760D" w:rsidRPr="00B0760D" w14:paraId="1404BEE0" w14:textId="77777777" w:rsidTr="00B0760D">
        <w:trPr>
          <w:trHeight w:val="320"/>
        </w:trPr>
        <w:tc>
          <w:tcPr>
            <w:tcW w:w="2524" w:type="dxa"/>
            <w:tcBorders>
              <w:top w:val="nil"/>
              <w:left w:val="nil"/>
              <w:bottom w:val="nil"/>
              <w:right w:val="nil"/>
            </w:tcBorders>
            <w:shd w:val="clear" w:color="auto" w:fill="auto"/>
            <w:noWrap/>
            <w:vAlign w:val="bottom"/>
            <w:hideMark/>
          </w:tcPr>
          <w:p w14:paraId="591C08D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8C2C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397B3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 (6.4-35.1)</w:t>
            </w:r>
          </w:p>
        </w:tc>
        <w:tc>
          <w:tcPr>
            <w:tcW w:w="1660" w:type="dxa"/>
            <w:tcBorders>
              <w:top w:val="nil"/>
              <w:left w:val="nil"/>
              <w:bottom w:val="nil"/>
              <w:right w:val="nil"/>
            </w:tcBorders>
            <w:shd w:val="clear" w:color="auto" w:fill="auto"/>
            <w:noWrap/>
            <w:vAlign w:val="bottom"/>
            <w:hideMark/>
          </w:tcPr>
          <w:p w14:paraId="7DC113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 (13.5-54.4)</w:t>
            </w:r>
          </w:p>
        </w:tc>
        <w:tc>
          <w:tcPr>
            <w:tcW w:w="1800" w:type="dxa"/>
            <w:tcBorders>
              <w:top w:val="nil"/>
              <w:left w:val="nil"/>
              <w:bottom w:val="nil"/>
              <w:right w:val="nil"/>
            </w:tcBorders>
            <w:shd w:val="clear" w:color="auto" w:fill="auto"/>
            <w:noWrap/>
            <w:vAlign w:val="bottom"/>
            <w:hideMark/>
          </w:tcPr>
          <w:p w14:paraId="7327F6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472 (181-1008)</w:t>
            </w:r>
          </w:p>
        </w:tc>
        <w:tc>
          <w:tcPr>
            <w:tcW w:w="1800" w:type="dxa"/>
            <w:tcBorders>
              <w:top w:val="nil"/>
              <w:left w:val="nil"/>
              <w:bottom w:val="nil"/>
              <w:right w:val="nil"/>
            </w:tcBorders>
            <w:shd w:val="clear" w:color="auto" w:fill="auto"/>
            <w:noWrap/>
            <w:vAlign w:val="bottom"/>
            <w:hideMark/>
          </w:tcPr>
          <w:p w14:paraId="5F2470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1252 (552-2194)</w:t>
            </w:r>
          </w:p>
        </w:tc>
      </w:tr>
      <w:tr w:rsidR="00B0760D" w:rsidRPr="00B0760D" w14:paraId="46551ECC" w14:textId="77777777" w:rsidTr="00B0760D">
        <w:trPr>
          <w:trHeight w:val="320"/>
        </w:trPr>
        <w:tc>
          <w:tcPr>
            <w:tcW w:w="2524" w:type="dxa"/>
            <w:tcBorders>
              <w:top w:val="nil"/>
              <w:left w:val="nil"/>
              <w:bottom w:val="nil"/>
              <w:right w:val="nil"/>
            </w:tcBorders>
            <w:shd w:val="clear" w:color="auto" w:fill="auto"/>
            <w:noWrap/>
            <w:vAlign w:val="bottom"/>
            <w:hideMark/>
          </w:tcPr>
          <w:p w14:paraId="151B592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3866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FB445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(2.4-6.5)</w:t>
            </w:r>
          </w:p>
        </w:tc>
        <w:tc>
          <w:tcPr>
            <w:tcW w:w="1660" w:type="dxa"/>
            <w:tcBorders>
              <w:top w:val="nil"/>
              <w:left w:val="nil"/>
              <w:bottom w:val="nil"/>
              <w:right w:val="nil"/>
            </w:tcBorders>
            <w:shd w:val="clear" w:color="auto" w:fill="auto"/>
            <w:noWrap/>
            <w:vAlign w:val="bottom"/>
            <w:hideMark/>
          </w:tcPr>
          <w:p w14:paraId="71CDD8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(7.2-14.3)</w:t>
            </w:r>
          </w:p>
        </w:tc>
        <w:tc>
          <w:tcPr>
            <w:tcW w:w="1800" w:type="dxa"/>
            <w:tcBorders>
              <w:top w:val="nil"/>
              <w:left w:val="nil"/>
              <w:bottom w:val="nil"/>
              <w:right w:val="nil"/>
            </w:tcBorders>
            <w:shd w:val="clear" w:color="auto" w:fill="auto"/>
            <w:noWrap/>
            <w:vAlign w:val="bottom"/>
            <w:hideMark/>
          </w:tcPr>
          <w:p w14:paraId="00FAD0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 (68-187)</w:t>
            </w:r>
          </w:p>
        </w:tc>
        <w:tc>
          <w:tcPr>
            <w:tcW w:w="1800" w:type="dxa"/>
            <w:tcBorders>
              <w:top w:val="nil"/>
              <w:left w:val="nil"/>
              <w:bottom w:val="nil"/>
              <w:right w:val="nil"/>
            </w:tcBorders>
            <w:shd w:val="clear" w:color="auto" w:fill="auto"/>
            <w:noWrap/>
            <w:vAlign w:val="bottom"/>
            <w:hideMark/>
          </w:tcPr>
          <w:p w14:paraId="311323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408 (292-586)</w:t>
            </w:r>
          </w:p>
        </w:tc>
      </w:tr>
      <w:tr w:rsidR="00B0760D" w:rsidRPr="00B0760D" w14:paraId="587459DC" w14:textId="77777777" w:rsidTr="00B0760D">
        <w:trPr>
          <w:trHeight w:val="320"/>
        </w:trPr>
        <w:tc>
          <w:tcPr>
            <w:tcW w:w="2524" w:type="dxa"/>
            <w:tcBorders>
              <w:top w:val="nil"/>
              <w:left w:val="nil"/>
              <w:bottom w:val="nil"/>
              <w:right w:val="nil"/>
            </w:tcBorders>
            <w:shd w:val="clear" w:color="auto" w:fill="auto"/>
            <w:noWrap/>
            <w:vAlign w:val="bottom"/>
            <w:hideMark/>
          </w:tcPr>
          <w:p w14:paraId="4A8B61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1C9E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4FFE8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(8.3-11.2)</w:t>
            </w:r>
          </w:p>
        </w:tc>
        <w:tc>
          <w:tcPr>
            <w:tcW w:w="1660" w:type="dxa"/>
            <w:tcBorders>
              <w:top w:val="nil"/>
              <w:left w:val="nil"/>
              <w:bottom w:val="nil"/>
              <w:right w:val="nil"/>
            </w:tcBorders>
            <w:shd w:val="clear" w:color="auto" w:fill="auto"/>
            <w:noWrap/>
            <w:vAlign w:val="bottom"/>
            <w:hideMark/>
          </w:tcPr>
          <w:p w14:paraId="2881A3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(8.5-11.7)</w:t>
            </w:r>
          </w:p>
        </w:tc>
        <w:tc>
          <w:tcPr>
            <w:tcW w:w="1800" w:type="dxa"/>
            <w:tcBorders>
              <w:top w:val="nil"/>
              <w:left w:val="nil"/>
              <w:bottom w:val="nil"/>
              <w:right w:val="nil"/>
            </w:tcBorders>
            <w:shd w:val="clear" w:color="auto" w:fill="auto"/>
            <w:noWrap/>
            <w:vAlign w:val="bottom"/>
            <w:hideMark/>
          </w:tcPr>
          <w:p w14:paraId="106C56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284 (237-324)</w:t>
            </w:r>
          </w:p>
        </w:tc>
        <w:tc>
          <w:tcPr>
            <w:tcW w:w="1800" w:type="dxa"/>
            <w:tcBorders>
              <w:top w:val="nil"/>
              <w:left w:val="nil"/>
              <w:bottom w:val="nil"/>
              <w:right w:val="nil"/>
            </w:tcBorders>
            <w:shd w:val="clear" w:color="auto" w:fill="auto"/>
            <w:noWrap/>
            <w:vAlign w:val="bottom"/>
            <w:hideMark/>
          </w:tcPr>
          <w:p w14:paraId="2749E2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410 (344-468)</w:t>
            </w:r>
          </w:p>
        </w:tc>
      </w:tr>
      <w:tr w:rsidR="00B0760D" w:rsidRPr="00B0760D" w14:paraId="07F518F1" w14:textId="77777777" w:rsidTr="00B0760D">
        <w:trPr>
          <w:trHeight w:val="320"/>
        </w:trPr>
        <w:tc>
          <w:tcPr>
            <w:tcW w:w="2524" w:type="dxa"/>
            <w:tcBorders>
              <w:top w:val="nil"/>
              <w:left w:val="nil"/>
              <w:bottom w:val="nil"/>
              <w:right w:val="nil"/>
            </w:tcBorders>
            <w:shd w:val="clear" w:color="auto" w:fill="auto"/>
            <w:noWrap/>
            <w:vAlign w:val="bottom"/>
            <w:hideMark/>
          </w:tcPr>
          <w:p w14:paraId="02A839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A9D8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0E61D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(5.7-13.2)</w:t>
            </w:r>
          </w:p>
        </w:tc>
        <w:tc>
          <w:tcPr>
            <w:tcW w:w="1660" w:type="dxa"/>
            <w:tcBorders>
              <w:top w:val="nil"/>
              <w:left w:val="nil"/>
              <w:bottom w:val="nil"/>
              <w:right w:val="nil"/>
            </w:tcBorders>
            <w:shd w:val="clear" w:color="auto" w:fill="auto"/>
            <w:noWrap/>
            <w:vAlign w:val="bottom"/>
            <w:hideMark/>
          </w:tcPr>
          <w:p w14:paraId="0718CE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32.2 (23.1-41.8)</w:t>
            </w:r>
          </w:p>
        </w:tc>
        <w:tc>
          <w:tcPr>
            <w:tcW w:w="1800" w:type="dxa"/>
            <w:tcBorders>
              <w:top w:val="nil"/>
              <w:left w:val="nil"/>
              <w:bottom w:val="nil"/>
              <w:right w:val="nil"/>
            </w:tcBorders>
            <w:shd w:val="clear" w:color="auto" w:fill="auto"/>
            <w:noWrap/>
            <w:vAlign w:val="bottom"/>
            <w:hideMark/>
          </w:tcPr>
          <w:p w14:paraId="5DB651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 (164-379)</w:t>
            </w:r>
          </w:p>
        </w:tc>
        <w:tc>
          <w:tcPr>
            <w:tcW w:w="1800" w:type="dxa"/>
            <w:tcBorders>
              <w:top w:val="nil"/>
              <w:left w:val="nil"/>
              <w:bottom w:val="nil"/>
              <w:right w:val="nil"/>
            </w:tcBorders>
            <w:shd w:val="clear" w:color="auto" w:fill="auto"/>
            <w:noWrap/>
            <w:vAlign w:val="bottom"/>
            <w:hideMark/>
          </w:tcPr>
          <w:p w14:paraId="365C24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1300 (939-1707)</w:t>
            </w:r>
          </w:p>
        </w:tc>
      </w:tr>
      <w:tr w:rsidR="00B0760D" w:rsidRPr="00B0760D" w14:paraId="4C021322" w14:textId="77777777" w:rsidTr="00B0760D">
        <w:trPr>
          <w:trHeight w:val="320"/>
        </w:trPr>
        <w:tc>
          <w:tcPr>
            <w:tcW w:w="2524" w:type="dxa"/>
            <w:tcBorders>
              <w:top w:val="nil"/>
              <w:left w:val="nil"/>
              <w:bottom w:val="nil"/>
              <w:right w:val="nil"/>
            </w:tcBorders>
            <w:shd w:val="clear" w:color="auto" w:fill="auto"/>
            <w:noWrap/>
            <w:vAlign w:val="bottom"/>
            <w:hideMark/>
          </w:tcPr>
          <w:p w14:paraId="60CA85B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7928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7231B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(0.6-2.2)</w:t>
            </w:r>
          </w:p>
        </w:tc>
        <w:tc>
          <w:tcPr>
            <w:tcW w:w="1660" w:type="dxa"/>
            <w:tcBorders>
              <w:top w:val="nil"/>
              <w:left w:val="nil"/>
              <w:bottom w:val="nil"/>
              <w:right w:val="nil"/>
            </w:tcBorders>
            <w:shd w:val="clear" w:color="auto" w:fill="auto"/>
            <w:noWrap/>
            <w:vAlign w:val="bottom"/>
            <w:hideMark/>
          </w:tcPr>
          <w:p w14:paraId="28D697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(2-7.1)</w:t>
            </w:r>
          </w:p>
        </w:tc>
        <w:tc>
          <w:tcPr>
            <w:tcW w:w="1800" w:type="dxa"/>
            <w:tcBorders>
              <w:top w:val="nil"/>
              <w:left w:val="nil"/>
              <w:bottom w:val="nil"/>
              <w:right w:val="nil"/>
            </w:tcBorders>
            <w:shd w:val="clear" w:color="auto" w:fill="auto"/>
            <w:noWrap/>
            <w:vAlign w:val="bottom"/>
            <w:hideMark/>
          </w:tcPr>
          <w:p w14:paraId="4B8AFA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(17-62)</w:t>
            </w:r>
          </w:p>
        </w:tc>
        <w:tc>
          <w:tcPr>
            <w:tcW w:w="1800" w:type="dxa"/>
            <w:tcBorders>
              <w:top w:val="nil"/>
              <w:left w:val="nil"/>
              <w:bottom w:val="nil"/>
              <w:right w:val="nil"/>
            </w:tcBorders>
            <w:shd w:val="clear" w:color="auto" w:fill="auto"/>
            <w:noWrap/>
            <w:vAlign w:val="bottom"/>
            <w:hideMark/>
          </w:tcPr>
          <w:p w14:paraId="2DAC74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 (78-290)</w:t>
            </w:r>
          </w:p>
        </w:tc>
      </w:tr>
      <w:tr w:rsidR="00B0760D" w:rsidRPr="00B0760D" w14:paraId="1CD132BC" w14:textId="77777777" w:rsidTr="00B0760D">
        <w:trPr>
          <w:trHeight w:val="320"/>
        </w:trPr>
        <w:tc>
          <w:tcPr>
            <w:tcW w:w="2524" w:type="dxa"/>
            <w:tcBorders>
              <w:top w:val="nil"/>
              <w:left w:val="nil"/>
              <w:bottom w:val="nil"/>
              <w:right w:val="nil"/>
            </w:tcBorders>
            <w:shd w:val="clear" w:color="auto" w:fill="auto"/>
            <w:noWrap/>
            <w:vAlign w:val="bottom"/>
            <w:hideMark/>
          </w:tcPr>
          <w:p w14:paraId="06A4DB5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805A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02540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(2.5-2.9)</w:t>
            </w:r>
          </w:p>
        </w:tc>
        <w:tc>
          <w:tcPr>
            <w:tcW w:w="1660" w:type="dxa"/>
            <w:tcBorders>
              <w:top w:val="nil"/>
              <w:left w:val="nil"/>
              <w:bottom w:val="nil"/>
              <w:right w:val="nil"/>
            </w:tcBorders>
            <w:shd w:val="clear" w:color="auto" w:fill="auto"/>
            <w:noWrap/>
            <w:vAlign w:val="bottom"/>
            <w:hideMark/>
          </w:tcPr>
          <w:p w14:paraId="701BD7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(2.9-3.3)</w:t>
            </w:r>
          </w:p>
        </w:tc>
        <w:tc>
          <w:tcPr>
            <w:tcW w:w="1800" w:type="dxa"/>
            <w:tcBorders>
              <w:top w:val="nil"/>
              <w:left w:val="nil"/>
              <w:bottom w:val="nil"/>
              <w:right w:val="nil"/>
            </w:tcBorders>
            <w:shd w:val="clear" w:color="auto" w:fill="auto"/>
            <w:noWrap/>
            <w:vAlign w:val="bottom"/>
            <w:hideMark/>
          </w:tcPr>
          <w:p w14:paraId="772A7C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(73-84)</w:t>
            </w:r>
          </w:p>
        </w:tc>
        <w:tc>
          <w:tcPr>
            <w:tcW w:w="1800" w:type="dxa"/>
            <w:tcBorders>
              <w:top w:val="nil"/>
              <w:left w:val="nil"/>
              <w:bottom w:val="nil"/>
              <w:right w:val="nil"/>
            </w:tcBorders>
            <w:shd w:val="clear" w:color="auto" w:fill="auto"/>
            <w:noWrap/>
            <w:vAlign w:val="bottom"/>
            <w:hideMark/>
          </w:tcPr>
          <w:p w14:paraId="33E96B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(116-136)</w:t>
            </w:r>
          </w:p>
        </w:tc>
      </w:tr>
      <w:tr w:rsidR="00B0760D" w:rsidRPr="00B0760D" w14:paraId="34F336FF" w14:textId="77777777" w:rsidTr="00B0760D">
        <w:trPr>
          <w:trHeight w:val="320"/>
        </w:trPr>
        <w:tc>
          <w:tcPr>
            <w:tcW w:w="2524" w:type="dxa"/>
            <w:tcBorders>
              <w:top w:val="nil"/>
              <w:left w:val="nil"/>
              <w:bottom w:val="nil"/>
              <w:right w:val="nil"/>
            </w:tcBorders>
            <w:shd w:val="clear" w:color="auto" w:fill="auto"/>
            <w:noWrap/>
            <w:vAlign w:val="bottom"/>
            <w:hideMark/>
          </w:tcPr>
          <w:p w14:paraId="209416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334C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70A22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(0.6-0.9)</w:t>
            </w:r>
          </w:p>
        </w:tc>
        <w:tc>
          <w:tcPr>
            <w:tcW w:w="1660" w:type="dxa"/>
            <w:tcBorders>
              <w:top w:val="nil"/>
              <w:left w:val="nil"/>
              <w:bottom w:val="nil"/>
              <w:right w:val="nil"/>
            </w:tcBorders>
            <w:shd w:val="clear" w:color="auto" w:fill="auto"/>
            <w:noWrap/>
            <w:vAlign w:val="bottom"/>
            <w:hideMark/>
          </w:tcPr>
          <w:p w14:paraId="2ADFAF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624ECF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(16-25)</w:t>
            </w:r>
          </w:p>
        </w:tc>
        <w:tc>
          <w:tcPr>
            <w:tcW w:w="1800" w:type="dxa"/>
            <w:tcBorders>
              <w:top w:val="nil"/>
              <w:left w:val="nil"/>
              <w:bottom w:val="nil"/>
              <w:right w:val="nil"/>
            </w:tcBorders>
            <w:shd w:val="clear" w:color="auto" w:fill="auto"/>
            <w:noWrap/>
            <w:vAlign w:val="bottom"/>
            <w:hideMark/>
          </w:tcPr>
          <w:p w14:paraId="04791A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(36-52)</w:t>
            </w:r>
          </w:p>
        </w:tc>
      </w:tr>
      <w:tr w:rsidR="00B0760D" w:rsidRPr="00B0760D" w14:paraId="34CFFFAD" w14:textId="77777777" w:rsidTr="00B0760D">
        <w:trPr>
          <w:trHeight w:val="320"/>
        </w:trPr>
        <w:tc>
          <w:tcPr>
            <w:tcW w:w="2524" w:type="dxa"/>
            <w:tcBorders>
              <w:top w:val="nil"/>
              <w:left w:val="nil"/>
              <w:bottom w:val="nil"/>
              <w:right w:val="nil"/>
            </w:tcBorders>
            <w:shd w:val="clear" w:color="auto" w:fill="auto"/>
            <w:noWrap/>
            <w:vAlign w:val="bottom"/>
            <w:hideMark/>
          </w:tcPr>
          <w:p w14:paraId="719196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4779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6083F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458472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bottom w:val="nil"/>
              <w:right w:val="nil"/>
            </w:tcBorders>
            <w:shd w:val="clear" w:color="auto" w:fill="auto"/>
            <w:noWrap/>
            <w:vAlign w:val="bottom"/>
            <w:hideMark/>
          </w:tcPr>
          <w:p w14:paraId="053953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(25-31)</w:t>
            </w:r>
          </w:p>
        </w:tc>
        <w:tc>
          <w:tcPr>
            <w:tcW w:w="1800" w:type="dxa"/>
            <w:tcBorders>
              <w:top w:val="nil"/>
              <w:left w:val="nil"/>
              <w:bottom w:val="nil"/>
              <w:right w:val="nil"/>
            </w:tcBorders>
            <w:shd w:val="clear" w:color="auto" w:fill="auto"/>
            <w:noWrap/>
            <w:vAlign w:val="bottom"/>
            <w:hideMark/>
          </w:tcPr>
          <w:p w14:paraId="03537C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(41-52)</w:t>
            </w:r>
          </w:p>
        </w:tc>
      </w:tr>
      <w:tr w:rsidR="00B0760D" w:rsidRPr="00B0760D" w14:paraId="5F0974BA" w14:textId="77777777" w:rsidTr="00B0760D">
        <w:trPr>
          <w:trHeight w:val="320"/>
        </w:trPr>
        <w:tc>
          <w:tcPr>
            <w:tcW w:w="2524" w:type="dxa"/>
            <w:tcBorders>
              <w:top w:val="nil"/>
              <w:left w:val="nil"/>
              <w:bottom w:val="nil"/>
              <w:right w:val="nil"/>
            </w:tcBorders>
            <w:shd w:val="clear" w:color="auto" w:fill="auto"/>
            <w:noWrap/>
            <w:vAlign w:val="bottom"/>
            <w:hideMark/>
          </w:tcPr>
          <w:p w14:paraId="2A90593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BB0A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87DF0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427CDB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4B0B80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134BD3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(4-8)</w:t>
            </w:r>
          </w:p>
        </w:tc>
      </w:tr>
      <w:tr w:rsidR="00B0760D" w:rsidRPr="00B0760D" w14:paraId="79F038FC" w14:textId="77777777" w:rsidTr="00B0760D">
        <w:trPr>
          <w:trHeight w:val="320"/>
        </w:trPr>
        <w:tc>
          <w:tcPr>
            <w:tcW w:w="2524" w:type="dxa"/>
            <w:tcBorders>
              <w:top w:val="nil"/>
              <w:left w:val="nil"/>
              <w:bottom w:val="nil"/>
              <w:right w:val="nil"/>
            </w:tcBorders>
            <w:shd w:val="clear" w:color="auto" w:fill="auto"/>
            <w:noWrap/>
            <w:vAlign w:val="bottom"/>
            <w:hideMark/>
          </w:tcPr>
          <w:p w14:paraId="08CFFD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Costa Rica</w:t>
            </w:r>
          </w:p>
        </w:tc>
        <w:tc>
          <w:tcPr>
            <w:tcW w:w="2180" w:type="dxa"/>
            <w:tcBorders>
              <w:top w:val="nil"/>
              <w:left w:val="nil"/>
              <w:bottom w:val="nil"/>
              <w:right w:val="nil"/>
            </w:tcBorders>
            <w:shd w:val="clear" w:color="auto" w:fill="auto"/>
            <w:noWrap/>
            <w:vAlign w:val="bottom"/>
            <w:hideMark/>
          </w:tcPr>
          <w:p w14:paraId="2E309F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A764A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81.3 (75.2-87)</w:t>
            </w:r>
          </w:p>
        </w:tc>
        <w:tc>
          <w:tcPr>
            <w:tcW w:w="1660" w:type="dxa"/>
            <w:tcBorders>
              <w:top w:val="nil"/>
              <w:left w:val="nil"/>
              <w:bottom w:val="nil"/>
              <w:right w:val="nil"/>
            </w:tcBorders>
            <w:shd w:val="clear" w:color="auto" w:fill="auto"/>
            <w:noWrap/>
            <w:vAlign w:val="bottom"/>
            <w:hideMark/>
          </w:tcPr>
          <w:p w14:paraId="47266C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82.7 (76.7-88.9)</w:t>
            </w:r>
          </w:p>
        </w:tc>
        <w:tc>
          <w:tcPr>
            <w:tcW w:w="1800" w:type="dxa"/>
            <w:tcBorders>
              <w:top w:val="nil"/>
              <w:left w:val="nil"/>
              <w:bottom w:val="nil"/>
              <w:right w:val="nil"/>
            </w:tcBorders>
            <w:shd w:val="clear" w:color="auto" w:fill="auto"/>
            <w:noWrap/>
            <w:vAlign w:val="bottom"/>
            <w:hideMark/>
          </w:tcPr>
          <w:p w14:paraId="282204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2530 (2342-2720)</w:t>
            </w:r>
          </w:p>
        </w:tc>
        <w:tc>
          <w:tcPr>
            <w:tcW w:w="1800" w:type="dxa"/>
            <w:tcBorders>
              <w:top w:val="nil"/>
              <w:left w:val="nil"/>
              <w:bottom w:val="nil"/>
              <w:right w:val="nil"/>
            </w:tcBorders>
            <w:shd w:val="clear" w:color="auto" w:fill="auto"/>
            <w:noWrap/>
            <w:vAlign w:val="bottom"/>
            <w:hideMark/>
          </w:tcPr>
          <w:p w14:paraId="3C21DB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3960 (3637-4263)</w:t>
            </w:r>
          </w:p>
        </w:tc>
      </w:tr>
      <w:tr w:rsidR="00B0760D" w:rsidRPr="00B0760D" w14:paraId="6D0591EB" w14:textId="77777777" w:rsidTr="00B0760D">
        <w:trPr>
          <w:trHeight w:val="320"/>
        </w:trPr>
        <w:tc>
          <w:tcPr>
            <w:tcW w:w="2524" w:type="dxa"/>
            <w:tcBorders>
              <w:top w:val="nil"/>
              <w:left w:val="nil"/>
              <w:bottom w:val="nil"/>
              <w:right w:val="nil"/>
            </w:tcBorders>
            <w:shd w:val="clear" w:color="auto" w:fill="auto"/>
            <w:noWrap/>
            <w:vAlign w:val="bottom"/>
            <w:hideMark/>
          </w:tcPr>
          <w:p w14:paraId="0FC7256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F335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E6172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 (15.9-31.2)</w:t>
            </w:r>
          </w:p>
        </w:tc>
        <w:tc>
          <w:tcPr>
            <w:tcW w:w="1660" w:type="dxa"/>
            <w:tcBorders>
              <w:top w:val="nil"/>
              <w:left w:val="nil"/>
              <w:bottom w:val="nil"/>
              <w:right w:val="nil"/>
            </w:tcBorders>
            <w:shd w:val="clear" w:color="auto" w:fill="auto"/>
            <w:noWrap/>
            <w:vAlign w:val="bottom"/>
            <w:hideMark/>
          </w:tcPr>
          <w:p w14:paraId="3B7330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(18.1-33.6)</w:t>
            </w:r>
          </w:p>
        </w:tc>
        <w:tc>
          <w:tcPr>
            <w:tcW w:w="1800" w:type="dxa"/>
            <w:tcBorders>
              <w:top w:val="nil"/>
              <w:left w:val="nil"/>
              <w:bottom w:val="nil"/>
              <w:right w:val="nil"/>
            </w:tcBorders>
            <w:shd w:val="clear" w:color="auto" w:fill="auto"/>
            <w:noWrap/>
            <w:vAlign w:val="bottom"/>
            <w:hideMark/>
          </w:tcPr>
          <w:p w14:paraId="4D18BD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759 (495-974)</w:t>
            </w:r>
          </w:p>
        </w:tc>
        <w:tc>
          <w:tcPr>
            <w:tcW w:w="1800" w:type="dxa"/>
            <w:tcBorders>
              <w:top w:val="nil"/>
              <w:left w:val="nil"/>
              <w:bottom w:val="nil"/>
              <w:right w:val="nil"/>
            </w:tcBorders>
            <w:shd w:val="clear" w:color="auto" w:fill="auto"/>
            <w:noWrap/>
            <w:vAlign w:val="bottom"/>
            <w:hideMark/>
          </w:tcPr>
          <w:p w14:paraId="49195C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1278 (892-1604)</w:t>
            </w:r>
          </w:p>
        </w:tc>
      </w:tr>
      <w:tr w:rsidR="00B0760D" w:rsidRPr="00B0760D" w14:paraId="4F81DBE7" w14:textId="77777777" w:rsidTr="00B0760D">
        <w:trPr>
          <w:trHeight w:val="320"/>
        </w:trPr>
        <w:tc>
          <w:tcPr>
            <w:tcW w:w="2524" w:type="dxa"/>
            <w:tcBorders>
              <w:top w:val="nil"/>
              <w:left w:val="nil"/>
              <w:bottom w:val="nil"/>
              <w:right w:val="nil"/>
            </w:tcBorders>
            <w:shd w:val="clear" w:color="auto" w:fill="auto"/>
            <w:noWrap/>
            <w:vAlign w:val="bottom"/>
            <w:hideMark/>
          </w:tcPr>
          <w:p w14:paraId="09BBD73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3D04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DD5CA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(12.8-24.6)</w:t>
            </w:r>
          </w:p>
        </w:tc>
        <w:tc>
          <w:tcPr>
            <w:tcW w:w="1660" w:type="dxa"/>
            <w:tcBorders>
              <w:top w:val="nil"/>
              <w:left w:val="nil"/>
              <w:bottom w:val="nil"/>
              <w:right w:val="nil"/>
            </w:tcBorders>
            <w:shd w:val="clear" w:color="auto" w:fill="auto"/>
            <w:noWrap/>
            <w:vAlign w:val="bottom"/>
            <w:hideMark/>
          </w:tcPr>
          <w:p w14:paraId="3DCB30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(12.6-25.1)</w:t>
            </w:r>
          </w:p>
        </w:tc>
        <w:tc>
          <w:tcPr>
            <w:tcW w:w="1800" w:type="dxa"/>
            <w:tcBorders>
              <w:top w:val="nil"/>
              <w:left w:val="nil"/>
              <w:bottom w:val="nil"/>
              <w:right w:val="nil"/>
            </w:tcBorders>
            <w:shd w:val="clear" w:color="auto" w:fill="auto"/>
            <w:noWrap/>
            <w:vAlign w:val="bottom"/>
            <w:hideMark/>
          </w:tcPr>
          <w:p w14:paraId="3707A0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566 (401-752)</w:t>
            </w:r>
          </w:p>
        </w:tc>
        <w:tc>
          <w:tcPr>
            <w:tcW w:w="1800" w:type="dxa"/>
            <w:tcBorders>
              <w:top w:val="nil"/>
              <w:left w:val="nil"/>
              <w:bottom w:val="nil"/>
              <w:right w:val="nil"/>
            </w:tcBorders>
            <w:shd w:val="clear" w:color="auto" w:fill="auto"/>
            <w:noWrap/>
            <w:vAlign w:val="bottom"/>
            <w:hideMark/>
          </w:tcPr>
          <w:p w14:paraId="3A9DB6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880 (604-1197)</w:t>
            </w:r>
          </w:p>
        </w:tc>
      </w:tr>
      <w:tr w:rsidR="00B0760D" w:rsidRPr="00B0760D" w14:paraId="23C1AC0C" w14:textId="77777777" w:rsidTr="00B0760D">
        <w:trPr>
          <w:trHeight w:val="320"/>
        </w:trPr>
        <w:tc>
          <w:tcPr>
            <w:tcW w:w="2524" w:type="dxa"/>
            <w:tcBorders>
              <w:top w:val="nil"/>
              <w:left w:val="nil"/>
              <w:bottom w:val="nil"/>
              <w:right w:val="nil"/>
            </w:tcBorders>
            <w:shd w:val="clear" w:color="auto" w:fill="auto"/>
            <w:noWrap/>
            <w:vAlign w:val="bottom"/>
            <w:hideMark/>
          </w:tcPr>
          <w:p w14:paraId="43DE1E8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45492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C1434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(9.1-18.1)</w:t>
            </w:r>
          </w:p>
        </w:tc>
        <w:tc>
          <w:tcPr>
            <w:tcW w:w="1660" w:type="dxa"/>
            <w:tcBorders>
              <w:top w:val="nil"/>
              <w:left w:val="nil"/>
              <w:bottom w:val="nil"/>
              <w:right w:val="nil"/>
            </w:tcBorders>
            <w:shd w:val="clear" w:color="auto" w:fill="auto"/>
            <w:noWrap/>
            <w:vAlign w:val="bottom"/>
            <w:hideMark/>
          </w:tcPr>
          <w:p w14:paraId="5E303D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(9.1-18.7)</w:t>
            </w:r>
          </w:p>
        </w:tc>
        <w:tc>
          <w:tcPr>
            <w:tcW w:w="1800" w:type="dxa"/>
            <w:tcBorders>
              <w:top w:val="nil"/>
              <w:left w:val="nil"/>
              <w:bottom w:val="nil"/>
              <w:right w:val="nil"/>
            </w:tcBorders>
            <w:shd w:val="clear" w:color="auto" w:fill="auto"/>
            <w:noWrap/>
            <w:vAlign w:val="bottom"/>
            <w:hideMark/>
          </w:tcPr>
          <w:p w14:paraId="7BBA91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412 (286-557)</w:t>
            </w:r>
          </w:p>
        </w:tc>
        <w:tc>
          <w:tcPr>
            <w:tcW w:w="1800" w:type="dxa"/>
            <w:tcBorders>
              <w:top w:val="nil"/>
              <w:left w:val="nil"/>
              <w:bottom w:val="nil"/>
              <w:right w:val="nil"/>
            </w:tcBorders>
            <w:shd w:val="clear" w:color="auto" w:fill="auto"/>
            <w:noWrap/>
            <w:vAlign w:val="bottom"/>
            <w:hideMark/>
          </w:tcPr>
          <w:p w14:paraId="3F5E67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646 (437-892)</w:t>
            </w:r>
          </w:p>
        </w:tc>
      </w:tr>
      <w:tr w:rsidR="00B0760D" w:rsidRPr="00B0760D" w14:paraId="11BBDDA6" w14:textId="77777777" w:rsidTr="00B0760D">
        <w:trPr>
          <w:trHeight w:val="320"/>
        </w:trPr>
        <w:tc>
          <w:tcPr>
            <w:tcW w:w="2524" w:type="dxa"/>
            <w:tcBorders>
              <w:top w:val="nil"/>
              <w:left w:val="nil"/>
              <w:bottom w:val="nil"/>
              <w:right w:val="nil"/>
            </w:tcBorders>
            <w:shd w:val="clear" w:color="auto" w:fill="auto"/>
            <w:noWrap/>
            <w:vAlign w:val="bottom"/>
            <w:hideMark/>
          </w:tcPr>
          <w:p w14:paraId="57F20A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7C19B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2F347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(4.1-8.4)</w:t>
            </w:r>
          </w:p>
        </w:tc>
        <w:tc>
          <w:tcPr>
            <w:tcW w:w="1660" w:type="dxa"/>
            <w:tcBorders>
              <w:top w:val="nil"/>
              <w:left w:val="nil"/>
              <w:bottom w:val="nil"/>
              <w:right w:val="nil"/>
            </w:tcBorders>
            <w:shd w:val="clear" w:color="auto" w:fill="auto"/>
            <w:noWrap/>
            <w:vAlign w:val="bottom"/>
            <w:hideMark/>
          </w:tcPr>
          <w:p w14:paraId="29F82D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(3.9-8.6)</w:t>
            </w:r>
          </w:p>
        </w:tc>
        <w:tc>
          <w:tcPr>
            <w:tcW w:w="1800" w:type="dxa"/>
            <w:tcBorders>
              <w:top w:val="nil"/>
              <w:left w:val="nil"/>
              <w:bottom w:val="nil"/>
              <w:right w:val="nil"/>
            </w:tcBorders>
            <w:shd w:val="clear" w:color="auto" w:fill="auto"/>
            <w:noWrap/>
            <w:vAlign w:val="bottom"/>
            <w:hideMark/>
          </w:tcPr>
          <w:p w14:paraId="30F6B1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(129-262)</w:t>
            </w:r>
          </w:p>
        </w:tc>
        <w:tc>
          <w:tcPr>
            <w:tcW w:w="1800" w:type="dxa"/>
            <w:tcBorders>
              <w:top w:val="nil"/>
              <w:left w:val="nil"/>
              <w:bottom w:val="nil"/>
              <w:right w:val="nil"/>
            </w:tcBorders>
            <w:shd w:val="clear" w:color="auto" w:fill="auto"/>
            <w:noWrap/>
            <w:vAlign w:val="bottom"/>
            <w:hideMark/>
          </w:tcPr>
          <w:p w14:paraId="03132D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 (189-406)</w:t>
            </w:r>
          </w:p>
        </w:tc>
      </w:tr>
      <w:tr w:rsidR="00B0760D" w:rsidRPr="00B0760D" w14:paraId="5C733ADE" w14:textId="77777777" w:rsidTr="00B0760D">
        <w:trPr>
          <w:trHeight w:val="320"/>
        </w:trPr>
        <w:tc>
          <w:tcPr>
            <w:tcW w:w="2524" w:type="dxa"/>
            <w:tcBorders>
              <w:top w:val="nil"/>
              <w:left w:val="nil"/>
              <w:bottom w:val="nil"/>
              <w:right w:val="nil"/>
            </w:tcBorders>
            <w:shd w:val="clear" w:color="auto" w:fill="auto"/>
            <w:noWrap/>
            <w:vAlign w:val="bottom"/>
            <w:hideMark/>
          </w:tcPr>
          <w:p w14:paraId="6F32E4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6C40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9EF63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38.5 (24.6-54.3)</w:t>
            </w:r>
          </w:p>
        </w:tc>
        <w:tc>
          <w:tcPr>
            <w:tcW w:w="1660" w:type="dxa"/>
            <w:tcBorders>
              <w:top w:val="nil"/>
              <w:left w:val="nil"/>
              <w:bottom w:val="nil"/>
              <w:right w:val="nil"/>
            </w:tcBorders>
            <w:shd w:val="clear" w:color="auto" w:fill="auto"/>
            <w:noWrap/>
            <w:vAlign w:val="bottom"/>
            <w:hideMark/>
          </w:tcPr>
          <w:p w14:paraId="1FC2FC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44.6 (29-63)</w:t>
            </w:r>
          </w:p>
        </w:tc>
        <w:tc>
          <w:tcPr>
            <w:tcW w:w="1800" w:type="dxa"/>
            <w:tcBorders>
              <w:top w:val="nil"/>
              <w:left w:val="nil"/>
              <w:bottom w:val="nil"/>
              <w:right w:val="nil"/>
            </w:tcBorders>
            <w:shd w:val="clear" w:color="auto" w:fill="auto"/>
            <w:noWrap/>
            <w:vAlign w:val="bottom"/>
            <w:hideMark/>
          </w:tcPr>
          <w:p w14:paraId="164DBF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1199 (769-1697)</w:t>
            </w:r>
          </w:p>
        </w:tc>
        <w:tc>
          <w:tcPr>
            <w:tcW w:w="1800" w:type="dxa"/>
            <w:tcBorders>
              <w:top w:val="nil"/>
              <w:left w:val="nil"/>
              <w:bottom w:val="nil"/>
              <w:right w:val="nil"/>
            </w:tcBorders>
            <w:shd w:val="clear" w:color="auto" w:fill="auto"/>
            <w:noWrap/>
            <w:vAlign w:val="bottom"/>
            <w:hideMark/>
          </w:tcPr>
          <w:p w14:paraId="3FA5F3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2141 (1377-3028)</w:t>
            </w:r>
          </w:p>
        </w:tc>
      </w:tr>
      <w:tr w:rsidR="00B0760D" w:rsidRPr="00B0760D" w14:paraId="4BA8355A" w14:textId="77777777" w:rsidTr="00B0760D">
        <w:trPr>
          <w:trHeight w:val="320"/>
        </w:trPr>
        <w:tc>
          <w:tcPr>
            <w:tcW w:w="2524" w:type="dxa"/>
            <w:tcBorders>
              <w:top w:val="nil"/>
              <w:left w:val="nil"/>
              <w:bottom w:val="nil"/>
              <w:right w:val="nil"/>
            </w:tcBorders>
            <w:shd w:val="clear" w:color="auto" w:fill="auto"/>
            <w:noWrap/>
            <w:vAlign w:val="bottom"/>
            <w:hideMark/>
          </w:tcPr>
          <w:p w14:paraId="4BA6407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0341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BF602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 (19.8-33.4)</w:t>
            </w:r>
          </w:p>
        </w:tc>
        <w:tc>
          <w:tcPr>
            <w:tcW w:w="1660" w:type="dxa"/>
            <w:tcBorders>
              <w:top w:val="nil"/>
              <w:left w:val="nil"/>
              <w:bottom w:val="nil"/>
              <w:right w:val="nil"/>
            </w:tcBorders>
            <w:shd w:val="clear" w:color="auto" w:fill="auto"/>
            <w:noWrap/>
            <w:vAlign w:val="bottom"/>
            <w:hideMark/>
          </w:tcPr>
          <w:p w14:paraId="37D391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(22-37.6)</w:t>
            </w:r>
          </w:p>
        </w:tc>
        <w:tc>
          <w:tcPr>
            <w:tcW w:w="1800" w:type="dxa"/>
            <w:tcBorders>
              <w:top w:val="nil"/>
              <w:left w:val="nil"/>
              <w:bottom w:val="nil"/>
              <w:right w:val="nil"/>
            </w:tcBorders>
            <w:shd w:val="clear" w:color="auto" w:fill="auto"/>
            <w:noWrap/>
            <w:vAlign w:val="bottom"/>
            <w:hideMark/>
          </w:tcPr>
          <w:p w14:paraId="4A7761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808 (614-1040)</w:t>
            </w:r>
          </w:p>
        </w:tc>
        <w:tc>
          <w:tcPr>
            <w:tcW w:w="1800" w:type="dxa"/>
            <w:tcBorders>
              <w:top w:val="nil"/>
              <w:left w:val="nil"/>
              <w:bottom w:val="nil"/>
              <w:right w:val="nil"/>
            </w:tcBorders>
            <w:shd w:val="clear" w:color="auto" w:fill="auto"/>
            <w:noWrap/>
            <w:vAlign w:val="bottom"/>
            <w:hideMark/>
          </w:tcPr>
          <w:p w14:paraId="60DE4F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1404 (1042-1822)</w:t>
            </w:r>
          </w:p>
        </w:tc>
      </w:tr>
      <w:tr w:rsidR="00B0760D" w:rsidRPr="00B0760D" w14:paraId="0362FC8E" w14:textId="77777777" w:rsidTr="00B0760D">
        <w:trPr>
          <w:trHeight w:val="320"/>
        </w:trPr>
        <w:tc>
          <w:tcPr>
            <w:tcW w:w="2524" w:type="dxa"/>
            <w:tcBorders>
              <w:top w:val="nil"/>
              <w:left w:val="nil"/>
              <w:bottom w:val="nil"/>
              <w:right w:val="nil"/>
            </w:tcBorders>
            <w:shd w:val="clear" w:color="auto" w:fill="auto"/>
            <w:noWrap/>
            <w:vAlign w:val="bottom"/>
            <w:hideMark/>
          </w:tcPr>
          <w:p w14:paraId="0F139B4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38ED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90E5A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(10.3-12.5)</w:t>
            </w:r>
          </w:p>
        </w:tc>
        <w:tc>
          <w:tcPr>
            <w:tcW w:w="1660" w:type="dxa"/>
            <w:tcBorders>
              <w:top w:val="nil"/>
              <w:left w:val="nil"/>
              <w:bottom w:val="nil"/>
              <w:right w:val="nil"/>
            </w:tcBorders>
            <w:shd w:val="clear" w:color="auto" w:fill="auto"/>
            <w:noWrap/>
            <w:vAlign w:val="bottom"/>
            <w:hideMark/>
          </w:tcPr>
          <w:p w14:paraId="66C4E3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(10.1-12.9)</w:t>
            </w:r>
          </w:p>
        </w:tc>
        <w:tc>
          <w:tcPr>
            <w:tcW w:w="1800" w:type="dxa"/>
            <w:tcBorders>
              <w:top w:val="nil"/>
              <w:left w:val="nil"/>
              <w:bottom w:val="nil"/>
              <w:right w:val="nil"/>
            </w:tcBorders>
            <w:shd w:val="clear" w:color="auto" w:fill="auto"/>
            <w:noWrap/>
            <w:vAlign w:val="bottom"/>
            <w:hideMark/>
          </w:tcPr>
          <w:p w14:paraId="2A5814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(321-388)</w:t>
            </w:r>
          </w:p>
        </w:tc>
        <w:tc>
          <w:tcPr>
            <w:tcW w:w="1800" w:type="dxa"/>
            <w:tcBorders>
              <w:top w:val="nil"/>
              <w:left w:val="nil"/>
              <w:bottom w:val="nil"/>
              <w:right w:val="nil"/>
            </w:tcBorders>
            <w:shd w:val="clear" w:color="auto" w:fill="auto"/>
            <w:noWrap/>
            <w:vAlign w:val="bottom"/>
            <w:hideMark/>
          </w:tcPr>
          <w:p w14:paraId="102556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559 (489-615)</w:t>
            </w:r>
          </w:p>
        </w:tc>
      </w:tr>
      <w:tr w:rsidR="00B0760D" w:rsidRPr="00B0760D" w14:paraId="34E20A78" w14:textId="77777777" w:rsidTr="00B0760D">
        <w:trPr>
          <w:trHeight w:val="320"/>
        </w:trPr>
        <w:tc>
          <w:tcPr>
            <w:tcW w:w="2524" w:type="dxa"/>
            <w:tcBorders>
              <w:top w:val="nil"/>
              <w:left w:val="nil"/>
              <w:bottom w:val="nil"/>
              <w:right w:val="nil"/>
            </w:tcBorders>
            <w:shd w:val="clear" w:color="auto" w:fill="auto"/>
            <w:noWrap/>
            <w:vAlign w:val="bottom"/>
            <w:hideMark/>
          </w:tcPr>
          <w:p w14:paraId="077F802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64CE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34E5A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28.8 (20.1-38.5)</w:t>
            </w:r>
          </w:p>
        </w:tc>
        <w:tc>
          <w:tcPr>
            <w:tcW w:w="1660" w:type="dxa"/>
            <w:tcBorders>
              <w:top w:val="nil"/>
              <w:left w:val="nil"/>
              <w:bottom w:val="nil"/>
              <w:right w:val="nil"/>
            </w:tcBorders>
            <w:shd w:val="clear" w:color="auto" w:fill="auto"/>
            <w:noWrap/>
            <w:vAlign w:val="bottom"/>
            <w:hideMark/>
          </w:tcPr>
          <w:p w14:paraId="7FF28C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(14.9-30.8)</w:t>
            </w:r>
          </w:p>
        </w:tc>
        <w:tc>
          <w:tcPr>
            <w:tcW w:w="1800" w:type="dxa"/>
            <w:tcBorders>
              <w:top w:val="nil"/>
              <w:left w:val="nil"/>
              <w:bottom w:val="nil"/>
              <w:right w:val="nil"/>
            </w:tcBorders>
            <w:shd w:val="clear" w:color="auto" w:fill="auto"/>
            <w:noWrap/>
            <w:vAlign w:val="bottom"/>
            <w:hideMark/>
          </w:tcPr>
          <w:p w14:paraId="16FB9C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898 (630-1211)</w:t>
            </w:r>
          </w:p>
        </w:tc>
        <w:tc>
          <w:tcPr>
            <w:tcW w:w="1800" w:type="dxa"/>
            <w:tcBorders>
              <w:top w:val="nil"/>
              <w:left w:val="nil"/>
              <w:bottom w:val="nil"/>
              <w:right w:val="nil"/>
            </w:tcBorders>
            <w:shd w:val="clear" w:color="auto" w:fill="auto"/>
            <w:noWrap/>
            <w:vAlign w:val="bottom"/>
            <w:hideMark/>
          </w:tcPr>
          <w:p w14:paraId="4DBBB3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1064 (710-1478)</w:t>
            </w:r>
          </w:p>
        </w:tc>
      </w:tr>
      <w:tr w:rsidR="00B0760D" w:rsidRPr="00B0760D" w14:paraId="7EBC608A" w14:textId="77777777" w:rsidTr="00B0760D">
        <w:trPr>
          <w:trHeight w:val="320"/>
        </w:trPr>
        <w:tc>
          <w:tcPr>
            <w:tcW w:w="2524" w:type="dxa"/>
            <w:tcBorders>
              <w:top w:val="nil"/>
              <w:left w:val="nil"/>
              <w:bottom w:val="nil"/>
              <w:right w:val="nil"/>
            </w:tcBorders>
            <w:shd w:val="clear" w:color="auto" w:fill="auto"/>
            <w:noWrap/>
            <w:vAlign w:val="bottom"/>
            <w:hideMark/>
          </w:tcPr>
          <w:p w14:paraId="5EB876A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ADF0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CE823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(0.9-3.2)</w:t>
            </w:r>
          </w:p>
        </w:tc>
        <w:tc>
          <w:tcPr>
            <w:tcW w:w="1660" w:type="dxa"/>
            <w:tcBorders>
              <w:top w:val="nil"/>
              <w:left w:val="nil"/>
              <w:bottom w:val="nil"/>
              <w:right w:val="nil"/>
            </w:tcBorders>
            <w:shd w:val="clear" w:color="auto" w:fill="auto"/>
            <w:noWrap/>
            <w:vAlign w:val="bottom"/>
            <w:hideMark/>
          </w:tcPr>
          <w:p w14:paraId="509826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(1.2-4.4)</w:t>
            </w:r>
          </w:p>
        </w:tc>
        <w:tc>
          <w:tcPr>
            <w:tcW w:w="1800" w:type="dxa"/>
            <w:tcBorders>
              <w:top w:val="nil"/>
              <w:left w:val="nil"/>
              <w:bottom w:val="nil"/>
              <w:right w:val="nil"/>
            </w:tcBorders>
            <w:shd w:val="clear" w:color="auto" w:fill="auto"/>
            <w:noWrap/>
            <w:vAlign w:val="bottom"/>
            <w:hideMark/>
          </w:tcPr>
          <w:p w14:paraId="78130F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(28-98)</w:t>
            </w:r>
          </w:p>
        </w:tc>
        <w:tc>
          <w:tcPr>
            <w:tcW w:w="1800" w:type="dxa"/>
            <w:tcBorders>
              <w:top w:val="nil"/>
              <w:left w:val="nil"/>
              <w:bottom w:val="nil"/>
              <w:right w:val="nil"/>
            </w:tcBorders>
            <w:shd w:val="clear" w:color="auto" w:fill="auto"/>
            <w:noWrap/>
            <w:vAlign w:val="bottom"/>
            <w:hideMark/>
          </w:tcPr>
          <w:p w14:paraId="0E4B6D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(57-212)</w:t>
            </w:r>
          </w:p>
        </w:tc>
      </w:tr>
      <w:tr w:rsidR="00B0760D" w:rsidRPr="00B0760D" w14:paraId="36D0D2F2" w14:textId="77777777" w:rsidTr="00B0760D">
        <w:trPr>
          <w:trHeight w:val="320"/>
        </w:trPr>
        <w:tc>
          <w:tcPr>
            <w:tcW w:w="2524" w:type="dxa"/>
            <w:tcBorders>
              <w:top w:val="nil"/>
              <w:left w:val="nil"/>
              <w:bottom w:val="nil"/>
              <w:right w:val="nil"/>
            </w:tcBorders>
            <w:shd w:val="clear" w:color="auto" w:fill="auto"/>
            <w:noWrap/>
            <w:vAlign w:val="bottom"/>
            <w:hideMark/>
          </w:tcPr>
          <w:p w14:paraId="1BD079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C98F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A8F50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(1.8-2.9)</w:t>
            </w:r>
          </w:p>
        </w:tc>
        <w:tc>
          <w:tcPr>
            <w:tcW w:w="1660" w:type="dxa"/>
            <w:tcBorders>
              <w:top w:val="nil"/>
              <w:left w:val="nil"/>
              <w:bottom w:val="nil"/>
              <w:right w:val="nil"/>
            </w:tcBorders>
            <w:shd w:val="clear" w:color="auto" w:fill="auto"/>
            <w:noWrap/>
            <w:vAlign w:val="bottom"/>
            <w:hideMark/>
          </w:tcPr>
          <w:p w14:paraId="671DFE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(1.8-3.2)</w:t>
            </w:r>
          </w:p>
        </w:tc>
        <w:tc>
          <w:tcPr>
            <w:tcW w:w="1800" w:type="dxa"/>
            <w:tcBorders>
              <w:top w:val="nil"/>
              <w:left w:val="nil"/>
              <w:bottom w:val="nil"/>
              <w:right w:val="nil"/>
            </w:tcBorders>
            <w:shd w:val="clear" w:color="auto" w:fill="auto"/>
            <w:noWrap/>
            <w:vAlign w:val="bottom"/>
            <w:hideMark/>
          </w:tcPr>
          <w:p w14:paraId="04A956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(58-90)</w:t>
            </w:r>
          </w:p>
        </w:tc>
        <w:tc>
          <w:tcPr>
            <w:tcW w:w="1800" w:type="dxa"/>
            <w:tcBorders>
              <w:top w:val="nil"/>
              <w:left w:val="nil"/>
              <w:bottom w:val="nil"/>
              <w:right w:val="nil"/>
            </w:tcBorders>
            <w:shd w:val="clear" w:color="auto" w:fill="auto"/>
            <w:noWrap/>
            <w:vAlign w:val="bottom"/>
            <w:hideMark/>
          </w:tcPr>
          <w:p w14:paraId="6F7000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(89-153)</w:t>
            </w:r>
          </w:p>
        </w:tc>
      </w:tr>
      <w:tr w:rsidR="00B0760D" w:rsidRPr="00B0760D" w14:paraId="76BDD5A3" w14:textId="77777777" w:rsidTr="00B0760D">
        <w:trPr>
          <w:trHeight w:val="320"/>
        </w:trPr>
        <w:tc>
          <w:tcPr>
            <w:tcW w:w="2524" w:type="dxa"/>
            <w:tcBorders>
              <w:top w:val="nil"/>
              <w:left w:val="nil"/>
              <w:bottom w:val="nil"/>
              <w:right w:val="nil"/>
            </w:tcBorders>
            <w:shd w:val="clear" w:color="auto" w:fill="auto"/>
            <w:noWrap/>
            <w:vAlign w:val="bottom"/>
            <w:hideMark/>
          </w:tcPr>
          <w:p w14:paraId="043965A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FDAC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6CBEB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781544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62F91B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(35-42)</w:t>
            </w:r>
          </w:p>
        </w:tc>
        <w:tc>
          <w:tcPr>
            <w:tcW w:w="1800" w:type="dxa"/>
            <w:tcBorders>
              <w:top w:val="nil"/>
              <w:left w:val="nil"/>
              <w:bottom w:val="nil"/>
              <w:right w:val="nil"/>
            </w:tcBorders>
            <w:shd w:val="clear" w:color="auto" w:fill="auto"/>
            <w:noWrap/>
            <w:vAlign w:val="bottom"/>
            <w:hideMark/>
          </w:tcPr>
          <w:p w14:paraId="09B16D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(44-61)</w:t>
            </w:r>
          </w:p>
        </w:tc>
      </w:tr>
      <w:tr w:rsidR="00B0760D" w:rsidRPr="00B0760D" w14:paraId="5AED9BC5" w14:textId="77777777" w:rsidTr="00B0760D">
        <w:trPr>
          <w:trHeight w:val="320"/>
        </w:trPr>
        <w:tc>
          <w:tcPr>
            <w:tcW w:w="2524" w:type="dxa"/>
            <w:tcBorders>
              <w:top w:val="nil"/>
              <w:left w:val="nil"/>
              <w:bottom w:val="nil"/>
              <w:right w:val="nil"/>
            </w:tcBorders>
            <w:shd w:val="clear" w:color="auto" w:fill="auto"/>
            <w:noWrap/>
            <w:vAlign w:val="bottom"/>
            <w:hideMark/>
          </w:tcPr>
          <w:p w14:paraId="6BB9BF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EC0A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D64EF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(1.2-1.7)</w:t>
            </w:r>
          </w:p>
        </w:tc>
        <w:tc>
          <w:tcPr>
            <w:tcW w:w="1660" w:type="dxa"/>
            <w:tcBorders>
              <w:top w:val="nil"/>
              <w:left w:val="nil"/>
              <w:bottom w:val="nil"/>
              <w:right w:val="nil"/>
            </w:tcBorders>
            <w:shd w:val="clear" w:color="auto" w:fill="auto"/>
            <w:noWrap/>
            <w:vAlign w:val="bottom"/>
            <w:hideMark/>
          </w:tcPr>
          <w:p w14:paraId="1454DC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(0.6-1.4)</w:t>
            </w:r>
          </w:p>
        </w:tc>
        <w:tc>
          <w:tcPr>
            <w:tcW w:w="1800" w:type="dxa"/>
            <w:tcBorders>
              <w:top w:val="nil"/>
              <w:left w:val="nil"/>
              <w:bottom w:val="nil"/>
              <w:right w:val="nil"/>
            </w:tcBorders>
            <w:shd w:val="clear" w:color="auto" w:fill="auto"/>
            <w:noWrap/>
            <w:vAlign w:val="bottom"/>
            <w:hideMark/>
          </w:tcPr>
          <w:p w14:paraId="169BAA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(39-51)</w:t>
            </w:r>
          </w:p>
        </w:tc>
        <w:tc>
          <w:tcPr>
            <w:tcW w:w="1800" w:type="dxa"/>
            <w:tcBorders>
              <w:top w:val="nil"/>
              <w:left w:val="nil"/>
              <w:bottom w:val="nil"/>
              <w:right w:val="nil"/>
            </w:tcBorders>
            <w:shd w:val="clear" w:color="auto" w:fill="auto"/>
            <w:noWrap/>
            <w:vAlign w:val="bottom"/>
            <w:hideMark/>
          </w:tcPr>
          <w:p w14:paraId="6CECFE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(31-67)</w:t>
            </w:r>
          </w:p>
        </w:tc>
      </w:tr>
      <w:tr w:rsidR="00B0760D" w:rsidRPr="00B0760D" w14:paraId="17901782" w14:textId="77777777" w:rsidTr="00B0760D">
        <w:trPr>
          <w:trHeight w:val="320"/>
        </w:trPr>
        <w:tc>
          <w:tcPr>
            <w:tcW w:w="2524" w:type="dxa"/>
            <w:tcBorders>
              <w:top w:val="nil"/>
              <w:left w:val="nil"/>
              <w:bottom w:val="nil"/>
              <w:right w:val="nil"/>
            </w:tcBorders>
            <w:shd w:val="clear" w:color="auto" w:fill="auto"/>
            <w:noWrap/>
            <w:vAlign w:val="bottom"/>
            <w:hideMark/>
          </w:tcPr>
          <w:p w14:paraId="687DB1D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1CD7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2844B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48514C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72023C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(2-6)</w:t>
            </w:r>
          </w:p>
        </w:tc>
        <w:tc>
          <w:tcPr>
            <w:tcW w:w="1800" w:type="dxa"/>
            <w:tcBorders>
              <w:top w:val="nil"/>
              <w:left w:val="nil"/>
              <w:bottom w:val="nil"/>
              <w:right w:val="nil"/>
            </w:tcBorders>
            <w:shd w:val="clear" w:color="auto" w:fill="auto"/>
            <w:noWrap/>
            <w:vAlign w:val="bottom"/>
            <w:hideMark/>
          </w:tcPr>
          <w:p w14:paraId="5ADAD0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(4-13)</w:t>
            </w:r>
          </w:p>
        </w:tc>
      </w:tr>
      <w:tr w:rsidR="00B0760D" w:rsidRPr="00B0760D" w14:paraId="3569F5CC" w14:textId="77777777" w:rsidTr="00B0760D">
        <w:trPr>
          <w:trHeight w:val="320"/>
        </w:trPr>
        <w:tc>
          <w:tcPr>
            <w:tcW w:w="2524" w:type="dxa"/>
            <w:tcBorders>
              <w:top w:val="nil"/>
              <w:left w:val="nil"/>
              <w:bottom w:val="nil"/>
              <w:right w:val="nil"/>
            </w:tcBorders>
            <w:shd w:val="clear" w:color="auto" w:fill="auto"/>
            <w:noWrap/>
            <w:vAlign w:val="bottom"/>
            <w:hideMark/>
          </w:tcPr>
          <w:p w14:paraId="0DE2A6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Cote d'Ivoire</w:t>
            </w:r>
          </w:p>
        </w:tc>
        <w:tc>
          <w:tcPr>
            <w:tcW w:w="2180" w:type="dxa"/>
            <w:tcBorders>
              <w:top w:val="nil"/>
              <w:left w:val="nil"/>
              <w:bottom w:val="nil"/>
              <w:right w:val="nil"/>
            </w:tcBorders>
            <w:shd w:val="clear" w:color="auto" w:fill="auto"/>
            <w:noWrap/>
            <w:vAlign w:val="bottom"/>
            <w:hideMark/>
          </w:tcPr>
          <w:p w14:paraId="4B167E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900FB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54.5 (47.9-62.3)</w:t>
            </w:r>
          </w:p>
        </w:tc>
        <w:tc>
          <w:tcPr>
            <w:tcW w:w="1660" w:type="dxa"/>
            <w:tcBorders>
              <w:top w:val="nil"/>
              <w:left w:val="nil"/>
              <w:bottom w:val="nil"/>
              <w:right w:val="nil"/>
            </w:tcBorders>
            <w:shd w:val="clear" w:color="auto" w:fill="auto"/>
            <w:noWrap/>
            <w:vAlign w:val="bottom"/>
            <w:hideMark/>
          </w:tcPr>
          <w:p w14:paraId="75B689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59.8 (53.2-67.1)</w:t>
            </w:r>
          </w:p>
        </w:tc>
        <w:tc>
          <w:tcPr>
            <w:tcW w:w="1800" w:type="dxa"/>
            <w:tcBorders>
              <w:top w:val="nil"/>
              <w:left w:val="nil"/>
              <w:bottom w:val="nil"/>
              <w:right w:val="nil"/>
            </w:tcBorders>
            <w:shd w:val="clear" w:color="auto" w:fill="auto"/>
            <w:noWrap/>
            <w:vAlign w:val="bottom"/>
            <w:hideMark/>
          </w:tcPr>
          <w:p w14:paraId="76D05C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875 (767-1004)</w:t>
            </w:r>
          </w:p>
        </w:tc>
        <w:tc>
          <w:tcPr>
            <w:tcW w:w="1800" w:type="dxa"/>
            <w:tcBorders>
              <w:top w:val="nil"/>
              <w:left w:val="nil"/>
              <w:bottom w:val="nil"/>
              <w:right w:val="nil"/>
            </w:tcBorders>
            <w:shd w:val="clear" w:color="auto" w:fill="auto"/>
            <w:noWrap/>
            <w:vAlign w:val="bottom"/>
            <w:hideMark/>
          </w:tcPr>
          <w:p w14:paraId="328BB9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1691 (1501-1909)</w:t>
            </w:r>
          </w:p>
        </w:tc>
      </w:tr>
      <w:tr w:rsidR="00B0760D" w:rsidRPr="00B0760D" w14:paraId="7921C8CC" w14:textId="77777777" w:rsidTr="00B0760D">
        <w:trPr>
          <w:trHeight w:val="320"/>
        </w:trPr>
        <w:tc>
          <w:tcPr>
            <w:tcW w:w="2524" w:type="dxa"/>
            <w:tcBorders>
              <w:top w:val="nil"/>
              <w:left w:val="nil"/>
              <w:bottom w:val="nil"/>
              <w:right w:val="nil"/>
            </w:tcBorders>
            <w:shd w:val="clear" w:color="auto" w:fill="auto"/>
            <w:noWrap/>
            <w:vAlign w:val="bottom"/>
            <w:hideMark/>
          </w:tcPr>
          <w:p w14:paraId="3D076E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2215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39F5A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(18.9-35.1)</w:t>
            </w:r>
          </w:p>
        </w:tc>
        <w:tc>
          <w:tcPr>
            <w:tcW w:w="1660" w:type="dxa"/>
            <w:tcBorders>
              <w:top w:val="nil"/>
              <w:left w:val="nil"/>
              <w:bottom w:val="nil"/>
              <w:right w:val="nil"/>
            </w:tcBorders>
            <w:shd w:val="clear" w:color="auto" w:fill="auto"/>
            <w:noWrap/>
            <w:vAlign w:val="bottom"/>
            <w:hideMark/>
          </w:tcPr>
          <w:p w14:paraId="436328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(18.7-35.6)</w:t>
            </w:r>
          </w:p>
        </w:tc>
        <w:tc>
          <w:tcPr>
            <w:tcW w:w="1800" w:type="dxa"/>
            <w:tcBorders>
              <w:top w:val="nil"/>
              <w:left w:val="nil"/>
              <w:bottom w:val="nil"/>
              <w:right w:val="nil"/>
            </w:tcBorders>
            <w:shd w:val="clear" w:color="auto" w:fill="auto"/>
            <w:noWrap/>
            <w:vAlign w:val="bottom"/>
            <w:hideMark/>
          </w:tcPr>
          <w:p w14:paraId="4E0A02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448 (303-563)</w:t>
            </w:r>
          </w:p>
        </w:tc>
        <w:tc>
          <w:tcPr>
            <w:tcW w:w="1800" w:type="dxa"/>
            <w:tcBorders>
              <w:top w:val="nil"/>
              <w:left w:val="nil"/>
              <w:bottom w:val="nil"/>
              <w:right w:val="nil"/>
            </w:tcBorders>
            <w:shd w:val="clear" w:color="auto" w:fill="auto"/>
            <w:noWrap/>
            <w:vAlign w:val="bottom"/>
            <w:hideMark/>
          </w:tcPr>
          <w:p w14:paraId="71021D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801 (525-1008)</w:t>
            </w:r>
          </w:p>
        </w:tc>
      </w:tr>
      <w:tr w:rsidR="00B0760D" w:rsidRPr="00B0760D" w14:paraId="22BB8904" w14:textId="77777777" w:rsidTr="00B0760D">
        <w:trPr>
          <w:trHeight w:val="320"/>
        </w:trPr>
        <w:tc>
          <w:tcPr>
            <w:tcW w:w="2524" w:type="dxa"/>
            <w:tcBorders>
              <w:top w:val="nil"/>
              <w:left w:val="nil"/>
              <w:bottom w:val="nil"/>
              <w:right w:val="nil"/>
            </w:tcBorders>
            <w:shd w:val="clear" w:color="auto" w:fill="auto"/>
            <w:noWrap/>
            <w:vAlign w:val="bottom"/>
            <w:hideMark/>
          </w:tcPr>
          <w:p w14:paraId="202140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A716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31F89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(8-13.7)</w:t>
            </w:r>
          </w:p>
        </w:tc>
        <w:tc>
          <w:tcPr>
            <w:tcW w:w="1660" w:type="dxa"/>
            <w:tcBorders>
              <w:top w:val="nil"/>
              <w:left w:val="nil"/>
              <w:bottom w:val="nil"/>
              <w:right w:val="nil"/>
            </w:tcBorders>
            <w:shd w:val="clear" w:color="auto" w:fill="auto"/>
            <w:noWrap/>
            <w:vAlign w:val="bottom"/>
            <w:hideMark/>
          </w:tcPr>
          <w:p w14:paraId="2BD8B8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(8.4-14.4)</w:t>
            </w:r>
          </w:p>
        </w:tc>
        <w:tc>
          <w:tcPr>
            <w:tcW w:w="1800" w:type="dxa"/>
            <w:tcBorders>
              <w:top w:val="nil"/>
              <w:left w:val="nil"/>
              <w:bottom w:val="nil"/>
              <w:right w:val="nil"/>
            </w:tcBorders>
            <w:shd w:val="clear" w:color="auto" w:fill="auto"/>
            <w:noWrap/>
            <w:vAlign w:val="bottom"/>
            <w:hideMark/>
          </w:tcPr>
          <w:p w14:paraId="343908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 (129-221)</w:t>
            </w:r>
          </w:p>
        </w:tc>
        <w:tc>
          <w:tcPr>
            <w:tcW w:w="1800" w:type="dxa"/>
            <w:tcBorders>
              <w:top w:val="nil"/>
              <w:left w:val="nil"/>
              <w:bottom w:val="nil"/>
              <w:right w:val="nil"/>
            </w:tcBorders>
            <w:shd w:val="clear" w:color="auto" w:fill="auto"/>
            <w:noWrap/>
            <w:vAlign w:val="bottom"/>
            <w:hideMark/>
          </w:tcPr>
          <w:p w14:paraId="0B1AEB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 (238-407)</w:t>
            </w:r>
          </w:p>
        </w:tc>
      </w:tr>
      <w:tr w:rsidR="00B0760D" w:rsidRPr="00B0760D" w14:paraId="637D1102" w14:textId="77777777" w:rsidTr="00B0760D">
        <w:trPr>
          <w:trHeight w:val="320"/>
        </w:trPr>
        <w:tc>
          <w:tcPr>
            <w:tcW w:w="2524" w:type="dxa"/>
            <w:tcBorders>
              <w:top w:val="nil"/>
              <w:left w:val="nil"/>
              <w:bottom w:val="nil"/>
              <w:right w:val="nil"/>
            </w:tcBorders>
            <w:shd w:val="clear" w:color="auto" w:fill="auto"/>
            <w:noWrap/>
            <w:vAlign w:val="bottom"/>
            <w:hideMark/>
          </w:tcPr>
          <w:p w14:paraId="0F84162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51A1E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BBC80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(8-13.7)</w:t>
            </w:r>
          </w:p>
        </w:tc>
        <w:tc>
          <w:tcPr>
            <w:tcW w:w="1660" w:type="dxa"/>
            <w:tcBorders>
              <w:top w:val="nil"/>
              <w:left w:val="nil"/>
              <w:bottom w:val="nil"/>
              <w:right w:val="nil"/>
            </w:tcBorders>
            <w:shd w:val="clear" w:color="auto" w:fill="auto"/>
            <w:noWrap/>
            <w:vAlign w:val="bottom"/>
            <w:hideMark/>
          </w:tcPr>
          <w:p w14:paraId="799F10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(8.4-14.4)</w:t>
            </w:r>
          </w:p>
        </w:tc>
        <w:tc>
          <w:tcPr>
            <w:tcW w:w="1800" w:type="dxa"/>
            <w:tcBorders>
              <w:top w:val="nil"/>
              <w:left w:val="nil"/>
              <w:bottom w:val="nil"/>
              <w:right w:val="nil"/>
            </w:tcBorders>
            <w:shd w:val="clear" w:color="auto" w:fill="auto"/>
            <w:noWrap/>
            <w:vAlign w:val="bottom"/>
            <w:hideMark/>
          </w:tcPr>
          <w:p w14:paraId="664CD0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 (129-221)</w:t>
            </w:r>
          </w:p>
        </w:tc>
        <w:tc>
          <w:tcPr>
            <w:tcW w:w="1800" w:type="dxa"/>
            <w:tcBorders>
              <w:top w:val="nil"/>
              <w:left w:val="nil"/>
              <w:bottom w:val="nil"/>
              <w:right w:val="nil"/>
            </w:tcBorders>
            <w:shd w:val="clear" w:color="auto" w:fill="auto"/>
            <w:noWrap/>
            <w:vAlign w:val="bottom"/>
            <w:hideMark/>
          </w:tcPr>
          <w:p w14:paraId="2BEDF9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 (238-407)</w:t>
            </w:r>
          </w:p>
        </w:tc>
      </w:tr>
      <w:tr w:rsidR="00B0760D" w:rsidRPr="00B0760D" w14:paraId="5663856C" w14:textId="77777777" w:rsidTr="00B0760D">
        <w:trPr>
          <w:trHeight w:val="320"/>
        </w:trPr>
        <w:tc>
          <w:tcPr>
            <w:tcW w:w="2524" w:type="dxa"/>
            <w:tcBorders>
              <w:top w:val="nil"/>
              <w:left w:val="nil"/>
              <w:bottom w:val="nil"/>
              <w:right w:val="nil"/>
            </w:tcBorders>
            <w:shd w:val="clear" w:color="auto" w:fill="auto"/>
            <w:noWrap/>
            <w:vAlign w:val="bottom"/>
            <w:hideMark/>
          </w:tcPr>
          <w:p w14:paraId="5002558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976FF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0AFF7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39C54A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0CFBE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1CD299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461C7E63" w14:textId="77777777" w:rsidTr="00B0760D">
        <w:trPr>
          <w:trHeight w:val="320"/>
        </w:trPr>
        <w:tc>
          <w:tcPr>
            <w:tcW w:w="2524" w:type="dxa"/>
            <w:tcBorders>
              <w:top w:val="nil"/>
              <w:left w:val="nil"/>
              <w:bottom w:val="nil"/>
              <w:right w:val="nil"/>
            </w:tcBorders>
            <w:shd w:val="clear" w:color="auto" w:fill="auto"/>
            <w:noWrap/>
            <w:vAlign w:val="bottom"/>
            <w:hideMark/>
          </w:tcPr>
          <w:p w14:paraId="4302574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DC01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22CFE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(2.1-19.7)</w:t>
            </w:r>
          </w:p>
        </w:tc>
        <w:tc>
          <w:tcPr>
            <w:tcW w:w="1660" w:type="dxa"/>
            <w:tcBorders>
              <w:top w:val="nil"/>
              <w:left w:val="nil"/>
              <w:bottom w:val="nil"/>
              <w:right w:val="nil"/>
            </w:tcBorders>
            <w:shd w:val="clear" w:color="auto" w:fill="auto"/>
            <w:noWrap/>
            <w:vAlign w:val="bottom"/>
            <w:hideMark/>
          </w:tcPr>
          <w:p w14:paraId="23393E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(2.3-18.5)</w:t>
            </w:r>
          </w:p>
        </w:tc>
        <w:tc>
          <w:tcPr>
            <w:tcW w:w="1800" w:type="dxa"/>
            <w:tcBorders>
              <w:top w:val="nil"/>
              <w:left w:val="nil"/>
              <w:bottom w:val="nil"/>
              <w:right w:val="nil"/>
            </w:tcBorders>
            <w:shd w:val="clear" w:color="auto" w:fill="auto"/>
            <w:noWrap/>
            <w:vAlign w:val="bottom"/>
            <w:hideMark/>
          </w:tcPr>
          <w:p w14:paraId="661E5C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 (33-314)</w:t>
            </w:r>
          </w:p>
        </w:tc>
        <w:tc>
          <w:tcPr>
            <w:tcW w:w="1800" w:type="dxa"/>
            <w:tcBorders>
              <w:top w:val="nil"/>
              <w:left w:val="nil"/>
              <w:bottom w:val="nil"/>
              <w:right w:val="nil"/>
            </w:tcBorders>
            <w:shd w:val="clear" w:color="auto" w:fill="auto"/>
            <w:noWrap/>
            <w:vAlign w:val="bottom"/>
            <w:hideMark/>
          </w:tcPr>
          <w:p w14:paraId="35D1A1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191 (65-527)</w:t>
            </w:r>
          </w:p>
        </w:tc>
      </w:tr>
      <w:tr w:rsidR="00B0760D" w:rsidRPr="00B0760D" w14:paraId="6323BCF3" w14:textId="77777777" w:rsidTr="00B0760D">
        <w:trPr>
          <w:trHeight w:val="320"/>
        </w:trPr>
        <w:tc>
          <w:tcPr>
            <w:tcW w:w="2524" w:type="dxa"/>
            <w:tcBorders>
              <w:top w:val="nil"/>
              <w:left w:val="nil"/>
              <w:bottom w:val="nil"/>
              <w:right w:val="nil"/>
            </w:tcBorders>
            <w:shd w:val="clear" w:color="auto" w:fill="auto"/>
            <w:noWrap/>
            <w:vAlign w:val="bottom"/>
            <w:hideMark/>
          </w:tcPr>
          <w:p w14:paraId="4E296FC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B33B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50C0A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(4.3-10.2)</w:t>
            </w:r>
          </w:p>
        </w:tc>
        <w:tc>
          <w:tcPr>
            <w:tcW w:w="1660" w:type="dxa"/>
            <w:tcBorders>
              <w:top w:val="nil"/>
              <w:left w:val="nil"/>
              <w:bottom w:val="nil"/>
              <w:right w:val="nil"/>
            </w:tcBorders>
            <w:shd w:val="clear" w:color="auto" w:fill="auto"/>
            <w:noWrap/>
            <w:vAlign w:val="bottom"/>
            <w:hideMark/>
          </w:tcPr>
          <w:p w14:paraId="79F668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(3.4-8.8)</w:t>
            </w:r>
          </w:p>
        </w:tc>
        <w:tc>
          <w:tcPr>
            <w:tcW w:w="1800" w:type="dxa"/>
            <w:tcBorders>
              <w:top w:val="nil"/>
              <w:left w:val="nil"/>
              <w:bottom w:val="nil"/>
              <w:right w:val="nil"/>
            </w:tcBorders>
            <w:shd w:val="clear" w:color="auto" w:fill="auto"/>
            <w:noWrap/>
            <w:vAlign w:val="bottom"/>
            <w:hideMark/>
          </w:tcPr>
          <w:p w14:paraId="7D1010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(68-165)</w:t>
            </w:r>
          </w:p>
        </w:tc>
        <w:tc>
          <w:tcPr>
            <w:tcW w:w="1800" w:type="dxa"/>
            <w:tcBorders>
              <w:top w:val="nil"/>
              <w:left w:val="nil"/>
              <w:bottom w:val="nil"/>
              <w:right w:val="nil"/>
            </w:tcBorders>
            <w:shd w:val="clear" w:color="auto" w:fill="auto"/>
            <w:noWrap/>
            <w:vAlign w:val="bottom"/>
            <w:hideMark/>
          </w:tcPr>
          <w:p w14:paraId="6C5064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(97-249)</w:t>
            </w:r>
          </w:p>
        </w:tc>
      </w:tr>
      <w:tr w:rsidR="00B0760D" w:rsidRPr="00B0760D" w14:paraId="6B737A18" w14:textId="77777777" w:rsidTr="00B0760D">
        <w:trPr>
          <w:trHeight w:val="320"/>
        </w:trPr>
        <w:tc>
          <w:tcPr>
            <w:tcW w:w="2524" w:type="dxa"/>
            <w:tcBorders>
              <w:top w:val="nil"/>
              <w:left w:val="nil"/>
              <w:bottom w:val="nil"/>
              <w:right w:val="nil"/>
            </w:tcBorders>
            <w:shd w:val="clear" w:color="auto" w:fill="auto"/>
            <w:noWrap/>
            <w:vAlign w:val="bottom"/>
            <w:hideMark/>
          </w:tcPr>
          <w:p w14:paraId="6D14A9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AF75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22CD5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(10.5-12.8)</w:t>
            </w:r>
          </w:p>
        </w:tc>
        <w:tc>
          <w:tcPr>
            <w:tcW w:w="1660" w:type="dxa"/>
            <w:tcBorders>
              <w:top w:val="nil"/>
              <w:left w:val="nil"/>
              <w:bottom w:val="nil"/>
              <w:right w:val="nil"/>
            </w:tcBorders>
            <w:shd w:val="clear" w:color="auto" w:fill="auto"/>
            <w:noWrap/>
            <w:vAlign w:val="bottom"/>
            <w:hideMark/>
          </w:tcPr>
          <w:p w14:paraId="0D1480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(10.5-13)</w:t>
            </w:r>
          </w:p>
        </w:tc>
        <w:tc>
          <w:tcPr>
            <w:tcW w:w="1800" w:type="dxa"/>
            <w:tcBorders>
              <w:top w:val="nil"/>
              <w:left w:val="nil"/>
              <w:bottom w:val="nil"/>
              <w:right w:val="nil"/>
            </w:tcBorders>
            <w:shd w:val="clear" w:color="auto" w:fill="auto"/>
            <w:noWrap/>
            <w:vAlign w:val="bottom"/>
            <w:hideMark/>
          </w:tcPr>
          <w:p w14:paraId="668188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(167-208)</w:t>
            </w:r>
          </w:p>
        </w:tc>
        <w:tc>
          <w:tcPr>
            <w:tcW w:w="1800" w:type="dxa"/>
            <w:tcBorders>
              <w:top w:val="nil"/>
              <w:left w:val="nil"/>
              <w:bottom w:val="nil"/>
              <w:right w:val="nil"/>
            </w:tcBorders>
            <w:shd w:val="clear" w:color="auto" w:fill="auto"/>
            <w:noWrap/>
            <w:vAlign w:val="bottom"/>
            <w:hideMark/>
          </w:tcPr>
          <w:p w14:paraId="126FF0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334 (298-367)</w:t>
            </w:r>
          </w:p>
        </w:tc>
      </w:tr>
      <w:tr w:rsidR="00B0760D" w:rsidRPr="00B0760D" w14:paraId="1D885771" w14:textId="77777777" w:rsidTr="00B0760D">
        <w:trPr>
          <w:trHeight w:val="320"/>
        </w:trPr>
        <w:tc>
          <w:tcPr>
            <w:tcW w:w="2524" w:type="dxa"/>
            <w:tcBorders>
              <w:top w:val="nil"/>
              <w:left w:val="nil"/>
              <w:bottom w:val="nil"/>
              <w:right w:val="nil"/>
            </w:tcBorders>
            <w:shd w:val="clear" w:color="auto" w:fill="auto"/>
            <w:noWrap/>
            <w:vAlign w:val="bottom"/>
            <w:hideMark/>
          </w:tcPr>
          <w:p w14:paraId="481FD91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D810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3F4AA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(8.7-19)</w:t>
            </w:r>
          </w:p>
        </w:tc>
        <w:tc>
          <w:tcPr>
            <w:tcW w:w="1660" w:type="dxa"/>
            <w:tcBorders>
              <w:top w:val="nil"/>
              <w:left w:val="nil"/>
              <w:bottom w:val="nil"/>
              <w:right w:val="nil"/>
            </w:tcBorders>
            <w:shd w:val="clear" w:color="auto" w:fill="auto"/>
            <w:noWrap/>
            <w:vAlign w:val="bottom"/>
            <w:hideMark/>
          </w:tcPr>
          <w:p w14:paraId="3C2D0B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21.6 (14.7-29.9)</w:t>
            </w:r>
          </w:p>
        </w:tc>
        <w:tc>
          <w:tcPr>
            <w:tcW w:w="1800" w:type="dxa"/>
            <w:tcBorders>
              <w:top w:val="nil"/>
              <w:left w:val="nil"/>
              <w:bottom w:val="nil"/>
              <w:right w:val="nil"/>
            </w:tcBorders>
            <w:shd w:val="clear" w:color="auto" w:fill="auto"/>
            <w:noWrap/>
            <w:vAlign w:val="bottom"/>
            <w:hideMark/>
          </w:tcPr>
          <w:p w14:paraId="272C23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212 (141-308)</w:t>
            </w:r>
          </w:p>
        </w:tc>
        <w:tc>
          <w:tcPr>
            <w:tcW w:w="1800" w:type="dxa"/>
            <w:tcBorders>
              <w:top w:val="nil"/>
              <w:left w:val="nil"/>
              <w:bottom w:val="nil"/>
              <w:right w:val="nil"/>
            </w:tcBorders>
            <w:shd w:val="clear" w:color="auto" w:fill="auto"/>
            <w:noWrap/>
            <w:vAlign w:val="bottom"/>
            <w:hideMark/>
          </w:tcPr>
          <w:p w14:paraId="636465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612 (413-840)</w:t>
            </w:r>
          </w:p>
        </w:tc>
      </w:tr>
      <w:tr w:rsidR="00B0760D" w:rsidRPr="00B0760D" w14:paraId="7319C651" w14:textId="77777777" w:rsidTr="00B0760D">
        <w:trPr>
          <w:trHeight w:val="320"/>
        </w:trPr>
        <w:tc>
          <w:tcPr>
            <w:tcW w:w="2524" w:type="dxa"/>
            <w:tcBorders>
              <w:top w:val="nil"/>
              <w:left w:val="nil"/>
              <w:bottom w:val="nil"/>
              <w:right w:val="nil"/>
            </w:tcBorders>
            <w:shd w:val="clear" w:color="auto" w:fill="auto"/>
            <w:noWrap/>
            <w:vAlign w:val="bottom"/>
            <w:hideMark/>
          </w:tcPr>
          <w:p w14:paraId="128F43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12AB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058F6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(0.3-1)</w:t>
            </w:r>
          </w:p>
        </w:tc>
        <w:tc>
          <w:tcPr>
            <w:tcW w:w="1660" w:type="dxa"/>
            <w:tcBorders>
              <w:top w:val="nil"/>
              <w:left w:val="nil"/>
              <w:bottom w:val="nil"/>
              <w:right w:val="nil"/>
            </w:tcBorders>
            <w:shd w:val="clear" w:color="auto" w:fill="auto"/>
            <w:noWrap/>
            <w:vAlign w:val="bottom"/>
            <w:hideMark/>
          </w:tcPr>
          <w:p w14:paraId="1FF7B6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(1.4-5.4)</w:t>
            </w:r>
          </w:p>
        </w:tc>
        <w:tc>
          <w:tcPr>
            <w:tcW w:w="1800" w:type="dxa"/>
            <w:tcBorders>
              <w:top w:val="nil"/>
              <w:left w:val="nil"/>
              <w:bottom w:val="nil"/>
              <w:right w:val="nil"/>
            </w:tcBorders>
            <w:shd w:val="clear" w:color="auto" w:fill="auto"/>
            <w:noWrap/>
            <w:vAlign w:val="bottom"/>
            <w:hideMark/>
          </w:tcPr>
          <w:p w14:paraId="7D26CA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(5-16)</w:t>
            </w:r>
          </w:p>
        </w:tc>
        <w:tc>
          <w:tcPr>
            <w:tcW w:w="1800" w:type="dxa"/>
            <w:tcBorders>
              <w:top w:val="nil"/>
              <w:left w:val="nil"/>
              <w:bottom w:val="nil"/>
              <w:right w:val="nil"/>
            </w:tcBorders>
            <w:shd w:val="clear" w:color="auto" w:fill="auto"/>
            <w:noWrap/>
            <w:vAlign w:val="bottom"/>
            <w:hideMark/>
          </w:tcPr>
          <w:p w14:paraId="5444EB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(40-149)</w:t>
            </w:r>
          </w:p>
        </w:tc>
      </w:tr>
      <w:tr w:rsidR="00B0760D" w:rsidRPr="00B0760D" w14:paraId="7C9222BA" w14:textId="77777777" w:rsidTr="00B0760D">
        <w:trPr>
          <w:trHeight w:val="320"/>
        </w:trPr>
        <w:tc>
          <w:tcPr>
            <w:tcW w:w="2524" w:type="dxa"/>
            <w:tcBorders>
              <w:top w:val="nil"/>
              <w:left w:val="nil"/>
              <w:bottom w:val="nil"/>
              <w:right w:val="nil"/>
            </w:tcBorders>
            <w:shd w:val="clear" w:color="auto" w:fill="auto"/>
            <w:noWrap/>
            <w:vAlign w:val="bottom"/>
            <w:hideMark/>
          </w:tcPr>
          <w:p w14:paraId="3ED9F86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1A6A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F839B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660" w:type="dxa"/>
            <w:tcBorders>
              <w:top w:val="nil"/>
              <w:left w:val="nil"/>
              <w:bottom w:val="nil"/>
              <w:right w:val="nil"/>
            </w:tcBorders>
            <w:shd w:val="clear" w:color="auto" w:fill="auto"/>
            <w:noWrap/>
            <w:vAlign w:val="bottom"/>
            <w:hideMark/>
          </w:tcPr>
          <w:p w14:paraId="06FF9B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(3.2-3.7)</w:t>
            </w:r>
          </w:p>
        </w:tc>
        <w:tc>
          <w:tcPr>
            <w:tcW w:w="1800" w:type="dxa"/>
            <w:tcBorders>
              <w:top w:val="nil"/>
              <w:left w:val="nil"/>
              <w:bottom w:val="nil"/>
              <w:right w:val="nil"/>
            </w:tcBorders>
            <w:shd w:val="clear" w:color="auto" w:fill="auto"/>
            <w:noWrap/>
            <w:vAlign w:val="bottom"/>
            <w:hideMark/>
          </w:tcPr>
          <w:p w14:paraId="16F197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(45-52)</w:t>
            </w:r>
          </w:p>
        </w:tc>
        <w:tc>
          <w:tcPr>
            <w:tcW w:w="1800" w:type="dxa"/>
            <w:tcBorders>
              <w:top w:val="nil"/>
              <w:left w:val="nil"/>
              <w:bottom w:val="nil"/>
              <w:right w:val="nil"/>
            </w:tcBorders>
            <w:shd w:val="clear" w:color="auto" w:fill="auto"/>
            <w:noWrap/>
            <w:vAlign w:val="bottom"/>
            <w:hideMark/>
          </w:tcPr>
          <w:p w14:paraId="4D421E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(91-105)</w:t>
            </w:r>
          </w:p>
        </w:tc>
      </w:tr>
      <w:tr w:rsidR="00B0760D" w:rsidRPr="00B0760D" w14:paraId="3E4D32C2" w14:textId="77777777" w:rsidTr="00B0760D">
        <w:trPr>
          <w:trHeight w:val="320"/>
        </w:trPr>
        <w:tc>
          <w:tcPr>
            <w:tcW w:w="2524" w:type="dxa"/>
            <w:tcBorders>
              <w:top w:val="nil"/>
              <w:left w:val="nil"/>
              <w:bottom w:val="nil"/>
              <w:right w:val="nil"/>
            </w:tcBorders>
            <w:shd w:val="clear" w:color="auto" w:fill="auto"/>
            <w:noWrap/>
            <w:vAlign w:val="bottom"/>
            <w:hideMark/>
          </w:tcPr>
          <w:p w14:paraId="0D4B2B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DD8A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92007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4CCE30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1D2CF8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(15-20)</w:t>
            </w:r>
          </w:p>
        </w:tc>
        <w:tc>
          <w:tcPr>
            <w:tcW w:w="1800" w:type="dxa"/>
            <w:tcBorders>
              <w:top w:val="nil"/>
              <w:left w:val="nil"/>
              <w:bottom w:val="nil"/>
              <w:right w:val="nil"/>
            </w:tcBorders>
            <w:shd w:val="clear" w:color="auto" w:fill="auto"/>
            <w:noWrap/>
            <w:vAlign w:val="bottom"/>
            <w:hideMark/>
          </w:tcPr>
          <w:p w14:paraId="615614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(25-36)</w:t>
            </w:r>
          </w:p>
        </w:tc>
      </w:tr>
      <w:tr w:rsidR="00B0760D" w:rsidRPr="00B0760D" w14:paraId="5F711C65" w14:textId="77777777" w:rsidTr="00B0760D">
        <w:trPr>
          <w:trHeight w:val="320"/>
        </w:trPr>
        <w:tc>
          <w:tcPr>
            <w:tcW w:w="2524" w:type="dxa"/>
            <w:tcBorders>
              <w:top w:val="nil"/>
              <w:left w:val="nil"/>
              <w:bottom w:val="nil"/>
              <w:right w:val="nil"/>
            </w:tcBorders>
            <w:shd w:val="clear" w:color="auto" w:fill="auto"/>
            <w:noWrap/>
            <w:vAlign w:val="bottom"/>
            <w:hideMark/>
          </w:tcPr>
          <w:p w14:paraId="32A1211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7FE0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6D36F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660" w:type="dxa"/>
            <w:tcBorders>
              <w:top w:val="nil"/>
              <w:left w:val="nil"/>
              <w:bottom w:val="nil"/>
              <w:right w:val="nil"/>
            </w:tcBorders>
            <w:shd w:val="clear" w:color="auto" w:fill="auto"/>
            <w:noWrap/>
            <w:vAlign w:val="bottom"/>
            <w:hideMark/>
          </w:tcPr>
          <w:p w14:paraId="387210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(1.4-1.7)</w:t>
            </w:r>
          </w:p>
        </w:tc>
        <w:tc>
          <w:tcPr>
            <w:tcW w:w="1800" w:type="dxa"/>
            <w:tcBorders>
              <w:top w:val="nil"/>
              <w:left w:val="nil"/>
              <w:bottom w:val="nil"/>
              <w:right w:val="nil"/>
            </w:tcBorders>
            <w:shd w:val="clear" w:color="auto" w:fill="auto"/>
            <w:noWrap/>
            <w:vAlign w:val="bottom"/>
            <w:hideMark/>
          </w:tcPr>
          <w:p w14:paraId="0AEB42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(19-23)</w:t>
            </w:r>
          </w:p>
        </w:tc>
        <w:tc>
          <w:tcPr>
            <w:tcW w:w="1800" w:type="dxa"/>
            <w:tcBorders>
              <w:top w:val="nil"/>
              <w:left w:val="nil"/>
              <w:bottom w:val="nil"/>
              <w:right w:val="nil"/>
            </w:tcBorders>
            <w:shd w:val="clear" w:color="auto" w:fill="auto"/>
            <w:noWrap/>
            <w:vAlign w:val="bottom"/>
            <w:hideMark/>
          </w:tcPr>
          <w:p w14:paraId="7E74BC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(39-48)</w:t>
            </w:r>
          </w:p>
        </w:tc>
      </w:tr>
      <w:tr w:rsidR="00B0760D" w:rsidRPr="00B0760D" w14:paraId="4E8C8A96" w14:textId="77777777" w:rsidTr="00B0760D">
        <w:trPr>
          <w:trHeight w:val="320"/>
        </w:trPr>
        <w:tc>
          <w:tcPr>
            <w:tcW w:w="2524" w:type="dxa"/>
            <w:tcBorders>
              <w:top w:val="nil"/>
              <w:left w:val="nil"/>
              <w:bottom w:val="nil"/>
              <w:right w:val="nil"/>
            </w:tcBorders>
            <w:shd w:val="clear" w:color="auto" w:fill="auto"/>
            <w:noWrap/>
            <w:vAlign w:val="bottom"/>
            <w:hideMark/>
          </w:tcPr>
          <w:p w14:paraId="115B460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9B48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12AC0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402AB6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419D74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509DBD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(2-4)</w:t>
            </w:r>
          </w:p>
        </w:tc>
      </w:tr>
      <w:tr w:rsidR="00B0760D" w:rsidRPr="00B0760D" w14:paraId="174B42FC" w14:textId="77777777" w:rsidTr="00B0760D">
        <w:trPr>
          <w:trHeight w:val="320"/>
        </w:trPr>
        <w:tc>
          <w:tcPr>
            <w:tcW w:w="2524" w:type="dxa"/>
            <w:tcBorders>
              <w:top w:val="nil"/>
              <w:left w:val="nil"/>
              <w:bottom w:val="nil"/>
              <w:right w:val="nil"/>
            </w:tcBorders>
            <w:shd w:val="clear" w:color="auto" w:fill="auto"/>
            <w:noWrap/>
            <w:vAlign w:val="bottom"/>
            <w:hideMark/>
          </w:tcPr>
          <w:p w14:paraId="00AD73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Croatia</w:t>
            </w:r>
          </w:p>
        </w:tc>
        <w:tc>
          <w:tcPr>
            <w:tcW w:w="2180" w:type="dxa"/>
            <w:tcBorders>
              <w:top w:val="nil"/>
              <w:left w:val="nil"/>
              <w:bottom w:val="nil"/>
              <w:right w:val="nil"/>
            </w:tcBorders>
            <w:shd w:val="clear" w:color="auto" w:fill="auto"/>
            <w:noWrap/>
            <w:vAlign w:val="bottom"/>
            <w:hideMark/>
          </w:tcPr>
          <w:p w14:paraId="1939F1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EE752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78.1 (70.7-85.2)</w:t>
            </w:r>
          </w:p>
        </w:tc>
        <w:tc>
          <w:tcPr>
            <w:tcW w:w="1660" w:type="dxa"/>
            <w:tcBorders>
              <w:top w:val="nil"/>
              <w:left w:val="nil"/>
              <w:bottom w:val="nil"/>
              <w:right w:val="nil"/>
            </w:tcBorders>
            <w:shd w:val="clear" w:color="auto" w:fill="auto"/>
            <w:noWrap/>
            <w:vAlign w:val="bottom"/>
            <w:hideMark/>
          </w:tcPr>
          <w:p w14:paraId="6B56B7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96.8 (94.2-98.1)</w:t>
            </w:r>
          </w:p>
        </w:tc>
        <w:tc>
          <w:tcPr>
            <w:tcW w:w="1800" w:type="dxa"/>
            <w:tcBorders>
              <w:top w:val="nil"/>
              <w:left w:val="nil"/>
              <w:bottom w:val="nil"/>
              <w:right w:val="nil"/>
            </w:tcBorders>
            <w:shd w:val="clear" w:color="auto" w:fill="auto"/>
            <w:noWrap/>
            <w:vAlign w:val="bottom"/>
            <w:hideMark/>
          </w:tcPr>
          <w:p w14:paraId="78C90F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2881 (2599-3157)</w:t>
            </w:r>
          </w:p>
        </w:tc>
        <w:tc>
          <w:tcPr>
            <w:tcW w:w="1800" w:type="dxa"/>
            <w:tcBorders>
              <w:top w:val="nil"/>
              <w:left w:val="nil"/>
              <w:bottom w:val="nil"/>
              <w:right w:val="nil"/>
            </w:tcBorders>
            <w:shd w:val="clear" w:color="auto" w:fill="auto"/>
            <w:noWrap/>
            <w:vAlign w:val="bottom"/>
            <w:hideMark/>
          </w:tcPr>
          <w:p w14:paraId="547493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5146 (4954-5300)</w:t>
            </w:r>
          </w:p>
        </w:tc>
      </w:tr>
      <w:tr w:rsidR="00B0760D" w:rsidRPr="00B0760D" w14:paraId="7F02AFF4" w14:textId="77777777" w:rsidTr="00B0760D">
        <w:trPr>
          <w:trHeight w:val="320"/>
        </w:trPr>
        <w:tc>
          <w:tcPr>
            <w:tcW w:w="2524" w:type="dxa"/>
            <w:tcBorders>
              <w:top w:val="nil"/>
              <w:left w:val="nil"/>
              <w:bottom w:val="nil"/>
              <w:right w:val="nil"/>
            </w:tcBorders>
            <w:shd w:val="clear" w:color="auto" w:fill="auto"/>
            <w:noWrap/>
            <w:vAlign w:val="bottom"/>
            <w:hideMark/>
          </w:tcPr>
          <w:p w14:paraId="3D557A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5653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1DDE8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(23.6-34.1)</w:t>
            </w:r>
          </w:p>
        </w:tc>
        <w:tc>
          <w:tcPr>
            <w:tcW w:w="1660" w:type="dxa"/>
            <w:tcBorders>
              <w:top w:val="nil"/>
              <w:left w:val="nil"/>
              <w:bottom w:val="nil"/>
              <w:right w:val="nil"/>
            </w:tcBorders>
            <w:shd w:val="clear" w:color="auto" w:fill="auto"/>
            <w:noWrap/>
            <w:vAlign w:val="bottom"/>
            <w:hideMark/>
          </w:tcPr>
          <w:p w14:paraId="69242B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21.2 (14.5-27.8)</w:t>
            </w:r>
          </w:p>
        </w:tc>
        <w:tc>
          <w:tcPr>
            <w:tcW w:w="1800" w:type="dxa"/>
            <w:tcBorders>
              <w:top w:val="nil"/>
              <w:left w:val="nil"/>
              <w:bottom w:val="nil"/>
              <w:right w:val="nil"/>
            </w:tcBorders>
            <w:shd w:val="clear" w:color="auto" w:fill="auto"/>
            <w:noWrap/>
            <w:vAlign w:val="bottom"/>
            <w:hideMark/>
          </w:tcPr>
          <w:p w14:paraId="2B9D34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1077 (871-1256)</w:t>
            </w:r>
          </w:p>
        </w:tc>
        <w:tc>
          <w:tcPr>
            <w:tcW w:w="1800" w:type="dxa"/>
            <w:tcBorders>
              <w:top w:val="nil"/>
              <w:left w:val="nil"/>
              <w:bottom w:val="nil"/>
              <w:right w:val="nil"/>
            </w:tcBorders>
            <w:shd w:val="clear" w:color="auto" w:fill="auto"/>
            <w:noWrap/>
            <w:vAlign w:val="bottom"/>
            <w:hideMark/>
          </w:tcPr>
          <w:p w14:paraId="48E11C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1124 (772-1479)</w:t>
            </w:r>
          </w:p>
        </w:tc>
      </w:tr>
      <w:tr w:rsidR="00B0760D" w:rsidRPr="00B0760D" w14:paraId="2B731DFF" w14:textId="77777777" w:rsidTr="00B0760D">
        <w:trPr>
          <w:trHeight w:val="320"/>
        </w:trPr>
        <w:tc>
          <w:tcPr>
            <w:tcW w:w="2524" w:type="dxa"/>
            <w:tcBorders>
              <w:top w:val="nil"/>
              <w:left w:val="nil"/>
              <w:bottom w:val="nil"/>
              <w:right w:val="nil"/>
            </w:tcBorders>
            <w:shd w:val="clear" w:color="auto" w:fill="auto"/>
            <w:noWrap/>
            <w:vAlign w:val="bottom"/>
            <w:hideMark/>
          </w:tcPr>
          <w:p w14:paraId="25251A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6458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393F9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(4.4-9.5)</w:t>
            </w:r>
          </w:p>
        </w:tc>
        <w:tc>
          <w:tcPr>
            <w:tcW w:w="1660" w:type="dxa"/>
            <w:tcBorders>
              <w:top w:val="nil"/>
              <w:left w:val="nil"/>
              <w:bottom w:val="nil"/>
              <w:right w:val="nil"/>
            </w:tcBorders>
            <w:shd w:val="clear" w:color="auto" w:fill="auto"/>
            <w:noWrap/>
            <w:vAlign w:val="bottom"/>
            <w:hideMark/>
          </w:tcPr>
          <w:p w14:paraId="0EE2A4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(12.3-24)</w:t>
            </w:r>
          </w:p>
        </w:tc>
        <w:tc>
          <w:tcPr>
            <w:tcW w:w="1800" w:type="dxa"/>
            <w:tcBorders>
              <w:top w:val="nil"/>
              <w:left w:val="nil"/>
              <w:bottom w:val="nil"/>
              <w:right w:val="nil"/>
            </w:tcBorders>
            <w:shd w:val="clear" w:color="auto" w:fill="auto"/>
            <w:noWrap/>
            <w:vAlign w:val="bottom"/>
            <w:hideMark/>
          </w:tcPr>
          <w:p w14:paraId="27C444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 (163-352)</w:t>
            </w:r>
          </w:p>
        </w:tc>
        <w:tc>
          <w:tcPr>
            <w:tcW w:w="1800" w:type="dxa"/>
            <w:tcBorders>
              <w:top w:val="nil"/>
              <w:left w:val="nil"/>
              <w:bottom w:val="nil"/>
              <w:right w:val="nil"/>
            </w:tcBorders>
            <w:shd w:val="clear" w:color="auto" w:fill="auto"/>
            <w:noWrap/>
            <w:vAlign w:val="bottom"/>
            <w:hideMark/>
          </w:tcPr>
          <w:p w14:paraId="2F8F67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922 (658-1273)</w:t>
            </w:r>
          </w:p>
        </w:tc>
      </w:tr>
      <w:tr w:rsidR="00B0760D" w:rsidRPr="00B0760D" w14:paraId="3A881C52" w14:textId="77777777" w:rsidTr="00B0760D">
        <w:trPr>
          <w:trHeight w:val="320"/>
        </w:trPr>
        <w:tc>
          <w:tcPr>
            <w:tcW w:w="2524" w:type="dxa"/>
            <w:tcBorders>
              <w:top w:val="nil"/>
              <w:left w:val="nil"/>
              <w:bottom w:val="nil"/>
              <w:right w:val="nil"/>
            </w:tcBorders>
            <w:shd w:val="clear" w:color="auto" w:fill="auto"/>
            <w:noWrap/>
            <w:vAlign w:val="bottom"/>
            <w:hideMark/>
          </w:tcPr>
          <w:p w14:paraId="7A5299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D3CF1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1BDB5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75F61A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(0.7-1.5)</w:t>
            </w:r>
          </w:p>
        </w:tc>
        <w:tc>
          <w:tcPr>
            <w:tcW w:w="1800" w:type="dxa"/>
            <w:tcBorders>
              <w:top w:val="nil"/>
              <w:left w:val="nil"/>
              <w:bottom w:val="nil"/>
              <w:right w:val="nil"/>
            </w:tcBorders>
            <w:shd w:val="clear" w:color="auto" w:fill="auto"/>
            <w:noWrap/>
            <w:vAlign w:val="bottom"/>
            <w:hideMark/>
          </w:tcPr>
          <w:p w14:paraId="7D6943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(3-7)</w:t>
            </w:r>
          </w:p>
        </w:tc>
        <w:tc>
          <w:tcPr>
            <w:tcW w:w="1800" w:type="dxa"/>
            <w:tcBorders>
              <w:top w:val="nil"/>
              <w:left w:val="nil"/>
              <w:bottom w:val="nil"/>
              <w:right w:val="nil"/>
            </w:tcBorders>
            <w:shd w:val="clear" w:color="auto" w:fill="auto"/>
            <w:noWrap/>
            <w:vAlign w:val="bottom"/>
            <w:hideMark/>
          </w:tcPr>
          <w:p w14:paraId="4A5BB0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(37-83)</w:t>
            </w:r>
          </w:p>
        </w:tc>
      </w:tr>
      <w:tr w:rsidR="00B0760D" w:rsidRPr="00B0760D" w14:paraId="794F9780" w14:textId="77777777" w:rsidTr="00B0760D">
        <w:trPr>
          <w:trHeight w:val="320"/>
        </w:trPr>
        <w:tc>
          <w:tcPr>
            <w:tcW w:w="2524" w:type="dxa"/>
            <w:tcBorders>
              <w:top w:val="nil"/>
              <w:left w:val="nil"/>
              <w:bottom w:val="nil"/>
              <w:right w:val="nil"/>
            </w:tcBorders>
            <w:shd w:val="clear" w:color="auto" w:fill="auto"/>
            <w:noWrap/>
            <w:vAlign w:val="bottom"/>
            <w:hideMark/>
          </w:tcPr>
          <w:p w14:paraId="12B34A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30CE9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272BD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(4.3-9.3)</w:t>
            </w:r>
          </w:p>
        </w:tc>
        <w:tc>
          <w:tcPr>
            <w:tcW w:w="1660" w:type="dxa"/>
            <w:tcBorders>
              <w:top w:val="nil"/>
              <w:left w:val="nil"/>
              <w:bottom w:val="nil"/>
              <w:right w:val="nil"/>
            </w:tcBorders>
            <w:shd w:val="clear" w:color="auto" w:fill="auto"/>
            <w:noWrap/>
            <w:vAlign w:val="bottom"/>
            <w:hideMark/>
          </w:tcPr>
          <w:p w14:paraId="06D3B2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(11.8-22.9)</w:t>
            </w:r>
          </w:p>
        </w:tc>
        <w:tc>
          <w:tcPr>
            <w:tcW w:w="1800" w:type="dxa"/>
            <w:tcBorders>
              <w:top w:val="nil"/>
              <w:left w:val="nil"/>
              <w:bottom w:val="nil"/>
              <w:right w:val="nil"/>
            </w:tcBorders>
            <w:shd w:val="clear" w:color="auto" w:fill="auto"/>
            <w:noWrap/>
            <w:vAlign w:val="bottom"/>
            <w:hideMark/>
          </w:tcPr>
          <w:p w14:paraId="0284C5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235 (160-346)</w:t>
            </w:r>
          </w:p>
        </w:tc>
        <w:tc>
          <w:tcPr>
            <w:tcW w:w="1800" w:type="dxa"/>
            <w:tcBorders>
              <w:top w:val="nil"/>
              <w:left w:val="nil"/>
              <w:bottom w:val="nil"/>
              <w:right w:val="nil"/>
            </w:tcBorders>
            <w:shd w:val="clear" w:color="auto" w:fill="auto"/>
            <w:noWrap/>
            <w:vAlign w:val="bottom"/>
            <w:hideMark/>
          </w:tcPr>
          <w:p w14:paraId="3A8E1F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880 (630-1216)</w:t>
            </w:r>
          </w:p>
        </w:tc>
      </w:tr>
      <w:tr w:rsidR="00B0760D" w:rsidRPr="00B0760D" w14:paraId="7CD798DB" w14:textId="77777777" w:rsidTr="00B0760D">
        <w:trPr>
          <w:trHeight w:val="320"/>
        </w:trPr>
        <w:tc>
          <w:tcPr>
            <w:tcW w:w="2524" w:type="dxa"/>
            <w:tcBorders>
              <w:top w:val="nil"/>
              <w:left w:val="nil"/>
              <w:bottom w:val="nil"/>
              <w:right w:val="nil"/>
            </w:tcBorders>
            <w:shd w:val="clear" w:color="auto" w:fill="auto"/>
            <w:noWrap/>
            <w:vAlign w:val="bottom"/>
            <w:hideMark/>
          </w:tcPr>
          <w:p w14:paraId="7D73FC1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99E7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C59A7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40.6 (24.7-58.4)</w:t>
            </w:r>
          </w:p>
        </w:tc>
        <w:tc>
          <w:tcPr>
            <w:tcW w:w="1660" w:type="dxa"/>
            <w:tcBorders>
              <w:top w:val="nil"/>
              <w:left w:val="nil"/>
              <w:bottom w:val="nil"/>
              <w:right w:val="nil"/>
            </w:tcBorders>
            <w:shd w:val="clear" w:color="auto" w:fill="auto"/>
            <w:noWrap/>
            <w:vAlign w:val="bottom"/>
            <w:hideMark/>
          </w:tcPr>
          <w:p w14:paraId="766A50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81.4 (66.2-88.3)</w:t>
            </w:r>
          </w:p>
        </w:tc>
        <w:tc>
          <w:tcPr>
            <w:tcW w:w="1800" w:type="dxa"/>
            <w:tcBorders>
              <w:top w:val="nil"/>
              <w:left w:val="nil"/>
              <w:bottom w:val="nil"/>
              <w:right w:val="nil"/>
            </w:tcBorders>
            <w:shd w:val="clear" w:color="auto" w:fill="auto"/>
            <w:noWrap/>
            <w:vAlign w:val="bottom"/>
            <w:hideMark/>
          </w:tcPr>
          <w:p w14:paraId="67B143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1500 (911-2176)</w:t>
            </w:r>
          </w:p>
        </w:tc>
        <w:tc>
          <w:tcPr>
            <w:tcW w:w="1800" w:type="dxa"/>
            <w:tcBorders>
              <w:top w:val="nil"/>
              <w:left w:val="nil"/>
              <w:bottom w:val="nil"/>
              <w:right w:val="nil"/>
            </w:tcBorders>
            <w:shd w:val="clear" w:color="auto" w:fill="auto"/>
            <w:noWrap/>
            <w:vAlign w:val="bottom"/>
            <w:hideMark/>
          </w:tcPr>
          <w:p w14:paraId="167AB7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4334 (3516-4674)</w:t>
            </w:r>
          </w:p>
        </w:tc>
      </w:tr>
      <w:tr w:rsidR="00B0760D" w:rsidRPr="00B0760D" w14:paraId="7666D6AD" w14:textId="77777777" w:rsidTr="00B0760D">
        <w:trPr>
          <w:trHeight w:val="320"/>
        </w:trPr>
        <w:tc>
          <w:tcPr>
            <w:tcW w:w="2524" w:type="dxa"/>
            <w:tcBorders>
              <w:top w:val="nil"/>
              <w:left w:val="nil"/>
              <w:bottom w:val="nil"/>
              <w:right w:val="nil"/>
            </w:tcBorders>
            <w:shd w:val="clear" w:color="auto" w:fill="auto"/>
            <w:noWrap/>
            <w:vAlign w:val="bottom"/>
            <w:hideMark/>
          </w:tcPr>
          <w:p w14:paraId="7610021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2E1C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712DD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(17.3-40.1)</w:t>
            </w:r>
          </w:p>
        </w:tc>
        <w:tc>
          <w:tcPr>
            <w:tcW w:w="1660" w:type="dxa"/>
            <w:tcBorders>
              <w:top w:val="nil"/>
              <w:left w:val="nil"/>
              <w:bottom w:val="nil"/>
              <w:right w:val="nil"/>
            </w:tcBorders>
            <w:shd w:val="clear" w:color="auto" w:fill="auto"/>
            <w:noWrap/>
            <w:vAlign w:val="bottom"/>
            <w:hideMark/>
          </w:tcPr>
          <w:p w14:paraId="79B819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70.2 (65.8-72.9)</w:t>
            </w:r>
          </w:p>
        </w:tc>
        <w:tc>
          <w:tcPr>
            <w:tcW w:w="1800" w:type="dxa"/>
            <w:tcBorders>
              <w:top w:val="nil"/>
              <w:left w:val="nil"/>
              <w:bottom w:val="nil"/>
              <w:right w:val="nil"/>
            </w:tcBorders>
            <w:shd w:val="clear" w:color="auto" w:fill="auto"/>
            <w:noWrap/>
            <w:vAlign w:val="bottom"/>
            <w:hideMark/>
          </w:tcPr>
          <w:p w14:paraId="26B6A6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1016 (638-1479)</w:t>
            </w:r>
          </w:p>
        </w:tc>
        <w:tc>
          <w:tcPr>
            <w:tcW w:w="1800" w:type="dxa"/>
            <w:tcBorders>
              <w:top w:val="nil"/>
              <w:left w:val="nil"/>
              <w:bottom w:val="nil"/>
              <w:right w:val="nil"/>
            </w:tcBorders>
            <w:shd w:val="clear" w:color="auto" w:fill="auto"/>
            <w:noWrap/>
            <w:vAlign w:val="bottom"/>
            <w:hideMark/>
          </w:tcPr>
          <w:p w14:paraId="4818B1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3737 (3493-3919)</w:t>
            </w:r>
          </w:p>
        </w:tc>
      </w:tr>
      <w:tr w:rsidR="00B0760D" w:rsidRPr="00B0760D" w14:paraId="634315E8" w14:textId="77777777" w:rsidTr="00B0760D">
        <w:trPr>
          <w:trHeight w:val="320"/>
        </w:trPr>
        <w:tc>
          <w:tcPr>
            <w:tcW w:w="2524" w:type="dxa"/>
            <w:tcBorders>
              <w:top w:val="nil"/>
              <w:left w:val="nil"/>
              <w:bottom w:val="nil"/>
              <w:right w:val="nil"/>
            </w:tcBorders>
            <w:shd w:val="clear" w:color="auto" w:fill="auto"/>
            <w:noWrap/>
            <w:vAlign w:val="bottom"/>
            <w:hideMark/>
          </w:tcPr>
          <w:p w14:paraId="6246AE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959E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2DCB2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(4.6-8.6)</w:t>
            </w:r>
          </w:p>
        </w:tc>
        <w:tc>
          <w:tcPr>
            <w:tcW w:w="1660" w:type="dxa"/>
            <w:tcBorders>
              <w:top w:val="nil"/>
              <w:left w:val="nil"/>
              <w:bottom w:val="nil"/>
              <w:right w:val="nil"/>
            </w:tcBorders>
            <w:shd w:val="clear" w:color="auto" w:fill="auto"/>
            <w:noWrap/>
            <w:vAlign w:val="bottom"/>
            <w:hideMark/>
          </w:tcPr>
          <w:p w14:paraId="07B34D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(4-8.2)</w:t>
            </w:r>
          </w:p>
        </w:tc>
        <w:tc>
          <w:tcPr>
            <w:tcW w:w="1800" w:type="dxa"/>
            <w:tcBorders>
              <w:top w:val="nil"/>
              <w:left w:val="nil"/>
              <w:bottom w:val="nil"/>
              <w:right w:val="nil"/>
            </w:tcBorders>
            <w:shd w:val="clear" w:color="auto" w:fill="auto"/>
            <w:noWrap/>
            <w:vAlign w:val="bottom"/>
            <w:hideMark/>
          </w:tcPr>
          <w:p w14:paraId="04A7D5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250 (170-316)</w:t>
            </w:r>
          </w:p>
        </w:tc>
        <w:tc>
          <w:tcPr>
            <w:tcW w:w="1800" w:type="dxa"/>
            <w:tcBorders>
              <w:top w:val="nil"/>
              <w:left w:val="nil"/>
              <w:bottom w:val="nil"/>
              <w:right w:val="nil"/>
            </w:tcBorders>
            <w:shd w:val="clear" w:color="auto" w:fill="auto"/>
            <w:noWrap/>
            <w:vAlign w:val="bottom"/>
            <w:hideMark/>
          </w:tcPr>
          <w:p w14:paraId="35A3AD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331 (211-438)</w:t>
            </w:r>
          </w:p>
        </w:tc>
      </w:tr>
      <w:tr w:rsidR="00B0760D" w:rsidRPr="00B0760D" w14:paraId="7C4C9450" w14:textId="77777777" w:rsidTr="00B0760D">
        <w:trPr>
          <w:trHeight w:val="320"/>
        </w:trPr>
        <w:tc>
          <w:tcPr>
            <w:tcW w:w="2524" w:type="dxa"/>
            <w:tcBorders>
              <w:top w:val="nil"/>
              <w:left w:val="nil"/>
              <w:bottom w:val="nil"/>
              <w:right w:val="nil"/>
            </w:tcBorders>
            <w:shd w:val="clear" w:color="auto" w:fill="auto"/>
            <w:noWrap/>
            <w:vAlign w:val="bottom"/>
            <w:hideMark/>
          </w:tcPr>
          <w:p w14:paraId="1FAC57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A1B0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2EB03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(4.4-8.6)</w:t>
            </w:r>
          </w:p>
        </w:tc>
        <w:tc>
          <w:tcPr>
            <w:tcW w:w="1660" w:type="dxa"/>
            <w:tcBorders>
              <w:top w:val="nil"/>
              <w:left w:val="nil"/>
              <w:bottom w:val="nil"/>
              <w:right w:val="nil"/>
            </w:tcBorders>
            <w:shd w:val="clear" w:color="auto" w:fill="auto"/>
            <w:noWrap/>
            <w:vAlign w:val="bottom"/>
            <w:hideMark/>
          </w:tcPr>
          <w:p w14:paraId="2CFD30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(4.8-9.4)</w:t>
            </w:r>
          </w:p>
        </w:tc>
        <w:tc>
          <w:tcPr>
            <w:tcW w:w="1800" w:type="dxa"/>
            <w:tcBorders>
              <w:top w:val="nil"/>
              <w:left w:val="nil"/>
              <w:bottom w:val="nil"/>
              <w:right w:val="nil"/>
            </w:tcBorders>
            <w:shd w:val="clear" w:color="auto" w:fill="auto"/>
            <w:noWrap/>
            <w:vAlign w:val="bottom"/>
            <w:hideMark/>
          </w:tcPr>
          <w:p w14:paraId="0849E3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(163-323)</w:t>
            </w:r>
          </w:p>
        </w:tc>
        <w:tc>
          <w:tcPr>
            <w:tcW w:w="1800" w:type="dxa"/>
            <w:tcBorders>
              <w:top w:val="nil"/>
              <w:left w:val="nil"/>
              <w:bottom w:val="nil"/>
              <w:right w:val="nil"/>
            </w:tcBorders>
            <w:shd w:val="clear" w:color="auto" w:fill="auto"/>
            <w:noWrap/>
            <w:vAlign w:val="bottom"/>
            <w:hideMark/>
          </w:tcPr>
          <w:p w14:paraId="15ABD6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347 (257-497)</w:t>
            </w:r>
          </w:p>
        </w:tc>
      </w:tr>
      <w:tr w:rsidR="00B0760D" w:rsidRPr="00B0760D" w14:paraId="3C90F3C8" w14:textId="77777777" w:rsidTr="00B0760D">
        <w:trPr>
          <w:trHeight w:val="320"/>
        </w:trPr>
        <w:tc>
          <w:tcPr>
            <w:tcW w:w="2524" w:type="dxa"/>
            <w:tcBorders>
              <w:top w:val="nil"/>
              <w:left w:val="nil"/>
              <w:bottom w:val="nil"/>
              <w:right w:val="nil"/>
            </w:tcBorders>
            <w:shd w:val="clear" w:color="auto" w:fill="auto"/>
            <w:noWrap/>
            <w:vAlign w:val="bottom"/>
            <w:hideMark/>
          </w:tcPr>
          <w:p w14:paraId="20E2C70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FA75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17758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(7.8-19.5)</w:t>
            </w:r>
          </w:p>
        </w:tc>
        <w:tc>
          <w:tcPr>
            <w:tcW w:w="1660" w:type="dxa"/>
            <w:tcBorders>
              <w:top w:val="nil"/>
              <w:left w:val="nil"/>
              <w:bottom w:val="nil"/>
              <w:right w:val="nil"/>
            </w:tcBorders>
            <w:shd w:val="clear" w:color="auto" w:fill="auto"/>
            <w:noWrap/>
            <w:vAlign w:val="bottom"/>
            <w:hideMark/>
          </w:tcPr>
          <w:p w14:paraId="1A9841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(4.1-11.1)</w:t>
            </w:r>
          </w:p>
        </w:tc>
        <w:tc>
          <w:tcPr>
            <w:tcW w:w="1800" w:type="dxa"/>
            <w:tcBorders>
              <w:top w:val="nil"/>
              <w:left w:val="nil"/>
              <w:bottom w:val="nil"/>
              <w:right w:val="nil"/>
            </w:tcBorders>
            <w:shd w:val="clear" w:color="auto" w:fill="auto"/>
            <w:noWrap/>
            <w:vAlign w:val="bottom"/>
            <w:hideMark/>
          </w:tcPr>
          <w:p w14:paraId="5E173A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461 (289-723)</w:t>
            </w:r>
          </w:p>
        </w:tc>
        <w:tc>
          <w:tcPr>
            <w:tcW w:w="1800" w:type="dxa"/>
            <w:tcBorders>
              <w:top w:val="nil"/>
              <w:left w:val="nil"/>
              <w:bottom w:val="nil"/>
              <w:right w:val="nil"/>
            </w:tcBorders>
            <w:shd w:val="clear" w:color="auto" w:fill="auto"/>
            <w:noWrap/>
            <w:vAlign w:val="bottom"/>
            <w:hideMark/>
          </w:tcPr>
          <w:p w14:paraId="3C30F0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348 (215-588)</w:t>
            </w:r>
          </w:p>
        </w:tc>
      </w:tr>
      <w:tr w:rsidR="00B0760D" w:rsidRPr="00B0760D" w14:paraId="1AF40FA7" w14:textId="77777777" w:rsidTr="00B0760D">
        <w:trPr>
          <w:trHeight w:val="320"/>
        </w:trPr>
        <w:tc>
          <w:tcPr>
            <w:tcW w:w="2524" w:type="dxa"/>
            <w:tcBorders>
              <w:top w:val="nil"/>
              <w:left w:val="nil"/>
              <w:bottom w:val="nil"/>
              <w:right w:val="nil"/>
            </w:tcBorders>
            <w:shd w:val="clear" w:color="auto" w:fill="auto"/>
            <w:noWrap/>
            <w:vAlign w:val="bottom"/>
            <w:hideMark/>
          </w:tcPr>
          <w:p w14:paraId="1FE5071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4CCE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D9F93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(2.7-3)</w:t>
            </w:r>
          </w:p>
        </w:tc>
        <w:tc>
          <w:tcPr>
            <w:tcW w:w="1660" w:type="dxa"/>
            <w:tcBorders>
              <w:top w:val="nil"/>
              <w:left w:val="nil"/>
              <w:bottom w:val="nil"/>
              <w:right w:val="nil"/>
            </w:tcBorders>
            <w:shd w:val="clear" w:color="auto" w:fill="auto"/>
            <w:noWrap/>
            <w:vAlign w:val="bottom"/>
            <w:hideMark/>
          </w:tcPr>
          <w:p w14:paraId="3DE9E1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(3-3.4)</w:t>
            </w:r>
          </w:p>
        </w:tc>
        <w:tc>
          <w:tcPr>
            <w:tcW w:w="1800" w:type="dxa"/>
            <w:tcBorders>
              <w:top w:val="nil"/>
              <w:left w:val="nil"/>
              <w:bottom w:val="nil"/>
              <w:right w:val="nil"/>
            </w:tcBorders>
            <w:shd w:val="clear" w:color="auto" w:fill="auto"/>
            <w:noWrap/>
            <w:vAlign w:val="bottom"/>
            <w:hideMark/>
          </w:tcPr>
          <w:p w14:paraId="507143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(99-112)</w:t>
            </w:r>
          </w:p>
        </w:tc>
        <w:tc>
          <w:tcPr>
            <w:tcW w:w="1800" w:type="dxa"/>
            <w:tcBorders>
              <w:top w:val="nil"/>
              <w:left w:val="nil"/>
              <w:bottom w:val="nil"/>
              <w:right w:val="nil"/>
            </w:tcBorders>
            <w:shd w:val="clear" w:color="auto" w:fill="auto"/>
            <w:noWrap/>
            <w:vAlign w:val="bottom"/>
            <w:hideMark/>
          </w:tcPr>
          <w:p w14:paraId="243B88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 (159-181)</w:t>
            </w:r>
          </w:p>
        </w:tc>
      </w:tr>
      <w:tr w:rsidR="00B0760D" w:rsidRPr="00B0760D" w14:paraId="1AA3FDDF" w14:textId="77777777" w:rsidTr="00B0760D">
        <w:trPr>
          <w:trHeight w:val="320"/>
        </w:trPr>
        <w:tc>
          <w:tcPr>
            <w:tcW w:w="2524" w:type="dxa"/>
            <w:tcBorders>
              <w:top w:val="nil"/>
              <w:left w:val="nil"/>
              <w:bottom w:val="nil"/>
              <w:right w:val="nil"/>
            </w:tcBorders>
            <w:shd w:val="clear" w:color="auto" w:fill="auto"/>
            <w:noWrap/>
            <w:vAlign w:val="bottom"/>
            <w:hideMark/>
          </w:tcPr>
          <w:p w14:paraId="20094A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8523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19DB2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29DEC5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800" w:type="dxa"/>
            <w:tcBorders>
              <w:top w:val="nil"/>
              <w:left w:val="nil"/>
              <w:bottom w:val="nil"/>
              <w:right w:val="nil"/>
            </w:tcBorders>
            <w:shd w:val="clear" w:color="auto" w:fill="auto"/>
            <w:noWrap/>
            <w:vAlign w:val="bottom"/>
            <w:hideMark/>
          </w:tcPr>
          <w:p w14:paraId="62485B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(42-48)</w:t>
            </w:r>
          </w:p>
        </w:tc>
        <w:tc>
          <w:tcPr>
            <w:tcW w:w="1800" w:type="dxa"/>
            <w:tcBorders>
              <w:top w:val="nil"/>
              <w:left w:val="nil"/>
              <w:bottom w:val="nil"/>
              <w:right w:val="nil"/>
            </w:tcBorders>
            <w:shd w:val="clear" w:color="auto" w:fill="auto"/>
            <w:noWrap/>
            <w:vAlign w:val="bottom"/>
            <w:hideMark/>
          </w:tcPr>
          <w:p w14:paraId="0CF128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(41-66)</w:t>
            </w:r>
          </w:p>
        </w:tc>
      </w:tr>
      <w:tr w:rsidR="00B0760D" w:rsidRPr="00B0760D" w14:paraId="00EC5FD0" w14:textId="77777777" w:rsidTr="00B0760D">
        <w:trPr>
          <w:trHeight w:val="320"/>
        </w:trPr>
        <w:tc>
          <w:tcPr>
            <w:tcW w:w="2524" w:type="dxa"/>
            <w:tcBorders>
              <w:top w:val="nil"/>
              <w:left w:val="nil"/>
              <w:bottom w:val="nil"/>
              <w:right w:val="nil"/>
            </w:tcBorders>
            <w:shd w:val="clear" w:color="auto" w:fill="auto"/>
            <w:noWrap/>
            <w:vAlign w:val="bottom"/>
            <w:hideMark/>
          </w:tcPr>
          <w:p w14:paraId="204F1D1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1AF2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2E2D7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737343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27EF01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(43-51)</w:t>
            </w:r>
          </w:p>
        </w:tc>
        <w:tc>
          <w:tcPr>
            <w:tcW w:w="1800" w:type="dxa"/>
            <w:tcBorders>
              <w:top w:val="nil"/>
              <w:left w:val="nil"/>
              <w:bottom w:val="nil"/>
              <w:right w:val="nil"/>
            </w:tcBorders>
            <w:shd w:val="clear" w:color="auto" w:fill="auto"/>
            <w:noWrap/>
            <w:vAlign w:val="bottom"/>
            <w:hideMark/>
          </w:tcPr>
          <w:p w14:paraId="1706F4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r>
      <w:tr w:rsidR="00B0760D" w:rsidRPr="00B0760D" w14:paraId="12AEAC03" w14:textId="77777777" w:rsidTr="00B0760D">
        <w:trPr>
          <w:trHeight w:val="320"/>
        </w:trPr>
        <w:tc>
          <w:tcPr>
            <w:tcW w:w="2524" w:type="dxa"/>
            <w:tcBorders>
              <w:top w:val="nil"/>
              <w:left w:val="nil"/>
              <w:bottom w:val="nil"/>
              <w:right w:val="nil"/>
            </w:tcBorders>
            <w:shd w:val="clear" w:color="auto" w:fill="auto"/>
            <w:noWrap/>
            <w:vAlign w:val="bottom"/>
            <w:hideMark/>
          </w:tcPr>
          <w:p w14:paraId="0724516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53C8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42D20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(0-0.2)</w:t>
            </w:r>
          </w:p>
        </w:tc>
        <w:tc>
          <w:tcPr>
            <w:tcW w:w="1660" w:type="dxa"/>
            <w:tcBorders>
              <w:top w:val="nil"/>
              <w:left w:val="nil"/>
              <w:bottom w:val="nil"/>
              <w:right w:val="nil"/>
            </w:tcBorders>
            <w:shd w:val="clear" w:color="auto" w:fill="auto"/>
            <w:noWrap/>
            <w:vAlign w:val="bottom"/>
            <w:hideMark/>
          </w:tcPr>
          <w:p w14:paraId="5244A4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(0-0.2)</w:t>
            </w:r>
          </w:p>
        </w:tc>
        <w:tc>
          <w:tcPr>
            <w:tcW w:w="1800" w:type="dxa"/>
            <w:tcBorders>
              <w:top w:val="nil"/>
              <w:left w:val="nil"/>
              <w:bottom w:val="nil"/>
              <w:right w:val="nil"/>
            </w:tcBorders>
            <w:shd w:val="clear" w:color="auto" w:fill="auto"/>
            <w:noWrap/>
            <w:vAlign w:val="bottom"/>
            <w:hideMark/>
          </w:tcPr>
          <w:p w14:paraId="2E7819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(2-9)</w:t>
            </w:r>
          </w:p>
        </w:tc>
        <w:tc>
          <w:tcPr>
            <w:tcW w:w="1800" w:type="dxa"/>
            <w:tcBorders>
              <w:top w:val="nil"/>
              <w:left w:val="nil"/>
              <w:bottom w:val="nil"/>
              <w:right w:val="nil"/>
            </w:tcBorders>
            <w:shd w:val="clear" w:color="auto" w:fill="auto"/>
            <w:noWrap/>
            <w:vAlign w:val="bottom"/>
            <w:hideMark/>
          </w:tcPr>
          <w:p w14:paraId="506A22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(2-12)</w:t>
            </w:r>
          </w:p>
        </w:tc>
      </w:tr>
      <w:tr w:rsidR="00B0760D" w:rsidRPr="00B0760D" w14:paraId="7FD2CC61" w14:textId="77777777" w:rsidTr="00B0760D">
        <w:trPr>
          <w:trHeight w:val="320"/>
        </w:trPr>
        <w:tc>
          <w:tcPr>
            <w:tcW w:w="2524" w:type="dxa"/>
            <w:tcBorders>
              <w:top w:val="nil"/>
              <w:left w:val="nil"/>
              <w:bottom w:val="nil"/>
              <w:right w:val="nil"/>
            </w:tcBorders>
            <w:shd w:val="clear" w:color="auto" w:fill="auto"/>
            <w:noWrap/>
            <w:vAlign w:val="bottom"/>
            <w:hideMark/>
          </w:tcPr>
          <w:p w14:paraId="5209AC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Cuba</w:t>
            </w:r>
          </w:p>
        </w:tc>
        <w:tc>
          <w:tcPr>
            <w:tcW w:w="2180" w:type="dxa"/>
            <w:tcBorders>
              <w:top w:val="nil"/>
              <w:left w:val="nil"/>
              <w:bottom w:val="nil"/>
              <w:right w:val="nil"/>
            </w:tcBorders>
            <w:shd w:val="clear" w:color="auto" w:fill="auto"/>
            <w:noWrap/>
            <w:vAlign w:val="bottom"/>
            <w:hideMark/>
          </w:tcPr>
          <w:p w14:paraId="5826F5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9A16D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89.5 (85.9-93)</w:t>
            </w:r>
          </w:p>
        </w:tc>
        <w:tc>
          <w:tcPr>
            <w:tcW w:w="1660" w:type="dxa"/>
            <w:tcBorders>
              <w:top w:val="nil"/>
              <w:left w:val="nil"/>
              <w:bottom w:val="nil"/>
              <w:right w:val="nil"/>
            </w:tcBorders>
            <w:shd w:val="clear" w:color="auto" w:fill="auto"/>
            <w:noWrap/>
            <w:vAlign w:val="bottom"/>
            <w:hideMark/>
          </w:tcPr>
          <w:p w14:paraId="70EEBA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87.2 (82.1-91.7)</w:t>
            </w:r>
          </w:p>
        </w:tc>
        <w:tc>
          <w:tcPr>
            <w:tcW w:w="1800" w:type="dxa"/>
            <w:tcBorders>
              <w:top w:val="nil"/>
              <w:left w:val="nil"/>
              <w:bottom w:val="nil"/>
              <w:right w:val="nil"/>
            </w:tcBorders>
            <w:shd w:val="clear" w:color="auto" w:fill="auto"/>
            <w:noWrap/>
            <w:vAlign w:val="bottom"/>
            <w:hideMark/>
          </w:tcPr>
          <w:p w14:paraId="118893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3681 (3499-3863)</w:t>
            </w:r>
          </w:p>
        </w:tc>
        <w:tc>
          <w:tcPr>
            <w:tcW w:w="1800" w:type="dxa"/>
            <w:tcBorders>
              <w:top w:val="nil"/>
              <w:left w:val="nil"/>
              <w:bottom w:val="nil"/>
              <w:right w:val="nil"/>
            </w:tcBorders>
            <w:shd w:val="clear" w:color="auto" w:fill="auto"/>
            <w:noWrap/>
            <w:vAlign w:val="bottom"/>
            <w:hideMark/>
          </w:tcPr>
          <w:p w14:paraId="3F8C2E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5072 (4735-5382)</w:t>
            </w:r>
          </w:p>
        </w:tc>
      </w:tr>
      <w:tr w:rsidR="00B0760D" w:rsidRPr="00B0760D" w14:paraId="30989D31" w14:textId="77777777" w:rsidTr="00B0760D">
        <w:trPr>
          <w:trHeight w:val="320"/>
        </w:trPr>
        <w:tc>
          <w:tcPr>
            <w:tcW w:w="2524" w:type="dxa"/>
            <w:tcBorders>
              <w:top w:val="nil"/>
              <w:left w:val="nil"/>
              <w:bottom w:val="nil"/>
              <w:right w:val="nil"/>
            </w:tcBorders>
            <w:shd w:val="clear" w:color="auto" w:fill="auto"/>
            <w:noWrap/>
            <w:vAlign w:val="bottom"/>
            <w:hideMark/>
          </w:tcPr>
          <w:p w14:paraId="54F793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CF91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E11FE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41.5 (40.4-42.7)</w:t>
            </w:r>
          </w:p>
        </w:tc>
        <w:tc>
          <w:tcPr>
            <w:tcW w:w="1660" w:type="dxa"/>
            <w:tcBorders>
              <w:top w:val="nil"/>
              <w:left w:val="nil"/>
              <w:bottom w:val="nil"/>
              <w:right w:val="nil"/>
            </w:tcBorders>
            <w:shd w:val="clear" w:color="auto" w:fill="auto"/>
            <w:noWrap/>
            <w:vAlign w:val="bottom"/>
            <w:hideMark/>
          </w:tcPr>
          <w:p w14:paraId="635816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26.6 (18.6-32.7)</w:t>
            </w:r>
          </w:p>
        </w:tc>
        <w:tc>
          <w:tcPr>
            <w:tcW w:w="1800" w:type="dxa"/>
            <w:tcBorders>
              <w:top w:val="nil"/>
              <w:left w:val="nil"/>
              <w:bottom w:val="nil"/>
              <w:right w:val="nil"/>
            </w:tcBorders>
            <w:shd w:val="clear" w:color="auto" w:fill="auto"/>
            <w:noWrap/>
            <w:vAlign w:val="bottom"/>
            <w:hideMark/>
          </w:tcPr>
          <w:p w14:paraId="457032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1710 (1635-1780)</w:t>
            </w:r>
          </w:p>
        </w:tc>
        <w:tc>
          <w:tcPr>
            <w:tcW w:w="1800" w:type="dxa"/>
            <w:tcBorders>
              <w:top w:val="nil"/>
              <w:left w:val="nil"/>
              <w:bottom w:val="nil"/>
              <w:right w:val="nil"/>
            </w:tcBorders>
            <w:shd w:val="clear" w:color="auto" w:fill="auto"/>
            <w:noWrap/>
            <w:vAlign w:val="bottom"/>
            <w:hideMark/>
          </w:tcPr>
          <w:p w14:paraId="7C49A7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1549 (1081-1919)</w:t>
            </w:r>
          </w:p>
        </w:tc>
      </w:tr>
      <w:tr w:rsidR="00B0760D" w:rsidRPr="00B0760D" w14:paraId="0CD7F40E" w14:textId="77777777" w:rsidTr="00B0760D">
        <w:trPr>
          <w:trHeight w:val="320"/>
        </w:trPr>
        <w:tc>
          <w:tcPr>
            <w:tcW w:w="2524" w:type="dxa"/>
            <w:tcBorders>
              <w:top w:val="nil"/>
              <w:left w:val="nil"/>
              <w:bottom w:val="nil"/>
              <w:right w:val="nil"/>
            </w:tcBorders>
            <w:shd w:val="clear" w:color="auto" w:fill="auto"/>
            <w:noWrap/>
            <w:vAlign w:val="bottom"/>
            <w:hideMark/>
          </w:tcPr>
          <w:p w14:paraId="69D333B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7503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2069D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(11.7-22.7)</w:t>
            </w:r>
          </w:p>
        </w:tc>
        <w:tc>
          <w:tcPr>
            <w:tcW w:w="1660" w:type="dxa"/>
            <w:tcBorders>
              <w:top w:val="nil"/>
              <w:left w:val="nil"/>
              <w:bottom w:val="nil"/>
              <w:right w:val="nil"/>
            </w:tcBorders>
            <w:shd w:val="clear" w:color="auto" w:fill="auto"/>
            <w:noWrap/>
            <w:vAlign w:val="bottom"/>
            <w:hideMark/>
          </w:tcPr>
          <w:p w14:paraId="42DCAE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(12-23.9)</w:t>
            </w:r>
          </w:p>
        </w:tc>
        <w:tc>
          <w:tcPr>
            <w:tcW w:w="1800" w:type="dxa"/>
            <w:tcBorders>
              <w:top w:val="nil"/>
              <w:left w:val="nil"/>
              <w:bottom w:val="nil"/>
              <w:right w:val="nil"/>
            </w:tcBorders>
            <w:shd w:val="clear" w:color="auto" w:fill="auto"/>
            <w:noWrap/>
            <w:vAlign w:val="bottom"/>
            <w:hideMark/>
          </w:tcPr>
          <w:p w14:paraId="2711C4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674 (479-924)</w:t>
            </w:r>
          </w:p>
        </w:tc>
        <w:tc>
          <w:tcPr>
            <w:tcW w:w="1800" w:type="dxa"/>
            <w:tcBorders>
              <w:top w:val="nil"/>
              <w:left w:val="nil"/>
              <w:bottom w:val="nil"/>
              <w:right w:val="nil"/>
            </w:tcBorders>
            <w:shd w:val="clear" w:color="auto" w:fill="auto"/>
            <w:noWrap/>
            <w:vAlign w:val="bottom"/>
            <w:hideMark/>
          </w:tcPr>
          <w:p w14:paraId="6FB1A3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1000 (704-1382)</w:t>
            </w:r>
          </w:p>
        </w:tc>
      </w:tr>
      <w:tr w:rsidR="00B0760D" w:rsidRPr="00B0760D" w14:paraId="2D078D6A" w14:textId="77777777" w:rsidTr="00B0760D">
        <w:trPr>
          <w:trHeight w:val="320"/>
        </w:trPr>
        <w:tc>
          <w:tcPr>
            <w:tcW w:w="2524" w:type="dxa"/>
            <w:tcBorders>
              <w:top w:val="nil"/>
              <w:left w:val="nil"/>
              <w:bottom w:val="nil"/>
              <w:right w:val="nil"/>
            </w:tcBorders>
            <w:shd w:val="clear" w:color="auto" w:fill="auto"/>
            <w:noWrap/>
            <w:vAlign w:val="bottom"/>
            <w:hideMark/>
          </w:tcPr>
          <w:p w14:paraId="53BA74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01500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46844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(6.8-13.7)</w:t>
            </w:r>
          </w:p>
        </w:tc>
        <w:tc>
          <w:tcPr>
            <w:tcW w:w="1660" w:type="dxa"/>
            <w:tcBorders>
              <w:top w:val="nil"/>
              <w:left w:val="nil"/>
              <w:bottom w:val="nil"/>
              <w:right w:val="nil"/>
            </w:tcBorders>
            <w:shd w:val="clear" w:color="auto" w:fill="auto"/>
            <w:noWrap/>
            <w:vAlign w:val="bottom"/>
            <w:hideMark/>
          </w:tcPr>
          <w:p w14:paraId="3F2857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(8.4-17.1)</w:t>
            </w:r>
          </w:p>
        </w:tc>
        <w:tc>
          <w:tcPr>
            <w:tcW w:w="1800" w:type="dxa"/>
            <w:tcBorders>
              <w:top w:val="nil"/>
              <w:left w:val="nil"/>
              <w:bottom w:val="nil"/>
              <w:right w:val="nil"/>
            </w:tcBorders>
            <w:shd w:val="clear" w:color="auto" w:fill="auto"/>
            <w:noWrap/>
            <w:vAlign w:val="bottom"/>
            <w:hideMark/>
          </w:tcPr>
          <w:p w14:paraId="09BAD7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397 (277-556)</w:t>
            </w:r>
          </w:p>
        </w:tc>
        <w:tc>
          <w:tcPr>
            <w:tcW w:w="1800" w:type="dxa"/>
            <w:tcBorders>
              <w:top w:val="nil"/>
              <w:left w:val="nil"/>
              <w:bottom w:val="nil"/>
              <w:right w:val="nil"/>
            </w:tcBorders>
            <w:shd w:val="clear" w:color="auto" w:fill="auto"/>
            <w:noWrap/>
            <w:vAlign w:val="bottom"/>
            <w:hideMark/>
          </w:tcPr>
          <w:p w14:paraId="5FDFF0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705 (487-991)</w:t>
            </w:r>
          </w:p>
        </w:tc>
      </w:tr>
      <w:tr w:rsidR="00B0760D" w:rsidRPr="00B0760D" w14:paraId="719939C0" w14:textId="77777777" w:rsidTr="00B0760D">
        <w:trPr>
          <w:trHeight w:val="320"/>
        </w:trPr>
        <w:tc>
          <w:tcPr>
            <w:tcW w:w="2524" w:type="dxa"/>
            <w:tcBorders>
              <w:top w:val="nil"/>
              <w:left w:val="nil"/>
              <w:bottom w:val="nil"/>
              <w:right w:val="nil"/>
            </w:tcBorders>
            <w:shd w:val="clear" w:color="auto" w:fill="auto"/>
            <w:noWrap/>
            <w:vAlign w:val="bottom"/>
            <w:hideMark/>
          </w:tcPr>
          <w:p w14:paraId="15C8EBA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0659B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6AB88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(5.4-11)</w:t>
            </w:r>
          </w:p>
        </w:tc>
        <w:tc>
          <w:tcPr>
            <w:tcW w:w="1660" w:type="dxa"/>
            <w:tcBorders>
              <w:top w:val="nil"/>
              <w:left w:val="nil"/>
              <w:bottom w:val="nil"/>
              <w:right w:val="nil"/>
            </w:tcBorders>
            <w:shd w:val="clear" w:color="auto" w:fill="auto"/>
            <w:noWrap/>
            <w:vAlign w:val="bottom"/>
            <w:hideMark/>
          </w:tcPr>
          <w:p w14:paraId="7DAE24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(4.1-8.7)</w:t>
            </w:r>
          </w:p>
        </w:tc>
        <w:tc>
          <w:tcPr>
            <w:tcW w:w="1800" w:type="dxa"/>
            <w:tcBorders>
              <w:top w:val="nil"/>
              <w:left w:val="nil"/>
              <w:bottom w:val="nil"/>
              <w:right w:val="nil"/>
            </w:tcBorders>
            <w:shd w:val="clear" w:color="auto" w:fill="auto"/>
            <w:noWrap/>
            <w:vAlign w:val="bottom"/>
            <w:hideMark/>
          </w:tcPr>
          <w:p w14:paraId="1CAEE4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321 (221-452)</w:t>
            </w:r>
          </w:p>
        </w:tc>
        <w:tc>
          <w:tcPr>
            <w:tcW w:w="1800" w:type="dxa"/>
            <w:tcBorders>
              <w:top w:val="nil"/>
              <w:left w:val="nil"/>
              <w:bottom w:val="nil"/>
              <w:right w:val="nil"/>
            </w:tcBorders>
            <w:shd w:val="clear" w:color="auto" w:fill="auto"/>
            <w:noWrap/>
            <w:vAlign w:val="bottom"/>
            <w:hideMark/>
          </w:tcPr>
          <w:p w14:paraId="7C8ABD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351 (241-504)</w:t>
            </w:r>
          </w:p>
        </w:tc>
      </w:tr>
      <w:tr w:rsidR="00B0760D" w:rsidRPr="00B0760D" w14:paraId="0EAB7E4C" w14:textId="77777777" w:rsidTr="00B0760D">
        <w:trPr>
          <w:trHeight w:val="320"/>
        </w:trPr>
        <w:tc>
          <w:tcPr>
            <w:tcW w:w="2524" w:type="dxa"/>
            <w:tcBorders>
              <w:top w:val="nil"/>
              <w:left w:val="nil"/>
              <w:bottom w:val="nil"/>
              <w:right w:val="nil"/>
            </w:tcBorders>
            <w:shd w:val="clear" w:color="auto" w:fill="auto"/>
            <w:noWrap/>
            <w:vAlign w:val="bottom"/>
            <w:hideMark/>
          </w:tcPr>
          <w:p w14:paraId="1E49758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2FBD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98D52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46.1 (29.5-62.5)</w:t>
            </w:r>
          </w:p>
        </w:tc>
        <w:tc>
          <w:tcPr>
            <w:tcW w:w="1660" w:type="dxa"/>
            <w:tcBorders>
              <w:top w:val="nil"/>
              <w:left w:val="nil"/>
              <w:bottom w:val="nil"/>
              <w:right w:val="nil"/>
            </w:tcBorders>
            <w:shd w:val="clear" w:color="auto" w:fill="auto"/>
            <w:noWrap/>
            <w:vAlign w:val="bottom"/>
            <w:hideMark/>
          </w:tcPr>
          <w:p w14:paraId="1D971D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39.8 (23.8-57.8)</w:t>
            </w:r>
          </w:p>
        </w:tc>
        <w:tc>
          <w:tcPr>
            <w:tcW w:w="1800" w:type="dxa"/>
            <w:tcBorders>
              <w:top w:val="nil"/>
              <w:left w:val="nil"/>
              <w:bottom w:val="nil"/>
              <w:right w:val="nil"/>
            </w:tcBorders>
            <w:shd w:val="clear" w:color="auto" w:fill="auto"/>
            <w:noWrap/>
            <w:vAlign w:val="bottom"/>
            <w:hideMark/>
          </w:tcPr>
          <w:p w14:paraId="4959B0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1899 (1224-2553)</w:t>
            </w:r>
          </w:p>
        </w:tc>
        <w:tc>
          <w:tcPr>
            <w:tcW w:w="1800" w:type="dxa"/>
            <w:tcBorders>
              <w:top w:val="nil"/>
              <w:left w:val="nil"/>
              <w:bottom w:val="nil"/>
              <w:right w:val="nil"/>
            </w:tcBorders>
            <w:shd w:val="clear" w:color="auto" w:fill="auto"/>
            <w:noWrap/>
            <w:vAlign w:val="bottom"/>
            <w:hideMark/>
          </w:tcPr>
          <w:p w14:paraId="10D677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2309 (1373-3401)</w:t>
            </w:r>
          </w:p>
        </w:tc>
      </w:tr>
      <w:tr w:rsidR="00B0760D" w:rsidRPr="00B0760D" w14:paraId="7B733BEA" w14:textId="77777777" w:rsidTr="00B0760D">
        <w:trPr>
          <w:trHeight w:val="320"/>
        </w:trPr>
        <w:tc>
          <w:tcPr>
            <w:tcW w:w="2524" w:type="dxa"/>
            <w:tcBorders>
              <w:top w:val="nil"/>
              <w:left w:val="nil"/>
              <w:bottom w:val="nil"/>
              <w:right w:val="nil"/>
            </w:tcBorders>
            <w:shd w:val="clear" w:color="auto" w:fill="auto"/>
            <w:noWrap/>
            <w:vAlign w:val="bottom"/>
            <w:hideMark/>
          </w:tcPr>
          <w:p w14:paraId="6418DB5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A449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1A9DD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36.4 (28.4-44.3)</w:t>
            </w:r>
          </w:p>
        </w:tc>
        <w:tc>
          <w:tcPr>
            <w:tcW w:w="1660" w:type="dxa"/>
            <w:tcBorders>
              <w:top w:val="nil"/>
              <w:left w:val="nil"/>
              <w:bottom w:val="nil"/>
              <w:right w:val="nil"/>
            </w:tcBorders>
            <w:shd w:val="clear" w:color="auto" w:fill="auto"/>
            <w:noWrap/>
            <w:vAlign w:val="bottom"/>
            <w:hideMark/>
          </w:tcPr>
          <w:p w14:paraId="2CA988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48.3 (38.5-57.1)</w:t>
            </w:r>
          </w:p>
        </w:tc>
        <w:tc>
          <w:tcPr>
            <w:tcW w:w="1800" w:type="dxa"/>
            <w:tcBorders>
              <w:top w:val="nil"/>
              <w:left w:val="nil"/>
              <w:bottom w:val="nil"/>
              <w:right w:val="nil"/>
            </w:tcBorders>
            <w:shd w:val="clear" w:color="auto" w:fill="auto"/>
            <w:noWrap/>
            <w:vAlign w:val="bottom"/>
            <w:hideMark/>
          </w:tcPr>
          <w:p w14:paraId="7EE14E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1497 (1162-1842)</w:t>
            </w:r>
          </w:p>
        </w:tc>
        <w:tc>
          <w:tcPr>
            <w:tcW w:w="1800" w:type="dxa"/>
            <w:tcBorders>
              <w:top w:val="nil"/>
              <w:left w:val="nil"/>
              <w:bottom w:val="nil"/>
              <w:right w:val="nil"/>
            </w:tcBorders>
            <w:shd w:val="clear" w:color="auto" w:fill="auto"/>
            <w:noWrap/>
            <w:vAlign w:val="bottom"/>
            <w:hideMark/>
          </w:tcPr>
          <w:p w14:paraId="2480C7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2813 (2225-3345)</w:t>
            </w:r>
          </w:p>
        </w:tc>
      </w:tr>
      <w:tr w:rsidR="00B0760D" w:rsidRPr="00B0760D" w14:paraId="0B6613AC" w14:textId="77777777" w:rsidTr="00B0760D">
        <w:trPr>
          <w:trHeight w:val="320"/>
        </w:trPr>
        <w:tc>
          <w:tcPr>
            <w:tcW w:w="2524" w:type="dxa"/>
            <w:tcBorders>
              <w:top w:val="nil"/>
              <w:left w:val="nil"/>
              <w:bottom w:val="nil"/>
              <w:right w:val="nil"/>
            </w:tcBorders>
            <w:shd w:val="clear" w:color="auto" w:fill="auto"/>
            <w:noWrap/>
            <w:vAlign w:val="bottom"/>
            <w:hideMark/>
          </w:tcPr>
          <w:p w14:paraId="0ECE70D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CC23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28C09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(10-12.3)</w:t>
            </w:r>
          </w:p>
        </w:tc>
        <w:tc>
          <w:tcPr>
            <w:tcW w:w="1660" w:type="dxa"/>
            <w:tcBorders>
              <w:top w:val="nil"/>
              <w:left w:val="nil"/>
              <w:bottom w:val="nil"/>
              <w:right w:val="nil"/>
            </w:tcBorders>
            <w:shd w:val="clear" w:color="auto" w:fill="auto"/>
            <w:noWrap/>
            <w:vAlign w:val="bottom"/>
            <w:hideMark/>
          </w:tcPr>
          <w:p w14:paraId="615286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(9.8-12.4)</w:t>
            </w:r>
          </w:p>
        </w:tc>
        <w:tc>
          <w:tcPr>
            <w:tcW w:w="1800" w:type="dxa"/>
            <w:tcBorders>
              <w:top w:val="nil"/>
              <w:left w:val="nil"/>
              <w:bottom w:val="nil"/>
              <w:right w:val="nil"/>
            </w:tcBorders>
            <w:shd w:val="clear" w:color="auto" w:fill="auto"/>
            <w:noWrap/>
            <w:vAlign w:val="bottom"/>
            <w:hideMark/>
          </w:tcPr>
          <w:p w14:paraId="360CDE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464 (412-510)</w:t>
            </w:r>
          </w:p>
        </w:tc>
        <w:tc>
          <w:tcPr>
            <w:tcW w:w="1800" w:type="dxa"/>
            <w:tcBorders>
              <w:top w:val="nil"/>
              <w:left w:val="nil"/>
              <w:bottom w:val="nil"/>
              <w:right w:val="nil"/>
            </w:tcBorders>
            <w:shd w:val="clear" w:color="auto" w:fill="auto"/>
            <w:noWrap/>
            <w:vAlign w:val="bottom"/>
            <w:hideMark/>
          </w:tcPr>
          <w:p w14:paraId="26C269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653 (579-724)</w:t>
            </w:r>
          </w:p>
        </w:tc>
      </w:tr>
      <w:tr w:rsidR="00B0760D" w:rsidRPr="00B0760D" w14:paraId="69D2E448" w14:textId="77777777" w:rsidTr="00B0760D">
        <w:trPr>
          <w:trHeight w:val="320"/>
        </w:trPr>
        <w:tc>
          <w:tcPr>
            <w:tcW w:w="2524" w:type="dxa"/>
            <w:tcBorders>
              <w:top w:val="nil"/>
              <w:left w:val="nil"/>
              <w:bottom w:val="nil"/>
              <w:right w:val="nil"/>
            </w:tcBorders>
            <w:shd w:val="clear" w:color="auto" w:fill="auto"/>
            <w:noWrap/>
            <w:vAlign w:val="bottom"/>
            <w:hideMark/>
          </w:tcPr>
          <w:p w14:paraId="660D62E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984B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F9C0D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38.5 (31.2-46.2)</w:t>
            </w:r>
          </w:p>
        </w:tc>
        <w:tc>
          <w:tcPr>
            <w:tcW w:w="1660" w:type="dxa"/>
            <w:tcBorders>
              <w:top w:val="nil"/>
              <w:left w:val="nil"/>
              <w:bottom w:val="nil"/>
              <w:right w:val="nil"/>
            </w:tcBorders>
            <w:shd w:val="clear" w:color="auto" w:fill="auto"/>
            <w:noWrap/>
            <w:vAlign w:val="bottom"/>
            <w:hideMark/>
          </w:tcPr>
          <w:p w14:paraId="10B275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28.8 (22.2-37.4)</w:t>
            </w:r>
          </w:p>
        </w:tc>
        <w:tc>
          <w:tcPr>
            <w:tcW w:w="1800" w:type="dxa"/>
            <w:tcBorders>
              <w:top w:val="nil"/>
              <w:left w:val="nil"/>
              <w:bottom w:val="nil"/>
              <w:right w:val="nil"/>
            </w:tcBorders>
            <w:shd w:val="clear" w:color="auto" w:fill="auto"/>
            <w:noWrap/>
            <w:vAlign w:val="bottom"/>
            <w:hideMark/>
          </w:tcPr>
          <w:p w14:paraId="295951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1579 (1283-1907)</w:t>
            </w:r>
          </w:p>
        </w:tc>
        <w:tc>
          <w:tcPr>
            <w:tcW w:w="1800" w:type="dxa"/>
            <w:tcBorders>
              <w:top w:val="nil"/>
              <w:left w:val="nil"/>
              <w:bottom w:val="nil"/>
              <w:right w:val="nil"/>
            </w:tcBorders>
            <w:shd w:val="clear" w:color="auto" w:fill="auto"/>
            <w:noWrap/>
            <w:vAlign w:val="bottom"/>
            <w:hideMark/>
          </w:tcPr>
          <w:p w14:paraId="628A2C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1677 (1304-2181)</w:t>
            </w:r>
          </w:p>
        </w:tc>
      </w:tr>
      <w:tr w:rsidR="00B0760D" w:rsidRPr="00B0760D" w14:paraId="10057985" w14:textId="77777777" w:rsidTr="00B0760D">
        <w:trPr>
          <w:trHeight w:val="320"/>
        </w:trPr>
        <w:tc>
          <w:tcPr>
            <w:tcW w:w="2524" w:type="dxa"/>
            <w:tcBorders>
              <w:top w:val="nil"/>
              <w:left w:val="nil"/>
              <w:bottom w:val="nil"/>
              <w:right w:val="nil"/>
            </w:tcBorders>
            <w:shd w:val="clear" w:color="auto" w:fill="auto"/>
            <w:noWrap/>
            <w:vAlign w:val="bottom"/>
            <w:hideMark/>
          </w:tcPr>
          <w:p w14:paraId="5A8C9B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39A5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19D81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(0.7-2.4)</w:t>
            </w:r>
          </w:p>
        </w:tc>
        <w:tc>
          <w:tcPr>
            <w:tcW w:w="1660" w:type="dxa"/>
            <w:tcBorders>
              <w:top w:val="nil"/>
              <w:left w:val="nil"/>
              <w:bottom w:val="nil"/>
              <w:right w:val="nil"/>
            </w:tcBorders>
            <w:shd w:val="clear" w:color="auto" w:fill="auto"/>
            <w:noWrap/>
            <w:vAlign w:val="bottom"/>
            <w:hideMark/>
          </w:tcPr>
          <w:p w14:paraId="52709B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(0.5-2)</w:t>
            </w:r>
          </w:p>
        </w:tc>
        <w:tc>
          <w:tcPr>
            <w:tcW w:w="1800" w:type="dxa"/>
            <w:tcBorders>
              <w:top w:val="nil"/>
              <w:left w:val="nil"/>
              <w:bottom w:val="nil"/>
              <w:right w:val="nil"/>
            </w:tcBorders>
            <w:shd w:val="clear" w:color="auto" w:fill="auto"/>
            <w:noWrap/>
            <w:vAlign w:val="bottom"/>
            <w:hideMark/>
          </w:tcPr>
          <w:p w14:paraId="45197B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(27-98)</w:t>
            </w:r>
          </w:p>
        </w:tc>
        <w:tc>
          <w:tcPr>
            <w:tcW w:w="1800" w:type="dxa"/>
            <w:tcBorders>
              <w:top w:val="nil"/>
              <w:left w:val="nil"/>
              <w:bottom w:val="nil"/>
              <w:right w:val="nil"/>
            </w:tcBorders>
            <w:shd w:val="clear" w:color="auto" w:fill="auto"/>
            <w:noWrap/>
            <w:vAlign w:val="bottom"/>
            <w:hideMark/>
          </w:tcPr>
          <w:p w14:paraId="7D9674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(31-118)</w:t>
            </w:r>
          </w:p>
        </w:tc>
      </w:tr>
      <w:tr w:rsidR="00B0760D" w:rsidRPr="00B0760D" w14:paraId="323CA5B7" w14:textId="77777777" w:rsidTr="00B0760D">
        <w:trPr>
          <w:trHeight w:val="320"/>
        </w:trPr>
        <w:tc>
          <w:tcPr>
            <w:tcW w:w="2524" w:type="dxa"/>
            <w:tcBorders>
              <w:top w:val="nil"/>
              <w:left w:val="nil"/>
              <w:bottom w:val="nil"/>
              <w:right w:val="nil"/>
            </w:tcBorders>
            <w:shd w:val="clear" w:color="auto" w:fill="auto"/>
            <w:noWrap/>
            <w:vAlign w:val="bottom"/>
            <w:hideMark/>
          </w:tcPr>
          <w:p w14:paraId="3D1390C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A6C5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2FDBA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660" w:type="dxa"/>
            <w:tcBorders>
              <w:top w:val="nil"/>
              <w:left w:val="nil"/>
              <w:bottom w:val="nil"/>
              <w:right w:val="nil"/>
            </w:tcBorders>
            <w:shd w:val="clear" w:color="auto" w:fill="auto"/>
            <w:noWrap/>
            <w:vAlign w:val="bottom"/>
            <w:hideMark/>
          </w:tcPr>
          <w:p w14:paraId="1AD5B5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(2.2-2.8)</w:t>
            </w:r>
          </w:p>
        </w:tc>
        <w:tc>
          <w:tcPr>
            <w:tcW w:w="1800" w:type="dxa"/>
            <w:tcBorders>
              <w:top w:val="nil"/>
              <w:left w:val="nil"/>
              <w:bottom w:val="nil"/>
              <w:right w:val="nil"/>
            </w:tcBorders>
            <w:shd w:val="clear" w:color="auto" w:fill="auto"/>
            <w:noWrap/>
            <w:vAlign w:val="bottom"/>
            <w:hideMark/>
          </w:tcPr>
          <w:p w14:paraId="139AC9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120 (110-128)</w:t>
            </w:r>
          </w:p>
        </w:tc>
        <w:tc>
          <w:tcPr>
            <w:tcW w:w="1800" w:type="dxa"/>
            <w:tcBorders>
              <w:top w:val="nil"/>
              <w:left w:val="nil"/>
              <w:bottom w:val="nil"/>
              <w:right w:val="nil"/>
            </w:tcBorders>
            <w:shd w:val="clear" w:color="auto" w:fill="auto"/>
            <w:noWrap/>
            <w:vAlign w:val="bottom"/>
            <w:hideMark/>
          </w:tcPr>
          <w:p w14:paraId="3440BA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(130-166)</w:t>
            </w:r>
          </w:p>
        </w:tc>
      </w:tr>
      <w:tr w:rsidR="00B0760D" w:rsidRPr="00B0760D" w14:paraId="63F5AE0B" w14:textId="77777777" w:rsidTr="00B0760D">
        <w:trPr>
          <w:trHeight w:val="320"/>
        </w:trPr>
        <w:tc>
          <w:tcPr>
            <w:tcW w:w="2524" w:type="dxa"/>
            <w:tcBorders>
              <w:top w:val="nil"/>
              <w:left w:val="nil"/>
              <w:bottom w:val="nil"/>
              <w:right w:val="nil"/>
            </w:tcBorders>
            <w:shd w:val="clear" w:color="auto" w:fill="auto"/>
            <w:noWrap/>
            <w:vAlign w:val="bottom"/>
            <w:hideMark/>
          </w:tcPr>
          <w:p w14:paraId="5BAE273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2312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38097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674B04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43FC96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(49-57)</w:t>
            </w:r>
          </w:p>
        </w:tc>
        <w:tc>
          <w:tcPr>
            <w:tcW w:w="1800" w:type="dxa"/>
            <w:tcBorders>
              <w:top w:val="nil"/>
              <w:left w:val="nil"/>
              <w:bottom w:val="nil"/>
              <w:right w:val="nil"/>
            </w:tcBorders>
            <w:shd w:val="clear" w:color="auto" w:fill="auto"/>
            <w:noWrap/>
            <w:vAlign w:val="bottom"/>
            <w:hideMark/>
          </w:tcPr>
          <w:p w14:paraId="4C1F33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(76-89)</w:t>
            </w:r>
          </w:p>
        </w:tc>
      </w:tr>
      <w:tr w:rsidR="00B0760D" w:rsidRPr="00B0760D" w14:paraId="36AB5515" w14:textId="77777777" w:rsidTr="00B0760D">
        <w:trPr>
          <w:trHeight w:val="320"/>
        </w:trPr>
        <w:tc>
          <w:tcPr>
            <w:tcW w:w="2524" w:type="dxa"/>
            <w:tcBorders>
              <w:top w:val="nil"/>
              <w:left w:val="nil"/>
              <w:bottom w:val="nil"/>
              <w:right w:val="nil"/>
            </w:tcBorders>
            <w:shd w:val="clear" w:color="auto" w:fill="auto"/>
            <w:noWrap/>
            <w:vAlign w:val="bottom"/>
            <w:hideMark/>
          </w:tcPr>
          <w:p w14:paraId="6322CAA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C5C0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5754D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(1.7-1.9)</w:t>
            </w:r>
          </w:p>
        </w:tc>
        <w:tc>
          <w:tcPr>
            <w:tcW w:w="1660" w:type="dxa"/>
            <w:tcBorders>
              <w:top w:val="nil"/>
              <w:left w:val="nil"/>
              <w:bottom w:val="nil"/>
              <w:right w:val="nil"/>
            </w:tcBorders>
            <w:shd w:val="clear" w:color="auto" w:fill="auto"/>
            <w:noWrap/>
            <w:vAlign w:val="bottom"/>
            <w:hideMark/>
          </w:tcPr>
          <w:p w14:paraId="602B11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(1.2-1.6)</w:t>
            </w:r>
          </w:p>
        </w:tc>
        <w:tc>
          <w:tcPr>
            <w:tcW w:w="1800" w:type="dxa"/>
            <w:tcBorders>
              <w:top w:val="nil"/>
              <w:left w:val="nil"/>
              <w:bottom w:val="nil"/>
              <w:right w:val="nil"/>
            </w:tcBorders>
            <w:shd w:val="clear" w:color="auto" w:fill="auto"/>
            <w:noWrap/>
            <w:vAlign w:val="bottom"/>
            <w:hideMark/>
          </w:tcPr>
          <w:p w14:paraId="6F3DBC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(69-78)</w:t>
            </w:r>
          </w:p>
        </w:tc>
        <w:tc>
          <w:tcPr>
            <w:tcW w:w="1800" w:type="dxa"/>
            <w:tcBorders>
              <w:top w:val="nil"/>
              <w:left w:val="nil"/>
              <w:bottom w:val="nil"/>
              <w:right w:val="nil"/>
            </w:tcBorders>
            <w:shd w:val="clear" w:color="auto" w:fill="auto"/>
            <w:noWrap/>
            <w:vAlign w:val="bottom"/>
            <w:hideMark/>
          </w:tcPr>
          <w:p w14:paraId="2E881C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(71-91)</w:t>
            </w:r>
          </w:p>
        </w:tc>
      </w:tr>
      <w:tr w:rsidR="00B0760D" w:rsidRPr="00B0760D" w14:paraId="5AD01293" w14:textId="77777777" w:rsidTr="00B0760D">
        <w:trPr>
          <w:trHeight w:val="320"/>
        </w:trPr>
        <w:tc>
          <w:tcPr>
            <w:tcW w:w="2524" w:type="dxa"/>
            <w:tcBorders>
              <w:top w:val="nil"/>
              <w:left w:val="nil"/>
              <w:bottom w:val="nil"/>
              <w:right w:val="nil"/>
            </w:tcBorders>
            <w:shd w:val="clear" w:color="auto" w:fill="auto"/>
            <w:noWrap/>
            <w:vAlign w:val="bottom"/>
            <w:hideMark/>
          </w:tcPr>
          <w:p w14:paraId="65EBEA9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933B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96A3A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660" w:type="dxa"/>
            <w:tcBorders>
              <w:top w:val="nil"/>
              <w:left w:val="nil"/>
              <w:bottom w:val="nil"/>
              <w:right w:val="nil"/>
            </w:tcBorders>
            <w:shd w:val="clear" w:color="auto" w:fill="auto"/>
            <w:noWrap/>
            <w:vAlign w:val="bottom"/>
            <w:hideMark/>
          </w:tcPr>
          <w:p w14:paraId="7B4CA9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800" w:type="dxa"/>
            <w:tcBorders>
              <w:top w:val="nil"/>
              <w:left w:val="nil"/>
              <w:bottom w:val="nil"/>
              <w:right w:val="nil"/>
            </w:tcBorders>
            <w:shd w:val="clear" w:color="auto" w:fill="auto"/>
            <w:noWrap/>
            <w:vAlign w:val="bottom"/>
            <w:hideMark/>
          </w:tcPr>
          <w:p w14:paraId="47086B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(4-10)</w:t>
            </w:r>
          </w:p>
        </w:tc>
        <w:tc>
          <w:tcPr>
            <w:tcW w:w="1800" w:type="dxa"/>
            <w:tcBorders>
              <w:top w:val="nil"/>
              <w:left w:val="nil"/>
              <w:bottom w:val="nil"/>
              <w:right w:val="nil"/>
            </w:tcBorders>
            <w:shd w:val="clear" w:color="auto" w:fill="auto"/>
            <w:noWrap/>
            <w:vAlign w:val="bottom"/>
            <w:hideMark/>
          </w:tcPr>
          <w:p w14:paraId="29130C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(5-15)</w:t>
            </w:r>
          </w:p>
        </w:tc>
      </w:tr>
      <w:tr w:rsidR="00B0760D" w:rsidRPr="00B0760D" w14:paraId="34AA53CA" w14:textId="77777777" w:rsidTr="00B0760D">
        <w:trPr>
          <w:trHeight w:val="320"/>
        </w:trPr>
        <w:tc>
          <w:tcPr>
            <w:tcW w:w="2524" w:type="dxa"/>
            <w:tcBorders>
              <w:top w:val="nil"/>
              <w:left w:val="nil"/>
              <w:bottom w:val="nil"/>
              <w:right w:val="nil"/>
            </w:tcBorders>
            <w:shd w:val="clear" w:color="auto" w:fill="auto"/>
            <w:noWrap/>
            <w:vAlign w:val="bottom"/>
            <w:hideMark/>
          </w:tcPr>
          <w:p w14:paraId="7B6589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Cyprus</w:t>
            </w:r>
          </w:p>
        </w:tc>
        <w:tc>
          <w:tcPr>
            <w:tcW w:w="2180" w:type="dxa"/>
            <w:tcBorders>
              <w:top w:val="nil"/>
              <w:left w:val="nil"/>
              <w:bottom w:val="nil"/>
              <w:right w:val="nil"/>
            </w:tcBorders>
            <w:shd w:val="clear" w:color="auto" w:fill="auto"/>
            <w:noWrap/>
            <w:vAlign w:val="bottom"/>
            <w:hideMark/>
          </w:tcPr>
          <w:p w14:paraId="016A86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EAA1D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59.2 (50.2-68.4)</w:t>
            </w:r>
          </w:p>
        </w:tc>
        <w:tc>
          <w:tcPr>
            <w:tcW w:w="1660" w:type="dxa"/>
            <w:tcBorders>
              <w:top w:val="nil"/>
              <w:left w:val="nil"/>
              <w:bottom w:val="nil"/>
              <w:right w:val="nil"/>
            </w:tcBorders>
            <w:shd w:val="clear" w:color="auto" w:fill="auto"/>
            <w:noWrap/>
            <w:vAlign w:val="bottom"/>
            <w:hideMark/>
          </w:tcPr>
          <w:p w14:paraId="0F4336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62.7 (54.7-71.4)</w:t>
            </w:r>
          </w:p>
        </w:tc>
        <w:tc>
          <w:tcPr>
            <w:tcW w:w="1800" w:type="dxa"/>
            <w:tcBorders>
              <w:top w:val="nil"/>
              <w:left w:val="nil"/>
              <w:bottom w:val="nil"/>
              <w:right w:val="nil"/>
            </w:tcBorders>
            <w:shd w:val="clear" w:color="auto" w:fill="auto"/>
            <w:noWrap/>
            <w:vAlign w:val="bottom"/>
            <w:hideMark/>
          </w:tcPr>
          <w:p w14:paraId="209FC7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3117 (2651-3593)</w:t>
            </w:r>
          </w:p>
        </w:tc>
        <w:tc>
          <w:tcPr>
            <w:tcW w:w="1800" w:type="dxa"/>
            <w:tcBorders>
              <w:top w:val="nil"/>
              <w:left w:val="nil"/>
              <w:bottom w:val="nil"/>
              <w:right w:val="nil"/>
            </w:tcBorders>
            <w:shd w:val="clear" w:color="auto" w:fill="auto"/>
            <w:noWrap/>
            <w:vAlign w:val="bottom"/>
            <w:hideMark/>
          </w:tcPr>
          <w:p w14:paraId="2CA799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3912 (3377-4478)</w:t>
            </w:r>
          </w:p>
        </w:tc>
      </w:tr>
      <w:tr w:rsidR="00B0760D" w:rsidRPr="00B0760D" w14:paraId="076A6C12" w14:textId="77777777" w:rsidTr="00B0760D">
        <w:trPr>
          <w:trHeight w:val="320"/>
        </w:trPr>
        <w:tc>
          <w:tcPr>
            <w:tcW w:w="2524" w:type="dxa"/>
            <w:tcBorders>
              <w:top w:val="nil"/>
              <w:left w:val="nil"/>
              <w:bottom w:val="nil"/>
              <w:right w:val="nil"/>
            </w:tcBorders>
            <w:shd w:val="clear" w:color="auto" w:fill="auto"/>
            <w:noWrap/>
            <w:vAlign w:val="bottom"/>
            <w:hideMark/>
          </w:tcPr>
          <w:p w14:paraId="055D4D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671E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A043C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 (9.8-19.8)</w:t>
            </w:r>
          </w:p>
        </w:tc>
        <w:tc>
          <w:tcPr>
            <w:tcW w:w="1660" w:type="dxa"/>
            <w:tcBorders>
              <w:top w:val="nil"/>
              <w:left w:val="nil"/>
              <w:bottom w:val="nil"/>
              <w:right w:val="nil"/>
            </w:tcBorders>
            <w:shd w:val="clear" w:color="auto" w:fill="auto"/>
            <w:noWrap/>
            <w:vAlign w:val="bottom"/>
            <w:hideMark/>
          </w:tcPr>
          <w:p w14:paraId="0F9045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(7-15.9)</w:t>
            </w:r>
          </w:p>
        </w:tc>
        <w:tc>
          <w:tcPr>
            <w:tcW w:w="1800" w:type="dxa"/>
            <w:tcBorders>
              <w:top w:val="nil"/>
              <w:left w:val="nil"/>
              <w:bottom w:val="nil"/>
              <w:right w:val="nil"/>
            </w:tcBorders>
            <w:shd w:val="clear" w:color="auto" w:fill="auto"/>
            <w:noWrap/>
            <w:vAlign w:val="bottom"/>
            <w:hideMark/>
          </w:tcPr>
          <w:p w14:paraId="2CC9CF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755 (519-1037)</w:t>
            </w:r>
          </w:p>
        </w:tc>
        <w:tc>
          <w:tcPr>
            <w:tcW w:w="1800" w:type="dxa"/>
            <w:tcBorders>
              <w:top w:val="nil"/>
              <w:left w:val="nil"/>
              <w:bottom w:val="nil"/>
              <w:right w:val="nil"/>
            </w:tcBorders>
            <w:shd w:val="clear" w:color="auto" w:fill="auto"/>
            <w:noWrap/>
            <w:vAlign w:val="bottom"/>
            <w:hideMark/>
          </w:tcPr>
          <w:p w14:paraId="552F01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678 (433-980)</w:t>
            </w:r>
          </w:p>
        </w:tc>
      </w:tr>
      <w:tr w:rsidR="00B0760D" w:rsidRPr="00B0760D" w14:paraId="230D6963" w14:textId="77777777" w:rsidTr="00B0760D">
        <w:trPr>
          <w:trHeight w:val="320"/>
        </w:trPr>
        <w:tc>
          <w:tcPr>
            <w:tcW w:w="2524" w:type="dxa"/>
            <w:tcBorders>
              <w:top w:val="nil"/>
              <w:left w:val="nil"/>
              <w:bottom w:val="nil"/>
              <w:right w:val="nil"/>
            </w:tcBorders>
            <w:shd w:val="clear" w:color="auto" w:fill="auto"/>
            <w:noWrap/>
            <w:vAlign w:val="bottom"/>
            <w:hideMark/>
          </w:tcPr>
          <w:p w14:paraId="18C0A92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2558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DCE01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(3.7-7.6)</w:t>
            </w:r>
          </w:p>
        </w:tc>
        <w:tc>
          <w:tcPr>
            <w:tcW w:w="1660" w:type="dxa"/>
            <w:tcBorders>
              <w:top w:val="nil"/>
              <w:left w:val="nil"/>
              <w:bottom w:val="nil"/>
              <w:right w:val="nil"/>
            </w:tcBorders>
            <w:shd w:val="clear" w:color="auto" w:fill="auto"/>
            <w:noWrap/>
            <w:vAlign w:val="bottom"/>
            <w:hideMark/>
          </w:tcPr>
          <w:p w14:paraId="432148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(6.8-13.3)</w:t>
            </w:r>
          </w:p>
        </w:tc>
        <w:tc>
          <w:tcPr>
            <w:tcW w:w="1800" w:type="dxa"/>
            <w:tcBorders>
              <w:top w:val="nil"/>
              <w:left w:val="nil"/>
              <w:bottom w:val="nil"/>
              <w:right w:val="nil"/>
            </w:tcBorders>
            <w:shd w:val="clear" w:color="auto" w:fill="auto"/>
            <w:noWrap/>
            <w:vAlign w:val="bottom"/>
            <w:hideMark/>
          </w:tcPr>
          <w:p w14:paraId="6EF81C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270 (194-395)</w:t>
            </w:r>
          </w:p>
        </w:tc>
        <w:tc>
          <w:tcPr>
            <w:tcW w:w="1800" w:type="dxa"/>
            <w:tcBorders>
              <w:top w:val="nil"/>
              <w:left w:val="nil"/>
              <w:bottom w:val="nil"/>
              <w:right w:val="nil"/>
            </w:tcBorders>
            <w:shd w:val="clear" w:color="auto" w:fill="auto"/>
            <w:noWrap/>
            <w:vAlign w:val="bottom"/>
            <w:hideMark/>
          </w:tcPr>
          <w:p w14:paraId="3F57B6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599 (420-824)</w:t>
            </w:r>
          </w:p>
        </w:tc>
      </w:tr>
      <w:tr w:rsidR="00B0760D" w:rsidRPr="00B0760D" w14:paraId="55A1C408" w14:textId="77777777" w:rsidTr="00B0760D">
        <w:trPr>
          <w:trHeight w:val="320"/>
        </w:trPr>
        <w:tc>
          <w:tcPr>
            <w:tcW w:w="2524" w:type="dxa"/>
            <w:tcBorders>
              <w:top w:val="nil"/>
              <w:left w:val="nil"/>
              <w:bottom w:val="nil"/>
              <w:right w:val="nil"/>
            </w:tcBorders>
            <w:shd w:val="clear" w:color="auto" w:fill="auto"/>
            <w:noWrap/>
            <w:vAlign w:val="bottom"/>
            <w:hideMark/>
          </w:tcPr>
          <w:p w14:paraId="5490BF4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07B9A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36901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660" w:type="dxa"/>
            <w:tcBorders>
              <w:top w:val="nil"/>
              <w:left w:val="nil"/>
              <w:bottom w:val="nil"/>
              <w:right w:val="nil"/>
            </w:tcBorders>
            <w:shd w:val="clear" w:color="auto" w:fill="auto"/>
            <w:noWrap/>
            <w:vAlign w:val="bottom"/>
            <w:hideMark/>
          </w:tcPr>
          <w:p w14:paraId="7E7E69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(0.7-1.5)</w:t>
            </w:r>
          </w:p>
        </w:tc>
        <w:tc>
          <w:tcPr>
            <w:tcW w:w="1800" w:type="dxa"/>
            <w:tcBorders>
              <w:top w:val="nil"/>
              <w:left w:val="nil"/>
              <w:bottom w:val="nil"/>
              <w:right w:val="nil"/>
            </w:tcBorders>
            <w:shd w:val="clear" w:color="auto" w:fill="auto"/>
            <w:noWrap/>
            <w:vAlign w:val="bottom"/>
            <w:hideMark/>
          </w:tcPr>
          <w:p w14:paraId="529F79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(11-23)</w:t>
            </w:r>
          </w:p>
        </w:tc>
        <w:tc>
          <w:tcPr>
            <w:tcW w:w="1800" w:type="dxa"/>
            <w:tcBorders>
              <w:top w:val="nil"/>
              <w:left w:val="nil"/>
              <w:bottom w:val="nil"/>
              <w:right w:val="nil"/>
            </w:tcBorders>
            <w:shd w:val="clear" w:color="auto" w:fill="auto"/>
            <w:noWrap/>
            <w:vAlign w:val="bottom"/>
            <w:hideMark/>
          </w:tcPr>
          <w:p w14:paraId="4B173D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(45-93)</w:t>
            </w:r>
          </w:p>
        </w:tc>
      </w:tr>
      <w:tr w:rsidR="00B0760D" w:rsidRPr="00B0760D" w14:paraId="355089BF" w14:textId="77777777" w:rsidTr="00B0760D">
        <w:trPr>
          <w:trHeight w:val="320"/>
        </w:trPr>
        <w:tc>
          <w:tcPr>
            <w:tcW w:w="2524" w:type="dxa"/>
            <w:tcBorders>
              <w:top w:val="nil"/>
              <w:left w:val="nil"/>
              <w:bottom w:val="nil"/>
              <w:right w:val="nil"/>
            </w:tcBorders>
            <w:shd w:val="clear" w:color="auto" w:fill="auto"/>
            <w:noWrap/>
            <w:vAlign w:val="bottom"/>
            <w:hideMark/>
          </w:tcPr>
          <w:p w14:paraId="39EA57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26CA0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12050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(3.5-7.2)</w:t>
            </w:r>
          </w:p>
        </w:tc>
        <w:tc>
          <w:tcPr>
            <w:tcW w:w="1660" w:type="dxa"/>
            <w:tcBorders>
              <w:top w:val="nil"/>
              <w:left w:val="nil"/>
              <w:bottom w:val="nil"/>
              <w:right w:val="nil"/>
            </w:tcBorders>
            <w:shd w:val="clear" w:color="auto" w:fill="auto"/>
            <w:noWrap/>
            <w:vAlign w:val="bottom"/>
            <w:hideMark/>
          </w:tcPr>
          <w:p w14:paraId="2FC954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(6.1-12.1)</w:t>
            </w:r>
          </w:p>
        </w:tc>
        <w:tc>
          <w:tcPr>
            <w:tcW w:w="1800" w:type="dxa"/>
            <w:tcBorders>
              <w:top w:val="nil"/>
              <w:left w:val="nil"/>
              <w:bottom w:val="nil"/>
              <w:right w:val="nil"/>
            </w:tcBorders>
            <w:shd w:val="clear" w:color="auto" w:fill="auto"/>
            <w:noWrap/>
            <w:vAlign w:val="bottom"/>
            <w:hideMark/>
          </w:tcPr>
          <w:p w14:paraId="59C0F4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(184-374)</w:t>
            </w:r>
          </w:p>
        </w:tc>
        <w:tc>
          <w:tcPr>
            <w:tcW w:w="1800" w:type="dxa"/>
            <w:tcBorders>
              <w:top w:val="nil"/>
              <w:left w:val="nil"/>
              <w:bottom w:val="nil"/>
              <w:right w:val="nil"/>
            </w:tcBorders>
            <w:shd w:val="clear" w:color="auto" w:fill="auto"/>
            <w:noWrap/>
            <w:vAlign w:val="bottom"/>
            <w:hideMark/>
          </w:tcPr>
          <w:p w14:paraId="5A8181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542 (379-748)</w:t>
            </w:r>
          </w:p>
        </w:tc>
      </w:tr>
      <w:tr w:rsidR="00B0760D" w:rsidRPr="00B0760D" w14:paraId="7623D6DF" w14:textId="77777777" w:rsidTr="00B0760D">
        <w:trPr>
          <w:trHeight w:val="320"/>
        </w:trPr>
        <w:tc>
          <w:tcPr>
            <w:tcW w:w="2524" w:type="dxa"/>
            <w:tcBorders>
              <w:top w:val="nil"/>
              <w:left w:val="nil"/>
              <w:bottom w:val="nil"/>
              <w:right w:val="nil"/>
            </w:tcBorders>
            <w:shd w:val="clear" w:color="auto" w:fill="auto"/>
            <w:noWrap/>
            <w:vAlign w:val="bottom"/>
            <w:hideMark/>
          </w:tcPr>
          <w:p w14:paraId="6DC144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62FE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2C651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(5-19.7)</w:t>
            </w:r>
          </w:p>
        </w:tc>
        <w:tc>
          <w:tcPr>
            <w:tcW w:w="1660" w:type="dxa"/>
            <w:tcBorders>
              <w:top w:val="nil"/>
              <w:left w:val="nil"/>
              <w:bottom w:val="nil"/>
              <w:right w:val="nil"/>
            </w:tcBorders>
            <w:shd w:val="clear" w:color="auto" w:fill="auto"/>
            <w:noWrap/>
            <w:vAlign w:val="bottom"/>
            <w:hideMark/>
          </w:tcPr>
          <w:p w14:paraId="7D3D92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 (6.4-23.3)</w:t>
            </w:r>
          </w:p>
        </w:tc>
        <w:tc>
          <w:tcPr>
            <w:tcW w:w="1800" w:type="dxa"/>
            <w:tcBorders>
              <w:top w:val="nil"/>
              <w:left w:val="nil"/>
              <w:bottom w:val="nil"/>
              <w:right w:val="nil"/>
            </w:tcBorders>
            <w:shd w:val="clear" w:color="auto" w:fill="auto"/>
            <w:noWrap/>
            <w:vAlign w:val="bottom"/>
            <w:hideMark/>
          </w:tcPr>
          <w:p w14:paraId="3E3193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544 (261-1044)</w:t>
            </w:r>
          </w:p>
        </w:tc>
        <w:tc>
          <w:tcPr>
            <w:tcW w:w="1800" w:type="dxa"/>
            <w:tcBorders>
              <w:top w:val="nil"/>
              <w:left w:val="nil"/>
              <w:bottom w:val="nil"/>
              <w:right w:val="nil"/>
            </w:tcBorders>
            <w:shd w:val="clear" w:color="auto" w:fill="auto"/>
            <w:noWrap/>
            <w:vAlign w:val="bottom"/>
            <w:hideMark/>
          </w:tcPr>
          <w:p w14:paraId="0EEEB1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834 (401-1440)</w:t>
            </w:r>
          </w:p>
        </w:tc>
      </w:tr>
      <w:tr w:rsidR="00B0760D" w:rsidRPr="00B0760D" w14:paraId="7CCCFE6E" w14:textId="77777777" w:rsidTr="00B0760D">
        <w:trPr>
          <w:trHeight w:val="320"/>
        </w:trPr>
        <w:tc>
          <w:tcPr>
            <w:tcW w:w="2524" w:type="dxa"/>
            <w:tcBorders>
              <w:top w:val="nil"/>
              <w:left w:val="nil"/>
              <w:bottom w:val="nil"/>
              <w:right w:val="nil"/>
            </w:tcBorders>
            <w:shd w:val="clear" w:color="auto" w:fill="auto"/>
            <w:noWrap/>
            <w:vAlign w:val="bottom"/>
            <w:hideMark/>
          </w:tcPr>
          <w:p w14:paraId="57F727B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BB77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5DD1E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29.5 (18.4-42.7)</w:t>
            </w:r>
          </w:p>
        </w:tc>
        <w:tc>
          <w:tcPr>
            <w:tcW w:w="1660" w:type="dxa"/>
            <w:tcBorders>
              <w:top w:val="nil"/>
              <w:left w:val="nil"/>
              <w:bottom w:val="nil"/>
              <w:right w:val="nil"/>
            </w:tcBorders>
            <w:shd w:val="clear" w:color="auto" w:fill="auto"/>
            <w:noWrap/>
            <w:vAlign w:val="bottom"/>
            <w:hideMark/>
          </w:tcPr>
          <w:p w14:paraId="5ED927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(18.2-42.6)</w:t>
            </w:r>
          </w:p>
        </w:tc>
        <w:tc>
          <w:tcPr>
            <w:tcW w:w="1800" w:type="dxa"/>
            <w:tcBorders>
              <w:top w:val="nil"/>
              <w:left w:val="nil"/>
              <w:bottom w:val="nil"/>
              <w:right w:val="nil"/>
            </w:tcBorders>
            <w:shd w:val="clear" w:color="auto" w:fill="auto"/>
            <w:noWrap/>
            <w:vAlign w:val="bottom"/>
            <w:hideMark/>
          </w:tcPr>
          <w:p w14:paraId="4BCD92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1545 (966-2258)</w:t>
            </w:r>
          </w:p>
        </w:tc>
        <w:tc>
          <w:tcPr>
            <w:tcW w:w="1800" w:type="dxa"/>
            <w:tcBorders>
              <w:top w:val="nil"/>
              <w:left w:val="nil"/>
              <w:bottom w:val="nil"/>
              <w:right w:val="nil"/>
            </w:tcBorders>
            <w:shd w:val="clear" w:color="auto" w:fill="auto"/>
            <w:noWrap/>
            <w:vAlign w:val="bottom"/>
            <w:hideMark/>
          </w:tcPr>
          <w:p w14:paraId="28771E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1796 (1123-2646)</w:t>
            </w:r>
          </w:p>
        </w:tc>
      </w:tr>
      <w:tr w:rsidR="00B0760D" w:rsidRPr="00B0760D" w14:paraId="25BBE85C" w14:textId="77777777" w:rsidTr="00B0760D">
        <w:trPr>
          <w:trHeight w:val="320"/>
        </w:trPr>
        <w:tc>
          <w:tcPr>
            <w:tcW w:w="2524" w:type="dxa"/>
            <w:tcBorders>
              <w:top w:val="nil"/>
              <w:left w:val="nil"/>
              <w:bottom w:val="nil"/>
              <w:right w:val="nil"/>
            </w:tcBorders>
            <w:shd w:val="clear" w:color="auto" w:fill="auto"/>
            <w:noWrap/>
            <w:vAlign w:val="bottom"/>
            <w:hideMark/>
          </w:tcPr>
          <w:p w14:paraId="5F49C59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2ED1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B16E8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(5.6-9)</w:t>
            </w:r>
          </w:p>
        </w:tc>
        <w:tc>
          <w:tcPr>
            <w:tcW w:w="1660" w:type="dxa"/>
            <w:tcBorders>
              <w:top w:val="nil"/>
              <w:left w:val="nil"/>
              <w:bottom w:val="nil"/>
              <w:right w:val="nil"/>
            </w:tcBorders>
            <w:shd w:val="clear" w:color="auto" w:fill="auto"/>
            <w:noWrap/>
            <w:vAlign w:val="bottom"/>
            <w:hideMark/>
          </w:tcPr>
          <w:p w14:paraId="58E9A9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(6.3-9.9)</w:t>
            </w:r>
          </w:p>
        </w:tc>
        <w:tc>
          <w:tcPr>
            <w:tcW w:w="1800" w:type="dxa"/>
            <w:tcBorders>
              <w:top w:val="nil"/>
              <w:left w:val="nil"/>
              <w:bottom w:val="nil"/>
              <w:right w:val="nil"/>
            </w:tcBorders>
            <w:shd w:val="clear" w:color="auto" w:fill="auto"/>
            <w:noWrap/>
            <w:vAlign w:val="bottom"/>
            <w:hideMark/>
          </w:tcPr>
          <w:p w14:paraId="171DBC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387 (294-472)</w:t>
            </w:r>
          </w:p>
        </w:tc>
        <w:tc>
          <w:tcPr>
            <w:tcW w:w="1800" w:type="dxa"/>
            <w:tcBorders>
              <w:top w:val="nil"/>
              <w:left w:val="nil"/>
              <w:bottom w:val="nil"/>
              <w:right w:val="nil"/>
            </w:tcBorders>
            <w:shd w:val="clear" w:color="auto" w:fill="auto"/>
            <w:noWrap/>
            <w:vAlign w:val="bottom"/>
            <w:hideMark/>
          </w:tcPr>
          <w:p w14:paraId="6AC86A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514 (393-611)</w:t>
            </w:r>
          </w:p>
        </w:tc>
      </w:tr>
      <w:tr w:rsidR="00B0760D" w:rsidRPr="00B0760D" w14:paraId="40794199" w14:textId="77777777" w:rsidTr="00B0760D">
        <w:trPr>
          <w:trHeight w:val="320"/>
        </w:trPr>
        <w:tc>
          <w:tcPr>
            <w:tcW w:w="2524" w:type="dxa"/>
            <w:tcBorders>
              <w:top w:val="nil"/>
              <w:left w:val="nil"/>
              <w:bottom w:val="nil"/>
              <w:right w:val="nil"/>
            </w:tcBorders>
            <w:shd w:val="clear" w:color="auto" w:fill="auto"/>
            <w:noWrap/>
            <w:vAlign w:val="bottom"/>
            <w:hideMark/>
          </w:tcPr>
          <w:p w14:paraId="34CDE37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9C48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B94B6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(3.5-13.3)</w:t>
            </w:r>
          </w:p>
        </w:tc>
        <w:tc>
          <w:tcPr>
            <w:tcW w:w="1660" w:type="dxa"/>
            <w:tcBorders>
              <w:top w:val="nil"/>
              <w:left w:val="nil"/>
              <w:bottom w:val="nil"/>
              <w:right w:val="nil"/>
            </w:tcBorders>
            <w:shd w:val="clear" w:color="auto" w:fill="auto"/>
            <w:noWrap/>
            <w:vAlign w:val="bottom"/>
            <w:hideMark/>
          </w:tcPr>
          <w:p w14:paraId="733796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(4.7-17.6)</w:t>
            </w:r>
          </w:p>
        </w:tc>
        <w:tc>
          <w:tcPr>
            <w:tcW w:w="1800" w:type="dxa"/>
            <w:tcBorders>
              <w:top w:val="nil"/>
              <w:left w:val="nil"/>
              <w:bottom w:val="nil"/>
              <w:right w:val="nil"/>
            </w:tcBorders>
            <w:shd w:val="clear" w:color="auto" w:fill="auto"/>
            <w:noWrap/>
            <w:vAlign w:val="bottom"/>
            <w:hideMark/>
          </w:tcPr>
          <w:p w14:paraId="36A1D7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356 (181-705)</w:t>
            </w:r>
          </w:p>
        </w:tc>
        <w:tc>
          <w:tcPr>
            <w:tcW w:w="1800" w:type="dxa"/>
            <w:tcBorders>
              <w:top w:val="nil"/>
              <w:left w:val="nil"/>
              <w:bottom w:val="nil"/>
              <w:right w:val="nil"/>
            </w:tcBorders>
            <w:shd w:val="clear" w:color="auto" w:fill="auto"/>
            <w:noWrap/>
            <w:vAlign w:val="bottom"/>
            <w:hideMark/>
          </w:tcPr>
          <w:p w14:paraId="79C2C7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567 (293-1100)</w:t>
            </w:r>
          </w:p>
        </w:tc>
      </w:tr>
      <w:tr w:rsidR="00B0760D" w:rsidRPr="00B0760D" w14:paraId="43664E81" w14:textId="77777777" w:rsidTr="00B0760D">
        <w:trPr>
          <w:trHeight w:val="320"/>
        </w:trPr>
        <w:tc>
          <w:tcPr>
            <w:tcW w:w="2524" w:type="dxa"/>
            <w:tcBorders>
              <w:top w:val="nil"/>
              <w:left w:val="nil"/>
              <w:bottom w:val="nil"/>
              <w:right w:val="nil"/>
            </w:tcBorders>
            <w:shd w:val="clear" w:color="auto" w:fill="auto"/>
            <w:noWrap/>
            <w:vAlign w:val="bottom"/>
            <w:hideMark/>
          </w:tcPr>
          <w:p w14:paraId="06D650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EBF6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55D96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(5.5-12.7)</w:t>
            </w:r>
          </w:p>
        </w:tc>
        <w:tc>
          <w:tcPr>
            <w:tcW w:w="1660" w:type="dxa"/>
            <w:tcBorders>
              <w:top w:val="nil"/>
              <w:left w:val="nil"/>
              <w:bottom w:val="nil"/>
              <w:right w:val="nil"/>
            </w:tcBorders>
            <w:shd w:val="clear" w:color="auto" w:fill="auto"/>
            <w:noWrap/>
            <w:vAlign w:val="bottom"/>
            <w:hideMark/>
          </w:tcPr>
          <w:p w14:paraId="72541C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(5.6-12.5)</w:t>
            </w:r>
          </w:p>
        </w:tc>
        <w:tc>
          <w:tcPr>
            <w:tcW w:w="1800" w:type="dxa"/>
            <w:tcBorders>
              <w:top w:val="nil"/>
              <w:left w:val="nil"/>
              <w:bottom w:val="nil"/>
              <w:right w:val="nil"/>
            </w:tcBorders>
            <w:shd w:val="clear" w:color="auto" w:fill="auto"/>
            <w:noWrap/>
            <w:vAlign w:val="bottom"/>
            <w:hideMark/>
          </w:tcPr>
          <w:p w14:paraId="1FE902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426 (288-668)</w:t>
            </w:r>
          </w:p>
        </w:tc>
        <w:tc>
          <w:tcPr>
            <w:tcW w:w="1800" w:type="dxa"/>
            <w:tcBorders>
              <w:top w:val="nil"/>
              <w:left w:val="nil"/>
              <w:bottom w:val="nil"/>
              <w:right w:val="nil"/>
            </w:tcBorders>
            <w:shd w:val="clear" w:color="auto" w:fill="auto"/>
            <w:noWrap/>
            <w:vAlign w:val="bottom"/>
            <w:hideMark/>
          </w:tcPr>
          <w:p w14:paraId="492249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511 (350-784)</w:t>
            </w:r>
          </w:p>
        </w:tc>
      </w:tr>
      <w:tr w:rsidR="00B0760D" w:rsidRPr="00B0760D" w14:paraId="62A1A4CC" w14:textId="77777777" w:rsidTr="00B0760D">
        <w:trPr>
          <w:trHeight w:val="320"/>
        </w:trPr>
        <w:tc>
          <w:tcPr>
            <w:tcW w:w="2524" w:type="dxa"/>
            <w:tcBorders>
              <w:top w:val="nil"/>
              <w:left w:val="nil"/>
              <w:bottom w:val="nil"/>
              <w:right w:val="nil"/>
            </w:tcBorders>
            <w:shd w:val="clear" w:color="auto" w:fill="auto"/>
            <w:noWrap/>
            <w:vAlign w:val="bottom"/>
            <w:hideMark/>
          </w:tcPr>
          <w:p w14:paraId="46DE882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19F9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976A9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(0.4-1.9)</w:t>
            </w:r>
          </w:p>
        </w:tc>
        <w:tc>
          <w:tcPr>
            <w:tcW w:w="1660" w:type="dxa"/>
            <w:tcBorders>
              <w:top w:val="nil"/>
              <w:left w:val="nil"/>
              <w:bottom w:val="nil"/>
              <w:right w:val="nil"/>
            </w:tcBorders>
            <w:shd w:val="clear" w:color="auto" w:fill="auto"/>
            <w:noWrap/>
            <w:vAlign w:val="bottom"/>
            <w:hideMark/>
          </w:tcPr>
          <w:p w14:paraId="7844DC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(2.6-3.5)</w:t>
            </w:r>
          </w:p>
        </w:tc>
        <w:tc>
          <w:tcPr>
            <w:tcW w:w="1800" w:type="dxa"/>
            <w:tcBorders>
              <w:top w:val="nil"/>
              <w:left w:val="nil"/>
              <w:bottom w:val="nil"/>
              <w:right w:val="nil"/>
            </w:tcBorders>
            <w:shd w:val="clear" w:color="auto" w:fill="auto"/>
            <w:noWrap/>
            <w:vAlign w:val="bottom"/>
            <w:hideMark/>
          </w:tcPr>
          <w:p w14:paraId="04C9C4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(23-99)</w:t>
            </w:r>
          </w:p>
        </w:tc>
        <w:tc>
          <w:tcPr>
            <w:tcW w:w="1800" w:type="dxa"/>
            <w:tcBorders>
              <w:top w:val="nil"/>
              <w:left w:val="nil"/>
              <w:bottom w:val="nil"/>
              <w:right w:val="nil"/>
            </w:tcBorders>
            <w:shd w:val="clear" w:color="auto" w:fill="auto"/>
            <w:noWrap/>
            <w:vAlign w:val="bottom"/>
            <w:hideMark/>
          </w:tcPr>
          <w:p w14:paraId="4B8905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196 (162-223)</w:t>
            </w:r>
          </w:p>
        </w:tc>
      </w:tr>
      <w:tr w:rsidR="00B0760D" w:rsidRPr="00B0760D" w14:paraId="0CBE3840" w14:textId="77777777" w:rsidTr="00B0760D">
        <w:trPr>
          <w:trHeight w:val="320"/>
        </w:trPr>
        <w:tc>
          <w:tcPr>
            <w:tcW w:w="2524" w:type="dxa"/>
            <w:tcBorders>
              <w:top w:val="nil"/>
              <w:left w:val="nil"/>
              <w:bottom w:val="nil"/>
              <w:right w:val="nil"/>
            </w:tcBorders>
            <w:shd w:val="clear" w:color="auto" w:fill="auto"/>
            <w:noWrap/>
            <w:vAlign w:val="bottom"/>
            <w:hideMark/>
          </w:tcPr>
          <w:p w14:paraId="6E3C188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85B4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E6B95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660" w:type="dxa"/>
            <w:tcBorders>
              <w:top w:val="nil"/>
              <w:left w:val="nil"/>
              <w:bottom w:val="nil"/>
              <w:right w:val="nil"/>
            </w:tcBorders>
            <w:shd w:val="clear" w:color="auto" w:fill="auto"/>
            <w:noWrap/>
            <w:vAlign w:val="bottom"/>
            <w:hideMark/>
          </w:tcPr>
          <w:p w14:paraId="706495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5DCBCD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(37-58)</w:t>
            </w:r>
          </w:p>
        </w:tc>
        <w:tc>
          <w:tcPr>
            <w:tcW w:w="1800" w:type="dxa"/>
            <w:tcBorders>
              <w:top w:val="nil"/>
              <w:left w:val="nil"/>
              <w:bottom w:val="nil"/>
              <w:right w:val="nil"/>
            </w:tcBorders>
            <w:shd w:val="clear" w:color="auto" w:fill="auto"/>
            <w:noWrap/>
            <w:vAlign w:val="bottom"/>
            <w:hideMark/>
          </w:tcPr>
          <w:p w14:paraId="6EA6B6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(55-80)</w:t>
            </w:r>
          </w:p>
        </w:tc>
      </w:tr>
      <w:tr w:rsidR="00B0760D" w:rsidRPr="00B0760D" w14:paraId="794D15DA" w14:textId="77777777" w:rsidTr="00B0760D">
        <w:trPr>
          <w:trHeight w:val="320"/>
        </w:trPr>
        <w:tc>
          <w:tcPr>
            <w:tcW w:w="2524" w:type="dxa"/>
            <w:tcBorders>
              <w:top w:val="nil"/>
              <w:left w:val="nil"/>
              <w:bottom w:val="nil"/>
              <w:right w:val="nil"/>
            </w:tcBorders>
            <w:shd w:val="clear" w:color="auto" w:fill="auto"/>
            <w:noWrap/>
            <w:vAlign w:val="bottom"/>
            <w:hideMark/>
          </w:tcPr>
          <w:p w14:paraId="7880A7D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B302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071C3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(0.3-1.1)</w:t>
            </w:r>
          </w:p>
        </w:tc>
        <w:tc>
          <w:tcPr>
            <w:tcW w:w="1660" w:type="dxa"/>
            <w:tcBorders>
              <w:top w:val="nil"/>
              <w:left w:val="nil"/>
              <w:bottom w:val="nil"/>
              <w:right w:val="nil"/>
            </w:tcBorders>
            <w:shd w:val="clear" w:color="auto" w:fill="auto"/>
            <w:noWrap/>
            <w:vAlign w:val="bottom"/>
            <w:hideMark/>
          </w:tcPr>
          <w:p w14:paraId="676AC6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(0.6-1.6)</w:t>
            </w:r>
          </w:p>
        </w:tc>
        <w:tc>
          <w:tcPr>
            <w:tcW w:w="1800" w:type="dxa"/>
            <w:tcBorders>
              <w:top w:val="nil"/>
              <w:left w:val="nil"/>
              <w:bottom w:val="nil"/>
              <w:right w:val="nil"/>
            </w:tcBorders>
            <w:shd w:val="clear" w:color="auto" w:fill="auto"/>
            <w:noWrap/>
            <w:vAlign w:val="bottom"/>
            <w:hideMark/>
          </w:tcPr>
          <w:p w14:paraId="065AE7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(13-59)</w:t>
            </w:r>
          </w:p>
        </w:tc>
        <w:tc>
          <w:tcPr>
            <w:tcW w:w="1800" w:type="dxa"/>
            <w:tcBorders>
              <w:top w:val="nil"/>
              <w:left w:val="nil"/>
              <w:bottom w:val="nil"/>
              <w:right w:val="nil"/>
            </w:tcBorders>
            <w:shd w:val="clear" w:color="auto" w:fill="auto"/>
            <w:noWrap/>
            <w:vAlign w:val="bottom"/>
            <w:hideMark/>
          </w:tcPr>
          <w:p w14:paraId="686803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(39-98)</w:t>
            </w:r>
          </w:p>
        </w:tc>
      </w:tr>
      <w:tr w:rsidR="00B0760D" w:rsidRPr="00B0760D" w14:paraId="489DE23A" w14:textId="77777777" w:rsidTr="00B0760D">
        <w:trPr>
          <w:trHeight w:val="320"/>
        </w:trPr>
        <w:tc>
          <w:tcPr>
            <w:tcW w:w="2524" w:type="dxa"/>
            <w:tcBorders>
              <w:top w:val="nil"/>
              <w:left w:val="nil"/>
              <w:bottom w:val="nil"/>
              <w:right w:val="nil"/>
            </w:tcBorders>
            <w:shd w:val="clear" w:color="auto" w:fill="auto"/>
            <w:noWrap/>
            <w:vAlign w:val="bottom"/>
            <w:hideMark/>
          </w:tcPr>
          <w:p w14:paraId="1D4C389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24D8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0A383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660" w:type="dxa"/>
            <w:tcBorders>
              <w:top w:val="nil"/>
              <w:left w:val="nil"/>
              <w:bottom w:val="nil"/>
              <w:right w:val="nil"/>
            </w:tcBorders>
            <w:shd w:val="clear" w:color="auto" w:fill="auto"/>
            <w:noWrap/>
            <w:vAlign w:val="bottom"/>
            <w:hideMark/>
          </w:tcPr>
          <w:p w14:paraId="4C001D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800" w:type="dxa"/>
            <w:tcBorders>
              <w:top w:val="nil"/>
              <w:left w:val="nil"/>
              <w:bottom w:val="nil"/>
              <w:right w:val="nil"/>
            </w:tcBorders>
            <w:shd w:val="clear" w:color="auto" w:fill="auto"/>
            <w:noWrap/>
            <w:vAlign w:val="bottom"/>
            <w:hideMark/>
          </w:tcPr>
          <w:p w14:paraId="3B89EE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(3-15)</w:t>
            </w:r>
          </w:p>
        </w:tc>
        <w:tc>
          <w:tcPr>
            <w:tcW w:w="1800" w:type="dxa"/>
            <w:tcBorders>
              <w:top w:val="nil"/>
              <w:left w:val="nil"/>
              <w:bottom w:val="nil"/>
              <w:right w:val="nil"/>
            </w:tcBorders>
            <w:shd w:val="clear" w:color="auto" w:fill="auto"/>
            <w:noWrap/>
            <w:vAlign w:val="bottom"/>
            <w:hideMark/>
          </w:tcPr>
          <w:p w14:paraId="359C4F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(5-27)</w:t>
            </w:r>
          </w:p>
        </w:tc>
      </w:tr>
      <w:tr w:rsidR="00B0760D" w:rsidRPr="00B0760D" w14:paraId="75F991C6" w14:textId="77777777" w:rsidTr="00B0760D">
        <w:trPr>
          <w:trHeight w:val="320"/>
        </w:trPr>
        <w:tc>
          <w:tcPr>
            <w:tcW w:w="2524" w:type="dxa"/>
            <w:tcBorders>
              <w:top w:val="nil"/>
              <w:left w:val="nil"/>
              <w:bottom w:val="nil"/>
              <w:right w:val="nil"/>
            </w:tcBorders>
            <w:shd w:val="clear" w:color="auto" w:fill="auto"/>
            <w:noWrap/>
            <w:vAlign w:val="bottom"/>
            <w:hideMark/>
          </w:tcPr>
          <w:p w14:paraId="6BFCA8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Czech Republic</w:t>
            </w:r>
          </w:p>
        </w:tc>
        <w:tc>
          <w:tcPr>
            <w:tcW w:w="2180" w:type="dxa"/>
            <w:tcBorders>
              <w:top w:val="nil"/>
              <w:left w:val="nil"/>
              <w:bottom w:val="nil"/>
              <w:right w:val="nil"/>
            </w:tcBorders>
            <w:shd w:val="clear" w:color="auto" w:fill="auto"/>
            <w:noWrap/>
            <w:vAlign w:val="bottom"/>
            <w:hideMark/>
          </w:tcPr>
          <w:p w14:paraId="56D66A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AB67D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79.4 (73-85.3)</w:t>
            </w:r>
          </w:p>
        </w:tc>
        <w:tc>
          <w:tcPr>
            <w:tcW w:w="1660" w:type="dxa"/>
            <w:tcBorders>
              <w:top w:val="nil"/>
              <w:left w:val="nil"/>
              <w:bottom w:val="nil"/>
              <w:right w:val="nil"/>
            </w:tcBorders>
            <w:shd w:val="clear" w:color="auto" w:fill="auto"/>
            <w:noWrap/>
            <w:vAlign w:val="bottom"/>
            <w:hideMark/>
          </w:tcPr>
          <w:p w14:paraId="460315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74.7 (67.7-81.8)</w:t>
            </w:r>
          </w:p>
        </w:tc>
        <w:tc>
          <w:tcPr>
            <w:tcW w:w="1800" w:type="dxa"/>
            <w:tcBorders>
              <w:top w:val="nil"/>
              <w:left w:val="nil"/>
              <w:bottom w:val="nil"/>
              <w:right w:val="nil"/>
            </w:tcBorders>
            <w:shd w:val="clear" w:color="auto" w:fill="auto"/>
            <w:noWrap/>
            <w:vAlign w:val="bottom"/>
            <w:hideMark/>
          </w:tcPr>
          <w:p w14:paraId="7F5EA4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3430 (3114-3722)</w:t>
            </w:r>
          </w:p>
        </w:tc>
        <w:tc>
          <w:tcPr>
            <w:tcW w:w="1800" w:type="dxa"/>
            <w:tcBorders>
              <w:top w:val="nil"/>
              <w:left w:val="nil"/>
              <w:bottom w:val="nil"/>
              <w:right w:val="nil"/>
            </w:tcBorders>
            <w:shd w:val="clear" w:color="auto" w:fill="auto"/>
            <w:noWrap/>
            <w:vAlign w:val="bottom"/>
            <w:hideMark/>
          </w:tcPr>
          <w:p w14:paraId="6CCC55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5612 (5030-6149)</w:t>
            </w:r>
          </w:p>
        </w:tc>
      </w:tr>
      <w:tr w:rsidR="00B0760D" w:rsidRPr="00B0760D" w14:paraId="4B82D6FD" w14:textId="77777777" w:rsidTr="00B0760D">
        <w:trPr>
          <w:trHeight w:val="320"/>
        </w:trPr>
        <w:tc>
          <w:tcPr>
            <w:tcW w:w="2524" w:type="dxa"/>
            <w:tcBorders>
              <w:top w:val="nil"/>
              <w:left w:val="nil"/>
              <w:bottom w:val="nil"/>
              <w:right w:val="nil"/>
            </w:tcBorders>
            <w:shd w:val="clear" w:color="auto" w:fill="auto"/>
            <w:noWrap/>
            <w:vAlign w:val="bottom"/>
            <w:hideMark/>
          </w:tcPr>
          <w:p w14:paraId="025A5D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C6B7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57453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(21.2-28.3)</w:t>
            </w:r>
          </w:p>
        </w:tc>
        <w:tc>
          <w:tcPr>
            <w:tcW w:w="1660" w:type="dxa"/>
            <w:tcBorders>
              <w:top w:val="nil"/>
              <w:left w:val="nil"/>
              <w:bottom w:val="nil"/>
              <w:right w:val="nil"/>
            </w:tcBorders>
            <w:shd w:val="clear" w:color="auto" w:fill="auto"/>
            <w:noWrap/>
            <w:vAlign w:val="bottom"/>
            <w:hideMark/>
          </w:tcPr>
          <w:p w14:paraId="3AC2D6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24.8 (20.8-28.2)</w:t>
            </w:r>
          </w:p>
        </w:tc>
        <w:tc>
          <w:tcPr>
            <w:tcW w:w="1800" w:type="dxa"/>
            <w:tcBorders>
              <w:top w:val="nil"/>
              <w:left w:val="nil"/>
              <w:bottom w:val="nil"/>
              <w:right w:val="nil"/>
            </w:tcBorders>
            <w:shd w:val="clear" w:color="auto" w:fill="auto"/>
            <w:noWrap/>
            <w:vAlign w:val="bottom"/>
            <w:hideMark/>
          </w:tcPr>
          <w:p w14:paraId="5FA504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1077 (906-1234)</w:t>
            </w:r>
          </w:p>
        </w:tc>
        <w:tc>
          <w:tcPr>
            <w:tcW w:w="1800" w:type="dxa"/>
            <w:tcBorders>
              <w:top w:val="nil"/>
              <w:left w:val="nil"/>
              <w:bottom w:val="nil"/>
              <w:right w:val="nil"/>
            </w:tcBorders>
            <w:shd w:val="clear" w:color="auto" w:fill="auto"/>
            <w:noWrap/>
            <w:vAlign w:val="bottom"/>
            <w:hideMark/>
          </w:tcPr>
          <w:p w14:paraId="589AF3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1858 (1558-2122)</w:t>
            </w:r>
          </w:p>
        </w:tc>
      </w:tr>
      <w:tr w:rsidR="00B0760D" w:rsidRPr="00B0760D" w14:paraId="00D75A5A" w14:textId="77777777" w:rsidTr="00B0760D">
        <w:trPr>
          <w:trHeight w:val="320"/>
        </w:trPr>
        <w:tc>
          <w:tcPr>
            <w:tcW w:w="2524" w:type="dxa"/>
            <w:tcBorders>
              <w:top w:val="nil"/>
              <w:left w:val="nil"/>
              <w:bottom w:val="nil"/>
              <w:right w:val="nil"/>
            </w:tcBorders>
            <w:shd w:val="clear" w:color="auto" w:fill="auto"/>
            <w:noWrap/>
            <w:vAlign w:val="bottom"/>
            <w:hideMark/>
          </w:tcPr>
          <w:p w14:paraId="757E890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5B47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2E14C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(0.6-1.5)</w:t>
            </w:r>
          </w:p>
        </w:tc>
        <w:tc>
          <w:tcPr>
            <w:tcW w:w="1660" w:type="dxa"/>
            <w:tcBorders>
              <w:top w:val="nil"/>
              <w:left w:val="nil"/>
              <w:bottom w:val="nil"/>
              <w:right w:val="nil"/>
            </w:tcBorders>
            <w:shd w:val="clear" w:color="auto" w:fill="auto"/>
            <w:noWrap/>
            <w:vAlign w:val="bottom"/>
            <w:hideMark/>
          </w:tcPr>
          <w:p w14:paraId="283107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(1.2-3.2)</w:t>
            </w:r>
          </w:p>
        </w:tc>
        <w:tc>
          <w:tcPr>
            <w:tcW w:w="1800" w:type="dxa"/>
            <w:tcBorders>
              <w:top w:val="nil"/>
              <w:left w:val="nil"/>
              <w:bottom w:val="nil"/>
              <w:right w:val="nil"/>
            </w:tcBorders>
            <w:shd w:val="clear" w:color="auto" w:fill="auto"/>
            <w:noWrap/>
            <w:vAlign w:val="bottom"/>
            <w:hideMark/>
          </w:tcPr>
          <w:p w14:paraId="7C0881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(24-64)</w:t>
            </w:r>
          </w:p>
        </w:tc>
        <w:tc>
          <w:tcPr>
            <w:tcW w:w="1800" w:type="dxa"/>
            <w:tcBorders>
              <w:top w:val="nil"/>
              <w:left w:val="nil"/>
              <w:bottom w:val="nil"/>
              <w:right w:val="nil"/>
            </w:tcBorders>
            <w:shd w:val="clear" w:color="auto" w:fill="auto"/>
            <w:noWrap/>
            <w:vAlign w:val="bottom"/>
            <w:hideMark/>
          </w:tcPr>
          <w:p w14:paraId="6D4EBD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(91-239)</w:t>
            </w:r>
          </w:p>
        </w:tc>
      </w:tr>
      <w:tr w:rsidR="00B0760D" w:rsidRPr="00B0760D" w14:paraId="17D786A1" w14:textId="77777777" w:rsidTr="00B0760D">
        <w:trPr>
          <w:trHeight w:val="320"/>
        </w:trPr>
        <w:tc>
          <w:tcPr>
            <w:tcW w:w="2524" w:type="dxa"/>
            <w:tcBorders>
              <w:top w:val="nil"/>
              <w:left w:val="nil"/>
              <w:bottom w:val="nil"/>
              <w:right w:val="nil"/>
            </w:tcBorders>
            <w:shd w:val="clear" w:color="auto" w:fill="auto"/>
            <w:noWrap/>
            <w:vAlign w:val="bottom"/>
            <w:hideMark/>
          </w:tcPr>
          <w:p w14:paraId="60B1DA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1F109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CCC4B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64857E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704ED0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1AB474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(10-25)</w:t>
            </w:r>
          </w:p>
        </w:tc>
      </w:tr>
      <w:tr w:rsidR="00B0760D" w:rsidRPr="00B0760D" w14:paraId="25B0E5C3" w14:textId="77777777" w:rsidTr="00B0760D">
        <w:trPr>
          <w:trHeight w:val="320"/>
        </w:trPr>
        <w:tc>
          <w:tcPr>
            <w:tcW w:w="2524" w:type="dxa"/>
            <w:tcBorders>
              <w:top w:val="nil"/>
              <w:left w:val="nil"/>
              <w:bottom w:val="nil"/>
              <w:right w:val="nil"/>
            </w:tcBorders>
            <w:shd w:val="clear" w:color="auto" w:fill="auto"/>
            <w:noWrap/>
            <w:vAlign w:val="bottom"/>
            <w:hideMark/>
          </w:tcPr>
          <w:p w14:paraId="42549F4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6E9FD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5F6AE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(0.5-1.4)</w:t>
            </w:r>
          </w:p>
        </w:tc>
        <w:tc>
          <w:tcPr>
            <w:tcW w:w="1660" w:type="dxa"/>
            <w:tcBorders>
              <w:top w:val="nil"/>
              <w:left w:val="nil"/>
              <w:bottom w:val="nil"/>
              <w:right w:val="nil"/>
            </w:tcBorders>
            <w:shd w:val="clear" w:color="auto" w:fill="auto"/>
            <w:noWrap/>
            <w:vAlign w:val="bottom"/>
            <w:hideMark/>
          </w:tcPr>
          <w:p w14:paraId="63803C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(1.1-2.9)</w:t>
            </w:r>
          </w:p>
        </w:tc>
        <w:tc>
          <w:tcPr>
            <w:tcW w:w="1800" w:type="dxa"/>
            <w:tcBorders>
              <w:top w:val="nil"/>
              <w:left w:val="nil"/>
              <w:bottom w:val="nil"/>
              <w:right w:val="nil"/>
            </w:tcBorders>
            <w:shd w:val="clear" w:color="auto" w:fill="auto"/>
            <w:noWrap/>
            <w:vAlign w:val="bottom"/>
            <w:hideMark/>
          </w:tcPr>
          <w:p w14:paraId="49A5BB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(23-61)</w:t>
            </w:r>
          </w:p>
        </w:tc>
        <w:tc>
          <w:tcPr>
            <w:tcW w:w="1800" w:type="dxa"/>
            <w:tcBorders>
              <w:top w:val="nil"/>
              <w:left w:val="nil"/>
              <w:bottom w:val="nil"/>
              <w:right w:val="nil"/>
            </w:tcBorders>
            <w:shd w:val="clear" w:color="auto" w:fill="auto"/>
            <w:noWrap/>
            <w:vAlign w:val="bottom"/>
            <w:hideMark/>
          </w:tcPr>
          <w:p w14:paraId="761BDB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(81-213)</w:t>
            </w:r>
          </w:p>
        </w:tc>
      </w:tr>
      <w:tr w:rsidR="00B0760D" w:rsidRPr="00B0760D" w14:paraId="77B8D4A9" w14:textId="77777777" w:rsidTr="00B0760D">
        <w:trPr>
          <w:trHeight w:val="320"/>
        </w:trPr>
        <w:tc>
          <w:tcPr>
            <w:tcW w:w="2524" w:type="dxa"/>
            <w:tcBorders>
              <w:top w:val="nil"/>
              <w:left w:val="nil"/>
              <w:bottom w:val="nil"/>
              <w:right w:val="nil"/>
            </w:tcBorders>
            <w:shd w:val="clear" w:color="auto" w:fill="auto"/>
            <w:noWrap/>
            <w:vAlign w:val="bottom"/>
            <w:hideMark/>
          </w:tcPr>
          <w:p w14:paraId="0E6B2C9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9AE3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11EC0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(29.1-59.5)</w:t>
            </w:r>
          </w:p>
        </w:tc>
        <w:tc>
          <w:tcPr>
            <w:tcW w:w="1660" w:type="dxa"/>
            <w:tcBorders>
              <w:top w:val="nil"/>
              <w:left w:val="nil"/>
              <w:bottom w:val="nil"/>
              <w:right w:val="nil"/>
            </w:tcBorders>
            <w:shd w:val="clear" w:color="auto" w:fill="auto"/>
            <w:noWrap/>
            <w:vAlign w:val="bottom"/>
            <w:hideMark/>
          </w:tcPr>
          <w:p w14:paraId="63BEFF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43.7 (29.6-58.7)</w:t>
            </w:r>
          </w:p>
        </w:tc>
        <w:tc>
          <w:tcPr>
            <w:tcW w:w="1800" w:type="dxa"/>
            <w:tcBorders>
              <w:top w:val="nil"/>
              <w:left w:val="nil"/>
              <w:bottom w:val="nil"/>
              <w:right w:val="nil"/>
            </w:tcBorders>
            <w:shd w:val="clear" w:color="auto" w:fill="auto"/>
            <w:noWrap/>
            <w:vAlign w:val="bottom"/>
            <w:hideMark/>
          </w:tcPr>
          <w:p w14:paraId="315E74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1855 (1267-2555)</w:t>
            </w:r>
          </w:p>
        </w:tc>
        <w:tc>
          <w:tcPr>
            <w:tcW w:w="1800" w:type="dxa"/>
            <w:tcBorders>
              <w:top w:val="nil"/>
              <w:left w:val="nil"/>
              <w:bottom w:val="nil"/>
              <w:right w:val="nil"/>
            </w:tcBorders>
            <w:shd w:val="clear" w:color="auto" w:fill="auto"/>
            <w:noWrap/>
            <w:vAlign w:val="bottom"/>
            <w:hideMark/>
          </w:tcPr>
          <w:p w14:paraId="0F98E5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3284 (2220-4371)</w:t>
            </w:r>
          </w:p>
        </w:tc>
      </w:tr>
      <w:tr w:rsidR="00B0760D" w:rsidRPr="00B0760D" w14:paraId="6D0BB855" w14:textId="77777777" w:rsidTr="00B0760D">
        <w:trPr>
          <w:trHeight w:val="320"/>
        </w:trPr>
        <w:tc>
          <w:tcPr>
            <w:tcW w:w="2524" w:type="dxa"/>
            <w:tcBorders>
              <w:top w:val="nil"/>
              <w:left w:val="nil"/>
              <w:bottom w:val="nil"/>
              <w:right w:val="nil"/>
            </w:tcBorders>
            <w:shd w:val="clear" w:color="auto" w:fill="auto"/>
            <w:noWrap/>
            <w:vAlign w:val="bottom"/>
            <w:hideMark/>
          </w:tcPr>
          <w:p w14:paraId="08C3605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54AB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D35AE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37.6 (30.4-45)</w:t>
            </w:r>
          </w:p>
        </w:tc>
        <w:tc>
          <w:tcPr>
            <w:tcW w:w="1660" w:type="dxa"/>
            <w:tcBorders>
              <w:top w:val="nil"/>
              <w:left w:val="nil"/>
              <w:bottom w:val="nil"/>
              <w:right w:val="nil"/>
            </w:tcBorders>
            <w:shd w:val="clear" w:color="auto" w:fill="auto"/>
            <w:noWrap/>
            <w:vAlign w:val="bottom"/>
            <w:hideMark/>
          </w:tcPr>
          <w:p w14:paraId="7F6921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 (18.7-30.8)</w:t>
            </w:r>
          </w:p>
        </w:tc>
        <w:tc>
          <w:tcPr>
            <w:tcW w:w="1800" w:type="dxa"/>
            <w:tcBorders>
              <w:top w:val="nil"/>
              <w:left w:val="nil"/>
              <w:bottom w:val="nil"/>
              <w:right w:val="nil"/>
            </w:tcBorders>
            <w:shd w:val="clear" w:color="auto" w:fill="auto"/>
            <w:noWrap/>
            <w:vAlign w:val="bottom"/>
            <w:hideMark/>
          </w:tcPr>
          <w:p w14:paraId="7F2FCF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1621 (1314-1942)</w:t>
            </w:r>
          </w:p>
        </w:tc>
        <w:tc>
          <w:tcPr>
            <w:tcW w:w="1800" w:type="dxa"/>
            <w:tcBorders>
              <w:top w:val="nil"/>
              <w:left w:val="nil"/>
              <w:bottom w:val="nil"/>
              <w:right w:val="nil"/>
            </w:tcBorders>
            <w:shd w:val="clear" w:color="auto" w:fill="auto"/>
            <w:noWrap/>
            <w:vAlign w:val="bottom"/>
            <w:hideMark/>
          </w:tcPr>
          <w:p w14:paraId="6842FD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1833 (1408-2324)</w:t>
            </w:r>
          </w:p>
        </w:tc>
      </w:tr>
      <w:tr w:rsidR="00B0760D" w:rsidRPr="00B0760D" w14:paraId="53BB106D" w14:textId="77777777" w:rsidTr="00B0760D">
        <w:trPr>
          <w:trHeight w:val="320"/>
        </w:trPr>
        <w:tc>
          <w:tcPr>
            <w:tcW w:w="2524" w:type="dxa"/>
            <w:tcBorders>
              <w:top w:val="nil"/>
              <w:left w:val="nil"/>
              <w:bottom w:val="nil"/>
              <w:right w:val="nil"/>
            </w:tcBorders>
            <w:shd w:val="clear" w:color="auto" w:fill="auto"/>
            <w:noWrap/>
            <w:vAlign w:val="bottom"/>
            <w:hideMark/>
          </w:tcPr>
          <w:p w14:paraId="75AB7BD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BA64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F9C76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(3.8-8.1)</w:t>
            </w:r>
          </w:p>
        </w:tc>
        <w:tc>
          <w:tcPr>
            <w:tcW w:w="1660" w:type="dxa"/>
            <w:tcBorders>
              <w:top w:val="nil"/>
              <w:left w:val="nil"/>
              <w:bottom w:val="nil"/>
              <w:right w:val="nil"/>
            </w:tcBorders>
            <w:shd w:val="clear" w:color="auto" w:fill="auto"/>
            <w:noWrap/>
            <w:vAlign w:val="bottom"/>
            <w:hideMark/>
          </w:tcPr>
          <w:p w14:paraId="1068AC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(3.7-8.1)</w:t>
            </w:r>
          </w:p>
        </w:tc>
        <w:tc>
          <w:tcPr>
            <w:tcW w:w="1800" w:type="dxa"/>
            <w:tcBorders>
              <w:top w:val="nil"/>
              <w:left w:val="nil"/>
              <w:bottom w:val="nil"/>
              <w:right w:val="nil"/>
            </w:tcBorders>
            <w:shd w:val="clear" w:color="auto" w:fill="auto"/>
            <w:noWrap/>
            <w:vAlign w:val="bottom"/>
            <w:hideMark/>
          </w:tcPr>
          <w:p w14:paraId="1AA7FE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260 (163-350)</w:t>
            </w:r>
          </w:p>
        </w:tc>
        <w:tc>
          <w:tcPr>
            <w:tcW w:w="1800" w:type="dxa"/>
            <w:tcBorders>
              <w:top w:val="nil"/>
              <w:left w:val="nil"/>
              <w:bottom w:val="nil"/>
              <w:right w:val="nil"/>
            </w:tcBorders>
            <w:shd w:val="clear" w:color="auto" w:fill="auto"/>
            <w:noWrap/>
            <w:vAlign w:val="bottom"/>
            <w:hideMark/>
          </w:tcPr>
          <w:p w14:paraId="39E650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442 (283-605)</w:t>
            </w:r>
          </w:p>
        </w:tc>
      </w:tr>
      <w:tr w:rsidR="00B0760D" w:rsidRPr="00B0760D" w14:paraId="0AD24210" w14:textId="77777777" w:rsidTr="00B0760D">
        <w:trPr>
          <w:trHeight w:val="320"/>
        </w:trPr>
        <w:tc>
          <w:tcPr>
            <w:tcW w:w="2524" w:type="dxa"/>
            <w:tcBorders>
              <w:top w:val="nil"/>
              <w:left w:val="nil"/>
              <w:bottom w:val="nil"/>
              <w:right w:val="nil"/>
            </w:tcBorders>
            <w:shd w:val="clear" w:color="auto" w:fill="auto"/>
            <w:noWrap/>
            <w:vAlign w:val="bottom"/>
            <w:hideMark/>
          </w:tcPr>
          <w:p w14:paraId="4A7203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F3D6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F82E4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(4.3-8.3)</w:t>
            </w:r>
          </w:p>
        </w:tc>
        <w:tc>
          <w:tcPr>
            <w:tcW w:w="1660" w:type="dxa"/>
            <w:tcBorders>
              <w:top w:val="nil"/>
              <w:left w:val="nil"/>
              <w:bottom w:val="nil"/>
              <w:right w:val="nil"/>
            </w:tcBorders>
            <w:shd w:val="clear" w:color="auto" w:fill="auto"/>
            <w:noWrap/>
            <w:vAlign w:val="bottom"/>
            <w:hideMark/>
          </w:tcPr>
          <w:p w14:paraId="4B7AB3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(3.6-7)</w:t>
            </w:r>
          </w:p>
        </w:tc>
        <w:tc>
          <w:tcPr>
            <w:tcW w:w="1800" w:type="dxa"/>
            <w:tcBorders>
              <w:top w:val="nil"/>
              <w:left w:val="nil"/>
              <w:bottom w:val="nil"/>
              <w:right w:val="nil"/>
            </w:tcBorders>
            <w:shd w:val="clear" w:color="auto" w:fill="auto"/>
            <w:noWrap/>
            <w:vAlign w:val="bottom"/>
            <w:hideMark/>
          </w:tcPr>
          <w:p w14:paraId="3D36D0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 (187-356)</w:t>
            </w:r>
          </w:p>
        </w:tc>
        <w:tc>
          <w:tcPr>
            <w:tcW w:w="1800" w:type="dxa"/>
            <w:tcBorders>
              <w:top w:val="nil"/>
              <w:left w:val="nil"/>
              <w:bottom w:val="nil"/>
              <w:right w:val="nil"/>
            </w:tcBorders>
            <w:shd w:val="clear" w:color="auto" w:fill="auto"/>
            <w:noWrap/>
            <w:vAlign w:val="bottom"/>
            <w:hideMark/>
          </w:tcPr>
          <w:p w14:paraId="7AFB03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352 (274-528)</w:t>
            </w:r>
          </w:p>
        </w:tc>
      </w:tr>
      <w:tr w:rsidR="00B0760D" w:rsidRPr="00B0760D" w14:paraId="00B62E4F" w14:textId="77777777" w:rsidTr="00B0760D">
        <w:trPr>
          <w:trHeight w:val="320"/>
        </w:trPr>
        <w:tc>
          <w:tcPr>
            <w:tcW w:w="2524" w:type="dxa"/>
            <w:tcBorders>
              <w:top w:val="nil"/>
              <w:left w:val="nil"/>
              <w:bottom w:val="nil"/>
              <w:right w:val="nil"/>
            </w:tcBorders>
            <w:shd w:val="clear" w:color="auto" w:fill="auto"/>
            <w:noWrap/>
            <w:vAlign w:val="bottom"/>
            <w:hideMark/>
          </w:tcPr>
          <w:p w14:paraId="3F3D24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B4B1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A0C4A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(5.7-10.1)</w:t>
            </w:r>
          </w:p>
        </w:tc>
        <w:tc>
          <w:tcPr>
            <w:tcW w:w="1660" w:type="dxa"/>
            <w:tcBorders>
              <w:top w:val="nil"/>
              <w:left w:val="nil"/>
              <w:bottom w:val="nil"/>
              <w:right w:val="nil"/>
            </w:tcBorders>
            <w:shd w:val="clear" w:color="auto" w:fill="auto"/>
            <w:noWrap/>
            <w:vAlign w:val="bottom"/>
            <w:hideMark/>
          </w:tcPr>
          <w:p w14:paraId="24971B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(4.6-8.1)</w:t>
            </w:r>
          </w:p>
        </w:tc>
        <w:tc>
          <w:tcPr>
            <w:tcW w:w="1800" w:type="dxa"/>
            <w:tcBorders>
              <w:top w:val="nil"/>
              <w:left w:val="nil"/>
              <w:bottom w:val="nil"/>
              <w:right w:val="nil"/>
            </w:tcBorders>
            <w:shd w:val="clear" w:color="auto" w:fill="auto"/>
            <w:noWrap/>
            <w:vAlign w:val="bottom"/>
            <w:hideMark/>
          </w:tcPr>
          <w:p w14:paraId="53F701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317 (246-435)</w:t>
            </w:r>
          </w:p>
        </w:tc>
        <w:tc>
          <w:tcPr>
            <w:tcW w:w="1800" w:type="dxa"/>
            <w:tcBorders>
              <w:top w:val="nil"/>
              <w:left w:val="nil"/>
              <w:bottom w:val="nil"/>
              <w:right w:val="nil"/>
            </w:tcBorders>
            <w:shd w:val="clear" w:color="auto" w:fill="auto"/>
            <w:noWrap/>
            <w:vAlign w:val="bottom"/>
            <w:hideMark/>
          </w:tcPr>
          <w:p w14:paraId="4609CA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444 (346-602)</w:t>
            </w:r>
          </w:p>
        </w:tc>
      </w:tr>
      <w:tr w:rsidR="00B0760D" w:rsidRPr="00B0760D" w14:paraId="7213C21B" w14:textId="77777777" w:rsidTr="00B0760D">
        <w:trPr>
          <w:trHeight w:val="320"/>
        </w:trPr>
        <w:tc>
          <w:tcPr>
            <w:tcW w:w="2524" w:type="dxa"/>
            <w:tcBorders>
              <w:top w:val="nil"/>
              <w:left w:val="nil"/>
              <w:bottom w:val="nil"/>
              <w:right w:val="nil"/>
            </w:tcBorders>
            <w:shd w:val="clear" w:color="auto" w:fill="auto"/>
            <w:noWrap/>
            <w:vAlign w:val="bottom"/>
            <w:hideMark/>
          </w:tcPr>
          <w:p w14:paraId="681B4E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A497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74409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(2.6-2.9)</w:t>
            </w:r>
          </w:p>
        </w:tc>
        <w:tc>
          <w:tcPr>
            <w:tcW w:w="1660" w:type="dxa"/>
            <w:tcBorders>
              <w:top w:val="nil"/>
              <w:left w:val="nil"/>
              <w:bottom w:val="nil"/>
              <w:right w:val="nil"/>
            </w:tcBorders>
            <w:shd w:val="clear" w:color="auto" w:fill="auto"/>
            <w:noWrap/>
            <w:vAlign w:val="bottom"/>
            <w:hideMark/>
          </w:tcPr>
          <w:p w14:paraId="282FE7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(2.9-3.3)</w:t>
            </w:r>
          </w:p>
        </w:tc>
        <w:tc>
          <w:tcPr>
            <w:tcW w:w="1800" w:type="dxa"/>
            <w:tcBorders>
              <w:top w:val="nil"/>
              <w:left w:val="nil"/>
              <w:bottom w:val="nil"/>
              <w:right w:val="nil"/>
            </w:tcBorders>
            <w:shd w:val="clear" w:color="auto" w:fill="auto"/>
            <w:noWrap/>
            <w:vAlign w:val="bottom"/>
            <w:hideMark/>
          </w:tcPr>
          <w:p w14:paraId="50E055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(110-129)</w:t>
            </w:r>
          </w:p>
        </w:tc>
        <w:tc>
          <w:tcPr>
            <w:tcW w:w="1800" w:type="dxa"/>
            <w:tcBorders>
              <w:top w:val="nil"/>
              <w:left w:val="nil"/>
              <w:bottom w:val="nil"/>
              <w:right w:val="nil"/>
            </w:tcBorders>
            <w:shd w:val="clear" w:color="auto" w:fill="auto"/>
            <w:noWrap/>
            <w:vAlign w:val="bottom"/>
            <w:hideMark/>
          </w:tcPr>
          <w:p w14:paraId="494834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236 (220-253)</w:t>
            </w:r>
          </w:p>
        </w:tc>
      </w:tr>
      <w:tr w:rsidR="00B0760D" w:rsidRPr="00B0760D" w14:paraId="58327D36" w14:textId="77777777" w:rsidTr="00B0760D">
        <w:trPr>
          <w:trHeight w:val="320"/>
        </w:trPr>
        <w:tc>
          <w:tcPr>
            <w:tcW w:w="2524" w:type="dxa"/>
            <w:tcBorders>
              <w:top w:val="nil"/>
              <w:left w:val="nil"/>
              <w:bottom w:val="nil"/>
              <w:right w:val="nil"/>
            </w:tcBorders>
            <w:shd w:val="clear" w:color="auto" w:fill="auto"/>
            <w:noWrap/>
            <w:vAlign w:val="bottom"/>
            <w:hideMark/>
          </w:tcPr>
          <w:p w14:paraId="7B0A86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CF72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A6183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0A07BC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65CD03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(47-56)</w:t>
            </w:r>
          </w:p>
        </w:tc>
        <w:tc>
          <w:tcPr>
            <w:tcW w:w="1800" w:type="dxa"/>
            <w:tcBorders>
              <w:top w:val="nil"/>
              <w:left w:val="nil"/>
              <w:bottom w:val="nil"/>
              <w:right w:val="nil"/>
            </w:tcBorders>
            <w:shd w:val="clear" w:color="auto" w:fill="auto"/>
            <w:noWrap/>
            <w:vAlign w:val="bottom"/>
            <w:hideMark/>
          </w:tcPr>
          <w:p w14:paraId="051A2C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(88-106)</w:t>
            </w:r>
          </w:p>
        </w:tc>
      </w:tr>
      <w:tr w:rsidR="00B0760D" w:rsidRPr="00B0760D" w14:paraId="47EE4395" w14:textId="77777777" w:rsidTr="00B0760D">
        <w:trPr>
          <w:trHeight w:val="320"/>
        </w:trPr>
        <w:tc>
          <w:tcPr>
            <w:tcW w:w="2524" w:type="dxa"/>
            <w:tcBorders>
              <w:top w:val="nil"/>
              <w:left w:val="nil"/>
              <w:bottom w:val="nil"/>
              <w:right w:val="nil"/>
            </w:tcBorders>
            <w:shd w:val="clear" w:color="auto" w:fill="auto"/>
            <w:noWrap/>
            <w:vAlign w:val="bottom"/>
            <w:hideMark/>
          </w:tcPr>
          <w:p w14:paraId="23FA6FD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A047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4DCD6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660" w:type="dxa"/>
            <w:tcBorders>
              <w:top w:val="nil"/>
              <w:left w:val="nil"/>
              <w:bottom w:val="nil"/>
              <w:right w:val="nil"/>
            </w:tcBorders>
            <w:shd w:val="clear" w:color="auto" w:fill="auto"/>
            <w:noWrap/>
            <w:vAlign w:val="bottom"/>
            <w:hideMark/>
          </w:tcPr>
          <w:p w14:paraId="5720B1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800" w:type="dxa"/>
            <w:tcBorders>
              <w:top w:val="nil"/>
              <w:left w:val="nil"/>
              <w:bottom w:val="nil"/>
              <w:right w:val="nil"/>
            </w:tcBorders>
            <w:shd w:val="clear" w:color="auto" w:fill="auto"/>
            <w:noWrap/>
            <w:vAlign w:val="bottom"/>
            <w:hideMark/>
          </w:tcPr>
          <w:p w14:paraId="1C4CFF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(45-56)</w:t>
            </w:r>
          </w:p>
        </w:tc>
        <w:tc>
          <w:tcPr>
            <w:tcW w:w="1800" w:type="dxa"/>
            <w:tcBorders>
              <w:top w:val="nil"/>
              <w:left w:val="nil"/>
              <w:bottom w:val="nil"/>
              <w:right w:val="nil"/>
            </w:tcBorders>
            <w:shd w:val="clear" w:color="auto" w:fill="auto"/>
            <w:noWrap/>
            <w:vAlign w:val="bottom"/>
            <w:hideMark/>
          </w:tcPr>
          <w:p w14:paraId="50F0FB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100 (91-111)</w:t>
            </w:r>
          </w:p>
        </w:tc>
      </w:tr>
      <w:tr w:rsidR="00B0760D" w:rsidRPr="00B0760D" w14:paraId="3E2FC941" w14:textId="77777777" w:rsidTr="00B0760D">
        <w:trPr>
          <w:trHeight w:val="320"/>
        </w:trPr>
        <w:tc>
          <w:tcPr>
            <w:tcW w:w="2524" w:type="dxa"/>
            <w:tcBorders>
              <w:top w:val="nil"/>
              <w:left w:val="nil"/>
              <w:bottom w:val="nil"/>
              <w:right w:val="nil"/>
            </w:tcBorders>
            <w:shd w:val="clear" w:color="auto" w:fill="auto"/>
            <w:noWrap/>
            <w:vAlign w:val="bottom"/>
            <w:hideMark/>
          </w:tcPr>
          <w:p w14:paraId="1AA3874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8A0B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0F1DE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(0-0.3)</w:t>
            </w:r>
          </w:p>
        </w:tc>
        <w:tc>
          <w:tcPr>
            <w:tcW w:w="1660" w:type="dxa"/>
            <w:tcBorders>
              <w:top w:val="nil"/>
              <w:left w:val="nil"/>
              <w:bottom w:val="nil"/>
              <w:right w:val="nil"/>
            </w:tcBorders>
            <w:shd w:val="clear" w:color="auto" w:fill="auto"/>
            <w:noWrap/>
            <w:vAlign w:val="bottom"/>
            <w:hideMark/>
          </w:tcPr>
          <w:p w14:paraId="39E64A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(0-0.3)</w:t>
            </w:r>
          </w:p>
        </w:tc>
        <w:tc>
          <w:tcPr>
            <w:tcW w:w="1800" w:type="dxa"/>
            <w:tcBorders>
              <w:top w:val="nil"/>
              <w:left w:val="nil"/>
              <w:bottom w:val="nil"/>
              <w:right w:val="nil"/>
            </w:tcBorders>
            <w:shd w:val="clear" w:color="auto" w:fill="auto"/>
            <w:noWrap/>
            <w:vAlign w:val="bottom"/>
            <w:hideMark/>
          </w:tcPr>
          <w:p w14:paraId="52CDB9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(1-11)</w:t>
            </w:r>
          </w:p>
        </w:tc>
        <w:tc>
          <w:tcPr>
            <w:tcW w:w="1800" w:type="dxa"/>
            <w:tcBorders>
              <w:top w:val="nil"/>
              <w:left w:val="nil"/>
              <w:bottom w:val="nil"/>
              <w:right w:val="nil"/>
            </w:tcBorders>
            <w:shd w:val="clear" w:color="auto" w:fill="auto"/>
            <w:noWrap/>
            <w:vAlign w:val="bottom"/>
            <w:hideMark/>
          </w:tcPr>
          <w:p w14:paraId="395648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(3-21)</w:t>
            </w:r>
          </w:p>
        </w:tc>
      </w:tr>
      <w:tr w:rsidR="00B0760D" w:rsidRPr="00B0760D" w14:paraId="41125268" w14:textId="77777777" w:rsidTr="00B0760D">
        <w:trPr>
          <w:trHeight w:val="320"/>
        </w:trPr>
        <w:tc>
          <w:tcPr>
            <w:tcW w:w="2524" w:type="dxa"/>
            <w:tcBorders>
              <w:top w:val="nil"/>
              <w:left w:val="nil"/>
              <w:bottom w:val="nil"/>
              <w:right w:val="nil"/>
            </w:tcBorders>
            <w:shd w:val="clear" w:color="auto" w:fill="auto"/>
            <w:noWrap/>
            <w:vAlign w:val="bottom"/>
            <w:hideMark/>
          </w:tcPr>
          <w:p w14:paraId="4A488E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Democratic Republic of the Congo</w:t>
            </w:r>
          </w:p>
        </w:tc>
        <w:tc>
          <w:tcPr>
            <w:tcW w:w="2180" w:type="dxa"/>
            <w:tcBorders>
              <w:top w:val="nil"/>
              <w:left w:val="nil"/>
              <w:bottom w:val="nil"/>
              <w:right w:val="nil"/>
            </w:tcBorders>
            <w:shd w:val="clear" w:color="auto" w:fill="auto"/>
            <w:noWrap/>
            <w:vAlign w:val="bottom"/>
            <w:hideMark/>
          </w:tcPr>
          <w:p w14:paraId="5C8A78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72F44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61.9 (55.5-71.9)</w:t>
            </w:r>
          </w:p>
        </w:tc>
        <w:tc>
          <w:tcPr>
            <w:tcW w:w="1660" w:type="dxa"/>
            <w:tcBorders>
              <w:top w:val="nil"/>
              <w:left w:val="nil"/>
              <w:bottom w:val="nil"/>
              <w:right w:val="nil"/>
            </w:tcBorders>
            <w:shd w:val="clear" w:color="auto" w:fill="auto"/>
            <w:noWrap/>
            <w:vAlign w:val="bottom"/>
            <w:hideMark/>
          </w:tcPr>
          <w:p w14:paraId="7B6403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70.9 (61.1-81.8)</w:t>
            </w:r>
          </w:p>
        </w:tc>
        <w:tc>
          <w:tcPr>
            <w:tcW w:w="1800" w:type="dxa"/>
            <w:tcBorders>
              <w:top w:val="nil"/>
              <w:left w:val="nil"/>
              <w:bottom w:val="nil"/>
              <w:right w:val="nil"/>
            </w:tcBorders>
            <w:shd w:val="clear" w:color="auto" w:fill="auto"/>
            <w:noWrap/>
            <w:vAlign w:val="bottom"/>
            <w:hideMark/>
          </w:tcPr>
          <w:p w14:paraId="46F08C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1567 (1396-1809)</w:t>
            </w:r>
          </w:p>
        </w:tc>
        <w:tc>
          <w:tcPr>
            <w:tcW w:w="1800" w:type="dxa"/>
            <w:tcBorders>
              <w:top w:val="nil"/>
              <w:left w:val="nil"/>
              <w:bottom w:val="nil"/>
              <w:right w:val="nil"/>
            </w:tcBorders>
            <w:shd w:val="clear" w:color="auto" w:fill="auto"/>
            <w:noWrap/>
            <w:vAlign w:val="bottom"/>
            <w:hideMark/>
          </w:tcPr>
          <w:p w14:paraId="1538DA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2393 (2058-2775)</w:t>
            </w:r>
          </w:p>
        </w:tc>
      </w:tr>
      <w:tr w:rsidR="00B0760D" w:rsidRPr="00B0760D" w14:paraId="32C9AC60" w14:textId="77777777" w:rsidTr="00B0760D">
        <w:trPr>
          <w:trHeight w:val="320"/>
        </w:trPr>
        <w:tc>
          <w:tcPr>
            <w:tcW w:w="2524" w:type="dxa"/>
            <w:tcBorders>
              <w:top w:val="nil"/>
              <w:left w:val="nil"/>
              <w:bottom w:val="nil"/>
              <w:right w:val="nil"/>
            </w:tcBorders>
            <w:shd w:val="clear" w:color="auto" w:fill="auto"/>
            <w:noWrap/>
            <w:vAlign w:val="bottom"/>
            <w:hideMark/>
          </w:tcPr>
          <w:p w14:paraId="76F03B4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1E97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5AA47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 (35.8-41.6)</w:t>
            </w:r>
          </w:p>
        </w:tc>
        <w:tc>
          <w:tcPr>
            <w:tcW w:w="1660" w:type="dxa"/>
            <w:tcBorders>
              <w:top w:val="nil"/>
              <w:left w:val="nil"/>
              <w:bottom w:val="nil"/>
              <w:right w:val="nil"/>
            </w:tcBorders>
            <w:shd w:val="clear" w:color="auto" w:fill="auto"/>
            <w:noWrap/>
            <w:vAlign w:val="bottom"/>
            <w:hideMark/>
          </w:tcPr>
          <w:p w14:paraId="107E78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37.3 (29.4-41.4)</w:t>
            </w:r>
          </w:p>
        </w:tc>
        <w:tc>
          <w:tcPr>
            <w:tcW w:w="1800" w:type="dxa"/>
            <w:tcBorders>
              <w:top w:val="nil"/>
              <w:left w:val="nil"/>
              <w:bottom w:val="nil"/>
              <w:right w:val="nil"/>
            </w:tcBorders>
            <w:shd w:val="clear" w:color="auto" w:fill="auto"/>
            <w:noWrap/>
            <w:vAlign w:val="bottom"/>
            <w:hideMark/>
          </w:tcPr>
          <w:p w14:paraId="5ED7B4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997 (897-1061)</w:t>
            </w:r>
          </w:p>
        </w:tc>
        <w:tc>
          <w:tcPr>
            <w:tcW w:w="1800" w:type="dxa"/>
            <w:tcBorders>
              <w:top w:val="nil"/>
              <w:left w:val="nil"/>
              <w:bottom w:val="nil"/>
              <w:right w:val="nil"/>
            </w:tcBorders>
            <w:shd w:val="clear" w:color="auto" w:fill="auto"/>
            <w:noWrap/>
            <w:vAlign w:val="bottom"/>
            <w:hideMark/>
          </w:tcPr>
          <w:p w14:paraId="14343B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1261 (988-1409)</w:t>
            </w:r>
          </w:p>
        </w:tc>
      </w:tr>
      <w:tr w:rsidR="00B0760D" w:rsidRPr="00B0760D" w14:paraId="002656E9" w14:textId="77777777" w:rsidTr="00B0760D">
        <w:trPr>
          <w:trHeight w:val="320"/>
        </w:trPr>
        <w:tc>
          <w:tcPr>
            <w:tcW w:w="2524" w:type="dxa"/>
            <w:tcBorders>
              <w:top w:val="nil"/>
              <w:left w:val="nil"/>
              <w:bottom w:val="nil"/>
              <w:right w:val="nil"/>
            </w:tcBorders>
            <w:shd w:val="clear" w:color="auto" w:fill="auto"/>
            <w:noWrap/>
            <w:vAlign w:val="bottom"/>
            <w:hideMark/>
          </w:tcPr>
          <w:p w14:paraId="7DE6AC1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662B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BAE32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(0.9-1.4)</w:t>
            </w:r>
          </w:p>
        </w:tc>
        <w:tc>
          <w:tcPr>
            <w:tcW w:w="1660" w:type="dxa"/>
            <w:tcBorders>
              <w:top w:val="nil"/>
              <w:left w:val="nil"/>
              <w:bottom w:val="nil"/>
              <w:right w:val="nil"/>
            </w:tcBorders>
            <w:shd w:val="clear" w:color="auto" w:fill="auto"/>
            <w:noWrap/>
            <w:vAlign w:val="bottom"/>
            <w:hideMark/>
          </w:tcPr>
          <w:p w14:paraId="34C3EC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(8.3-12.8)</w:t>
            </w:r>
          </w:p>
        </w:tc>
        <w:tc>
          <w:tcPr>
            <w:tcW w:w="1800" w:type="dxa"/>
            <w:tcBorders>
              <w:top w:val="nil"/>
              <w:left w:val="nil"/>
              <w:bottom w:val="nil"/>
              <w:right w:val="nil"/>
            </w:tcBorders>
            <w:shd w:val="clear" w:color="auto" w:fill="auto"/>
            <w:noWrap/>
            <w:vAlign w:val="bottom"/>
            <w:hideMark/>
          </w:tcPr>
          <w:p w14:paraId="5B623A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(22-34)</w:t>
            </w:r>
          </w:p>
        </w:tc>
        <w:tc>
          <w:tcPr>
            <w:tcW w:w="1800" w:type="dxa"/>
            <w:tcBorders>
              <w:top w:val="nil"/>
              <w:left w:val="nil"/>
              <w:bottom w:val="nil"/>
              <w:right w:val="nil"/>
            </w:tcBorders>
            <w:shd w:val="clear" w:color="auto" w:fill="auto"/>
            <w:noWrap/>
            <w:vAlign w:val="bottom"/>
            <w:hideMark/>
          </w:tcPr>
          <w:p w14:paraId="627A12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344 (283-432)</w:t>
            </w:r>
          </w:p>
        </w:tc>
      </w:tr>
      <w:tr w:rsidR="00B0760D" w:rsidRPr="00B0760D" w14:paraId="215BBFB3" w14:textId="77777777" w:rsidTr="00B0760D">
        <w:trPr>
          <w:trHeight w:val="320"/>
        </w:trPr>
        <w:tc>
          <w:tcPr>
            <w:tcW w:w="2524" w:type="dxa"/>
            <w:tcBorders>
              <w:top w:val="nil"/>
              <w:left w:val="nil"/>
              <w:bottom w:val="nil"/>
              <w:right w:val="nil"/>
            </w:tcBorders>
            <w:shd w:val="clear" w:color="auto" w:fill="auto"/>
            <w:noWrap/>
            <w:vAlign w:val="bottom"/>
            <w:hideMark/>
          </w:tcPr>
          <w:p w14:paraId="59E0D82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D109C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B7166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660" w:type="dxa"/>
            <w:tcBorders>
              <w:top w:val="nil"/>
              <w:left w:val="nil"/>
              <w:bottom w:val="nil"/>
              <w:right w:val="nil"/>
            </w:tcBorders>
            <w:shd w:val="clear" w:color="auto" w:fill="auto"/>
            <w:noWrap/>
            <w:vAlign w:val="bottom"/>
            <w:hideMark/>
          </w:tcPr>
          <w:p w14:paraId="78720C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(3.1-5)</w:t>
            </w:r>
          </w:p>
        </w:tc>
        <w:tc>
          <w:tcPr>
            <w:tcW w:w="1800" w:type="dxa"/>
            <w:tcBorders>
              <w:top w:val="nil"/>
              <w:left w:val="nil"/>
              <w:bottom w:val="nil"/>
              <w:right w:val="nil"/>
            </w:tcBorders>
            <w:shd w:val="clear" w:color="auto" w:fill="auto"/>
            <w:noWrap/>
            <w:vAlign w:val="bottom"/>
            <w:hideMark/>
          </w:tcPr>
          <w:p w14:paraId="4A5B51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(5-8)</w:t>
            </w:r>
          </w:p>
        </w:tc>
        <w:tc>
          <w:tcPr>
            <w:tcW w:w="1800" w:type="dxa"/>
            <w:tcBorders>
              <w:top w:val="nil"/>
              <w:left w:val="nil"/>
              <w:bottom w:val="nil"/>
              <w:right w:val="nil"/>
            </w:tcBorders>
            <w:shd w:val="clear" w:color="auto" w:fill="auto"/>
            <w:noWrap/>
            <w:vAlign w:val="bottom"/>
            <w:hideMark/>
          </w:tcPr>
          <w:p w14:paraId="2C53AE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 (107-169)</w:t>
            </w:r>
          </w:p>
        </w:tc>
      </w:tr>
      <w:tr w:rsidR="00B0760D" w:rsidRPr="00B0760D" w14:paraId="02020303" w14:textId="77777777" w:rsidTr="00B0760D">
        <w:trPr>
          <w:trHeight w:val="320"/>
        </w:trPr>
        <w:tc>
          <w:tcPr>
            <w:tcW w:w="2524" w:type="dxa"/>
            <w:tcBorders>
              <w:top w:val="nil"/>
              <w:left w:val="nil"/>
              <w:bottom w:val="nil"/>
              <w:right w:val="nil"/>
            </w:tcBorders>
            <w:shd w:val="clear" w:color="auto" w:fill="auto"/>
            <w:noWrap/>
            <w:vAlign w:val="bottom"/>
            <w:hideMark/>
          </w:tcPr>
          <w:p w14:paraId="57D5E82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380DD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578AE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(0.7-1.1)</w:t>
            </w:r>
          </w:p>
        </w:tc>
        <w:tc>
          <w:tcPr>
            <w:tcW w:w="1660" w:type="dxa"/>
            <w:tcBorders>
              <w:top w:val="nil"/>
              <w:left w:val="nil"/>
              <w:bottom w:val="nil"/>
              <w:right w:val="nil"/>
            </w:tcBorders>
            <w:shd w:val="clear" w:color="auto" w:fill="auto"/>
            <w:noWrap/>
            <w:vAlign w:val="bottom"/>
            <w:hideMark/>
          </w:tcPr>
          <w:p w14:paraId="71BCEF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(5.3-8.3)</w:t>
            </w:r>
          </w:p>
        </w:tc>
        <w:tc>
          <w:tcPr>
            <w:tcW w:w="1800" w:type="dxa"/>
            <w:tcBorders>
              <w:top w:val="nil"/>
              <w:left w:val="nil"/>
              <w:bottom w:val="nil"/>
              <w:right w:val="nil"/>
            </w:tcBorders>
            <w:shd w:val="clear" w:color="auto" w:fill="auto"/>
            <w:noWrap/>
            <w:vAlign w:val="bottom"/>
            <w:hideMark/>
          </w:tcPr>
          <w:p w14:paraId="783BB3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(17-27)</w:t>
            </w:r>
          </w:p>
        </w:tc>
        <w:tc>
          <w:tcPr>
            <w:tcW w:w="1800" w:type="dxa"/>
            <w:tcBorders>
              <w:top w:val="nil"/>
              <w:left w:val="nil"/>
              <w:bottom w:val="nil"/>
              <w:right w:val="nil"/>
            </w:tcBorders>
            <w:shd w:val="clear" w:color="auto" w:fill="auto"/>
            <w:noWrap/>
            <w:vAlign w:val="bottom"/>
            <w:hideMark/>
          </w:tcPr>
          <w:p w14:paraId="255D29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(181-280)</w:t>
            </w:r>
          </w:p>
        </w:tc>
      </w:tr>
      <w:tr w:rsidR="00B0760D" w:rsidRPr="00B0760D" w14:paraId="5FEFF170" w14:textId="77777777" w:rsidTr="00B0760D">
        <w:trPr>
          <w:trHeight w:val="320"/>
        </w:trPr>
        <w:tc>
          <w:tcPr>
            <w:tcW w:w="2524" w:type="dxa"/>
            <w:tcBorders>
              <w:top w:val="nil"/>
              <w:left w:val="nil"/>
              <w:bottom w:val="nil"/>
              <w:right w:val="nil"/>
            </w:tcBorders>
            <w:shd w:val="clear" w:color="auto" w:fill="auto"/>
            <w:noWrap/>
            <w:vAlign w:val="bottom"/>
            <w:hideMark/>
          </w:tcPr>
          <w:p w14:paraId="223A452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7B08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AF9CE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 (6.4-38.1)</w:t>
            </w:r>
          </w:p>
        </w:tc>
        <w:tc>
          <w:tcPr>
            <w:tcW w:w="1660" w:type="dxa"/>
            <w:tcBorders>
              <w:top w:val="nil"/>
              <w:left w:val="nil"/>
              <w:bottom w:val="nil"/>
              <w:right w:val="nil"/>
            </w:tcBorders>
            <w:shd w:val="clear" w:color="auto" w:fill="auto"/>
            <w:noWrap/>
            <w:vAlign w:val="bottom"/>
            <w:hideMark/>
          </w:tcPr>
          <w:p w14:paraId="5C7AD4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33.4 (15.7-57.5)</w:t>
            </w:r>
          </w:p>
        </w:tc>
        <w:tc>
          <w:tcPr>
            <w:tcW w:w="1800" w:type="dxa"/>
            <w:tcBorders>
              <w:top w:val="nil"/>
              <w:left w:val="nil"/>
              <w:bottom w:val="nil"/>
              <w:right w:val="nil"/>
            </w:tcBorders>
            <w:shd w:val="clear" w:color="auto" w:fill="auto"/>
            <w:noWrap/>
            <w:vAlign w:val="bottom"/>
            <w:hideMark/>
          </w:tcPr>
          <w:p w14:paraId="6F2BDD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453 (161-956)</w:t>
            </w:r>
          </w:p>
        </w:tc>
        <w:tc>
          <w:tcPr>
            <w:tcW w:w="1800" w:type="dxa"/>
            <w:tcBorders>
              <w:top w:val="nil"/>
              <w:left w:val="nil"/>
              <w:bottom w:val="nil"/>
              <w:right w:val="nil"/>
            </w:tcBorders>
            <w:shd w:val="clear" w:color="auto" w:fill="auto"/>
            <w:noWrap/>
            <w:vAlign w:val="bottom"/>
            <w:hideMark/>
          </w:tcPr>
          <w:p w14:paraId="00E804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1132 (534-1951)</w:t>
            </w:r>
          </w:p>
        </w:tc>
      </w:tr>
      <w:tr w:rsidR="00B0760D" w:rsidRPr="00B0760D" w14:paraId="5906971B" w14:textId="77777777" w:rsidTr="00B0760D">
        <w:trPr>
          <w:trHeight w:val="320"/>
        </w:trPr>
        <w:tc>
          <w:tcPr>
            <w:tcW w:w="2524" w:type="dxa"/>
            <w:tcBorders>
              <w:top w:val="nil"/>
              <w:left w:val="nil"/>
              <w:bottom w:val="nil"/>
              <w:right w:val="nil"/>
            </w:tcBorders>
            <w:shd w:val="clear" w:color="auto" w:fill="auto"/>
            <w:noWrap/>
            <w:vAlign w:val="bottom"/>
            <w:hideMark/>
          </w:tcPr>
          <w:p w14:paraId="130E2E8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1CCC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5EBF4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(1-4.1)</w:t>
            </w:r>
          </w:p>
        </w:tc>
        <w:tc>
          <w:tcPr>
            <w:tcW w:w="1660" w:type="dxa"/>
            <w:tcBorders>
              <w:top w:val="nil"/>
              <w:left w:val="nil"/>
              <w:bottom w:val="nil"/>
              <w:right w:val="nil"/>
            </w:tcBorders>
            <w:shd w:val="clear" w:color="auto" w:fill="auto"/>
            <w:noWrap/>
            <w:vAlign w:val="bottom"/>
            <w:hideMark/>
          </w:tcPr>
          <w:p w14:paraId="080FD7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(3.2-8.2)</w:t>
            </w:r>
          </w:p>
        </w:tc>
        <w:tc>
          <w:tcPr>
            <w:tcW w:w="1800" w:type="dxa"/>
            <w:tcBorders>
              <w:top w:val="nil"/>
              <w:left w:val="nil"/>
              <w:bottom w:val="nil"/>
              <w:right w:val="nil"/>
            </w:tcBorders>
            <w:shd w:val="clear" w:color="auto" w:fill="auto"/>
            <w:noWrap/>
            <w:vAlign w:val="bottom"/>
            <w:hideMark/>
          </w:tcPr>
          <w:p w14:paraId="62D96C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(27-104)</w:t>
            </w:r>
          </w:p>
        </w:tc>
        <w:tc>
          <w:tcPr>
            <w:tcW w:w="1800" w:type="dxa"/>
            <w:tcBorders>
              <w:top w:val="nil"/>
              <w:left w:val="nil"/>
              <w:bottom w:val="nil"/>
              <w:right w:val="nil"/>
            </w:tcBorders>
            <w:shd w:val="clear" w:color="auto" w:fill="auto"/>
            <w:noWrap/>
            <w:vAlign w:val="bottom"/>
            <w:hideMark/>
          </w:tcPr>
          <w:p w14:paraId="4A166A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(108-277)</w:t>
            </w:r>
          </w:p>
        </w:tc>
      </w:tr>
      <w:tr w:rsidR="00B0760D" w:rsidRPr="00B0760D" w14:paraId="0E796776" w14:textId="77777777" w:rsidTr="00B0760D">
        <w:trPr>
          <w:trHeight w:val="320"/>
        </w:trPr>
        <w:tc>
          <w:tcPr>
            <w:tcW w:w="2524" w:type="dxa"/>
            <w:tcBorders>
              <w:top w:val="nil"/>
              <w:left w:val="nil"/>
              <w:bottom w:val="nil"/>
              <w:right w:val="nil"/>
            </w:tcBorders>
            <w:shd w:val="clear" w:color="auto" w:fill="auto"/>
            <w:noWrap/>
            <w:vAlign w:val="bottom"/>
            <w:hideMark/>
          </w:tcPr>
          <w:p w14:paraId="6CDFCC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A63E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4ACA6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(11.1-13.2)</w:t>
            </w:r>
          </w:p>
        </w:tc>
        <w:tc>
          <w:tcPr>
            <w:tcW w:w="1660" w:type="dxa"/>
            <w:tcBorders>
              <w:top w:val="nil"/>
              <w:left w:val="nil"/>
              <w:bottom w:val="nil"/>
              <w:right w:val="nil"/>
            </w:tcBorders>
            <w:shd w:val="clear" w:color="auto" w:fill="auto"/>
            <w:noWrap/>
            <w:vAlign w:val="bottom"/>
            <w:hideMark/>
          </w:tcPr>
          <w:p w14:paraId="4E7E7D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(11.7-14.1)</w:t>
            </w:r>
          </w:p>
        </w:tc>
        <w:tc>
          <w:tcPr>
            <w:tcW w:w="1800" w:type="dxa"/>
            <w:tcBorders>
              <w:top w:val="nil"/>
              <w:left w:val="nil"/>
              <w:bottom w:val="nil"/>
              <w:right w:val="nil"/>
            </w:tcBorders>
            <w:shd w:val="clear" w:color="auto" w:fill="auto"/>
            <w:noWrap/>
            <w:vAlign w:val="bottom"/>
            <w:hideMark/>
          </w:tcPr>
          <w:p w14:paraId="65AA81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310 (281-338)</w:t>
            </w:r>
          </w:p>
        </w:tc>
        <w:tc>
          <w:tcPr>
            <w:tcW w:w="1800" w:type="dxa"/>
            <w:tcBorders>
              <w:top w:val="nil"/>
              <w:left w:val="nil"/>
              <w:bottom w:val="nil"/>
              <w:right w:val="nil"/>
            </w:tcBorders>
            <w:shd w:val="clear" w:color="auto" w:fill="auto"/>
            <w:noWrap/>
            <w:vAlign w:val="bottom"/>
            <w:hideMark/>
          </w:tcPr>
          <w:p w14:paraId="593983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436 (398-472)</w:t>
            </w:r>
          </w:p>
        </w:tc>
      </w:tr>
      <w:tr w:rsidR="00B0760D" w:rsidRPr="00B0760D" w14:paraId="65509D75" w14:textId="77777777" w:rsidTr="00B0760D">
        <w:trPr>
          <w:trHeight w:val="320"/>
        </w:trPr>
        <w:tc>
          <w:tcPr>
            <w:tcW w:w="2524" w:type="dxa"/>
            <w:tcBorders>
              <w:top w:val="nil"/>
              <w:left w:val="nil"/>
              <w:bottom w:val="nil"/>
              <w:right w:val="nil"/>
            </w:tcBorders>
            <w:shd w:val="clear" w:color="auto" w:fill="auto"/>
            <w:noWrap/>
            <w:vAlign w:val="bottom"/>
            <w:hideMark/>
          </w:tcPr>
          <w:p w14:paraId="6282D12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9F14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4D0D7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(2.3-16.5)</w:t>
            </w:r>
          </w:p>
        </w:tc>
        <w:tc>
          <w:tcPr>
            <w:tcW w:w="1660" w:type="dxa"/>
            <w:tcBorders>
              <w:top w:val="nil"/>
              <w:left w:val="nil"/>
              <w:bottom w:val="nil"/>
              <w:right w:val="nil"/>
            </w:tcBorders>
            <w:shd w:val="clear" w:color="auto" w:fill="auto"/>
            <w:noWrap/>
            <w:vAlign w:val="bottom"/>
            <w:hideMark/>
          </w:tcPr>
          <w:p w14:paraId="7AE3F8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(3.2-23.4)</w:t>
            </w:r>
          </w:p>
        </w:tc>
        <w:tc>
          <w:tcPr>
            <w:tcW w:w="1800" w:type="dxa"/>
            <w:tcBorders>
              <w:top w:val="nil"/>
              <w:left w:val="nil"/>
              <w:bottom w:val="nil"/>
              <w:right w:val="nil"/>
            </w:tcBorders>
            <w:shd w:val="clear" w:color="auto" w:fill="auto"/>
            <w:noWrap/>
            <w:vAlign w:val="bottom"/>
            <w:hideMark/>
          </w:tcPr>
          <w:p w14:paraId="16C743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(57-424)</w:t>
            </w:r>
          </w:p>
        </w:tc>
        <w:tc>
          <w:tcPr>
            <w:tcW w:w="1800" w:type="dxa"/>
            <w:tcBorders>
              <w:top w:val="nil"/>
              <w:left w:val="nil"/>
              <w:bottom w:val="nil"/>
              <w:right w:val="nil"/>
            </w:tcBorders>
            <w:shd w:val="clear" w:color="auto" w:fill="auto"/>
            <w:noWrap/>
            <w:vAlign w:val="bottom"/>
            <w:hideMark/>
          </w:tcPr>
          <w:p w14:paraId="757003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(107-779)</w:t>
            </w:r>
          </w:p>
        </w:tc>
      </w:tr>
      <w:tr w:rsidR="00B0760D" w:rsidRPr="00B0760D" w14:paraId="078716FF" w14:textId="77777777" w:rsidTr="00B0760D">
        <w:trPr>
          <w:trHeight w:val="320"/>
        </w:trPr>
        <w:tc>
          <w:tcPr>
            <w:tcW w:w="2524" w:type="dxa"/>
            <w:tcBorders>
              <w:top w:val="nil"/>
              <w:left w:val="nil"/>
              <w:bottom w:val="nil"/>
              <w:right w:val="nil"/>
            </w:tcBorders>
            <w:shd w:val="clear" w:color="auto" w:fill="auto"/>
            <w:noWrap/>
            <w:vAlign w:val="bottom"/>
            <w:hideMark/>
          </w:tcPr>
          <w:p w14:paraId="60B574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4850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D4917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(0.5-1.9)</w:t>
            </w:r>
          </w:p>
        </w:tc>
        <w:tc>
          <w:tcPr>
            <w:tcW w:w="1660" w:type="dxa"/>
            <w:tcBorders>
              <w:top w:val="nil"/>
              <w:left w:val="nil"/>
              <w:bottom w:val="nil"/>
              <w:right w:val="nil"/>
            </w:tcBorders>
            <w:shd w:val="clear" w:color="auto" w:fill="auto"/>
            <w:noWrap/>
            <w:vAlign w:val="bottom"/>
            <w:hideMark/>
          </w:tcPr>
          <w:p w14:paraId="2813ED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(1.8-6.7)</w:t>
            </w:r>
          </w:p>
        </w:tc>
        <w:tc>
          <w:tcPr>
            <w:tcW w:w="1800" w:type="dxa"/>
            <w:tcBorders>
              <w:top w:val="nil"/>
              <w:left w:val="nil"/>
              <w:bottom w:val="nil"/>
              <w:right w:val="nil"/>
            </w:tcBorders>
            <w:shd w:val="clear" w:color="auto" w:fill="auto"/>
            <w:noWrap/>
            <w:vAlign w:val="bottom"/>
            <w:hideMark/>
          </w:tcPr>
          <w:p w14:paraId="1F89AB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(12-48)</w:t>
            </w:r>
          </w:p>
        </w:tc>
        <w:tc>
          <w:tcPr>
            <w:tcW w:w="1800" w:type="dxa"/>
            <w:tcBorders>
              <w:top w:val="nil"/>
              <w:left w:val="nil"/>
              <w:bottom w:val="nil"/>
              <w:right w:val="nil"/>
            </w:tcBorders>
            <w:shd w:val="clear" w:color="auto" w:fill="auto"/>
            <w:noWrap/>
            <w:vAlign w:val="bottom"/>
            <w:hideMark/>
          </w:tcPr>
          <w:p w14:paraId="7F7D5D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(62-229)</w:t>
            </w:r>
          </w:p>
        </w:tc>
      </w:tr>
      <w:tr w:rsidR="00B0760D" w:rsidRPr="00B0760D" w14:paraId="3CD7BF10" w14:textId="77777777" w:rsidTr="00B0760D">
        <w:trPr>
          <w:trHeight w:val="320"/>
        </w:trPr>
        <w:tc>
          <w:tcPr>
            <w:tcW w:w="2524" w:type="dxa"/>
            <w:tcBorders>
              <w:top w:val="nil"/>
              <w:left w:val="nil"/>
              <w:bottom w:val="nil"/>
              <w:right w:val="nil"/>
            </w:tcBorders>
            <w:shd w:val="clear" w:color="auto" w:fill="auto"/>
            <w:noWrap/>
            <w:vAlign w:val="bottom"/>
            <w:hideMark/>
          </w:tcPr>
          <w:p w14:paraId="6489E62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4FB5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1F573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(2.4-2.8)</w:t>
            </w:r>
          </w:p>
        </w:tc>
        <w:tc>
          <w:tcPr>
            <w:tcW w:w="1660" w:type="dxa"/>
            <w:tcBorders>
              <w:top w:val="nil"/>
              <w:left w:val="nil"/>
              <w:bottom w:val="nil"/>
              <w:right w:val="nil"/>
            </w:tcBorders>
            <w:shd w:val="clear" w:color="auto" w:fill="auto"/>
            <w:noWrap/>
            <w:vAlign w:val="bottom"/>
            <w:hideMark/>
          </w:tcPr>
          <w:p w14:paraId="605C46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800" w:type="dxa"/>
            <w:tcBorders>
              <w:top w:val="nil"/>
              <w:left w:val="nil"/>
              <w:bottom w:val="nil"/>
              <w:right w:val="nil"/>
            </w:tcBorders>
            <w:shd w:val="clear" w:color="auto" w:fill="auto"/>
            <w:noWrap/>
            <w:vAlign w:val="bottom"/>
            <w:hideMark/>
          </w:tcPr>
          <w:p w14:paraId="4F1899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(59-70)</w:t>
            </w:r>
          </w:p>
        </w:tc>
        <w:tc>
          <w:tcPr>
            <w:tcW w:w="1800" w:type="dxa"/>
            <w:tcBorders>
              <w:top w:val="nil"/>
              <w:left w:val="nil"/>
              <w:bottom w:val="nil"/>
              <w:right w:val="nil"/>
            </w:tcBorders>
            <w:shd w:val="clear" w:color="auto" w:fill="auto"/>
            <w:noWrap/>
            <w:vAlign w:val="bottom"/>
            <w:hideMark/>
          </w:tcPr>
          <w:p w14:paraId="7DD058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(92-110)</w:t>
            </w:r>
          </w:p>
        </w:tc>
      </w:tr>
      <w:tr w:rsidR="00B0760D" w:rsidRPr="00B0760D" w14:paraId="6B008A7D" w14:textId="77777777" w:rsidTr="00B0760D">
        <w:trPr>
          <w:trHeight w:val="320"/>
        </w:trPr>
        <w:tc>
          <w:tcPr>
            <w:tcW w:w="2524" w:type="dxa"/>
            <w:tcBorders>
              <w:top w:val="nil"/>
              <w:left w:val="nil"/>
              <w:bottom w:val="nil"/>
              <w:right w:val="nil"/>
            </w:tcBorders>
            <w:shd w:val="clear" w:color="auto" w:fill="auto"/>
            <w:noWrap/>
            <w:vAlign w:val="bottom"/>
            <w:hideMark/>
          </w:tcPr>
          <w:p w14:paraId="3BC99AD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46BF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53888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(0.4-0.8)</w:t>
            </w:r>
          </w:p>
        </w:tc>
        <w:tc>
          <w:tcPr>
            <w:tcW w:w="1660" w:type="dxa"/>
            <w:tcBorders>
              <w:top w:val="nil"/>
              <w:left w:val="nil"/>
              <w:bottom w:val="nil"/>
              <w:right w:val="nil"/>
            </w:tcBorders>
            <w:shd w:val="clear" w:color="auto" w:fill="auto"/>
            <w:noWrap/>
            <w:vAlign w:val="bottom"/>
            <w:hideMark/>
          </w:tcPr>
          <w:p w14:paraId="14D44B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(0.5-1)</w:t>
            </w:r>
          </w:p>
        </w:tc>
        <w:tc>
          <w:tcPr>
            <w:tcW w:w="1800" w:type="dxa"/>
            <w:tcBorders>
              <w:top w:val="nil"/>
              <w:left w:val="nil"/>
              <w:bottom w:val="nil"/>
              <w:right w:val="nil"/>
            </w:tcBorders>
            <w:shd w:val="clear" w:color="auto" w:fill="auto"/>
            <w:noWrap/>
            <w:vAlign w:val="bottom"/>
            <w:hideMark/>
          </w:tcPr>
          <w:p w14:paraId="2F6BCB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(10-20)</w:t>
            </w:r>
          </w:p>
        </w:tc>
        <w:tc>
          <w:tcPr>
            <w:tcW w:w="1800" w:type="dxa"/>
            <w:tcBorders>
              <w:top w:val="nil"/>
              <w:left w:val="nil"/>
              <w:bottom w:val="nil"/>
              <w:right w:val="nil"/>
            </w:tcBorders>
            <w:shd w:val="clear" w:color="auto" w:fill="auto"/>
            <w:noWrap/>
            <w:vAlign w:val="bottom"/>
            <w:hideMark/>
          </w:tcPr>
          <w:p w14:paraId="5570FF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(16-33)</w:t>
            </w:r>
          </w:p>
        </w:tc>
      </w:tr>
      <w:tr w:rsidR="00B0760D" w:rsidRPr="00B0760D" w14:paraId="1AC6DC9C" w14:textId="77777777" w:rsidTr="00B0760D">
        <w:trPr>
          <w:trHeight w:val="320"/>
        </w:trPr>
        <w:tc>
          <w:tcPr>
            <w:tcW w:w="2524" w:type="dxa"/>
            <w:tcBorders>
              <w:top w:val="nil"/>
              <w:left w:val="nil"/>
              <w:bottom w:val="nil"/>
              <w:right w:val="nil"/>
            </w:tcBorders>
            <w:shd w:val="clear" w:color="auto" w:fill="auto"/>
            <w:noWrap/>
            <w:vAlign w:val="bottom"/>
            <w:hideMark/>
          </w:tcPr>
          <w:p w14:paraId="0ECDCE1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689C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047D6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(0.4-0.6)</w:t>
            </w:r>
          </w:p>
        </w:tc>
        <w:tc>
          <w:tcPr>
            <w:tcW w:w="1660" w:type="dxa"/>
            <w:tcBorders>
              <w:top w:val="nil"/>
              <w:left w:val="nil"/>
              <w:bottom w:val="nil"/>
              <w:right w:val="nil"/>
            </w:tcBorders>
            <w:shd w:val="clear" w:color="auto" w:fill="auto"/>
            <w:noWrap/>
            <w:vAlign w:val="bottom"/>
            <w:hideMark/>
          </w:tcPr>
          <w:p w14:paraId="4F075D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(0.4-0.7)</w:t>
            </w:r>
          </w:p>
        </w:tc>
        <w:tc>
          <w:tcPr>
            <w:tcW w:w="1800" w:type="dxa"/>
            <w:tcBorders>
              <w:top w:val="nil"/>
              <w:left w:val="nil"/>
              <w:bottom w:val="nil"/>
              <w:right w:val="nil"/>
            </w:tcBorders>
            <w:shd w:val="clear" w:color="auto" w:fill="auto"/>
            <w:noWrap/>
            <w:vAlign w:val="bottom"/>
            <w:hideMark/>
          </w:tcPr>
          <w:p w14:paraId="68A241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(9-15)</w:t>
            </w:r>
          </w:p>
        </w:tc>
        <w:tc>
          <w:tcPr>
            <w:tcW w:w="1800" w:type="dxa"/>
            <w:tcBorders>
              <w:top w:val="nil"/>
              <w:left w:val="nil"/>
              <w:bottom w:val="nil"/>
              <w:right w:val="nil"/>
            </w:tcBorders>
            <w:shd w:val="clear" w:color="auto" w:fill="auto"/>
            <w:noWrap/>
            <w:vAlign w:val="bottom"/>
            <w:hideMark/>
          </w:tcPr>
          <w:p w14:paraId="33B751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(15-25)</w:t>
            </w:r>
          </w:p>
        </w:tc>
      </w:tr>
      <w:tr w:rsidR="00B0760D" w:rsidRPr="00B0760D" w14:paraId="375341A2" w14:textId="77777777" w:rsidTr="00B0760D">
        <w:trPr>
          <w:trHeight w:val="320"/>
        </w:trPr>
        <w:tc>
          <w:tcPr>
            <w:tcW w:w="2524" w:type="dxa"/>
            <w:tcBorders>
              <w:top w:val="nil"/>
              <w:left w:val="nil"/>
              <w:bottom w:val="nil"/>
              <w:right w:val="nil"/>
            </w:tcBorders>
            <w:shd w:val="clear" w:color="auto" w:fill="auto"/>
            <w:noWrap/>
            <w:vAlign w:val="bottom"/>
            <w:hideMark/>
          </w:tcPr>
          <w:p w14:paraId="5A09FB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F6CC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5FD6B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76223E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1AD631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2630C0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49CD623D" w14:textId="77777777" w:rsidTr="00B0760D">
        <w:trPr>
          <w:trHeight w:val="320"/>
        </w:trPr>
        <w:tc>
          <w:tcPr>
            <w:tcW w:w="2524" w:type="dxa"/>
            <w:tcBorders>
              <w:top w:val="nil"/>
              <w:left w:val="nil"/>
              <w:bottom w:val="nil"/>
              <w:right w:val="nil"/>
            </w:tcBorders>
            <w:shd w:val="clear" w:color="auto" w:fill="auto"/>
            <w:noWrap/>
            <w:vAlign w:val="bottom"/>
            <w:hideMark/>
          </w:tcPr>
          <w:p w14:paraId="1009BF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Denmark</w:t>
            </w:r>
          </w:p>
        </w:tc>
        <w:tc>
          <w:tcPr>
            <w:tcW w:w="2180" w:type="dxa"/>
            <w:tcBorders>
              <w:top w:val="nil"/>
              <w:left w:val="nil"/>
              <w:bottom w:val="nil"/>
              <w:right w:val="nil"/>
            </w:tcBorders>
            <w:shd w:val="clear" w:color="auto" w:fill="auto"/>
            <w:noWrap/>
            <w:vAlign w:val="bottom"/>
            <w:hideMark/>
          </w:tcPr>
          <w:p w14:paraId="6103FD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12F17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71.2 (64.7-77.8)</w:t>
            </w:r>
          </w:p>
        </w:tc>
        <w:tc>
          <w:tcPr>
            <w:tcW w:w="1660" w:type="dxa"/>
            <w:tcBorders>
              <w:top w:val="nil"/>
              <w:left w:val="nil"/>
              <w:bottom w:val="nil"/>
              <w:right w:val="nil"/>
            </w:tcBorders>
            <w:shd w:val="clear" w:color="auto" w:fill="auto"/>
            <w:noWrap/>
            <w:vAlign w:val="bottom"/>
            <w:hideMark/>
          </w:tcPr>
          <w:p w14:paraId="369ABC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68.5 (61.5-75.6)</w:t>
            </w:r>
          </w:p>
        </w:tc>
        <w:tc>
          <w:tcPr>
            <w:tcW w:w="1800" w:type="dxa"/>
            <w:tcBorders>
              <w:top w:val="nil"/>
              <w:left w:val="nil"/>
              <w:bottom w:val="nil"/>
              <w:right w:val="nil"/>
            </w:tcBorders>
            <w:shd w:val="clear" w:color="auto" w:fill="auto"/>
            <w:noWrap/>
            <w:vAlign w:val="bottom"/>
            <w:hideMark/>
          </w:tcPr>
          <w:p w14:paraId="694E94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1217 (1097-1335)</w:t>
            </w:r>
          </w:p>
        </w:tc>
        <w:tc>
          <w:tcPr>
            <w:tcW w:w="1800" w:type="dxa"/>
            <w:tcBorders>
              <w:top w:val="nil"/>
              <w:left w:val="nil"/>
              <w:bottom w:val="nil"/>
              <w:right w:val="nil"/>
            </w:tcBorders>
            <w:shd w:val="clear" w:color="auto" w:fill="auto"/>
            <w:noWrap/>
            <w:vAlign w:val="bottom"/>
            <w:hideMark/>
          </w:tcPr>
          <w:p w14:paraId="0692D3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2339 (2107-2603)</w:t>
            </w:r>
          </w:p>
        </w:tc>
      </w:tr>
      <w:tr w:rsidR="00B0760D" w:rsidRPr="00B0760D" w14:paraId="074EFDF0" w14:textId="77777777" w:rsidTr="00B0760D">
        <w:trPr>
          <w:trHeight w:val="320"/>
        </w:trPr>
        <w:tc>
          <w:tcPr>
            <w:tcW w:w="2524" w:type="dxa"/>
            <w:tcBorders>
              <w:top w:val="nil"/>
              <w:left w:val="nil"/>
              <w:bottom w:val="nil"/>
              <w:right w:val="nil"/>
            </w:tcBorders>
            <w:shd w:val="clear" w:color="auto" w:fill="auto"/>
            <w:noWrap/>
            <w:vAlign w:val="bottom"/>
            <w:hideMark/>
          </w:tcPr>
          <w:p w14:paraId="673E921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76F3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C7737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(9.8-17.1)</w:t>
            </w:r>
          </w:p>
        </w:tc>
        <w:tc>
          <w:tcPr>
            <w:tcW w:w="1660" w:type="dxa"/>
            <w:tcBorders>
              <w:top w:val="nil"/>
              <w:left w:val="nil"/>
              <w:bottom w:val="nil"/>
              <w:right w:val="nil"/>
            </w:tcBorders>
            <w:shd w:val="clear" w:color="auto" w:fill="auto"/>
            <w:noWrap/>
            <w:vAlign w:val="bottom"/>
            <w:hideMark/>
          </w:tcPr>
          <w:p w14:paraId="049973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 (16.7-23.3)</w:t>
            </w:r>
          </w:p>
        </w:tc>
        <w:tc>
          <w:tcPr>
            <w:tcW w:w="1800" w:type="dxa"/>
            <w:tcBorders>
              <w:top w:val="nil"/>
              <w:left w:val="nil"/>
              <w:bottom w:val="nil"/>
              <w:right w:val="nil"/>
            </w:tcBorders>
            <w:shd w:val="clear" w:color="auto" w:fill="auto"/>
            <w:noWrap/>
            <w:vAlign w:val="bottom"/>
            <w:hideMark/>
          </w:tcPr>
          <w:p w14:paraId="0DF3F0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 (166-293)</w:t>
            </w:r>
          </w:p>
        </w:tc>
        <w:tc>
          <w:tcPr>
            <w:tcW w:w="1800" w:type="dxa"/>
            <w:tcBorders>
              <w:top w:val="nil"/>
              <w:left w:val="nil"/>
              <w:bottom w:val="nil"/>
              <w:right w:val="nil"/>
            </w:tcBorders>
            <w:shd w:val="clear" w:color="auto" w:fill="auto"/>
            <w:noWrap/>
            <w:vAlign w:val="bottom"/>
            <w:hideMark/>
          </w:tcPr>
          <w:p w14:paraId="6262E7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684 (570-803)</w:t>
            </w:r>
          </w:p>
        </w:tc>
      </w:tr>
      <w:tr w:rsidR="00B0760D" w:rsidRPr="00B0760D" w14:paraId="38E481C7" w14:textId="77777777" w:rsidTr="00B0760D">
        <w:trPr>
          <w:trHeight w:val="320"/>
        </w:trPr>
        <w:tc>
          <w:tcPr>
            <w:tcW w:w="2524" w:type="dxa"/>
            <w:tcBorders>
              <w:top w:val="nil"/>
              <w:left w:val="nil"/>
              <w:bottom w:val="nil"/>
              <w:right w:val="nil"/>
            </w:tcBorders>
            <w:shd w:val="clear" w:color="auto" w:fill="auto"/>
            <w:noWrap/>
            <w:vAlign w:val="bottom"/>
            <w:hideMark/>
          </w:tcPr>
          <w:p w14:paraId="7C7098A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9E49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180B6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(0.3-0.7)</w:t>
            </w:r>
          </w:p>
        </w:tc>
        <w:tc>
          <w:tcPr>
            <w:tcW w:w="1660" w:type="dxa"/>
            <w:tcBorders>
              <w:top w:val="nil"/>
              <w:left w:val="nil"/>
              <w:bottom w:val="nil"/>
              <w:right w:val="nil"/>
            </w:tcBorders>
            <w:shd w:val="clear" w:color="auto" w:fill="auto"/>
            <w:noWrap/>
            <w:vAlign w:val="bottom"/>
            <w:hideMark/>
          </w:tcPr>
          <w:p w14:paraId="41D6CB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(1.2-3)</w:t>
            </w:r>
          </w:p>
        </w:tc>
        <w:tc>
          <w:tcPr>
            <w:tcW w:w="1800" w:type="dxa"/>
            <w:tcBorders>
              <w:top w:val="nil"/>
              <w:left w:val="nil"/>
              <w:bottom w:val="nil"/>
              <w:right w:val="nil"/>
            </w:tcBorders>
            <w:shd w:val="clear" w:color="auto" w:fill="auto"/>
            <w:noWrap/>
            <w:vAlign w:val="bottom"/>
            <w:hideMark/>
          </w:tcPr>
          <w:p w14:paraId="68450A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(5-13)</w:t>
            </w:r>
          </w:p>
        </w:tc>
        <w:tc>
          <w:tcPr>
            <w:tcW w:w="1800" w:type="dxa"/>
            <w:tcBorders>
              <w:top w:val="nil"/>
              <w:left w:val="nil"/>
              <w:bottom w:val="nil"/>
              <w:right w:val="nil"/>
            </w:tcBorders>
            <w:shd w:val="clear" w:color="auto" w:fill="auto"/>
            <w:noWrap/>
            <w:vAlign w:val="bottom"/>
            <w:hideMark/>
          </w:tcPr>
          <w:p w14:paraId="3BA15F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(41-103)</w:t>
            </w:r>
          </w:p>
        </w:tc>
      </w:tr>
      <w:tr w:rsidR="00B0760D" w:rsidRPr="00B0760D" w14:paraId="5E09E794" w14:textId="77777777" w:rsidTr="00B0760D">
        <w:trPr>
          <w:trHeight w:val="320"/>
        </w:trPr>
        <w:tc>
          <w:tcPr>
            <w:tcW w:w="2524" w:type="dxa"/>
            <w:tcBorders>
              <w:top w:val="nil"/>
              <w:left w:val="nil"/>
              <w:bottom w:val="nil"/>
              <w:right w:val="nil"/>
            </w:tcBorders>
            <w:shd w:val="clear" w:color="auto" w:fill="auto"/>
            <w:noWrap/>
            <w:vAlign w:val="bottom"/>
            <w:hideMark/>
          </w:tcPr>
          <w:p w14:paraId="31538E6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89E5F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E4846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15D567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36F1B5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71BF96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(3-8)</w:t>
            </w:r>
          </w:p>
        </w:tc>
      </w:tr>
      <w:tr w:rsidR="00B0760D" w:rsidRPr="00B0760D" w14:paraId="37A2DC32" w14:textId="77777777" w:rsidTr="00B0760D">
        <w:trPr>
          <w:trHeight w:val="320"/>
        </w:trPr>
        <w:tc>
          <w:tcPr>
            <w:tcW w:w="2524" w:type="dxa"/>
            <w:tcBorders>
              <w:top w:val="nil"/>
              <w:left w:val="nil"/>
              <w:bottom w:val="nil"/>
              <w:right w:val="nil"/>
            </w:tcBorders>
            <w:shd w:val="clear" w:color="auto" w:fill="auto"/>
            <w:noWrap/>
            <w:vAlign w:val="bottom"/>
            <w:hideMark/>
          </w:tcPr>
          <w:p w14:paraId="3D060B2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E7CB9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67923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(0.3-0.7)</w:t>
            </w:r>
          </w:p>
        </w:tc>
        <w:tc>
          <w:tcPr>
            <w:tcW w:w="1660" w:type="dxa"/>
            <w:tcBorders>
              <w:top w:val="nil"/>
              <w:left w:val="nil"/>
              <w:bottom w:val="nil"/>
              <w:right w:val="nil"/>
            </w:tcBorders>
            <w:shd w:val="clear" w:color="auto" w:fill="auto"/>
            <w:noWrap/>
            <w:vAlign w:val="bottom"/>
            <w:hideMark/>
          </w:tcPr>
          <w:p w14:paraId="205BD3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(1.1-2.7)</w:t>
            </w:r>
          </w:p>
        </w:tc>
        <w:tc>
          <w:tcPr>
            <w:tcW w:w="1800" w:type="dxa"/>
            <w:tcBorders>
              <w:top w:val="nil"/>
              <w:left w:val="nil"/>
              <w:bottom w:val="nil"/>
              <w:right w:val="nil"/>
            </w:tcBorders>
            <w:shd w:val="clear" w:color="auto" w:fill="auto"/>
            <w:noWrap/>
            <w:vAlign w:val="bottom"/>
            <w:hideMark/>
          </w:tcPr>
          <w:p w14:paraId="7DBFAD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(5-12)</w:t>
            </w:r>
          </w:p>
        </w:tc>
        <w:tc>
          <w:tcPr>
            <w:tcW w:w="1800" w:type="dxa"/>
            <w:tcBorders>
              <w:top w:val="nil"/>
              <w:left w:val="nil"/>
              <w:bottom w:val="nil"/>
              <w:right w:val="nil"/>
            </w:tcBorders>
            <w:shd w:val="clear" w:color="auto" w:fill="auto"/>
            <w:noWrap/>
            <w:vAlign w:val="bottom"/>
            <w:hideMark/>
          </w:tcPr>
          <w:p w14:paraId="3D671B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(37-95)</w:t>
            </w:r>
          </w:p>
        </w:tc>
      </w:tr>
      <w:tr w:rsidR="00B0760D" w:rsidRPr="00B0760D" w14:paraId="61567A3A" w14:textId="77777777" w:rsidTr="00B0760D">
        <w:trPr>
          <w:trHeight w:val="320"/>
        </w:trPr>
        <w:tc>
          <w:tcPr>
            <w:tcW w:w="2524" w:type="dxa"/>
            <w:tcBorders>
              <w:top w:val="nil"/>
              <w:left w:val="nil"/>
              <w:bottom w:val="nil"/>
              <w:right w:val="nil"/>
            </w:tcBorders>
            <w:shd w:val="clear" w:color="auto" w:fill="auto"/>
            <w:noWrap/>
            <w:vAlign w:val="bottom"/>
            <w:hideMark/>
          </w:tcPr>
          <w:p w14:paraId="7DE637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F161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E316E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35.4 (24.7-47.8)</w:t>
            </w:r>
          </w:p>
        </w:tc>
        <w:tc>
          <w:tcPr>
            <w:tcW w:w="1660" w:type="dxa"/>
            <w:tcBorders>
              <w:top w:val="nil"/>
              <w:left w:val="nil"/>
              <w:bottom w:val="nil"/>
              <w:right w:val="nil"/>
            </w:tcBorders>
            <w:shd w:val="clear" w:color="auto" w:fill="auto"/>
            <w:noWrap/>
            <w:vAlign w:val="bottom"/>
            <w:hideMark/>
          </w:tcPr>
          <w:p w14:paraId="297386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36.7 (25.2-49.8)</w:t>
            </w:r>
          </w:p>
        </w:tc>
        <w:tc>
          <w:tcPr>
            <w:tcW w:w="1800" w:type="dxa"/>
            <w:tcBorders>
              <w:top w:val="nil"/>
              <w:left w:val="nil"/>
              <w:bottom w:val="nil"/>
              <w:right w:val="nil"/>
            </w:tcBorders>
            <w:shd w:val="clear" w:color="auto" w:fill="auto"/>
            <w:noWrap/>
            <w:vAlign w:val="bottom"/>
            <w:hideMark/>
          </w:tcPr>
          <w:p w14:paraId="4FE9D4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605 (425-817)</w:t>
            </w:r>
          </w:p>
        </w:tc>
        <w:tc>
          <w:tcPr>
            <w:tcW w:w="1800" w:type="dxa"/>
            <w:tcBorders>
              <w:top w:val="nil"/>
              <w:left w:val="nil"/>
              <w:bottom w:val="nil"/>
              <w:right w:val="nil"/>
            </w:tcBorders>
            <w:shd w:val="clear" w:color="auto" w:fill="auto"/>
            <w:noWrap/>
            <w:vAlign w:val="bottom"/>
            <w:hideMark/>
          </w:tcPr>
          <w:p w14:paraId="588AD6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1252 (872-1719)</w:t>
            </w:r>
          </w:p>
        </w:tc>
      </w:tr>
      <w:tr w:rsidR="00B0760D" w:rsidRPr="00B0760D" w14:paraId="4C8E0FA0" w14:textId="77777777" w:rsidTr="00B0760D">
        <w:trPr>
          <w:trHeight w:val="320"/>
        </w:trPr>
        <w:tc>
          <w:tcPr>
            <w:tcW w:w="2524" w:type="dxa"/>
            <w:tcBorders>
              <w:top w:val="nil"/>
              <w:left w:val="nil"/>
              <w:bottom w:val="nil"/>
              <w:right w:val="nil"/>
            </w:tcBorders>
            <w:shd w:val="clear" w:color="auto" w:fill="auto"/>
            <w:noWrap/>
            <w:vAlign w:val="bottom"/>
            <w:hideMark/>
          </w:tcPr>
          <w:p w14:paraId="4D9BDF1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CA04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41E03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34.7 (27.2-42.7)</w:t>
            </w:r>
          </w:p>
        </w:tc>
        <w:tc>
          <w:tcPr>
            <w:tcW w:w="1660" w:type="dxa"/>
            <w:tcBorders>
              <w:top w:val="nil"/>
              <w:left w:val="nil"/>
              <w:bottom w:val="nil"/>
              <w:right w:val="nil"/>
            </w:tcBorders>
            <w:shd w:val="clear" w:color="auto" w:fill="auto"/>
            <w:noWrap/>
            <w:vAlign w:val="bottom"/>
            <w:hideMark/>
          </w:tcPr>
          <w:p w14:paraId="7E7EAA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(15.7-28.6)</w:t>
            </w:r>
          </w:p>
        </w:tc>
        <w:tc>
          <w:tcPr>
            <w:tcW w:w="1800" w:type="dxa"/>
            <w:tcBorders>
              <w:top w:val="nil"/>
              <w:left w:val="nil"/>
              <w:bottom w:val="nil"/>
              <w:right w:val="nil"/>
            </w:tcBorders>
            <w:shd w:val="clear" w:color="auto" w:fill="auto"/>
            <w:noWrap/>
            <w:vAlign w:val="bottom"/>
            <w:hideMark/>
          </w:tcPr>
          <w:p w14:paraId="5C538D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591 (464-725)</w:t>
            </w:r>
          </w:p>
        </w:tc>
        <w:tc>
          <w:tcPr>
            <w:tcW w:w="1800" w:type="dxa"/>
            <w:tcBorders>
              <w:top w:val="nil"/>
              <w:left w:val="nil"/>
              <w:bottom w:val="nil"/>
              <w:right w:val="nil"/>
            </w:tcBorders>
            <w:shd w:val="clear" w:color="auto" w:fill="auto"/>
            <w:noWrap/>
            <w:vAlign w:val="bottom"/>
            <w:hideMark/>
          </w:tcPr>
          <w:p w14:paraId="0C62FC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732 (541-972)</w:t>
            </w:r>
          </w:p>
        </w:tc>
      </w:tr>
      <w:tr w:rsidR="00B0760D" w:rsidRPr="00B0760D" w14:paraId="53B11498" w14:textId="77777777" w:rsidTr="00B0760D">
        <w:trPr>
          <w:trHeight w:val="320"/>
        </w:trPr>
        <w:tc>
          <w:tcPr>
            <w:tcW w:w="2524" w:type="dxa"/>
            <w:tcBorders>
              <w:top w:val="nil"/>
              <w:left w:val="nil"/>
              <w:bottom w:val="nil"/>
              <w:right w:val="nil"/>
            </w:tcBorders>
            <w:shd w:val="clear" w:color="auto" w:fill="auto"/>
            <w:noWrap/>
            <w:vAlign w:val="bottom"/>
            <w:hideMark/>
          </w:tcPr>
          <w:p w14:paraId="00FA4CD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6179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F77E3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(5.5-9.3)</w:t>
            </w:r>
          </w:p>
        </w:tc>
        <w:tc>
          <w:tcPr>
            <w:tcW w:w="1660" w:type="dxa"/>
            <w:tcBorders>
              <w:top w:val="nil"/>
              <w:left w:val="nil"/>
              <w:bottom w:val="nil"/>
              <w:right w:val="nil"/>
            </w:tcBorders>
            <w:shd w:val="clear" w:color="auto" w:fill="auto"/>
            <w:noWrap/>
            <w:vAlign w:val="bottom"/>
            <w:hideMark/>
          </w:tcPr>
          <w:p w14:paraId="755711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(5.2-9.2)</w:t>
            </w:r>
          </w:p>
        </w:tc>
        <w:tc>
          <w:tcPr>
            <w:tcW w:w="1800" w:type="dxa"/>
            <w:tcBorders>
              <w:top w:val="nil"/>
              <w:left w:val="nil"/>
              <w:bottom w:val="nil"/>
              <w:right w:val="nil"/>
            </w:tcBorders>
            <w:shd w:val="clear" w:color="auto" w:fill="auto"/>
            <w:noWrap/>
            <w:vAlign w:val="bottom"/>
            <w:hideMark/>
          </w:tcPr>
          <w:p w14:paraId="28507A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(93-158)</w:t>
            </w:r>
          </w:p>
        </w:tc>
        <w:tc>
          <w:tcPr>
            <w:tcW w:w="1800" w:type="dxa"/>
            <w:tcBorders>
              <w:top w:val="nil"/>
              <w:left w:val="nil"/>
              <w:bottom w:val="nil"/>
              <w:right w:val="nil"/>
            </w:tcBorders>
            <w:shd w:val="clear" w:color="auto" w:fill="auto"/>
            <w:noWrap/>
            <w:vAlign w:val="bottom"/>
            <w:hideMark/>
          </w:tcPr>
          <w:p w14:paraId="326E7C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251 (179-312)</w:t>
            </w:r>
          </w:p>
        </w:tc>
      </w:tr>
      <w:tr w:rsidR="00B0760D" w:rsidRPr="00B0760D" w14:paraId="4134F3CD" w14:textId="77777777" w:rsidTr="00B0760D">
        <w:trPr>
          <w:trHeight w:val="320"/>
        </w:trPr>
        <w:tc>
          <w:tcPr>
            <w:tcW w:w="2524" w:type="dxa"/>
            <w:tcBorders>
              <w:top w:val="nil"/>
              <w:left w:val="nil"/>
              <w:bottom w:val="nil"/>
              <w:right w:val="nil"/>
            </w:tcBorders>
            <w:shd w:val="clear" w:color="auto" w:fill="auto"/>
            <w:noWrap/>
            <w:vAlign w:val="bottom"/>
            <w:hideMark/>
          </w:tcPr>
          <w:p w14:paraId="4B6FE3B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E7F84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D0906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(4.1-7.9)</w:t>
            </w:r>
          </w:p>
        </w:tc>
        <w:tc>
          <w:tcPr>
            <w:tcW w:w="1660" w:type="dxa"/>
            <w:tcBorders>
              <w:top w:val="nil"/>
              <w:left w:val="nil"/>
              <w:bottom w:val="nil"/>
              <w:right w:val="nil"/>
            </w:tcBorders>
            <w:shd w:val="clear" w:color="auto" w:fill="auto"/>
            <w:noWrap/>
            <w:vAlign w:val="bottom"/>
            <w:hideMark/>
          </w:tcPr>
          <w:p w14:paraId="7E4FC9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(5-9.5)</w:t>
            </w:r>
          </w:p>
        </w:tc>
        <w:tc>
          <w:tcPr>
            <w:tcW w:w="1800" w:type="dxa"/>
            <w:tcBorders>
              <w:top w:val="nil"/>
              <w:left w:val="nil"/>
              <w:bottom w:val="nil"/>
              <w:right w:val="nil"/>
            </w:tcBorders>
            <w:shd w:val="clear" w:color="auto" w:fill="auto"/>
            <w:noWrap/>
            <w:vAlign w:val="bottom"/>
            <w:hideMark/>
          </w:tcPr>
          <w:p w14:paraId="55E834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(71-135)</w:t>
            </w:r>
          </w:p>
        </w:tc>
        <w:tc>
          <w:tcPr>
            <w:tcW w:w="1800" w:type="dxa"/>
            <w:tcBorders>
              <w:top w:val="nil"/>
              <w:left w:val="nil"/>
              <w:bottom w:val="nil"/>
              <w:right w:val="nil"/>
            </w:tcBorders>
            <w:shd w:val="clear" w:color="auto" w:fill="auto"/>
            <w:noWrap/>
            <w:vAlign w:val="bottom"/>
            <w:hideMark/>
          </w:tcPr>
          <w:p w14:paraId="482B53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 (171-325)</w:t>
            </w:r>
          </w:p>
        </w:tc>
      </w:tr>
      <w:tr w:rsidR="00B0760D" w:rsidRPr="00B0760D" w14:paraId="0680424C" w14:textId="77777777" w:rsidTr="00B0760D">
        <w:trPr>
          <w:trHeight w:val="320"/>
        </w:trPr>
        <w:tc>
          <w:tcPr>
            <w:tcW w:w="2524" w:type="dxa"/>
            <w:tcBorders>
              <w:top w:val="nil"/>
              <w:left w:val="nil"/>
              <w:bottom w:val="nil"/>
              <w:right w:val="nil"/>
            </w:tcBorders>
            <w:shd w:val="clear" w:color="auto" w:fill="auto"/>
            <w:noWrap/>
            <w:vAlign w:val="bottom"/>
            <w:hideMark/>
          </w:tcPr>
          <w:p w14:paraId="2779D9E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A9A2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ED38B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(3.8-6.8)</w:t>
            </w:r>
          </w:p>
        </w:tc>
        <w:tc>
          <w:tcPr>
            <w:tcW w:w="1660" w:type="dxa"/>
            <w:tcBorders>
              <w:top w:val="nil"/>
              <w:left w:val="nil"/>
              <w:bottom w:val="nil"/>
              <w:right w:val="nil"/>
            </w:tcBorders>
            <w:shd w:val="clear" w:color="auto" w:fill="auto"/>
            <w:noWrap/>
            <w:vAlign w:val="bottom"/>
            <w:hideMark/>
          </w:tcPr>
          <w:p w14:paraId="44A77B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(3.1-5.3)</w:t>
            </w:r>
          </w:p>
        </w:tc>
        <w:tc>
          <w:tcPr>
            <w:tcW w:w="1800" w:type="dxa"/>
            <w:tcBorders>
              <w:top w:val="nil"/>
              <w:left w:val="nil"/>
              <w:bottom w:val="nil"/>
              <w:right w:val="nil"/>
            </w:tcBorders>
            <w:shd w:val="clear" w:color="auto" w:fill="auto"/>
            <w:noWrap/>
            <w:vAlign w:val="bottom"/>
            <w:hideMark/>
          </w:tcPr>
          <w:p w14:paraId="6844A3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(64-115)</w:t>
            </w:r>
          </w:p>
        </w:tc>
        <w:tc>
          <w:tcPr>
            <w:tcW w:w="1800" w:type="dxa"/>
            <w:tcBorders>
              <w:top w:val="nil"/>
              <w:left w:val="nil"/>
              <w:bottom w:val="nil"/>
              <w:right w:val="nil"/>
            </w:tcBorders>
            <w:shd w:val="clear" w:color="auto" w:fill="auto"/>
            <w:noWrap/>
            <w:vAlign w:val="bottom"/>
            <w:hideMark/>
          </w:tcPr>
          <w:p w14:paraId="2C52FB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(105-183)</w:t>
            </w:r>
          </w:p>
        </w:tc>
      </w:tr>
      <w:tr w:rsidR="00B0760D" w:rsidRPr="00B0760D" w14:paraId="645F7980" w14:textId="77777777" w:rsidTr="00B0760D">
        <w:trPr>
          <w:trHeight w:val="320"/>
        </w:trPr>
        <w:tc>
          <w:tcPr>
            <w:tcW w:w="2524" w:type="dxa"/>
            <w:tcBorders>
              <w:top w:val="nil"/>
              <w:left w:val="nil"/>
              <w:bottom w:val="nil"/>
              <w:right w:val="nil"/>
            </w:tcBorders>
            <w:shd w:val="clear" w:color="auto" w:fill="auto"/>
            <w:noWrap/>
            <w:vAlign w:val="bottom"/>
            <w:hideMark/>
          </w:tcPr>
          <w:p w14:paraId="017C18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BF1E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EF354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(2.2-2.6)</w:t>
            </w:r>
          </w:p>
        </w:tc>
        <w:tc>
          <w:tcPr>
            <w:tcW w:w="1660" w:type="dxa"/>
            <w:tcBorders>
              <w:top w:val="nil"/>
              <w:left w:val="nil"/>
              <w:bottom w:val="nil"/>
              <w:right w:val="nil"/>
            </w:tcBorders>
            <w:shd w:val="clear" w:color="auto" w:fill="auto"/>
            <w:noWrap/>
            <w:vAlign w:val="bottom"/>
            <w:hideMark/>
          </w:tcPr>
          <w:p w14:paraId="27FF30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(2.5-3)</w:t>
            </w:r>
          </w:p>
        </w:tc>
        <w:tc>
          <w:tcPr>
            <w:tcW w:w="1800" w:type="dxa"/>
            <w:tcBorders>
              <w:top w:val="nil"/>
              <w:left w:val="nil"/>
              <w:bottom w:val="nil"/>
              <w:right w:val="nil"/>
            </w:tcBorders>
            <w:shd w:val="clear" w:color="auto" w:fill="auto"/>
            <w:noWrap/>
            <w:vAlign w:val="bottom"/>
            <w:hideMark/>
          </w:tcPr>
          <w:p w14:paraId="03E8F2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(37-45)</w:t>
            </w:r>
          </w:p>
        </w:tc>
        <w:tc>
          <w:tcPr>
            <w:tcW w:w="1800" w:type="dxa"/>
            <w:tcBorders>
              <w:top w:val="nil"/>
              <w:left w:val="nil"/>
              <w:bottom w:val="nil"/>
              <w:right w:val="nil"/>
            </w:tcBorders>
            <w:shd w:val="clear" w:color="auto" w:fill="auto"/>
            <w:noWrap/>
            <w:vAlign w:val="bottom"/>
            <w:hideMark/>
          </w:tcPr>
          <w:p w14:paraId="1AAFC6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(84-104)</w:t>
            </w:r>
          </w:p>
        </w:tc>
      </w:tr>
      <w:tr w:rsidR="00B0760D" w:rsidRPr="00B0760D" w14:paraId="25252AC3" w14:textId="77777777" w:rsidTr="00B0760D">
        <w:trPr>
          <w:trHeight w:val="320"/>
        </w:trPr>
        <w:tc>
          <w:tcPr>
            <w:tcW w:w="2524" w:type="dxa"/>
            <w:tcBorders>
              <w:top w:val="nil"/>
              <w:left w:val="nil"/>
              <w:bottom w:val="nil"/>
              <w:right w:val="nil"/>
            </w:tcBorders>
            <w:shd w:val="clear" w:color="auto" w:fill="auto"/>
            <w:noWrap/>
            <w:vAlign w:val="bottom"/>
            <w:hideMark/>
          </w:tcPr>
          <w:p w14:paraId="3DC506E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A643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784DE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6F4C4D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(0.8-1.1)</w:t>
            </w:r>
          </w:p>
        </w:tc>
        <w:tc>
          <w:tcPr>
            <w:tcW w:w="1800" w:type="dxa"/>
            <w:tcBorders>
              <w:top w:val="nil"/>
              <w:left w:val="nil"/>
              <w:bottom w:val="nil"/>
              <w:right w:val="nil"/>
            </w:tcBorders>
            <w:shd w:val="clear" w:color="auto" w:fill="auto"/>
            <w:noWrap/>
            <w:vAlign w:val="bottom"/>
            <w:hideMark/>
          </w:tcPr>
          <w:p w14:paraId="5D368F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(18-22)</w:t>
            </w:r>
          </w:p>
        </w:tc>
        <w:tc>
          <w:tcPr>
            <w:tcW w:w="1800" w:type="dxa"/>
            <w:tcBorders>
              <w:top w:val="nil"/>
              <w:left w:val="nil"/>
              <w:bottom w:val="nil"/>
              <w:right w:val="nil"/>
            </w:tcBorders>
            <w:shd w:val="clear" w:color="auto" w:fill="auto"/>
            <w:noWrap/>
            <w:vAlign w:val="bottom"/>
            <w:hideMark/>
          </w:tcPr>
          <w:p w14:paraId="112720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(28-37)</w:t>
            </w:r>
          </w:p>
        </w:tc>
      </w:tr>
      <w:tr w:rsidR="00B0760D" w:rsidRPr="00B0760D" w14:paraId="2FBA526B" w14:textId="77777777" w:rsidTr="00B0760D">
        <w:trPr>
          <w:trHeight w:val="320"/>
        </w:trPr>
        <w:tc>
          <w:tcPr>
            <w:tcW w:w="2524" w:type="dxa"/>
            <w:tcBorders>
              <w:top w:val="nil"/>
              <w:left w:val="nil"/>
              <w:bottom w:val="nil"/>
              <w:right w:val="nil"/>
            </w:tcBorders>
            <w:shd w:val="clear" w:color="auto" w:fill="auto"/>
            <w:noWrap/>
            <w:vAlign w:val="bottom"/>
            <w:hideMark/>
          </w:tcPr>
          <w:p w14:paraId="1DE6383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071A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F7E51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660" w:type="dxa"/>
            <w:tcBorders>
              <w:top w:val="nil"/>
              <w:left w:val="nil"/>
              <w:bottom w:val="nil"/>
              <w:right w:val="nil"/>
            </w:tcBorders>
            <w:shd w:val="clear" w:color="auto" w:fill="auto"/>
            <w:noWrap/>
            <w:vAlign w:val="bottom"/>
            <w:hideMark/>
          </w:tcPr>
          <w:p w14:paraId="6BF7C5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bottom w:val="nil"/>
              <w:right w:val="nil"/>
            </w:tcBorders>
            <w:shd w:val="clear" w:color="auto" w:fill="auto"/>
            <w:noWrap/>
            <w:vAlign w:val="bottom"/>
            <w:hideMark/>
          </w:tcPr>
          <w:p w14:paraId="1B71C2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(21-25)</w:t>
            </w:r>
          </w:p>
        </w:tc>
        <w:tc>
          <w:tcPr>
            <w:tcW w:w="1800" w:type="dxa"/>
            <w:tcBorders>
              <w:top w:val="nil"/>
              <w:left w:val="nil"/>
              <w:bottom w:val="nil"/>
              <w:right w:val="nil"/>
            </w:tcBorders>
            <w:shd w:val="clear" w:color="auto" w:fill="auto"/>
            <w:noWrap/>
            <w:vAlign w:val="bottom"/>
            <w:hideMark/>
          </w:tcPr>
          <w:p w14:paraId="7640D1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(34-45)</w:t>
            </w:r>
          </w:p>
        </w:tc>
      </w:tr>
      <w:tr w:rsidR="00B0760D" w:rsidRPr="00B0760D" w14:paraId="2CEBD4BC" w14:textId="77777777" w:rsidTr="00B0760D">
        <w:trPr>
          <w:trHeight w:val="320"/>
        </w:trPr>
        <w:tc>
          <w:tcPr>
            <w:tcW w:w="2524" w:type="dxa"/>
            <w:tcBorders>
              <w:top w:val="nil"/>
              <w:left w:val="nil"/>
              <w:bottom w:val="nil"/>
              <w:right w:val="nil"/>
            </w:tcBorders>
            <w:shd w:val="clear" w:color="auto" w:fill="auto"/>
            <w:noWrap/>
            <w:vAlign w:val="bottom"/>
            <w:hideMark/>
          </w:tcPr>
          <w:p w14:paraId="19F88CF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43CA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6C124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0A93F5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6934B4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26051B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(4-11)</w:t>
            </w:r>
          </w:p>
        </w:tc>
      </w:tr>
      <w:tr w:rsidR="00B0760D" w:rsidRPr="00B0760D" w14:paraId="4DFDC48C" w14:textId="77777777" w:rsidTr="00B0760D">
        <w:trPr>
          <w:trHeight w:val="320"/>
        </w:trPr>
        <w:tc>
          <w:tcPr>
            <w:tcW w:w="2524" w:type="dxa"/>
            <w:tcBorders>
              <w:top w:val="nil"/>
              <w:left w:val="nil"/>
              <w:bottom w:val="nil"/>
              <w:right w:val="nil"/>
            </w:tcBorders>
            <w:shd w:val="clear" w:color="auto" w:fill="auto"/>
            <w:noWrap/>
            <w:vAlign w:val="bottom"/>
            <w:hideMark/>
          </w:tcPr>
          <w:p w14:paraId="6E4CF2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Djibouti</w:t>
            </w:r>
          </w:p>
        </w:tc>
        <w:tc>
          <w:tcPr>
            <w:tcW w:w="2180" w:type="dxa"/>
            <w:tcBorders>
              <w:top w:val="nil"/>
              <w:left w:val="nil"/>
              <w:bottom w:val="nil"/>
              <w:right w:val="nil"/>
            </w:tcBorders>
            <w:shd w:val="clear" w:color="auto" w:fill="auto"/>
            <w:noWrap/>
            <w:vAlign w:val="bottom"/>
            <w:hideMark/>
          </w:tcPr>
          <w:p w14:paraId="18F89B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472D0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78.7 (72.9-83.8)</w:t>
            </w:r>
          </w:p>
        </w:tc>
        <w:tc>
          <w:tcPr>
            <w:tcW w:w="1660" w:type="dxa"/>
            <w:tcBorders>
              <w:top w:val="nil"/>
              <w:left w:val="nil"/>
              <w:bottom w:val="nil"/>
              <w:right w:val="nil"/>
            </w:tcBorders>
            <w:shd w:val="clear" w:color="auto" w:fill="auto"/>
            <w:noWrap/>
            <w:vAlign w:val="bottom"/>
            <w:hideMark/>
          </w:tcPr>
          <w:p w14:paraId="13A725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88.8 (83.9-93)</w:t>
            </w:r>
          </w:p>
        </w:tc>
        <w:tc>
          <w:tcPr>
            <w:tcW w:w="1800" w:type="dxa"/>
            <w:tcBorders>
              <w:top w:val="nil"/>
              <w:left w:val="nil"/>
              <w:bottom w:val="nil"/>
              <w:right w:val="nil"/>
            </w:tcBorders>
            <w:shd w:val="clear" w:color="auto" w:fill="auto"/>
            <w:noWrap/>
            <w:vAlign w:val="bottom"/>
            <w:hideMark/>
          </w:tcPr>
          <w:p w14:paraId="0E6222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912 (832-988)</w:t>
            </w:r>
          </w:p>
        </w:tc>
        <w:tc>
          <w:tcPr>
            <w:tcW w:w="1800" w:type="dxa"/>
            <w:tcBorders>
              <w:top w:val="nil"/>
              <w:left w:val="nil"/>
              <w:bottom w:val="nil"/>
              <w:right w:val="nil"/>
            </w:tcBorders>
            <w:shd w:val="clear" w:color="auto" w:fill="auto"/>
            <w:noWrap/>
            <w:vAlign w:val="bottom"/>
            <w:hideMark/>
          </w:tcPr>
          <w:p w14:paraId="65E2EF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2311 (2165-2466)</w:t>
            </w:r>
          </w:p>
        </w:tc>
      </w:tr>
      <w:tr w:rsidR="00B0760D" w:rsidRPr="00B0760D" w14:paraId="72B4836F" w14:textId="77777777" w:rsidTr="00B0760D">
        <w:trPr>
          <w:trHeight w:val="320"/>
        </w:trPr>
        <w:tc>
          <w:tcPr>
            <w:tcW w:w="2524" w:type="dxa"/>
            <w:tcBorders>
              <w:top w:val="nil"/>
              <w:left w:val="nil"/>
              <w:bottom w:val="nil"/>
              <w:right w:val="nil"/>
            </w:tcBorders>
            <w:shd w:val="clear" w:color="auto" w:fill="auto"/>
            <w:noWrap/>
            <w:vAlign w:val="bottom"/>
            <w:hideMark/>
          </w:tcPr>
          <w:p w14:paraId="1B6A01B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D138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17A10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(3.9-15.1)</w:t>
            </w:r>
          </w:p>
        </w:tc>
        <w:tc>
          <w:tcPr>
            <w:tcW w:w="1660" w:type="dxa"/>
            <w:tcBorders>
              <w:top w:val="nil"/>
              <w:left w:val="nil"/>
              <w:bottom w:val="nil"/>
              <w:right w:val="nil"/>
            </w:tcBorders>
            <w:shd w:val="clear" w:color="auto" w:fill="auto"/>
            <w:noWrap/>
            <w:vAlign w:val="bottom"/>
            <w:hideMark/>
          </w:tcPr>
          <w:p w14:paraId="12DB1C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(10.1-27.2)</w:t>
            </w:r>
          </w:p>
        </w:tc>
        <w:tc>
          <w:tcPr>
            <w:tcW w:w="1800" w:type="dxa"/>
            <w:tcBorders>
              <w:top w:val="nil"/>
              <w:left w:val="nil"/>
              <w:bottom w:val="nil"/>
              <w:right w:val="nil"/>
            </w:tcBorders>
            <w:shd w:val="clear" w:color="auto" w:fill="auto"/>
            <w:noWrap/>
            <w:vAlign w:val="bottom"/>
            <w:hideMark/>
          </w:tcPr>
          <w:p w14:paraId="7AD730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(45-176)</w:t>
            </w:r>
          </w:p>
        </w:tc>
        <w:tc>
          <w:tcPr>
            <w:tcW w:w="1800" w:type="dxa"/>
            <w:tcBorders>
              <w:top w:val="nil"/>
              <w:left w:val="nil"/>
              <w:bottom w:val="nil"/>
              <w:right w:val="nil"/>
            </w:tcBorders>
            <w:shd w:val="clear" w:color="auto" w:fill="auto"/>
            <w:noWrap/>
            <w:vAlign w:val="bottom"/>
            <w:hideMark/>
          </w:tcPr>
          <w:p w14:paraId="2C6D28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473 (266-705)</w:t>
            </w:r>
          </w:p>
        </w:tc>
      </w:tr>
      <w:tr w:rsidR="00B0760D" w:rsidRPr="00B0760D" w14:paraId="3978A15E" w14:textId="77777777" w:rsidTr="00B0760D">
        <w:trPr>
          <w:trHeight w:val="320"/>
        </w:trPr>
        <w:tc>
          <w:tcPr>
            <w:tcW w:w="2524" w:type="dxa"/>
            <w:tcBorders>
              <w:top w:val="nil"/>
              <w:left w:val="nil"/>
              <w:bottom w:val="nil"/>
              <w:right w:val="nil"/>
            </w:tcBorders>
            <w:shd w:val="clear" w:color="auto" w:fill="auto"/>
            <w:noWrap/>
            <w:vAlign w:val="bottom"/>
            <w:hideMark/>
          </w:tcPr>
          <w:p w14:paraId="12232F1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D333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372E4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 (11.7-21.4)</w:t>
            </w:r>
          </w:p>
        </w:tc>
        <w:tc>
          <w:tcPr>
            <w:tcW w:w="1660" w:type="dxa"/>
            <w:tcBorders>
              <w:top w:val="nil"/>
              <w:left w:val="nil"/>
              <w:bottom w:val="nil"/>
              <w:right w:val="nil"/>
            </w:tcBorders>
            <w:shd w:val="clear" w:color="auto" w:fill="auto"/>
            <w:noWrap/>
            <w:vAlign w:val="bottom"/>
            <w:hideMark/>
          </w:tcPr>
          <w:p w14:paraId="29A447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 (12.5-24.3)</w:t>
            </w:r>
          </w:p>
        </w:tc>
        <w:tc>
          <w:tcPr>
            <w:tcW w:w="1800" w:type="dxa"/>
            <w:tcBorders>
              <w:top w:val="nil"/>
              <w:left w:val="nil"/>
              <w:bottom w:val="nil"/>
              <w:right w:val="nil"/>
            </w:tcBorders>
            <w:shd w:val="clear" w:color="auto" w:fill="auto"/>
            <w:noWrap/>
            <w:vAlign w:val="bottom"/>
            <w:hideMark/>
          </w:tcPr>
          <w:p w14:paraId="1E4C66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(137-248)</w:t>
            </w:r>
          </w:p>
        </w:tc>
        <w:tc>
          <w:tcPr>
            <w:tcW w:w="1800" w:type="dxa"/>
            <w:tcBorders>
              <w:top w:val="nil"/>
              <w:left w:val="nil"/>
              <w:bottom w:val="nil"/>
              <w:right w:val="nil"/>
            </w:tcBorders>
            <w:shd w:val="clear" w:color="auto" w:fill="auto"/>
            <w:noWrap/>
            <w:vAlign w:val="bottom"/>
            <w:hideMark/>
          </w:tcPr>
          <w:p w14:paraId="73FFDA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466 (329-625)</w:t>
            </w:r>
          </w:p>
        </w:tc>
      </w:tr>
      <w:tr w:rsidR="00B0760D" w:rsidRPr="00B0760D" w14:paraId="15BE1390" w14:textId="77777777" w:rsidTr="00B0760D">
        <w:trPr>
          <w:trHeight w:val="320"/>
        </w:trPr>
        <w:tc>
          <w:tcPr>
            <w:tcW w:w="2524" w:type="dxa"/>
            <w:tcBorders>
              <w:top w:val="nil"/>
              <w:left w:val="nil"/>
              <w:bottom w:val="nil"/>
              <w:right w:val="nil"/>
            </w:tcBorders>
            <w:shd w:val="clear" w:color="auto" w:fill="auto"/>
            <w:noWrap/>
            <w:vAlign w:val="bottom"/>
            <w:hideMark/>
          </w:tcPr>
          <w:p w14:paraId="63D358E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069A3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E580D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(7.1-13.8)</w:t>
            </w:r>
          </w:p>
        </w:tc>
        <w:tc>
          <w:tcPr>
            <w:tcW w:w="1660" w:type="dxa"/>
            <w:tcBorders>
              <w:top w:val="nil"/>
              <w:left w:val="nil"/>
              <w:bottom w:val="nil"/>
              <w:right w:val="nil"/>
            </w:tcBorders>
            <w:shd w:val="clear" w:color="auto" w:fill="auto"/>
            <w:noWrap/>
            <w:vAlign w:val="bottom"/>
            <w:hideMark/>
          </w:tcPr>
          <w:p w14:paraId="33170E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(5.5-11.5)</w:t>
            </w:r>
          </w:p>
        </w:tc>
        <w:tc>
          <w:tcPr>
            <w:tcW w:w="1800" w:type="dxa"/>
            <w:tcBorders>
              <w:top w:val="nil"/>
              <w:left w:val="nil"/>
              <w:bottom w:val="nil"/>
              <w:right w:val="nil"/>
            </w:tcBorders>
            <w:shd w:val="clear" w:color="auto" w:fill="auto"/>
            <w:noWrap/>
            <w:vAlign w:val="bottom"/>
            <w:hideMark/>
          </w:tcPr>
          <w:p w14:paraId="16889D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(83-160)</w:t>
            </w:r>
          </w:p>
        </w:tc>
        <w:tc>
          <w:tcPr>
            <w:tcW w:w="1800" w:type="dxa"/>
            <w:tcBorders>
              <w:top w:val="nil"/>
              <w:left w:val="nil"/>
              <w:bottom w:val="nil"/>
              <w:right w:val="nil"/>
            </w:tcBorders>
            <w:shd w:val="clear" w:color="auto" w:fill="auto"/>
            <w:noWrap/>
            <w:vAlign w:val="bottom"/>
            <w:hideMark/>
          </w:tcPr>
          <w:p w14:paraId="12099C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(145-301)</w:t>
            </w:r>
          </w:p>
        </w:tc>
      </w:tr>
      <w:tr w:rsidR="00B0760D" w:rsidRPr="00B0760D" w14:paraId="2A786FA0" w14:textId="77777777" w:rsidTr="00B0760D">
        <w:trPr>
          <w:trHeight w:val="320"/>
        </w:trPr>
        <w:tc>
          <w:tcPr>
            <w:tcW w:w="2524" w:type="dxa"/>
            <w:tcBorders>
              <w:top w:val="nil"/>
              <w:left w:val="nil"/>
              <w:bottom w:val="nil"/>
              <w:right w:val="nil"/>
            </w:tcBorders>
            <w:shd w:val="clear" w:color="auto" w:fill="auto"/>
            <w:noWrap/>
            <w:vAlign w:val="bottom"/>
            <w:hideMark/>
          </w:tcPr>
          <w:p w14:paraId="380129C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AC35B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C95B4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(5-10)</w:t>
            </w:r>
          </w:p>
        </w:tc>
        <w:tc>
          <w:tcPr>
            <w:tcW w:w="1660" w:type="dxa"/>
            <w:tcBorders>
              <w:top w:val="nil"/>
              <w:left w:val="nil"/>
              <w:bottom w:val="nil"/>
              <w:right w:val="nil"/>
            </w:tcBorders>
            <w:shd w:val="clear" w:color="auto" w:fill="auto"/>
            <w:noWrap/>
            <w:vAlign w:val="bottom"/>
            <w:hideMark/>
          </w:tcPr>
          <w:p w14:paraId="0645F7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(7.5-15.2)</w:t>
            </w:r>
          </w:p>
        </w:tc>
        <w:tc>
          <w:tcPr>
            <w:tcW w:w="1800" w:type="dxa"/>
            <w:tcBorders>
              <w:top w:val="nil"/>
              <w:left w:val="nil"/>
              <w:bottom w:val="nil"/>
              <w:right w:val="nil"/>
            </w:tcBorders>
            <w:shd w:val="clear" w:color="auto" w:fill="auto"/>
            <w:noWrap/>
            <w:vAlign w:val="bottom"/>
            <w:hideMark/>
          </w:tcPr>
          <w:p w14:paraId="454669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(58-116)</w:t>
            </w:r>
          </w:p>
        </w:tc>
        <w:tc>
          <w:tcPr>
            <w:tcW w:w="1800" w:type="dxa"/>
            <w:tcBorders>
              <w:top w:val="nil"/>
              <w:left w:val="nil"/>
              <w:bottom w:val="nil"/>
              <w:right w:val="nil"/>
            </w:tcBorders>
            <w:shd w:val="clear" w:color="auto" w:fill="auto"/>
            <w:noWrap/>
            <w:vAlign w:val="bottom"/>
            <w:hideMark/>
          </w:tcPr>
          <w:p w14:paraId="39591B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 (199-397)</w:t>
            </w:r>
          </w:p>
        </w:tc>
      </w:tr>
      <w:tr w:rsidR="00B0760D" w:rsidRPr="00B0760D" w14:paraId="5ADC52CA" w14:textId="77777777" w:rsidTr="00B0760D">
        <w:trPr>
          <w:trHeight w:val="320"/>
        </w:trPr>
        <w:tc>
          <w:tcPr>
            <w:tcW w:w="2524" w:type="dxa"/>
            <w:tcBorders>
              <w:top w:val="nil"/>
              <w:left w:val="nil"/>
              <w:bottom w:val="nil"/>
              <w:right w:val="nil"/>
            </w:tcBorders>
            <w:shd w:val="clear" w:color="auto" w:fill="auto"/>
            <w:noWrap/>
            <w:vAlign w:val="bottom"/>
            <w:hideMark/>
          </w:tcPr>
          <w:p w14:paraId="695F182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2D7D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C2199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(3.7-26.3)</w:t>
            </w:r>
          </w:p>
        </w:tc>
        <w:tc>
          <w:tcPr>
            <w:tcW w:w="1660" w:type="dxa"/>
            <w:tcBorders>
              <w:top w:val="nil"/>
              <w:left w:val="nil"/>
              <w:bottom w:val="nil"/>
              <w:right w:val="nil"/>
            </w:tcBorders>
            <w:shd w:val="clear" w:color="auto" w:fill="auto"/>
            <w:noWrap/>
            <w:vAlign w:val="bottom"/>
            <w:hideMark/>
          </w:tcPr>
          <w:p w14:paraId="6008EE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24.3 (9.6-48.9)</w:t>
            </w:r>
          </w:p>
        </w:tc>
        <w:tc>
          <w:tcPr>
            <w:tcW w:w="1800" w:type="dxa"/>
            <w:tcBorders>
              <w:top w:val="nil"/>
              <w:left w:val="nil"/>
              <w:bottom w:val="nil"/>
              <w:right w:val="nil"/>
            </w:tcBorders>
            <w:shd w:val="clear" w:color="auto" w:fill="auto"/>
            <w:noWrap/>
            <w:vAlign w:val="bottom"/>
            <w:hideMark/>
          </w:tcPr>
          <w:p w14:paraId="51A9FA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(43-304)</w:t>
            </w:r>
          </w:p>
        </w:tc>
        <w:tc>
          <w:tcPr>
            <w:tcW w:w="1800" w:type="dxa"/>
            <w:tcBorders>
              <w:top w:val="nil"/>
              <w:left w:val="nil"/>
              <w:bottom w:val="nil"/>
              <w:right w:val="nil"/>
            </w:tcBorders>
            <w:shd w:val="clear" w:color="auto" w:fill="auto"/>
            <w:noWrap/>
            <w:vAlign w:val="bottom"/>
            <w:hideMark/>
          </w:tcPr>
          <w:p w14:paraId="010293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633 (248-1231)</w:t>
            </w:r>
          </w:p>
        </w:tc>
      </w:tr>
      <w:tr w:rsidR="00B0760D" w:rsidRPr="00B0760D" w14:paraId="2A0B9A8A" w14:textId="77777777" w:rsidTr="00B0760D">
        <w:trPr>
          <w:trHeight w:val="320"/>
        </w:trPr>
        <w:tc>
          <w:tcPr>
            <w:tcW w:w="2524" w:type="dxa"/>
            <w:tcBorders>
              <w:top w:val="nil"/>
              <w:left w:val="nil"/>
              <w:bottom w:val="nil"/>
              <w:right w:val="nil"/>
            </w:tcBorders>
            <w:shd w:val="clear" w:color="auto" w:fill="auto"/>
            <w:noWrap/>
            <w:vAlign w:val="bottom"/>
            <w:hideMark/>
          </w:tcPr>
          <w:p w14:paraId="516100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6984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7FDD7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(4.5-10.8)</w:t>
            </w:r>
          </w:p>
        </w:tc>
        <w:tc>
          <w:tcPr>
            <w:tcW w:w="1660" w:type="dxa"/>
            <w:tcBorders>
              <w:top w:val="nil"/>
              <w:left w:val="nil"/>
              <w:bottom w:val="nil"/>
              <w:right w:val="nil"/>
            </w:tcBorders>
            <w:shd w:val="clear" w:color="auto" w:fill="auto"/>
            <w:noWrap/>
            <w:vAlign w:val="bottom"/>
            <w:hideMark/>
          </w:tcPr>
          <w:p w14:paraId="003D4A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(6.5-14.2)</w:t>
            </w:r>
          </w:p>
        </w:tc>
        <w:tc>
          <w:tcPr>
            <w:tcW w:w="1800" w:type="dxa"/>
            <w:tcBorders>
              <w:top w:val="nil"/>
              <w:left w:val="nil"/>
              <w:bottom w:val="nil"/>
              <w:right w:val="nil"/>
            </w:tcBorders>
            <w:shd w:val="clear" w:color="auto" w:fill="auto"/>
            <w:noWrap/>
            <w:vAlign w:val="bottom"/>
            <w:hideMark/>
          </w:tcPr>
          <w:p w14:paraId="4A6D95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(52-124)</w:t>
            </w:r>
          </w:p>
        </w:tc>
        <w:tc>
          <w:tcPr>
            <w:tcW w:w="1800" w:type="dxa"/>
            <w:tcBorders>
              <w:top w:val="nil"/>
              <w:left w:val="nil"/>
              <w:bottom w:val="nil"/>
              <w:right w:val="nil"/>
            </w:tcBorders>
            <w:shd w:val="clear" w:color="auto" w:fill="auto"/>
            <w:noWrap/>
            <w:vAlign w:val="bottom"/>
            <w:hideMark/>
          </w:tcPr>
          <w:p w14:paraId="690CC5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 (168-377)</w:t>
            </w:r>
          </w:p>
        </w:tc>
      </w:tr>
      <w:tr w:rsidR="00B0760D" w:rsidRPr="00B0760D" w14:paraId="53EEE40F" w14:textId="77777777" w:rsidTr="00B0760D">
        <w:trPr>
          <w:trHeight w:val="320"/>
        </w:trPr>
        <w:tc>
          <w:tcPr>
            <w:tcW w:w="2524" w:type="dxa"/>
            <w:tcBorders>
              <w:top w:val="nil"/>
              <w:left w:val="nil"/>
              <w:bottom w:val="nil"/>
              <w:right w:val="nil"/>
            </w:tcBorders>
            <w:shd w:val="clear" w:color="auto" w:fill="auto"/>
            <w:noWrap/>
            <w:vAlign w:val="bottom"/>
            <w:hideMark/>
          </w:tcPr>
          <w:p w14:paraId="1A346BA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130F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E5325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(10.8-13.2)</w:t>
            </w:r>
          </w:p>
        </w:tc>
        <w:tc>
          <w:tcPr>
            <w:tcW w:w="1660" w:type="dxa"/>
            <w:tcBorders>
              <w:top w:val="nil"/>
              <w:left w:val="nil"/>
              <w:bottom w:val="nil"/>
              <w:right w:val="nil"/>
            </w:tcBorders>
            <w:shd w:val="clear" w:color="auto" w:fill="auto"/>
            <w:noWrap/>
            <w:vAlign w:val="bottom"/>
            <w:hideMark/>
          </w:tcPr>
          <w:p w14:paraId="16C94E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(10.6-13.4)</w:t>
            </w:r>
          </w:p>
        </w:tc>
        <w:tc>
          <w:tcPr>
            <w:tcW w:w="1800" w:type="dxa"/>
            <w:tcBorders>
              <w:top w:val="nil"/>
              <w:left w:val="nil"/>
              <w:bottom w:val="nil"/>
              <w:right w:val="nil"/>
            </w:tcBorders>
            <w:shd w:val="clear" w:color="auto" w:fill="auto"/>
            <w:noWrap/>
            <w:vAlign w:val="bottom"/>
            <w:hideMark/>
          </w:tcPr>
          <w:p w14:paraId="43DE62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 (124-155)</w:t>
            </w:r>
          </w:p>
        </w:tc>
        <w:tc>
          <w:tcPr>
            <w:tcW w:w="1800" w:type="dxa"/>
            <w:tcBorders>
              <w:top w:val="nil"/>
              <w:left w:val="nil"/>
              <w:bottom w:val="nil"/>
              <w:right w:val="nil"/>
            </w:tcBorders>
            <w:shd w:val="clear" w:color="auto" w:fill="auto"/>
            <w:noWrap/>
            <w:vAlign w:val="bottom"/>
            <w:hideMark/>
          </w:tcPr>
          <w:p w14:paraId="4575D1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(276-347)</w:t>
            </w:r>
          </w:p>
        </w:tc>
      </w:tr>
      <w:tr w:rsidR="00B0760D" w:rsidRPr="00B0760D" w14:paraId="1B21FE2E" w14:textId="77777777" w:rsidTr="00B0760D">
        <w:trPr>
          <w:trHeight w:val="320"/>
        </w:trPr>
        <w:tc>
          <w:tcPr>
            <w:tcW w:w="2524" w:type="dxa"/>
            <w:tcBorders>
              <w:top w:val="nil"/>
              <w:left w:val="nil"/>
              <w:bottom w:val="nil"/>
              <w:right w:val="nil"/>
            </w:tcBorders>
            <w:shd w:val="clear" w:color="auto" w:fill="auto"/>
            <w:noWrap/>
            <w:vAlign w:val="bottom"/>
            <w:hideMark/>
          </w:tcPr>
          <w:p w14:paraId="0EB0018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371E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A9F2C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35.2 (24.5-45.9)</w:t>
            </w:r>
          </w:p>
        </w:tc>
        <w:tc>
          <w:tcPr>
            <w:tcW w:w="1660" w:type="dxa"/>
            <w:tcBorders>
              <w:top w:val="nil"/>
              <w:left w:val="nil"/>
              <w:bottom w:val="nil"/>
              <w:right w:val="nil"/>
            </w:tcBorders>
            <w:shd w:val="clear" w:color="auto" w:fill="auto"/>
            <w:noWrap/>
            <w:vAlign w:val="bottom"/>
            <w:hideMark/>
          </w:tcPr>
          <w:p w14:paraId="177944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51.4 (39.6-63.2)</w:t>
            </w:r>
          </w:p>
        </w:tc>
        <w:tc>
          <w:tcPr>
            <w:tcW w:w="1800" w:type="dxa"/>
            <w:tcBorders>
              <w:top w:val="nil"/>
              <w:left w:val="nil"/>
              <w:bottom w:val="nil"/>
              <w:right w:val="nil"/>
            </w:tcBorders>
            <w:shd w:val="clear" w:color="auto" w:fill="auto"/>
            <w:noWrap/>
            <w:vAlign w:val="bottom"/>
            <w:hideMark/>
          </w:tcPr>
          <w:p w14:paraId="2250F3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408 (285-530)</w:t>
            </w:r>
          </w:p>
        </w:tc>
        <w:tc>
          <w:tcPr>
            <w:tcW w:w="1800" w:type="dxa"/>
            <w:tcBorders>
              <w:top w:val="nil"/>
              <w:left w:val="nil"/>
              <w:bottom w:val="nil"/>
              <w:right w:val="nil"/>
            </w:tcBorders>
            <w:shd w:val="clear" w:color="auto" w:fill="auto"/>
            <w:noWrap/>
            <w:vAlign w:val="bottom"/>
            <w:hideMark/>
          </w:tcPr>
          <w:p w14:paraId="16A38B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1329 (1024-1651)</w:t>
            </w:r>
          </w:p>
        </w:tc>
      </w:tr>
      <w:tr w:rsidR="00B0760D" w:rsidRPr="00B0760D" w14:paraId="5B573B16" w14:textId="77777777" w:rsidTr="00B0760D">
        <w:trPr>
          <w:trHeight w:val="320"/>
        </w:trPr>
        <w:tc>
          <w:tcPr>
            <w:tcW w:w="2524" w:type="dxa"/>
            <w:tcBorders>
              <w:top w:val="nil"/>
              <w:left w:val="nil"/>
              <w:bottom w:val="nil"/>
              <w:right w:val="nil"/>
            </w:tcBorders>
            <w:shd w:val="clear" w:color="auto" w:fill="auto"/>
            <w:noWrap/>
            <w:vAlign w:val="bottom"/>
            <w:hideMark/>
          </w:tcPr>
          <w:p w14:paraId="0220DBB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99CD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468CA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39.3 (31.8-44.8)</w:t>
            </w:r>
          </w:p>
        </w:tc>
        <w:tc>
          <w:tcPr>
            <w:tcW w:w="1660" w:type="dxa"/>
            <w:tcBorders>
              <w:top w:val="nil"/>
              <w:left w:val="nil"/>
              <w:bottom w:val="nil"/>
              <w:right w:val="nil"/>
            </w:tcBorders>
            <w:shd w:val="clear" w:color="auto" w:fill="auto"/>
            <w:noWrap/>
            <w:vAlign w:val="bottom"/>
            <w:hideMark/>
          </w:tcPr>
          <w:p w14:paraId="0320D2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43.9 (40-48.8)</w:t>
            </w:r>
          </w:p>
        </w:tc>
        <w:tc>
          <w:tcPr>
            <w:tcW w:w="1800" w:type="dxa"/>
            <w:tcBorders>
              <w:top w:val="nil"/>
              <w:left w:val="nil"/>
              <w:bottom w:val="nil"/>
              <w:right w:val="nil"/>
            </w:tcBorders>
            <w:shd w:val="clear" w:color="auto" w:fill="auto"/>
            <w:noWrap/>
            <w:vAlign w:val="bottom"/>
            <w:hideMark/>
          </w:tcPr>
          <w:p w14:paraId="1D45B9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453 (366-523)</w:t>
            </w:r>
          </w:p>
        </w:tc>
        <w:tc>
          <w:tcPr>
            <w:tcW w:w="1800" w:type="dxa"/>
            <w:tcBorders>
              <w:top w:val="nil"/>
              <w:left w:val="nil"/>
              <w:bottom w:val="nil"/>
              <w:right w:val="nil"/>
            </w:tcBorders>
            <w:shd w:val="clear" w:color="auto" w:fill="auto"/>
            <w:noWrap/>
            <w:vAlign w:val="bottom"/>
            <w:hideMark/>
          </w:tcPr>
          <w:p w14:paraId="16D743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1139 (1029-1294)</w:t>
            </w:r>
          </w:p>
        </w:tc>
      </w:tr>
      <w:tr w:rsidR="00B0760D" w:rsidRPr="00B0760D" w14:paraId="71F09FE4" w14:textId="77777777" w:rsidTr="00B0760D">
        <w:trPr>
          <w:trHeight w:val="320"/>
        </w:trPr>
        <w:tc>
          <w:tcPr>
            <w:tcW w:w="2524" w:type="dxa"/>
            <w:tcBorders>
              <w:top w:val="nil"/>
              <w:left w:val="nil"/>
              <w:bottom w:val="nil"/>
              <w:right w:val="nil"/>
            </w:tcBorders>
            <w:shd w:val="clear" w:color="auto" w:fill="auto"/>
            <w:noWrap/>
            <w:vAlign w:val="bottom"/>
            <w:hideMark/>
          </w:tcPr>
          <w:p w14:paraId="3C82AB7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F899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B3894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(3.2-3.6)</w:t>
            </w:r>
          </w:p>
        </w:tc>
        <w:tc>
          <w:tcPr>
            <w:tcW w:w="1660" w:type="dxa"/>
            <w:tcBorders>
              <w:top w:val="nil"/>
              <w:left w:val="nil"/>
              <w:bottom w:val="nil"/>
              <w:right w:val="nil"/>
            </w:tcBorders>
            <w:shd w:val="clear" w:color="auto" w:fill="auto"/>
            <w:noWrap/>
            <w:vAlign w:val="bottom"/>
            <w:hideMark/>
          </w:tcPr>
          <w:p w14:paraId="149629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(2.1-2.7)</w:t>
            </w:r>
          </w:p>
        </w:tc>
        <w:tc>
          <w:tcPr>
            <w:tcW w:w="1800" w:type="dxa"/>
            <w:tcBorders>
              <w:top w:val="nil"/>
              <w:left w:val="nil"/>
              <w:bottom w:val="nil"/>
              <w:right w:val="nil"/>
            </w:tcBorders>
            <w:shd w:val="clear" w:color="auto" w:fill="auto"/>
            <w:noWrap/>
            <w:vAlign w:val="bottom"/>
            <w:hideMark/>
          </w:tcPr>
          <w:p w14:paraId="5FB274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(36-42)</w:t>
            </w:r>
          </w:p>
        </w:tc>
        <w:tc>
          <w:tcPr>
            <w:tcW w:w="1800" w:type="dxa"/>
            <w:tcBorders>
              <w:top w:val="nil"/>
              <w:left w:val="nil"/>
              <w:bottom w:val="nil"/>
              <w:right w:val="nil"/>
            </w:tcBorders>
            <w:shd w:val="clear" w:color="auto" w:fill="auto"/>
            <w:noWrap/>
            <w:vAlign w:val="bottom"/>
            <w:hideMark/>
          </w:tcPr>
          <w:p w14:paraId="5C3B81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(53-70)</w:t>
            </w:r>
          </w:p>
        </w:tc>
      </w:tr>
      <w:tr w:rsidR="00B0760D" w:rsidRPr="00B0760D" w14:paraId="2883802F" w14:textId="77777777" w:rsidTr="00B0760D">
        <w:trPr>
          <w:trHeight w:val="320"/>
        </w:trPr>
        <w:tc>
          <w:tcPr>
            <w:tcW w:w="2524" w:type="dxa"/>
            <w:tcBorders>
              <w:top w:val="nil"/>
              <w:left w:val="nil"/>
              <w:bottom w:val="nil"/>
              <w:right w:val="nil"/>
            </w:tcBorders>
            <w:shd w:val="clear" w:color="auto" w:fill="auto"/>
            <w:noWrap/>
            <w:vAlign w:val="bottom"/>
            <w:hideMark/>
          </w:tcPr>
          <w:p w14:paraId="3732F4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C870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C8950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3AD99B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(1.4-1.6)</w:t>
            </w:r>
          </w:p>
        </w:tc>
        <w:tc>
          <w:tcPr>
            <w:tcW w:w="1800" w:type="dxa"/>
            <w:tcBorders>
              <w:top w:val="nil"/>
              <w:left w:val="nil"/>
              <w:bottom w:val="nil"/>
              <w:right w:val="nil"/>
            </w:tcBorders>
            <w:shd w:val="clear" w:color="auto" w:fill="auto"/>
            <w:noWrap/>
            <w:vAlign w:val="bottom"/>
            <w:hideMark/>
          </w:tcPr>
          <w:p w14:paraId="493D79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(15-17)</w:t>
            </w:r>
          </w:p>
        </w:tc>
        <w:tc>
          <w:tcPr>
            <w:tcW w:w="1800" w:type="dxa"/>
            <w:tcBorders>
              <w:top w:val="nil"/>
              <w:left w:val="nil"/>
              <w:bottom w:val="nil"/>
              <w:right w:val="nil"/>
            </w:tcBorders>
            <w:shd w:val="clear" w:color="auto" w:fill="auto"/>
            <w:noWrap/>
            <w:vAlign w:val="bottom"/>
            <w:hideMark/>
          </w:tcPr>
          <w:p w14:paraId="5658D2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(36-43)</w:t>
            </w:r>
          </w:p>
        </w:tc>
      </w:tr>
      <w:tr w:rsidR="00B0760D" w:rsidRPr="00B0760D" w14:paraId="11BD6DD1" w14:textId="77777777" w:rsidTr="00B0760D">
        <w:trPr>
          <w:trHeight w:val="320"/>
        </w:trPr>
        <w:tc>
          <w:tcPr>
            <w:tcW w:w="2524" w:type="dxa"/>
            <w:tcBorders>
              <w:top w:val="nil"/>
              <w:left w:val="nil"/>
              <w:bottom w:val="nil"/>
              <w:right w:val="nil"/>
            </w:tcBorders>
            <w:shd w:val="clear" w:color="auto" w:fill="auto"/>
            <w:noWrap/>
            <w:vAlign w:val="bottom"/>
            <w:hideMark/>
          </w:tcPr>
          <w:p w14:paraId="57D9464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698B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D1C5D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660" w:type="dxa"/>
            <w:tcBorders>
              <w:top w:val="nil"/>
              <w:left w:val="nil"/>
              <w:bottom w:val="nil"/>
              <w:right w:val="nil"/>
            </w:tcBorders>
            <w:shd w:val="clear" w:color="auto" w:fill="auto"/>
            <w:noWrap/>
            <w:vAlign w:val="bottom"/>
            <w:hideMark/>
          </w:tcPr>
          <w:p w14:paraId="4434E1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(1.3-1.6)</w:t>
            </w:r>
          </w:p>
        </w:tc>
        <w:tc>
          <w:tcPr>
            <w:tcW w:w="1800" w:type="dxa"/>
            <w:tcBorders>
              <w:top w:val="nil"/>
              <w:left w:val="nil"/>
              <w:bottom w:val="nil"/>
              <w:right w:val="nil"/>
            </w:tcBorders>
            <w:shd w:val="clear" w:color="auto" w:fill="auto"/>
            <w:noWrap/>
            <w:vAlign w:val="bottom"/>
            <w:hideMark/>
          </w:tcPr>
          <w:p w14:paraId="3BB1C1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(12-16)</w:t>
            </w:r>
          </w:p>
        </w:tc>
        <w:tc>
          <w:tcPr>
            <w:tcW w:w="1800" w:type="dxa"/>
            <w:tcBorders>
              <w:top w:val="nil"/>
              <w:left w:val="nil"/>
              <w:bottom w:val="nil"/>
              <w:right w:val="nil"/>
            </w:tcBorders>
            <w:shd w:val="clear" w:color="auto" w:fill="auto"/>
            <w:noWrap/>
            <w:vAlign w:val="bottom"/>
            <w:hideMark/>
          </w:tcPr>
          <w:p w14:paraId="2D6834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(33-43)</w:t>
            </w:r>
          </w:p>
        </w:tc>
      </w:tr>
      <w:tr w:rsidR="00B0760D" w:rsidRPr="00B0760D" w14:paraId="06EC1F6B" w14:textId="77777777" w:rsidTr="00B0760D">
        <w:trPr>
          <w:trHeight w:val="320"/>
        </w:trPr>
        <w:tc>
          <w:tcPr>
            <w:tcW w:w="2524" w:type="dxa"/>
            <w:tcBorders>
              <w:top w:val="nil"/>
              <w:left w:val="nil"/>
              <w:bottom w:val="nil"/>
              <w:right w:val="nil"/>
            </w:tcBorders>
            <w:shd w:val="clear" w:color="auto" w:fill="auto"/>
            <w:noWrap/>
            <w:vAlign w:val="bottom"/>
            <w:hideMark/>
          </w:tcPr>
          <w:p w14:paraId="2B2AB5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785F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4FA1F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660" w:type="dxa"/>
            <w:tcBorders>
              <w:top w:val="nil"/>
              <w:left w:val="nil"/>
              <w:bottom w:val="nil"/>
              <w:right w:val="nil"/>
            </w:tcBorders>
            <w:shd w:val="clear" w:color="auto" w:fill="auto"/>
            <w:noWrap/>
            <w:vAlign w:val="bottom"/>
            <w:hideMark/>
          </w:tcPr>
          <w:p w14:paraId="4A9359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11DBA9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32FBF4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247CBDBF" w14:textId="77777777" w:rsidTr="00B0760D">
        <w:trPr>
          <w:trHeight w:val="320"/>
        </w:trPr>
        <w:tc>
          <w:tcPr>
            <w:tcW w:w="2524" w:type="dxa"/>
            <w:tcBorders>
              <w:top w:val="nil"/>
              <w:left w:val="nil"/>
              <w:bottom w:val="nil"/>
              <w:right w:val="nil"/>
            </w:tcBorders>
            <w:shd w:val="clear" w:color="auto" w:fill="auto"/>
            <w:noWrap/>
            <w:vAlign w:val="bottom"/>
            <w:hideMark/>
          </w:tcPr>
          <w:p w14:paraId="2B7DFA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Dominica</w:t>
            </w:r>
          </w:p>
        </w:tc>
        <w:tc>
          <w:tcPr>
            <w:tcW w:w="2180" w:type="dxa"/>
            <w:tcBorders>
              <w:top w:val="nil"/>
              <w:left w:val="nil"/>
              <w:bottom w:val="nil"/>
              <w:right w:val="nil"/>
            </w:tcBorders>
            <w:shd w:val="clear" w:color="auto" w:fill="auto"/>
            <w:noWrap/>
            <w:vAlign w:val="bottom"/>
            <w:hideMark/>
          </w:tcPr>
          <w:p w14:paraId="1AFC13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38671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78.2 (72.3-83.8)</w:t>
            </w:r>
          </w:p>
        </w:tc>
        <w:tc>
          <w:tcPr>
            <w:tcW w:w="1660" w:type="dxa"/>
            <w:tcBorders>
              <w:top w:val="nil"/>
              <w:left w:val="nil"/>
              <w:bottom w:val="nil"/>
              <w:right w:val="nil"/>
            </w:tcBorders>
            <w:shd w:val="clear" w:color="auto" w:fill="auto"/>
            <w:noWrap/>
            <w:vAlign w:val="bottom"/>
            <w:hideMark/>
          </w:tcPr>
          <w:p w14:paraId="67CF12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65.7 (59.6-72.1)</w:t>
            </w:r>
          </w:p>
        </w:tc>
        <w:tc>
          <w:tcPr>
            <w:tcW w:w="1800" w:type="dxa"/>
            <w:tcBorders>
              <w:top w:val="nil"/>
              <w:left w:val="nil"/>
              <w:bottom w:val="nil"/>
              <w:right w:val="nil"/>
            </w:tcBorders>
            <w:shd w:val="clear" w:color="auto" w:fill="auto"/>
            <w:noWrap/>
            <w:vAlign w:val="bottom"/>
            <w:hideMark/>
          </w:tcPr>
          <w:p w14:paraId="0E170F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3951 (3666-4249)</w:t>
            </w:r>
          </w:p>
        </w:tc>
        <w:tc>
          <w:tcPr>
            <w:tcW w:w="1800" w:type="dxa"/>
            <w:tcBorders>
              <w:top w:val="nil"/>
              <w:left w:val="nil"/>
              <w:bottom w:val="nil"/>
              <w:right w:val="nil"/>
            </w:tcBorders>
            <w:shd w:val="clear" w:color="auto" w:fill="auto"/>
            <w:noWrap/>
            <w:vAlign w:val="bottom"/>
            <w:hideMark/>
          </w:tcPr>
          <w:p w14:paraId="25A776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5240 (4739-5799)</w:t>
            </w:r>
          </w:p>
        </w:tc>
      </w:tr>
      <w:tr w:rsidR="00B0760D" w:rsidRPr="00B0760D" w14:paraId="06FC3CC6" w14:textId="77777777" w:rsidTr="00B0760D">
        <w:trPr>
          <w:trHeight w:val="320"/>
        </w:trPr>
        <w:tc>
          <w:tcPr>
            <w:tcW w:w="2524" w:type="dxa"/>
            <w:tcBorders>
              <w:top w:val="nil"/>
              <w:left w:val="nil"/>
              <w:bottom w:val="nil"/>
              <w:right w:val="nil"/>
            </w:tcBorders>
            <w:shd w:val="clear" w:color="auto" w:fill="auto"/>
            <w:noWrap/>
            <w:vAlign w:val="bottom"/>
            <w:hideMark/>
          </w:tcPr>
          <w:p w14:paraId="608801C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B934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82923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 (29-36.9)</w:t>
            </w:r>
          </w:p>
        </w:tc>
        <w:tc>
          <w:tcPr>
            <w:tcW w:w="1660" w:type="dxa"/>
            <w:tcBorders>
              <w:top w:val="nil"/>
              <w:left w:val="nil"/>
              <w:bottom w:val="nil"/>
              <w:right w:val="nil"/>
            </w:tcBorders>
            <w:shd w:val="clear" w:color="auto" w:fill="auto"/>
            <w:noWrap/>
            <w:vAlign w:val="bottom"/>
            <w:hideMark/>
          </w:tcPr>
          <w:p w14:paraId="6D4D8E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(20.1-34.2)</w:t>
            </w:r>
          </w:p>
        </w:tc>
        <w:tc>
          <w:tcPr>
            <w:tcW w:w="1800" w:type="dxa"/>
            <w:tcBorders>
              <w:top w:val="nil"/>
              <w:left w:val="nil"/>
              <w:bottom w:val="nil"/>
              <w:right w:val="nil"/>
            </w:tcBorders>
            <w:shd w:val="clear" w:color="auto" w:fill="auto"/>
            <w:noWrap/>
            <w:vAlign w:val="bottom"/>
            <w:hideMark/>
          </w:tcPr>
          <w:p w14:paraId="53714F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1709 (1461-1875)</w:t>
            </w:r>
          </w:p>
        </w:tc>
        <w:tc>
          <w:tcPr>
            <w:tcW w:w="1800" w:type="dxa"/>
            <w:tcBorders>
              <w:top w:val="nil"/>
              <w:left w:val="nil"/>
              <w:bottom w:val="nil"/>
              <w:right w:val="nil"/>
            </w:tcBorders>
            <w:shd w:val="clear" w:color="auto" w:fill="auto"/>
            <w:noWrap/>
            <w:vAlign w:val="bottom"/>
            <w:hideMark/>
          </w:tcPr>
          <w:p w14:paraId="3CFB12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2244 (1615-2743)</w:t>
            </w:r>
          </w:p>
        </w:tc>
      </w:tr>
      <w:tr w:rsidR="00B0760D" w:rsidRPr="00B0760D" w14:paraId="4CC463FC" w14:textId="77777777" w:rsidTr="00B0760D">
        <w:trPr>
          <w:trHeight w:val="320"/>
        </w:trPr>
        <w:tc>
          <w:tcPr>
            <w:tcW w:w="2524" w:type="dxa"/>
            <w:tcBorders>
              <w:top w:val="nil"/>
              <w:left w:val="nil"/>
              <w:bottom w:val="nil"/>
              <w:right w:val="nil"/>
            </w:tcBorders>
            <w:shd w:val="clear" w:color="auto" w:fill="auto"/>
            <w:noWrap/>
            <w:vAlign w:val="bottom"/>
            <w:hideMark/>
          </w:tcPr>
          <w:p w14:paraId="15B43A3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2B2C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9644F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(20.3-35.2)</w:t>
            </w:r>
          </w:p>
        </w:tc>
        <w:tc>
          <w:tcPr>
            <w:tcW w:w="1660" w:type="dxa"/>
            <w:tcBorders>
              <w:top w:val="nil"/>
              <w:left w:val="nil"/>
              <w:bottom w:val="nil"/>
              <w:right w:val="nil"/>
            </w:tcBorders>
            <w:shd w:val="clear" w:color="auto" w:fill="auto"/>
            <w:noWrap/>
            <w:vAlign w:val="bottom"/>
            <w:hideMark/>
          </w:tcPr>
          <w:p w14:paraId="38595C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(12-24.1)</w:t>
            </w:r>
          </w:p>
        </w:tc>
        <w:tc>
          <w:tcPr>
            <w:tcW w:w="1800" w:type="dxa"/>
            <w:tcBorders>
              <w:top w:val="nil"/>
              <w:left w:val="nil"/>
              <w:bottom w:val="nil"/>
              <w:right w:val="nil"/>
            </w:tcBorders>
            <w:shd w:val="clear" w:color="auto" w:fill="auto"/>
            <w:noWrap/>
            <w:vAlign w:val="bottom"/>
            <w:hideMark/>
          </w:tcPr>
          <w:p w14:paraId="574929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1392 (1038-1785)</w:t>
            </w:r>
          </w:p>
        </w:tc>
        <w:tc>
          <w:tcPr>
            <w:tcW w:w="1800" w:type="dxa"/>
            <w:tcBorders>
              <w:top w:val="nil"/>
              <w:left w:val="nil"/>
              <w:bottom w:val="nil"/>
              <w:right w:val="nil"/>
            </w:tcBorders>
            <w:shd w:val="clear" w:color="auto" w:fill="auto"/>
            <w:noWrap/>
            <w:vAlign w:val="bottom"/>
            <w:hideMark/>
          </w:tcPr>
          <w:p w14:paraId="2CD043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1388 (963-1937)</w:t>
            </w:r>
          </w:p>
        </w:tc>
      </w:tr>
      <w:tr w:rsidR="00B0760D" w:rsidRPr="00B0760D" w14:paraId="2F023486" w14:textId="77777777" w:rsidTr="00B0760D">
        <w:trPr>
          <w:trHeight w:val="320"/>
        </w:trPr>
        <w:tc>
          <w:tcPr>
            <w:tcW w:w="2524" w:type="dxa"/>
            <w:tcBorders>
              <w:top w:val="nil"/>
              <w:left w:val="nil"/>
              <w:bottom w:val="nil"/>
              <w:right w:val="nil"/>
            </w:tcBorders>
            <w:shd w:val="clear" w:color="auto" w:fill="auto"/>
            <w:noWrap/>
            <w:vAlign w:val="bottom"/>
            <w:hideMark/>
          </w:tcPr>
          <w:p w14:paraId="253C93B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FB8CC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0556C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(5-9.6)</w:t>
            </w:r>
          </w:p>
        </w:tc>
        <w:tc>
          <w:tcPr>
            <w:tcW w:w="1660" w:type="dxa"/>
            <w:tcBorders>
              <w:top w:val="nil"/>
              <w:left w:val="nil"/>
              <w:bottom w:val="nil"/>
              <w:right w:val="nil"/>
            </w:tcBorders>
            <w:shd w:val="clear" w:color="auto" w:fill="auto"/>
            <w:noWrap/>
            <w:vAlign w:val="bottom"/>
            <w:hideMark/>
          </w:tcPr>
          <w:p w14:paraId="3833A7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(2-4.4)</w:t>
            </w:r>
          </w:p>
        </w:tc>
        <w:tc>
          <w:tcPr>
            <w:tcW w:w="1800" w:type="dxa"/>
            <w:tcBorders>
              <w:top w:val="nil"/>
              <w:left w:val="nil"/>
              <w:bottom w:val="nil"/>
              <w:right w:val="nil"/>
            </w:tcBorders>
            <w:shd w:val="clear" w:color="auto" w:fill="auto"/>
            <w:noWrap/>
            <w:vAlign w:val="bottom"/>
            <w:hideMark/>
          </w:tcPr>
          <w:p w14:paraId="30B5B6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(254-492)</w:t>
            </w:r>
          </w:p>
        </w:tc>
        <w:tc>
          <w:tcPr>
            <w:tcW w:w="1800" w:type="dxa"/>
            <w:tcBorders>
              <w:top w:val="nil"/>
              <w:left w:val="nil"/>
              <w:bottom w:val="nil"/>
              <w:right w:val="nil"/>
            </w:tcBorders>
            <w:shd w:val="clear" w:color="auto" w:fill="auto"/>
            <w:noWrap/>
            <w:vAlign w:val="bottom"/>
            <w:hideMark/>
          </w:tcPr>
          <w:p w14:paraId="461BAE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240 (159-360)</w:t>
            </w:r>
          </w:p>
        </w:tc>
      </w:tr>
      <w:tr w:rsidR="00B0760D" w:rsidRPr="00B0760D" w14:paraId="0C5AD4F2" w14:textId="77777777" w:rsidTr="00B0760D">
        <w:trPr>
          <w:trHeight w:val="320"/>
        </w:trPr>
        <w:tc>
          <w:tcPr>
            <w:tcW w:w="2524" w:type="dxa"/>
            <w:tcBorders>
              <w:top w:val="nil"/>
              <w:left w:val="nil"/>
              <w:bottom w:val="nil"/>
              <w:right w:val="nil"/>
            </w:tcBorders>
            <w:shd w:val="clear" w:color="auto" w:fill="auto"/>
            <w:noWrap/>
            <w:vAlign w:val="bottom"/>
            <w:hideMark/>
          </w:tcPr>
          <w:p w14:paraId="02A5D2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7E8A8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79460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22.5 (16.5-29.3)</w:t>
            </w:r>
          </w:p>
        </w:tc>
        <w:tc>
          <w:tcPr>
            <w:tcW w:w="1660" w:type="dxa"/>
            <w:tcBorders>
              <w:top w:val="nil"/>
              <w:left w:val="nil"/>
              <w:bottom w:val="nil"/>
              <w:right w:val="nil"/>
            </w:tcBorders>
            <w:shd w:val="clear" w:color="auto" w:fill="auto"/>
            <w:noWrap/>
            <w:vAlign w:val="bottom"/>
            <w:hideMark/>
          </w:tcPr>
          <w:p w14:paraId="225016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(10.3-21.1)</w:t>
            </w:r>
          </w:p>
        </w:tc>
        <w:tc>
          <w:tcPr>
            <w:tcW w:w="1800" w:type="dxa"/>
            <w:tcBorders>
              <w:top w:val="nil"/>
              <w:left w:val="nil"/>
              <w:bottom w:val="nil"/>
              <w:right w:val="nil"/>
            </w:tcBorders>
            <w:shd w:val="clear" w:color="auto" w:fill="auto"/>
            <w:noWrap/>
            <w:vAlign w:val="bottom"/>
            <w:hideMark/>
          </w:tcPr>
          <w:p w14:paraId="7577CB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1140 (838-1484)</w:t>
            </w:r>
          </w:p>
        </w:tc>
        <w:tc>
          <w:tcPr>
            <w:tcW w:w="1800" w:type="dxa"/>
            <w:tcBorders>
              <w:top w:val="nil"/>
              <w:left w:val="nil"/>
              <w:bottom w:val="nil"/>
              <w:right w:val="nil"/>
            </w:tcBorders>
            <w:shd w:val="clear" w:color="auto" w:fill="auto"/>
            <w:noWrap/>
            <w:vAlign w:val="bottom"/>
            <w:hideMark/>
          </w:tcPr>
          <w:p w14:paraId="0FB776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1195 (827-1683)</w:t>
            </w:r>
          </w:p>
        </w:tc>
      </w:tr>
      <w:tr w:rsidR="00B0760D" w:rsidRPr="00B0760D" w14:paraId="58DF7D12" w14:textId="77777777" w:rsidTr="00B0760D">
        <w:trPr>
          <w:trHeight w:val="320"/>
        </w:trPr>
        <w:tc>
          <w:tcPr>
            <w:tcW w:w="2524" w:type="dxa"/>
            <w:tcBorders>
              <w:top w:val="nil"/>
              <w:left w:val="nil"/>
              <w:bottom w:val="nil"/>
              <w:right w:val="nil"/>
            </w:tcBorders>
            <w:shd w:val="clear" w:color="auto" w:fill="auto"/>
            <w:noWrap/>
            <w:vAlign w:val="bottom"/>
            <w:hideMark/>
          </w:tcPr>
          <w:p w14:paraId="13A7EFC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A671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84BA5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30.2 (16.4-46)</w:t>
            </w:r>
          </w:p>
        </w:tc>
        <w:tc>
          <w:tcPr>
            <w:tcW w:w="1660" w:type="dxa"/>
            <w:tcBorders>
              <w:top w:val="nil"/>
              <w:left w:val="nil"/>
              <w:bottom w:val="nil"/>
              <w:right w:val="nil"/>
            </w:tcBorders>
            <w:shd w:val="clear" w:color="auto" w:fill="auto"/>
            <w:noWrap/>
            <w:vAlign w:val="bottom"/>
            <w:hideMark/>
          </w:tcPr>
          <w:p w14:paraId="5912B5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(7.3-29)</w:t>
            </w:r>
          </w:p>
        </w:tc>
        <w:tc>
          <w:tcPr>
            <w:tcW w:w="1800" w:type="dxa"/>
            <w:tcBorders>
              <w:top w:val="nil"/>
              <w:left w:val="nil"/>
              <w:bottom w:val="nil"/>
              <w:right w:val="nil"/>
            </w:tcBorders>
            <w:shd w:val="clear" w:color="auto" w:fill="auto"/>
            <w:noWrap/>
            <w:vAlign w:val="bottom"/>
            <w:hideMark/>
          </w:tcPr>
          <w:p w14:paraId="3DBB61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1524 (843-2325)</w:t>
            </w:r>
          </w:p>
        </w:tc>
        <w:tc>
          <w:tcPr>
            <w:tcW w:w="1800" w:type="dxa"/>
            <w:tcBorders>
              <w:top w:val="nil"/>
              <w:left w:val="nil"/>
              <w:bottom w:val="nil"/>
              <w:right w:val="nil"/>
            </w:tcBorders>
            <w:shd w:val="clear" w:color="auto" w:fill="auto"/>
            <w:noWrap/>
            <w:vAlign w:val="bottom"/>
            <w:hideMark/>
          </w:tcPr>
          <w:p w14:paraId="588A9E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1221 (583-2303)</w:t>
            </w:r>
          </w:p>
        </w:tc>
      </w:tr>
      <w:tr w:rsidR="00B0760D" w:rsidRPr="00B0760D" w14:paraId="64DD4F06" w14:textId="77777777" w:rsidTr="00B0760D">
        <w:trPr>
          <w:trHeight w:val="320"/>
        </w:trPr>
        <w:tc>
          <w:tcPr>
            <w:tcW w:w="2524" w:type="dxa"/>
            <w:tcBorders>
              <w:top w:val="nil"/>
              <w:left w:val="nil"/>
              <w:bottom w:val="nil"/>
              <w:right w:val="nil"/>
            </w:tcBorders>
            <w:shd w:val="clear" w:color="auto" w:fill="auto"/>
            <w:noWrap/>
            <w:vAlign w:val="bottom"/>
            <w:hideMark/>
          </w:tcPr>
          <w:p w14:paraId="10CDF5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511B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A9EA6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(10.6-20.8)</w:t>
            </w:r>
          </w:p>
        </w:tc>
        <w:tc>
          <w:tcPr>
            <w:tcW w:w="1660" w:type="dxa"/>
            <w:tcBorders>
              <w:top w:val="nil"/>
              <w:left w:val="nil"/>
              <w:bottom w:val="nil"/>
              <w:right w:val="nil"/>
            </w:tcBorders>
            <w:shd w:val="clear" w:color="auto" w:fill="auto"/>
            <w:noWrap/>
            <w:vAlign w:val="bottom"/>
            <w:hideMark/>
          </w:tcPr>
          <w:p w14:paraId="63726E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(5.6-13.1)</w:t>
            </w:r>
          </w:p>
        </w:tc>
        <w:tc>
          <w:tcPr>
            <w:tcW w:w="1800" w:type="dxa"/>
            <w:tcBorders>
              <w:top w:val="nil"/>
              <w:left w:val="nil"/>
              <w:bottom w:val="nil"/>
              <w:right w:val="nil"/>
            </w:tcBorders>
            <w:shd w:val="clear" w:color="auto" w:fill="auto"/>
            <w:noWrap/>
            <w:vAlign w:val="bottom"/>
            <w:hideMark/>
          </w:tcPr>
          <w:p w14:paraId="381558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745 (538-1048)</w:t>
            </w:r>
          </w:p>
        </w:tc>
        <w:tc>
          <w:tcPr>
            <w:tcW w:w="1800" w:type="dxa"/>
            <w:tcBorders>
              <w:top w:val="nil"/>
              <w:left w:val="nil"/>
              <w:bottom w:val="nil"/>
              <w:right w:val="nil"/>
            </w:tcBorders>
            <w:shd w:val="clear" w:color="auto" w:fill="auto"/>
            <w:noWrap/>
            <w:vAlign w:val="bottom"/>
            <w:hideMark/>
          </w:tcPr>
          <w:p w14:paraId="25F5E1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695 (438-1047)</w:t>
            </w:r>
          </w:p>
        </w:tc>
      </w:tr>
      <w:tr w:rsidR="00B0760D" w:rsidRPr="00B0760D" w14:paraId="0476DE57" w14:textId="77777777" w:rsidTr="00B0760D">
        <w:trPr>
          <w:trHeight w:val="320"/>
        </w:trPr>
        <w:tc>
          <w:tcPr>
            <w:tcW w:w="2524" w:type="dxa"/>
            <w:tcBorders>
              <w:top w:val="nil"/>
              <w:left w:val="nil"/>
              <w:bottom w:val="nil"/>
              <w:right w:val="nil"/>
            </w:tcBorders>
            <w:shd w:val="clear" w:color="auto" w:fill="auto"/>
            <w:noWrap/>
            <w:vAlign w:val="bottom"/>
            <w:hideMark/>
          </w:tcPr>
          <w:p w14:paraId="192D97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0EBA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10355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(9.4-11.6)</w:t>
            </w:r>
          </w:p>
        </w:tc>
        <w:tc>
          <w:tcPr>
            <w:tcW w:w="1660" w:type="dxa"/>
            <w:tcBorders>
              <w:top w:val="nil"/>
              <w:left w:val="nil"/>
              <w:bottom w:val="nil"/>
              <w:right w:val="nil"/>
            </w:tcBorders>
            <w:shd w:val="clear" w:color="auto" w:fill="auto"/>
            <w:noWrap/>
            <w:vAlign w:val="bottom"/>
            <w:hideMark/>
          </w:tcPr>
          <w:p w14:paraId="1806B4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(10.1-12.8)</w:t>
            </w:r>
          </w:p>
        </w:tc>
        <w:tc>
          <w:tcPr>
            <w:tcW w:w="1800" w:type="dxa"/>
            <w:tcBorders>
              <w:top w:val="nil"/>
              <w:left w:val="nil"/>
              <w:bottom w:val="nil"/>
              <w:right w:val="nil"/>
            </w:tcBorders>
            <w:shd w:val="clear" w:color="auto" w:fill="auto"/>
            <w:noWrap/>
            <w:vAlign w:val="bottom"/>
            <w:hideMark/>
          </w:tcPr>
          <w:p w14:paraId="544C90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539 (476-592)</w:t>
            </w:r>
          </w:p>
        </w:tc>
        <w:tc>
          <w:tcPr>
            <w:tcW w:w="1800" w:type="dxa"/>
            <w:tcBorders>
              <w:top w:val="nil"/>
              <w:left w:val="nil"/>
              <w:bottom w:val="nil"/>
              <w:right w:val="nil"/>
            </w:tcBorders>
            <w:shd w:val="clear" w:color="auto" w:fill="auto"/>
            <w:noWrap/>
            <w:vAlign w:val="bottom"/>
            <w:hideMark/>
          </w:tcPr>
          <w:p w14:paraId="183D58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923 (809-1010)</w:t>
            </w:r>
          </w:p>
        </w:tc>
      </w:tr>
      <w:tr w:rsidR="00B0760D" w:rsidRPr="00B0760D" w14:paraId="0E44D2E4" w14:textId="77777777" w:rsidTr="00B0760D">
        <w:trPr>
          <w:trHeight w:val="320"/>
        </w:trPr>
        <w:tc>
          <w:tcPr>
            <w:tcW w:w="2524" w:type="dxa"/>
            <w:tcBorders>
              <w:top w:val="nil"/>
              <w:left w:val="nil"/>
              <w:bottom w:val="nil"/>
              <w:right w:val="nil"/>
            </w:tcBorders>
            <w:shd w:val="clear" w:color="auto" w:fill="auto"/>
            <w:noWrap/>
            <w:vAlign w:val="bottom"/>
            <w:hideMark/>
          </w:tcPr>
          <w:p w14:paraId="5F3C69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AEE2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F443F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26.1 (18.8-35.5)</w:t>
            </w:r>
          </w:p>
        </w:tc>
        <w:tc>
          <w:tcPr>
            <w:tcW w:w="1660" w:type="dxa"/>
            <w:tcBorders>
              <w:top w:val="nil"/>
              <w:left w:val="nil"/>
              <w:bottom w:val="nil"/>
              <w:right w:val="nil"/>
            </w:tcBorders>
            <w:shd w:val="clear" w:color="auto" w:fill="auto"/>
            <w:noWrap/>
            <w:vAlign w:val="bottom"/>
            <w:hideMark/>
          </w:tcPr>
          <w:p w14:paraId="284E24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(12.9-26.9)</w:t>
            </w:r>
          </w:p>
        </w:tc>
        <w:tc>
          <w:tcPr>
            <w:tcW w:w="1800" w:type="dxa"/>
            <w:tcBorders>
              <w:top w:val="nil"/>
              <w:left w:val="nil"/>
              <w:bottom w:val="nil"/>
              <w:right w:val="nil"/>
            </w:tcBorders>
            <w:shd w:val="clear" w:color="auto" w:fill="auto"/>
            <w:noWrap/>
            <w:vAlign w:val="bottom"/>
            <w:hideMark/>
          </w:tcPr>
          <w:p w14:paraId="58E8AE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1316 (941-1800)</w:t>
            </w:r>
          </w:p>
        </w:tc>
        <w:tc>
          <w:tcPr>
            <w:tcW w:w="1800" w:type="dxa"/>
            <w:tcBorders>
              <w:top w:val="nil"/>
              <w:left w:val="nil"/>
              <w:bottom w:val="nil"/>
              <w:right w:val="nil"/>
            </w:tcBorders>
            <w:shd w:val="clear" w:color="auto" w:fill="auto"/>
            <w:noWrap/>
            <w:vAlign w:val="bottom"/>
            <w:hideMark/>
          </w:tcPr>
          <w:p w14:paraId="71741B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1516 (1042-2154)</w:t>
            </w:r>
          </w:p>
        </w:tc>
      </w:tr>
      <w:tr w:rsidR="00B0760D" w:rsidRPr="00B0760D" w14:paraId="0ADF145F" w14:textId="77777777" w:rsidTr="00B0760D">
        <w:trPr>
          <w:trHeight w:val="320"/>
        </w:trPr>
        <w:tc>
          <w:tcPr>
            <w:tcW w:w="2524" w:type="dxa"/>
            <w:tcBorders>
              <w:top w:val="nil"/>
              <w:left w:val="nil"/>
              <w:bottom w:val="nil"/>
              <w:right w:val="nil"/>
            </w:tcBorders>
            <w:shd w:val="clear" w:color="auto" w:fill="auto"/>
            <w:noWrap/>
            <w:vAlign w:val="bottom"/>
            <w:hideMark/>
          </w:tcPr>
          <w:p w14:paraId="015B3A7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DDAA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9EAE1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(0.3-1)</w:t>
            </w:r>
          </w:p>
        </w:tc>
        <w:tc>
          <w:tcPr>
            <w:tcW w:w="1660" w:type="dxa"/>
            <w:tcBorders>
              <w:top w:val="nil"/>
              <w:left w:val="nil"/>
              <w:bottom w:val="nil"/>
              <w:right w:val="nil"/>
            </w:tcBorders>
            <w:shd w:val="clear" w:color="auto" w:fill="auto"/>
            <w:noWrap/>
            <w:vAlign w:val="bottom"/>
            <w:hideMark/>
          </w:tcPr>
          <w:p w14:paraId="12DFD1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(2.3-8.5)</w:t>
            </w:r>
          </w:p>
        </w:tc>
        <w:tc>
          <w:tcPr>
            <w:tcW w:w="1800" w:type="dxa"/>
            <w:tcBorders>
              <w:top w:val="nil"/>
              <w:left w:val="nil"/>
              <w:bottom w:val="nil"/>
              <w:right w:val="nil"/>
            </w:tcBorders>
            <w:shd w:val="clear" w:color="auto" w:fill="auto"/>
            <w:noWrap/>
            <w:vAlign w:val="bottom"/>
            <w:hideMark/>
          </w:tcPr>
          <w:p w14:paraId="2F7C6B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(15-52)</w:t>
            </w:r>
          </w:p>
        </w:tc>
        <w:tc>
          <w:tcPr>
            <w:tcW w:w="1800" w:type="dxa"/>
            <w:tcBorders>
              <w:top w:val="nil"/>
              <w:left w:val="nil"/>
              <w:bottom w:val="nil"/>
              <w:right w:val="nil"/>
            </w:tcBorders>
            <w:shd w:val="clear" w:color="auto" w:fill="auto"/>
            <w:noWrap/>
            <w:vAlign w:val="bottom"/>
            <w:hideMark/>
          </w:tcPr>
          <w:p w14:paraId="53414A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349 (181-676)</w:t>
            </w:r>
          </w:p>
        </w:tc>
      </w:tr>
      <w:tr w:rsidR="00B0760D" w:rsidRPr="00B0760D" w14:paraId="34CB5403" w14:textId="77777777" w:rsidTr="00B0760D">
        <w:trPr>
          <w:trHeight w:val="320"/>
        </w:trPr>
        <w:tc>
          <w:tcPr>
            <w:tcW w:w="2524" w:type="dxa"/>
            <w:tcBorders>
              <w:top w:val="nil"/>
              <w:left w:val="nil"/>
              <w:bottom w:val="nil"/>
              <w:right w:val="nil"/>
            </w:tcBorders>
            <w:shd w:val="clear" w:color="auto" w:fill="auto"/>
            <w:noWrap/>
            <w:vAlign w:val="bottom"/>
            <w:hideMark/>
          </w:tcPr>
          <w:p w14:paraId="2B1D28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A2B6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5450A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(2.2-2.7)</w:t>
            </w:r>
          </w:p>
        </w:tc>
        <w:tc>
          <w:tcPr>
            <w:tcW w:w="1660" w:type="dxa"/>
            <w:tcBorders>
              <w:top w:val="nil"/>
              <w:left w:val="nil"/>
              <w:bottom w:val="nil"/>
              <w:right w:val="nil"/>
            </w:tcBorders>
            <w:shd w:val="clear" w:color="auto" w:fill="auto"/>
            <w:noWrap/>
            <w:vAlign w:val="bottom"/>
            <w:hideMark/>
          </w:tcPr>
          <w:p w14:paraId="34AF58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(2.5-3.2)</w:t>
            </w:r>
          </w:p>
        </w:tc>
        <w:tc>
          <w:tcPr>
            <w:tcW w:w="1800" w:type="dxa"/>
            <w:tcBorders>
              <w:top w:val="nil"/>
              <w:left w:val="nil"/>
              <w:bottom w:val="nil"/>
              <w:right w:val="nil"/>
            </w:tcBorders>
            <w:shd w:val="clear" w:color="auto" w:fill="auto"/>
            <w:noWrap/>
            <w:vAlign w:val="bottom"/>
            <w:hideMark/>
          </w:tcPr>
          <w:p w14:paraId="45D425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(108-136)</w:t>
            </w:r>
          </w:p>
        </w:tc>
        <w:tc>
          <w:tcPr>
            <w:tcW w:w="1800" w:type="dxa"/>
            <w:tcBorders>
              <w:top w:val="nil"/>
              <w:left w:val="nil"/>
              <w:bottom w:val="nil"/>
              <w:right w:val="nil"/>
            </w:tcBorders>
            <w:shd w:val="clear" w:color="auto" w:fill="auto"/>
            <w:noWrap/>
            <w:vAlign w:val="bottom"/>
            <w:hideMark/>
          </w:tcPr>
          <w:p w14:paraId="769E5F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 (200-259)</w:t>
            </w:r>
          </w:p>
        </w:tc>
      </w:tr>
      <w:tr w:rsidR="00B0760D" w:rsidRPr="00B0760D" w14:paraId="4B757ED8" w14:textId="77777777" w:rsidTr="00B0760D">
        <w:trPr>
          <w:trHeight w:val="320"/>
        </w:trPr>
        <w:tc>
          <w:tcPr>
            <w:tcW w:w="2524" w:type="dxa"/>
            <w:tcBorders>
              <w:top w:val="nil"/>
              <w:left w:val="nil"/>
              <w:bottom w:val="nil"/>
              <w:right w:val="nil"/>
            </w:tcBorders>
            <w:shd w:val="clear" w:color="auto" w:fill="auto"/>
            <w:noWrap/>
            <w:vAlign w:val="bottom"/>
            <w:hideMark/>
          </w:tcPr>
          <w:p w14:paraId="7762D13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018B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755F5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(1.2-1.3)</w:t>
            </w:r>
          </w:p>
        </w:tc>
        <w:tc>
          <w:tcPr>
            <w:tcW w:w="1660" w:type="dxa"/>
            <w:tcBorders>
              <w:top w:val="nil"/>
              <w:left w:val="nil"/>
              <w:bottom w:val="nil"/>
              <w:right w:val="nil"/>
            </w:tcBorders>
            <w:shd w:val="clear" w:color="auto" w:fill="auto"/>
            <w:noWrap/>
            <w:vAlign w:val="bottom"/>
            <w:hideMark/>
          </w:tcPr>
          <w:p w14:paraId="47B640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800" w:type="dxa"/>
            <w:tcBorders>
              <w:top w:val="nil"/>
              <w:left w:val="nil"/>
              <w:bottom w:val="nil"/>
              <w:right w:val="nil"/>
            </w:tcBorders>
            <w:shd w:val="clear" w:color="auto" w:fill="auto"/>
            <w:noWrap/>
            <w:vAlign w:val="bottom"/>
            <w:hideMark/>
          </w:tcPr>
          <w:p w14:paraId="35E0D4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(60-68)</w:t>
            </w:r>
          </w:p>
        </w:tc>
        <w:tc>
          <w:tcPr>
            <w:tcW w:w="1800" w:type="dxa"/>
            <w:tcBorders>
              <w:top w:val="nil"/>
              <w:left w:val="nil"/>
              <w:bottom w:val="nil"/>
              <w:right w:val="nil"/>
            </w:tcBorders>
            <w:shd w:val="clear" w:color="auto" w:fill="auto"/>
            <w:noWrap/>
            <w:vAlign w:val="bottom"/>
            <w:hideMark/>
          </w:tcPr>
          <w:p w14:paraId="0D3BD5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(85-110)</w:t>
            </w:r>
          </w:p>
        </w:tc>
      </w:tr>
      <w:tr w:rsidR="00B0760D" w:rsidRPr="00B0760D" w14:paraId="3A282178" w14:textId="77777777" w:rsidTr="00B0760D">
        <w:trPr>
          <w:trHeight w:val="320"/>
        </w:trPr>
        <w:tc>
          <w:tcPr>
            <w:tcW w:w="2524" w:type="dxa"/>
            <w:tcBorders>
              <w:top w:val="nil"/>
              <w:left w:val="nil"/>
              <w:bottom w:val="nil"/>
              <w:right w:val="nil"/>
            </w:tcBorders>
            <w:shd w:val="clear" w:color="auto" w:fill="auto"/>
            <w:noWrap/>
            <w:vAlign w:val="bottom"/>
            <w:hideMark/>
          </w:tcPr>
          <w:p w14:paraId="758FFC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D411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5B434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660" w:type="dxa"/>
            <w:tcBorders>
              <w:top w:val="nil"/>
              <w:left w:val="nil"/>
              <w:bottom w:val="nil"/>
              <w:right w:val="nil"/>
            </w:tcBorders>
            <w:shd w:val="clear" w:color="auto" w:fill="auto"/>
            <w:noWrap/>
            <w:vAlign w:val="bottom"/>
            <w:hideMark/>
          </w:tcPr>
          <w:p w14:paraId="1D56F5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(1.3-1.7)</w:t>
            </w:r>
          </w:p>
        </w:tc>
        <w:tc>
          <w:tcPr>
            <w:tcW w:w="1800" w:type="dxa"/>
            <w:tcBorders>
              <w:top w:val="nil"/>
              <w:left w:val="nil"/>
              <w:bottom w:val="nil"/>
              <w:right w:val="nil"/>
            </w:tcBorders>
            <w:shd w:val="clear" w:color="auto" w:fill="auto"/>
            <w:noWrap/>
            <w:vAlign w:val="bottom"/>
            <w:hideMark/>
          </w:tcPr>
          <w:p w14:paraId="2C2617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(52-67)</w:t>
            </w:r>
          </w:p>
        </w:tc>
        <w:tc>
          <w:tcPr>
            <w:tcW w:w="1800" w:type="dxa"/>
            <w:tcBorders>
              <w:top w:val="nil"/>
              <w:left w:val="nil"/>
              <w:bottom w:val="nil"/>
              <w:right w:val="nil"/>
            </w:tcBorders>
            <w:shd w:val="clear" w:color="auto" w:fill="auto"/>
            <w:noWrap/>
            <w:vAlign w:val="bottom"/>
            <w:hideMark/>
          </w:tcPr>
          <w:p w14:paraId="4C6E2F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(103-133)</w:t>
            </w:r>
          </w:p>
        </w:tc>
      </w:tr>
      <w:tr w:rsidR="00B0760D" w:rsidRPr="00B0760D" w14:paraId="5EA9D552" w14:textId="77777777" w:rsidTr="00B0760D">
        <w:trPr>
          <w:trHeight w:val="320"/>
        </w:trPr>
        <w:tc>
          <w:tcPr>
            <w:tcW w:w="2524" w:type="dxa"/>
            <w:tcBorders>
              <w:top w:val="nil"/>
              <w:left w:val="nil"/>
              <w:bottom w:val="nil"/>
              <w:right w:val="nil"/>
            </w:tcBorders>
            <w:shd w:val="clear" w:color="auto" w:fill="auto"/>
            <w:noWrap/>
            <w:vAlign w:val="bottom"/>
            <w:hideMark/>
          </w:tcPr>
          <w:p w14:paraId="3098CAB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A5AB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EAA1E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7F58CB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0C71DD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(3-8)</w:t>
            </w:r>
          </w:p>
        </w:tc>
        <w:tc>
          <w:tcPr>
            <w:tcW w:w="1800" w:type="dxa"/>
            <w:tcBorders>
              <w:top w:val="nil"/>
              <w:left w:val="nil"/>
              <w:bottom w:val="nil"/>
              <w:right w:val="nil"/>
            </w:tcBorders>
            <w:shd w:val="clear" w:color="auto" w:fill="auto"/>
            <w:noWrap/>
            <w:vAlign w:val="bottom"/>
            <w:hideMark/>
          </w:tcPr>
          <w:p w14:paraId="073A32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(5-15)</w:t>
            </w:r>
          </w:p>
        </w:tc>
      </w:tr>
      <w:tr w:rsidR="00B0760D" w:rsidRPr="00B0760D" w14:paraId="762C865A" w14:textId="77777777" w:rsidTr="00B0760D">
        <w:trPr>
          <w:trHeight w:val="320"/>
        </w:trPr>
        <w:tc>
          <w:tcPr>
            <w:tcW w:w="2524" w:type="dxa"/>
            <w:tcBorders>
              <w:top w:val="nil"/>
              <w:left w:val="nil"/>
              <w:bottom w:val="nil"/>
              <w:right w:val="nil"/>
            </w:tcBorders>
            <w:shd w:val="clear" w:color="auto" w:fill="auto"/>
            <w:noWrap/>
            <w:vAlign w:val="bottom"/>
            <w:hideMark/>
          </w:tcPr>
          <w:p w14:paraId="3469A0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Dominican Republic</w:t>
            </w:r>
          </w:p>
        </w:tc>
        <w:tc>
          <w:tcPr>
            <w:tcW w:w="2180" w:type="dxa"/>
            <w:tcBorders>
              <w:top w:val="nil"/>
              <w:left w:val="nil"/>
              <w:bottom w:val="nil"/>
              <w:right w:val="nil"/>
            </w:tcBorders>
            <w:shd w:val="clear" w:color="auto" w:fill="auto"/>
            <w:noWrap/>
            <w:vAlign w:val="bottom"/>
            <w:hideMark/>
          </w:tcPr>
          <w:p w14:paraId="535075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0AFE6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73.8 (69-79.7)</w:t>
            </w:r>
          </w:p>
        </w:tc>
        <w:tc>
          <w:tcPr>
            <w:tcW w:w="1660" w:type="dxa"/>
            <w:tcBorders>
              <w:top w:val="nil"/>
              <w:left w:val="nil"/>
              <w:bottom w:val="nil"/>
              <w:right w:val="nil"/>
            </w:tcBorders>
            <w:shd w:val="clear" w:color="auto" w:fill="auto"/>
            <w:noWrap/>
            <w:vAlign w:val="bottom"/>
            <w:hideMark/>
          </w:tcPr>
          <w:p w14:paraId="073C07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81.3 (76-86.8)</w:t>
            </w:r>
          </w:p>
        </w:tc>
        <w:tc>
          <w:tcPr>
            <w:tcW w:w="1800" w:type="dxa"/>
            <w:tcBorders>
              <w:top w:val="nil"/>
              <w:left w:val="nil"/>
              <w:bottom w:val="nil"/>
              <w:right w:val="nil"/>
            </w:tcBorders>
            <w:shd w:val="clear" w:color="auto" w:fill="auto"/>
            <w:noWrap/>
            <w:vAlign w:val="bottom"/>
            <w:hideMark/>
          </w:tcPr>
          <w:p w14:paraId="24F45E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1228 (1141-1337)</w:t>
            </w:r>
          </w:p>
        </w:tc>
        <w:tc>
          <w:tcPr>
            <w:tcW w:w="1800" w:type="dxa"/>
            <w:tcBorders>
              <w:top w:val="nil"/>
              <w:left w:val="nil"/>
              <w:bottom w:val="nil"/>
              <w:right w:val="nil"/>
            </w:tcBorders>
            <w:shd w:val="clear" w:color="auto" w:fill="auto"/>
            <w:noWrap/>
            <w:vAlign w:val="bottom"/>
            <w:hideMark/>
          </w:tcPr>
          <w:p w14:paraId="4DDEC4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2608 (2433-2803)</w:t>
            </w:r>
          </w:p>
        </w:tc>
      </w:tr>
      <w:tr w:rsidR="00B0760D" w:rsidRPr="00B0760D" w14:paraId="28ECF598" w14:textId="77777777" w:rsidTr="00B0760D">
        <w:trPr>
          <w:trHeight w:val="320"/>
        </w:trPr>
        <w:tc>
          <w:tcPr>
            <w:tcW w:w="2524" w:type="dxa"/>
            <w:tcBorders>
              <w:top w:val="nil"/>
              <w:left w:val="nil"/>
              <w:bottom w:val="nil"/>
              <w:right w:val="nil"/>
            </w:tcBorders>
            <w:shd w:val="clear" w:color="auto" w:fill="auto"/>
            <w:noWrap/>
            <w:vAlign w:val="bottom"/>
            <w:hideMark/>
          </w:tcPr>
          <w:p w14:paraId="252B128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7355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3A05A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34.9 (28.6-38.4)</w:t>
            </w:r>
          </w:p>
        </w:tc>
        <w:tc>
          <w:tcPr>
            <w:tcW w:w="1660" w:type="dxa"/>
            <w:tcBorders>
              <w:top w:val="nil"/>
              <w:left w:val="nil"/>
              <w:bottom w:val="nil"/>
              <w:right w:val="nil"/>
            </w:tcBorders>
            <w:shd w:val="clear" w:color="auto" w:fill="auto"/>
            <w:noWrap/>
            <w:vAlign w:val="bottom"/>
            <w:hideMark/>
          </w:tcPr>
          <w:p w14:paraId="19C5C3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 (26.6-38.1)</w:t>
            </w:r>
          </w:p>
        </w:tc>
        <w:tc>
          <w:tcPr>
            <w:tcW w:w="1800" w:type="dxa"/>
            <w:tcBorders>
              <w:top w:val="nil"/>
              <w:left w:val="nil"/>
              <w:bottom w:val="nil"/>
              <w:right w:val="nil"/>
            </w:tcBorders>
            <w:shd w:val="clear" w:color="auto" w:fill="auto"/>
            <w:noWrap/>
            <w:vAlign w:val="bottom"/>
            <w:hideMark/>
          </w:tcPr>
          <w:p w14:paraId="52FC1F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584 (471-645)</w:t>
            </w:r>
          </w:p>
        </w:tc>
        <w:tc>
          <w:tcPr>
            <w:tcW w:w="1800" w:type="dxa"/>
            <w:tcBorders>
              <w:top w:val="nil"/>
              <w:left w:val="nil"/>
              <w:bottom w:val="nil"/>
              <w:right w:val="nil"/>
            </w:tcBorders>
            <w:shd w:val="clear" w:color="auto" w:fill="auto"/>
            <w:noWrap/>
            <w:vAlign w:val="bottom"/>
            <w:hideMark/>
          </w:tcPr>
          <w:p w14:paraId="2D4E1E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1086 (857-1229)</w:t>
            </w:r>
          </w:p>
        </w:tc>
      </w:tr>
      <w:tr w:rsidR="00B0760D" w:rsidRPr="00B0760D" w14:paraId="165B2DE7" w14:textId="77777777" w:rsidTr="00B0760D">
        <w:trPr>
          <w:trHeight w:val="320"/>
        </w:trPr>
        <w:tc>
          <w:tcPr>
            <w:tcW w:w="2524" w:type="dxa"/>
            <w:tcBorders>
              <w:top w:val="nil"/>
              <w:left w:val="nil"/>
              <w:bottom w:val="nil"/>
              <w:right w:val="nil"/>
            </w:tcBorders>
            <w:shd w:val="clear" w:color="auto" w:fill="auto"/>
            <w:noWrap/>
            <w:vAlign w:val="bottom"/>
            <w:hideMark/>
          </w:tcPr>
          <w:p w14:paraId="259693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A924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FDA08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22.5 (19.4-26)</w:t>
            </w:r>
          </w:p>
        </w:tc>
        <w:tc>
          <w:tcPr>
            <w:tcW w:w="1660" w:type="dxa"/>
            <w:tcBorders>
              <w:top w:val="nil"/>
              <w:left w:val="nil"/>
              <w:bottom w:val="nil"/>
              <w:right w:val="nil"/>
            </w:tcBorders>
            <w:shd w:val="clear" w:color="auto" w:fill="auto"/>
            <w:noWrap/>
            <w:vAlign w:val="bottom"/>
            <w:hideMark/>
          </w:tcPr>
          <w:p w14:paraId="0A8EA6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22.2 (19.2-26)</w:t>
            </w:r>
          </w:p>
        </w:tc>
        <w:tc>
          <w:tcPr>
            <w:tcW w:w="1800" w:type="dxa"/>
            <w:tcBorders>
              <w:top w:val="nil"/>
              <w:left w:val="nil"/>
              <w:bottom w:val="nil"/>
              <w:right w:val="nil"/>
            </w:tcBorders>
            <w:shd w:val="clear" w:color="auto" w:fill="auto"/>
            <w:noWrap/>
            <w:vAlign w:val="bottom"/>
            <w:hideMark/>
          </w:tcPr>
          <w:p w14:paraId="1DA047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375 (325-430)</w:t>
            </w:r>
          </w:p>
        </w:tc>
        <w:tc>
          <w:tcPr>
            <w:tcW w:w="1800" w:type="dxa"/>
            <w:tcBorders>
              <w:top w:val="nil"/>
              <w:left w:val="nil"/>
              <w:bottom w:val="nil"/>
              <w:right w:val="nil"/>
            </w:tcBorders>
            <w:shd w:val="clear" w:color="auto" w:fill="auto"/>
            <w:noWrap/>
            <w:vAlign w:val="bottom"/>
            <w:hideMark/>
          </w:tcPr>
          <w:p w14:paraId="28EC8F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712 (617-831)</w:t>
            </w:r>
          </w:p>
        </w:tc>
      </w:tr>
      <w:tr w:rsidR="00B0760D" w:rsidRPr="00B0760D" w14:paraId="25322F88" w14:textId="77777777" w:rsidTr="00B0760D">
        <w:trPr>
          <w:trHeight w:val="320"/>
        </w:trPr>
        <w:tc>
          <w:tcPr>
            <w:tcW w:w="2524" w:type="dxa"/>
            <w:tcBorders>
              <w:top w:val="nil"/>
              <w:left w:val="nil"/>
              <w:bottom w:val="nil"/>
              <w:right w:val="nil"/>
            </w:tcBorders>
            <w:shd w:val="clear" w:color="auto" w:fill="auto"/>
            <w:noWrap/>
            <w:vAlign w:val="bottom"/>
            <w:hideMark/>
          </w:tcPr>
          <w:p w14:paraId="42FCBB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B118E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91436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(16.2-21.9)</w:t>
            </w:r>
          </w:p>
        </w:tc>
        <w:tc>
          <w:tcPr>
            <w:tcW w:w="1660" w:type="dxa"/>
            <w:tcBorders>
              <w:top w:val="nil"/>
              <w:left w:val="nil"/>
              <w:bottom w:val="nil"/>
              <w:right w:val="nil"/>
            </w:tcBorders>
            <w:shd w:val="clear" w:color="auto" w:fill="auto"/>
            <w:noWrap/>
            <w:vAlign w:val="bottom"/>
            <w:hideMark/>
          </w:tcPr>
          <w:p w14:paraId="2771E5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17.5 (15.1-20.9)</w:t>
            </w:r>
          </w:p>
        </w:tc>
        <w:tc>
          <w:tcPr>
            <w:tcW w:w="1800" w:type="dxa"/>
            <w:tcBorders>
              <w:top w:val="nil"/>
              <w:left w:val="nil"/>
              <w:bottom w:val="nil"/>
              <w:right w:val="nil"/>
            </w:tcBorders>
            <w:shd w:val="clear" w:color="auto" w:fill="auto"/>
            <w:noWrap/>
            <w:vAlign w:val="bottom"/>
            <w:hideMark/>
          </w:tcPr>
          <w:p w14:paraId="578CBE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(271-363)</w:t>
            </w:r>
          </w:p>
        </w:tc>
        <w:tc>
          <w:tcPr>
            <w:tcW w:w="1800" w:type="dxa"/>
            <w:tcBorders>
              <w:top w:val="nil"/>
              <w:left w:val="nil"/>
              <w:bottom w:val="nil"/>
              <w:right w:val="nil"/>
            </w:tcBorders>
            <w:shd w:val="clear" w:color="auto" w:fill="auto"/>
            <w:noWrap/>
            <w:vAlign w:val="bottom"/>
            <w:hideMark/>
          </w:tcPr>
          <w:p w14:paraId="4D67E1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565 (486-666)</w:t>
            </w:r>
          </w:p>
        </w:tc>
      </w:tr>
      <w:tr w:rsidR="00B0760D" w:rsidRPr="00B0760D" w14:paraId="59A1EAAC" w14:textId="77777777" w:rsidTr="00B0760D">
        <w:trPr>
          <w:trHeight w:val="320"/>
        </w:trPr>
        <w:tc>
          <w:tcPr>
            <w:tcW w:w="2524" w:type="dxa"/>
            <w:tcBorders>
              <w:top w:val="nil"/>
              <w:left w:val="nil"/>
              <w:bottom w:val="nil"/>
              <w:right w:val="nil"/>
            </w:tcBorders>
            <w:shd w:val="clear" w:color="auto" w:fill="auto"/>
            <w:noWrap/>
            <w:vAlign w:val="bottom"/>
            <w:hideMark/>
          </w:tcPr>
          <w:p w14:paraId="11562C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F712C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E975C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(3.8-5.6)</w:t>
            </w:r>
          </w:p>
        </w:tc>
        <w:tc>
          <w:tcPr>
            <w:tcW w:w="1660" w:type="dxa"/>
            <w:tcBorders>
              <w:top w:val="nil"/>
              <w:left w:val="nil"/>
              <w:bottom w:val="nil"/>
              <w:right w:val="nil"/>
            </w:tcBorders>
            <w:shd w:val="clear" w:color="auto" w:fill="auto"/>
            <w:noWrap/>
            <w:vAlign w:val="bottom"/>
            <w:hideMark/>
          </w:tcPr>
          <w:p w14:paraId="3FC5FF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(4.7-6.9)</w:t>
            </w:r>
          </w:p>
        </w:tc>
        <w:tc>
          <w:tcPr>
            <w:tcW w:w="1800" w:type="dxa"/>
            <w:tcBorders>
              <w:top w:val="nil"/>
              <w:left w:val="nil"/>
              <w:bottom w:val="nil"/>
              <w:right w:val="nil"/>
            </w:tcBorders>
            <w:shd w:val="clear" w:color="auto" w:fill="auto"/>
            <w:noWrap/>
            <w:vAlign w:val="bottom"/>
            <w:hideMark/>
          </w:tcPr>
          <w:p w14:paraId="29EAF5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(64-92)</w:t>
            </w:r>
          </w:p>
        </w:tc>
        <w:tc>
          <w:tcPr>
            <w:tcW w:w="1800" w:type="dxa"/>
            <w:tcBorders>
              <w:top w:val="nil"/>
              <w:left w:val="nil"/>
              <w:bottom w:val="nil"/>
              <w:right w:val="nil"/>
            </w:tcBorders>
            <w:shd w:val="clear" w:color="auto" w:fill="auto"/>
            <w:noWrap/>
            <w:vAlign w:val="bottom"/>
            <w:hideMark/>
          </w:tcPr>
          <w:p w14:paraId="35CECD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 (153-225)</w:t>
            </w:r>
          </w:p>
        </w:tc>
      </w:tr>
      <w:tr w:rsidR="00B0760D" w:rsidRPr="00B0760D" w14:paraId="38597DA1" w14:textId="77777777" w:rsidTr="00B0760D">
        <w:trPr>
          <w:trHeight w:val="320"/>
        </w:trPr>
        <w:tc>
          <w:tcPr>
            <w:tcW w:w="2524" w:type="dxa"/>
            <w:tcBorders>
              <w:top w:val="nil"/>
              <w:left w:val="nil"/>
              <w:bottom w:val="nil"/>
              <w:right w:val="nil"/>
            </w:tcBorders>
            <w:shd w:val="clear" w:color="auto" w:fill="auto"/>
            <w:noWrap/>
            <w:vAlign w:val="bottom"/>
            <w:hideMark/>
          </w:tcPr>
          <w:p w14:paraId="33B4B29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33DF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F1C09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26.7 (14.4-42.7)</w:t>
            </w:r>
          </w:p>
        </w:tc>
        <w:tc>
          <w:tcPr>
            <w:tcW w:w="1660" w:type="dxa"/>
            <w:tcBorders>
              <w:top w:val="nil"/>
              <w:left w:val="nil"/>
              <w:bottom w:val="nil"/>
              <w:right w:val="nil"/>
            </w:tcBorders>
            <w:shd w:val="clear" w:color="auto" w:fill="auto"/>
            <w:noWrap/>
            <w:vAlign w:val="bottom"/>
            <w:hideMark/>
          </w:tcPr>
          <w:p w14:paraId="719E3B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37.5 (22.6-54.7)</w:t>
            </w:r>
          </w:p>
        </w:tc>
        <w:tc>
          <w:tcPr>
            <w:tcW w:w="1800" w:type="dxa"/>
            <w:tcBorders>
              <w:top w:val="nil"/>
              <w:left w:val="nil"/>
              <w:bottom w:val="nil"/>
              <w:right w:val="nil"/>
            </w:tcBorders>
            <w:shd w:val="clear" w:color="auto" w:fill="auto"/>
            <w:noWrap/>
            <w:vAlign w:val="bottom"/>
            <w:hideMark/>
          </w:tcPr>
          <w:p w14:paraId="5E52C8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445 (241-710)</w:t>
            </w:r>
          </w:p>
        </w:tc>
        <w:tc>
          <w:tcPr>
            <w:tcW w:w="1800" w:type="dxa"/>
            <w:tcBorders>
              <w:top w:val="nil"/>
              <w:left w:val="nil"/>
              <w:bottom w:val="nil"/>
              <w:right w:val="nil"/>
            </w:tcBorders>
            <w:shd w:val="clear" w:color="auto" w:fill="auto"/>
            <w:noWrap/>
            <w:vAlign w:val="bottom"/>
            <w:hideMark/>
          </w:tcPr>
          <w:p w14:paraId="28E6C6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1208 (725-1753)</w:t>
            </w:r>
          </w:p>
        </w:tc>
      </w:tr>
      <w:tr w:rsidR="00B0760D" w:rsidRPr="00B0760D" w14:paraId="7B31086B" w14:textId="77777777" w:rsidTr="00B0760D">
        <w:trPr>
          <w:trHeight w:val="320"/>
        </w:trPr>
        <w:tc>
          <w:tcPr>
            <w:tcW w:w="2524" w:type="dxa"/>
            <w:tcBorders>
              <w:top w:val="nil"/>
              <w:left w:val="nil"/>
              <w:bottom w:val="nil"/>
              <w:right w:val="nil"/>
            </w:tcBorders>
            <w:shd w:val="clear" w:color="auto" w:fill="auto"/>
            <w:noWrap/>
            <w:vAlign w:val="bottom"/>
            <w:hideMark/>
          </w:tcPr>
          <w:p w14:paraId="5C3569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21D4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4DB4C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(15.4-22.4)</w:t>
            </w:r>
          </w:p>
        </w:tc>
        <w:tc>
          <w:tcPr>
            <w:tcW w:w="1660" w:type="dxa"/>
            <w:tcBorders>
              <w:top w:val="nil"/>
              <w:left w:val="nil"/>
              <w:bottom w:val="nil"/>
              <w:right w:val="nil"/>
            </w:tcBorders>
            <w:shd w:val="clear" w:color="auto" w:fill="auto"/>
            <w:noWrap/>
            <w:vAlign w:val="bottom"/>
            <w:hideMark/>
          </w:tcPr>
          <w:p w14:paraId="3C181D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 (16.8-24.4)</w:t>
            </w:r>
          </w:p>
        </w:tc>
        <w:tc>
          <w:tcPr>
            <w:tcW w:w="1800" w:type="dxa"/>
            <w:tcBorders>
              <w:top w:val="nil"/>
              <w:left w:val="nil"/>
              <w:bottom w:val="nil"/>
              <w:right w:val="nil"/>
            </w:tcBorders>
            <w:shd w:val="clear" w:color="auto" w:fill="auto"/>
            <w:noWrap/>
            <w:vAlign w:val="bottom"/>
            <w:hideMark/>
          </w:tcPr>
          <w:p w14:paraId="0427DD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 (256-375)</w:t>
            </w:r>
          </w:p>
        </w:tc>
        <w:tc>
          <w:tcPr>
            <w:tcW w:w="1800" w:type="dxa"/>
            <w:tcBorders>
              <w:top w:val="nil"/>
              <w:left w:val="nil"/>
              <w:bottom w:val="nil"/>
              <w:right w:val="nil"/>
            </w:tcBorders>
            <w:shd w:val="clear" w:color="auto" w:fill="auto"/>
            <w:noWrap/>
            <w:vAlign w:val="bottom"/>
            <w:hideMark/>
          </w:tcPr>
          <w:p w14:paraId="08608D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653 (538-786)</w:t>
            </w:r>
          </w:p>
        </w:tc>
      </w:tr>
      <w:tr w:rsidR="00B0760D" w:rsidRPr="00B0760D" w14:paraId="7C1EDB6C" w14:textId="77777777" w:rsidTr="00B0760D">
        <w:trPr>
          <w:trHeight w:val="320"/>
        </w:trPr>
        <w:tc>
          <w:tcPr>
            <w:tcW w:w="2524" w:type="dxa"/>
            <w:tcBorders>
              <w:top w:val="nil"/>
              <w:left w:val="nil"/>
              <w:bottom w:val="nil"/>
              <w:right w:val="nil"/>
            </w:tcBorders>
            <w:shd w:val="clear" w:color="auto" w:fill="auto"/>
            <w:noWrap/>
            <w:vAlign w:val="bottom"/>
            <w:hideMark/>
          </w:tcPr>
          <w:p w14:paraId="231CFC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1C83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2E4CC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(12.3-13.6)</w:t>
            </w:r>
          </w:p>
        </w:tc>
        <w:tc>
          <w:tcPr>
            <w:tcW w:w="1660" w:type="dxa"/>
            <w:tcBorders>
              <w:top w:val="nil"/>
              <w:left w:val="nil"/>
              <w:bottom w:val="nil"/>
              <w:right w:val="nil"/>
            </w:tcBorders>
            <w:shd w:val="clear" w:color="auto" w:fill="auto"/>
            <w:noWrap/>
            <w:vAlign w:val="bottom"/>
            <w:hideMark/>
          </w:tcPr>
          <w:p w14:paraId="3E8AF8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(11.9-14)</w:t>
            </w:r>
          </w:p>
        </w:tc>
        <w:tc>
          <w:tcPr>
            <w:tcW w:w="1800" w:type="dxa"/>
            <w:tcBorders>
              <w:top w:val="nil"/>
              <w:left w:val="nil"/>
              <w:bottom w:val="nil"/>
              <w:right w:val="nil"/>
            </w:tcBorders>
            <w:shd w:val="clear" w:color="auto" w:fill="auto"/>
            <w:noWrap/>
            <w:vAlign w:val="bottom"/>
            <w:hideMark/>
          </w:tcPr>
          <w:p w14:paraId="7477D9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216 (203-229)</w:t>
            </w:r>
          </w:p>
        </w:tc>
        <w:tc>
          <w:tcPr>
            <w:tcW w:w="1800" w:type="dxa"/>
            <w:tcBorders>
              <w:top w:val="nil"/>
              <w:left w:val="nil"/>
              <w:bottom w:val="nil"/>
              <w:right w:val="nil"/>
            </w:tcBorders>
            <w:shd w:val="clear" w:color="auto" w:fill="auto"/>
            <w:noWrap/>
            <w:vAlign w:val="bottom"/>
            <w:hideMark/>
          </w:tcPr>
          <w:p w14:paraId="34D21F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418 (388-449)</w:t>
            </w:r>
          </w:p>
        </w:tc>
      </w:tr>
      <w:tr w:rsidR="00B0760D" w:rsidRPr="00B0760D" w14:paraId="5E96659B" w14:textId="77777777" w:rsidTr="00B0760D">
        <w:trPr>
          <w:trHeight w:val="320"/>
        </w:trPr>
        <w:tc>
          <w:tcPr>
            <w:tcW w:w="2524" w:type="dxa"/>
            <w:tcBorders>
              <w:top w:val="nil"/>
              <w:left w:val="nil"/>
              <w:bottom w:val="nil"/>
              <w:right w:val="nil"/>
            </w:tcBorders>
            <w:shd w:val="clear" w:color="auto" w:fill="auto"/>
            <w:noWrap/>
            <w:vAlign w:val="bottom"/>
            <w:hideMark/>
          </w:tcPr>
          <w:p w14:paraId="46D4BD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80C1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892C9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(9.9-18.6)</w:t>
            </w:r>
          </w:p>
        </w:tc>
        <w:tc>
          <w:tcPr>
            <w:tcW w:w="1660" w:type="dxa"/>
            <w:tcBorders>
              <w:top w:val="nil"/>
              <w:left w:val="nil"/>
              <w:bottom w:val="nil"/>
              <w:right w:val="nil"/>
            </w:tcBorders>
            <w:shd w:val="clear" w:color="auto" w:fill="auto"/>
            <w:noWrap/>
            <w:vAlign w:val="bottom"/>
            <w:hideMark/>
          </w:tcPr>
          <w:p w14:paraId="624A75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24.3 (18.6-31.5)</w:t>
            </w:r>
          </w:p>
        </w:tc>
        <w:tc>
          <w:tcPr>
            <w:tcW w:w="1800" w:type="dxa"/>
            <w:tcBorders>
              <w:top w:val="nil"/>
              <w:left w:val="nil"/>
              <w:bottom w:val="nil"/>
              <w:right w:val="nil"/>
            </w:tcBorders>
            <w:shd w:val="clear" w:color="auto" w:fill="auto"/>
            <w:noWrap/>
            <w:vAlign w:val="bottom"/>
            <w:hideMark/>
          </w:tcPr>
          <w:p w14:paraId="5D93E6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227 (166-311)</w:t>
            </w:r>
          </w:p>
        </w:tc>
        <w:tc>
          <w:tcPr>
            <w:tcW w:w="1800" w:type="dxa"/>
            <w:tcBorders>
              <w:top w:val="nil"/>
              <w:left w:val="nil"/>
              <w:bottom w:val="nil"/>
              <w:right w:val="nil"/>
            </w:tcBorders>
            <w:shd w:val="clear" w:color="auto" w:fill="auto"/>
            <w:noWrap/>
            <w:vAlign w:val="bottom"/>
            <w:hideMark/>
          </w:tcPr>
          <w:p w14:paraId="0DF3D7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781 (594-1007)</w:t>
            </w:r>
          </w:p>
        </w:tc>
      </w:tr>
      <w:tr w:rsidR="00B0760D" w:rsidRPr="00B0760D" w14:paraId="1D446A28" w14:textId="77777777" w:rsidTr="00B0760D">
        <w:trPr>
          <w:trHeight w:val="320"/>
        </w:trPr>
        <w:tc>
          <w:tcPr>
            <w:tcW w:w="2524" w:type="dxa"/>
            <w:tcBorders>
              <w:top w:val="nil"/>
              <w:left w:val="nil"/>
              <w:bottom w:val="nil"/>
              <w:right w:val="nil"/>
            </w:tcBorders>
            <w:shd w:val="clear" w:color="auto" w:fill="auto"/>
            <w:noWrap/>
            <w:vAlign w:val="bottom"/>
            <w:hideMark/>
          </w:tcPr>
          <w:p w14:paraId="4AC4C8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504E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5E16C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(0.4-1.7)</w:t>
            </w:r>
          </w:p>
        </w:tc>
        <w:tc>
          <w:tcPr>
            <w:tcW w:w="1660" w:type="dxa"/>
            <w:tcBorders>
              <w:top w:val="nil"/>
              <w:left w:val="nil"/>
              <w:bottom w:val="nil"/>
              <w:right w:val="nil"/>
            </w:tcBorders>
            <w:shd w:val="clear" w:color="auto" w:fill="auto"/>
            <w:noWrap/>
            <w:vAlign w:val="bottom"/>
            <w:hideMark/>
          </w:tcPr>
          <w:p w14:paraId="64132E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(2-7.4)</w:t>
            </w:r>
          </w:p>
        </w:tc>
        <w:tc>
          <w:tcPr>
            <w:tcW w:w="1800" w:type="dxa"/>
            <w:tcBorders>
              <w:top w:val="nil"/>
              <w:left w:val="nil"/>
              <w:bottom w:val="nil"/>
              <w:right w:val="nil"/>
            </w:tcBorders>
            <w:shd w:val="clear" w:color="auto" w:fill="auto"/>
            <w:noWrap/>
            <w:vAlign w:val="bottom"/>
            <w:hideMark/>
          </w:tcPr>
          <w:p w14:paraId="4EF51F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(7-28)</w:t>
            </w:r>
          </w:p>
        </w:tc>
        <w:tc>
          <w:tcPr>
            <w:tcW w:w="1800" w:type="dxa"/>
            <w:tcBorders>
              <w:top w:val="nil"/>
              <w:left w:val="nil"/>
              <w:bottom w:val="nil"/>
              <w:right w:val="nil"/>
            </w:tcBorders>
            <w:shd w:val="clear" w:color="auto" w:fill="auto"/>
            <w:noWrap/>
            <w:vAlign w:val="bottom"/>
            <w:hideMark/>
          </w:tcPr>
          <w:p w14:paraId="2CCBB0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(63-238)</w:t>
            </w:r>
          </w:p>
        </w:tc>
      </w:tr>
      <w:tr w:rsidR="00B0760D" w:rsidRPr="00B0760D" w14:paraId="0A48B11D" w14:textId="77777777" w:rsidTr="00B0760D">
        <w:trPr>
          <w:trHeight w:val="320"/>
        </w:trPr>
        <w:tc>
          <w:tcPr>
            <w:tcW w:w="2524" w:type="dxa"/>
            <w:tcBorders>
              <w:top w:val="nil"/>
              <w:left w:val="nil"/>
              <w:bottom w:val="nil"/>
              <w:right w:val="nil"/>
            </w:tcBorders>
            <w:shd w:val="clear" w:color="auto" w:fill="auto"/>
            <w:noWrap/>
            <w:vAlign w:val="bottom"/>
            <w:hideMark/>
          </w:tcPr>
          <w:p w14:paraId="64A94D8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1136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55CE9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(2.5-2.8)</w:t>
            </w:r>
          </w:p>
        </w:tc>
        <w:tc>
          <w:tcPr>
            <w:tcW w:w="1660" w:type="dxa"/>
            <w:tcBorders>
              <w:top w:val="nil"/>
              <w:left w:val="nil"/>
              <w:bottom w:val="nil"/>
              <w:right w:val="nil"/>
            </w:tcBorders>
            <w:shd w:val="clear" w:color="auto" w:fill="auto"/>
            <w:noWrap/>
            <w:vAlign w:val="bottom"/>
            <w:hideMark/>
          </w:tcPr>
          <w:p w14:paraId="5869A4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(2.2-2.6)</w:t>
            </w:r>
          </w:p>
        </w:tc>
        <w:tc>
          <w:tcPr>
            <w:tcW w:w="1800" w:type="dxa"/>
            <w:tcBorders>
              <w:top w:val="nil"/>
              <w:left w:val="nil"/>
              <w:bottom w:val="nil"/>
              <w:right w:val="nil"/>
            </w:tcBorders>
            <w:shd w:val="clear" w:color="auto" w:fill="auto"/>
            <w:noWrap/>
            <w:vAlign w:val="bottom"/>
            <w:hideMark/>
          </w:tcPr>
          <w:p w14:paraId="67E373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(41-46)</w:t>
            </w:r>
          </w:p>
        </w:tc>
        <w:tc>
          <w:tcPr>
            <w:tcW w:w="1800" w:type="dxa"/>
            <w:tcBorders>
              <w:top w:val="nil"/>
              <w:left w:val="nil"/>
              <w:bottom w:val="nil"/>
              <w:right w:val="nil"/>
            </w:tcBorders>
            <w:shd w:val="clear" w:color="auto" w:fill="auto"/>
            <w:noWrap/>
            <w:vAlign w:val="bottom"/>
            <w:hideMark/>
          </w:tcPr>
          <w:p w14:paraId="1BC5B1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(70-85)</w:t>
            </w:r>
          </w:p>
        </w:tc>
      </w:tr>
      <w:tr w:rsidR="00B0760D" w:rsidRPr="00B0760D" w14:paraId="26D1C509" w14:textId="77777777" w:rsidTr="00B0760D">
        <w:trPr>
          <w:trHeight w:val="320"/>
        </w:trPr>
        <w:tc>
          <w:tcPr>
            <w:tcW w:w="2524" w:type="dxa"/>
            <w:tcBorders>
              <w:top w:val="nil"/>
              <w:left w:val="nil"/>
              <w:bottom w:val="nil"/>
              <w:right w:val="nil"/>
            </w:tcBorders>
            <w:shd w:val="clear" w:color="auto" w:fill="auto"/>
            <w:noWrap/>
            <w:vAlign w:val="bottom"/>
            <w:hideMark/>
          </w:tcPr>
          <w:p w14:paraId="21BF665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C642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EFB47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(1.2-1.3)</w:t>
            </w:r>
          </w:p>
        </w:tc>
        <w:tc>
          <w:tcPr>
            <w:tcW w:w="1660" w:type="dxa"/>
            <w:tcBorders>
              <w:top w:val="nil"/>
              <w:left w:val="nil"/>
              <w:bottom w:val="nil"/>
              <w:right w:val="nil"/>
            </w:tcBorders>
            <w:shd w:val="clear" w:color="auto" w:fill="auto"/>
            <w:noWrap/>
            <w:vAlign w:val="bottom"/>
            <w:hideMark/>
          </w:tcPr>
          <w:p w14:paraId="48FD14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3011EE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(19-23)</w:t>
            </w:r>
          </w:p>
        </w:tc>
        <w:tc>
          <w:tcPr>
            <w:tcW w:w="1800" w:type="dxa"/>
            <w:tcBorders>
              <w:top w:val="nil"/>
              <w:left w:val="nil"/>
              <w:bottom w:val="nil"/>
              <w:right w:val="nil"/>
            </w:tcBorders>
            <w:shd w:val="clear" w:color="auto" w:fill="auto"/>
            <w:noWrap/>
            <w:vAlign w:val="bottom"/>
            <w:hideMark/>
          </w:tcPr>
          <w:p w14:paraId="3B0416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(41-49)</w:t>
            </w:r>
          </w:p>
        </w:tc>
      </w:tr>
      <w:tr w:rsidR="00B0760D" w:rsidRPr="00B0760D" w14:paraId="4EC9569C" w14:textId="77777777" w:rsidTr="00B0760D">
        <w:trPr>
          <w:trHeight w:val="320"/>
        </w:trPr>
        <w:tc>
          <w:tcPr>
            <w:tcW w:w="2524" w:type="dxa"/>
            <w:tcBorders>
              <w:top w:val="nil"/>
              <w:left w:val="nil"/>
              <w:bottom w:val="nil"/>
              <w:right w:val="nil"/>
            </w:tcBorders>
            <w:shd w:val="clear" w:color="auto" w:fill="auto"/>
            <w:noWrap/>
            <w:vAlign w:val="bottom"/>
            <w:hideMark/>
          </w:tcPr>
          <w:p w14:paraId="5880A3F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1F0F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49BBF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(1.8-2)</w:t>
            </w:r>
          </w:p>
        </w:tc>
        <w:tc>
          <w:tcPr>
            <w:tcW w:w="1660" w:type="dxa"/>
            <w:tcBorders>
              <w:top w:val="nil"/>
              <w:left w:val="nil"/>
              <w:bottom w:val="nil"/>
              <w:right w:val="nil"/>
            </w:tcBorders>
            <w:shd w:val="clear" w:color="auto" w:fill="auto"/>
            <w:noWrap/>
            <w:vAlign w:val="bottom"/>
            <w:hideMark/>
          </w:tcPr>
          <w:p w14:paraId="161889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(1.4-1.6)</w:t>
            </w:r>
          </w:p>
        </w:tc>
        <w:tc>
          <w:tcPr>
            <w:tcW w:w="1800" w:type="dxa"/>
            <w:tcBorders>
              <w:top w:val="nil"/>
              <w:left w:val="nil"/>
              <w:bottom w:val="nil"/>
              <w:right w:val="nil"/>
            </w:tcBorders>
            <w:shd w:val="clear" w:color="auto" w:fill="auto"/>
            <w:noWrap/>
            <w:vAlign w:val="bottom"/>
            <w:hideMark/>
          </w:tcPr>
          <w:p w14:paraId="4652C4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(30-34)</w:t>
            </w:r>
          </w:p>
        </w:tc>
        <w:tc>
          <w:tcPr>
            <w:tcW w:w="1800" w:type="dxa"/>
            <w:tcBorders>
              <w:top w:val="nil"/>
              <w:left w:val="nil"/>
              <w:bottom w:val="nil"/>
              <w:right w:val="nil"/>
            </w:tcBorders>
            <w:shd w:val="clear" w:color="auto" w:fill="auto"/>
            <w:noWrap/>
            <w:vAlign w:val="bottom"/>
            <w:hideMark/>
          </w:tcPr>
          <w:p w14:paraId="7042D3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(43-52)</w:t>
            </w:r>
          </w:p>
        </w:tc>
      </w:tr>
      <w:tr w:rsidR="00B0760D" w:rsidRPr="00B0760D" w14:paraId="3CDBF4B4" w14:textId="77777777" w:rsidTr="00B0760D">
        <w:trPr>
          <w:trHeight w:val="320"/>
        </w:trPr>
        <w:tc>
          <w:tcPr>
            <w:tcW w:w="2524" w:type="dxa"/>
            <w:tcBorders>
              <w:top w:val="nil"/>
              <w:left w:val="nil"/>
              <w:bottom w:val="nil"/>
              <w:right w:val="nil"/>
            </w:tcBorders>
            <w:shd w:val="clear" w:color="auto" w:fill="auto"/>
            <w:noWrap/>
            <w:vAlign w:val="bottom"/>
            <w:hideMark/>
          </w:tcPr>
          <w:p w14:paraId="1D0C6F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305A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6F9BB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660" w:type="dxa"/>
            <w:tcBorders>
              <w:top w:val="nil"/>
              <w:left w:val="nil"/>
              <w:bottom w:val="nil"/>
              <w:right w:val="nil"/>
            </w:tcBorders>
            <w:shd w:val="clear" w:color="auto" w:fill="auto"/>
            <w:noWrap/>
            <w:vAlign w:val="bottom"/>
            <w:hideMark/>
          </w:tcPr>
          <w:p w14:paraId="258F37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800" w:type="dxa"/>
            <w:tcBorders>
              <w:top w:val="nil"/>
              <w:left w:val="nil"/>
              <w:bottom w:val="nil"/>
              <w:right w:val="nil"/>
            </w:tcBorders>
            <w:shd w:val="clear" w:color="auto" w:fill="auto"/>
            <w:noWrap/>
            <w:vAlign w:val="bottom"/>
            <w:hideMark/>
          </w:tcPr>
          <w:p w14:paraId="023F8A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(4-6)</w:t>
            </w:r>
          </w:p>
        </w:tc>
        <w:tc>
          <w:tcPr>
            <w:tcW w:w="1800" w:type="dxa"/>
            <w:tcBorders>
              <w:top w:val="nil"/>
              <w:left w:val="nil"/>
              <w:bottom w:val="nil"/>
              <w:right w:val="nil"/>
            </w:tcBorders>
            <w:shd w:val="clear" w:color="auto" w:fill="auto"/>
            <w:noWrap/>
            <w:vAlign w:val="bottom"/>
            <w:hideMark/>
          </w:tcPr>
          <w:p w14:paraId="5A9FBB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(8-12)</w:t>
            </w:r>
          </w:p>
        </w:tc>
      </w:tr>
      <w:tr w:rsidR="00B0760D" w:rsidRPr="00B0760D" w14:paraId="0EEBF319" w14:textId="77777777" w:rsidTr="00B0760D">
        <w:trPr>
          <w:trHeight w:val="320"/>
        </w:trPr>
        <w:tc>
          <w:tcPr>
            <w:tcW w:w="2524" w:type="dxa"/>
            <w:tcBorders>
              <w:top w:val="nil"/>
              <w:left w:val="nil"/>
              <w:bottom w:val="nil"/>
              <w:right w:val="nil"/>
            </w:tcBorders>
            <w:shd w:val="clear" w:color="auto" w:fill="auto"/>
            <w:noWrap/>
            <w:vAlign w:val="bottom"/>
            <w:hideMark/>
          </w:tcPr>
          <w:p w14:paraId="5D4781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Ecuador</w:t>
            </w:r>
          </w:p>
        </w:tc>
        <w:tc>
          <w:tcPr>
            <w:tcW w:w="2180" w:type="dxa"/>
            <w:tcBorders>
              <w:top w:val="nil"/>
              <w:left w:val="nil"/>
              <w:bottom w:val="nil"/>
              <w:right w:val="nil"/>
            </w:tcBorders>
            <w:shd w:val="clear" w:color="auto" w:fill="auto"/>
            <w:noWrap/>
            <w:vAlign w:val="bottom"/>
            <w:hideMark/>
          </w:tcPr>
          <w:p w14:paraId="1B50F1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B51DF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77.3 (71.7-82)</w:t>
            </w:r>
          </w:p>
        </w:tc>
        <w:tc>
          <w:tcPr>
            <w:tcW w:w="1660" w:type="dxa"/>
            <w:tcBorders>
              <w:top w:val="nil"/>
              <w:left w:val="nil"/>
              <w:bottom w:val="nil"/>
              <w:right w:val="nil"/>
            </w:tcBorders>
            <w:shd w:val="clear" w:color="auto" w:fill="auto"/>
            <w:noWrap/>
            <w:vAlign w:val="bottom"/>
            <w:hideMark/>
          </w:tcPr>
          <w:p w14:paraId="5EFA74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(66.2-77.7)</w:t>
            </w:r>
          </w:p>
        </w:tc>
        <w:tc>
          <w:tcPr>
            <w:tcW w:w="1800" w:type="dxa"/>
            <w:tcBorders>
              <w:top w:val="nil"/>
              <w:left w:val="nil"/>
              <w:bottom w:val="nil"/>
              <w:right w:val="nil"/>
            </w:tcBorders>
            <w:shd w:val="clear" w:color="auto" w:fill="auto"/>
            <w:noWrap/>
            <w:vAlign w:val="bottom"/>
            <w:hideMark/>
          </w:tcPr>
          <w:p w14:paraId="495DB0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1685 (1556-1799)</w:t>
            </w:r>
          </w:p>
        </w:tc>
        <w:tc>
          <w:tcPr>
            <w:tcW w:w="1800" w:type="dxa"/>
            <w:tcBorders>
              <w:top w:val="nil"/>
              <w:left w:val="nil"/>
              <w:bottom w:val="nil"/>
              <w:right w:val="nil"/>
            </w:tcBorders>
            <w:shd w:val="clear" w:color="auto" w:fill="auto"/>
            <w:noWrap/>
            <w:vAlign w:val="bottom"/>
            <w:hideMark/>
          </w:tcPr>
          <w:p w14:paraId="2A4E0A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3132 (2873-3383)</w:t>
            </w:r>
          </w:p>
        </w:tc>
      </w:tr>
      <w:tr w:rsidR="00B0760D" w:rsidRPr="00B0760D" w14:paraId="748C6920" w14:textId="77777777" w:rsidTr="00B0760D">
        <w:trPr>
          <w:trHeight w:val="320"/>
        </w:trPr>
        <w:tc>
          <w:tcPr>
            <w:tcW w:w="2524" w:type="dxa"/>
            <w:tcBorders>
              <w:top w:val="nil"/>
              <w:left w:val="nil"/>
              <w:bottom w:val="nil"/>
              <w:right w:val="nil"/>
            </w:tcBorders>
            <w:shd w:val="clear" w:color="auto" w:fill="auto"/>
            <w:noWrap/>
            <w:vAlign w:val="bottom"/>
            <w:hideMark/>
          </w:tcPr>
          <w:p w14:paraId="0CD9C24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FDE5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F5ECC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 (18.3-32.3)</w:t>
            </w:r>
          </w:p>
        </w:tc>
        <w:tc>
          <w:tcPr>
            <w:tcW w:w="1660" w:type="dxa"/>
            <w:tcBorders>
              <w:top w:val="nil"/>
              <w:left w:val="nil"/>
              <w:bottom w:val="nil"/>
              <w:right w:val="nil"/>
            </w:tcBorders>
            <w:shd w:val="clear" w:color="auto" w:fill="auto"/>
            <w:noWrap/>
            <w:vAlign w:val="bottom"/>
            <w:hideMark/>
          </w:tcPr>
          <w:p w14:paraId="52D6EA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26.3 (18.5-32.6)</w:t>
            </w:r>
          </w:p>
        </w:tc>
        <w:tc>
          <w:tcPr>
            <w:tcW w:w="1800" w:type="dxa"/>
            <w:tcBorders>
              <w:top w:val="nil"/>
              <w:left w:val="nil"/>
              <w:bottom w:val="nil"/>
              <w:right w:val="nil"/>
            </w:tcBorders>
            <w:shd w:val="clear" w:color="auto" w:fill="auto"/>
            <w:noWrap/>
            <w:vAlign w:val="bottom"/>
            <w:hideMark/>
          </w:tcPr>
          <w:p w14:paraId="19FEEC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564 (394-703)</w:t>
            </w:r>
          </w:p>
        </w:tc>
        <w:tc>
          <w:tcPr>
            <w:tcW w:w="1800" w:type="dxa"/>
            <w:tcBorders>
              <w:top w:val="nil"/>
              <w:left w:val="nil"/>
              <w:bottom w:val="nil"/>
              <w:right w:val="nil"/>
            </w:tcBorders>
            <w:shd w:val="clear" w:color="auto" w:fill="auto"/>
            <w:noWrap/>
            <w:vAlign w:val="bottom"/>
            <w:hideMark/>
          </w:tcPr>
          <w:p w14:paraId="63BA13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1147 (804-1419)</w:t>
            </w:r>
          </w:p>
        </w:tc>
      </w:tr>
      <w:tr w:rsidR="00B0760D" w:rsidRPr="00B0760D" w14:paraId="2CB6B8AB" w14:textId="77777777" w:rsidTr="00B0760D">
        <w:trPr>
          <w:trHeight w:val="320"/>
        </w:trPr>
        <w:tc>
          <w:tcPr>
            <w:tcW w:w="2524" w:type="dxa"/>
            <w:tcBorders>
              <w:top w:val="nil"/>
              <w:left w:val="nil"/>
              <w:bottom w:val="nil"/>
              <w:right w:val="nil"/>
            </w:tcBorders>
            <w:shd w:val="clear" w:color="auto" w:fill="auto"/>
            <w:noWrap/>
            <w:vAlign w:val="bottom"/>
            <w:hideMark/>
          </w:tcPr>
          <w:p w14:paraId="49A9E23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583F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5987E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 (10-23)</w:t>
            </w:r>
          </w:p>
        </w:tc>
        <w:tc>
          <w:tcPr>
            <w:tcW w:w="1660" w:type="dxa"/>
            <w:tcBorders>
              <w:top w:val="nil"/>
              <w:left w:val="nil"/>
              <w:bottom w:val="nil"/>
              <w:right w:val="nil"/>
            </w:tcBorders>
            <w:shd w:val="clear" w:color="auto" w:fill="auto"/>
            <w:noWrap/>
            <w:vAlign w:val="bottom"/>
            <w:hideMark/>
          </w:tcPr>
          <w:p w14:paraId="763F78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(10.1-22.7)</w:t>
            </w:r>
          </w:p>
        </w:tc>
        <w:tc>
          <w:tcPr>
            <w:tcW w:w="1800" w:type="dxa"/>
            <w:tcBorders>
              <w:top w:val="nil"/>
              <w:left w:val="nil"/>
              <w:bottom w:val="nil"/>
              <w:right w:val="nil"/>
            </w:tcBorders>
            <w:shd w:val="clear" w:color="auto" w:fill="auto"/>
            <w:noWrap/>
            <w:vAlign w:val="bottom"/>
            <w:hideMark/>
          </w:tcPr>
          <w:p w14:paraId="7BF32A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344 (217-500)</w:t>
            </w:r>
          </w:p>
        </w:tc>
        <w:tc>
          <w:tcPr>
            <w:tcW w:w="1800" w:type="dxa"/>
            <w:tcBorders>
              <w:top w:val="nil"/>
              <w:left w:val="nil"/>
              <w:bottom w:val="nil"/>
              <w:right w:val="nil"/>
            </w:tcBorders>
            <w:shd w:val="clear" w:color="auto" w:fill="auto"/>
            <w:noWrap/>
            <w:vAlign w:val="bottom"/>
            <w:hideMark/>
          </w:tcPr>
          <w:p w14:paraId="3AC182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678 (436-977)</w:t>
            </w:r>
          </w:p>
        </w:tc>
      </w:tr>
      <w:tr w:rsidR="00B0760D" w:rsidRPr="00B0760D" w14:paraId="023CA522" w14:textId="77777777" w:rsidTr="00B0760D">
        <w:trPr>
          <w:trHeight w:val="320"/>
        </w:trPr>
        <w:tc>
          <w:tcPr>
            <w:tcW w:w="2524" w:type="dxa"/>
            <w:tcBorders>
              <w:top w:val="nil"/>
              <w:left w:val="nil"/>
              <w:bottom w:val="nil"/>
              <w:right w:val="nil"/>
            </w:tcBorders>
            <w:shd w:val="clear" w:color="auto" w:fill="auto"/>
            <w:noWrap/>
            <w:vAlign w:val="bottom"/>
            <w:hideMark/>
          </w:tcPr>
          <w:p w14:paraId="78D73C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42A0A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B1976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(7-16.7)</w:t>
            </w:r>
          </w:p>
        </w:tc>
        <w:tc>
          <w:tcPr>
            <w:tcW w:w="1660" w:type="dxa"/>
            <w:tcBorders>
              <w:top w:val="nil"/>
              <w:left w:val="nil"/>
              <w:bottom w:val="nil"/>
              <w:right w:val="nil"/>
            </w:tcBorders>
            <w:shd w:val="clear" w:color="auto" w:fill="auto"/>
            <w:noWrap/>
            <w:vAlign w:val="bottom"/>
            <w:hideMark/>
          </w:tcPr>
          <w:p w14:paraId="5AD23B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(5.9-13.8)</w:t>
            </w:r>
          </w:p>
        </w:tc>
        <w:tc>
          <w:tcPr>
            <w:tcW w:w="1800" w:type="dxa"/>
            <w:tcBorders>
              <w:top w:val="nil"/>
              <w:left w:val="nil"/>
              <w:bottom w:val="nil"/>
              <w:right w:val="nil"/>
            </w:tcBorders>
            <w:shd w:val="clear" w:color="auto" w:fill="auto"/>
            <w:noWrap/>
            <w:vAlign w:val="bottom"/>
            <w:hideMark/>
          </w:tcPr>
          <w:p w14:paraId="4E5366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 (154-362)</w:t>
            </w:r>
          </w:p>
        </w:tc>
        <w:tc>
          <w:tcPr>
            <w:tcW w:w="1800" w:type="dxa"/>
            <w:tcBorders>
              <w:top w:val="nil"/>
              <w:left w:val="nil"/>
              <w:bottom w:val="nil"/>
              <w:right w:val="nil"/>
            </w:tcBorders>
            <w:shd w:val="clear" w:color="auto" w:fill="auto"/>
            <w:noWrap/>
            <w:vAlign w:val="bottom"/>
            <w:hideMark/>
          </w:tcPr>
          <w:p w14:paraId="709E41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403 (260-598)</w:t>
            </w:r>
          </w:p>
        </w:tc>
      </w:tr>
      <w:tr w:rsidR="00B0760D" w:rsidRPr="00B0760D" w14:paraId="3FE7E07C" w14:textId="77777777" w:rsidTr="00B0760D">
        <w:trPr>
          <w:trHeight w:val="320"/>
        </w:trPr>
        <w:tc>
          <w:tcPr>
            <w:tcW w:w="2524" w:type="dxa"/>
            <w:tcBorders>
              <w:top w:val="nil"/>
              <w:left w:val="nil"/>
              <w:bottom w:val="nil"/>
              <w:right w:val="nil"/>
            </w:tcBorders>
            <w:shd w:val="clear" w:color="auto" w:fill="auto"/>
            <w:noWrap/>
            <w:vAlign w:val="bottom"/>
            <w:hideMark/>
          </w:tcPr>
          <w:p w14:paraId="6B97C1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7EBDA6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E26E3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(3.2-7.8)</w:t>
            </w:r>
          </w:p>
        </w:tc>
        <w:tc>
          <w:tcPr>
            <w:tcW w:w="1660" w:type="dxa"/>
            <w:tcBorders>
              <w:top w:val="nil"/>
              <w:left w:val="nil"/>
              <w:bottom w:val="nil"/>
              <w:right w:val="nil"/>
            </w:tcBorders>
            <w:shd w:val="clear" w:color="auto" w:fill="auto"/>
            <w:noWrap/>
            <w:vAlign w:val="bottom"/>
            <w:hideMark/>
          </w:tcPr>
          <w:p w14:paraId="64EEF0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(4.4-10.4)</w:t>
            </w:r>
          </w:p>
        </w:tc>
        <w:tc>
          <w:tcPr>
            <w:tcW w:w="1800" w:type="dxa"/>
            <w:tcBorders>
              <w:top w:val="nil"/>
              <w:left w:val="nil"/>
              <w:bottom w:val="nil"/>
              <w:right w:val="nil"/>
            </w:tcBorders>
            <w:shd w:val="clear" w:color="auto" w:fill="auto"/>
            <w:noWrap/>
            <w:vAlign w:val="bottom"/>
            <w:hideMark/>
          </w:tcPr>
          <w:p w14:paraId="3D9C01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(69-170)</w:t>
            </w:r>
          </w:p>
        </w:tc>
        <w:tc>
          <w:tcPr>
            <w:tcW w:w="1800" w:type="dxa"/>
            <w:tcBorders>
              <w:top w:val="nil"/>
              <w:left w:val="nil"/>
              <w:bottom w:val="nil"/>
              <w:right w:val="nil"/>
            </w:tcBorders>
            <w:shd w:val="clear" w:color="auto" w:fill="auto"/>
            <w:noWrap/>
            <w:vAlign w:val="bottom"/>
            <w:hideMark/>
          </w:tcPr>
          <w:p w14:paraId="24FAAD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301 (191-449)</w:t>
            </w:r>
          </w:p>
        </w:tc>
      </w:tr>
      <w:tr w:rsidR="00B0760D" w:rsidRPr="00B0760D" w14:paraId="196B70F8" w14:textId="77777777" w:rsidTr="00B0760D">
        <w:trPr>
          <w:trHeight w:val="320"/>
        </w:trPr>
        <w:tc>
          <w:tcPr>
            <w:tcW w:w="2524" w:type="dxa"/>
            <w:tcBorders>
              <w:top w:val="nil"/>
              <w:left w:val="nil"/>
              <w:bottom w:val="nil"/>
              <w:right w:val="nil"/>
            </w:tcBorders>
            <w:shd w:val="clear" w:color="auto" w:fill="auto"/>
            <w:noWrap/>
            <w:vAlign w:val="bottom"/>
            <w:hideMark/>
          </w:tcPr>
          <w:p w14:paraId="3D9BD10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B008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53E92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(2-9.1)</w:t>
            </w:r>
          </w:p>
        </w:tc>
        <w:tc>
          <w:tcPr>
            <w:tcW w:w="1660" w:type="dxa"/>
            <w:tcBorders>
              <w:top w:val="nil"/>
              <w:left w:val="nil"/>
              <w:bottom w:val="nil"/>
              <w:right w:val="nil"/>
            </w:tcBorders>
            <w:shd w:val="clear" w:color="auto" w:fill="auto"/>
            <w:noWrap/>
            <w:vAlign w:val="bottom"/>
            <w:hideMark/>
          </w:tcPr>
          <w:p w14:paraId="4C97B3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(2.4-10.5)</w:t>
            </w:r>
          </w:p>
        </w:tc>
        <w:tc>
          <w:tcPr>
            <w:tcW w:w="1800" w:type="dxa"/>
            <w:tcBorders>
              <w:top w:val="nil"/>
              <w:left w:val="nil"/>
              <w:bottom w:val="nil"/>
              <w:right w:val="nil"/>
            </w:tcBorders>
            <w:shd w:val="clear" w:color="auto" w:fill="auto"/>
            <w:noWrap/>
            <w:vAlign w:val="bottom"/>
            <w:hideMark/>
          </w:tcPr>
          <w:p w14:paraId="72DDF0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(44-197)</w:t>
            </w:r>
          </w:p>
        </w:tc>
        <w:tc>
          <w:tcPr>
            <w:tcW w:w="1800" w:type="dxa"/>
            <w:tcBorders>
              <w:top w:val="nil"/>
              <w:left w:val="nil"/>
              <w:bottom w:val="nil"/>
              <w:right w:val="nil"/>
            </w:tcBorders>
            <w:shd w:val="clear" w:color="auto" w:fill="auto"/>
            <w:noWrap/>
            <w:vAlign w:val="bottom"/>
            <w:hideMark/>
          </w:tcPr>
          <w:p w14:paraId="4768C5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(101-453)</w:t>
            </w:r>
          </w:p>
        </w:tc>
      </w:tr>
      <w:tr w:rsidR="00B0760D" w:rsidRPr="00B0760D" w14:paraId="439E5F51" w14:textId="77777777" w:rsidTr="00B0760D">
        <w:trPr>
          <w:trHeight w:val="320"/>
        </w:trPr>
        <w:tc>
          <w:tcPr>
            <w:tcW w:w="2524" w:type="dxa"/>
            <w:tcBorders>
              <w:top w:val="nil"/>
              <w:left w:val="nil"/>
              <w:bottom w:val="nil"/>
              <w:right w:val="nil"/>
            </w:tcBorders>
            <w:shd w:val="clear" w:color="auto" w:fill="auto"/>
            <w:noWrap/>
            <w:vAlign w:val="bottom"/>
            <w:hideMark/>
          </w:tcPr>
          <w:p w14:paraId="49D9A9A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4EDB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23C9B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(10.7-30.1)</w:t>
            </w:r>
          </w:p>
        </w:tc>
        <w:tc>
          <w:tcPr>
            <w:tcW w:w="1660" w:type="dxa"/>
            <w:tcBorders>
              <w:top w:val="nil"/>
              <w:left w:val="nil"/>
              <w:bottom w:val="nil"/>
              <w:right w:val="nil"/>
            </w:tcBorders>
            <w:shd w:val="clear" w:color="auto" w:fill="auto"/>
            <w:noWrap/>
            <w:vAlign w:val="bottom"/>
            <w:hideMark/>
          </w:tcPr>
          <w:p w14:paraId="1A268B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(11.2-32.1)</w:t>
            </w:r>
          </w:p>
        </w:tc>
        <w:tc>
          <w:tcPr>
            <w:tcW w:w="1800" w:type="dxa"/>
            <w:tcBorders>
              <w:top w:val="nil"/>
              <w:left w:val="nil"/>
              <w:bottom w:val="nil"/>
              <w:right w:val="nil"/>
            </w:tcBorders>
            <w:shd w:val="clear" w:color="auto" w:fill="auto"/>
            <w:noWrap/>
            <w:vAlign w:val="bottom"/>
            <w:hideMark/>
          </w:tcPr>
          <w:p w14:paraId="53C21C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416 (235-657)</w:t>
            </w:r>
          </w:p>
        </w:tc>
        <w:tc>
          <w:tcPr>
            <w:tcW w:w="1800" w:type="dxa"/>
            <w:tcBorders>
              <w:top w:val="nil"/>
              <w:left w:val="nil"/>
              <w:bottom w:val="nil"/>
              <w:right w:val="nil"/>
            </w:tcBorders>
            <w:shd w:val="clear" w:color="auto" w:fill="auto"/>
            <w:noWrap/>
            <w:vAlign w:val="bottom"/>
            <w:hideMark/>
          </w:tcPr>
          <w:p w14:paraId="58C61E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868 (492-1396)</w:t>
            </w:r>
          </w:p>
        </w:tc>
      </w:tr>
      <w:tr w:rsidR="00B0760D" w:rsidRPr="00B0760D" w14:paraId="2DABC508" w14:textId="77777777" w:rsidTr="00B0760D">
        <w:trPr>
          <w:trHeight w:val="320"/>
        </w:trPr>
        <w:tc>
          <w:tcPr>
            <w:tcW w:w="2524" w:type="dxa"/>
            <w:tcBorders>
              <w:top w:val="nil"/>
              <w:left w:val="nil"/>
              <w:bottom w:val="nil"/>
              <w:right w:val="nil"/>
            </w:tcBorders>
            <w:shd w:val="clear" w:color="auto" w:fill="auto"/>
            <w:noWrap/>
            <w:vAlign w:val="bottom"/>
            <w:hideMark/>
          </w:tcPr>
          <w:p w14:paraId="2DBB76C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C772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D8BEE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(10-12.1)</w:t>
            </w:r>
          </w:p>
        </w:tc>
        <w:tc>
          <w:tcPr>
            <w:tcW w:w="1660" w:type="dxa"/>
            <w:tcBorders>
              <w:top w:val="nil"/>
              <w:left w:val="nil"/>
              <w:bottom w:val="nil"/>
              <w:right w:val="nil"/>
            </w:tcBorders>
            <w:shd w:val="clear" w:color="auto" w:fill="auto"/>
            <w:noWrap/>
            <w:vAlign w:val="bottom"/>
            <w:hideMark/>
          </w:tcPr>
          <w:p w14:paraId="7C3C13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(9.5-12)</w:t>
            </w:r>
          </w:p>
        </w:tc>
        <w:tc>
          <w:tcPr>
            <w:tcW w:w="1800" w:type="dxa"/>
            <w:tcBorders>
              <w:top w:val="nil"/>
              <w:left w:val="nil"/>
              <w:bottom w:val="nil"/>
              <w:right w:val="nil"/>
            </w:tcBorders>
            <w:shd w:val="clear" w:color="auto" w:fill="auto"/>
            <w:noWrap/>
            <w:vAlign w:val="bottom"/>
            <w:hideMark/>
          </w:tcPr>
          <w:p w14:paraId="27B88A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 (218-264)</w:t>
            </w:r>
          </w:p>
        </w:tc>
        <w:tc>
          <w:tcPr>
            <w:tcW w:w="1800" w:type="dxa"/>
            <w:tcBorders>
              <w:top w:val="nil"/>
              <w:left w:val="nil"/>
              <w:bottom w:val="nil"/>
              <w:right w:val="nil"/>
            </w:tcBorders>
            <w:shd w:val="clear" w:color="auto" w:fill="auto"/>
            <w:noWrap/>
            <w:vAlign w:val="bottom"/>
            <w:hideMark/>
          </w:tcPr>
          <w:p w14:paraId="6DA352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473 (412-521)</w:t>
            </w:r>
          </w:p>
        </w:tc>
      </w:tr>
      <w:tr w:rsidR="00B0760D" w:rsidRPr="00B0760D" w14:paraId="44EFA439" w14:textId="77777777" w:rsidTr="00B0760D">
        <w:trPr>
          <w:trHeight w:val="320"/>
        </w:trPr>
        <w:tc>
          <w:tcPr>
            <w:tcW w:w="2524" w:type="dxa"/>
            <w:tcBorders>
              <w:top w:val="nil"/>
              <w:left w:val="nil"/>
              <w:bottom w:val="nil"/>
              <w:right w:val="nil"/>
            </w:tcBorders>
            <w:shd w:val="clear" w:color="auto" w:fill="auto"/>
            <w:noWrap/>
            <w:vAlign w:val="bottom"/>
            <w:hideMark/>
          </w:tcPr>
          <w:p w14:paraId="31B29FD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AAF6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5BCFF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47.8 (39.8-55.5)</w:t>
            </w:r>
          </w:p>
        </w:tc>
        <w:tc>
          <w:tcPr>
            <w:tcW w:w="1660" w:type="dxa"/>
            <w:tcBorders>
              <w:top w:val="nil"/>
              <w:left w:val="nil"/>
              <w:bottom w:val="nil"/>
              <w:right w:val="nil"/>
            </w:tcBorders>
            <w:shd w:val="clear" w:color="auto" w:fill="auto"/>
            <w:noWrap/>
            <w:vAlign w:val="bottom"/>
            <w:hideMark/>
          </w:tcPr>
          <w:p w14:paraId="2EAD4E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35.4 (28.5-44)</w:t>
            </w:r>
          </w:p>
        </w:tc>
        <w:tc>
          <w:tcPr>
            <w:tcW w:w="1800" w:type="dxa"/>
            <w:tcBorders>
              <w:top w:val="nil"/>
              <w:left w:val="nil"/>
              <w:bottom w:val="nil"/>
              <w:right w:val="nil"/>
            </w:tcBorders>
            <w:shd w:val="clear" w:color="auto" w:fill="auto"/>
            <w:noWrap/>
            <w:vAlign w:val="bottom"/>
            <w:hideMark/>
          </w:tcPr>
          <w:p w14:paraId="49967E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1042 (861-1219)</w:t>
            </w:r>
          </w:p>
        </w:tc>
        <w:tc>
          <w:tcPr>
            <w:tcW w:w="1800" w:type="dxa"/>
            <w:tcBorders>
              <w:top w:val="nil"/>
              <w:left w:val="nil"/>
              <w:bottom w:val="nil"/>
              <w:right w:val="nil"/>
            </w:tcBorders>
            <w:shd w:val="clear" w:color="auto" w:fill="auto"/>
            <w:noWrap/>
            <w:vAlign w:val="bottom"/>
            <w:hideMark/>
          </w:tcPr>
          <w:p w14:paraId="2D9194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1540 (1227-1908)</w:t>
            </w:r>
          </w:p>
        </w:tc>
      </w:tr>
      <w:tr w:rsidR="00B0760D" w:rsidRPr="00B0760D" w14:paraId="0203CEB2" w14:textId="77777777" w:rsidTr="00B0760D">
        <w:trPr>
          <w:trHeight w:val="320"/>
        </w:trPr>
        <w:tc>
          <w:tcPr>
            <w:tcW w:w="2524" w:type="dxa"/>
            <w:tcBorders>
              <w:top w:val="nil"/>
              <w:left w:val="nil"/>
              <w:bottom w:val="nil"/>
              <w:right w:val="nil"/>
            </w:tcBorders>
            <w:shd w:val="clear" w:color="auto" w:fill="auto"/>
            <w:noWrap/>
            <w:vAlign w:val="bottom"/>
            <w:hideMark/>
          </w:tcPr>
          <w:p w14:paraId="387BF8E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0943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97E20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(4-10.1)</w:t>
            </w:r>
          </w:p>
        </w:tc>
        <w:tc>
          <w:tcPr>
            <w:tcW w:w="1660" w:type="dxa"/>
            <w:tcBorders>
              <w:top w:val="nil"/>
              <w:left w:val="nil"/>
              <w:bottom w:val="nil"/>
              <w:right w:val="nil"/>
            </w:tcBorders>
            <w:shd w:val="clear" w:color="auto" w:fill="auto"/>
            <w:noWrap/>
            <w:vAlign w:val="bottom"/>
            <w:hideMark/>
          </w:tcPr>
          <w:p w14:paraId="46A807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(1.9-5.2)</w:t>
            </w:r>
          </w:p>
        </w:tc>
        <w:tc>
          <w:tcPr>
            <w:tcW w:w="1800" w:type="dxa"/>
            <w:tcBorders>
              <w:top w:val="nil"/>
              <w:left w:val="nil"/>
              <w:bottom w:val="nil"/>
              <w:right w:val="nil"/>
            </w:tcBorders>
            <w:shd w:val="clear" w:color="auto" w:fill="auto"/>
            <w:noWrap/>
            <w:vAlign w:val="bottom"/>
            <w:hideMark/>
          </w:tcPr>
          <w:p w14:paraId="372EC1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(86-219)</w:t>
            </w:r>
          </w:p>
        </w:tc>
        <w:tc>
          <w:tcPr>
            <w:tcW w:w="1800" w:type="dxa"/>
            <w:tcBorders>
              <w:top w:val="nil"/>
              <w:left w:val="nil"/>
              <w:bottom w:val="nil"/>
              <w:right w:val="nil"/>
            </w:tcBorders>
            <w:shd w:val="clear" w:color="auto" w:fill="auto"/>
            <w:noWrap/>
            <w:vAlign w:val="bottom"/>
            <w:hideMark/>
          </w:tcPr>
          <w:p w14:paraId="17CF2D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(83-229)</w:t>
            </w:r>
          </w:p>
        </w:tc>
      </w:tr>
      <w:tr w:rsidR="00B0760D" w:rsidRPr="00B0760D" w14:paraId="014235C2" w14:textId="77777777" w:rsidTr="00B0760D">
        <w:trPr>
          <w:trHeight w:val="320"/>
        </w:trPr>
        <w:tc>
          <w:tcPr>
            <w:tcW w:w="2524" w:type="dxa"/>
            <w:tcBorders>
              <w:top w:val="nil"/>
              <w:left w:val="nil"/>
              <w:bottom w:val="nil"/>
              <w:right w:val="nil"/>
            </w:tcBorders>
            <w:shd w:val="clear" w:color="auto" w:fill="auto"/>
            <w:noWrap/>
            <w:vAlign w:val="bottom"/>
            <w:hideMark/>
          </w:tcPr>
          <w:p w14:paraId="671D258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34B1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488E6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(2.2-2.6)</w:t>
            </w:r>
          </w:p>
        </w:tc>
        <w:tc>
          <w:tcPr>
            <w:tcW w:w="1660" w:type="dxa"/>
            <w:tcBorders>
              <w:top w:val="nil"/>
              <w:left w:val="nil"/>
              <w:bottom w:val="nil"/>
              <w:right w:val="nil"/>
            </w:tcBorders>
            <w:shd w:val="clear" w:color="auto" w:fill="auto"/>
            <w:noWrap/>
            <w:vAlign w:val="bottom"/>
            <w:hideMark/>
          </w:tcPr>
          <w:p w14:paraId="22FC55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(3.7-4)</w:t>
            </w:r>
          </w:p>
        </w:tc>
        <w:tc>
          <w:tcPr>
            <w:tcW w:w="1800" w:type="dxa"/>
            <w:tcBorders>
              <w:top w:val="nil"/>
              <w:left w:val="nil"/>
              <w:bottom w:val="nil"/>
              <w:right w:val="nil"/>
            </w:tcBorders>
            <w:shd w:val="clear" w:color="auto" w:fill="auto"/>
            <w:noWrap/>
            <w:vAlign w:val="bottom"/>
            <w:hideMark/>
          </w:tcPr>
          <w:p w14:paraId="456C36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(47-56)</w:t>
            </w:r>
          </w:p>
        </w:tc>
        <w:tc>
          <w:tcPr>
            <w:tcW w:w="1800" w:type="dxa"/>
            <w:tcBorders>
              <w:top w:val="nil"/>
              <w:left w:val="nil"/>
              <w:bottom w:val="nil"/>
              <w:right w:val="nil"/>
            </w:tcBorders>
            <w:shd w:val="clear" w:color="auto" w:fill="auto"/>
            <w:noWrap/>
            <w:vAlign w:val="bottom"/>
            <w:hideMark/>
          </w:tcPr>
          <w:p w14:paraId="6377AD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(160-176)</w:t>
            </w:r>
          </w:p>
        </w:tc>
      </w:tr>
      <w:tr w:rsidR="00B0760D" w:rsidRPr="00B0760D" w14:paraId="62C4E275" w14:textId="77777777" w:rsidTr="00B0760D">
        <w:trPr>
          <w:trHeight w:val="320"/>
        </w:trPr>
        <w:tc>
          <w:tcPr>
            <w:tcW w:w="2524" w:type="dxa"/>
            <w:tcBorders>
              <w:top w:val="nil"/>
              <w:left w:val="nil"/>
              <w:bottom w:val="nil"/>
              <w:right w:val="nil"/>
            </w:tcBorders>
            <w:shd w:val="clear" w:color="auto" w:fill="auto"/>
            <w:noWrap/>
            <w:vAlign w:val="bottom"/>
            <w:hideMark/>
          </w:tcPr>
          <w:p w14:paraId="641501B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EF59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D443D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(1.2-1.3)</w:t>
            </w:r>
          </w:p>
        </w:tc>
        <w:tc>
          <w:tcPr>
            <w:tcW w:w="1660" w:type="dxa"/>
            <w:tcBorders>
              <w:top w:val="nil"/>
              <w:left w:val="nil"/>
              <w:bottom w:val="nil"/>
              <w:right w:val="nil"/>
            </w:tcBorders>
            <w:shd w:val="clear" w:color="auto" w:fill="auto"/>
            <w:noWrap/>
            <w:vAlign w:val="bottom"/>
            <w:hideMark/>
          </w:tcPr>
          <w:p w14:paraId="7DFADC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(1-1.4)</w:t>
            </w:r>
          </w:p>
        </w:tc>
        <w:tc>
          <w:tcPr>
            <w:tcW w:w="1800" w:type="dxa"/>
            <w:tcBorders>
              <w:top w:val="nil"/>
              <w:left w:val="nil"/>
              <w:bottom w:val="nil"/>
              <w:right w:val="nil"/>
            </w:tcBorders>
            <w:shd w:val="clear" w:color="auto" w:fill="auto"/>
            <w:noWrap/>
            <w:vAlign w:val="bottom"/>
            <w:hideMark/>
          </w:tcPr>
          <w:p w14:paraId="1BE58D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(25-29)</w:t>
            </w:r>
          </w:p>
        </w:tc>
        <w:tc>
          <w:tcPr>
            <w:tcW w:w="1800" w:type="dxa"/>
            <w:tcBorders>
              <w:top w:val="nil"/>
              <w:left w:val="nil"/>
              <w:bottom w:val="nil"/>
              <w:right w:val="nil"/>
            </w:tcBorders>
            <w:shd w:val="clear" w:color="auto" w:fill="auto"/>
            <w:noWrap/>
            <w:vAlign w:val="bottom"/>
            <w:hideMark/>
          </w:tcPr>
          <w:p w14:paraId="506C38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(46-61)</w:t>
            </w:r>
          </w:p>
        </w:tc>
      </w:tr>
      <w:tr w:rsidR="00B0760D" w:rsidRPr="00B0760D" w14:paraId="0A780F45" w14:textId="77777777" w:rsidTr="00B0760D">
        <w:trPr>
          <w:trHeight w:val="320"/>
        </w:trPr>
        <w:tc>
          <w:tcPr>
            <w:tcW w:w="2524" w:type="dxa"/>
            <w:tcBorders>
              <w:top w:val="nil"/>
              <w:left w:val="nil"/>
              <w:bottom w:val="nil"/>
              <w:right w:val="nil"/>
            </w:tcBorders>
            <w:shd w:val="clear" w:color="auto" w:fill="auto"/>
            <w:noWrap/>
            <w:vAlign w:val="bottom"/>
            <w:hideMark/>
          </w:tcPr>
          <w:p w14:paraId="363093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8EA6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B85B8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540447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(1.2-1.5)</w:t>
            </w:r>
          </w:p>
        </w:tc>
        <w:tc>
          <w:tcPr>
            <w:tcW w:w="1800" w:type="dxa"/>
            <w:tcBorders>
              <w:top w:val="nil"/>
              <w:left w:val="nil"/>
              <w:bottom w:val="nil"/>
              <w:right w:val="nil"/>
            </w:tcBorders>
            <w:shd w:val="clear" w:color="auto" w:fill="auto"/>
            <w:noWrap/>
            <w:vAlign w:val="bottom"/>
            <w:hideMark/>
          </w:tcPr>
          <w:p w14:paraId="4332B4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(24-29)</w:t>
            </w:r>
          </w:p>
        </w:tc>
        <w:tc>
          <w:tcPr>
            <w:tcW w:w="1800" w:type="dxa"/>
            <w:tcBorders>
              <w:top w:val="nil"/>
              <w:left w:val="nil"/>
              <w:bottom w:val="nil"/>
              <w:right w:val="nil"/>
            </w:tcBorders>
            <w:shd w:val="clear" w:color="auto" w:fill="auto"/>
            <w:noWrap/>
            <w:vAlign w:val="bottom"/>
            <w:hideMark/>
          </w:tcPr>
          <w:p w14:paraId="0B5657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(54-65)</w:t>
            </w:r>
          </w:p>
        </w:tc>
      </w:tr>
      <w:tr w:rsidR="00B0760D" w:rsidRPr="00B0760D" w14:paraId="03D8F42F" w14:textId="77777777" w:rsidTr="00B0760D">
        <w:trPr>
          <w:trHeight w:val="320"/>
        </w:trPr>
        <w:tc>
          <w:tcPr>
            <w:tcW w:w="2524" w:type="dxa"/>
            <w:tcBorders>
              <w:top w:val="nil"/>
              <w:left w:val="nil"/>
              <w:bottom w:val="nil"/>
              <w:right w:val="nil"/>
            </w:tcBorders>
            <w:shd w:val="clear" w:color="auto" w:fill="auto"/>
            <w:noWrap/>
            <w:vAlign w:val="bottom"/>
            <w:hideMark/>
          </w:tcPr>
          <w:p w14:paraId="3AEE7A5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D774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9A5F4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660" w:type="dxa"/>
            <w:tcBorders>
              <w:top w:val="nil"/>
              <w:left w:val="nil"/>
              <w:bottom w:val="nil"/>
              <w:right w:val="nil"/>
            </w:tcBorders>
            <w:shd w:val="clear" w:color="auto" w:fill="auto"/>
            <w:noWrap/>
            <w:vAlign w:val="bottom"/>
            <w:hideMark/>
          </w:tcPr>
          <w:p w14:paraId="3EA9CE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800" w:type="dxa"/>
            <w:tcBorders>
              <w:top w:val="nil"/>
              <w:left w:val="nil"/>
              <w:bottom w:val="nil"/>
              <w:right w:val="nil"/>
            </w:tcBorders>
            <w:shd w:val="clear" w:color="auto" w:fill="auto"/>
            <w:noWrap/>
            <w:vAlign w:val="bottom"/>
            <w:hideMark/>
          </w:tcPr>
          <w:p w14:paraId="13678D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(3-7)</w:t>
            </w:r>
          </w:p>
        </w:tc>
        <w:tc>
          <w:tcPr>
            <w:tcW w:w="1800" w:type="dxa"/>
            <w:tcBorders>
              <w:top w:val="nil"/>
              <w:left w:val="nil"/>
              <w:bottom w:val="nil"/>
              <w:right w:val="nil"/>
            </w:tcBorders>
            <w:shd w:val="clear" w:color="auto" w:fill="auto"/>
            <w:noWrap/>
            <w:vAlign w:val="bottom"/>
            <w:hideMark/>
          </w:tcPr>
          <w:p w14:paraId="06A505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(9-19)</w:t>
            </w:r>
          </w:p>
        </w:tc>
      </w:tr>
      <w:tr w:rsidR="00B0760D" w:rsidRPr="00B0760D" w14:paraId="70399832" w14:textId="77777777" w:rsidTr="00B0760D">
        <w:trPr>
          <w:trHeight w:val="320"/>
        </w:trPr>
        <w:tc>
          <w:tcPr>
            <w:tcW w:w="2524" w:type="dxa"/>
            <w:tcBorders>
              <w:top w:val="nil"/>
              <w:left w:val="nil"/>
              <w:bottom w:val="nil"/>
              <w:right w:val="nil"/>
            </w:tcBorders>
            <w:shd w:val="clear" w:color="auto" w:fill="auto"/>
            <w:noWrap/>
            <w:vAlign w:val="bottom"/>
            <w:hideMark/>
          </w:tcPr>
          <w:p w14:paraId="351C53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Egypt</w:t>
            </w:r>
          </w:p>
        </w:tc>
        <w:tc>
          <w:tcPr>
            <w:tcW w:w="2180" w:type="dxa"/>
            <w:tcBorders>
              <w:top w:val="nil"/>
              <w:left w:val="nil"/>
              <w:bottom w:val="nil"/>
              <w:right w:val="nil"/>
            </w:tcBorders>
            <w:shd w:val="clear" w:color="auto" w:fill="auto"/>
            <w:noWrap/>
            <w:vAlign w:val="bottom"/>
            <w:hideMark/>
          </w:tcPr>
          <w:p w14:paraId="1AAD67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969D1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57.8 (53.3-63.2)</w:t>
            </w:r>
          </w:p>
        </w:tc>
        <w:tc>
          <w:tcPr>
            <w:tcW w:w="1660" w:type="dxa"/>
            <w:tcBorders>
              <w:top w:val="nil"/>
              <w:left w:val="nil"/>
              <w:bottom w:val="nil"/>
              <w:right w:val="nil"/>
            </w:tcBorders>
            <w:shd w:val="clear" w:color="auto" w:fill="auto"/>
            <w:noWrap/>
            <w:vAlign w:val="bottom"/>
            <w:hideMark/>
          </w:tcPr>
          <w:p w14:paraId="3B87C6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65.1 (60.1-71)</w:t>
            </w:r>
          </w:p>
        </w:tc>
        <w:tc>
          <w:tcPr>
            <w:tcW w:w="1800" w:type="dxa"/>
            <w:tcBorders>
              <w:top w:val="nil"/>
              <w:left w:val="nil"/>
              <w:bottom w:val="nil"/>
              <w:right w:val="nil"/>
            </w:tcBorders>
            <w:shd w:val="clear" w:color="auto" w:fill="auto"/>
            <w:noWrap/>
            <w:vAlign w:val="bottom"/>
            <w:hideMark/>
          </w:tcPr>
          <w:p w14:paraId="62DA30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1081 (995-1180)</w:t>
            </w:r>
          </w:p>
        </w:tc>
        <w:tc>
          <w:tcPr>
            <w:tcW w:w="1800" w:type="dxa"/>
            <w:tcBorders>
              <w:top w:val="nil"/>
              <w:left w:val="nil"/>
              <w:bottom w:val="nil"/>
              <w:right w:val="nil"/>
            </w:tcBorders>
            <w:shd w:val="clear" w:color="auto" w:fill="auto"/>
            <w:noWrap/>
            <w:vAlign w:val="bottom"/>
            <w:hideMark/>
          </w:tcPr>
          <w:p w14:paraId="678EE6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2718 (2515-2971)</w:t>
            </w:r>
          </w:p>
        </w:tc>
      </w:tr>
      <w:tr w:rsidR="00B0760D" w:rsidRPr="00B0760D" w14:paraId="1F6FA2A0" w14:textId="77777777" w:rsidTr="00B0760D">
        <w:trPr>
          <w:trHeight w:val="320"/>
        </w:trPr>
        <w:tc>
          <w:tcPr>
            <w:tcW w:w="2524" w:type="dxa"/>
            <w:tcBorders>
              <w:top w:val="nil"/>
              <w:left w:val="nil"/>
              <w:bottom w:val="nil"/>
              <w:right w:val="nil"/>
            </w:tcBorders>
            <w:shd w:val="clear" w:color="auto" w:fill="auto"/>
            <w:noWrap/>
            <w:vAlign w:val="bottom"/>
            <w:hideMark/>
          </w:tcPr>
          <w:p w14:paraId="6C909FD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4FCC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77461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(22.9-36.8)</w:t>
            </w:r>
          </w:p>
        </w:tc>
        <w:tc>
          <w:tcPr>
            <w:tcW w:w="1660" w:type="dxa"/>
            <w:tcBorders>
              <w:top w:val="nil"/>
              <w:left w:val="nil"/>
              <w:bottom w:val="nil"/>
              <w:right w:val="nil"/>
            </w:tcBorders>
            <w:shd w:val="clear" w:color="auto" w:fill="auto"/>
            <w:noWrap/>
            <w:vAlign w:val="bottom"/>
            <w:hideMark/>
          </w:tcPr>
          <w:p w14:paraId="36C9A2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31.3 (21.9-37.3)</w:t>
            </w:r>
          </w:p>
        </w:tc>
        <w:tc>
          <w:tcPr>
            <w:tcW w:w="1800" w:type="dxa"/>
            <w:tcBorders>
              <w:top w:val="nil"/>
              <w:left w:val="nil"/>
              <w:bottom w:val="nil"/>
              <w:right w:val="nil"/>
            </w:tcBorders>
            <w:shd w:val="clear" w:color="auto" w:fill="auto"/>
            <w:noWrap/>
            <w:vAlign w:val="bottom"/>
            <w:hideMark/>
          </w:tcPr>
          <w:p w14:paraId="705AEA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574 (426-686)</w:t>
            </w:r>
          </w:p>
        </w:tc>
        <w:tc>
          <w:tcPr>
            <w:tcW w:w="1800" w:type="dxa"/>
            <w:tcBorders>
              <w:top w:val="nil"/>
              <w:left w:val="nil"/>
              <w:bottom w:val="nil"/>
              <w:right w:val="nil"/>
            </w:tcBorders>
            <w:shd w:val="clear" w:color="auto" w:fill="auto"/>
            <w:noWrap/>
            <w:vAlign w:val="bottom"/>
            <w:hideMark/>
          </w:tcPr>
          <w:p w14:paraId="6AE99E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1306 (920-1566)</w:t>
            </w:r>
          </w:p>
        </w:tc>
      </w:tr>
      <w:tr w:rsidR="00B0760D" w:rsidRPr="00B0760D" w14:paraId="1B10A237" w14:textId="77777777" w:rsidTr="00B0760D">
        <w:trPr>
          <w:trHeight w:val="320"/>
        </w:trPr>
        <w:tc>
          <w:tcPr>
            <w:tcW w:w="2524" w:type="dxa"/>
            <w:tcBorders>
              <w:top w:val="nil"/>
              <w:left w:val="nil"/>
              <w:bottom w:val="nil"/>
              <w:right w:val="nil"/>
            </w:tcBorders>
            <w:shd w:val="clear" w:color="auto" w:fill="auto"/>
            <w:noWrap/>
            <w:vAlign w:val="bottom"/>
            <w:hideMark/>
          </w:tcPr>
          <w:p w14:paraId="18BEA4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C03E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E2834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 (17.5-24.2)</w:t>
            </w:r>
          </w:p>
        </w:tc>
        <w:tc>
          <w:tcPr>
            <w:tcW w:w="1660" w:type="dxa"/>
            <w:tcBorders>
              <w:top w:val="nil"/>
              <w:left w:val="nil"/>
              <w:bottom w:val="nil"/>
              <w:right w:val="nil"/>
            </w:tcBorders>
            <w:shd w:val="clear" w:color="auto" w:fill="auto"/>
            <w:noWrap/>
            <w:vAlign w:val="bottom"/>
            <w:hideMark/>
          </w:tcPr>
          <w:p w14:paraId="276DC0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20.9 (17.6-24.6)</w:t>
            </w:r>
          </w:p>
        </w:tc>
        <w:tc>
          <w:tcPr>
            <w:tcW w:w="1800" w:type="dxa"/>
            <w:tcBorders>
              <w:top w:val="nil"/>
              <w:left w:val="nil"/>
              <w:bottom w:val="nil"/>
              <w:right w:val="nil"/>
            </w:tcBorders>
            <w:shd w:val="clear" w:color="auto" w:fill="auto"/>
            <w:noWrap/>
            <w:vAlign w:val="bottom"/>
            <w:hideMark/>
          </w:tcPr>
          <w:p w14:paraId="387664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384 (328-447)</w:t>
            </w:r>
          </w:p>
        </w:tc>
        <w:tc>
          <w:tcPr>
            <w:tcW w:w="1800" w:type="dxa"/>
            <w:tcBorders>
              <w:top w:val="nil"/>
              <w:left w:val="nil"/>
              <w:bottom w:val="nil"/>
              <w:right w:val="nil"/>
            </w:tcBorders>
            <w:shd w:val="clear" w:color="auto" w:fill="auto"/>
            <w:noWrap/>
            <w:vAlign w:val="bottom"/>
            <w:hideMark/>
          </w:tcPr>
          <w:p w14:paraId="30FDFE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877 (738-1035)</w:t>
            </w:r>
          </w:p>
        </w:tc>
      </w:tr>
      <w:tr w:rsidR="00B0760D" w:rsidRPr="00B0760D" w14:paraId="42F89466" w14:textId="77777777" w:rsidTr="00B0760D">
        <w:trPr>
          <w:trHeight w:val="320"/>
        </w:trPr>
        <w:tc>
          <w:tcPr>
            <w:tcW w:w="2524" w:type="dxa"/>
            <w:tcBorders>
              <w:top w:val="nil"/>
              <w:left w:val="nil"/>
              <w:bottom w:val="nil"/>
              <w:right w:val="nil"/>
            </w:tcBorders>
            <w:shd w:val="clear" w:color="auto" w:fill="auto"/>
            <w:noWrap/>
            <w:vAlign w:val="bottom"/>
            <w:hideMark/>
          </w:tcPr>
          <w:p w14:paraId="682BE9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9E45D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DE9E3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(5.4-8.1)</w:t>
            </w:r>
          </w:p>
        </w:tc>
        <w:tc>
          <w:tcPr>
            <w:tcW w:w="1660" w:type="dxa"/>
            <w:tcBorders>
              <w:top w:val="nil"/>
              <w:left w:val="nil"/>
              <w:bottom w:val="nil"/>
              <w:right w:val="nil"/>
            </w:tcBorders>
            <w:shd w:val="clear" w:color="auto" w:fill="auto"/>
            <w:noWrap/>
            <w:vAlign w:val="bottom"/>
            <w:hideMark/>
          </w:tcPr>
          <w:p w14:paraId="60C2FD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(5.8-8.6)</w:t>
            </w:r>
          </w:p>
        </w:tc>
        <w:tc>
          <w:tcPr>
            <w:tcW w:w="1800" w:type="dxa"/>
            <w:tcBorders>
              <w:top w:val="nil"/>
              <w:left w:val="nil"/>
              <w:bottom w:val="nil"/>
              <w:right w:val="nil"/>
            </w:tcBorders>
            <w:shd w:val="clear" w:color="auto" w:fill="auto"/>
            <w:noWrap/>
            <w:vAlign w:val="bottom"/>
            <w:hideMark/>
          </w:tcPr>
          <w:p w14:paraId="338539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(100-148)</w:t>
            </w:r>
          </w:p>
        </w:tc>
        <w:tc>
          <w:tcPr>
            <w:tcW w:w="1800" w:type="dxa"/>
            <w:tcBorders>
              <w:top w:val="nil"/>
              <w:left w:val="nil"/>
              <w:bottom w:val="nil"/>
              <w:right w:val="nil"/>
            </w:tcBorders>
            <w:shd w:val="clear" w:color="auto" w:fill="auto"/>
            <w:noWrap/>
            <w:vAlign w:val="bottom"/>
            <w:hideMark/>
          </w:tcPr>
          <w:p w14:paraId="18F9D1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(242-359)</w:t>
            </w:r>
          </w:p>
        </w:tc>
      </w:tr>
      <w:tr w:rsidR="00B0760D" w:rsidRPr="00B0760D" w14:paraId="4E5405EF" w14:textId="77777777" w:rsidTr="00B0760D">
        <w:trPr>
          <w:trHeight w:val="320"/>
        </w:trPr>
        <w:tc>
          <w:tcPr>
            <w:tcW w:w="2524" w:type="dxa"/>
            <w:tcBorders>
              <w:top w:val="nil"/>
              <w:left w:val="nil"/>
              <w:bottom w:val="nil"/>
              <w:right w:val="nil"/>
            </w:tcBorders>
            <w:shd w:val="clear" w:color="auto" w:fill="auto"/>
            <w:noWrap/>
            <w:vAlign w:val="bottom"/>
            <w:hideMark/>
          </w:tcPr>
          <w:p w14:paraId="5561D2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CA548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11ABD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(12.8-17.9)</w:t>
            </w:r>
          </w:p>
        </w:tc>
        <w:tc>
          <w:tcPr>
            <w:tcW w:w="1660" w:type="dxa"/>
            <w:tcBorders>
              <w:top w:val="nil"/>
              <w:left w:val="nil"/>
              <w:bottom w:val="nil"/>
              <w:right w:val="nil"/>
            </w:tcBorders>
            <w:shd w:val="clear" w:color="auto" w:fill="auto"/>
            <w:noWrap/>
            <w:vAlign w:val="bottom"/>
            <w:hideMark/>
          </w:tcPr>
          <w:p w14:paraId="79F22E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(12.5-17.8)</w:t>
            </w:r>
          </w:p>
        </w:tc>
        <w:tc>
          <w:tcPr>
            <w:tcW w:w="1800" w:type="dxa"/>
            <w:tcBorders>
              <w:top w:val="nil"/>
              <w:left w:val="nil"/>
              <w:bottom w:val="nil"/>
              <w:right w:val="nil"/>
            </w:tcBorders>
            <w:shd w:val="clear" w:color="auto" w:fill="auto"/>
            <w:noWrap/>
            <w:vAlign w:val="bottom"/>
            <w:hideMark/>
          </w:tcPr>
          <w:p w14:paraId="5ADFC0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(240-334)</w:t>
            </w:r>
          </w:p>
        </w:tc>
        <w:tc>
          <w:tcPr>
            <w:tcW w:w="1800" w:type="dxa"/>
            <w:tcBorders>
              <w:top w:val="nil"/>
              <w:left w:val="nil"/>
              <w:bottom w:val="nil"/>
              <w:right w:val="nil"/>
            </w:tcBorders>
            <w:shd w:val="clear" w:color="auto" w:fill="auto"/>
            <w:noWrap/>
            <w:vAlign w:val="bottom"/>
            <w:hideMark/>
          </w:tcPr>
          <w:p w14:paraId="54F4CC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627 (526-748)</w:t>
            </w:r>
          </w:p>
        </w:tc>
      </w:tr>
      <w:tr w:rsidR="00B0760D" w:rsidRPr="00B0760D" w14:paraId="6007ED4A" w14:textId="77777777" w:rsidTr="00B0760D">
        <w:trPr>
          <w:trHeight w:val="320"/>
        </w:trPr>
        <w:tc>
          <w:tcPr>
            <w:tcW w:w="2524" w:type="dxa"/>
            <w:tcBorders>
              <w:top w:val="nil"/>
              <w:left w:val="nil"/>
              <w:bottom w:val="nil"/>
              <w:right w:val="nil"/>
            </w:tcBorders>
            <w:shd w:val="clear" w:color="auto" w:fill="auto"/>
            <w:noWrap/>
            <w:vAlign w:val="bottom"/>
            <w:hideMark/>
          </w:tcPr>
          <w:p w14:paraId="087477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1801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F04FD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(2.5-17)</w:t>
            </w:r>
          </w:p>
        </w:tc>
        <w:tc>
          <w:tcPr>
            <w:tcW w:w="1660" w:type="dxa"/>
            <w:tcBorders>
              <w:top w:val="nil"/>
              <w:left w:val="nil"/>
              <w:bottom w:val="nil"/>
              <w:right w:val="nil"/>
            </w:tcBorders>
            <w:shd w:val="clear" w:color="auto" w:fill="auto"/>
            <w:noWrap/>
            <w:vAlign w:val="bottom"/>
            <w:hideMark/>
          </w:tcPr>
          <w:p w14:paraId="2D7CEA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(4.4-23.3)</w:t>
            </w:r>
          </w:p>
        </w:tc>
        <w:tc>
          <w:tcPr>
            <w:tcW w:w="1800" w:type="dxa"/>
            <w:tcBorders>
              <w:top w:val="nil"/>
              <w:left w:val="nil"/>
              <w:bottom w:val="nil"/>
              <w:right w:val="nil"/>
            </w:tcBorders>
            <w:shd w:val="clear" w:color="auto" w:fill="auto"/>
            <w:noWrap/>
            <w:vAlign w:val="bottom"/>
            <w:hideMark/>
          </w:tcPr>
          <w:p w14:paraId="2C426D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(48-316)</w:t>
            </w:r>
          </w:p>
        </w:tc>
        <w:tc>
          <w:tcPr>
            <w:tcW w:w="1800" w:type="dxa"/>
            <w:tcBorders>
              <w:top w:val="nil"/>
              <w:left w:val="nil"/>
              <w:bottom w:val="nil"/>
              <w:right w:val="nil"/>
            </w:tcBorders>
            <w:shd w:val="clear" w:color="auto" w:fill="auto"/>
            <w:noWrap/>
            <w:vAlign w:val="bottom"/>
            <w:hideMark/>
          </w:tcPr>
          <w:p w14:paraId="0B79F0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442 (179-968)</w:t>
            </w:r>
          </w:p>
        </w:tc>
      </w:tr>
      <w:tr w:rsidR="00B0760D" w:rsidRPr="00B0760D" w14:paraId="54ABB176" w14:textId="77777777" w:rsidTr="00B0760D">
        <w:trPr>
          <w:trHeight w:val="320"/>
        </w:trPr>
        <w:tc>
          <w:tcPr>
            <w:tcW w:w="2524" w:type="dxa"/>
            <w:tcBorders>
              <w:top w:val="nil"/>
              <w:left w:val="nil"/>
              <w:bottom w:val="nil"/>
              <w:right w:val="nil"/>
            </w:tcBorders>
            <w:shd w:val="clear" w:color="auto" w:fill="auto"/>
            <w:noWrap/>
            <w:vAlign w:val="bottom"/>
            <w:hideMark/>
          </w:tcPr>
          <w:p w14:paraId="2B271C3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72CF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D9FEF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(3.6-8)</w:t>
            </w:r>
          </w:p>
        </w:tc>
        <w:tc>
          <w:tcPr>
            <w:tcW w:w="1660" w:type="dxa"/>
            <w:tcBorders>
              <w:top w:val="nil"/>
              <w:left w:val="nil"/>
              <w:bottom w:val="nil"/>
              <w:right w:val="nil"/>
            </w:tcBorders>
            <w:shd w:val="clear" w:color="auto" w:fill="auto"/>
            <w:noWrap/>
            <w:vAlign w:val="bottom"/>
            <w:hideMark/>
          </w:tcPr>
          <w:p w14:paraId="0BA556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(9.2-15.6)</w:t>
            </w:r>
          </w:p>
        </w:tc>
        <w:tc>
          <w:tcPr>
            <w:tcW w:w="1800" w:type="dxa"/>
            <w:tcBorders>
              <w:top w:val="nil"/>
              <w:left w:val="nil"/>
              <w:bottom w:val="nil"/>
              <w:right w:val="nil"/>
            </w:tcBorders>
            <w:shd w:val="clear" w:color="auto" w:fill="auto"/>
            <w:noWrap/>
            <w:vAlign w:val="bottom"/>
            <w:hideMark/>
          </w:tcPr>
          <w:p w14:paraId="60EC79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(67-150)</w:t>
            </w:r>
          </w:p>
        </w:tc>
        <w:tc>
          <w:tcPr>
            <w:tcW w:w="1800" w:type="dxa"/>
            <w:tcBorders>
              <w:top w:val="nil"/>
              <w:left w:val="nil"/>
              <w:bottom w:val="nil"/>
              <w:right w:val="nil"/>
            </w:tcBorders>
            <w:shd w:val="clear" w:color="auto" w:fill="auto"/>
            <w:noWrap/>
            <w:vAlign w:val="bottom"/>
            <w:hideMark/>
          </w:tcPr>
          <w:p w14:paraId="6B0C5F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488 (383-653)</w:t>
            </w:r>
          </w:p>
        </w:tc>
      </w:tr>
      <w:tr w:rsidR="00B0760D" w:rsidRPr="00B0760D" w14:paraId="790EFDB6" w14:textId="77777777" w:rsidTr="00B0760D">
        <w:trPr>
          <w:trHeight w:val="320"/>
        </w:trPr>
        <w:tc>
          <w:tcPr>
            <w:tcW w:w="2524" w:type="dxa"/>
            <w:tcBorders>
              <w:top w:val="nil"/>
              <w:left w:val="nil"/>
              <w:bottom w:val="nil"/>
              <w:right w:val="nil"/>
            </w:tcBorders>
            <w:shd w:val="clear" w:color="auto" w:fill="auto"/>
            <w:noWrap/>
            <w:vAlign w:val="bottom"/>
            <w:hideMark/>
          </w:tcPr>
          <w:p w14:paraId="59C3E8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BEB1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DB935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(10.8-12.4)</w:t>
            </w:r>
          </w:p>
        </w:tc>
        <w:tc>
          <w:tcPr>
            <w:tcW w:w="1660" w:type="dxa"/>
            <w:tcBorders>
              <w:top w:val="nil"/>
              <w:left w:val="nil"/>
              <w:bottom w:val="nil"/>
              <w:right w:val="nil"/>
            </w:tcBorders>
            <w:shd w:val="clear" w:color="auto" w:fill="auto"/>
            <w:noWrap/>
            <w:vAlign w:val="bottom"/>
            <w:hideMark/>
          </w:tcPr>
          <w:p w14:paraId="7543C3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(10.9-12.9)</w:t>
            </w:r>
          </w:p>
        </w:tc>
        <w:tc>
          <w:tcPr>
            <w:tcW w:w="1800" w:type="dxa"/>
            <w:tcBorders>
              <w:top w:val="nil"/>
              <w:left w:val="nil"/>
              <w:bottom w:val="nil"/>
              <w:right w:val="nil"/>
            </w:tcBorders>
            <w:shd w:val="clear" w:color="auto" w:fill="auto"/>
            <w:noWrap/>
            <w:vAlign w:val="bottom"/>
            <w:hideMark/>
          </w:tcPr>
          <w:p w14:paraId="43A59B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216 (200-233)</w:t>
            </w:r>
          </w:p>
        </w:tc>
        <w:tc>
          <w:tcPr>
            <w:tcW w:w="1800" w:type="dxa"/>
            <w:tcBorders>
              <w:top w:val="nil"/>
              <w:left w:val="nil"/>
              <w:bottom w:val="nil"/>
              <w:right w:val="nil"/>
            </w:tcBorders>
            <w:shd w:val="clear" w:color="auto" w:fill="auto"/>
            <w:noWrap/>
            <w:vAlign w:val="bottom"/>
            <w:hideMark/>
          </w:tcPr>
          <w:p w14:paraId="434996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498 (458-534)</w:t>
            </w:r>
          </w:p>
        </w:tc>
      </w:tr>
      <w:tr w:rsidR="00B0760D" w:rsidRPr="00B0760D" w14:paraId="60ED1143" w14:textId="77777777" w:rsidTr="00B0760D">
        <w:trPr>
          <w:trHeight w:val="320"/>
        </w:trPr>
        <w:tc>
          <w:tcPr>
            <w:tcW w:w="2524" w:type="dxa"/>
            <w:tcBorders>
              <w:top w:val="nil"/>
              <w:left w:val="nil"/>
              <w:bottom w:val="nil"/>
              <w:right w:val="nil"/>
            </w:tcBorders>
            <w:shd w:val="clear" w:color="auto" w:fill="auto"/>
            <w:noWrap/>
            <w:vAlign w:val="bottom"/>
            <w:hideMark/>
          </w:tcPr>
          <w:p w14:paraId="4F2832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3068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02925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(8.3-14.1)</w:t>
            </w:r>
          </w:p>
        </w:tc>
        <w:tc>
          <w:tcPr>
            <w:tcW w:w="1660" w:type="dxa"/>
            <w:tcBorders>
              <w:top w:val="nil"/>
              <w:left w:val="nil"/>
              <w:bottom w:val="nil"/>
              <w:right w:val="nil"/>
            </w:tcBorders>
            <w:shd w:val="clear" w:color="auto" w:fill="auto"/>
            <w:noWrap/>
            <w:vAlign w:val="bottom"/>
            <w:hideMark/>
          </w:tcPr>
          <w:p w14:paraId="25810B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(8-14)</w:t>
            </w:r>
          </w:p>
        </w:tc>
        <w:tc>
          <w:tcPr>
            <w:tcW w:w="1800" w:type="dxa"/>
            <w:tcBorders>
              <w:top w:val="nil"/>
              <w:left w:val="nil"/>
              <w:bottom w:val="nil"/>
              <w:right w:val="nil"/>
            </w:tcBorders>
            <w:shd w:val="clear" w:color="auto" w:fill="auto"/>
            <w:noWrap/>
            <w:vAlign w:val="bottom"/>
            <w:hideMark/>
          </w:tcPr>
          <w:p w14:paraId="629FF1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 (156-265)</w:t>
            </w:r>
          </w:p>
        </w:tc>
        <w:tc>
          <w:tcPr>
            <w:tcW w:w="1800" w:type="dxa"/>
            <w:tcBorders>
              <w:top w:val="nil"/>
              <w:left w:val="nil"/>
              <w:bottom w:val="nil"/>
              <w:right w:val="nil"/>
            </w:tcBorders>
            <w:shd w:val="clear" w:color="auto" w:fill="auto"/>
            <w:noWrap/>
            <w:vAlign w:val="bottom"/>
            <w:hideMark/>
          </w:tcPr>
          <w:p w14:paraId="2D0CD8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445 (334-588)</w:t>
            </w:r>
          </w:p>
        </w:tc>
      </w:tr>
      <w:tr w:rsidR="00B0760D" w:rsidRPr="00B0760D" w14:paraId="5B14FB4D" w14:textId="77777777" w:rsidTr="00B0760D">
        <w:trPr>
          <w:trHeight w:val="320"/>
        </w:trPr>
        <w:tc>
          <w:tcPr>
            <w:tcW w:w="2524" w:type="dxa"/>
            <w:tcBorders>
              <w:top w:val="nil"/>
              <w:left w:val="nil"/>
              <w:bottom w:val="nil"/>
              <w:right w:val="nil"/>
            </w:tcBorders>
            <w:shd w:val="clear" w:color="auto" w:fill="auto"/>
            <w:noWrap/>
            <w:vAlign w:val="bottom"/>
            <w:hideMark/>
          </w:tcPr>
          <w:p w14:paraId="01BC2F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80AE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2B7C3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(1.7-5.6)</w:t>
            </w:r>
          </w:p>
        </w:tc>
        <w:tc>
          <w:tcPr>
            <w:tcW w:w="1660" w:type="dxa"/>
            <w:tcBorders>
              <w:top w:val="nil"/>
              <w:left w:val="nil"/>
              <w:bottom w:val="nil"/>
              <w:right w:val="nil"/>
            </w:tcBorders>
            <w:shd w:val="clear" w:color="auto" w:fill="auto"/>
            <w:noWrap/>
            <w:vAlign w:val="bottom"/>
            <w:hideMark/>
          </w:tcPr>
          <w:p w14:paraId="5ECF6B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(4.9-14.6)</w:t>
            </w:r>
          </w:p>
        </w:tc>
        <w:tc>
          <w:tcPr>
            <w:tcW w:w="1800" w:type="dxa"/>
            <w:tcBorders>
              <w:top w:val="nil"/>
              <w:left w:val="nil"/>
              <w:bottom w:val="nil"/>
              <w:right w:val="nil"/>
            </w:tcBorders>
            <w:shd w:val="clear" w:color="auto" w:fill="auto"/>
            <w:noWrap/>
            <w:vAlign w:val="bottom"/>
            <w:hideMark/>
          </w:tcPr>
          <w:p w14:paraId="56518E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(32-104)</w:t>
            </w:r>
          </w:p>
        </w:tc>
        <w:tc>
          <w:tcPr>
            <w:tcW w:w="1800" w:type="dxa"/>
            <w:tcBorders>
              <w:top w:val="nil"/>
              <w:left w:val="nil"/>
              <w:bottom w:val="nil"/>
              <w:right w:val="nil"/>
            </w:tcBorders>
            <w:shd w:val="clear" w:color="auto" w:fill="auto"/>
            <w:noWrap/>
            <w:vAlign w:val="bottom"/>
            <w:hideMark/>
          </w:tcPr>
          <w:p w14:paraId="11C559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361 (206-611)</w:t>
            </w:r>
          </w:p>
        </w:tc>
      </w:tr>
      <w:tr w:rsidR="00B0760D" w:rsidRPr="00B0760D" w14:paraId="66A480BE" w14:textId="77777777" w:rsidTr="00B0760D">
        <w:trPr>
          <w:trHeight w:val="320"/>
        </w:trPr>
        <w:tc>
          <w:tcPr>
            <w:tcW w:w="2524" w:type="dxa"/>
            <w:tcBorders>
              <w:top w:val="nil"/>
              <w:left w:val="nil"/>
              <w:bottom w:val="nil"/>
              <w:right w:val="nil"/>
            </w:tcBorders>
            <w:shd w:val="clear" w:color="auto" w:fill="auto"/>
            <w:noWrap/>
            <w:vAlign w:val="bottom"/>
            <w:hideMark/>
          </w:tcPr>
          <w:p w14:paraId="4EF9A38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030A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1B29F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(2.4-2.7)</w:t>
            </w:r>
          </w:p>
        </w:tc>
        <w:tc>
          <w:tcPr>
            <w:tcW w:w="1660" w:type="dxa"/>
            <w:tcBorders>
              <w:top w:val="nil"/>
              <w:left w:val="nil"/>
              <w:bottom w:val="nil"/>
              <w:right w:val="nil"/>
            </w:tcBorders>
            <w:shd w:val="clear" w:color="auto" w:fill="auto"/>
            <w:noWrap/>
            <w:vAlign w:val="bottom"/>
            <w:hideMark/>
          </w:tcPr>
          <w:p w14:paraId="7CA976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800" w:type="dxa"/>
            <w:tcBorders>
              <w:top w:val="nil"/>
              <w:left w:val="nil"/>
              <w:bottom w:val="nil"/>
              <w:right w:val="nil"/>
            </w:tcBorders>
            <w:shd w:val="clear" w:color="auto" w:fill="auto"/>
            <w:noWrap/>
            <w:vAlign w:val="bottom"/>
            <w:hideMark/>
          </w:tcPr>
          <w:p w14:paraId="0C4275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(44-51)</w:t>
            </w:r>
          </w:p>
        </w:tc>
        <w:tc>
          <w:tcPr>
            <w:tcW w:w="1800" w:type="dxa"/>
            <w:tcBorders>
              <w:top w:val="nil"/>
              <w:left w:val="nil"/>
              <w:bottom w:val="nil"/>
              <w:right w:val="nil"/>
            </w:tcBorders>
            <w:shd w:val="clear" w:color="auto" w:fill="auto"/>
            <w:noWrap/>
            <w:vAlign w:val="bottom"/>
            <w:hideMark/>
          </w:tcPr>
          <w:p w14:paraId="6CADE7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(116-134)</w:t>
            </w:r>
          </w:p>
        </w:tc>
      </w:tr>
      <w:tr w:rsidR="00B0760D" w:rsidRPr="00B0760D" w14:paraId="5251474E" w14:textId="77777777" w:rsidTr="00B0760D">
        <w:trPr>
          <w:trHeight w:val="320"/>
        </w:trPr>
        <w:tc>
          <w:tcPr>
            <w:tcW w:w="2524" w:type="dxa"/>
            <w:tcBorders>
              <w:top w:val="nil"/>
              <w:left w:val="nil"/>
              <w:bottom w:val="nil"/>
              <w:right w:val="nil"/>
            </w:tcBorders>
            <w:shd w:val="clear" w:color="auto" w:fill="auto"/>
            <w:noWrap/>
            <w:vAlign w:val="bottom"/>
            <w:hideMark/>
          </w:tcPr>
          <w:p w14:paraId="4FEBDE4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BA26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E5C24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3FFBA0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335240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(23-26)</w:t>
            </w:r>
          </w:p>
        </w:tc>
        <w:tc>
          <w:tcPr>
            <w:tcW w:w="1800" w:type="dxa"/>
            <w:tcBorders>
              <w:top w:val="nil"/>
              <w:left w:val="nil"/>
              <w:bottom w:val="nil"/>
              <w:right w:val="nil"/>
            </w:tcBorders>
            <w:shd w:val="clear" w:color="auto" w:fill="auto"/>
            <w:noWrap/>
            <w:vAlign w:val="bottom"/>
            <w:hideMark/>
          </w:tcPr>
          <w:p w14:paraId="757631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(53-62)</w:t>
            </w:r>
          </w:p>
        </w:tc>
      </w:tr>
      <w:tr w:rsidR="00B0760D" w:rsidRPr="00B0760D" w14:paraId="4682513C" w14:textId="77777777" w:rsidTr="00B0760D">
        <w:trPr>
          <w:trHeight w:val="320"/>
        </w:trPr>
        <w:tc>
          <w:tcPr>
            <w:tcW w:w="2524" w:type="dxa"/>
            <w:tcBorders>
              <w:top w:val="nil"/>
              <w:left w:val="nil"/>
              <w:bottom w:val="nil"/>
              <w:right w:val="nil"/>
            </w:tcBorders>
            <w:shd w:val="clear" w:color="auto" w:fill="auto"/>
            <w:noWrap/>
            <w:vAlign w:val="bottom"/>
            <w:hideMark/>
          </w:tcPr>
          <w:p w14:paraId="132958E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452A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C7E54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(0.7-0.9)</w:t>
            </w:r>
          </w:p>
        </w:tc>
        <w:tc>
          <w:tcPr>
            <w:tcW w:w="1660" w:type="dxa"/>
            <w:tcBorders>
              <w:top w:val="nil"/>
              <w:left w:val="nil"/>
              <w:bottom w:val="nil"/>
              <w:right w:val="nil"/>
            </w:tcBorders>
            <w:shd w:val="clear" w:color="auto" w:fill="auto"/>
            <w:noWrap/>
            <w:vAlign w:val="bottom"/>
            <w:hideMark/>
          </w:tcPr>
          <w:p w14:paraId="7585B7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(0.8-1.1)</w:t>
            </w:r>
          </w:p>
        </w:tc>
        <w:tc>
          <w:tcPr>
            <w:tcW w:w="1800" w:type="dxa"/>
            <w:tcBorders>
              <w:top w:val="nil"/>
              <w:left w:val="nil"/>
              <w:bottom w:val="nil"/>
              <w:right w:val="nil"/>
            </w:tcBorders>
            <w:shd w:val="clear" w:color="auto" w:fill="auto"/>
            <w:noWrap/>
            <w:vAlign w:val="bottom"/>
            <w:hideMark/>
          </w:tcPr>
          <w:p w14:paraId="25E203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(12-17)</w:t>
            </w:r>
          </w:p>
        </w:tc>
        <w:tc>
          <w:tcPr>
            <w:tcW w:w="1800" w:type="dxa"/>
            <w:tcBorders>
              <w:top w:val="nil"/>
              <w:left w:val="nil"/>
              <w:bottom w:val="nil"/>
              <w:right w:val="nil"/>
            </w:tcBorders>
            <w:shd w:val="clear" w:color="auto" w:fill="auto"/>
            <w:noWrap/>
            <w:vAlign w:val="bottom"/>
            <w:hideMark/>
          </w:tcPr>
          <w:p w14:paraId="6ABBED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(34-46)</w:t>
            </w:r>
          </w:p>
        </w:tc>
      </w:tr>
      <w:tr w:rsidR="00B0760D" w:rsidRPr="00B0760D" w14:paraId="676D1CB7" w14:textId="77777777" w:rsidTr="00B0760D">
        <w:trPr>
          <w:trHeight w:val="320"/>
        </w:trPr>
        <w:tc>
          <w:tcPr>
            <w:tcW w:w="2524" w:type="dxa"/>
            <w:tcBorders>
              <w:top w:val="nil"/>
              <w:left w:val="nil"/>
              <w:bottom w:val="nil"/>
              <w:right w:val="nil"/>
            </w:tcBorders>
            <w:shd w:val="clear" w:color="auto" w:fill="auto"/>
            <w:noWrap/>
            <w:vAlign w:val="bottom"/>
            <w:hideMark/>
          </w:tcPr>
          <w:p w14:paraId="10733D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FD7F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B1D6A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229696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0618CB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005211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(3-6)</w:t>
            </w:r>
          </w:p>
        </w:tc>
      </w:tr>
      <w:tr w:rsidR="00B0760D" w:rsidRPr="00B0760D" w14:paraId="674FFC5F" w14:textId="77777777" w:rsidTr="00B0760D">
        <w:trPr>
          <w:trHeight w:val="320"/>
        </w:trPr>
        <w:tc>
          <w:tcPr>
            <w:tcW w:w="2524" w:type="dxa"/>
            <w:tcBorders>
              <w:top w:val="nil"/>
              <w:left w:val="nil"/>
              <w:bottom w:val="nil"/>
              <w:right w:val="nil"/>
            </w:tcBorders>
            <w:shd w:val="clear" w:color="auto" w:fill="auto"/>
            <w:noWrap/>
            <w:vAlign w:val="bottom"/>
            <w:hideMark/>
          </w:tcPr>
          <w:p w14:paraId="5FF38F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El Salvador</w:t>
            </w:r>
          </w:p>
        </w:tc>
        <w:tc>
          <w:tcPr>
            <w:tcW w:w="2180" w:type="dxa"/>
            <w:tcBorders>
              <w:top w:val="nil"/>
              <w:left w:val="nil"/>
              <w:bottom w:val="nil"/>
              <w:right w:val="nil"/>
            </w:tcBorders>
            <w:shd w:val="clear" w:color="auto" w:fill="auto"/>
            <w:noWrap/>
            <w:vAlign w:val="bottom"/>
            <w:hideMark/>
          </w:tcPr>
          <w:p w14:paraId="1DD3C1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FB4A7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70.7 (63.2-79.3)</w:t>
            </w:r>
          </w:p>
        </w:tc>
        <w:tc>
          <w:tcPr>
            <w:tcW w:w="1660" w:type="dxa"/>
            <w:tcBorders>
              <w:top w:val="nil"/>
              <w:left w:val="nil"/>
              <w:bottom w:val="nil"/>
              <w:right w:val="nil"/>
            </w:tcBorders>
            <w:shd w:val="clear" w:color="auto" w:fill="auto"/>
            <w:noWrap/>
            <w:vAlign w:val="bottom"/>
            <w:hideMark/>
          </w:tcPr>
          <w:p w14:paraId="3099D1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85.3 (79.1-90.8)</w:t>
            </w:r>
          </w:p>
        </w:tc>
        <w:tc>
          <w:tcPr>
            <w:tcW w:w="1800" w:type="dxa"/>
            <w:tcBorders>
              <w:top w:val="nil"/>
              <w:left w:val="nil"/>
              <w:bottom w:val="nil"/>
              <w:right w:val="nil"/>
            </w:tcBorders>
            <w:shd w:val="clear" w:color="auto" w:fill="auto"/>
            <w:noWrap/>
            <w:vAlign w:val="bottom"/>
            <w:hideMark/>
          </w:tcPr>
          <w:p w14:paraId="17F70B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1860 (1664-2084)</w:t>
            </w:r>
          </w:p>
        </w:tc>
        <w:tc>
          <w:tcPr>
            <w:tcW w:w="1800" w:type="dxa"/>
            <w:tcBorders>
              <w:top w:val="nil"/>
              <w:left w:val="nil"/>
              <w:bottom w:val="nil"/>
              <w:right w:val="nil"/>
            </w:tcBorders>
            <w:shd w:val="clear" w:color="auto" w:fill="auto"/>
            <w:noWrap/>
            <w:vAlign w:val="bottom"/>
            <w:hideMark/>
          </w:tcPr>
          <w:p w14:paraId="7B7234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4195 (3882-4489)</w:t>
            </w:r>
          </w:p>
        </w:tc>
      </w:tr>
      <w:tr w:rsidR="00B0760D" w:rsidRPr="00B0760D" w14:paraId="6E166858" w14:textId="77777777" w:rsidTr="00B0760D">
        <w:trPr>
          <w:trHeight w:val="320"/>
        </w:trPr>
        <w:tc>
          <w:tcPr>
            <w:tcW w:w="2524" w:type="dxa"/>
            <w:tcBorders>
              <w:top w:val="nil"/>
              <w:left w:val="nil"/>
              <w:bottom w:val="nil"/>
              <w:right w:val="nil"/>
            </w:tcBorders>
            <w:shd w:val="clear" w:color="auto" w:fill="auto"/>
            <w:noWrap/>
            <w:vAlign w:val="bottom"/>
            <w:hideMark/>
          </w:tcPr>
          <w:p w14:paraId="0291BD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0D7A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C1AB8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(21.1-34.8)</w:t>
            </w:r>
          </w:p>
        </w:tc>
        <w:tc>
          <w:tcPr>
            <w:tcW w:w="1660" w:type="dxa"/>
            <w:tcBorders>
              <w:top w:val="nil"/>
              <w:left w:val="nil"/>
              <w:bottom w:val="nil"/>
              <w:right w:val="nil"/>
            </w:tcBorders>
            <w:shd w:val="clear" w:color="auto" w:fill="auto"/>
            <w:noWrap/>
            <w:vAlign w:val="bottom"/>
            <w:hideMark/>
          </w:tcPr>
          <w:p w14:paraId="482956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 (22.4-36.6)</w:t>
            </w:r>
          </w:p>
        </w:tc>
        <w:tc>
          <w:tcPr>
            <w:tcW w:w="1800" w:type="dxa"/>
            <w:tcBorders>
              <w:top w:val="nil"/>
              <w:left w:val="nil"/>
              <w:bottom w:val="nil"/>
              <w:right w:val="nil"/>
            </w:tcBorders>
            <w:shd w:val="clear" w:color="auto" w:fill="auto"/>
            <w:noWrap/>
            <w:vAlign w:val="bottom"/>
            <w:hideMark/>
          </w:tcPr>
          <w:p w14:paraId="74EA07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762 (562-918)</w:t>
            </w:r>
          </w:p>
        </w:tc>
        <w:tc>
          <w:tcPr>
            <w:tcW w:w="1800" w:type="dxa"/>
            <w:tcBorders>
              <w:top w:val="nil"/>
              <w:left w:val="nil"/>
              <w:bottom w:val="nil"/>
              <w:right w:val="nil"/>
            </w:tcBorders>
            <w:shd w:val="clear" w:color="auto" w:fill="auto"/>
            <w:noWrap/>
            <w:vAlign w:val="bottom"/>
            <w:hideMark/>
          </w:tcPr>
          <w:p w14:paraId="513B61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1532 (1102-1809)</w:t>
            </w:r>
          </w:p>
        </w:tc>
      </w:tr>
      <w:tr w:rsidR="00B0760D" w:rsidRPr="00B0760D" w14:paraId="70A9514E" w14:textId="77777777" w:rsidTr="00B0760D">
        <w:trPr>
          <w:trHeight w:val="320"/>
        </w:trPr>
        <w:tc>
          <w:tcPr>
            <w:tcW w:w="2524" w:type="dxa"/>
            <w:tcBorders>
              <w:top w:val="nil"/>
              <w:left w:val="nil"/>
              <w:bottom w:val="nil"/>
              <w:right w:val="nil"/>
            </w:tcBorders>
            <w:shd w:val="clear" w:color="auto" w:fill="auto"/>
            <w:noWrap/>
            <w:vAlign w:val="bottom"/>
            <w:hideMark/>
          </w:tcPr>
          <w:p w14:paraId="6CADE39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0005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9D523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 (12.5-24.4)</w:t>
            </w:r>
          </w:p>
        </w:tc>
        <w:tc>
          <w:tcPr>
            <w:tcW w:w="1660" w:type="dxa"/>
            <w:tcBorders>
              <w:top w:val="nil"/>
              <w:left w:val="nil"/>
              <w:bottom w:val="nil"/>
              <w:right w:val="nil"/>
            </w:tcBorders>
            <w:shd w:val="clear" w:color="auto" w:fill="auto"/>
            <w:noWrap/>
            <w:vAlign w:val="bottom"/>
            <w:hideMark/>
          </w:tcPr>
          <w:p w14:paraId="70C22C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 (15.8-29.1)</w:t>
            </w:r>
          </w:p>
        </w:tc>
        <w:tc>
          <w:tcPr>
            <w:tcW w:w="1800" w:type="dxa"/>
            <w:tcBorders>
              <w:top w:val="nil"/>
              <w:left w:val="nil"/>
              <w:bottom w:val="nil"/>
              <w:right w:val="nil"/>
            </w:tcBorders>
            <w:shd w:val="clear" w:color="auto" w:fill="auto"/>
            <w:noWrap/>
            <w:vAlign w:val="bottom"/>
            <w:hideMark/>
          </w:tcPr>
          <w:p w14:paraId="6434AE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469 (328-642)</w:t>
            </w:r>
          </w:p>
        </w:tc>
        <w:tc>
          <w:tcPr>
            <w:tcW w:w="1800" w:type="dxa"/>
            <w:tcBorders>
              <w:top w:val="nil"/>
              <w:left w:val="nil"/>
              <w:bottom w:val="nil"/>
              <w:right w:val="nil"/>
            </w:tcBorders>
            <w:shd w:val="clear" w:color="auto" w:fill="auto"/>
            <w:noWrap/>
            <w:vAlign w:val="bottom"/>
            <w:hideMark/>
          </w:tcPr>
          <w:p w14:paraId="540576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1075 (781-1441)</w:t>
            </w:r>
          </w:p>
        </w:tc>
      </w:tr>
      <w:tr w:rsidR="00B0760D" w:rsidRPr="00B0760D" w14:paraId="542E2B71" w14:textId="77777777" w:rsidTr="00B0760D">
        <w:trPr>
          <w:trHeight w:val="320"/>
        </w:trPr>
        <w:tc>
          <w:tcPr>
            <w:tcW w:w="2524" w:type="dxa"/>
            <w:tcBorders>
              <w:top w:val="nil"/>
              <w:left w:val="nil"/>
              <w:bottom w:val="nil"/>
              <w:right w:val="nil"/>
            </w:tcBorders>
            <w:shd w:val="clear" w:color="auto" w:fill="auto"/>
            <w:noWrap/>
            <w:vAlign w:val="bottom"/>
            <w:hideMark/>
          </w:tcPr>
          <w:p w14:paraId="2AA107F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BB2E1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DE55F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(4.5-9.6)</w:t>
            </w:r>
          </w:p>
        </w:tc>
        <w:tc>
          <w:tcPr>
            <w:tcW w:w="1660" w:type="dxa"/>
            <w:tcBorders>
              <w:top w:val="nil"/>
              <w:left w:val="nil"/>
              <w:bottom w:val="nil"/>
              <w:right w:val="nil"/>
            </w:tcBorders>
            <w:shd w:val="clear" w:color="auto" w:fill="auto"/>
            <w:noWrap/>
            <w:vAlign w:val="bottom"/>
            <w:hideMark/>
          </w:tcPr>
          <w:p w14:paraId="1390CE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(6.7-13.5)</w:t>
            </w:r>
          </w:p>
        </w:tc>
        <w:tc>
          <w:tcPr>
            <w:tcW w:w="1800" w:type="dxa"/>
            <w:tcBorders>
              <w:top w:val="nil"/>
              <w:left w:val="nil"/>
              <w:bottom w:val="nil"/>
              <w:right w:val="nil"/>
            </w:tcBorders>
            <w:shd w:val="clear" w:color="auto" w:fill="auto"/>
            <w:noWrap/>
            <w:vAlign w:val="bottom"/>
            <w:hideMark/>
          </w:tcPr>
          <w:p w14:paraId="355FB8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178 (120-251)</w:t>
            </w:r>
          </w:p>
        </w:tc>
        <w:tc>
          <w:tcPr>
            <w:tcW w:w="1800" w:type="dxa"/>
            <w:tcBorders>
              <w:top w:val="nil"/>
              <w:left w:val="nil"/>
              <w:bottom w:val="nil"/>
              <w:right w:val="nil"/>
            </w:tcBorders>
            <w:shd w:val="clear" w:color="auto" w:fill="auto"/>
            <w:noWrap/>
            <w:vAlign w:val="bottom"/>
            <w:hideMark/>
          </w:tcPr>
          <w:p w14:paraId="3426EB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474 (332-668)</w:t>
            </w:r>
          </w:p>
        </w:tc>
      </w:tr>
      <w:tr w:rsidR="00B0760D" w:rsidRPr="00B0760D" w14:paraId="7A4E277C" w14:textId="77777777" w:rsidTr="00B0760D">
        <w:trPr>
          <w:trHeight w:val="320"/>
        </w:trPr>
        <w:tc>
          <w:tcPr>
            <w:tcW w:w="2524" w:type="dxa"/>
            <w:tcBorders>
              <w:top w:val="nil"/>
              <w:left w:val="nil"/>
              <w:bottom w:val="nil"/>
              <w:right w:val="nil"/>
            </w:tcBorders>
            <w:shd w:val="clear" w:color="auto" w:fill="auto"/>
            <w:noWrap/>
            <w:vAlign w:val="bottom"/>
            <w:hideMark/>
          </w:tcPr>
          <w:p w14:paraId="0A4564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3F4C8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E6851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(8.4-17)</w:t>
            </w:r>
          </w:p>
        </w:tc>
        <w:tc>
          <w:tcPr>
            <w:tcW w:w="1660" w:type="dxa"/>
            <w:tcBorders>
              <w:top w:val="nil"/>
              <w:left w:val="nil"/>
              <w:bottom w:val="nil"/>
              <w:right w:val="nil"/>
            </w:tcBorders>
            <w:shd w:val="clear" w:color="auto" w:fill="auto"/>
            <w:noWrap/>
            <w:vAlign w:val="bottom"/>
            <w:hideMark/>
          </w:tcPr>
          <w:p w14:paraId="12FE2B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(9.9-19.4)</w:t>
            </w:r>
          </w:p>
        </w:tc>
        <w:tc>
          <w:tcPr>
            <w:tcW w:w="1800" w:type="dxa"/>
            <w:tcBorders>
              <w:top w:val="nil"/>
              <w:left w:val="nil"/>
              <w:bottom w:val="nil"/>
              <w:right w:val="nil"/>
            </w:tcBorders>
            <w:shd w:val="clear" w:color="auto" w:fill="auto"/>
            <w:noWrap/>
            <w:vAlign w:val="bottom"/>
            <w:hideMark/>
          </w:tcPr>
          <w:p w14:paraId="3BCA0C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321 (221-447)</w:t>
            </w:r>
          </w:p>
        </w:tc>
        <w:tc>
          <w:tcPr>
            <w:tcW w:w="1800" w:type="dxa"/>
            <w:tcBorders>
              <w:top w:val="nil"/>
              <w:left w:val="nil"/>
              <w:bottom w:val="nil"/>
              <w:right w:val="nil"/>
            </w:tcBorders>
            <w:shd w:val="clear" w:color="auto" w:fill="auto"/>
            <w:noWrap/>
            <w:vAlign w:val="bottom"/>
            <w:hideMark/>
          </w:tcPr>
          <w:p w14:paraId="514C61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690 (493-952)</w:t>
            </w:r>
          </w:p>
        </w:tc>
      </w:tr>
      <w:tr w:rsidR="00B0760D" w:rsidRPr="00B0760D" w14:paraId="4C617E8F" w14:textId="77777777" w:rsidTr="00B0760D">
        <w:trPr>
          <w:trHeight w:val="320"/>
        </w:trPr>
        <w:tc>
          <w:tcPr>
            <w:tcW w:w="2524" w:type="dxa"/>
            <w:tcBorders>
              <w:top w:val="nil"/>
              <w:left w:val="nil"/>
              <w:bottom w:val="nil"/>
              <w:right w:val="nil"/>
            </w:tcBorders>
            <w:shd w:val="clear" w:color="auto" w:fill="auto"/>
            <w:noWrap/>
            <w:vAlign w:val="bottom"/>
            <w:hideMark/>
          </w:tcPr>
          <w:p w14:paraId="234DB7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7678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70428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 (17.9-49.9)</w:t>
            </w:r>
          </w:p>
        </w:tc>
        <w:tc>
          <w:tcPr>
            <w:tcW w:w="1660" w:type="dxa"/>
            <w:tcBorders>
              <w:top w:val="nil"/>
              <w:left w:val="nil"/>
              <w:bottom w:val="nil"/>
              <w:right w:val="nil"/>
            </w:tcBorders>
            <w:shd w:val="clear" w:color="auto" w:fill="auto"/>
            <w:noWrap/>
            <w:vAlign w:val="bottom"/>
            <w:hideMark/>
          </w:tcPr>
          <w:p w14:paraId="158C2E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46.9 (31.2-65.5)</w:t>
            </w:r>
          </w:p>
        </w:tc>
        <w:tc>
          <w:tcPr>
            <w:tcW w:w="1800" w:type="dxa"/>
            <w:tcBorders>
              <w:top w:val="nil"/>
              <w:left w:val="nil"/>
              <w:bottom w:val="nil"/>
              <w:right w:val="nil"/>
            </w:tcBorders>
            <w:shd w:val="clear" w:color="auto" w:fill="auto"/>
            <w:noWrap/>
            <w:vAlign w:val="bottom"/>
            <w:hideMark/>
          </w:tcPr>
          <w:p w14:paraId="3DCDB0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844 (471-1307)</w:t>
            </w:r>
          </w:p>
        </w:tc>
        <w:tc>
          <w:tcPr>
            <w:tcW w:w="1800" w:type="dxa"/>
            <w:tcBorders>
              <w:top w:val="nil"/>
              <w:left w:val="nil"/>
              <w:bottom w:val="nil"/>
              <w:right w:val="nil"/>
            </w:tcBorders>
            <w:shd w:val="clear" w:color="auto" w:fill="auto"/>
            <w:noWrap/>
            <w:vAlign w:val="bottom"/>
            <w:hideMark/>
          </w:tcPr>
          <w:p w14:paraId="16EAE5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2309 (1531-3216)</w:t>
            </w:r>
          </w:p>
        </w:tc>
      </w:tr>
      <w:tr w:rsidR="00B0760D" w:rsidRPr="00B0760D" w14:paraId="1E84D133" w14:textId="77777777" w:rsidTr="00B0760D">
        <w:trPr>
          <w:trHeight w:val="320"/>
        </w:trPr>
        <w:tc>
          <w:tcPr>
            <w:tcW w:w="2524" w:type="dxa"/>
            <w:tcBorders>
              <w:top w:val="nil"/>
              <w:left w:val="nil"/>
              <w:bottom w:val="nil"/>
              <w:right w:val="nil"/>
            </w:tcBorders>
            <w:shd w:val="clear" w:color="auto" w:fill="auto"/>
            <w:noWrap/>
            <w:vAlign w:val="bottom"/>
            <w:hideMark/>
          </w:tcPr>
          <w:p w14:paraId="53410A3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30D6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998A7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(4.8-12.3)</w:t>
            </w:r>
          </w:p>
        </w:tc>
        <w:tc>
          <w:tcPr>
            <w:tcW w:w="1660" w:type="dxa"/>
            <w:tcBorders>
              <w:top w:val="nil"/>
              <w:left w:val="nil"/>
              <w:bottom w:val="nil"/>
              <w:right w:val="nil"/>
            </w:tcBorders>
            <w:shd w:val="clear" w:color="auto" w:fill="auto"/>
            <w:noWrap/>
            <w:vAlign w:val="bottom"/>
            <w:hideMark/>
          </w:tcPr>
          <w:p w14:paraId="006746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(13.8-27.3)</w:t>
            </w:r>
          </w:p>
        </w:tc>
        <w:tc>
          <w:tcPr>
            <w:tcW w:w="1800" w:type="dxa"/>
            <w:tcBorders>
              <w:top w:val="nil"/>
              <w:left w:val="nil"/>
              <w:bottom w:val="nil"/>
              <w:right w:val="nil"/>
            </w:tcBorders>
            <w:shd w:val="clear" w:color="auto" w:fill="auto"/>
            <w:noWrap/>
            <w:vAlign w:val="bottom"/>
            <w:hideMark/>
          </w:tcPr>
          <w:p w14:paraId="151480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 (128-320)</w:t>
            </w:r>
          </w:p>
        </w:tc>
        <w:tc>
          <w:tcPr>
            <w:tcW w:w="1800" w:type="dxa"/>
            <w:tcBorders>
              <w:top w:val="nil"/>
              <w:left w:val="nil"/>
              <w:bottom w:val="nil"/>
              <w:right w:val="nil"/>
            </w:tcBorders>
            <w:shd w:val="clear" w:color="auto" w:fill="auto"/>
            <w:noWrap/>
            <w:vAlign w:val="bottom"/>
            <w:hideMark/>
          </w:tcPr>
          <w:p w14:paraId="4E8D51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972 (682-1357)</w:t>
            </w:r>
          </w:p>
        </w:tc>
      </w:tr>
      <w:tr w:rsidR="00B0760D" w:rsidRPr="00B0760D" w14:paraId="4298FA42" w14:textId="77777777" w:rsidTr="00B0760D">
        <w:trPr>
          <w:trHeight w:val="320"/>
        </w:trPr>
        <w:tc>
          <w:tcPr>
            <w:tcW w:w="2524" w:type="dxa"/>
            <w:tcBorders>
              <w:top w:val="nil"/>
              <w:left w:val="nil"/>
              <w:bottom w:val="nil"/>
              <w:right w:val="nil"/>
            </w:tcBorders>
            <w:shd w:val="clear" w:color="auto" w:fill="auto"/>
            <w:noWrap/>
            <w:vAlign w:val="bottom"/>
            <w:hideMark/>
          </w:tcPr>
          <w:p w14:paraId="685A56E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C50A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E2253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65EB3D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(10.4-13.3)</w:t>
            </w:r>
          </w:p>
        </w:tc>
        <w:tc>
          <w:tcPr>
            <w:tcW w:w="1800" w:type="dxa"/>
            <w:tcBorders>
              <w:top w:val="nil"/>
              <w:left w:val="nil"/>
              <w:bottom w:val="nil"/>
              <w:right w:val="nil"/>
            </w:tcBorders>
            <w:shd w:val="clear" w:color="auto" w:fill="auto"/>
            <w:noWrap/>
            <w:vAlign w:val="bottom"/>
            <w:hideMark/>
          </w:tcPr>
          <w:p w14:paraId="0C931C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316 (287-344)</w:t>
            </w:r>
          </w:p>
        </w:tc>
        <w:tc>
          <w:tcPr>
            <w:tcW w:w="1800" w:type="dxa"/>
            <w:tcBorders>
              <w:top w:val="nil"/>
              <w:left w:val="nil"/>
              <w:bottom w:val="nil"/>
              <w:right w:val="nil"/>
            </w:tcBorders>
            <w:shd w:val="clear" w:color="auto" w:fill="auto"/>
            <w:noWrap/>
            <w:vAlign w:val="bottom"/>
            <w:hideMark/>
          </w:tcPr>
          <w:p w14:paraId="02C109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589 (518-648)</w:t>
            </w:r>
          </w:p>
        </w:tc>
      </w:tr>
      <w:tr w:rsidR="00B0760D" w:rsidRPr="00B0760D" w14:paraId="4A825B28" w14:textId="77777777" w:rsidTr="00B0760D">
        <w:trPr>
          <w:trHeight w:val="320"/>
        </w:trPr>
        <w:tc>
          <w:tcPr>
            <w:tcW w:w="2524" w:type="dxa"/>
            <w:tcBorders>
              <w:top w:val="nil"/>
              <w:left w:val="nil"/>
              <w:bottom w:val="nil"/>
              <w:right w:val="nil"/>
            </w:tcBorders>
            <w:shd w:val="clear" w:color="auto" w:fill="auto"/>
            <w:noWrap/>
            <w:vAlign w:val="bottom"/>
            <w:hideMark/>
          </w:tcPr>
          <w:p w14:paraId="01C5961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1CA2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99BFC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 (12-25.8)</w:t>
            </w:r>
          </w:p>
        </w:tc>
        <w:tc>
          <w:tcPr>
            <w:tcW w:w="1660" w:type="dxa"/>
            <w:tcBorders>
              <w:top w:val="nil"/>
              <w:left w:val="nil"/>
              <w:bottom w:val="nil"/>
              <w:right w:val="nil"/>
            </w:tcBorders>
            <w:shd w:val="clear" w:color="auto" w:fill="auto"/>
            <w:noWrap/>
            <w:vAlign w:val="bottom"/>
            <w:hideMark/>
          </w:tcPr>
          <w:p w14:paraId="6022B7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(22.9-43.6)</w:t>
            </w:r>
          </w:p>
        </w:tc>
        <w:tc>
          <w:tcPr>
            <w:tcW w:w="1800" w:type="dxa"/>
            <w:tcBorders>
              <w:top w:val="nil"/>
              <w:left w:val="nil"/>
              <w:bottom w:val="nil"/>
              <w:right w:val="nil"/>
            </w:tcBorders>
            <w:shd w:val="clear" w:color="auto" w:fill="auto"/>
            <w:noWrap/>
            <w:vAlign w:val="bottom"/>
            <w:hideMark/>
          </w:tcPr>
          <w:p w14:paraId="2ED920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464 (316-677)</w:t>
            </w:r>
          </w:p>
        </w:tc>
        <w:tc>
          <w:tcPr>
            <w:tcW w:w="1800" w:type="dxa"/>
            <w:tcBorders>
              <w:top w:val="nil"/>
              <w:left w:val="nil"/>
              <w:bottom w:val="nil"/>
              <w:right w:val="nil"/>
            </w:tcBorders>
            <w:shd w:val="clear" w:color="auto" w:fill="auto"/>
            <w:noWrap/>
            <w:vAlign w:val="bottom"/>
            <w:hideMark/>
          </w:tcPr>
          <w:p w14:paraId="5ACECC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1570 (1130-2149)</w:t>
            </w:r>
          </w:p>
        </w:tc>
      </w:tr>
      <w:tr w:rsidR="00B0760D" w:rsidRPr="00B0760D" w14:paraId="75D391EE" w14:textId="77777777" w:rsidTr="00B0760D">
        <w:trPr>
          <w:trHeight w:val="320"/>
        </w:trPr>
        <w:tc>
          <w:tcPr>
            <w:tcW w:w="2524" w:type="dxa"/>
            <w:tcBorders>
              <w:top w:val="nil"/>
              <w:left w:val="nil"/>
              <w:bottom w:val="nil"/>
              <w:right w:val="nil"/>
            </w:tcBorders>
            <w:shd w:val="clear" w:color="auto" w:fill="auto"/>
            <w:noWrap/>
            <w:vAlign w:val="bottom"/>
            <w:hideMark/>
          </w:tcPr>
          <w:p w14:paraId="05EFEBC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3591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21DC1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(0.2-0.7)</w:t>
            </w:r>
          </w:p>
        </w:tc>
        <w:tc>
          <w:tcPr>
            <w:tcW w:w="1660" w:type="dxa"/>
            <w:tcBorders>
              <w:top w:val="nil"/>
              <w:left w:val="nil"/>
              <w:bottom w:val="nil"/>
              <w:right w:val="nil"/>
            </w:tcBorders>
            <w:shd w:val="clear" w:color="auto" w:fill="auto"/>
            <w:noWrap/>
            <w:vAlign w:val="bottom"/>
            <w:hideMark/>
          </w:tcPr>
          <w:p w14:paraId="4A8274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(2.2-8.2)</w:t>
            </w:r>
          </w:p>
        </w:tc>
        <w:tc>
          <w:tcPr>
            <w:tcW w:w="1800" w:type="dxa"/>
            <w:tcBorders>
              <w:top w:val="nil"/>
              <w:left w:val="nil"/>
              <w:bottom w:val="nil"/>
              <w:right w:val="nil"/>
            </w:tcBorders>
            <w:shd w:val="clear" w:color="auto" w:fill="auto"/>
            <w:noWrap/>
            <w:vAlign w:val="bottom"/>
            <w:hideMark/>
          </w:tcPr>
          <w:p w14:paraId="09B90F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(5-19)</w:t>
            </w:r>
          </w:p>
        </w:tc>
        <w:tc>
          <w:tcPr>
            <w:tcW w:w="1800" w:type="dxa"/>
            <w:tcBorders>
              <w:top w:val="nil"/>
              <w:left w:val="nil"/>
              <w:bottom w:val="nil"/>
              <w:right w:val="nil"/>
            </w:tcBorders>
            <w:shd w:val="clear" w:color="auto" w:fill="auto"/>
            <w:noWrap/>
            <w:vAlign w:val="bottom"/>
            <w:hideMark/>
          </w:tcPr>
          <w:p w14:paraId="1B826E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205 (109-398)</w:t>
            </w:r>
          </w:p>
        </w:tc>
      </w:tr>
      <w:tr w:rsidR="00B0760D" w:rsidRPr="00B0760D" w14:paraId="76466E22" w14:textId="77777777" w:rsidTr="00B0760D">
        <w:trPr>
          <w:trHeight w:val="320"/>
        </w:trPr>
        <w:tc>
          <w:tcPr>
            <w:tcW w:w="2524" w:type="dxa"/>
            <w:tcBorders>
              <w:top w:val="nil"/>
              <w:left w:val="nil"/>
              <w:bottom w:val="nil"/>
              <w:right w:val="nil"/>
            </w:tcBorders>
            <w:shd w:val="clear" w:color="auto" w:fill="auto"/>
            <w:noWrap/>
            <w:vAlign w:val="bottom"/>
            <w:hideMark/>
          </w:tcPr>
          <w:p w14:paraId="509250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1793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B87DC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w:t>
            </w:r>
          </w:p>
        </w:tc>
        <w:tc>
          <w:tcPr>
            <w:tcW w:w="1660" w:type="dxa"/>
            <w:tcBorders>
              <w:top w:val="nil"/>
              <w:left w:val="nil"/>
              <w:bottom w:val="nil"/>
              <w:right w:val="nil"/>
            </w:tcBorders>
            <w:shd w:val="clear" w:color="auto" w:fill="auto"/>
            <w:noWrap/>
            <w:vAlign w:val="bottom"/>
            <w:hideMark/>
          </w:tcPr>
          <w:p w14:paraId="0614F1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(2-3.3)</w:t>
            </w:r>
          </w:p>
        </w:tc>
        <w:tc>
          <w:tcPr>
            <w:tcW w:w="1800" w:type="dxa"/>
            <w:tcBorders>
              <w:top w:val="nil"/>
              <w:left w:val="nil"/>
              <w:bottom w:val="nil"/>
              <w:right w:val="nil"/>
            </w:tcBorders>
            <w:shd w:val="clear" w:color="auto" w:fill="auto"/>
            <w:noWrap/>
            <w:vAlign w:val="bottom"/>
            <w:hideMark/>
          </w:tcPr>
          <w:p w14:paraId="6C76EE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(53-79)</w:t>
            </w:r>
          </w:p>
        </w:tc>
        <w:tc>
          <w:tcPr>
            <w:tcW w:w="1800" w:type="dxa"/>
            <w:tcBorders>
              <w:top w:val="nil"/>
              <w:left w:val="nil"/>
              <w:bottom w:val="nil"/>
              <w:right w:val="nil"/>
            </w:tcBorders>
            <w:shd w:val="clear" w:color="auto" w:fill="auto"/>
            <w:noWrap/>
            <w:vAlign w:val="bottom"/>
            <w:hideMark/>
          </w:tcPr>
          <w:p w14:paraId="29AD3E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(98-162)</w:t>
            </w:r>
          </w:p>
        </w:tc>
      </w:tr>
      <w:tr w:rsidR="00B0760D" w:rsidRPr="00B0760D" w14:paraId="5F01723B" w14:textId="77777777" w:rsidTr="00B0760D">
        <w:trPr>
          <w:trHeight w:val="320"/>
        </w:trPr>
        <w:tc>
          <w:tcPr>
            <w:tcW w:w="2524" w:type="dxa"/>
            <w:tcBorders>
              <w:top w:val="nil"/>
              <w:left w:val="nil"/>
              <w:bottom w:val="nil"/>
              <w:right w:val="nil"/>
            </w:tcBorders>
            <w:shd w:val="clear" w:color="auto" w:fill="auto"/>
            <w:noWrap/>
            <w:vAlign w:val="bottom"/>
            <w:hideMark/>
          </w:tcPr>
          <w:p w14:paraId="06FBFB4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E470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5C242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1872C4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800" w:type="dxa"/>
            <w:tcBorders>
              <w:top w:val="nil"/>
              <w:left w:val="nil"/>
              <w:bottom w:val="nil"/>
              <w:right w:val="nil"/>
            </w:tcBorders>
            <w:shd w:val="clear" w:color="auto" w:fill="auto"/>
            <w:noWrap/>
            <w:vAlign w:val="bottom"/>
            <w:hideMark/>
          </w:tcPr>
          <w:p w14:paraId="05D7BD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(30-35)</w:t>
            </w:r>
          </w:p>
        </w:tc>
        <w:tc>
          <w:tcPr>
            <w:tcW w:w="1800" w:type="dxa"/>
            <w:tcBorders>
              <w:top w:val="nil"/>
              <w:left w:val="nil"/>
              <w:bottom w:val="nil"/>
              <w:right w:val="nil"/>
            </w:tcBorders>
            <w:shd w:val="clear" w:color="auto" w:fill="auto"/>
            <w:noWrap/>
            <w:vAlign w:val="bottom"/>
            <w:hideMark/>
          </w:tcPr>
          <w:p w14:paraId="40823A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(57-72)</w:t>
            </w:r>
          </w:p>
        </w:tc>
      </w:tr>
      <w:tr w:rsidR="00B0760D" w:rsidRPr="00B0760D" w14:paraId="5E3D0B98" w14:textId="77777777" w:rsidTr="00B0760D">
        <w:trPr>
          <w:trHeight w:val="320"/>
        </w:trPr>
        <w:tc>
          <w:tcPr>
            <w:tcW w:w="2524" w:type="dxa"/>
            <w:tcBorders>
              <w:top w:val="nil"/>
              <w:left w:val="nil"/>
              <w:bottom w:val="nil"/>
              <w:right w:val="nil"/>
            </w:tcBorders>
            <w:shd w:val="clear" w:color="auto" w:fill="auto"/>
            <w:noWrap/>
            <w:vAlign w:val="bottom"/>
            <w:hideMark/>
          </w:tcPr>
          <w:p w14:paraId="5588182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1263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98145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(1.3-1.7)</w:t>
            </w:r>
          </w:p>
        </w:tc>
        <w:tc>
          <w:tcPr>
            <w:tcW w:w="1660" w:type="dxa"/>
            <w:tcBorders>
              <w:top w:val="nil"/>
              <w:left w:val="nil"/>
              <w:bottom w:val="nil"/>
              <w:right w:val="nil"/>
            </w:tcBorders>
            <w:shd w:val="clear" w:color="auto" w:fill="auto"/>
            <w:noWrap/>
            <w:vAlign w:val="bottom"/>
            <w:hideMark/>
          </w:tcPr>
          <w:p w14:paraId="0F514B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(0.9-1.7)</w:t>
            </w:r>
          </w:p>
        </w:tc>
        <w:tc>
          <w:tcPr>
            <w:tcW w:w="1800" w:type="dxa"/>
            <w:tcBorders>
              <w:top w:val="nil"/>
              <w:left w:val="nil"/>
              <w:bottom w:val="nil"/>
              <w:right w:val="nil"/>
            </w:tcBorders>
            <w:shd w:val="clear" w:color="auto" w:fill="auto"/>
            <w:noWrap/>
            <w:vAlign w:val="bottom"/>
            <w:hideMark/>
          </w:tcPr>
          <w:p w14:paraId="3CC867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(35-45)</w:t>
            </w:r>
          </w:p>
        </w:tc>
        <w:tc>
          <w:tcPr>
            <w:tcW w:w="1800" w:type="dxa"/>
            <w:tcBorders>
              <w:top w:val="nil"/>
              <w:left w:val="nil"/>
              <w:bottom w:val="nil"/>
              <w:right w:val="nil"/>
            </w:tcBorders>
            <w:shd w:val="clear" w:color="auto" w:fill="auto"/>
            <w:noWrap/>
            <w:vAlign w:val="bottom"/>
            <w:hideMark/>
          </w:tcPr>
          <w:p w14:paraId="6F31A2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(45-82)</w:t>
            </w:r>
          </w:p>
        </w:tc>
      </w:tr>
      <w:tr w:rsidR="00B0760D" w:rsidRPr="00B0760D" w14:paraId="1534C4B4" w14:textId="77777777" w:rsidTr="00B0760D">
        <w:trPr>
          <w:trHeight w:val="320"/>
        </w:trPr>
        <w:tc>
          <w:tcPr>
            <w:tcW w:w="2524" w:type="dxa"/>
            <w:tcBorders>
              <w:top w:val="nil"/>
              <w:left w:val="nil"/>
              <w:bottom w:val="nil"/>
              <w:right w:val="nil"/>
            </w:tcBorders>
            <w:shd w:val="clear" w:color="auto" w:fill="auto"/>
            <w:noWrap/>
            <w:vAlign w:val="bottom"/>
            <w:hideMark/>
          </w:tcPr>
          <w:p w14:paraId="66F2A5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C227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47E13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73C9A2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196B96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w:t>
            </w:r>
          </w:p>
        </w:tc>
        <w:tc>
          <w:tcPr>
            <w:tcW w:w="1800" w:type="dxa"/>
            <w:tcBorders>
              <w:top w:val="nil"/>
              <w:left w:val="nil"/>
              <w:bottom w:val="nil"/>
              <w:right w:val="nil"/>
            </w:tcBorders>
            <w:shd w:val="clear" w:color="auto" w:fill="auto"/>
            <w:noWrap/>
            <w:vAlign w:val="bottom"/>
            <w:hideMark/>
          </w:tcPr>
          <w:p w14:paraId="4F79F8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(4-14)</w:t>
            </w:r>
          </w:p>
        </w:tc>
      </w:tr>
      <w:tr w:rsidR="00B0760D" w:rsidRPr="00B0760D" w14:paraId="57A7F5B5" w14:textId="77777777" w:rsidTr="00B0760D">
        <w:trPr>
          <w:trHeight w:val="320"/>
        </w:trPr>
        <w:tc>
          <w:tcPr>
            <w:tcW w:w="2524" w:type="dxa"/>
            <w:tcBorders>
              <w:top w:val="nil"/>
              <w:left w:val="nil"/>
              <w:bottom w:val="nil"/>
              <w:right w:val="nil"/>
            </w:tcBorders>
            <w:shd w:val="clear" w:color="auto" w:fill="auto"/>
            <w:noWrap/>
            <w:vAlign w:val="bottom"/>
            <w:hideMark/>
          </w:tcPr>
          <w:p w14:paraId="246AFB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Equatorial Guinea</w:t>
            </w:r>
          </w:p>
        </w:tc>
        <w:tc>
          <w:tcPr>
            <w:tcW w:w="2180" w:type="dxa"/>
            <w:tcBorders>
              <w:top w:val="nil"/>
              <w:left w:val="nil"/>
              <w:bottom w:val="nil"/>
              <w:right w:val="nil"/>
            </w:tcBorders>
            <w:shd w:val="clear" w:color="auto" w:fill="auto"/>
            <w:noWrap/>
            <w:vAlign w:val="bottom"/>
            <w:hideMark/>
          </w:tcPr>
          <w:p w14:paraId="375207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0F6BD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56.3 (49.4-63.1)</w:t>
            </w:r>
          </w:p>
        </w:tc>
        <w:tc>
          <w:tcPr>
            <w:tcW w:w="1660" w:type="dxa"/>
            <w:tcBorders>
              <w:top w:val="nil"/>
              <w:left w:val="nil"/>
              <w:bottom w:val="nil"/>
              <w:right w:val="nil"/>
            </w:tcBorders>
            <w:shd w:val="clear" w:color="auto" w:fill="auto"/>
            <w:noWrap/>
            <w:vAlign w:val="bottom"/>
            <w:hideMark/>
          </w:tcPr>
          <w:p w14:paraId="74D479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71.2 (65.3-77.2)</w:t>
            </w:r>
          </w:p>
        </w:tc>
        <w:tc>
          <w:tcPr>
            <w:tcW w:w="1800" w:type="dxa"/>
            <w:tcBorders>
              <w:top w:val="nil"/>
              <w:left w:val="nil"/>
              <w:bottom w:val="nil"/>
              <w:right w:val="nil"/>
            </w:tcBorders>
            <w:shd w:val="clear" w:color="auto" w:fill="auto"/>
            <w:noWrap/>
            <w:vAlign w:val="bottom"/>
            <w:hideMark/>
          </w:tcPr>
          <w:p w14:paraId="163FC1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1371 (1201-1541)</w:t>
            </w:r>
          </w:p>
        </w:tc>
        <w:tc>
          <w:tcPr>
            <w:tcW w:w="1800" w:type="dxa"/>
            <w:tcBorders>
              <w:top w:val="nil"/>
              <w:left w:val="nil"/>
              <w:bottom w:val="nil"/>
              <w:right w:val="nil"/>
            </w:tcBorders>
            <w:shd w:val="clear" w:color="auto" w:fill="auto"/>
            <w:noWrap/>
            <w:vAlign w:val="bottom"/>
            <w:hideMark/>
          </w:tcPr>
          <w:p w14:paraId="26EFC6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2030 (1848-2217)</w:t>
            </w:r>
          </w:p>
        </w:tc>
      </w:tr>
      <w:tr w:rsidR="00B0760D" w:rsidRPr="00B0760D" w14:paraId="33D730AA" w14:textId="77777777" w:rsidTr="00B0760D">
        <w:trPr>
          <w:trHeight w:val="320"/>
        </w:trPr>
        <w:tc>
          <w:tcPr>
            <w:tcW w:w="2524" w:type="dxa"/>
            <w:tcBorders>
              <w:top w:val="nil"/>
              <w:left w:val="nil"/>
              <w:bottom w:val="nil"/>
              <w:right w:val="nil"/>
            </w:tcBorders>
            <w:shd w:val="clear" w:color="auto" w:fill="auto"/>
            <w:noWrap/>
            <w:vAlign w:val="bottom"/>
            <w:hideMark/>
          </w:tcPr>
          <w:p w14:paraId="618A11A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D4C3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54BEC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(18.8-34.9)</w:t>
            </w:r>
          </w:p>
        </w:tc>
        <w:tc>
          <w:tcPr>
            <w:tcW w:w="1660" w:type="dxa"/>
            <w:tcBorders>
              <w:top w:val="nil"/>
              <w:left w:val="nil"/>
              <w:bottom w:val="nil"/>
              <w:right w:val="nil"/>
            </w:tcBorders>
            <w:shd w:val="clear" w:color="auto" w:fill="auto"/>
            <w:noWrap/>
            <w:vAlign w:val="bottom"/>
            <w:hideMark/>
          </w:tcPr>
          <w:p w14:paraId="2CBE5F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 (19.5-36.8)</w:t>
            </w:r>
          </w:p>
        </w:tc>
        <w:tc>
          <w:tcPr>
            <w:tcW w:w="1800" w:type="dxa"/>
            <w:tcBorders>
              <w:top w:val="nil"/>
              <w:left w:val="nil"/>
              <w:bottom w:val="nil"/>
              <w:right w:val="nil"/>
            </w:tcBorders>
            <w:shd w:val="clear" w:color="auto" w:fill="auto"/>
            <w:noWrap/>
            <w:vAlign w:val="bottom"/>
            <w:hideMark/>
          </w:tcPr>
          <w:p w14:paraId="1E502A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681 (456-859)</w:t>
            </w:r>
          </w:p>
        </w:tc>
        <w:tc>
          <w:tcPr>
            <w:tcW w:w="1800" w:type="dxa"/>
            <w:tcBorders>
              <w:top w:val="nil"/>
              <w:left w:val="nil"/>
              <w:bottom w:val="nil"/>
              <w:right w:val="nil"/>
            </w:tcBorders>
            <w:shd w:val="clear" w:color="auto" w:fill="auto"/>
            <w:noWrap/>
            <w:vAlign w:val="bottom"/>
            <w:hideMark/>
          </w:tcPr>
          <w:p w14:paraId="047912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819 (551-1053)</w:t>
            </w:r>
          </w:p>
        </w:tc>
      </w:tr>
      <w:tr w:rsidR="00B0760D" w:rsidRPr="00B0760D" w14:paraId="61BC53F1" w14:textId="77777777" w:rsidTr="00B0760D">
        <w:trPr>
          <w:trHeight w:val="320"/>
        </w:trPr>
        <w:tc>
          <w:tcPr>
            <w:tcW w:w="2524" w:type="dxa"/>
            <w:tcBorders>
              <w:top w:val="nil"/>
              <w:left w:val="nil"/>
              <w:bottom w:val="nil"/>
              <w:right w:val="nil"/>
            </w:tcBorders>
            <w:shd w:val="clear" w:color="auto" w:fill="auto"/>
            <w:noWrap/>
            <w:vAlign w:val="bottom"/>
            <w:hideMark/>
          </w:tcPr>
          <w:p w14:paraId="6172B03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DE17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E41F3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(6.4-14.2)</w:t>
            </w:r>
          </w:p>
        </w:tc>
        <w:tc>
          <w:tcPr>
            <w:tcW w:w="1660" w:type="dxa"/>
            <w:tcBorders>
              <w:top w:val="nil"/>
              <w:left w:val="nil"/>
              <w:bottom w:val="nil"/>
              <w:right w:val="nil"/>
            </w:tcBorders>
            <w:shd w:val="clear" w:color="auto" w:fill="auto"/>
            <w:noWrap/>
            <w:vAlign w:val="bottom"/>
            <w:hideMark/>
          </w:tcPr>
          <w:p w14:paraId="732071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(14.3-27.7)</w:t>
            </w:r>
          </w:p>
        </w:tc>
        <w:tc>
          <w:tcPr>
            <w:tcW w:w="1800" w:type="dxa"/>
            <w:tcBorders>
              <w:top w:val="nil"/>
              <w:left w:val="nil"/>
              <w:bottom w:val="nil"/>
              <w:right w:val="nil"/>
            </w:tcBorders>
            <w:shd w:val="clear" w:color="auto" w:fill="auto"/>
            <w:noWrap/>
            <w:vAlign w:val="bottom"/>
            <w:hideMark/>
          </w:tcPr>
          <w:p w14:paraId="3E9EA9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(155-346)</w:t>
            </w:r>
          </w:p>
        </w:tc>
        <w:tc>
          <w:tcPr>
            <w:tcW w:w="1800" w:type="dxa"/>
            <w:tcBorders>
              <w:top w:val="nil"/>
              <w:left w:val="nil"/>
              <w:bottom w:val="nil"/>
              <w:right w:val="nil"/>
            </w:tcBorders>
            <w:shd w:val="clear" w:color="auto" w:fill="auto"/>
            <w:noWrap/>
            <w:vAlign w:val="bottom"/>
            <w:hideMark/>
          </w:tcPr>
          <w:p w14:paraId="67CA94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577 (407-785)</w:t>
            </w:r>
          </w:p>
        </w:tc>
      </w:tr>
      <w:tr w:rsidR="00B0760D" w:rsidRPr="00B0760D" w14:paraId="2B82C2E1" w14:textId="77777777" w:rsidTr="00B0760D">
        <w:trPr>
          <w:trHeight w:val="320"/>
        </w:trPr>
        <w:tc>
          <w:tcPr>
            <w:tcW w:w="2524" w:type="dxa"/>
            <w:tcBorders>
              <w:top w:val="nil"/>
              <w:left w:val="nil"/>
              <w:bottom w:val="nil"/>
              <w:right w:val="nil"/>
            </w:tcBorders>
            <w:shd w:val="clear" w:color="auto" w:fill="auto"/>
            <w:noWrap/>
            <w:vAlign w:val="bottom"/>
            <w:hideMark/>
          </w:tcPr>
          <w:p w14:paraId="10ED36F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62899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A44E9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(6.4-14.2)</w:t>
            </w:r>
          </w:p>
        </w:tc>
        <w:tc>
          <w:tcPr>
            <w:tcW w:w="1660" w:type="dxa"/>
            <w:tcBorders>
              <w:top w:val="nil"/>
              <w:left w:val="nil"/>
              <w:bottom w:val="nil"/>
              <w:right w:val="nil"/>
            </w:tcBorders>
            <w:shd w:val="clear" w:color="auto" w:fill="auto"/>
            <w:noWrap/>
            <w:vAlign w:val="bottom"/>
            <w:hideMark/>
          </w:tcPr>
          <w:p w14:paraId="60BFB6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(14.3-27.7)</w:t>
            </w:r>
          </w:p>
        </w:tc>
        <w:tc>
          <w:tcPr>
            <w:tcW w:w="1800" w:type="dxa"/>
            <w:tcBorders>
              <w:top w:val="nil"/>
              <w:left w:val="nil"/>
              <w:bottom w:val="nil"/>
              <w:right w:val="nil"/>
            </w:tcBorders>
            <w:shd w:val="clear" w:color="auto" w:fill="auto"/>
            <w:noWrap/>
            <w:vAlign w:val="bottom"/>
            <w:hideMark/>
          </w:tcPr>
          <w:p w14:paraId="35BB2B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(155-346)</w:t>
            </w:r>
          </w:p>
        </w:tc>
        <w:tc>
          <w:tcPr>
            <w:tcW w:w="1800" w:type="dxa"/>
            <w:tcBorders>
              <w:top w:val="nil"/>
              <w:left w:val="nil"/>
              <w:bottom w:val="nil"/>
              <w:right w:val="nil"/>
            </w:tcBorders>
            <w:shd w:val="clear" w:color="auto" w:fill="auto"/>
            <w:noWrap/>
            <w:vAlign w:val="bottom"/>
            <w:hideMark/>
          </w:tcPr>
          <w:p w14:paraId="6876AA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577 (407-785)</w:t>
            </w:r>
          </w:p>
        </w:tc>
      </w:tr>
      <w:tr w:rsidR="00B0760D" w:rsidRPr="00B0760D" w14:paraId="4CE38C18" w14:textId="77777777" w:rsidTr="00B0760D">
        <w:trPr>
          <w:trHeight w:val="320"/>
        </w:trPr>
        <w:tc>
          <w:tcPr>
            <w:tcW w:w="2524" w:type="dxa"/>
            <w:tcBorders>
              <w:top w:val="nil"/>
              <w:left w:val="nil"/>
              <w:bottom w:val="nil"/>
              <w:right w:val="nil"/>
            </w:tcBorders>
            <w:shd w:val="clear" w:color="auto" w:fill="auto"/>
            <w:noWrap/>
            <w:vAlign w:val="bottom"/>
            <w:hideMark/>
          </w:tcPr>
          <w:p w14:paraId="527AED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FFF1E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5F047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6DF764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6E279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96258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7283E622" w14:textId="77777777" w:rsidTr="00B0760D">
        <w:trPr>
          <w:trHeight w:val="320"/>
        </w:trPr>
        <w:tc>
          <w:tcPr>
            <w:tcW w:w="2524" w:type="dxa"/>
            <w:tcBorders>
              <w:top w:val="nil"/>
              <w:left w:val="nil"/>
              <w:bottom w:val="nil"/>
              <w:right w:val="nil"/>
            </w:tcBorders>
            <w:shd w:val="clear" w:color="auto" w:fill="auto"/>
            <w:noWrap/>
            <w:vAlign w:val="bottom"/>
            <w:hideMark/>
          </w:tcPr>
          <w:p w14:paraId="50825F0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84F9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C57CE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(2.5-19.2)</w:t>
            </w:r>
          </w:p>
        </w:tc>
        <w:tc>
          <w:tcPr>
            <w:tcW w:w="1660" w:type="dxa"/>
            <w:tcBorders>
              <w:top w:val="nil"/>
              <w:left w:val="nil"/>
              <w:bottom w:val="nil"/>
              <w:right w:val="nil"/>
            </w:tcBorders>
            <w:shd w:val="clear" w:color="auto" w:fill="auto"/>
            <w:noWrap/>
            <w:vAlign w:val="bottom"/>
            <w:hideMark/>
          </w:tcPr>
          <w:p w14:paraId="7F8A69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(2.2-17.4)</w:t>
            </w:r>
          </w:p>
        </w:tc>
        <w:tc>
          <w:tcPr>
            <w:tcW w:w="1800" w:type="dxa"/>
            <w:tcBorders>
              <w:top w:val="nil"/>
              <w:left w:val="nil"/>
              <w:bottom w:val="nil"/>
              <w:right w:val="nil"/>
            </w:tcBorders>
            <w:shd w:val="clear" w:color="auto" w:fill="auto"/>
            <w:noWrap/>
            <w:vAlign w:val="bottom"/>
            <w:hideMark/>
          </w:tcPr>
          <w:p w14:paraId="7BEB0F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(60-466)</w:t>
            </w:r>
          </w:p>
        </w:tc>
        <w:tc>
          <w:tcPr>
            <w:tcW w:w="1800" w:type="dxa"/>
            <w:tcBorders>
              <w:top w:val="nil"/>
              <w:left w:val="nil"/>
              <w:bottom w:val="nil"/>
              <w:right w:val="nil"/>
            </w:tcBorders>
            <w:shd w:val="clear" w:color="auto" w:fill="auto"/>
            <w:noWrap/>
            <w:vAlign w:val="bottom"/>
            <w:hideMark/>
          </w:tcPr>
          <w:p w14:paraId="03C332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(62-498)</w:t>
            </w:r>
          </w:p>
        </w:tc>
      </w:tr>
      <w:tr w:rsidR="00B0760D" w:rsidRPr="00B0760D" w14:paraId="7F356EAE" w14:textId="77777777" w:rsidTr="00B0760D">
        <w:trPr>
          <w:trHeight w:val="320"/>
        </w:trPr>
        <w:tc>
          <w:tcPr>
            <w:tcW w:w="2524" w:type="dxa"/>
            <w:tcBorders>
              <w:top w:val="nil"/>
              <w:left w:val="nil"/>
              <w:bottom w:val="nil"/>
              <w:right w:val="nil"/>
            </w:tcBorders>
            <w:shd w:val="clear" w:color="auto" w:fill="auto"/>
            <w:noWrap/>
            <w:vAlign w:val="bottom"/>
            <w:hideMark/>
          </w:tcPr>
          <w:p w14:paraId="4920A4F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660A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99F38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(6.4-12.7)</w:t>
            </w:r>
          </w:p>
        </w:tc>
        <w:tc>
          <w:tcPr>
            <w:tcW w:w="1660" w:type="dxa"/>
            <w:tcBorders>
              <w:top w:val="nil"/>
              <w:left w:val="nil"/>
              <w:bottom w:val="nil"/>
              <w:right w:val="nil"/>
            </w:tcBorders>
            <w:shd w:val="clear" w:color="auto" w:fill="auto"/>
            <w:noWrap/>
            <w:vAlign w:val="bottom"/>
            <w:hideMark/>
          </w:tcPr>
          <w:p w14:paraId="4C43AB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(8.8-17.5)</w:t>
            </w:r>
          </w:p>
        </w:tc>
        <w:tc>
          <w:tcPr>
            <w:tcW w:w="1800" w:type="dxa"/>
            <w:tcBorders>
              <w:top w:val="nil"/>
              <w:left w:val="nil"/>
              <w:bottom w:val="nil"/>
              <w:right w:val="nil"/>
            </w:tcBorders>
            <w:shd w:val="clear" w:color="auto" w:fill="auto"/>
            <w:noWrap/>
            <w:vAlign w:val="bottom"/>
            <w:hideMark/>
          </w:tcPr>
          <w:p w14:paraId="5B2660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 (157-312)</w:t>
            </w:r>
          </w:p>
        </w:tc>
        <w:tc>
          <w:tcPr>
            <w:tcW w:w="1800" w:type="dxa"/>
            <w:tcBorders>
              <w:top w:val="nil"/>
              <w:left w:val="nil"/>
              <w:bottom w:val="nil"/>
              <w:right w:val="nil"/>
            </w:tcBorders>
            <w:shd w:val="clear" w:color="auto" w:fill="auto"/>
            <w:noWrap/>
            <w:vAlign w:val="bottom"/>
            <w:hideMark/>
          </w:tcPr>
          <w:p w14:paraId="6A48A0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(249-499)</w:t>
            </w:r>
          </w:p>
        </w:tc>
      </w:tr>
      <w:tr w:rsidR="00B0760D" w:rsidRPr="00B0760D" w14:paraId="4A83B6AF" w14:textId="77777777" w:rsidTr="00B0760D">
        <w:trPr>
          <w:trHeight w:val="320"/>
        </w:trPr>
        <w:tc>
          <w:tcPr>
            <w:tcW w:w="2524" w:type="dxa"/>
            <w:tcBorders>
              <w:top w:val="nil"/>
              <w:left w:val="nil"/>
              <w:bottom w:val="nil"/>
              <w:right w:val="nil"/>
            </w:tcBorders>
            <w:shd w:val="clear" w:color="auto" w:fill="auto"/>
            <w:noWrap/>
            <w:vAlign w:val="bottom"/>
            <w:hideMark/>
          </w:tcPr>
          <w:p w14:paraId="3FE3F9F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F9D3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642DD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(10.8-13)</w:t>
            </w:r>
          </w:p>
        </w:tc>
        <w:tc>
          <w:tcPr>
            <w:tcW w:w="1660" w:type="dxa"/>
            <w:tcBorders>
              <w:top w:val="nil"/>
              <w:left w:val="nil"/>
              <w:bottom w:val="nil"/>
              <w:right w:val="nil"/>
            </w:tcBorders>
            <w:shd w:val="clear" w:color="auto" w:fill="auto"/>
            <w:noWrap/>
            <w:vAlign w:val="bottom"/>
            <w:hideMark/>
          </w:tcPr>
          <w:p w14:paraId="3E381A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(11.2-14.1)</w:t>
            </w:r>
          </w:p>
        </w:tc>
        <w:tc>
          <w:tcPr>
            <w:tcW w:w="1800" w:type="dxa"/>
            <w:tcBorders>
              <w:top w:val="nil"/>
              <w:left w:val="nil"/>
              <w:bottom w:val="nil"/>
              <w:right w:val="nil"/>
            </w:tcBorders>
            <w:shd w:val="clear" w:color="auto" w:fill="auto"/>
            <w:noWrap/>
            <w:vAlign w:val="bottom"/>
            <w:hideMark/>
          </w:tcPr>
          <w:p w14:paraId="0968A6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(261-318)</w:t>
            </w:r>
          </w:p>
        </w:tc>
        <w:tc>
          <w:tcPr>
            <w:tcW w:w="1800" w:type="dxa"/>
            <w:tcBorders>
              <w:top w:val="nil"/>
              <w:left w:val="nil"/>
              <w:bottom w:val="nil"/>
              <w:right w:val="nil"/>
            </w:tcBorders>
            <w:shd w:val="clear" w:color="auto" w:fill="auto"/>
            <w:noWrap/>
            <w:vAlign w:val="bottom"/>
            <w:hideMark/>
          </w:tcPr>
          <w:p w14:paraId="0EC584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360 (323-396)</w:t>
            </w:r>
          </w:p>
        </w:tc>
      </w:tr>
      <w:tr w:rsidR="00B0760D" w:rsidRPr="00B0760D" w14:paraId="5997FFEB" w14:textId="77777777" w:rsidTr="00B0760D">
        <w:trPr>
          <w:trHeight w:val="320"/>
        </w:trPr>
        <w:tc>
          <w:tcPr>
            <w:tcW w:w="2524" w:type="dxa"/>
            <w:tcBorders>
              <w:top w:val="nil"/>
              <w:left w:val="nil"/>
              <w:bottom w:val="nil"/>
              <w:right w:val="nil"/>
            </w:tcBorders>
            <w:shd w:val="clear" w:color="auto" w:fill="auto"/>
            <w:noWrap/>
            <w:vAlign w:val="bottom"/>
            <w:hideMark/>
          </w:tcPr>
          <w:p w14:paraId="3A04431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8EE2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49A39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(9.1-19)</w:t>
            </w:r>
          </w:p>
        </w:tc>
        <w:tc>
          <w:tcPr>
            <w:tcW w:w="1660" w:type="dxa"/>
            <w:tcBorders>
              <w:top w:val="nil"/>
              <w:left w:val="nil"/>
              <w:bottom w:val="nil"/>
              <w:right w:val="nil"/>
            </w:tcBorders>
            <w:shd w:val="clear" w:color="auto" w:fill="auto"/>
            <w:noWrap/>
            <w:vAlign w:val="bottom"/>
            <w:hideMark/>
          </w:tcPr>
          <w:p w14:paraId="7B94F2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25.6 (18-35.8)</w:t>
            </w:r>
          </w:p>
        </w:tc>
        <w:tc>
          <w:tcPr>
            <w:tcW w:w="1800" w:type="dxa"/>
            <w:tcBorders>
              <w:top w:val="nil"/>
              <w:left w:val="nil"/>
              <w:bottom w:val="nil"/>
              <w:right w:val="nil"/>
            </w:tcBorders>
            <w:shd w:val="clear" w:color="auto" w:fill="auto"/>
            <w:noWrap/>
            <w:vAlign w:val="bottom"/>
            <w:hideMark/>
          </w:tcPr>
          <w:p w14:paraId="1C28D7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321 (226-463)</w:t>
            </w:r>
          </w:p>
        </w:tc>
        <w:tc>
          <w:tcPr>
            <w:tcW w:w="1800" w:type="dxa"/>
            <w:tcBorders>
              <w:top w:val="nil"/>
              <w:left w:val="nil"/>
              <w:bottom w:val="nil"/>
              <w:right w:val="nil"/>
            </w:tcBorders>
            <w:shd w:val="clear" w:color="auto" w:fill="auto"/>
            <w:noWrap/>
            <w:vAlign w:val="bottom"/>
            <w:hideMark/>
          </w:tcPr>
          <w:p w14:paraId="65D93A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730 (510-1035)</w:t>
            </w:r>
          </w:p>
        </w:tc>
      </w:tr>
      <w:tr w:rsidR="00B0760D" w:rsidRPr="00B0760D" w14:paraId="5B027403" w14:textId="77777777" w:rsidTr="00B0760D">
        <w:trPr>
          <w:trHeight w:val="320"/>
        </w:trPr>
        <w:tc>
          <w:tcPr>
            <w:tcW w:w="2524" w:type="dxa"/>
            <w:tcBorders>
              <w:top w:val="nil"/>
              <w:left w:val="nil"/>
              <w:bottom w:val="nil"/>
              <w:right w:val="nil"/>
            </w:tcBorders>
            <w:shd w:val="clear" w:color="auto" w:fill="auto"/>
            <w:noWrap/>
            <w:vAlign w:val="bottom"/>
            <w:hideMark/>
          </w:tcPr>
          <w:p w14:paraId="3741C4D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2970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DD0BC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(0.7-2.6)</w:t>
            </w:r>
          </w:p>
        </w:tc>
        <w:tc>
          <w:tcPr>
            <w:tcW w:w="1660" w:type="dxa"/>
            <w:tcBorders>
              <w:top w:val="nil"/>
              <w:left w:val="nil"/>
              <w:bottom w:val="nil"/>
              <w:right w:val="nil"/>
            </w:tcBorders>
            <w:shd w:val="clear" w:color="auto" w:fill="auto"/>
            <w:noWrap/>
            <w:vAlign w:val="bottom"/>
            <w:hideMark/>
          </w:tcPr>
          <w:p w14:paraId="2BEF7D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(7.4-21.4)</w:t>
            </w:r>
          </w:p>
        </w:tc>
        <w:tc>
          <w:tcPr>
            <w:tcW w:w="1800" w:type="dxa"/>
            <w:tcBorders>
              <w:top w:val="nil"/>
              <w:left w:val="nil"/>
              <w:bottom w:val="nil"/>
              <w:right w:val="nil"/>
            </w:tcBorders>
            <w:shd w:val="clear" w:color="auto" w:fill="auto"/>
            <w:noWrap/>
            <w:vAlign w:val="bottom"/>
            <w:hideMark/>
          </w:tcPr>
          <w:p w14:paraId="1DB7CC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(18-63)</w:t>
            </w:r>
          </w:p>
        </w:tc>
        <w:tc>
          <w:tcPr>
            <w:tcW w:w="1800" w:type="dxa"/>
            <w:tcBorders>
              <w:top w:val="nil"/>
              <w:left w:val="nil"/>
              <w:bottom w:val="nil"/>
              <w:right w:val="nil"/>
            </w:tcBorders>
            <w:shd w:val="clear" w:color="auto" w:fill="auto"/>
            <w:noWrap/>
            <w:vAlign w:val="bottom"/>
            <w:hideMark/>
          </w:tcPr>
          <w:p w14:paraId="2F2FE2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371 (209-610)</w:t>
            </w:r>
          </w:p>
        </w:tc>
      </w:tr>
      <w:tr w:rsidR="00B0760D" w:rsidRPr="00B0760D" w14:paraId="3216659B" w14:textId="77777777" w:rsidTr="00B0760D">
        <w:trPr>
          <w:trHeight w:val="320"/>
        </w:trPr>
        <w:tc>
          <w:tcPr>
            <w:tcW w:w="2524" w:type="dxa"/>
            <w:tcBorders>
              <w:top w:val="nil"/>
              <w:left w:val="nil"/>
              <w:bottom w:val="nil"/>
              <w:right w:val="nil"/>
            </w:tcBorders>
            <w:shd w:val="clear" w:color="auto" w:fill="auto"/>
            <w:noWrap/>
            <w:vAlign w:val="bottom"/>
            <w:hideMark/>
          </w:tcPr>
          <w:p w14:paraId="08296C2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2634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CB574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w:t>
            </w:r>
          </w:p>
        </w:tc>
        <w:tc>
          <w:tcPr>
            <w:tcW w:w="1660" w:type="dxa"/>
            <w:tcBorders>
              <w:top w:val="nil"/>
              <w:left w:val="nil"/>
              <w:bottom w:val="nil"/>
              <w:right w:val="nil"/>
            </w:tcBorders>
            <w:shd w:val="clear" w:color="auto" w:fill="auto"/>
            <w:noWrap/>
            <w:vAlign w:val="bottom"/>
            <w:hideMark/>
          </w:tcPr>
          <w:p w14:paraId="484C53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(2.9-3.4)</w:t>
            </w:r>
          </w:p>
        </w:tc>
        <w:tc>
          <w:tcPr>
            <w:tcW w:w="1800" w:type="dxa"/>
            <w:tcBorders>
              <w:top w:val="nil"/>
              <w:left w:val="nil"/>
              <w:bottom w:val="nil"/>
              <w:right w:val="nil"/>
            </w:tcBorders>
            <w:shd w:val="clear" w:color="auto" w:fill="auto"/>
            <w:noWrap/>
            <w:vAlign w:val="bottom"/>
            <w:hideMark/>
          </w:tcPr>
          <w:p w14:paraId="33236B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(64-74)</w:t>
            </w:r>
          </w:p>
        </w:tc>
        <w:tc>
          <w:tcPr>
            <w:tcW w:w="1800" w:type="dxa"/>
            <w:tcBorders>
              <w:top w:val="nil"/>
              <w:left w:val="nil"/>
              <w:bottom w:val="nil"/>
              <w:right w:val="nil"/>
            </w:tcBorders>
            <w:shd w:val="clear" w:color="auto" w:fill="auto"/>
            <w:noWrap/>
            <w:vAlign w:val="bottom"/>
            <w:hideMark/>
          </w:tcPr>
          <w:p w14:paraId="70DB8F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(81-98)</w:t>
            </w:r>
          </w:p>
        </w:tc>
      </w:tr>
      <w:tr w:rsidR="00B0760D" w:rsidRPr="00B0760D" w14:paraId="65DD4C96" w14:textId="77777777" w:rsidTr="00B0760D">
        <w:trPr>
          <w:trHeight w:val="320"/>
        </w:trPr>
        <w:tc>
          <w:tcPr>
            <w:tcW w:w="2524" w:type="dxa"/>
            <w:tcBorders>
              <w:top w:val="nil"/>
              <w:left w:val="nil"/>
              <w:bottom w:val="nil"/>
              <w:right w:val="nil"/>
            </w:tcBorders>
            <w:shd w:val="clear" w:color="auto" w:fill="auto"/>
            <w:noWrap/>
            <w:vAlign w:val="bottom"/>
            <w:hideMark/>
          </w:tcPr>
          <w:p w14:paraId="2044A7E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EB06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77514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w:t>
            </w:r>
          </w:p>
        </w:tc>
        <w:tc>
          <w:tcPr>
            <w:tcW w:w="1660" w:type="dxa"/>
            <w:tcBorders>
              <w:top w:val="nil"/>
              <w:left w:val="nil"/>
              <w:bottom w:val="nil"/>
              <w:right w:val="nil"/>
            </w:tcBorders>
            <w:shd w:val="clear" w:color="auto" w:fill="auto"/>
            <w:noWrap/>
            <w:vAlign w:val="bottom"/>
            <w:hideMark/>
          </w:tcPr>
          <w:p w14:paraId="719A96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528372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(17-25)</w:t>
            </w:r>
          </w:p>
        </w:tc>
        <w:tc>
          <w:tcPr>
            <w:tcW w:w="1800" w:type="dxa"/>
            <w:tcBorders>
              <w:top w:val="nil"/>
              <w:left w:val="nil"/>
              <w:bottom w:val="nil"/>
              <w:right w:val="nil"/>
            </w:tcBorders>
            <w:shd w:val="clear" w:color="auto" w:fill="auto"/>
            <w:noWrap/>
            <w:vAlign w:val="bottom"/>
            <w:hideMark/>
          </w:tcPr>
          <w:p w14:paraId="17D873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(25-36)</w:t>
            </w:r>
          </w:p>
        </w:tc>
      </w:tr>
      <w:tr w:rsidR="00B0760D" w:rsidRPr="00B0760D" w14:paraId="2DD14EFF" w14:textId="77777777" w:rsidTr="00B0760D">
        <w:trPr>
          <w:trHeight w:val="320"/>
        </w:trPr>
        <w:tc>
          <w:tcPr>
            <w:tcW w:w="2524" w:type="dxa"/>
            <w:tcBorders>
              <w:top w:val="nil"/>
              <w:left w:val="nil"/>
              <w:bottom w:val="nil"/>
              <w:right w:val="nil"/>
            </w:tcBorders>
            <w:shd w:val="clear" w:color="auto" w:fill="auto"/>
            <w:noWrap/>
            <w:vAlign w:val="bottom"/>
            <w:hideMark/>
          </w:tcPr>
          <w:p w14:paraId="75D00D6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9F0C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5AA7E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(0.8-1.1)</w:t>
            </w:r>
          </w:p>
        </w:tc>
        <w:tc>
          <w:tcPr>
            <w:tcW w:w="1660" w:type="dxa"/>
            <w:tcBorders>
              <w:top w:val="nil"/>
              <w:left w:val="nil"/>
              <w:bottom w:val="nil"/>
              <w:right w:val="nil"/>
            </w:tcBorders>
            <w:shd w:val="clear" w:color="auto" w:fill="auto"/>
            <w:noWrap/>
            <w:vAlign w:val="bottom"/>
            <w:hideMark/>
          </w:tcPr>
          <w:p w14:paraId="28BDA3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(0.9-1.4)</w:t>
            </w:r>
          </w:p>
        </w:tc>
        <w:tc>
          <w:tcPr>
            <w:tcW w:w="1800" w:type="dxa"/>
            <w:tcBorders>
              <w:top w:val="nil"/>
              <w:left w:val="nil"/>
              <w:bottom w:val="nil"/>
              <w:right w:val="nil"/>
            </w:tcBorders>
            <w:shd w:val="clear" w:color="auto" w:fill="auto"/>
            <w:noWrap/>
            <w:vAlign w:val="bottom"/>
            <w:hideMark/>
          </w:tcPr>
          <w:p w14:paraId="0E3CF6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(19-27)</w:t>
            </w:r>
          </w:p>
        </w:tc>
        <w:tc>
          <w:tcPr>
            <w:tcW w:w="1800" w:type="dxa"/>
            <w:tcBorders>
              <w:top w:val="nil"/>
              <w:left w:val="nil"/>
              <w:bottom w:val="nil"/>
              <w:right w:val="nil"/>
            </w:tcBorders>
            <w:shd w:val="clear" w:color="auto" w:fill="auto"/>
            <w:noWrap/>
            <w:vAlign w:val="bottom"/>
            <w:hideMark/>
          </w:tcPr>
          <w:p w14:paraId="53BDA7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(26-40)</w:t>
            </w:r>
          </w:p>
        </w:tc>
      </w:tr>
      <w:tr w:rsidR="00B0760D" w:rsidRPr="00B0760D" w14:paraId="313AD413" w14:textId="77777777" w:rsidTr="00B0760D">
        <w:trPr>
          <w:trHeight w:val="320"/>
        </w:trPr>
        <w:tc>
          <w:tcPr>
            <w:tcW w:w="2524" w:type="dxa"/>
            <w:tcBorders>
              <w:top w:val="nil"/>
              <w:left w:val="nil"/>
              <w:bottom w:val="nil"/>
              <w:right w:val="nil"/>
            </w:tcBorders>
            <w:shd w:val="clear" w:color="auto" w:fill="auto"/>
            <w:noWrap/>
            <w:vAlign w:val="bottom"/>
            <w:hideMark/>
          </w:tcPr>
          <w:p w14:paraId="51D05B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5D1A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BCDEE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163BBE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0D1AC0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56590C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3B129562" w14:textId="77777777" w:rsidTr="00B0760D">
        <w:trPr>
          <w:trHeight w:val="320"/>
        </w:trPr>
        <w:tc>
          <w:tcPr>
            <w:tcW w:w="2524" w:type="dxa"/>
            <w:tcBorders>
              <w:top w:val="nil"/>
              <w:left w:val="nil"/>
              <w:bottom w:val="nil"/>
              <w:right w:val="nil"/>
            </w:tcBorders>
            <w:shd w:val="clear" w:color="auto" w:fill="auto"/>
            <w:noWrap/>
            <w:vAlign w:val="bottom"/>
            <w:hideMark/>
          </w:tcPr>
          <w:p w14:paraId="38E6A3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Eritrea</w:t>
            </w:r>
          </w:p>
        </w:tc>
        <w:tc>
          <w:tcPr>
            <w:tcW w:w="2180" w:type="dxa"/>
            <w:tcBorders>
              <w:top w:val="nil"/>
              <w:left w:val="nil"/>
              <w:bottom w:val="nil"/>
              <w:right w:val="nil"/>
            </w:tcBorders>
            <w:shd w:val="clear" w:color="auto" w:fill="auto"/>
            <w:noWrap/>
            <w:vAlign w:val="bottom"/>
            <w:hideMark/>
          </w:tcPr>
          <w:p w14:paraId="0317CA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2AF96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61.9 (56.2-67.7)</w:t>
            </w:r>
          </w:p>
        </w:tc>
        <w:tc>
          <w:tcPr>
            <w:tcW w:w="1660" w:type="dxa"/>
            <w:tcBorders>
              <w:top w:val="nil"/>
              <w:left w:val="nil"/>
              <w:bottom w:val="nil"/>
              <w:right w:val="nil"/>
            </w:tcBorders>
            <w:shd w:val="clear" w:color="auto" w:fill="auto"/>
            <w:noWrap/>
            <w:vAlign w:val="bottom"/>
            <w:hideMark/>
          </w:tcPr>
          <w:p w14:paraId="652468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71.8 (65.9-77.6)</w:t>
            </w:r>
          </w:p>
        </w:tc>
        <w:tc>
          <w:tcPr>
            <w:tcW w:w="1800" w:type="dxa"/>
            <w:tcBorders>
              <w:top w:val="nil"/>
              <w:left w:val="nil"/>
              <w:bottom w:val="nil"/>
              <w:right w:val="nil"/>
            </w:tcBorders>
            <w:shd w:val="clear" w:color="auto" w:fill="auto"/>
            <w:noWrap/>
            <w:vAlign w:val="bottom"/>
            <w:hideMark/>
          </w:tcPr>
          <w:p w14:paraId="40DCFB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1319 (1190-1444)</w:t>
            </w:r>
          </w:p>
        </w:tc>
        <w:tc>
          <w:tcPr>
            <w:tcW w:w="1800" w:type="dxa"/>
            <w:tcBorders>
              <w:top w:val="nil"/>
              <w:left w:val="nil"/>
              <w:bottom w:val="nil"/>
              <w:right w:val="nil"/>
            </w:tcBorders>
            <w:shd w:val="clear" w:color="auto" w:fill="auto"/>
            <w:noWrap/>
            <w:vAlign w:val="bottom"/>
            <w:hideMark/>
          </w:tcPr>
          <w:p w14:paraId="78ADB5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3147 (2882-3413)</w:t>
            </w:r>
          </w:p>
        </w:tc>
      </w:tr>
      <w:tr w:rsidR="00B0760D" w:rsidRPr="00B0760D" w14:paraId="75119385" w14:textId="77777777" w:rsidTr="00B0760D">
        <w:trPr>
          <w:trHeight w:val="320"/>
        </w:trPr>
        <w:tc>
          <w:tcPr>
            <w:tcW w:w="2524" w:type="dxa"/>
            <w:tcBorders>
              <w:top w:val="nil"/>
              <w:left w:val="nil"/>
              <w:bottom w:val="nil"/>
              <w:right w:val="nil"/>
            </w:tcBorders>
            <w:shd w:val="clear" w:color="auto" w:fill="auto"/>
            <w:noWrap/>
            <w:vAlign w:val="bottom"/>
            <w:hideMark/>
          </w:tcPr>
          <w:p w14:paraId="52F9B53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AA70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59B5C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(19.3-36.3)</w:t>
            </w:r>
          </w:p>
        </w:tc>
        <w:tc>
          <w:tcPr>
            <w:tcW w:w="1660" w:type="dxa"/>
            <w:tcBorders>
              <w:top w:val="nil"/>
              <w:left w:val="nil"/>
              <w:bottom w:val="nil"/>
              <w:right w:val="nil"/>
            </w:tcBorders>
            <w:shd w:val="clear" w:color="auto" w:fill="auto"/>
            <w:noWrap/>
            <w:vAlign w:val="bottom"/>
            <w:hideMark/>
          </w:tcPr>
          <w:p w14:paraId="2445F5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(19.5-36.3)</w:t>
            </w:r>
          </w:p>
        </w:tc>
        <w:tc>
          <w:tcPr>
            <w:tcW w:w="1800" w:type="dxa"/>
            <w:tcBorders>
              <w:top w:val="nil"/>
              <w:left w:val="nil"/>
              <w:bottom w:val="nil"/>
              <w:right w:val="nil"/>
            </w:tcBorders>
            <w:shd w:val="clear" w:color="auto" w:fill="auto"/>
            <w:noWrap/>
            <w:vAlign w:val="bottom"/>
            <w:hideMark/>
          </w:tcPr>
          <w:p w14:paraId="2AD511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617 (414-775)</w:t>
            </w:r>
          </w:p>
        </w:tc>
        <w:tc>
          <w:tcPr>
            <w:tcW w:w="1800" w:type="dxa"/>
            <w:tcBorders>
              <w:top w:val="nil"/>
              <w:left w:val="nil"/>
              <w:bottom w:val="nil"/>
              <w:right w:val="nil"/>
            </w:tcBorders>
            <w:shd w:val="clear" w:color="auto" w:fill="auto"/>
            <w:noWrap/>
            <w:vAlign w:val="bottom"/>
            <w:hideMark/>
          </w:tcPr>
          <w:p w14:paraId="4AFD5E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1264 (849-1593)</w:t>
            </w:r>
          </w:p>
        </w:tc>
      </w:tr>
      <w:tr w:rsidR="00B0760D" w:rsidRPr="00B0760D" w14:paraId="395E89BF" w14:textId="77777777" w:rsidTr="00B0760D">
        <w:trPr>
          <w:trHeight w:val="320"/>
        </w:trPr>
        <w:tc>
          <w:tcPr>
            <w:tcW w:w="2524" w:type="dxa"/>
            <w:tcBorders>
              <w:top w:val="nil"/>
              <w:left w:val="nil"/>
              <w:bottom w:val="nil"/>
              <w:right w:val="nil"/>
            </w:tcBorders>
            <w:shd w:val="clear" w:color="auto" w:fill="auto"/>
            <w:noWrap/>
            <w:vAlign w:val="bottom"/>
            <w:hideMark/>
          </w:tcPr>
          <w:p w14:paraId="3E554C9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6890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B77AA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(13.5-26.1)</w:t>
            </w:r>
          </w:p>
        </w:tc>
        <w:tc>
          <w:tcPr>
            <w:tcW w:w="1660" w:type="dxa"/>
            <w:tcBorders>
              <w:top w:val="nil"/>
              <w:left w:val="nil"/>
              <w:bottom w:val="nil"/>
              <w:right w:val="nil"/>
            </w:tcBorders>
            <w:shd w:val="clear" w:color="auto" w:fill="auto"/>
            <w:noWrap/>
            <w:vAlign w:val="bottom"/>
            <w:hideMark/>
          </w:tcPr>
          <w:p w14:paraId="68CD87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(15.7-28.7)</w:t>
            </w:r>
          </w:p>
        </w:tc>
        <w:tc>
          <w:tcPr>
            <w:tcW w:w="1800" w:type="dxa"/>
            <w:tcBorders>
              <w:top w:val="nil"/>
              <w:left w:val="nil"/>
              <w:bottom w:val="nil"/>
              <w:right w:val="nil"/>
            </w:tcBorders>
            <w:shd w:val="clear" w:color="auto" w:fill="auto"/>
            <w:noWrap/>
            <w:vAlign w:val="bottom"/>
            <w:hideMark/>
          </w:tcPr>
          <w:p w14:paraId="2FC386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404 (287-552)</w:t>
            </w:r>
          </w:p>
        </w:tc>
        <w:tc>
          <w:tcPr>
            <w:tcW w:w="1800" w:type="dxa"/>
            <w:tcBorders>
              <w:top w:val="nil"/>
              <w:left w:val="nil"/>
              <w:bottom w:val="nil"/>
              <w:right w:val="nil"/>
            </w:tcBorders>
            <w:shd w:val="clear" w:color="auto" w:fill="auto"/>
            <w:noWrap/>
            <w:vAlign w:val="bottom"/>
            <w:hideMark/>
          </w:tcPr>
          <w:p w14:paraId="7B0993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932 (682-1252)</w:t>
            </w:r>
          </w:p>
        </w:tc>
      </w:tr>
      <w:tr w:rsidR="00B0760D" w:rsidRPr="00B0760D" w14:paraId="25B7C27E" w14:textId="77777777" w:rsidTr="00B0760D">
        <w:trPr>
          <w:trHeight w:val="320"/>
        </w:trPr>
        <w:tc>
          <w:tcPr>
            <w:tcW w:w="2524" w:type="dxa"/>
            <w:tcBorders>
              <w:top w:val="nil"/>
              <w:left w:val="nil"/>
              <w:bottom w:val="nil"/>
              <w:right w:val="nil"/>
            </w:tcBorders>
            <w:shd w:val="clear" w:color="auto" w:fill="auto"/>
            <w:noWrap/>
            <w:vAlign w:val="bottom"/>
            <w:hideMark/>
          </w:tcPr>
          <w:p w14:paraId="7AD72A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8FAA5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187AE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(13.5-26.1)</w:t>
            </w:r>
          </w:p>
        </w:tc>
        <w:tc>
          <w:tcPr>
            <w:tcW w:w="1660" w:type="dxa"/>
            <w:tcBorders>
              <w:top w:val="nil"/>
              <w:left w:val="nil"/>
              <w:bottom w:val="nil"/>
              <w:right w:val="nil"/>
            </w:tcBorders>
            <w:shd w:val="clear" w:color="auto" w:fill="auto"/>
            <w:noWrap/>
            <w:vAlign w:val="bottom"/>
            <w:hideMark/>
          </w:tcPr>
          <w:p w14:paraId="0D510D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(15.7-28.7)</w:t>
            </w:r>
          </w:p>
        </w:tc>
        <w:tc>
          <w:tcPr>
            <w:tcW w:w="1800" w:type="dxa"/>
            <w:tcBorders>
              <w:top w:val="nil"/>
              <w:left w:val="nil"/>
              <w:bottom w:val="nil"/>
              <w:right w:val="nil"/>
            </w:tcBorders>
            <w:shd w:val="clear" w:color="auto" w:fill="auto"/>
            <w:noWrap/>
            <w:vAlign w:val="bottom"/>
            <w:hideMark/>
          </w:tcPr>
          <w:p w14:paraId="798989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404 (287-552)</w:t>
            </w:r>
          </w:p>
        </w:tc>
        <w:tc>
          <w:tcPr>
            <w:tcW w:w="1800" w:type="dxa"/>
            <w:tcBorders>
              <w:top w:val="nil"/>
              <w:left w:val="nil"/>
              <w:bottom w:val="nil"/>
              <w:right w:val="nil"/>
            </w:tcBorders>
            <w:shd w:val="clear" w:color="auto" w:fill="auto"/>
            <w:noWrap/>
            <w:vAlign w:val="bottom"/>
            <w:hideMark/>
          </w:tcPr>
          <w:p w14:paraId="2C7BD5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932 (682-1252)</w:t>
            </w:r>
          </w:p>
        </w:tc>
      </w:tr>
      <w:tr w:rsidR="00B0760D" w:rsidRPr="00B0760D" w14:paraId="1C78CF3B" w14:textId="77777777" w:rsidTr="00B0760D">
        <w:trPr>
          <w:trHeight w:val="320"/>
        </w:trPr>
        <w:tc>
          <w:tcPr>
            <w:tcW w:w="2524" w:type="dxa"/>
            <w:tcBorders>
              <w:top w:val="nil"/>
              <w:left w:val="nil"/>
              <w:bottom w:val="nil"/>
              <w:right w:val="nil"/>
            </w:tcBorders>
            <w:shd w:val="clear" w:color="auto" w:fill="auto"/>
            <w:noWrap/>
            <w:vAlign w:val="bottom"/>
            <w:hideMark/>
          </w:tcPr>
          <w:p w14:paraId="15AD13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E3F3C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30BD5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580044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1D5582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4708A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505FBF8B" w14:textId="77777777" w:rsidTr="00B0760D">
        <w:trPr>
          <w:trHeight w:val="320"/>
        </w:trPr>
        <w:tc>
          <w:tcPr>
            <w:tcW w:w="2524" w:type="dxa"/>
            <w:tcBorders>
              <w:top w:val="nil"/>
              <w:left w:val="nil"/>
              <w:bottom w:val="nil"/>
              <w:right w:val="nil"/>
            </w:tcBorders>
            <w:shd w:val="clear" w:color="auto" w:fill="auto"/>
            <w:noWrap/>
            <w:vAlign w:val="bottom"/>
            <w:hideMark/>
          </w:tcPr>
          <w:p w14:paraId="61B2BBC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DBE8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F8418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(1.2-12.1)</w:t>
            </w:r>
          </w:p>
        </w:tc>
        <w:tc>
          <w:tcPr>
            <w:tcW w:w="1660" w:type="dxa"/>
            <w:tcBorders>
              <w:top w:val="nil"/>
              <w:left w:val="nil"/>
              <w:bottom w:val="nil"/>
              <w:right w:val="nil"/>
            </w:tcBorders>
            <w:shd w:val="clear" w:color="auto" w:fill="auto"/>
            <w:noWrap/>
            <w:vAlign w:val="bottom"/>
            <w:hideMark/>
          </w:tcPr>
          <w:p w14:paraId="79BB33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(2.4-17.7)</w:t>
            </w:r>
          </w:p>
        </w:tc>
        <w:tc>
          <w:tcPr>
            <w:tcW w:w="1800" w:type="dxa"/>
            <w:tcBorders>
              <w:top w:val="nil"/>
              <w:left w:val="nil"/>
              <w:bottom w:val="nil"/>
              <w:right w:val="nil"/>
            </w:tcBorders>
            <w:shd w:val="clear" w:color="auto" w:fill="auto"/>
            <w:noWrap/>
            <w:vAlign w:val="bottom"/>
            <w:hideMark/>
          </w:tcPr>
          <w:p w14:paraId="1DB28A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(25-257)</w:t>
            </w:r>
          </w:p>
        </w:tc>
        <w:tc>
          <w:tcPr>
            <w:tcW w:w="1800" w:type="dxa"/>
            <w:tcBorders>
              <w:top w:val="nil"/>
              <w:left w:val="nil"/>
              <w:bottom w:val="nil"/>
              <w:right w:val="nil"/>
            </w:tcBorders>
            <w:shd w:val="clear" w:color="auto" w:fill="auto"/>
            <w:noWrap/>
            <w:vAlign w:val="bottom"/>
            <w:hideMark/>
          </w:tcPr>
          <w:p w14:paraId="657B90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324 (104-770)</w:t>
            </w:r>
          </w:p>
        </w:tc>
      </w:tr>
      <w:tr w:rsidR="00B0760D" w:rsidRPr="00B0760D" w14:paraId="795D4986" w14:textId="77777777" w:rsidTr="00B0760D">
        <w:trPr>
          <w:trHeight w:val="320"/>
        </w:trPr>
        <w:tc>
          <w:tcPr>
            <w:tcW w:w="2524" w:type="dxa"/>
            <w:tcBorders>
              <w:top w:val="nil"/>
              <w:left w:val="nil"/>
              <w:bottom w:val="nil"/>
              <w:right w:val="nil"/>
            </w:tcBorders>
            <w:shd w:val="clear" w:color="auto" w:fill="auto"/>
            <w:noWrap/>
            <w:vAlign w:val="bottom"/>
            <w:hideMark/>
          </w:tcPr>
          <w:p w14:paraId="044428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D4F9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680E1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(5.9-12.8)</w:t>
            </w:r>
          </w:p>
        </w:tc>
        <w:tc>
          <w:tcPr>
            <w:tcW w:w="1660" w:type="dxa"/>
            <w:tcBorders>
              <w:top w:val="nil"/>
              <w:left w:val="nil"/>
              <w:bottom w:val="nil"/>
              <w:right w:val="nil"/>
            </w:tcBorders>
            <w:shd w:val="clear" w:color="auto" w:fill="auto"/>
            <w:noWrap/>
            <w:vAlign w:val="bottom"/>
            <w:hideMark/>
          </w:tcPr>
          <w:p w14:paraId="6957E1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(8-15.6)</w:t>
            </w:r>
          </w:p>
        </w:tc>
        <w:tc>
          <w:tcPr>
            <w:tcW w:w="1800" w:type="dxa"/>
            <w:tcBorders>
              <w:top w:val="nil"/>
              <w:left w:val="nil"/>
              <w:bottom w:val="nil"/>
              <w:right w:val="nil"/>
            </w:tcBorders>
            <w:shd w:val="clear" w:color="auto" w:fill="auto"/>
            <w:noWrap/>
            <w:vAlign w:val="bottom"/>
            <w:hideMark/>
          </w:tcPr>
          <w:p w14:paraId="6B64DC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(125-273)</w:t>
            </w:r>
          </w:p>
        </w:tc>
        <w:tc>
          <w:tcPr>
            <w:tcW w:w="1800" w:type="dxa"/>
            <w:tcBorders>
              <w:top w:val="nil"/>
              <w:left w:val="nil"/>
              <w:bottom w:val="nil"/>
              <w:right w:val="nil"/>
            </w:tcBorders>
            <w:shd w:val="clear" w:color="auto" w:fill="auto"/>
            <w:noWrap/>
            <w:vAlign w:val="bottom"/>
            <w:hideMark/>
          </w:tcPr>
          <w:p w14:paraId="17642E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497 (349-682)</w:t>
            </w:r>
          </w:p>
        </w:tc>
      </w:tr>
      <w:tr w:rsidR="00B0760D" w:rsidRPr="00B0760D" w14:paraId="13B25DE9" w14:textId="77777777" w:rsidTr="00B0760D">
        <w:trPr>
          <w:trHeight w:val="320"/>
        </w:trPr>
        <w:tc>
          <w:tcPr>
            <w:tcW w:w="2524" w:type="dxa"/>
            <w:tcBorders>
              <w:top w:val="nil"/>
              <w:left w:val="nil"/>
              <w:bottom w:val="nil"/>
              <w:right w:val="nil"/>
            </w:tcBorders>
            <w:shd w:val="clear" w:color="auto" w:fill="auto"/>
            <w:noWrap/>
            <w:vAlign w:val="bottom"/>
            <w:hideMark/>
          </w:tcPr>
          <w:p w14:paraId="0ADA89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DE80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F0736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(11.6-13.7)</w:t>
            </w:r>
          </w:p>
        </w:tc>
        <w:tc>
          <w:tcPr>
            <w:tcW w:w="1660" w:type="dxa"/>
            <w:tcBorders>
              <w:top w:val="nil"/>
              <w:left w:val="nil"/>
              <w:bottom w:val="nil"/>
              <w:right w:val="nil"/>
            </w:tcBorders>
            <w:shd w:val="clear" w:color="auto" w:fill="auto"/>
            <w:noWrap/>
            <w:vAlign w:val="bottom"/>
            <w:hideMark/>
          </w:tcPr>
          <w:p w14:paraId="52CDA4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(11.2-13.6)</w:t>
            </w:r>
          </w:p>
        </w:tc>
        <w:tc>
          <w:tcPr>
            <w:tcW w:w="1800" w:type="dxa"/>
            <w:tcBorders>
              <w:top w:val="nil"/>
              <w:left w:val="nil"/>
              <w:bottom w:val="nil"/>
              <w:right w:val="nil"/>
            </w:tcBorders>
            <w:shd w:val="clear" w:color="auto" w:fill="auto"/>
            <w:noWrap/>
            <w:vAlign w:val="bottom"/>
            <w:hideMark/>
          </w:tcPr>
          <w:p w14:paraId="363DAF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270 (245-295)</w:t>
            </w:r>
          </w:p>
        </w:tc>
        <w:tc>
          <w:tcPr>
            <w:tcW w:w="1800" w:type="dxa"/>
            <w:tcBorders>
              <w:top w:val="nil"/>
              <w:left w:val="nil"/>
              <w:bottom w:val="nil"/>
              <w:right w:val="nil"/>
            </w:tcBorders>
            <w:shd w:val="clear" w:color="auto" w:fill="auto"/>
            <w:noWrap/>
            <w:vAlign w:val="bottom"/>
            <w:hideMark/>
          </w:tcPr>
          <w:p w14:paraId="777D0E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545 (493-594)</w:t>
            </w:r>
          </w:p>
        </w:tc>
      </w:tr>
      <w:tr w:rsidR="00B0760D" w:rsidRPr="00B0760D" w14:paraId="386EE8DB" w14:textId="77777777" w:rsidTr="00B0760D">
        <w:trPr>
          <w:trHeight w:val="320"/>
        </w:trPr>
        <w:tc>
          <w:tcPr>
            <w:tcW w:w="2524" w:type="dxa"/>
            <w:tcBorders>
              <w:top w:val="nil"/>
              <w:left w:val="nil"/>
              <w:bottom w:val="nil"/>
              <w:right w:val="nil"/>
            </w:tcBorders>
            <w:shd w:val="clear" w:color="auto" w:fill="auto"/>
            <w:noWrap/>
            <w:vAlign w:val="bottom"/>
            <w:hideMark/>
          </w:tcPr>
          <w:p w14:paraId="3CC975F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BF08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6AF4D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(14.6-28.7)</w:t>
            </w:r>
          </w:p>
        </w:tc>
        <w:tc>
          <w:tcPr>
            <w:tcW w:w="1660" w:type="dxa"/>
            <w:tcBorders>
              <w:top w:val="nil"/>
              <w:left w:val="nil"/>
              <w:bottom w:val="nil"/>
              <w:right w:val="nil"/>
            </w:tcBorders>
            <w:shd w:val="clear" w:color="auto" w:fill="auto"/>
            <w:noWrap/>
            <w:vAlign w:val="bottom"/>
            <w:hideMark/>
          </w:tcPr>
          <w:p w14:paraId="5E3F7F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32.6 (24-43.1)</w:t>
            </w:r>
          </w:p>
        </w:tc>
        <w:tc>
          <w:tcPr>
            <w:tcW w:w="1800" w:type="dxa"/>
            <w:tcBorders>
              <w:top w:val="nil"/>
              <w:left w:val="nil"/>
              <w:bottom w:val="nil"/>
              <w:right w:val="nil"/>
            </w:tcBorders>
            <w:shd w:val="clear" w:color="auto" w:fill="auto"/>
            <w:noWrap/>
            <w:vAlign w:val="bottom"/>
            <w:hideMark/>
          </w:tcPr>
          <w:p w14:paraId="45058B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443 (315-612)</w:t>
            </w:r>
          </w:p>
        </w:tc>
        <w:tc>
          <w:tcPr>
            <w:tcW w:w="1800" w:type="dxa"/>
            <w:tcBorders>
              <w:top w:val="nil"/>
              <w:left w:val="nil"/>
              <w:bottom w:val="nil"/>
              <w:right w:val="nil"/>
            </w:tcBorders>
            <w:shd w:val="clear" w:color="auto" w:fill="auto"/>
            <w:noWrap/>
            <w:vAlign w:val="bottom"/>
            <w:hideMark/>
          </w:tcPr>
          <w:p w14:paraId="00B4F0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1431 (1035-1877)</w:t>
            </w:r>
          </w:p>
        </w:tc>
      </w:tr>
      <w:tr w:rsidR="00B0760D" w:rsidRPr="00B0760D" w14:paraId="0E9DE8A8" w14:textId="77777777" w:rsidTr="00B0760D">
        <w:trPr>
          <w:trHeight w:val="320"/>
        </w:trPr>
        <w:tc>
          <w:tcPr>
            <w:tcW w:w="2524" w:type="dxa"/>
            <w:tcBorders>
              <w:top w:val="nil"/>
              <w:left w:val="nil"/>
              <w:bottom w:val="nil"/>
              <w:right w:val="nil"/>
            </w:tcBorders>
            <w:shd w:val="clear" w:color="auto" w:fill="auto"/>
            <w:noWrap/>
            <w:vAlign w:val="bottom"/>
            <w:hideMark/>
          </w:tcPr>
          <w:p w14:paraId="11E7F2B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578E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BFD09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(0.6-2.3)</w:t>
            </w:r>
          </w:p>
        </w:tc>
        <w:tc>
          <w:tcPr>
            <w:tcW w:w="1660" w:type="dxa"/>
            <w:tcBorders>
              <w:top w:val="nil"/>
              <w:left w:val="nil"/>
              <w:bottom w:val="nil"/>
              <w:right w:val="nil"/>
            </w:tcBorders>
            <w:shd w:val="clear" w:color="auto" w:fill="auto"/>
            <w:noWrap/>
            <w:vAlign w:val="bottom"/>
            <w:hideMark/>
          </w:tcPr>
          <w:p w14:paraId="155524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(2.7-9.3)</w:t>
            </w:r>
          </w:p>
        </w:tc>
        <w:tc>
          <w:tcPr>
            <w:tcW w:w="1800" w:type="dxa"/>
            <w:tcBorders>
              <w:top w:val="nil"/>
              <w:left w:val="nil"/>
              <w:bottom w:val="nil"/>
              <w:right w:val="nil"/>
            </w:tcBorders>
            <w:shd w:val="clear" w:color="auto" w:fill="auto"/>
            <w:noWrap/>
            <w:vAlign w:val="bottom"/>
            <w:hideMark/>
          </w:tcPr>
          <w:p w14:paraId="7E546B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(14-50)</w:t>
            </w:r>
          </w:p>
        </w:tc>
        <w:tc>
          <w:tcPr>
            <w:tcW w:w="1800" w:type="dxa"/>
            <w:tcBorders>
              <w:top w:val="nil"/>
              <w:left w:val="nil"/>
              <w:bottom w:val="nil"/>
              <w:right w:val="nil"/>
            </w:tcBorders>
            <w:shd w:val="clear" w:color="auto" w:fill="auto"/>
            <w:noWrap/>
            <w:vAlign w:val="bottom"/>
            <w:hideMark/>
          </w:tcPr>
          <w:p w14:paraId="07B38F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212 (118-401)</w:t>
            </w:r>
          </w:p>
        </w:tc>
      </w:tr>
      <w:tr w:rsidR="00B0760D" w:rsidRPr="00B0760D" w14:paraId="77CECF31" w14:textId="77777777" w:rsidTr="00B0760D">
        <w:trPr>
          <w:trHeight w:val="320"/>
        </w:trPr>
        <w:tc>
          <w:tcPr>
            <w:tcW w:w="2524" w:type="dxa"/>
            <w:tcBorders>
              <w:top w:val="nil"/>
              <w:left w:val="nil"/>
              <w:bottom w:val="nil"/>
              <w:right w:val="nil"/>
            </w:tcBorders>
            <w:shd w:val="clear" w:color="auto" w:fill="auto"/>
            <w:noWrap/>
            <w:vAlign w:val="bottom"/>
            <w:hideMark/>
          </w:tcPr>
          <w:p w14:paraId="5AF321D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6600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02A84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(2.8-3.4)</w:t>
            </w:r>
          </w:p>
        </w:tc>
        <w:tc>
          <w:tcPr>
            <w:tcW w:w="1660" w:type="dxa"/>
            <w:tcBorders>
              <w:top w:val="nil"/>
              <w:left w:val="nil"/>
              <w:bottom w:val="nil"/>
              <w:right w:val="nil"/>
            </w:tcBorders>
            <w:shd w:val="clear" w:color="auto" w:fill="auto"/>
            <w:noWrap/>
            <w:vAlign w:val="bottom"/>
            <w:hideMark/>
          </w:tcPr>
          <w:p w14:paraId="6A30B4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(3.2-3.8)</w:t>
            </w:r>
          </w:p>
        </w:tc>
        <w:tc>
          <w:tcPr>
            <w:tcW w:w="1800" w:type="dxa"/>
            <w:tcBorders>
              <w:top w:val="nil"/>
              <w:left w:val="nil"/>
              <w:bottom w:val="nil"/>
              <w:right w:val="nil"/>
            </w:tcBorders>
            <w:shd w:val="clear" w:color="auto" w:fill="auto"/>
            <w:noWrap/>
            <w:vAlign w:val="bottom"/>
            <w:hideMark/>
          </w:tcPr>
          <w:p w14:paraId="6979CE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(59-73)</w:t>
            </w:r>
          </w:p>
        </w:tc>
        <w:tc>
          <w:tcPr>
            <w:tcW w:w="1800" w:type="dxa"/>
            <w:tcBorders>
              <w:top w:val="nil"/>
              <w:left w:val="nil"/>
              <w:bottom w:val="nil"/>
              <w:right w:val="nil"/>
            </w:tcBorders>
            <w:shd w:val="clear" w:color="auto" w:fill="auto"/>
            <w:noWrap/>
            <w:vAlign w:val="bottom"/>
            <w:hideMark/>
          </w:tcPr>
          <w:p w14:paraId="0106AA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 (139-169)</w:t>
            </w:r>
          </w:p>
        </w:tc>
      </w:tr>
      <w:tr w:rsidR="00B0760D" w:rsidRPr="00B0760D" w14:paraId="3098D6FC" w14:textId="77777777" w:rsidTr="00B0760D">
        <w:trPr>
          <w:trHeight w:val="320"/>
        </w:trPr>
        <w:tc>
          <w:tcPr>
            <w:tcW w:w="2524" w:type="dxa"/>
            <w:tcBorders>
              <w:top w:val="nil"/>
              <w:left w:val="nil"/>
              <w:bottom w:val="nil"/>
              <w:right w:val="nil"/>
            </w:tcBorders>
            <w:shd w:val="clear" w:color="auto" w:fill="auto"/>
            <w:noWrap/>
            <w:vAlign w:val="bottom"/>
            <w:hideMark/>
          </w:tcPr>
          <w:p w14:paraId="53EF7FE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0B15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24FC1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18CA79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2AAA3E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(23-28)</w:t>
            </w:r>
          </w:p>
        </w:tc>
        <w:tc>
          <w:tcPr>
            <w:tcW w:w="1800" w:type="dxa"/>
            <w:tcBorders>
              <w:top w:val="nil"/>
              <w:left w:val="nil"/>
              <w:bottom w:val="nil"/>
              <w:right w:val="nil"/>
            </w:tcBorders>
            <w:shd w:val="clear" w:color="auto" w:fill="auto"/>
            <w:noWrap/>
            <w:vAlign w:val="bottom"/>
            <w:hideMark/>
          </w:tcPr>
          <w:p w14:paraId="602618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(38-54)</w:t>
            </w:r>
          </w:p>
        </w:tc>
      </w:tr>
      <w:tr w:rsidR="00B0760D" w:rsidRPr="00B0760D" w14:paraId="1D55C0DD" w14:textId="77777777" w:rsidTr="00B0760D">
        <w:trPr>
          <w:trHeight w:val="320"/>
        </w:trPr>
        <w:tc>
          <w:tcPr>
            <w:tcW w:w="2524" w:type="dxa"/>
            <w:tcBorders>
              <w:top w:val="nil"/>
              <w:left w:val="nil"/>
              <w:bottom w:val="nil"/>
              <w:right w:val="nil"/>
            </w:tcBorders>
            <w:shd w:val="clear" w:color="auto" w:fill="auto"/>
            <w:noWrap/>
            <w:vAlign w:val="bottom"/>
            <w:hideMark/>
          </w:tcPr>
          <w:p w14:paraId="727C42C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1BE1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C95B8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(1.3-1.7)</w:t>
            </w:r>
          </w:p>
        </w:tc>
        <w:tc>
          <w:tcPr>
            <w:tcW w:w="1660" w:type="dxa"/>
            <w:tcBorders>
              <w:top w:val="nil"/>
              <w:left w:val="nil"/>
              <w:bottom w:val="nil"/>
              <w:right w:val="nil"/>
            </w:tcBorders>
            <w:shd w:val="clear" w:color="auto" w:fill="auto"/>
            <w:noWrap/>
            <w:vAlign w:val="bottom"/>
            <w:hideMark/>
          </w:tcPr>
          <w:p w14:paraId="76D859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(1.6-1.9)</w:t>
            </w:r>
          </w:p>
        </w:tc>
        <w:tc>
          <w:tcPr>
            <w:tcW w:w="1800" w:type="dxa"/>
            <w:tcBorders>
              <w:top w:val="nil"/>
              <w:left w:val="nil"/>
              <w:bottom w:val="nil"/>
              <w:right w:val="nil"/>
            </w:tcBorders>
            <w:shd w:val="clear" w:color="auto" w:fill="auto"/>
            <w:noWrap/>
            <w:vAlign w:val="bottom"/>
            <w:hideMark/>
          </w:tcPr>
          <w:p w14:paraId="64F8A2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(29-36)</w:t>
            </w:r>
          </w:p>
        </w:tc>
        <w:tc>
          <w:tcPr>
            <w:tcW w:w="1800" w:type="dxa"/>
            <w:tcBorders>
              <w:top w:val="nil"/>
              <w:left w:val="nil"/>
              <w:bottom w:val="nil"/>
              <w:right w:val="nil"/>
            </w:tcBorders>
            <w:shd w:val="clear" w:color="auto" w:fill="auto"/>
            <w:noWrap/>
            <w:vAlign w:val="bottom"/>
            <w:hideMark/>
          </w:tcPr>
          <w:p w14:paraId="31762A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(68-85)</w:t>
            </w:r>
          </w:p>
        </w:tc>
      </w:tr>
      <w:tr w:rsidR="00B0760D" w:rsidRPr="00B0760D" w14:paraId="1CFB74F2" w14:textId="77777777" w:rsidTr="00B0760D">
        <w:trPr>
          <w:trHeight w:val="320"/>
        </w:trPr>
        <w:tc>
          <w:tcPr>
            <w:tcW w:w="2524" w:type="dxa"/>
            <w:tcBorders>
              <w:top w:val="nil"/>
              <w:left w:val="nil"/>
              <w:bottom w:val="nil"/>
              <w:right w:val="nil"/>
            </w:tcBorders>
            <w:shd w:val="clear" w:color="auto" w:fill="auto"/>
            <w:noWrap/>
            <w:vAlign w:val="bottom"/>
            <w:hideMark/>
          </w:tcPr>
          <w:p w14:paraId="7DD49A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3628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8BCF1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238783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20D32E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60AB0C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(2-6)</w:t>
            </w:r>
          </w:p>
        </w:tc>
      </w:tr>
      <w:tr w:rsidR="00B0760D" w:rsidRPr="00B0760D" w14:paraId="773B3779" w14:textId="77777777" w:rsidTr="00B0760D">
        <w:trPr>
          <w:trHeight w:val="320"/>
        </w:trPr>
        <w:tc>
          <w:tcPr>
            <w:tcW w:w="2524" w:type="dxa"/>
            <w:tcBorders>
              <w:top w:val="nil"/>
              <w:left w:val="nil"/>
              <w:bottom w:val="nil"/>
              <w:right w:val="nil"/>
            </w:tcBorders>
            <w:shd w:val="clear" w:color="auto" w:fill="auto"/>
            <w:noWrap/>
            <w:vAlign w:val="bottom"/>
            <w:hideMark/>
          </w:tcPr>
          <w:p w14:paraId="75C230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Estonia</w:t>
            </w:r>
          </w:p>
        </w:tc>
        <w:tc>
          <w:tcPr>
            <w:tcW w:w="2180" w:type="dxa"/>
            <w:tcBorders>
              <w:top w:val="nil"/>
              <w:left w:val="nil"/>
              <w:bottom w:val="nil"/>
              <w:right w:val="nil"/>
            </w:tcBorders>
            <w:shd w:val="clear" w:color="auto" w:fill="auto"/>
            <w:noWrap/>
            <w:vAlign w:val="bottom"/>
            <w:hideMark/>
          </w:tcPr>
          <w:p w14:paraId="35C398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BCE49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91.9 (86.9-95.7)</w:t>
            </w:r>
          </w:p>
        </w:tc>
        <w:tc>
          <w:tcPr>
            <w:tcW w:w="1660" w:type="dxa"/>
            <w:tcBorders>
              <w:top w:val="nil"/>
              <w:left w:val="nil"/>
              <w:bottom w:val="nil"/>
              <w:right w:val="nil"/>
            </w:tcBorders>
            <w:shd w:val="clear" w:color="auto" w:fill="auto"/>
            <w:noWrap/>
            <w:vAlign w:val="bottom"/>
            <w:hideMark/>
          </w:tcPr>
          <w:p w14:paraId="23F82C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89.7 (85.8-93.1)</w:t>
            </w:r>
          </w:p>
        </w:tc>
        <w:tc>
          <w:tcPr>
            <w:tcW w:w="1800" w:type="dxa"/>
            <w:tcBorders>
              <w:top w:val="nil"/>
              <w:left w:val="nil"/>
              <w:bottom w:val="nil"/>
              <w:right w:val="nil"/>
            </w:tcBorders>
            <w:shd w:val="clear" w:color="auto" w:fill="auto"/>
            <w:noWrap/>
            <w:vAlign w:val="bottom"/>
            <w:hideMark/>
          </w:tcPr>
          <w:p w14:paraId="02E309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1860 (1754-1943)</w:t>
            </w:r>
          </w:p>
        </w:tc>
        <w:tc>
          <w:tcPr>
            <w:tcW w:w="1800" w:type="dxa"/>
            <w:tcBorders>
              <w:top w:val="nil"/>
              <w:left w:val="nil"/>
              <w:bottom w:val="nil"/>
              <w:right w:val="nil"/>
            </w:tcBorders>
            <w:shd w:val="clear" w:color="auto" w:fill="auto"/>
            <w:noWrap/>
            <w:vAlign w:val="bottom"/>
            <w:hideMark/>
          </w:tcPr>
          <w:p w14:paraId="5AE3FB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2634 (2514-2742)</w:t>
            </w:r>
          </w:p>
        </w:tc>
      </w:tr>
      <w:tr w:rsidR="00B0760D" w:rsidRPr="00B0760D" w14:paraId="343C0A22" w14:textId="77777777" w:rsidTr="00B0760D">
        <w:trPr>
          <w:trHeight w:val="320"/>
        </w:trPr>
        <w:tc>
          <w:tcPr>
            <w:tcW w:w="2524" w:type="dxa"/>
            <w:tcBorders>
              <w:top w:val="nil"/>
              <w:left w:val="nil"/>
              <w:bottom w:val="nil"/>
              <w:right w:val="nil"/>
            </w:tcBorders>
            <w:shd w:val="clear" w:color="auto" w:fill="auto"/>
            <w:noWrap/>
            <w:vAlign w:val="bottom"/>
            <w:hideMark/>
          </w:tcPr>
          <w:p w14:paraId="35CC181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C408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88476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(5.1-10.7)</w:t>
            </w:r>
          </w:p>
        </w:tc>
        <w:tc>
          <w:tcPr>
            <w:tcW w:w="1660" w:type="dxa"/>
            <w:tcBorders>
              <w:top w:val="nil"/>
              <w:left w:val="nil"/>
              <w:bottom w:val="nil"/>
              <w:right w:val="nil"/>
            </w:tcBorders>
            <w:shd w:val="clear" w:color="auto" w:fill="auto"/>
            <w:noWrap/>
            <w:vAlign w:val="bottom"/>
            <w:hideMark/>
          </w:tcPr>
          <w:p w14:paraId="5CBDF1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(5.3-10.6)</w:t>
            </w:r>
          </w:p>
        </w:tc>
        <w:tc>
          <w:tcPr>
            <w:tcW w:w="1800" w:type="dxa"/>
            <w:tcBorders>
              <w:top w:val="nil"/>
              <w:left w:val="nil"/>
              <w:bottom w:val="nil"/>
              <w:right w:val="nil"/>
            </w:tcBorders>
            <w:shd w:val="clear" w:color="auto" w:fill="auto"/>
            <w:noWrap/>
            <w:vAlign w:val="bottom"/>
            <w:hideMark/>
          </w:tcPr>
          <w:p w14:paraId="7DEC77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(104-215)</w:t>
            </w:r>
          </w:p>
        </w:tc>
        <w:tc>
          <w:tcPr>
            <w:tcW w:w="1800" w:type="dxa"/>
            <w:tcBorders>
              <w:top w:val="nil"/>
              <w:left w:val="nil"/>
              <w:bottom w:val="nil"/>
              <w:right w:val="nil"/>
            </w:tcBorders>
            <w:shd w:val="clear" w:color="auto" w:fill="auto"/>
            <w:noWrap/>
            <w:vAlign w:val="bottom"/>
            <w:hideMark/>
          </w:tcPr>
          <w:p w14:paraId="739EF5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 (158-310)</w:t>
            </w:r>
          </w:p>
        </w:tc>
      </w:tr>
      <w:tr w:rsidR="00B0760D" w:rsidRPr="00B0760D" w14:paraId="63D9DA9B" w14:textId="77777777" w:rsidTr="00B0760D">
        <w:trPr>
          <w:trHeight w:val="320"/>
        </w:trPr>
        <w:tc>
          <w:tcPr>
            <w:tcW w:w="2524" w:type="dxa"/>
            <w:tcBorders>
              <w:top w:val="nil"/>
              <w:left w:val="nil"/>
              <w:bottom w:val="nil"/>
              <w:right w:val="nil"/>
            </w:tcBorders>
            <w:shd w:val="clear" w:color="auto" w:fill="auto"/>
            <w:noWrap/>
            <w:vAlign w:val="bottom"/>
            <w:hideMark/>
          </w:tcPr>
          <w:p w14:paraId="7E5D98D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BD25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E52B9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(0.8-1.4)</w:t>
            </w:r>
          </w:p>
        </w:tc>
        <w:tc>
          <w:tcPr>
            <w:tcW w:w="1660" w:type="dxa"/>
            <w:tcBorders>
              <w:top w:val="nil"/>
              <w:left w:val="nil"/>
              <w:bottom w:val="nil"/>
              <w:right w:val="nil"/>
            </w:tcBorders>
            <w:shd w:val="clear" w:color="auto" w:fill="auto"/>
            <w:noWrap/>
            <w:vAlign w:val="bottom"/>
            <w:hideMark/>
          </w:tcPr>
          <w:p w14:paraId="26A5D5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(13.2-19.8)</w:t>
            </w:r>
          </w:p>
        </w:tc>
        <w:tc>
          <w:tcPr>
            <w:tcW w:w="1800" w:type="dxa"/>
            <w:tcBorders>
              <w:top w:val="nil"/>
              <w:left w:val="nil"/>
              <w:bottom w:val="nil"/>
              <w:right w:val="nil"/>
            </w:tcBorders>
            <w:shd w:val="clear" w:color="auto" w:fill="auto"/>
            <w:noWrap/>
            <w:vAlign w:val="bottom"/>
            <w:hideMark/>
          </w:tcPr>
          <w:p w14:paraId="42EE2A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(16-29)</w:t>
            </w:r>
          </w:p>
        </w:tc>
        <w:tc>
          <w:tcPr>
            <w:tcW w:w="1800" w:type="dxa"/>
            <w:tcBorders>
              <w:top w:val="nil"/>
              <w:left w:val="nil"/>
              <w:bottom w:val="nil"/>
              <w:right w:val="nil"/>
            </w:tcBorders>
            <w:shd w:val="clear" w:color="auto" w:fill="auto"/>
            <w:noWrap/>
            <w:vAlign w:val="bottom"/>
            <w:hideMark/>
          </w:tcPr>
          <w:p w14:paraId="45E456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476 (388-580)</w:t>
            </w:r>
          </w:p>
        </w:tc>
      </w:tr>
      <w:tr w:rsidR="00B0760D" w:rsidRPr="00B0760D" w14:paraId="536221EE" w14:textId="77777777" w:rsidTr="00B0760D">
        <w:trPr>
          <w:trHeight w:val="320"/>
        </w:trPr>
        <w:tc>
          <w:tcPr>
            <w:tcW w:w="2524" w:type="dxa"/>
            <w:tcBorders>
              <w:top w:val="nil"/>
              <w:left w:val="nil"/>
              <w:bottom w:val="nil"/>
              <w:right w:val="nil"/>
            </w:tcBorders>
            <w:shd w:val="clear" w:color="auto" w:fill="auto"/>
            <w:noWrap/>
            <w:vAlign w:val="bottom"/>
            <w:hideMark/>
          </w:tcPr>
          <w:p w14:paraId="37A455A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76F6B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CE34E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073724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697903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278E7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(21-33)</w:t>
            </w:r>
          </w:p>
        </w:tc>
      </w:tr>
      <w:tr w:rsidR="00B0760D" w:rsidRPr="00B0760D" w14:paraId="55F0AF8B" w14:textId="77777777" w:rsidTr="00B0760D">
        <w:trPr>
          <w:trHeight w:val="320"/>
        </w:trPr>
        <w:tc>
          <w:tcPr>
            <w:tcW w:w="2524" w:type="dxa"/>
            <w:tcBorders>
              <w:top w:val="nil"/>
              <w:left w:val="nil"/>
              <w:bottom w:val="nil"/>
              <w:right w:val="nil"/>
            </w:tcBorders>
            <w:shd w:val="clear" w:color="auto" w:fill="auto"/>
            <w:noWrap/>
            <w:vAlign w:val="bottom"/>
            <w:hideMark/>
          </w:tcPr>
          <w:p w14:paraId="76BC7B9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7DEC27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7D77B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(0.8-1.4)</w:t>
            </w:r>
          </w:p>
        </w:tc>
        <w:tc>
          <w:tcPr>
            <w:tcW w:w="1660" w:type="dxa"/>
            <w:tcBorders>
              <w:top w:val="nil"/>
              <w:left w:val="nil"/>
              <w:bottom w:val="nil"/>
              <w:right w:val="nil"/>
            </w:tcBorders>
            <w:shd w:val="clear" w:color="auto" w:fill="auto"/>
            <w:noWrap/>
            <w:vAlign w:val="bottom"/>
            <w:hideMark/>
          </w:tcPr>
          <w:p w14:paraId="20B4DA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 (12.5-18.9)</w:t>
            </w:r>
          </w:p>
        </w:tc>
        <w:tc>
          <w:tcPr>
            <w:tcW w:w="1800" w:type="dxa"/>
            <w:tcBorders>
              <w:top w:val="nil"/>
              <w:left w:val="nil"/>
              <w:bottom w:val="nil"/>
              <w:right w:val="nil"/>
            </w:tcBorders>
            <w:shd w:val="clear" w:color="auto" w:fill="auto"/>
            <w:noWrap/>
            <w:vAlign w:val="bottom"/>
            <w:hideMark/>
          </w:tcPr>
          <w:p w14:paraId="552CBD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(16-29)</w:t>
            </w:r>
          </w:p>
        </w:tc>
        <w:tc>
          <w:tcPr>
            <w:tcW w:w="1800" w:type="dxa"/>
            <w:tcBorders>
              <w:top w:val="nil"/>
              <w:left w:val="nil"/>
              <w:bottom w:val="nil"/>
              <w:right w:val="nil"/>
            </w:tcBorders>
            <w:shd w:val="clear" w:color="auto" w:fill="auto"/>
            <w:noWrap/>
            <w:vAlign w:val="bottom"/>
            <w:hideMark/>
          </w:tcPr>
          <w:p w14:paraId="306CB8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454 (370-555)</w:t>
            </w:r>
          </w:p>
        </w:tc>
      </w:tr>
      <w:tr w:rsidR="00B0760D" w:rsidRPr="00B0760D" w14:paraId="54CD402B" w14:textId="77777777" w:rsidTr="00B0760D">
        <w:trPr>
          <w:trHeight w:val="320"/>
        </w:trPr>
        <w:tc>
          <w:tcPr>
            <w:tcW w:w="2524" w:type="dxa"/>
            <w:tcBorders>
              <w:top w:val="nil"/>
              <w:left w:val="nil"/>
              <w:bottom w:val="nil"/>
              <w:right w:val="nil"/>
            </w:tcBorders>
            <w:shd w:val="clear" w:color="auto" w:fill="auto"/>
            <w:noWrap/>
            <w:vAlign w:val="bottom"/>
            <w:hideMark/>
          </w:tcPr>
          <w:p w14:paraId="0D8B5BC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4D04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3A95A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79.6 (67.1-88.8)</w:t>
            </w:r>
          </w:p>
        </w:tc>
        <w:tc>
          <w:tcPr>
            <w:tcW w:w="1660" w:type="dxa"/>
            <w:tcBorders>
              <w:top w:val="nil"/>
              <w:left w:val="nil"/>
              <w:bottom w:val="nil"/>
              <w:right w:val="nil"/>
            </w:tcBorders>
            <w:shd w:val="clear" w:color="auto" w:fill="auto"/>
            <w:noWrap/>
            <w:vAlign w:val="bottom"/>
            <w:hideMark/>
          </w:tcPr>
          <w:p w14:paraId="530D49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76.1 (67.4-83.7)</w:t>
            </w:r>
          </w:p>
        </w:tc>
        <w:tc>
          <w:tcPr>
            <w:tcW w:w="1800" w:type="dxa"/>
            <w:tcBorders>
              <w:top w:val="nil"/>
              <w:left w:val="nil"/>
              <w:bottom w:val="nil"/>
              <w:right w:val="nil"/>
            </w:tcBorders>
            <w:shd w:val="clear" w:color="auto" w:fill="auto"/>
            <w:noWrap/>
            <w:vAlign w:val="bottom"/>
            <w:hideMark/>
          </w:tcPr>
          <w:p w14:paraId="3FD739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1610 (1363-1775)</w:t>
            </w:r>
          </w:p>
        </w:tc>
        <w:tc>
          <w:tcPr>
            <w:tcW w:w="1800" w:type="dxa"/>
            <w:tcBorders>
              <w:top w:val="nil"/>
              <w:left w:val="nil"/>
              <w:bottom w:val="nil"/>
              <w:right w:val="nil"/>
            </w:tcBorders>
            <w:shd w:val="clear" w:color="auto" w:fill="auto"/>
            <w:noWrap/>
            <w:vAlign w:val="bottom"/>
            <w:hideMark/>
          </w:tcPr>
          <w:p w14:paraId="3EB8DB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2233 (1987-2433)</w:t>
            </w:r>
          </w:p>
        </w:tc>
      </w:tr>
      <w:tr w:rsidR="00B0760D" w:rsidRPr="00B0760D" w14:paraId="1946D9FA" w14:textId="77777777" w:rsidTr="00B0760D">
        <w:trPr>
          <w:trHeight w:val="320"/>
        </w:trPr>
        <w:tc>
          <w:tcPr>
            <w:tcW w:w="2524" w:type="dxa"/>
            <w:tcBorders>
              <w:top w:val="nil"/>
              <w:left w:val="nil"/>
              <w:bottom w:val="nil"/>
              <w:right w:val="nil"/>
            </w:tcBorders>
            <w:shd w:val="clear" w:color="auto" w:fill="auto"/>
            <w:noWrap/>
            <w:vAlign w:val="bottom"/>
            <w:hideMark/>
          </w:tcPr>
          <w:p w14:paraId="612385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BE4A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12F3F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43.7 (38.9-48.8)</w:t>
            </w:r>
          </w:p>
        </w:tc>
        <w:tc>
          <w:tcPr>
            <w:tcW w:w="1660" w:type="dxa"/>
            <w:tcBorders>
              <w:top w:val="nil"/>
              <w:left w:val="nil"/>
              <w:bottom w:val="nil"/>
              <w:right w:val="nil"/>
            </w:tcBorders>
            <w:shd w:val="clear" w:color="auto" w:fill="auto"/>
            <w:noWrap/>
            <w:vAlign w:val="bottom"/>
            <w:hideMark/>
          </w:tcPr>
          <w:p w14:paraId="6CA374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 (26.8-35.8)</w:t>
            </w:r>
          </w:p>
        </w:tc>
        <w:tc>
          <w:tcPr>
            <w:tcW w:w="1800" w:type="dxa"/>
            <w:tcBorders>
              <w:top w:val="nil"/>
              <w:left w:val="nil"/>
              <w:bottom w:val="nil"/>
              <w:right w:val="nil"/>
            </w:tcBorders>
            <w:shd w:val="clear" w:color="auto" w:fill="auto"/>
            <w:noWrap/>
            <w:vAlign w:val="bottom"/>
            <w:hideMark/>
          </w:tcPr>
          <w:p w14:paraId="55B0A7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886 (782-988)</w:t>
            </w:r>
          </w:p>
        </w:tc>
        <w:tc>
          <w:tcPr>
            <w:tcW w:w="1800" w:type="dxa"/>
            <w:tcBorders>
              <w:top w:val="nil"/>
              <w:left w:val="nil"/>
              <w:bottom w:val="nil"/>
              <w:right w:val="nil"/>
            </w:tcBorders>
            <w:shd w:val="clear" w:color="auto" w:fill="auto"/>
            <w:noWrap/>
            <w:vAlign w:val="bottom"/>
            <w:hideMark/>
          </w:tcPr>
          <w:p w14:paraId="75214A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906 (786-1048)</w:t>
            </w:r>
          </w:p>
        </w:tc>
      </w:tr>
      <w:tr w:rsidR="00B0760D" w:rsidRPr="00B0760D" w14:paraId="3ADC25C3" w14:textId="77777777" w:rsidTr="00B0760D">
        <w:trPr>
          <w:trHeight w:val="320"/>
        </w:trPr>
        <w:tc>
          <w:tcPr>
            <w:tcW w:w="2524" w:type="dxa"/>
            <w:tcBorders>
              <w:top w:val="nil"/>
              <w:left w:val="nil"/>
              <w:bottom w:val="nil"/>
              <w:right w:val="nil"/>
            </w:tcBorders>
            <w:shd w:val="clear" w:color="auto" w:fill="auto"/>
            <w:noWrap/>
            <w:vAlign w:val="bottom"/>
            <w:hideMark/>
          </w:tcPr>
          <w:p w14:paraId="4E250E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A1BE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E12D5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(1.5-3.7)</w:t>
            </w:r>
          </w:p>
        </w:tc>
        <w:tc>
          <w:tcPr>
            <w:tcW w:w="1660" w:type="dxa"/>
            <w:tcBorders>
              <w:top w:val="nil"/>
              <w:left w:val="nil"/>
              <w:bottom w:val="nil"/>
              <w:right w:val="nil"/>
            </w:tcBorders>
            <w:shd w:val="clear" w:color="auto" w:fill="auto"/>
            <w:noWrap/>
            <w:vAlign w:val="bottom"/>
            <w:hideMark/>
          </w:tcPr>
          <w:p w14:paraId="539C40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(1.7-3.8)</w:t>
            </w:r>
          </w:p>
        </w:tc>
        <w:tc>
          <w:tcPr>
            <w:tcW w:w="1800" w:type="dxa"/>
            <w:tcBorders>
              <w:top w:val="nil"/>
              <w:left w:val="nil"/>
              <w:bottom w:val="nil"/>
              <w:right w:val="nil"/>
            </w:tcBorders>
            <w:shd w:val="clear" w:color="auto" w:fill="auto"/>
            <w:noWrap/>
            <w:vAlign w:val="bottom"/>
            <w:hideMark/>
          </w:tcPr>
          <w:p w14:paraId="2C6B71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(30-75)</w:t>
            </w:r>
          </w:p>
        </w:tc>
        <w:tc>
          <w:tcPr>
            <w:tcW w:w="1800" w:type="dxa"/>
            <w:tcBorders>
              <w:top w:val="nil"/>
              <w:left w:val="nil"/>
              <w:bottom w:val="nil"/>
              <w:right w:val="nil"/>
            </w:tcBorders>
            <w:shd w:val="clear" w:color="auto" w:fill="auto"/>
            <w:noWrap/>
            <w:vAlign w:val="bottom"/>
            <w:hideMark/>
          </w:tcPr>
          <w:p w14:paraId="30EACD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(48-110)</w:t>
            </w:r>
          </w:p>
        </w:tc>
      </w:tr>
      <w:tr w:rsidR="00B0760D" w:rsidRPr="00B0760D" w14:paraId="66D9C213" w14:textId="77777777" w:rsidTr="00B0760D">
        <w:trPr>
          <w:trHeight w:val="320"/>
        </w:trPr>
        <w:tc>
          <w:tcPr>
            <w:tcW w:w="2524" w:type="dxa"/>
            <w:tcBorders>
              <w:top w:val="nil"/>
              <w:left w:val="nil"/>
              <w:bottom w:val="nil"/>
              <w:right w:val="nil"/>
            </w:tcBorders>
            <w:shd w:val="clear" w:color="auto" w:fill="auto"/>
            <w:noWrap/>
            <w:vAlign w:val="bottom"/>
            <w:hideMark/>
          </w:tcPr>
          <w:p w14:paraId="2AA182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1D3D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9D49C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(3.7-7.3)</w:t>
            </w:r>
          </w:p>
        </w:tc>
        <w:tc>
          <w:tcPr>
            <w:tcW w:w="1660" w:type="dxa"/>
            <w:tcBorders>
              <w:top w:val="nil"/>
              <w:left w:val="nil"/>
              <w:bottom w:val="nil"/>
              <w:right w:val="nil"/>
            </w:tcBorders>
            <w:shd w:val="clear" w:color="auto" w:fill="auto"/>
            <w:noWrap/>
            <w:vAlign w:val="bottom"/>
            <w:hideMark/>
          </w:tcPr>
          <w:p w14:paraId="5C725B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(4.2-7.6)</w:t>
            </w:r>
          </w:p>
        </w:tc>
        <w:tc>
          <w:tcPr>
            <w:tcW w:w="1800" w:type="dxa"/>
            <w:tcBorders>
              <w:top w:val="nil"/>
              <w:left w:val="nil"/>
              <w:bottom w:val="nil"/>
              <w:right w:val="nil"/>
            </w:tcBorders>
            <w:shd w:val="clear" w:color="auto" w:fill="auto"/>
            <w:noWrap/>
            <w:vAlign w:val="bottom"/>
            <w:hideMark/>
          </w:tcPr>
          <w:p w14:paraId="2A200A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(74-146)</w:t>
            </w:r>
          </w:p>
        </w:tc>
        <w:tc>
          <w:tcPr>
            <w:tcW w:w="1800" w:type="dxa"/>
            <w:tcBorders>
              <w:top w:val="nil"/>
              <w:left w:val="nil"/>
              <w:bottom w:val="nil"/>
              <w:right w:val="nil"/>
            </w:tcBorders>
            <w:shd w:val="clear" w:color="auto" w:fill="auto"/>
            <w:noWrap/>
            <w:vAlign w:val="bottom"/>
            <w:hideMark/>
          </w:tcPr>
          <w:p w14:paraId="2A42FC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(121-225)</w:t>
            </w:r>
          </w:p>
        </w:tc>
      </w:tr>
      <w:tr w:rsidR="00B0760D" w:rsidRPr="00B0760D" w14:paraId="25F11D82" w14:textId="77777777" w:rsidTr="00B0760D">
        <w:trPr>
          <w:trHeight w:val="320"/>
        </w:trPr>
        <w:tc>
          <w:tcPr>
            <w:tcW w:w="2524" w:type="dxa"/>
            <w:tcBorders>
              <w:top w:val="nil"/>
              <w:left w:val="nil"/>
              <w:bottom w:val="nil"/>
              <w:right w:val="nil"/>
            </w:tcBorders>
            <w:shd w:val="clear" w:color="auto" w:fill="auto"/>
            <w:noWrap/>
            <w:vAlign w:val="bottom"/>
            <w:hideMark/>
          </w:tcPr>
          <w:p w14:paraId="4AF737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922D3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81FC1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(10.2-15.4)</w:t>
            </w:r>
          </w:p>
        </w:tc>
        <w:tc>
          <w:tcPr>
            <w:tcW w:w="1660" w:type="dxa"/>
            <w:tcBorders>
              <w:top w:val="nil"/>
              <w:left w:val="nil"/>
              <w:bottom w:val="nil"/>
              <w:right w:val="nil"/>
            </w:tcBorders>
            <w:shd w:val="clear" w:color="auto" w:fill="auto"/>
            <w:noWrap/>
            <w:vAlign w:val="bottom"/>
            <w:hideMark/>
          </w:tcPr>
          <w:p w14:paraId="156199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(9.7-14.6)</w:t>
            </w:r>
          </w:p>
        </w:tc>
        <w:tc>
          <w:tcPr>
            <w:tcW w:w="1800" w:type="dxa"/>
            <w:tcBorders>
              <w:top w:val="nil"/>
              <w:left w:val="nil"/>
              <w:bottom w:val="nil"/>
              <w:right w:val="nil"/>
            </w:tcBorders>
            <w:shd w:val="clear" w:color="auto" w:fill="auto"/>
            <w:noWrap/>
            <w:vAlign w:val="bottom"/>
            <w:hideMark/>
          </w:tcPr>
          <w:p w14:paraId="5C3BF3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 (206-312)</w:t>
            </w:r>
          </w:p>
        </w:tc>
        <w:tc>
          <w:tcPr>
            <w:tcW w:w="1800" w:type="dxa"/>
            <w:tcBorders>
              <w:top w:val="nil"/>
              <w:left w:val="nil"/>
              <w:bottom w:val="nil"/>
              <w:right w:val="nil"/>
            </w:tcBorders>
            <w:shd w:val="clear" w:color="auto" w:fill="auto"/>
            <w:noWrap/>
            <w:vAlign w:val="bottom"/>
            <w:hideMark/>
          </w:tcPr>
          <w:p w14:paraId="02E854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337 (284-426)</w:t>
            </w:r>
          </w:p>
        </w:tc>
      </w:tr>
      <w:tr w:rsidR="00B0760D" w:rsidRPr="00B0760D" w14:paraId="1946FDE3" w14:textId="77777777" w:rsidTr="00B0760D">
        <w:trPr>
          <w:trHeight w:val="320"/>
        </w:trPr>
        <w:tc>
          <w:tcPr>
            <w:tcW w:w="2524" w:type="dxa"/>
            <w:tcBorders>
              <w:top w:val="nil"/>
              <w:left w:val="nil"/>
              <w:bottom w:val="nil"/>
              <w:right w:val="nil"/>
            </w:tcBorders>
            <w:shd w:val="clear" w:color="auto" w:fill="auto"/>
            <w:noWrap/>
            <w:vAlign w:val="bottom"/>
            <w:hideMark/>
          </w:tcPr>
          <w:p w14:paraId="2E05C6B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A443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EB2DF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(2.3-2.7)</w:t>
            </w:r>
          </w:p>
        </w:tc>
        <w:tc>
          <w:tcPr>
            <w:tcW w:w="1660" w:type="dxa"/>
            <w:tcBorders>
              <w:top w:val="nil"/>
              <w:left w:val="nil"/>
              <w:bottom w:val="nil"/>
              <w:right w:val="nil"/>
            </w:tcBorders>
            <w:shd w:val="clear" w:color="auto" w:fill="auto"/>
            <w:noWrap/>
            <w:vAlign w:val="bottom"/>
            <w:hideMark/>
          </w:tcPr>
          <w:p w14:paraId="5F3A17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w:t>
            </w:r>
          </w:p>
        </w:tc>
        <w:tc>
          <w:tcPr>
            <w:tcW w:w="1800" w:type="dxa"/>
            <w:tcBorders>
              <w:top w:val="nil"/>
              <w:left w:val="nil"/>
              <w:bottom w:val="nil"/>
              <w:right w:val="nil"/>
            </w:tcBorders>
            <w:shd w:val="clear" w:color="auto" w:fill="auto"/>
            <w:noWrap/>
            <w:vAlign w:val="bottom"/>
            <w:hideMark/>
          </w:tcPr>
          <w:p w14:paraId="529524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(47-55)</w:t>
            </w:r>
          </w:p>
        </w:tc>
        <w:tc>
          <w:tcPr>
            <w:tcW w:w="1800" w:type="dxa"/>
            <w:tcBorders>
              <w:top w:val="nil"/>
              <w:left w:val="nil"/>
              <w:bottom w:val="nil"/>
              <w:right w:val="nil"/>
            </w:tcBorders>
            <w:shd w:val="clear" w:color="auto" w:fill="auto"/>
            <w:noWrap/>
            <w:vAlign w:val="bottom"/>
            <w:hideMark/>
          </w:tcPr>
          <w:p w14:paraId="3EB0A2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(76-89)</w:t>
            </w:r>
          </w:p>
        </w:tc>
      </w:tr>
      <w:tr w:rsidR="00B0760D" w:rsidRPr="00B0760D" w14:paraId="4436F549" w14:textId="77777777" w:rsidTr="00B0760D">
        <w:trPr>
          <w:trHeight w:val="320"/>
        </w:trPr>
        <w:tc>
          <w:tcPr>
            <w:tcW w:w="2524" w:type="dxa"/>
            <w:tcBorders>
              <w:top w:val="nil"/>
              <w:left w:val="nil"/>
              <w:bottom w:val="nil"/>
              <w:right w:val="nil"/>
            </w:tcBorders>
            <w:shd w:val="clear" w:color="auto" w:fill="auto"/>
            <w:noWrap/>
            <w:vAlign w:val="bottom"/>
            <w:hideMark/>
          </w:tcPr>
          <w:p w14:paraId="5386A36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37EA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F3D7D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0503FF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800" w:type="dxa"/>
            <w:tcBorders>
              <w:top w:val="nil"/>
              <w:left w:val="nil"/>
              <w:bottom w:val="nil"/>
              <w:right w:val="nil"/>
            </w:tcBorders>
            <w:shd w:val="clear" w:color="auto" w:fill="auto"/>
            <w:noWrap/>
            <w:vAlign w:val="bottom"/>
            <w:hideMark/>
          </w:tcPr>
          <w:p w14:paraId="05602D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(24-28)</w:t>
            </w:r>
          </w:p>
        </w:tc>
        <w:tc>
          <w:tcPr>
            <w:tcW w:w="1800" w:type="dxa"/>
            <w:tcBorders>
              <w:top w:val="nil"/>
              <w:left w:val="nil"/>
              <w:bottom w:val="nil"/>
              <w:right w:val="nil"/>
            </w:tcBorders>
            <w:shd w:val="clear" w:color="auto" w:fill="auto"/>
            <w:noWrap/>
            <w:vAlign w:val="bottom"/>
            <w:hideMark/>
          </w:tcPr>
          <w:p w14:paraId="55B963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(29-36)</w:t>
            </w:r>
          </w:p>
        </w:tc>
      </w:tr>
      <w:tr w:rsidR="00B0760D" w:rsidRPr="00B0760D" w14:paraId="42057F29" w14:textId="77777777" w:rsidTr="00B0760D">
        <w:trPr>
          <w:trHeight w:val="320"/>
        </w:trPr>
        <w:tc>
          <w:tcPr>
            <w:tcW w:w="2524" w:type="dxa"/>
            <w:tcBorders>
              <w:top w:val="nil"/>
              <w:left w:val="nil"/>
              <w:bottom w:val="nil"/>
              <w:right w:val="nil"/>
            </w:tcBorders>
            <w:shd w:val="clear" w:color="auto" w:fill="auto"/>
            <w:noWrap/>
            <w:vAlign w:val="bottom"/>
            <w:hideMark/>
          </w:tcPr>
          <w:p w14:paraId="0B6CB96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1079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403DE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6375E3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800" w:type="dxa"/>
            <w:tcBorders>
              <w:top w:val="nil"/>
              <w:left w:val="nil"/>
              <w:bottom w:val="nil"/>
              <w:right w:val="nil"/>
            </w:tcBorders>
            <w:shd w:val="clear" w:color="auto" w:fill="auto"/>
            <w:noWrap/>
            <w:vAlign w:val="bottom"/>
            <w:hideMark/>
          </w:tcPr>
          <w:p w14:paraId="3CAE70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(20-24)</w:t>
            </w:r>
          </w:p>
        </w:tc>
        <w:tc>
          <w:tcPr>
            <w:tcW w:w="1800" w:type="dxa"/>
            <w:tcBorders>
              <w:top w:val="nil"/>
              <w:left w:val="nil"/>
              <w:bottom w:val="nil"/>
              <w:right w:val="nil"/>
            </w:tcBorders>
            <w:shd w:val="clear" w:color="auto" w:fill="auto"/>
            <w:noWrap/>
            <w:vAlign w:val="bottom"/>
            <w:hideMark/>
          </w:tcPr>
          <w:p w14:paraId="0B150F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(5-10)</w:t>
            </w:r>
          </w:p>
        </w:tc>
      </w:tr>
      <w:tr w:rsidR="00B0760D" w:rsidRPr="00B0760D" w14:paraId="45F83EE3" w14:textId="77777777" w:rsidTr="00B0760D">
        <w:trPr>
          <w:trHeight w:val="320"/>
        </w:trPr>
        <w:tc>
          <w:tcPr>
            <w:tcW w:w="2524" w:type="dxa"/>
            <w:tcBorders>
              <w:top w:val="nil"/>
              <w:left w:val="nil"/>
              <w:bottom w:val="nil"/>
              <w:right w:val="nil"/>
            </w:tcBorders>
            <w:shd w:val="clear" w:color="auto" w:fill="auto"/>
            <w:noWrap/>
            <w:vAlign w:val="bottom"/>
            <w:hideMark/>
          </w:tcPr>
          <w:p w14:paraId="67EC226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F0D9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AE08E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(0.6-1.1)</w:t>
            </w:r>
          </w:p>
        </w:tc>
        <w:tc>
          <w:tcPr>
            <w:tcW w:w="1660" w:type="dxa"/>
            <w:tcBorders>
              <w:top w:val="nil"/>
              <w:left w:val="nil"/>
              <w:bottom w:val="nil"/>
              <w:right w:val="nil"/>
            </w:tcBorders>
            <w:shd w:val="clear" w:color="auto" w:fill="auto"/>
            <w:noWrap/>
            <w:vAlign w:val="bottom"/>
            <w:hideMark/>
          </w:tcPr>
          <w:p w14:paraId="13C796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(0.5-0.9)</w:t>
            </w:r>
          </w:p>
        </w:tc>
        <w:tc>
          <w:tcPr>
            <w:tcW w:w="1800" w:type="dxa"/>
            <w:tcBorders>
              <w:top w:val="nil"/>
              <w:left w:val="nil"/>
              <w:bottom w:val="nil"/>
              <w:right w:val="nil"/>
            </w:tcBorders>
            <w:shd w:val="clear" w:color="auto" w:fill="auto"/>
            <w:noWrap/>
            <w:vAlign w:val="bottom"/>
            <w:hideMark/>
          </w:tcPr>
          <w:p w14:paraId="6AD60F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(11-23)</w:t>
            </w:r>
          </w:p>
        </w:tc>
        <w:tc>
          <w:tcPr>
            <w:tcW w:w="1800" w:type="dxa"/>
            <w:tcBorders>
              <w:top w:val="nil"/>
              <w:left w:val="nil"/>
              <w:bottom w:val="nil"/>
              <w:right w:val="nil"/>
            </w:tcBorders>
            <w:shd w:val="clear" w:color="auto" w:fill="auto"/>
            <w:noWrap/>
            <w:vAlign w:val="bottom"/>
            <w:hideMark/>
          </w:tcPr>
          <w:p w14:paraId="31207A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(14-25)</w:t>
            </w:r>
          </w:p>
        </w:tc>
      </w:tr>
      <w:tr w:rsidR="00B0760D" w:rsidRPr="00B0760D" w14:paraId="75435F51" w14:textId="77777777" w:rsidTr="00B0760D">
        <w:trPr>
          <w:trHeight w:val="320"/>
        </w:trPr>
        <w:tc>
          <w:tcPr>
            <w:tcW w:w="2524" w:type="dxa"/>
            <w:tcBorders>
              <w:top w:val="nil"/>
              <w:left w:val="nil"/>
              <w:bottom w:val="nil"/>
              <w:right w:val="nil"/>
            </w:tcBorders>
            <w:shd w:val="clear" w:color="auto" w:fill="auto"/>
            <w:noWrap/>
            <w:vAlign w:val="bottom"/>
            <w:hideMark/>
          </w:tcPr>
          <w:p w14:paraId="5F915A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Ethiopia</w:t>
            </w:r>
          </w:p>
        </w:tc>
        <w:tc>
          <w:tcPr>
            <w:tcW w:w="2180" w:type="dxa"/>
            <w:tcBorders>
              <w:top w:val="nil"/>
              <w:left w:val="nil"/>
              <w:bottom w:val="nil"/>
              <w:right w:val="nil"/>
            </w:tcBorders>
            <w:shd w:val="clear" w:color="auto" w:fill="auto"/>
            <w:noWrap/>
            <w:vAlign w:val="bottom"/>
            <w:hideMark/>
          </w:tcPr>
          <w:p w14:paraId="664387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7A6E0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52.5 (47.6-60.2)</w:t>
            </w:r>
          </w:p>
        </w:tc>
        <w:tc>
          <w:tcPr>
            <w:tcW w:w="1660" w:type="dxa"/>
            <w:tcBorders>
              <w:top w:val="nil"/>
              <w:left w:val="nil"/>
              <w:bottom w:val="nil"/>
              <w:right w:val="nil"/>
            </w:tcBorders>
            <w:shd w:val="clear" w:color="auto" w:fill="auto"/>
            <w:noWrap/>
            <w:vAlign w:val="bottom"/>
            <w:hideMark/>
          </w:tcPr>
          <w:p w14:paraId="680576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70.5 (61.7-84.1)</w:t>
            </w:r>
          </w:p>
        </w:tc>
        <w:tc>
          <w:tcPr>
            <w:tcW w:w="1800" w:type="dxa"/>
            <w:tcBorders>
              <w:top w:val="nil"/>
              <w:left w:val="nil"/>
              <w:bottom w:val="nil"/>
              <w:right w:val="nil"/>
            </w:tcBorders>
            <w:shd w:val="clear" w:color="auto" w:fill="auto"/>
            <w:noWrap/>
            <w:vAlign w:val="bottom"/>
            <w:hideMark/>
          </w:tcPr>
          <w:p w14:paraId="3492B0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1082 (983-1243)</w:t>
            </w:r>
          </w:p>
        </w:tc>
        <w:tc>
          <w:tcPr>
            <w:tcW w:w="1800" w:type="dxa"/>
            <w:tcBorders>
              <w:top w:val="nil"/>
              <w:left w:val="nil"/>
              <w:bottom w:val="nil"/>
              <w:right w:val="nil"/>
            </w:tcBorders>
            <w:shd w:val="clear" w:color="auto" w:fill="auto"/>
            <w:noWrap/>
            <w:vAlign w:val="bottom"/>
            <w:hideMark/>
          </w:tcPr>
          <w:p w14:paraId="7A8256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973 (851-1155)</w:t>
            </w:r>
          </w:p>
        </w:tc>
      </w:tr>
      <w:tr w:rsidR="00B0760D" w:rsidRPr="00B0760D" w14:paraId="1882A33A" w14:textId="77777777" w:rsidTr="00B0760D">
        <w:trPr>
          <w:trHeight w:val="320"/>
        </w:trPr>
        <w:tc>
          <w:tcPr>
            <w:tcW w:w="2524" w:type="dxa"/>
            <w:tcBorders>
              <w:top w:val="nil"/>
              <w:left w:val="nil"/>
              <w:bottom w:val="nil"/>
              <w:right w:val="nil"/>
            </w:tcBorders>
            <w:shd w:val="clear" w:color="auto" w:fill="auto"/>
            <w:noWrap/>
            <w:vAlign w:val="bottom"/>
            <w:hideMark/>
          </w:tcPr>
          <w:p w14:paraId="34ACA30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F746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25643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(1.8-4.6)</w:t>
            </w:r>
          </w:p>
        </w:tc>
        <w:tc>
          <w:tcPr>
            <w:tcW w:w="1660" w:type="dxa"/>
            <w:tcBorders>
              <w:top w:val="nil"/>
              <w:left w:val="nil"/>
              <w:bottom w:val="nil"/>
              <w:right w:val="nil"/>
            </w:tcBorders>
            <w:shd w:val="clear" w:color="auto" w:fill="auto"/>
            <w:noWrap/>
            <w:vAlign w:val="bottom"/>
            <w:hideMark/>
          </w:tcPr>
          <w:p w14:paraId="7264A4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(1.7-4.5)</w:t>
            </w:r>
          </w:p>
        </w:tc>
        <w:tc>
          <w:tcPr>
            <w:tcW w:w="1800" w:type="dxa"/>
            <w:tcBorders>
              <w:top w:val="nil"/>
              <w:left w:val="nil"/>
              <w:bottom w:val="nil"/>
              <w:right w:val="nil"/>
            </w:tcBorders>
            <w:shd w:val="clear" w:color="auto" w:fill="auto"/>
            <w:noWrap/>
            <w:vAlign w:val="bottom"/>
            <w:hideMark/>
          </w:tcPr>
          <w:p w14:paraId="1A170D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(36-95)</w:t>
            </w:r>
          </w:p>
        </w:tc>
        <w:tc>
          <w:tcPr>
            <w:tcW w:w="1800" w:type="dxa"/>
            <w:tcBorders>
              <w:top w:val="nil"/>
              <w:left w:val="nil"/>
              <w:bottom w:val="nil"/>
              <w:right w:val="nil"/>
            </w:tcBorders>
            <w:shd w:val="clear" w:color="auto" w:fill="auto"/>
            <w:noWrap/>
            <w:vAlign w:val="bottom"/>
            <w:hideMark/>
          </w:tcPr>
          <w:p w14:paraId="01759F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(23-62)</w:t>
            </w:r>
          </w:p>
        </w:tc>
      </w:tr>
      <w:tr w:rsidR="00B0760D" w:rsidRPr="00B0760D" w14:paraId="41E09F04" w14:textId="77777777" w:rsidTr="00B0760D">
        <w:trPr>
          <w:trHeight w:val="320"/>
        </w:trPr>
        <w:tc>
          <w:tcPr>
            <w:tcW w:w="2524" w:type="dxa"/>
            <w:tcBorders>
              <w:top w:val="nil"/>
              <w:left w:val="nil"/>
              <w:bottom w:val="nil"/>
              <w:right w:val="nil"/>
            </w:tcBorders>
            <w:shd w:val="clear" w:color="auto" w:fill="auto"/>
            <w:noWrap/>
            <w:vAlign w:val="bottom"/>
            <w:hideMark/>
          </w:tcPr>
          <w:p w14:paraId="66BC958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C231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3ED2E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(14.8-20.8)</w:t>
            </w:r>
          </w:p>
        </w:tc>
        <w:tc>
          <w:tcPr>
            <w:tcW w:w="1660" w:type="dxa"/>
            <w:tcBorders>
              <w:top w:val="nil"/>
              <w:left w:val="nil"/>
              <w:bottom w:val="nil"/>
              <w:right w:val="nil"/>
            </w:tcBorders>
            <w:shd w:val="clear" w:color="auto" w:fill="auto"/>
            <w:noWrap/>
            <w:vAlign w:val="bottom"/>
            <w:hideMark/>
          </w:tcPr>
          <w:p w14:paraId="0D23A3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26.1 (22-30.7)</w:t>
            </w:r>
          </w:p>
        </w:tc>
        <w:tc>
          <w:tcPr>
            <w:tcW w:w="1800" w:type="dxa"/>
            <w:tcBorders>
              <w:top w:val="nil"/>
              <w:left w:val="nil"/>
              <w:bottom w:val="nil"/>
              <w:right w:val="nil"/>
            </w:tcBorders>
            <w:shd w:val="clear" w:color="auto" w:fill="auto"/>
            <w:noWrap/>
            <w:vAlign w:val="bottom"/>
            <w:hideMark/>
          </w:tcPr>
          <w:p w14:paraId="2B4034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(304-429)</w:t>
            </w:r>
          </w:p>
        </w:tc>
        <w:tc>
          <w:tcPr>
            <w:tcW w:w="1800" w:type="dxa"/>
            <w:tcBorders>
              <w:top w:val="nil"/>
              <w:left w:val="nil"/>
              <w:bottom w:val="nil"/>
              <w:right w:val="nil"/>
            </w:tcBorders>
            <w:shd w:val="clear" w:color="auto" w:fill="auto"/>
            <w:noWrap/>
            <w:vAlign w:val="bottom"/>
            <w:hideMark/>
          </w:tcPr>
          <w:p w14:paraId="5930D8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359 (302-423)</w:t>
            </w:r>
          </w:p>
        </w:tc>
      </w:tr>
      <w:tr w:rsidR="00B0760D" w:rsidRPr="00B0760D" w14:paraId="29CC1916" w14:textId="77777777" w:rsidTr="00B0760D">
        <w:trPr>
          <w:trHeight w:val="320"/>
        </w:trPr>
        <w:tc>
          <w:tcPr>
            <w:tcW w:w="2524" w:type="dxa"/>
            <w:tcBorders>
              <w:top w:val="nil"/>
              <w:left w:val="nil"/>
              <w:bottom w:val="nil"/>
              <w:right w:val="nil"/>
            </w:tcBorders>
            <w:shd w:val="clear" w:color="auto" w:fill="auto"/>
            <w:noWrap/>
            <w:vAlign w:val="bottom"/>
            <w:hideMark/>
          </w:tcPr>
          <w:p w14:paraId="6141304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E6B74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A1175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(0.5-0.8)</w:t>
            </w:r>
          </w:p>
        </w:tc>
        <w:tc>
          <w:tcPr>
            <w:tcW w:w="1660" w:type="dxa"/>
            <w:tcBorders>
              <w:top w:val="nil"/>
              <w:left w:val="nil"/>
              <w:bottom w:val="nil"/>
              <w:right w:val="nil"/>
            </w:tcBorders>
            <w:shd w:val="clear" w:color="auto" w:fill="auto"/>
            <w:noWrap/>
            <w:vAlign w:val="bottom"/>
            <w:hideMark/>
          </w:tcPr>
          <w:p w14:paraId="6AD5D2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(3.8-6.1)</w:t>
            </w:r>
          </w:p>
        </w:tc>
        <w:tc>
          <w:tcPr>
            <w:tcW w:w="1800" w:type="dxa"/>
            <w:tcBorders>
              <w:top w:val="nil"/>
              <w:left w:val="nil"/>
              <w:bottom w:val="nil"/>
              <w:right w:val="nil"/>
            </w:tcBorders>
            <w:shd w:val="clear" w:color="auto" w:fill="auto"/>
            <w:noWrap/>
            <w:vAlign w:val="bottom"/>
            <w:hideMark/>
          </w:tcPr>
          <w:p w14:paraId="280681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(11-16)</w:t>
            </w:r>
          </w:p>
        </w:tc>
        <w:tc>
          <w:tcPr>
            <w:tcW w:w="1800" w:type="dxa"/>
            <w:tcBorders>
              <w:top w:val="nil"/>
              <w:left w:val="nil"/>
              <w:bottom w:val="nil"/>
              <w:right w:val="nil"/>
            </w:tcBorders>
            <w:shd w:val="clear" w:color="auto" w:fill="auto"/>
            <w:noWrap/>
            <w:vAlign w:val="bottom"/>
            <w:hideMark/>
          </w:tcPr>
          <w:p w14:paraId="1C9F64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(52-83)</w:t>
            </w:r>
          </w:p>
        </w:tc>
      </w:tr>
      <w:tr w:rsidR="00B0760D" w:rsidRPr="00B0760D" w14:paraId="5DF1E76F" w14:textId="77777777" w:rsidTr="00B0760D">
        <w:trPr>
          <w:trHeight w:val="320"/>
        </w:trPr>
        <w:tc>
          <w:tcPr>
            <w:tcW w:w="2524" w:type="dxa"/>
            <w:tcBorders>
              <w:top w:val="nil"/>
              <w:left w:val="nil"/>
              <w:bottom w:val="nil"/>
              <w:right w:val="nil"/>
            </w:tcBorders>
            <w:shd w:val="clear" w:color="auto" w:fill="auto"/>
            <w:noWrap/>
            <w:vAlign w:val="bottom"/>
            <w:hideMark/>
          </w:tcPr>
          <w:p w14:paraId="15EB269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34B1F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59C50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(14.3-20.3)</w:t>
            </w:r>
          </w:p>
        </w:tc>
        <w:tc>
          <w:tcPr>
            <w:tcW w:w="1660" w:type="dxa"/>
            <w:tcBorders>
              <w:top w:val="nil"/>
              <w:left w:val="nil"/>
              <w:bottom w:val="nil"/>
              <w:right w:val="nil"/>
            </w:tcBorders>
            <w:shd w:val="clear" w:color="auto" w:fill="auto"/>
            <w:noWrap/>
            <w:vAlign w:val="bottom"/>
            <w:hideMark/>
          </w:tcPr>
          <w:p w14:paraId="08CE33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22.5 (19-26.8)</w:t>
            </w:r>
          </w:p>
        </w:tc>
        <w:tc>
          <w:tcPr>
            <w:tcW w:w="1800" w:type="dxa"/>
            <w:tcBorders>
              <w:top w:val="nil"/>
              <w:left w:val="nil"/>
              <w:bottom w:val="nil"/>
              <w:right w:val="nil"/>
            </w:tcBorders>
            <w:shd w:val="clear" w:color="auto" w:fill="auto"/>
            <w:noWrap/>
            <w:vAlign w:val="bottom"/>
            <w:hideMark/>
          </w:tcPr>
          <w:p w14:paraId="698AC3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347 (295-418)</w:t>
            </w:r>
          </w:p>
        </w:tc>
        <w:tc>
          <w:tcPr>
            <w:tcW w:w="1800" w:type="dxa"/>
            <w:tcBorders>
              <w:top w:val="nil"/>
              <w:left w:val="nil"/>
              <w:bottom w:val="nil"/>
              <w:right w:val="nil"/>
            </w:tcBorders>
            <w:shd w:val="clear" w:color="auto" w:fill="auto"/>
            <w:noWrap/>
            <w:vAlign w:val="bottom"/>
            <w:hideMark/>
          </w:tcPr>
          <w:p w14:paraId="0B8A91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 (259-369)</w:t>
            </w:r>
          </w:p>
        </w:tc>
      </w:tr>
      <w:tr w:rsidR="00B0760D" w:rsidRPr="00B0760D" w14:paraId="2BCC331C" w14:textId="77777777" w:rsidTr="00B0760D">
        <w:trPr>
          <w:trHeight w:val="320"/>
        </w:trPr>
        <w:tc>
          <w:tcPr>
            <w:tcW w:w="2524" w:type="dxa"/>
            <w:tcBorders>
              <w:top w:val="nil"/>
              <w:left w:val="nil"/>
              <w:bottom w:val="nil"/>
              <w:right w:val="nil"/>
            </w:tcBorders>
            <w:shd w:val="clear" w:color="auto" w:fill="auto"/>
            <w:noWrap/>
            <w:vAlign w:val="bottom"/>
            <w:hideMark/>
          </w:tcPr>
          <w:p w14:paraId="2448823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B839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278E1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(2.8-22.8)</w:t>
            </w:r>
          </w:p>
        </w:tc>
        <w:tc>
          <w:tcPr>
            <w:tcW w:w="1660" w:type="dxa"/>
            <w:tcBorders>
              <w:top w:val="nil"/>
              <w:left w:val="nil"/>
              <w:bottom w:val="nil"/>
              <w:right w:val="nil"/>
            </w:tcBorders>
            <w:shd w:val="clear" w:color="auto" w:fill="auto"/>
            <w:noWrap/>
            <w:vAlign w:val="bottom"/>
            <w:hideMark/>
          </w:tcPr>
          <w:p w14:paraId="426B28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 (8.1-59.6)</w:t>
            </w:r>
          </w:p>
        </w:tc>
        <w:tc>
          <w:tcPr>
            <w:tcW w:w="1800" w:type="dxa"/>
            <w:tcBorders>
              <w:top w:val="nil"/>
              <w:left w:val="nil"/>
              <w:bottom w:val="nil"/>
              <w:right w:val="nil"/>
            </w:tcBorders>
            <w:shd w:val="clear" w:color="auto" w:fill="auto"/>
            <w:noWrap/>
            <w:vAlign w:val="bottom"/>
            <w:hideMark/>
          </w:tcPr>
          <w:p w14:paraId="240222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(56-466)</w:t>
            </w:r>
          </w:p>
        </w:tc>
        <w:tc>
          <w:tcPr>
            <w:tcW w:w="1800" w:type="dxa"/>
            <w:tcBorders>
              <w:top w:val="nil"/>
              <w:left w:val="nil"/>
              <w:bottom w:val="nil"/>
              <w:right w:val="nil"/>
            </w:tcBorders>
            <w:shd w:val="clear" w:color="auto" w:fill="auto"/>
            <w:noWrap/>
            <w:vAlign w:val="bottom"/>
            <w:hideMark/>
          </w:tcPr>
          <w:p w14:paraId="00E6A8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359 (111-816)</w:t>
            </w:r>
          </w:p>
        </w:tc>
      </w:tr>
      <w:tr w:rsidR="00B0760D" w:rsidRPr="00B0760D" w14:paraId="7CC4C431" w14:textId="77777777" w:rsidTr="00B0760D">
        <w:trPr>
          <w:trHeight w:val="320"/>
        </w:trPr>
        <w:tc>
          <w:tcPr>
            <w:tcW w:w="2524" w:type="dxa"/>
            <w:tcBorders>
              <w:top w:val="nil"/>
              <w:left w:val="nil"/>
              <w:bottom w:val="nil"/>
              <w:right w:val="nil"/>
            </w:tcBorders>
            <w:shd w:val="clear" w:color="auto" w:fill="auto"/>
            <w:noWrap/>
            <w:vAlign w:val="bottom"/>
            <w:hideMark/>
          </w:tcPr>
          <w:p w14:paraId="53D1731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392E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DB437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(2.8-7.4)</w:t>
            </w:r>
          </w:p>
        </w:tc>
        <w:tc>
          <w:tcPr>
            <w:tcW w:w="1660" w:type="dxa"/>
            <w:tcBorders>
              <w:top w:val="nil"/>
              <w:left w:val="nil"/>
              <w:bottom w:val="nil"/>
              <w:right w:val="nil"/>
            </w:tcBorders>
            <w:shd w:val="clear" w:color="auto" w:fill="auto"/>
            <w:noWrap/>
            <w:vAlign w:val="bottom"/>
            <w:hideMark/>
          </w:tcPr>
          <w:p w14:paraId="25D20A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(2.9-7.2)</w:t>
            </w:r>
          </w:p>
        </w:tc>
        <w:tc>
          <w:tcPr>
            <w:tcW w:w="1800" w:type="dxa"/>
            <w:tcBorders>
              <w:top w:val="nil"/>
              <w:left w:val="nil"/>
              <w:bottom w:val="nil"/>
              <w:right w:val="nil"/>
            </w:tcBorders>
            <w:shd w:val="clear" w:color="auto" w:fill="auto"/>
            <w:noWrap/>
            <w:vAlign w:val="bottom"/>
            <w:hideMark/>
          </w:tcPr>
          <w:p w14:paraId="05EC08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(58-155)</w:t>
            </w:r>
          </w:p>
        </w:tc>
        <w:tc>
          <w:tcPr>
            <w:tcW w:w="1800" w:type="dxa"/>
            <w:tcBorders>
              <w:top w:val="nil"/>
              <w:left w:val="nil"/>
              <w:bottom w:val="nil"/>
              <w:right w:val="nil"/>
            </w:tcBorders>
            <w:shd w:val="clear" w:color="auto" w:fill="auto"/>
            <w:noWrap/>
            <w:vAlign w:val="bottom"/>
            <w:hideMark/>
          </w:tcPr>
          <w:p w14:paraId="4B00E7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(40-99)</w:t>
            </w:r>
          </w:p>
        </w:tc>
      </w:tr>
      <w:tr w:rsidR="00B0760D" w:rsidRPr="00B0760D" w14:paraId="056E42C3" w14:textId="77777777" w:rsidTr="00B0760D">
        <w:trPr>
          <w:trHeight w:val="320"/>
        </w:trPr>
        <w:tc>
          <w:tcPr>
            <w:tcW w:w="2524" w:type="dxa"/>
            <w:tcBorders>
              <w:top w:val="nil"/>
              <w:left w:val="nil"/>
              <w:bottom w:val="nil"/>
              <w:right w:val="nil"/>
            </w:tcBorders>
            <w:shd w:val="clear" w:color="auto" w:fill="auto"/>
            <w:noWrap/>
            <w:vAlign w:val="bottom"/>
            <w:hideMark/>
          </w:tcPr>
          <w:p w14:paraId="23A77EA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B32B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38A75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(10.9-13.2)</w:t>
            </w:r>
          </w:p>
        </w:tc>
        <w:tc>
          <w:tcPr>
            <w:tcW w:w="1660" w:type="dxa"/>
            <w:tcBorders>
              <w:top w:val="nil"/>
              <w:left w:val="nil"/>
              <w:bottom w:val="nil"/>
              <w:right w:val="nil"/>
            </w:tcBorders>
            <w:shd w:val="clear" w:color="auto" w:fill="auto"/>
            <w:noWrap/>
            <w:vAlign w:val="bottom"/>
            <w:hideMark/>
          </w:tcPr>
          <w:p w14:paraId="01DD65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(10.8-13.2)</w:t>
            </w:r>
          </w:p>
        </w:tc>
        <w:tc>
          <w:tcPr>
            <w:tcW w:w="1800" w:type="dxa"/>
            <w:tcBorders>
              <w:top w:val="nil"/>
              <w:left w:val="nil"/>
              <w:bottom w:val="nil"/>
              <w:right w:val="nil"/>
            </w:tcBorders>
            <w:shd w:val="clear" w:color="auto" w:fill="auto"/>
            <w:noWrap/>
            <w:vAlign w:val="bottom"/>
            <w:hideMark/>
          </w:tcPr>
          <w:p w14:paraId="258893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250 (223-276)</w:t>
            </w:r>
          </w:p>
        </w:tc>
        <w:tc>
          <w:tcPr>
            <w:tcW w:w="1800" w:type="dxa"/>
            <w:tcBorders>
              <w:top w:val="nil"/>
              <w:left w:val="nil"/>
              <w:bottom w:val="nil"/>
              <w:right w:val="nil"/>
            </w:tcBorders>
            <w:shd w:val="clear" w:color="auto" w:fill="auto"/>
            <w:noWrap/>
            <w:vAlign w:val="bottom"/>
            <w:hideMark/>
          </w:tcPr>
          <w:p w14:paraId="037D9F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166 (149-180)</w:t>
            </w:r>
          </w:p>
        </w:tc>
      </w:tr>
      <w:tr w:rsidR="00B0760D" w:rsidRPr="00B0760D" w14:paraId="08878B08" w14:textId="77777777" w:rsidTr="00B0760D">
        <w:trPr>
          <w:trHeight w:val="320"/>
        </w:trPr>
        <w:tc>
          <w:tcPr>
            <w:tcW w:w="2524" w:type="dxa"/>
            <w:tcBorders>
              <w:top w:val="nil"/>
              <w:left w:val="nil"/>
              <w:bottom w:val="nil"/>
              <w:right w:val="nil"/>
            </w:tcBorders>
            <w:shd w:val="clear" w:color="auto" w:fill="auto"/>
            <w:noWrap/>
            <w:vAlign w:val="bottom"/>
            <w:hideMark/>
          </w:tcPr>
          <w:p w14:paraId="7203F4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CC8A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DE630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(10.6-19)</w:t>
            </w:r>
          </w:p>
        </w:tc>
        <w:tc>
          <w:tcPr>
            <w:tcW w:w="1660" w:type="dxa"/>
            <w:tcBorders>
              <w:top w:val="nil"/>
              <w:left w:val="nil"/>
              <w:bottom w:val="nil"/>
              <w:right w:val="nil"/>
            </w:tcBorders>
            <w:shd w:val="clear" w:color="auto" w:fill="auto"/>
            <w:noWrap/>
            <w:vAlign w:val="bottom"/>
            <w:hideMark/>
          </w:tcPr>
          <w:p w14:paraId="32E5B9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(20-31.7)</w:t>
            </w:r>
          </w:p>
        </w:tc>
        <w:tc>
          <w:tcPr>
            <w:tcW w:w="1800" w:type="dxa"/>
            <w:tcBorders>
              <w:top w:val="nil"/>
              <w:left w:val="nil"/>
              <w:bottom w:val="nil"/>
              <w:right w:val="nil"/>
            </w:tcBorders>
            <w:shd w:val="clear" w:color="auto" w:fill="auto"/>
            <w:noWrap/>
            <w:vAlign w:val="bottom"/>
            <w:hideMark/>
          </w:tcPr>
          <w:p w14:paraId="321507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(219-392)</w:t>
            </w:r>
          </w:p>
        </w:tc>
        <w:tc>
          <w:tcPr>
            <w:tcW w:w="1800" w:type="dxa"/>
            <w:tcBorders>
              <w:top w:val="nil"/>
              <w:left w:val="nil"/>
              <w:bottom w:val="nil"/>
              <w:right w:val="nil"/>
            </w:tcBorders>
            <w:shd w:val="clear" w:color="auto" w:fill="auto"/>
            <w:noWrap/>
            <w:vAlign w:val="bottom"/>
            <w:hideMark/>
          </w:tcPr>
          <w:p w14:paraId="6BC1E5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350 (275-444)</w:t>
            </w:r>
          </w:p>
        </w:tc>
      </w:tr>
      <w:tr w:rsidR="00B0760D" w:rsidRPr="00B0760D" w14:paraId="467D4425" w14:textId="77777777" w:rsidTr="00B0760D">
        <w:trPr>
          <w:trHeight w:val="320"/>
        </w:trPr>
        <w:tc>
          <w:tcPr>
            <w:tcW w:w="2524" w:type="dxa"/>
            <w:tcBorders>
              <w:top w:val="nil"/>
              <w:left w:val="nil"/>
              <w:bottom w:val="nil"/>
              <w:right w:val="nil"/>
            </w:tcBorders>
            <w:shd w:val="clear" w:color="auto" w:fill="auto"/>
            <w:noWrap/>
            <w:vAlign w:val="bottom"/>
            <w:hideMark/>
          </w:tcPr>
          <w:p w14:paraId="52ED585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6308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05487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(3.6-7.6)</w:t>
            </w:r>
          </w:p>
        </w:tc>
        <w:tc>
          <w:tcPr>
            <w:tcW w:w="1660" w:type="dxa"/>
            <w:tcBorders>
              <w:top w:val="nil"/>
              <w:left w:val="nil"/>
              <w:bottom w:val="nil"/>
              <w:right w:val="nil"/>
            </w:tcBorders>
            <w:shd w:val="clear" w:color="auto" w:fill="auto"/>
            <w:noWrap/>
            <w:vAlign w:val="bottom"/>
            <w:hideMark/>
          </w:tcPr>
          <w:p w14:paraId="55EC43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(4.2-8.1)</w:t>
            </w:r>
          </w:p>
        </w:tc>
        <w:tc>
          <w:tcPr>
            <w:tcW w:w="1800" w:type="dxa"/>
            <w:tcBorders>
              <w:top w:val="nil"/>
              <w:left w:val="nil"/>
              <w:bottom w:val="nil"/>
              <w:right w:val="nil"/>
            </w:tcBorders>
            <w:shd w:val="clear" w:color="auto" w:fill="auto"/>
            <w:noWrap/>
            <w:vAlign w:val="bottom"/>
            <w:hideMark/>
          </w:tcPr>
          <w:p w14:paraId="63DEFF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(75-157)</w:t>
            </w:r>
          </w:p>
        </w:tc>
        <w:tc>
          <w:tcPr>
            <w:tcW w:w="1800" w:type="dxa"/>
            <w:tcBorders>
              <w:top w:val="nil"/>
              <w:left w:val="nil"/>
              <w:bottom w:val="nil"/>
              <w:right w:val="nil"/>
            </w:tcBorders>
            <w:shd w:val="clear" w:color="auto" w:fill="auto"/>
            <w:noWrap/>
            <w:vAlign w:val="bottom"/>
            <w:hideMark/>
          </w:tcPr>
          <w:p w14:paraId="7CF7B8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(58-112)</w:t>
            </w:r>
          </w:p>
        </w:tc>
      </w:tr>
      <w:tr w:rsidR="00B0760D" w:rsidRPr="00B0760D" w14:paraId="4E56E33D" w14:textId="77777777" w:rsidTr="00B0760D">
        <w:trPr>
          <w:trHeight w:val="320"/>
        </w:trPr>
        <w:tc>
          <w:tcPr>
            <w:tcW w:w="2524" w:type="dxa"/>
            <w:tcBorders>
              <w:top w:val="nil"/>
              <w:left w:val="nil"/>
              <w:bottom w:val="nil"/>
              <w:right w:val="nil"/>
            </w:tcBorders>
            <w:shd w:val="clear" w:color="auto" w:fill="auto"/>
            <w:noWrap/>
            <w:vAlign w:val="bottom"/>
            <w:hideMark/>
          </w:tcPr>
          <w:p w14:paraId="4EAC0B3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3649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2A0CA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(3.2-3.5)</w:t>
            </w:r>
          </w:p>
        </w:tc>
        <w:tc>
          <w:tcPr>
            <w:tcW w:w="1660" w:type="dxa"/>
            <w:tcBorders>
              <w:top w:val="nil"/>
              <w:left w:val="nil"/>
              <w:bottom w:val="nil"/>
              <w:right w:val="nil"/>
            </w:tcBorders>
            <w:shd w:val="clear" w:color="auto" w:fill="auto"/>
            <w:noWrap/>
            <w:vAlign w:val="bottom"/>
            <w:hideMark/>
          </w:tcPr>
          <w:p w14:paraId="1D9713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(3.5-3.9)</w:t>
            </w:r>
          </w:p>
        </w:tc>
        <w:tc>
          <w:tcPr>
            <w:tcW w:w="1800" w:type="dxa"/>
            <w:tcBorders>
              <w:top w:val="nil"/>
              <w:left w:val="nil"/>
              <w:bottom w:val="nil"/>
              <w:right w:val="nil"/>
            </w:tcBorders>
            <w:shd w:val="clear" w:color="auto" w:fill="auto"/>
            <w:noWrap/>
            <w:vAlign w:val="bottom"/>
            <w:hideMark/>
          </w:tcPr>
          <w:p w14:paraId="47E2C1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 (65-74)</w:t>
            </w:r>
          </w:p>
        </w:tc>
        <w:tc>
          <w:tcPr>
            <w:tcW w:w="1800" w:type="dxa"/>
            <w:tcBorders>
              <w:top w:val="nil"/>
              <w:left w:val="nil"/>
              <w:bottom w:val="nil"/>
              <w:right w:val="nil"/>
            </w:tcBorders>
            <w:shd w:val="clear" w:color="auto" w:fill="auto"/>
            <w:noWrap/>
            <w:vAlign w:val="bottom"/>
            <w:hideMark/>
          </w:tcPr>
          <w:p w14:paraId="61171A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(48-55)</w:t>
            </w:r>
          </w:p>
        </w:tc>
      </w:tr>
      <w:tr w:rsidR="00B0760D" w:rsidRPr="00B0760D" w14:paraId="6E651881" w14:textId="77777777" w:rsidTr="00B0760D">
        <w:trPr>
          <w:trHeight w:val="320"/>
        </w:trPr>
        <w:tc>
          <w:tcPr>
            <w:tcW w:w="2524" w:type="dxa"/>
            <w:tcBorders>
              <w:top w:val="nil"/>
              <w:left w:val="nil"/>
              <w:bottom w:val="nil"/>
              <w:right w:val="nil"/>
            </w:tcBorders>
            <w:shd w:val="clear" w:color="auto" w:fill="auto"/>
            <w:noWrap/>
            <w:vAlign w:val="bottom"/>
            <w:hideMark/>
          </w:tcPr>
          <w:p w14:paraId="76587A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6AA8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5D743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2E4684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624605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(24-28)</w:t>
            </w:r>
          </w:p>
        </w:tc>
        <w:tc>
          <w:tcPr>
            <w:tcW w:w="1800" w:type="dxa"/>
            <w:tcBorders>
              <w:top w:val="nil"/>
              <w:left w:val="nil"/>
              <w:bottom w:val="nil"/>
              <w:right w:val="nil"/>
            </w:tcBorders>
            <w:shd w:val="clear" w:color="auto" w:fill="auto"/>
            <w:noWrap/>
            <w:vAlign w:val="bottom"/>
            <w:hideMark/>
          </w:tcPr>
          <w:p w14:paraId="333AB6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(17-20)</w:t>
            </w:r>
          </w:p>
        </w:tc>
      </w:tr>
      <w:tr w:rsidR="00B0760D" w:rsidRPr="00B0760D" w14:paraId="594B83BC" w14:textId="77777777" w:rsidTr="00B0760D">
        <w:trPr>
          <w:trHeight w:val="320"/>
        </w:trPr>
        <w:tc>
          <w:tcPr>
            <w:tcW w:w="2524" w:type="dxa"/>
            <w:tcBorders>
              <w:top w:val="nil"/>
              <w:left w:val="nil"/>
              <w:bottom w:val="nil"/>
              <w:right w:val="nil"/>
            </w:tcBorders>
            <w:shd w:val="clear" w:color="auto" w:fill="auto"/>
            <w:noWrap/>
            <w:vAlign w:val="bottom"/>
            <w:hideMark/>
          </w:tcPr>
          <w:p w14:paraId="376A0C6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6A38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7F962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(1.2-1.5)</w:t>
            </w:r>
          </w:p>
        </w:tc>
        <w:tc>
          <w:tcPr>
            <w:tcW w:w="1660" w:type="dxa"/>
            <w:tcBorders>
              <w:top w:val="nil"/>
              <w:left w:val="nil"/>
              <w:bottom w:val="nil"/>
              <w:right w:val="nil"/>
            </w:tcBorders>
            <w:shd w:val="clear" w:color="auto" w:fill="auto"/>
            <w:noWrap/>
            <w:vAlign w:val="bottom"/>
            <w:hideMark/>
          </w:tcPr>
          <w:p w14:paraId="1555C7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(1.4-1.7)</w:t>
            </w:r>
          </w:p>
        </w:tc>
        <w:tc>
          <w:tcPr>
            <w:tcW w:w="1800" w:type="dxa"/>
            <w:tcBorders>
              <w:top w:val="nil"/>
              <w:left w:val="nil"/>
              <w:bottom w:val="nil"/>
              <w:right w:val="nil"/>
            </w:tcBorders>
            <w:shd w:val="clear" w:color="auto" w:fill="auto"/>
            <w:noWrap/>
            <w:vAlign w:val="bottom"/>
            <w:hideMark/>
          </w:tcPr>
          <w:p w14:paraId="16C19E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(26-30)</w:t>
            </w:r>
          </w:p>
        </w:tc>
        <w:tc>
          <w:tcPr>
            <w:tcW w:w="1800" w:type="dxa"/>
            <w:tcBorders>
              <w:top w:val="nil"/>
              <w:left w:val="nil"/>
              <w:bottom w:val="nil"/>
              <w:right w:val="nil"/>
            </w:tcBorders>
            <w:shd w:val="clear" w:color="auto" w:fill="auto"/>
            <w:noWrap/>
            <w:vAlign w:val="bottom"/>
            <w:hideMark/>
          </w:tcPr>
          <w:p w14:paraId="1CE6B2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(19-23)</w:t>
            </w:r>
          </w:p>
        </w:tc>
      </w:tr>
      <w:tr w:rsidR="00B0760D" w:rsidRPr="00B0760D" w14:paraId="48BAC940" w14:textId="77777777" w:rsidTr="00B0760D">
        <w:trPr>
          <w:trHeight w:val="320"/>
        </w:trPr>
        <w:tc>
          <w:tcPr>
            <w:tcW w:w="2524" w:type="dxa"/>
            <w:tcBorders>
              <w:top w:val="nil"/>
              <w:left w:val="nil"/>
              <w:bottom w:val="nil"/>
              <w:right w:val="nil"/>
            </w:tcBorders>
            <w:shd w:val="clear" w:color="auto" w:fill="auto"/>
            <w:noWrap/>
            <w:vAlign w:val="bottom"/>
            <w:hideMark/>
          </w:tcPr>
          <w:p w14:paraId="410999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541F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E4CE9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27AA9B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71E4B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404596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r>
      <w:tr w:rsidR="00B0760D" w:rsidRPr="00B0760D" w14:paraId="4BBDF7FF" w14:textId="77777777" w:rsidTr="00B0760D">
        <w:trPr>
          <w:trHeight w:val="320"/>
        </w:trPr>
        <w:tc>
          <w:tcPr>
            <w:tcW w:w="2524" w:type="dxa"/>
            <w:tcBorders>
              <w:top w:val="nil"/>
              <w:left w:val="nil"/>
              <w:bottom w:val="nil"/>
              <w:right w:val="nil"/>
            </w:tcBorders>
            <w:shd w:val="clear" w:color="auto" w:fill="auto"/>
            <w:noWrap/>
            <w:vAlign w:val="bottom"/>
            <w:hideMark/>
          </w:tcPr>
          <w:p w14:paraId="40C771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Federated States of Micronesia</w:t>
            </w:r>
          </w:p>
        </w:tc>
        <w:tc>
          <w:tcPr>
            <w:tcW w:w="2180" w:type="dxa"/>
            <w:tcBorders>
              <w:top w:val="nil"/>
              <w:left w:val="nil"/>
              <w:bottom w:val="nil"/>
              <w:right w:val="nil"/>
            </w:tcBorders>
            <w:shd w:val="clear" w:color="auto" w:fill="auto"/>
            <w:noWrap/>
            <w:vAlign w:val="bottom"/>
            <w:hideMark/>
          </w:tcPr>
          <w:p w14:paraId="3E6C09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1A77F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68.2 (61.1-75.1)</w:t>
            </w:r>
          </w:p>
        </w:tc>
        <w:tc>
          <w:tcPr>
            <w:tcW w:w="1660" w:type="dxa"/>
            <w:tcBorders>
              <w:top w:val="nil"/>
              <w:left w:val="nil"/>
              <w:bottom w:val="nil"/>
              <w:right w:val="nil"/>
            </w:tcBorders>
            <w:shd w:val="clear" w:color="auto" w:fill="auto"/>
            <w:noWrap/>
            <w:vAlign w:val="bottom"/>
            <w:hideMark/>
          </w:tcPr>
          <w:p w14:paraId="21E446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(68.5-83.3)</w:t>
            </w:r>
          </w:p>
        </w:tc>
        <w:tc>
          <w:tcPr>
            <w:tcW w:w="1800" w:type="dxa"/>
            <w:tcBorders>
              <w:top w:val="nil"/>
              <w:left w:val="nil"/>
              <w:bottom w:val="nil"/>
              <w:right w:val="nil"/>
            </w:tcBorders>
            <w:shd w:val="clear" w:color="auto" w:fill="auto"/>
            <w:noWrap/>
            <w:vAlign w:val="bottom"/>
            <w:hideMark/>
          </w:tcPr>
          <w:p w14:paraId="4D80B3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3016 (2689-3318)</w:t>
            </w:r>
          </w:p>
        </w:tc>
        <w:tc>
          <w:tcPr>
            <w:tcW w:w="1800" w:type="dxa"/>
            <w:tcBorders>
              <w:top w:val="nil"/>
              <w:left w:val="nil"/>
              <w:bottom w:val="nil"/>
              <w:right w:val="nil"/>
            </w:tcBorders>
            <w:shd w:val="clear" w:color="auto" w:fill="auto"/>
            <w:noWrap/>
            <w:vAlign w:val="bottom"/>
            <w:hideMark/>
          </w:tcPr>
          <w:p w14:paraId="5D66CC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6088 (5445-6686)</w:t>
            </w:r>
          </w:p>
        </w:tc>
      </w:tr>
      <w:tr w:rsidR="00B0760D" w:rsidRPr="00B0760D" w14:paraId="64C38F80" w14:textId="77777777" w:rsidTr="00B0760D">
        <w:trPr>
          <w:trHeight w:val="320"/>
        </w:trPr>
        <w:tc>
          <w:tcPr>
            <w:tcW w:w="2524" w:type="dxa"/>
            <w:tcBorders>
              <w:top w:val="nil"/>
              <w:left w:val="nil"/>
              <w:bottom w:val="nil"/>
              <w:right w:val="nil"/>
            </w:tcBorders>
            <w:shd w:val="clear" w:color="auto" w:fill="auto"/>
            <w:noWrap/>
            <w:vAlign w:val="bottom"/>
            <w:hideMark/>
          </w:tcPr>
          <w:p w14:paraId="51DFCF8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2912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CA4B7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38.1 (33.2-41.4)</w:t>
            </w:r>
          </w:p>
        </w:tc>
        <w:tc>
          <w:tcPr>
            <w:tcW w:w="1660" w:type="dxa"/>
            <w:tcBorders>
              <w:top w:val="nil"/>
              <w:left w:val="nil"/>
              <w:bottom w:val="nil"/>
              <w:right w:val="nil"/>
            </w:tcBorders>
            <w:shd w:val="clear" w:color="auto" w:fill="auto"/>
            <w:noWrap/>
            <w:vAlign w:val="bottom"/>
            <w:hideMark/>
          </w:tcPr>
          <w:p w14:paraId="662A6F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30.2 (22.1-36.4)</w:t>
            </w:r>
          </w:p>
        </w:tc>
        <w:tc>
          <w:tcPr>
            <w:tcW w:w="1800" w:type="dxa"/>
            <w:tcBorders>
              <w:top w:val="nil"/>
              <w:left w:val="nil"/>
              <w:bottom w:val="nil"/>
              <w:right w:val="nil"/>
            </w:tcBorders>
            <w:shd w:val="clear" w:color="auto" w:fill="auto"/>
            <w:noWrap/>
            <w:vAlign w:val="bottom"/>
            <w:hideMark/>
          </w:tcPr>
          <w:p w14:paraId="0514F1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1687 (1464-1838)</w:t>
            </w:r>
          </w:p>
        </w:tc>
        <w:tc>
          <w:tcPr>
            <w:tcW w:w="1800" w:type="dxa"/>
            <w:tcBorders>
              <w:top w:val="nil"/>
              <w:left w:val="nil"/>
              <w:bottom w:val="nil"/>
              <w:right w:val="nil"/>
            </w:tcBorders>
            <w:shd w:val="clear" w:color="auto" w:fill="auto"/>
            <w:noWrap/>
            <w:vAlign w:val="bottom"/>
            <w:hideMark/>
          </w:tcPr>
          <w:p w14:paraId="0F7709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2416 (1777-2906)</w:t>
            </w:r>
          </w:p>
        </w:tc>
      </w:tr>
      <w:tr w:rsidR="00B0760D" w:rsidRPr="00B0760D" w14:paraId="5F4289C4" w14:textId="77777777" w:rsidTr="00B0760D">
        <w:trPr>
          <w:trHeight w:val="320"/>
        </w:trPr>
        <w:tc>
          <w:tcPr>
            <w:tcW w:w="2524" w:type="dxa"/>
            <w:tcBorders>
              <w:top w:val="nil"/>
              <w:left w:val="nil"/>
              <w:bottom w:val="nil"/>
              <w:right w:val="nil"/>
            </w:tcBorders>
            <w:shd w:val="clear" w:color="auto" w:fill="auto"/>
            <w:noWrap/>
            <w:vAlign w:val="bottom"/>
            <w:hideMark/>
          </w:tcPr>
          <w:p w14:paraId="3D64FE4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7B25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D5040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34.4 (23.3-44.9)</w:t>
            </w:r>
          </w:p>
        </w:tc>
        <w:tc>
          <w:tcPr>
            <w:tcW w:w="1660" w:type="dxa"/>
            <w:tcBorders>
              <w:top w:val="nil"/>
              <w:left w:val="nil"/>
              <w:bottom w:val="nil"/>
              <w:right w:val="nil"/>
            </w:tcBorders>
            <w:shd w:val="clear" w:color="auto" w:fill="auto"/>
            <w:noWrap/>
            <w:vAlign w:val="bottom"/>
            <w:hideMark/>
          </w:tcPr>
          <w:p w14:paraId="2AD754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37.6 (26-49)</w:t>
            </w:r>
          </w:p>
        </w:tc>
        <w:tc>
          <w:tcPr>
            <w:tcW w:w="1800" w:type="dxa"/>
            <w:tcBorders>
              <w:top w:val="nil"/>
              <w:left w:val="nil"/>
              <w:bottom w:val="nil"/>
              <w:right w:val="nil"/>
            </w:tcBorders>
            <w:shd w:val="clear" w:color="auto" w:fill="auto"/>
            <w:noWrap/>
            <w:vAlign w:val="bottom"/>
            <w:hideMark/>
          </w:tcPr>
          <w:p w14:paraId="21C651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1522 (1042-1987)</w:t>
            </w:r>
          </w:p>
        </w:tc>
        <w:tc>
          <w:tcPr>
            <w:tcW w:w="1800" w:type="dxa"/>
            <w:tcBorders>
              <w:top w:val="nil"/>
              <w:left w:val="nil"/>
              <w:bottom w:val="nil"/>
              <w:right w:val="nil"/>
            </w:tcBorders>
            <w:shd w:val="clear" w:color="auto" w:fill="auto"/>
            <w:noWrap/>
            <w:vAlign w:val="bottom"/>
            <w:hideMark/>
          </w:tcPr>
          <w:p w14:paraId="5022B9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3013 (2089-3920)</w:t>
            </w:r>
          </w:p>
        </w:tc>
      </w:tr>
      <w:tr w:rsidR="00B0760D" w:rsidRPr="00B0760D" w14:paraId="431FC43B" w14:textId="77777777" w:rsidTr="00B0760D">
        <w:trPr>
          <w:trHeight w:val="320"/>
        </w:trPr>
        <w:tc>
          <w:tcPr>
            <w:tcW w:w="2524" w:type="dxa"/>
            <w:tcBorders>
              <w:top w:val="nil"/>
              <w:left w:val="nil"/>
              <w:bottom w:val="nil"/>
              <w:right w:val="nil"/>
            </w:tcBorders>
            <w:shd w:val="clear" w:color="auto" w:fill="auto"/>
            <w:noWrap/>
            <w:vAlign w:val="bottom"/>
            <w:hideMark/>
          </w:tcPr>
          <w:p w14:paraId="16ABFC8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04404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121DC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25.6 (16.9-34.4)</w:t>
            </w:r>
          </w:p>
        </w:tc>
        <w:tc>
          <w:tcPr>
            <w:tcW w:w="1660" w:type="dxa"/>
            <w:tcBorders>
              <w:top w:val="nil"/>
              <w:left w:val="nil"/>
              <w:bottom w:val="nil"/>
              <w:right w:val="nil"/>
            </w:tcBorders>
            <w:shd w:val="clear" w:color="auto" w:fill="auto"/>
            <w:noWrap/>
            <w:vAlign w:val="bottom"/>
            <w:hideMark/>
          </w:tcPr>
          <w:p w14:paraId="4B1C85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27.9 (18.6-37.6)</w:t>
            </w:r>
          </w:p>
        </w:tc>
        <w:tc>
          <w:tcPr>
            <w:tcW w:w="1800" w:type="dxa"/>
            <w:tcBorders>
              <w:top w:val="nil"/>
              <w:left w:val="nil"/>
              <w:bottom w:val="nil"/>
              <w:right w:val="nil"/>
            </w:tcBorders>
            <w:shd w:val="clear" w:color="auto" w:fill="auto"/>
            <w:noWrap/>
            <w:vAlign w:val="bottom"/>
            <w:hideMark/>
          </w:tcPr>
          <w:p w14:paraId="20444F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1135 (761-1523)</w:t>
            </w:r>
          </w:p>
        </w:tc>
        <w:tc>
          <w:tcPr>
            <w:tcW w:w="1800" w:type="dxa"/>
            <w:tcBorders>
              <w:top w:val="nil"/>
              <w:left w:val="nil"/>
              <w:bottom w:val="nil"/>
              <w:right w:val="nil"/>
            </w:tcBorders>
            <w:shd w:val="clear" w:color="auto" w:fill="auto"/>
            <w:noWrap/>
            <w:vAlign w:val="bottom"/>
            <w:hideMark/>
          </w:tcPr>
          <w:p w14:paraId="77A2FF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2240 (1494-3015)</w:t>
            </w:r>
          </w:p>
        </w:tc>
      </w:tr>
      <w:tr w:rsidR="00B0760D" w:rsidRPr="00B0760D" w14:paraId="3537CF7B" w14:textId="77777777" w:rsidTr="00B0760D">
        <w:trPr>
          <w:trHeight w:val="320"/>
        </w:trPr>
        <w:tc>
          <w:tcPr>
            <w:tcW w:w="2524" w:type="dxa"/>
            <w:tcBorders>
              <w:top w:val="nil"/>
              <w:left w:val="nil"/>
              <w:bottom w:val="nil"/>
              <w:right w:val="nil"/>
            </w:tcBorders>
            <w:shd w:val="clear" w:color="auto" w:fill="auto"/>
            <w:noWrap/>
            <w:vAlign w:val="bottom"/>
            <w:hideMark/>
          </w:tcPr>
          <w:p w14:paraId="34B7E6E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22BD4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5C358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(8.4-18.3)</w:t>
            </w:r>
          </w:p>
        </w:tc>
        <w:tc>
          <w:tcPr>
            <w:tcW w:w="1660" w:type="dxa"/>
            <w:tcBorders>
              <w:top w:val="nil"/>
              <w:left w:val="nil"/>
              <w:bottom w:val="nil"/>
              <w:right w:val="nil"/>
            </w:tcBorders>
            <w:shd w:val="clear" w:color="auto" w:fill="auto"/>
            <w:noWrap/>
            <w:vAlign w:val="bottom"/>
            <w:hideMark/>
          </w:tcPr>
          <w:p w14:paraId="12244A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(9.7-21.2)</w:t>
            </w:r>
          </w:p>
        </w:tc>
        <w:tc>
          <w:tcPr>
            <w:tcW w:w="1800" w:type="dxa"/>
            <w:tcBorders>
              <w:top w:val="nil"/>
              <w:left w:val="nil"/>
              <w:bottom w:val="nil"/>
              <w:right w:val="nil"/>
            </w:tcBorders>
            <w:shd w:val="clear" w:color="auto" w:fill="auto"/>
            <w:noWrap/>
            <w:vAlign w:val="bottom"/>
            <w:hideMark/>
          </w:tcPr>
          <w:p w14:paraId="154828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581 (376-809)</w:t>
            </w:r>
          </w:p>
        </w:tc>
        <w:tc>
          <w:tcPr>
            <w:tcW w:w="1800" w:type="dxa"/>
            <w:tcBorders>
              <w:top w:val="nil"/>
              <w:left w:val="nil"/>
              <w:bottom w:val="nil"/>
              <w:right w:val="nil"/>
            </w:tcBorders>
            <w:shd w:val="clear" w:color="auto" w:fill="auto"/>
            <w:noWrap/>
            <w:vAlign w:val="bottom"/>
            <w:hideMark/>
          </w:tcPr>
          <w:p w14:paraId="0C585E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1205 (774-1684)</w:t>
            </w:r>
          </w:p>
        </w:tc>
      </w:tr>
      <w:tr w:rsidR="00B0760D" w:rsidRPr="00B0760D" w14:paraId="1C1225A5" w14:textId="77777777" w:rsidTr="00B0760D">
        <w:trPr>
          <w:trHeight w:val="320"/>
        </w:trPr>
        <w:tc>
          <w:tcPr>
            <w:tcW w:w="2524" w:type="dxa"/>
            <w:tcBorders>
              <w:top w:val="nil"/>
              <w:left w:val="nil"/>
              <w:bottom w:val="nil"/>
              <w:right w:val="nil"/>
            </w:tcBorders>
            <w:shd w:val="clear" w:color="auto" w:fill="auto"/>
            <w:noWrap/>
            <w:vAlign w:val="bottom"/>
            <w:hideMark/>
          </w:tcPr>
          <w:p w14:paraId="391F727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76C5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5706A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(5.9-26.3)</w:t>
            </w:r>
          </w:p>
        </w:tc>
        <w:tc>
          <w:tcPr>
            <w:tcW w:w="1660" w:type="dxa"/>
            <w:tcBorders>
              <w:top w:val="nil"/>
              <w:left w:val="nil"/>
              <w:bottom w:val="nil"/>
              <w:right w:val="nil"/>
            </w:tcBorders>
            <w:shd w:val="clear" w:color="auto" w:fill="auto"/>
            <w:noWrap/>
            <w:vAlign w:val="bottom"/>
            <w:hideMark/>
          </w:tcPr>
          <w:p w14:paraId="14AB6C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(11.1-42.4)</w:t>
            </w:r>
          </w:p>
        </w:tc>
        <w:tc>
          <w:tcPr>
            <w:tcW w:w="1800" w:type="dxa"/>
            <w:tcBorders>
              <w:top w:val="nil"/>
              <w:left w:val="nil"/>
              <w:bottom w:val="nil"/>
              <w:right w:val="nil"/>
            </w:tcBorders>
            <w:shd w:val="clear" w:color="auto" w:fill="auto"/>
            <w:noWrap/>
            <w:vAlign w:val="bottom"/>
            <w:hideMark/>
          </w:tcPr>
          <w:p w14:paraId="0F7545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594 (259-1166)</w:t>
            </w:r>
          </w:p>
        </w:tc>
        <w:tc>
          <w:tcPr>
            <w:tcW w:w="1800" w:type="dxa"/>
            <w:tcBorders>
              <w:top w:val="nil"/>
              <w:left w:val="nil"/>
              <w:bottom w:val="nil"/>
              <w:right w:val="nil"/>
            </w:tcBorders>
            <w:shd w:val="clear" w:color="auto" w:fill="auto"/>
            <w:noWrap/>
            <w:vAlign w:val="bottom"/>
            <w:hideMark/>
          </w:tcPr>
          <w:p w14:paraId="20F618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1843 (888-3381)</w:t>
            </w:r>
          </w:p>
        </w:tc>
      </w:tr>
      <w:tr w:rsidR="00B0760D" w:rsidRPr="00B0760D" w14:paraId="60AB7EF1" w14:textId="77777777" w:rsidTr="00B0760D">
        <w:trPr>
          <w:trHeight w:val="320"/>
        </w:trPr>
        <w:tc>
          <w:tcPr>
            <w:tcW w:w="2524" w:type="dxa"/>
            <w:tcBorders>
              <w:top w:val="nil"/>
              <w:left w:val="nil"/>
              <w:bottom w:val="nil"/>
              <w:right w:val="nil"/>
            </w:tcBorders>
            <w:shd w:val="clear" w:color="auto" w:fill="auto"/>
            <w:noWrap/>
            <w:vAlign w:val="bottom"/>
            <w:hideMark/>
          </w:tcPr>
          <w:p w14:paraId="7F3AEDB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BDE6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A338F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(6-13.4)</w:t>
            </w:r>
          </w:p>
        </w:tc>
        <w:tc>
          <w:tcPr>
            <w:tcW w:w="1660" w:type="dxa"/>
            <w:tcBorders>
              <w:top w:val="nil"/>
              <w:left w:val="nil"/>
              <w:bottom w:val="nil"/>
              <w:right w:val="nil"/>
            </w:tcBorders>
            <w:shd w:val="clear" w:color="auto" w:fill="auto"/>
            <w:noWrap/>
            <w:vAlign w:val="bottom"/>
            <w:hideMark/>
          </w:tcPr>
          <w:p w14:paraId="471DD4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 (9.4-20.3)</w:t>
            </w:r>
          </w:p>
        </w:tc>
        <w:tc>
          <w:tcPr>
            <w:tcW w:w="1800" w:type="dxa"/>
            <w:tcBorders>
              <w:top w:val="nil"/>
              <w:left w:val="nil"/>
              <w:bottom w:val="nil"/>
              <w:right w:val="nil"/>
            </w:tcBorders>
            <w:shd w:val="clear" w:color="auto" w:fill="auto"/>
            <w:noWrap/>
            <w:vAlign w:val="bottom"/>
            <w:hideMark/>
          </w:tcPr>
          <w:p w14:paraId="5E7964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398 (266-593)</w:t>
            </w:r>
          </w:p>
        </w:tc>
        <w:tc>
          <w:tcPr>
            <w:tcW w:w="1800" w:type="dxa"/>
            <w:tcBorders>
              <w:top w:val="nil"/>
              <w:left w:val="nil"/>
              <w:bottom w:val="nil"/>
              <w:right w:val="nil"/>
            </w:tcBorders>
            <w:shd w:val="clear" w:color="auto" w:fill="auto"/>
            <w:noWrap/>
            <w:vAlign w:val="bottom"/>
            <w:hideMark/>
          </w:tcPr>
          <w:p w14:paraId="720263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1161 (741-1625)</w:t>
            </w:r>
          </w:p>
        </w:tc>
      </w:tr>
      <w:tr w:rsidR="00B0760D" w:rsidRPr="00B0760D" w14:paraId="23FFD35F" w14:textId="77777777" w:rsidTr="00B0760D">
        <w:trPr>
          <w:trHeight w:val="320"/>
        </w:trPr>
        <w:tc>
          <w:tcPr>
            <w:tcW w:w="2524" w:type="dxa"/>
            <w:tcBorders>
              <w:top w:val="nil"/>
              <w:left w:val="nil"/>
              <w:bottom w:val="nil"/>
              <w:right w:val="nil"/>
            </w:tcBorders>
            <w:shd w:val="clear" w:color="auto" w:fill="auto"/>
            <w:noWrap/>
            <w:vAlign w:val="bottom"/>
            <w:hideMark/>
          </w:tcPr>
          <w:p w14:paraId="2E31C36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216C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B522B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(12.4-14.3)</w:t>
            </w:r>
          </w:p>
        </w:tc>
        <w:tc>
          <w:tcPr>
            <w:tcW w:w="1660" w:type="dxa"/>
            <w:tcBorders>
              <w:top w:val="nil"/>
              <w:left w:val="nil"/>
              <w:bottom w:val="nil"/>
              <w:right w:val="nil"/>
            </w:tcBorders>
            <w:shd w:val="clear" w:color="auto" w:fill="auto"/>
            <w:noWrap/>
            <w:vAlign w:val="bottom"/>
            <w:hideMark/>
          </w:tcPr>
          <w:p w14:paraId="6A611E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(12.6-14.9)</w:t>
            </w:r>
          </w:p>
        </w:tc>
        <w:tc>
          <w:tcPr>
            <w:tcW w:w="1800" w:type="dxa"/>
            <w:tcBorders>
              <w:top w:val="nil"/>
              <w:left w:val="nil"/>
              <w:bottom w:val="nil"/>
              <w:right w:val="nil"/>
            </w:tcBorders>
            <w:shd w:val="clear" w:color="auto" w:fill="auto"/>
            <w:noWrap/>
            <w:vAlign w:val="bottom"/>
            <w:hideMark/>
          </w:tcPr>
          <w:p w14:paraId="2AE676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592 (546-636)</w:t>
            </w:r>
          </w:p>
        </w:tc>
        <w:tc>
          <w:tcPr>
            <w:tcW w:w="1800" w:type="dxa"/>
            <w:tcBorders>
              <w:top w:val="nil"/>
              <w:left w:val="nil"/>
              <w:bottom w:val="nil"/>
              <w:right w:val="nil"/>
            </w:tcBorders>
            <w:shd w:val="clear" w:color="auto" w:fill="auto"/>
            <w:noWrap/>
            <w:vAlign w:val="bottom"/>
            <w:hideMark/>
          </w:tcPr>
          <w:p w14:paraId="666AA3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1100 (1014-1181)</w:t>
            </w:r>
          </w:p>
        </w:tc>
      </w:tr>
      <w:tr w:rsidR="00B0760D" w:rsidRPr="00B0760D" w14:paraId="6C2D8C1E" w14:textId="77777777" w:rsidTr="00B0760D">
        <w:trPr>
          <w:trHeight w:val="320"/>
        </w:trPr>
        <w:tc>
          <w:tcPr>
            <w:tcW w:w="2524" w:type="dxa"/>
            <w:tcBorders>
              <w:top w:val="nil"/>
              <w:left w:val="nil"/>
              <w:bottom w:val="nil"/>
              <w:right w:val="nil"/>
            </w:tcBorders>
            <w:shd w:val="clear" w:color="auto" w:fill="auto"/>
            <w:noWrap/>
            <w:vAlign w:val="bottom"/>
            <w:hideMark/>
          </w:tcPr>
          <w:p w14:paraId="285C9C7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EB10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BD714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(3.1-7.6)</w:t>
            </w:r>
          </w:p>
        </w:tc>
        <w:tc>
          <w:tcPr>
            <w:tcW w:w="1660" w:type="dxa"/>
            <w:tcBorders>
              <w:top w:val="nil"/>
              <w:left w:val="nil"/>
              <w:bottom w:val="nil"/>
              <w:right w:val="nil"/>
            </w:tcBorders>
            <w:shd w:val="clear" w:color="auto" w:fill="auto"/>
            <w:noWrap/>
            <w:vAlign w:val="bottom"/>
            <w:hideMark/>
          </w:tcPr>
          <w:p w14:paraId="353BB5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(9-18.7)</w:t>
            </w:r>
          </w:p>
        </w:tc>
        <w:tc>
          <w:tcPr>
            <w:tcW w:w="1800" w:type="dxa"/>
            <w:tcBorders>
              <w:top w:val="nil"/>
              <w:left w:val="nil"/>
              <w:bottom w:val="nil"/>
              <w:right w:val="nil"/>
            </w:tcBorders>
            <w:shd w:val="clear" w:color="auto" w:fill="auto"/>
            <w:noWrap/>
            <w:vAlign w:val="bottom"/>
            <w:hideMark/>
          </w:tcPr>
          <w:p w14:paraId="4EA8C8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210 (138-337)</w:t>
            </w:r>
          </w:p>
        </w:tc>
        <w:tc>
          <w:tcPr>
            <w:tcW w:w="1800" w:type="dxa"/>
            <w:tcBorders>
              <w:top w:val="nil"/>
              <w:left w:val="nil"/>
              <w:bottom w:val="nil"/>
              <w:right w:val="nil"/>
            </w:tcBorders>
            <w:shd w:val="clear" w:color="auto" w:fill="auto"/>
            <w:noWrap/>
            <w:vAlign w:val="bottom"/>
            <w:hideMark/>
          </w:tcPr>
          <w:p w14:paraId="3C177D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1037 (719-1496)</w:t>
            </w:r>
          </w:p>
        </w:tc>
      </w:tr>
      <w:tr w:rsidR="00B0760D" w:rsidRPr="00B0760D" w14:paraId="73FB0B4A" w14:textId="77777777" w:rsidTr="00B0760D">
        <w:trPr>
          <w:trHeight w:val="320"/>
        </w:trPr>
        <w:tc>
          <w:tcPr>
            <w:tcW w:w="2524" w:type="dxa"/>
            <w:tcBorders>
              <w:top w:val="nil"/>
              <w:left w:val="nil"/>
              <w:bottom w:val="nil"/>
              <w:right w:val="nil"/>
            </w:tcBorders>
            <w:shd w:val="clear" w:color="auto" w:fill="auto"/>
            <w:noWrap/>
            <w:vAlign w:val="bottom"/>
            <w:hideMark/>
          </w:tcPr>
          <w:p w14:paraId="2A6542C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9BE90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EB297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546D54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(0-0.2)</w:t>
            </w:r>
          </w:p>
        </w:tc>
        <w:tc>
          <w:tcPr>
            <w:tcW w:w="1800" w:type="dxa"/>
            <w:tcBorders>
              <w:top w:val="nil"/>
              <w:left w:val="nil"/>
              <w:bottom w:val="nil"/>
              <w:right w:val="nil"/>
            </w:tcBorders>
            <w:shd w:val="clear" w:color="auto" w:fill="auto"/>
            <w:noWrap/>
            <w:vAlign w:val="bottom"/>
            <w:hideMark/>
          </w:tcPr>
          <w:p w14:paraId="01625A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(4-18)</w:t>
            </w:r>
          </w:p>
        </w:tc>
        <w:tc>
          <w:tcPr>
            <w:tcW w:w="1800" w:type="dxa"/>
            <w:tcBorders>
              <w:top w:val="nil"/>
              <w:left w:val="nil"/>
              <w:bottom w:val="nil"/>
              <w:right w:val="nil"/>
            </w:tcBorders>
            <w:shd w:val="clear" w:color="auto" w:fill="auto"/>
            <w:noWrap/>
            <w:vAlign w:val="bottom"/>
            <w:hideMark/>
          </w:tcPr>
          <w:p w14:paraId="353602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(3-15)</w:t>
            </w:r>
          </w:p>
        </w:tc>
      </w:tr>
      <w:tr w:rsidR="00B0760D" w:rsidRPr="00B0760D" w14:paraId="0B017CAE" w14:textId="77777777" w:rsidTr="00B0760D">
        <w:trPr>
          <w:trHeight w:val="320"/>
        </w:trPr>
        <w:tc>
          <w:tcPr>
            <w:tcW w:w="2524" w:type="dxa"/>
            <w:tcBorders>
              <w:top w:val="nil"/>
              <w:left w:val="nil"/>
              <w:bottom w:val="nil"/>
              <w:right w:val="nil"/>
            </w:tcBorders>
            <w:shd w:val="clear" w:color="auto" w:fill="auto"/>
            <w:noWrap/>
            <w:vAlign w:val="bottom"/>
            <w:hideMark/>
          </w:tcPr>
          <w:p w14:paraId="00ED008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3AB0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9A0A6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(2.2-3.1)</w:t>
            </w:r>
          </w:p>
        </w:tc>
        <w:tc>
          <w:tcPr>
            <w:tcW w:w="1660" w:type="dxa"/>
            <w:tcBorders>
              <w:top w:val="nil"/>
              <w:left w:val="nil"/>
              <w:bottom w:val="nil"/>
              <w:right w:val="nil"/>
            </w:tcBorders>
            <w:shd w:val="clear" w:color="auto" w:fill="auto"/>
            <w:noWrap/>
            <w:vAlign w:val="bottom"/>
            <w:hideMark/>
          </w:tcPr>
          <w:p w14:paraId="132108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(2-3.2)</w:t>
            </w:r>
          </w:p>
        </w:tc>
        <w:tc>
          <w:tcPr>
            <w:tcW w:w="1800" w:type="dxa"/>
            <w:tcBorders>
              <w:top w:val="nil"/>
              <w:left w:val="nil"/>
              <w:bottom w:val="nil"/>
              <w:right w:val="nil"/>
            </w:tcBorders>
            <w:shd w:val="clear" w:color="auto" w:fill="auto"/>
            <w:noWrap/>
            <w:vAlign w:val="bottom"/>
            <w:hideMark/>
          </w:tcPr>
          <w:p w14:paraId="7543B6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(96-139)</w:t>
            </w:r>
          </w:p>
        </w:tc>
        <w:tc>
          <w:tcPr>
            <w:tcW w:w="1800" w:type="dxa"/>
            <w:tcBorders>
              <w:top w:val="nil"/>
              <w:left w:val="nil"/>
              <w:bottom w:val="nil"/>
              <w:right w:val="nil"/>
            </w:tcBorders>
            <w:shd w:val="clear" w:color="auto" w:fill="auto"/>
            <w:noWrap/>
            <w:vAlign w:val="bottom"/>
            <w:hideMark/>
          </w:tcPr>
          <w:p w14:paraId="41B655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(157-260)</w:t>
            </w:r>
          </w:p>
        </w:tc>
      </w:tr>
      <w:tr w:rsidR="00B0760D" w:rsidRPr="00B0760D" w14:paraId="05452564" w14:textId="77777777" w:rsidTr="00B0760D">
        <w:trPr>
          <w:trHeight w:val="320"/>
        </w:trPr>
        <w:tc>
          <w:tcPr>
            <w:tcW w:w="2524" w:type="dxa"/>
            <w:tcBorders>
              <w:top w:val="nil"/>
              <w:left w:val="nil"/>
              <w:bottom w:val="nil"/>
              <w:right w:val="nil"/>
            </w:tcBorders>
            <w:shd w:val="clear" w:color="auto" w:fill="auto"/>
            <w:noWrap/>
            <w:vAlign w:val="bottom"/>
            <w:hideMark/>
          </w:tcPr>
          <w:p w14:paraId="5318E6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5CB8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92B2D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660" w:type="dxa"/>
            <w:tcBorders>
              <w:top w:val="nil"/>
              <w:left w:val="nil"/>
              <w:bottom w:val="nil"/>
              <w:right w:val="nil"/>
            </w:tcBorders>
            <w:shd w:val="clear" w:color="auto" w:fill="auto"/>
            <w:noWrap/>
            <w:vAlign w:val="bottom"/>
            <w:hideMark/>
          </w:tcPr>
          <w:p w14:paraId="38831F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(1.3-1.6)</w:t>
            </w:r>
          </w:p>
        </w:tc>
        <w:tc>
          <w:tcPr>
            <w:tcW w:w="1800" w:type="dxa"/>
            <w:tcBorders>
              <w:top w:val="nil"/>
              <w:left w:val="nil"/>
              <w:bottom w:val="nil"/>
              <w:right w:val="nil"/>
            </w:tcBorders>
            <w:shd w:val="clear" w:color="auto" w:fill="auto"/>
            <w:noWrap/>
            <w:vAlign w:val="bottom"/>
            <w:hideMark/>
          </w:tcPr>
          <w:p w14:paraId="19652E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(48-60)</w:t>
            </w:r>
          </w:p>
        </w:tc>
        <w:tc>
          <w:tcPr>
            <w:tcW w:w="1800" w:type="dxa"/>
            <w:tcBorders>
              <w:top w:val="nil"/>
              <w:left w:val="nil"/>
              <w:bottom w:val="nil"/>
              <w:right w:val="nil"/>
            </w:tcBorders>
            <w:shd w:val="clear" w:color="auto" w:fill="auto"/>
            <w:noWrap/>
            <w:vAlign w:val="bottom"/>
            <w:hideMark/>
          </w:tcPr>
          <w:p w14:paraId="59B163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(102-126)</w:t>
            </w:r>
          </w:p>
        </w:tc>
      </w:tr>
      <w:tr w:rsidR="00B0760D" w:rsidRPr="00B0760D" w14:paraId="003CAD0C" w14:textId="77777777" w:rsidTr="00B0760D">
        <w:trPr>
          <w:trHeight w:val="320"/>
        </w:trPr>
        <w:tc>
          <w:tcPr>
            <w:tcW w:w="2524" w:type="dxa"/>
            <w:tcBorders>
              <w:top w:val="nil"/>
              <w:left w:val="nil"/>
              <w:bottom w:val="nil"/>
              <w:right w:val="nil"/>
            </w:tcBorders>
            <w:shd w:val="clear" w:color="auto" w:fill="auto"/>
            <w:noWrap/>
            <w:vAlign w:val="bottom"/>
            <w:hideMark/>
          </w:tcPr>
          <w:p w14:paraId="48B828E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05C2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40510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(0.3-1.2)</w:t>
            </w:r>
          </w:p>
        </w:tc>
        <w:tc>
          <w:tcPr>
            <w:tcW w:w="1660" w:type="dxa"/>
            <w:tcBorders>
              <w:top w:val="nil"/>
              <w:left w:val="nil"/>
              <w:bottom w:val="nil"/>
              <w:right w:val="nil"/>
            </w:tcBorders>
            <w:shd w:val="clear" w:color="auto" w:fill="auto"/>
            <w:noWrap/>
            <w:vAlign w:val="bottom"/>
            <w:hideMark/>
          </w:tcPr>
          <w:p w14:paraId="3162A5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(0.7-1.7)</w:t>
            </w:r>
          </w:p>
        </w:tc>
        <w:tc>
          <w:tcPr>
            <w:tcW w:w="1800" w:type="dxa"/>
            <w:tcBorders>
              <w:top w:val="nil"/>
              <w:left w:val="nil"/>
              <w:bottom w:val="nil"/>
              <w:right w:val="nil"/>
            </w:tcBorders>
            <w:shd w:val="clear" w:color="auto" w:fill="auto"/>
            <w:noWrap/>
            <w:vAlign w:val="bottom"/>
            <w:hideMark/>
          </w:tcPr>
          <w:p w14:paraId="3074D4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(15-54)</w:t>
            </w:r>
          </w:p>
        </w:tc>
        <w:tc>
          <w:tcPr>
            <w:tcW w:w="1800" w:type="dxa"/>
            <w:tcBorders>
              <w:top w:val="nil"/>
              <w:left w:val="nil"/>
              <w:bottom w:val="nil"/>
              <w:right w:val="nil"/>
            </w:tcBorders>
            <w:shd w:val="clear" w:color="auto" w:fill="auto"/>
            <w:noWrap/>
            <w:vAlign w:val="bottom"/>
            <w:hideMark/>
          </w:tcPr>
          <w:p w14:paraId="0D11D5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(58-136)</w:t>
            </w:r>
          </w:p>
        </w:tc>
      </w:tr>
      <w:tr w:rsidR="00B0760D" w:rsidRPr="00B0760D" w14:paraId="645BF314" w14:textId="77777777" w:rsidTr="00B0760D">
        <w:trPr>
          <w:trHeight w:val="320"/>
        </w:trPr>
        <w:tc>
          <w:tcPr>
            <w:tcW w:w="2524" w:type="dxa"/>
            <w:tcBorders>
              <w:top w:val="nil"/>
              <w:left w:val="nil"/>
              <w:bottom w:val="nil"/>
              <w:right w:val="nil"/>
            </w:tcBorders>
            <w:shd w:val="clear" w:color="auto" w:fill="auto"/>
            <w:noWrap/>
            <w:vAlign w:val="bottom"/>
            <w:hideMark/>
          </w:tcPr>
          <w:p w14:paraId="32C7640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5428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594FA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3F6DBD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6FFEB4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195B73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w:t>
            </w:r>
          </w:p>
        </w:tc>
      </w:tr>
      <w:tr w:rsidR="00B0760D" w:rsidRPr="00B0760D" w14:paraId="664B84D0" w14:textId="77777777" w:rsidTr="00B0760D">
        <w:trPr>
          <w:trHeight w:val="320"/>
        </w:trPr>
        <w:tc>
          <w:tcPr>
            <w:tcW w:w="2524" w:type="dxa"/>
            <w:tcBorders>
              <w:top w:val="nil"/>
              <w:left w:val="nil"/>
              <w:bottom w:val="nil"/>
              <w:right w:val="nil"/>
            </w:tcBorders>
            <w:shd w:val="clear" w:color="auto" w:fill="auto"/>
            <w:noWrap/>
            <w:vAlign w:val="bottom"/>
            <w:hideMark/>
          </w:tcPr>
          <w:p w14:paraId="368934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Fiji</w:t>
            </w:r>
          </w:p>
        </w:tc>
        <w:tc>
          <w:tcPr>
            <w:tcW w:w="2180" w:type="dxa"/>
            <w:tcBorders>
              <w:top w:val="nil"/>
              <w:left w:val="nil"/>
              <w:bottom w:val="nil"/>
              <w:right w:val="nil"/>
            </w:tcBorders>
            <w:shd w:val="clear" w:color="auto" w:fill="auto"/>
            <w:noWrap/>
            <w:vAlign w:val="bottom"/>
            <w:hideMark/>
          </w:tcPr>
          <w:p w14:paraId="48AC7A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BE1C9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70.9 (64.1-77.5)</w:t>
            </w:r>
          </w:p>
        </w:tc>
        <w:tc>
          <w:tcPr>
            <w:tcW w:w="1660" w:type="dxa"/>
            <w:tcBorders>
              <w:top w:val="nil"/>
              <w:left w:val="nil"/>
              <w:bottom w:val="nil"/>
              <w:right w:val="nil"/>
            </w:tcBorders>
            <w:shd w:val="clear" w:color="auto" w:fill="auto"/>
            <w:noWrap/>
            <w:vAlign w:val="bottom"/>
            <w:hideMark/>
          </w:tcPr>
          <w:p w14:paraId="3FF9DB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63.8 (57.1-70.6)</w:t>
            </w:r>
          </w:p>
        </w:tc>
        <w:tc>
          <w:tcPr>
            <w:tcW w:w="1800" w:type="dxa"/>
            <w:tcBorders>
              <w:top w:val="nil"/>
              <w:left w:val="nil"/>
              <w:bottom w:val="nil"/>
              <w:right w:val="nil"/>
            </w:tcBorders>
            <w:shd w:val="clear" w:color="auto" w:fill="auto"/>
            <w:noWrap/>
            <w:vAlign w:val="bottom"/>
            <w:hideMark/>
          </w:tcPr>
          <w:p w14:paraId="6F565E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5108 (4582-5584)</w:t>
            </w:r>
          </w:p>
        </w:tc>
        <w:tc>
          <w:tcPr>
            <w:tcW w:w="1800" w:type="dxa"/>
            <w:tcBorders>
              <w:top w:val="nil"/>
              <w:left w:val="nil"/>
              <w:bottom w:val="nil"/>
              <w:right w:val="nil"/>
            </w:tcBorders>
            <w:shd w:val="clear" w:color="auto" w:fill="auto"/>
            <w:noWrap/>
            <w:vAlign w:val="bottom"/>
            <w:hideMark/>
          </w:tcPr>
          <w:p w14:paraId="5F7D55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8111 (7260-9018)</w:t>
            </w:r>
          </w:p>
        </w:tc>
      </w:tr>
      <w:tr w:rsidR="00B0760D" w:rsidRPr="00B0760D" w14:paraId="38E5DEBA" w14:textId="77777777" w:rsidTr="00B0760D">
        <w:trPr>
          <w:trHeight w:val="320"/>
        </w:trPr>
        <w:tc>
          <w:tcPr>
            <w:tcW w:w="2524" w:type="dxa"/>
            <w:tcBorders>
              <w:top w:val="nil"/>
              <w:left w:val="nil"/>
              <w:bottom w:val="nil"/>
              <w:right w:val="nil"/>
            </w:tcBorders>
            <w:shd w:val="clear" w:color="auto" w:fill="auto"/>
            <w:noWrap/>
            <w:vAlign w:val="bottom"/>
            <w:hideMark/>
          </w:tcPr>
          <w:p w14:paraId="7A3312A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5F6A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B85CE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 (17-32)</w:t>
            </w:r>
          </w:p>
        </w:tc>
        <w:tc>
          <w:tcPr>
            <w:tcW w:w="1660" w:type="dxa"/>
            <w:tcBorders>
              <w:top w:val="nil"/>
              <w:left w:val="nil"/>
              <w:bottom w:val="nil"/>
              <w:right w:val="nil"/>
            </w:tcBorders>
            <w:shd w:val="clear" w:color="auto" w:fill="auto"/>
            <w:noWrap/>
            <w:vAlign w:val="bottom"/>
            <w:hideMark/>
          </w:tcPr>
          <w:p w14:paraId="476206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(17.4-31.4)</w:t>
            </w:r>
          </w:p>
        </w:tc>
        <w:tc>
          <w:tcPr>
            <w:tcW w:w="1800" w:type="dxa"/>
            <w:tcBorders>
              <w:top w:val="nil"/>
              <w:left w:val="nil"/>
              <w:bottom w:val="nil"/>
              <w:right w:val="nil"/>
            </w:tcBorders>
            <w:shd w:val="clear" w:color="auto" w:fill="auto"/>
            <w:noWrap/>
            <w:vAlign w:val="bottom"/>
            <w:hideMark/>
          </w:tcPr>
          <w:p w14:paraId="16AC4A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1809 (1223-2303)</w:t>
            </w:r>
          </w:p>
        </w:tc>
        <w:tc>
          <w:tcPr>
            <w:tcW w:w="1800" w:type="dxa"/>
            <w:tcBorders>
              <w:top w:val="nil"/>
              <w:left w:val="nil"/>
              <w:bottom w:val="nil"/>
              <w:right w:val="nil"/>
            </w:tcBorders>
            <w:shd w:val="clear" w:color="auto" w:fill="auto"/>
            <w:noWrap/>
            <w:vAlign w:val="bottom"/>
            <w:hideMark/>
          </w:tcPr>
          <w:p w14:paraId="6AA0E1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3125 (2197-4011)</w:t>
            </w:r>
          </w:p>
        </w:tc>
      </w:tr>
      <w:tr w:rsidR="00B0760D" w:rsidRPr="00B0760D" w14:paraId="7DB0CD8A" w14:textId="77777777" w:rsidTr="00B0760D">
        <w:trPr>
          <w:trHeight w:val="320"/>
        </w:trPr>
        <w:tc>
          <w:tcPr>
            <w:tcW w:w="2524" w:type="dxa"/>
            <w:tcBorders>
              <w:top w:val="nil"/>
              <w:left w:val="nil"/>
              <w:bottom w:val="nil"/>
              <w:right w:val="nil"/>
            </w:tcBorders>
            <w:shd w:val="clear" w:color="auto" w:fill="auto"/>
            <w:noWrap/>
            <w:vAlign w:val="bottom"/>
            <w:hideMark/>
          </w:tcPr>
          <w:p w14:paraId="659E51D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B6C8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02C1D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(19.6-39.3)</w:t>
            </w:r>
          </w:p>
        </w:tc>
        <w:tc>
          <w:tcPr>
            <w:tcW w:w="1660" w:type="dxa"/>
            <w:tcBorders>
              <w:top w:val="nil"/>
              <w:left w:val="nil"/>
              <w:bottom w:val="nil"/>
              <w:right w:val="nil"/>
            </w:tcBorders>
            <w:shd w:val="clear" w:color="auto" w:fill="auto"/>
            <w:noWrap/>
            <w:vAlign w:val="bottom"/>
            <w:hideMark/>
          </w:tcPr>
          <w:p w14:paraId="47656B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(19.8-41.1)</w:t>
            </w:r>
          </w:p>
        </w:tc>
        <w:tc>
          <w:tcPr>
            <w:tcW w:w="1800" w:type="dxa"/>
            <w:tcBorders>
              <w:top w:val="nil"/>
              <w:left w:val="nil"/>
              <w:bottom w:val="nil"/>
              <w:right w:val="nil"/>
            </w:tcBorders>
            <w:shd w:val="clear" w:color="auto" w:fill="auto"/>
            <w:noWrap/>
            <w:vAlign w:val="bottom"/>
            <w:hideMark/>
          </w:tcPr>
          <w:p w14:paraId="18EB2C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2097 (1398-2832)</w:t>
            </w:r>
          </w:p>
        </w:tc>
        <w:tc>
          <w:tcPr>
            <w:tcW w:w="1800" w:type="dxa"/>
            <w:tcBorders>
              <w:top w:val="nil"/>
              <w:left w:val="nil"/>
              <w:bottom w:val="nil"/>
              <w:right w:val="nil"/>
            </w:tcBorders>
            <w:shd w:val="clear" w:color="auto" w:fill="auto"/>
            <w:noWrap/>
            <w:vAlign w:val="bottom"/>
            <w:hideMark/>
          </w:tcPr>
          <w:p w14:paraId="111C17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3765 (2497-5215)</w:t>
            </w:r>
          </w:p>
        </w:tc>
      </w:tr>
      <w:tr w:rsidR="00B0760D" w:rsidRPr="00B0760D" w14:paraId="03872BDC" w14:textId="77777777" w:rsidTr="00B0760D">
        <w:trPr>
          <w:trHeight w:val="320"/>
        </w:trPr>
        <w:tc>
          <w:tcPr>
            <w:tcW w:w="2524" w:type="dxa"/>
            <w:tcBorders>
              <w:top w:val="nil"/>
              <w:left w:val="nil"/>
              <w:bottom w:val="nil"/>
              <w:right w:val="nil"/>
            </w:tcBorders>
            <w:shd w:val="clear" w:color="auto" w:fill="auto"/>
            <w:noWrap/>
            <w:vAlign w:val="bottom"/>
            <w:hideMark/>
          </w:tcPr>
          <w:p w14:paraId="02CA24F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F7E42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3F790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(10.7-24)</w:t>
            </w:r>
          </w:p>
        </w:tc>
        <w:tc>
          <w:tcPr>
            <w:tcW w:w="1660" w:type="dxa"/>
            <w:tcBorders>
              <w:top w:val="nil"/>
              <w:left w:val="nil"/>
              <w:bottom w:val="nil"/>
              <w:right w:val="nil"/>
            </w:tcBorders>
            <w:shd w:val="clear" w:color="auto" w:fill="auto"/>
            <w:noWrap/>
            <w:vAlign w:val="bottom"/>
            <w:hideMark/>
          </w:tcPr>
          <w:p w14:paraId="4B79AA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(11.1-25.2)</w:t>
            </w:r>
          </w:p>
        </w:tc>
        <w:tc>
          <w:tcPr>
            <w:tcW w:w="1800" w:type="dxa"/>
            <w:tcBorders>
              <w:top w:val="nil"/>
              <w:left w:val="nil"/>
              <w:bottom w:val="nil"/>
              <w:right w:val="nil"/>
            </w:tcBorders>
            <w:shd w:val="clear" w:color="auto" w:fill="auto"/>
            <w:noWrap/>
            <w:vAlign w:val="bottom"/>
            <w:hideMark/>
          </w:tcPr>
          <w:p w14:paraId="1595E2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1215 (770-1714)</w:t>
            </w:r>
          </w:p>
        </w:tc>
        <w:tc>
          <w:tcPr>
            <w:tcW w:w="1800" w:type="dxa"/>
            <w:tcBorders>
              <w:top w:val="nil"/>
              <w:left w:val="nil"/>
              <w:bottom w:val="nil"/>
              <w:right w:val="nil"/>
            </w:tcBorders>
            <w:shd w:val="clear" w:color="auto" w:fill="auto"/>
            <w:noWrap/>
            <w:vAlign w:val="bottom"/>
            <w:hideMark/>
          </w:tcPr>
          <w:p w14:paraId="3222FE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2193 (1398-3198)</w:t>
            </w:r>
          </w:p>
        </w:tc>
      </w:tr>
      <w:tr w:rsidR="00B0760D" w:rsidRPr="00B0760D" w14:paraId="31CCC459" w14:textId="77777777" w:rsidTr="00B0760D">
        <w:trPr>
          <w:trHeight w:val="320"/>
        </w:trPr>
        <w:tc>
          <w:tcPr>
            <w:tcW w:w="2524" w:type="dxa"/>
            <w:tcBorders>
              <w:top w:val="nil"/>
              <w:left w:val="nil"/>
              <w:bottom w:val="nil"/>
              <w:right w:val="nil"/>
            </w:tcBorders>
            <w:shd w:val="clear" w:color="auto" w:fill="auto"/>
            <w:noWrap/>
            <w:vAlign w:val="bottom"/>
            <w:hideMark/>
          </w:tcPr>
          <w:p w14:paraId="73AA5A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59412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0265F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(10.1-22.7)</w:t>
            </w:r>
          </w:p>
        </w:tc>
        <w:tc>
          <w:tcPr>
            <w:tcW w:w="1660" w:type="dxa"/>
            <w:tcBorders>
              <w:top w:val="nil"/>
              <w:left w:val="nil"/>
              <w:bottom w:val="nil"/>
              <w:right w:val="nil"/>
            </w:tcBorders>
            <w:shd w:val="clear" w:color="auto" w:fill="auto"/>
            <w:noWrap/>
            <w:vAlign w:val="bottom"/>
            <w:hideMark/>
          </w:tcPr>
          <w:p w14:paraId="7B33FA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(10.2-23.6)</w:t>
            </w:r>
          </w:p>
        </w:tc>
        <w:tc>
          <w:tcPr>
            <w:tcW w:w="1800" w:type="dxa"/>
            <w:tcBorders>
              <w:top w:val="nil"/>
              <w:left w:val="nil"/>
              <w:bottom w:val="nil"/>
              <w:right w:val="nil"/>
            </w:tcBorders>
            <w:shd w:val="clear" w:color="auto" w:fill="auto"/>
            <w:noWrap/>
            <w:vAlign w:val="bottom"/>
            <w:hideMark/>
          </w:tcPr>
          <w:p w14:paraId="1423B1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1148 (727-1628)</w:t>
            </w:r>
          </w:p>
        </w:tc>
        <w:tc>
          <w:tcPr>
            <w:tcW w:w="1800" w:type="dxa"/>
            <w:tcBorders>
              <w:top w:val="nil"/>
              <w:left w:val="nil"/>
              <w:bottom w:val="nil"/>
              <w:right w:val="nil"/>
            </w:tcBorders>
            <w:shd w:val="clear" w:color="auto" w:fill="auto"/>
            <w:noWrap/>
            <w:vAlign w:val="bottom"/>
            <w:hideMark/>
          </w:tcPr>
          <w:p w14:paraId="385BB8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2034 (1293-2983)</w:t>
            </w:r>
          </w:p>
        </w:tc>
      </w:tr>
      <w:tr w:rsidR="00B0760D" w:rsidRPr="00B0760D" w14:paraId="56F76571" w14:textId="77777777" w:rsidTr="00B0760D">
        <w:trPr>
          <w:trHeight w:val="320"/>
        </w:trPr>
        <w:tc>
          <w:tcPr>
            <w:tcW w:w="2524" w:type="dxa"/>
            <w:tcBorders>
              <w:top w:val="nil"/>
              <w:left w:val="nil"/>
              <w:bottom w:val="nil"/>
              <w:right w:val="nil"/>
            </w:tcBorders>
            <w:shd w:val="clear" w:color="auto" w:fill="auto"/>
            <w:noWrap/>
            <w:vAlign w:val="bottom"/>
            <w:hideMark/>
          </w:tcPr>
          <w:p w14:paraId="17954F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0BE1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0E4DE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 (9.2-31.7)</w:t>
            </w:r>
          </w:p>
        </w:tc>
        <w:tc>
          <w:tcPr>
            <w:tcW w:w="1660" w:type="dxa"/>
            <w:tcBorders>
              <w:top w:val="nil"/>
              <w:left w:val="nil"/>
              <w:bottom w:val="nil"/>
              <w:right w:val="nil"/>
            </w:tcBorders>
            <w:shd w:val="clear" w:color="auto" w:fill="auto"/>
            <w:noWrap/>
            <w:vAlign w:val="bottom"/>
            <w:hideMark/>
          </w:tcPr>
          <w:p w14:paraId="0726D7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(4.5-18.4)</w:t>
            </w:r>
          </w:p>
        </w:tc>
        <w:tc>
          <w:tcPr>
            <w:tcW w:w="1800" w:type="dxa"/>
            <w:tcBorders>
              <w:top w:val="nil"/>
              <w:left w:val="nil"/>
              <w:bottom w:val="nil"/>
              <w:right w:val="nil"/>
            </w:tcBorders>
            <w:shd w:val="clear" w:color="auto" w:fill="auto"/>
            <w:noWrap/>
            <w:vAlign w:val="bottom"/>
            <w:hideMark/>
          </w:tcPr>
          <w:p w14:paraId="782D3B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1229 (657-2304)</w:t>
            </w:r>
          </w:p>
        </w:tc>
        <w:tc>
          <w:tcPr>
            <w:tcW w:w="1800" w:type="dxa"/>
            <w:tcBorders>
              <w:top w:val="nil"/>
              <w:left w:val="nil"/>
              <w:bottom w:val="nil"/>
              <w:right w:val="nil"/>
            </w:tcBorders>
            <w:shd w:val="clear" w:color="auto" w:fill="auto"/>
            <w:noWrap/>
            <w:vAlign w:val="bottom"/>
            <w:hideMark/>
          </w:tcPr>
          <w:p w14:paraId="7A48D3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1180 (568-2360)</w:t>
            </w:r>
          </w:p>
        </w:tc>
      </w:tr>
      <w:tr w:rsidR="00B0760D" w:rsidRPr="00B0760D" w14:paraId="4DF0F8D0" w14:textId="77777777" w:rsidTr="00B0760D">
        <w:trPr>
          <w:trHeight w:val="320"/>
        </w:trPr>
        <w:tc>
          <w:tcPr>
            <w:tcW w:w="2524" w:type="dxa"/>
            <w:tcBorders>
              <w:top w:val="nil"/>
              <w:left w:val="nil"/>
              <w:bottom w:val="nil"/>
              <w:right w:val="nil"/>
            </w:tcBorders>
            <w:shd w:val="clear" w:color="auto" w:fill="auto"/>
            <w:noWrap/>
            <w:vAlign w:val="bottom"/>
            <w:hideMark/>
          </w:tcPr>
          <w:p w14:paraId="6BFB965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C440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CE5C3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25.6 (19-33.1)</w:t>
            </w:r>
          </w:p>
        </w:tc>
        <w:tc>
          <w:tcPr>
            <w:tcW w:w="1660" w:type="dxa"/>
            <w:tcBorders>
              <w:top w:val="nil"/>
              <w:left w:val="nil"/>
              <w:bottom w:val="nil"/>
              <w:right w:val="nil"/>
            </w:tcBorders>
            <w:shd w:val="clear" w:color="auto" w:fill="auto"/>
            <w:noWrap/>
            <w:vAlign w:val="bottom"/>
            <w:hideMark/>
          </w:tcPr>
          <w:p w14:paraId="758989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(5.1-11.8)</w:t>
            </w:r>
          </w:p>
        </w:tc>
        <w:tc>
          <w:tcPr>
            <w:tcW w:w="1800" w:type="dxa"/>
            <w:tcBorders>
              <w:top w:val="nil"/>
              <w:left w:val="nil"/>
              <w:bottom w:val="nil"/>
              <w:right w:val="nil"/>
            </w:tcBorders>
            <w:shd w:val="clear" w:color="auto" w:fill="auto"/>
            <w:noWrap/>
            <w:vAlign w:val="bottom"/>
            <w:hideMark/>
          </w:tcPr>
          <w:p w14:paraId="387A11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1837 (1370-2377)</w:t>
            </w:r>
          </w:p>
        </w:tc>
        <w:tc>
          <w:tcPr>
            <w:tcW w:w="1800" w:type="dxa"/>
            <w:tcBorders>
              <w:top w:val="nil"/>
              <w:left w:val="nil"/>
              <w:bottom w:val="nil"/>
              <w:right w:val="nil"/>
            </w:tcBorders>
            <w:shd w:val="clear" w:color="auto" w:fill="auto"/>
            <w:noWrap/>
            <w:vAlign w:val="bottom"/>
            <w:hideMark/>
          </w:tcPr>
          <w:p w14:paraId="3E0B2E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994 (651-1498)</w:t>
            </w:r>
          </w:p>
        </w:tc>
      </w:tr>
      <w:tr w:rsidR="00B0760D" w:rsidRPr="00B0760D" w14:paraId="1E58AC50" w14:textId="77777777" w:rsidTr="00B0760D">
        <w:trPr>
          <w:trHeight w:val="320"/>
        </w:trPr>
        <w:tc>
          <w:tcPr>
            <w:tcW w:w="2524" w:type="dxa"/>
            <w:tcBorders>
              <w:top w:val="nil"/>
              <w:left w:val="nil"/>
              <w:bottom w:val="nil"/>
              <w:right w:val="nil"/>
            </w:tcBorders>
            <w:shd w:val="clear" w:color="auto" w:fill="auto"/>
            <w:noWrap/>
            <w:vAlign w:val="bottom"/>
            <w:hideMark/>
          </w:tcPr>
          <w:p w14:paraId="308627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A9B8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B17EE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(12.1-14)</w:t>
            </w:r>
          </w:p>
        </w:tc>
        <w:tc>
          <w:tcPr>
            <w:tcW w:w="1660" w:type="dxa"/>
            <w:tcBorders>
              <w:top w:val="nil"/>
              <w:left w:val="nil"/>
              <w:bottom w:val="nil"/>
              <w:right w:val="nil"/>
            </w:tcBorders>
            <w:shd w:val="clear" w:color="auto" w:fill="auto"/>
            <w:noWrap/>
            <w:vAlign w:val="bottom"/>
            <w:hideMark/>
          </w:tcPr>
          <w:p w14:paraId="6033E2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(11.9-14)</w:t>
            </w:r>
          </w:p>
        </w:tc>
        <w:tc>
          <w:tcPr>
            <w:tcW w:w="1800" w:type="dxa"/>
            <w:tcBorders>
              <w:top w:val="nil"/>
              <w:left w:val="nil"/>
              <w:bottom w:val="nil"/>
              <w:right w:val="nil"/>
            </w:tcBorders>
            <w:shd w:val="clear" w:color="auto" w:fill="auto"/>
            <w:noWrap/>
            <w:vAlign w:val="bottom"/>
            <w:hideMark/>
          </w:tcPr>
          <w:p w14:paraId="41792A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947 (874-1013)</w:t>
            </w:r>
          </w:p>
        </w:tc>
        <w:tc>
          <w:tcPr>
            <w:tcW w:w="1800" w:type="dxa"/>
            <w:tcBorders>
              <w:top w:val="nil"/>
              <w:left w:val="nil"/>
              <w:bottom w:val="nil"/>
              <w:right w:val="nil"/>
            </w:tcBorders>
            <w:shd w:val="clear" w:color="auto" w:fill="auto"/>
            <w:noWrap/>
            <w:vAlign w:val="bottom"/>
            <w:hideMark/>
          </w:tcPr>
          <w:p w14:paraId="60725C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1646 (1507-1773)</w:t>
            </w:r>
          </w:p>
        </w:tc>
      </w:tr>
      <w:tr w:rsidR="00B0760D" w:rsidRPr="00B0760D" w14:paraId="17F5647A" w14:textId="77777777" w:rsidTr="00B0760D">
        <w:trPr>
          <w:trHeight w:val="320"/>
        </w:trPr>
        <w:tc>
          <w:tcPr>
            <w:tcW w:w="2524" w:type="dxa"/>
            <w:tcBorders>
              <w:top w:val="nil"/>
              <w:left w:val="nil"/>
              <w:bottom w:val="nil"/>
              <w:right w:val="nil"/>
            </w:tcBorders>
            <w:shd w:val="clear" w:color="auto" w:fill="auto"/>
            <w:noWrap/>
            <w:vAlign w:val="bottom"/>
            <w:hideMark/>
          </w:tcPr>
          <w:p w14:paraId="4AD73D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5B3E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D8178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(3.3-7.4)</w:t>
            </w:r>
          </w:p>
        </w:tc>
        <w:tc>
          <w:tcPr>
            <w:tcW w:w="1660" w:type="dxa"/>
            <w:tcBorders>
              <w:top w:val="nil"/>
              <w:left w:val="nil"/>
              <w:bottom w:val="nil"/>
              <w:right w:val="nil"/>
            </w:tcBorders>
            <w:shd w:val="clear" w:color="auto" w:fill="auto"/>
            <w:noWrap/>
            <w:vAlign w:val="bottom"/>
            <w:hideMark/>
          </w:tcPr>
          <w:p w14:paraId="7AFD67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(8.2-16.2)</w:t>
            </w:r>
          </w:p>
        </w:tc>
        <w:tc>
          <w:tcPr>
            <w:tcW w:w="1800" w:type="dxa"/>
            <w:tcBorders>
              <w:top w:val="nil"/>
              <w:left w:val="nil"/>
              <w:bottom w:val="nil"/>
              <w:right w:val="nil"/>
            </w:tcBorders>
            <w:shd w:val="clear" w:color="auto" w:fill="auto"/>
            <w:noWrap/>
            <w:vAlign w:val="bottom"/>
            <w:hideMark/>
          </w:tcPr>
          <w:p w14:paraId="66887B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343 (235-528)</w:t>
            </w:r>
          </w:p>
        </w:tc>
        <w:tc>
          <w:tcPr>
            <w:tcW w:w="1800" w:type="dxa"/>
            <w:tcBorders>
              <w:top w:val="nil"/>
              <w:left w:val="nil"/>
              <w:bottom w:val="nil"/>
              <w:right w:val="nil"/>
            </w:tcBorders>
            <w:shd w:val="clear" w:color="auto" w:fill="auto"/>
            <w:noWrap/>
            <w:vAlign w:val="bottom"/>
            <w:hideMark/>
          </w:tcPr>
          <w:p w14:paraId="1CF256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1467 (1056-2066)</w:t>
            </w:r>
          </w:p>
        </w:tc>
      </w:tr>
      <w:tr w:rsidR="00B0760D" w:rsidRPr="00B0760D" w14:paraId="42E341D0" w14:textId="77777777" w:rsidTr="00B0760D">
        <w:trPr>
          <w:trHeight w:val="320"/>
        </w:trPr>
        <w:tc>
          <w:tcPr>
            <w:tcW w:w="2524" w:type="dxa"/>
            <w:tcBorders>
              <w:top w:val="nil"/>
              <w:left w:val="nil"/>
              <w:bottom w:val="nil"/>
              <w:right w:val="nil"/>
            </w:tcBorders>
            <w:shd w:val="clear" w:color="auto" w:fill="auto"/>
            <w:noWrap/>
            <w:vAlign w:val="bottom"/>
            <w:hideMark/>
          </w:tcPr>
          <w:p w14:paraId="3C1C666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922F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B3DBB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(0.4-1.6)</w:t>
            </w:r>
          </w:p>
        </w:tc>
        <w:tc>
          <w:tcPr>
            <w:tcW w:w="1660" w:type="dxa"/>
            <w:tcBorders>
              <w:top w:val="nil"/>
              <w:left w:val="nil"/>
              <w:bottom w:val="nil"/>
              <w:right w:val="nil"/>
            </w:tcBorders>
            <w:shd w:val="clear" w:color="auto" w:fill="auto"/>
            <w:noWrap/>
            <w:vAlign w:val="bottom"/>
            <w:hideMark/>
          </w:tcPr>
          <w:p w14:paraId="5A3CC7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(0.9-3.6)</w:t>
            </w:r>
          </w:p>
        </w:tc>
        <w:tc>
          <w:tcPr>
            <w:tcW w:w="1800" w:type="dxa"/>
            <w:tcBorders>
              <w:top w:val="nil"/>
              <w:left w:val="nil"/>
              <w:bottom w:val="nil"/>
              <w:right w:val="nil"/>
            </w:tcBorders>
            <w:shd w:val="clear" w:color="auto" w:fill="auto"/>
            <w:noWrap/>
            <w:vAlign w:val="bottom"/>
            <w:hideMark/>
          </w:tcPr>
          <w:p w14:paraId="68CA99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(28-116)</w:t>
            </w:r>
          </w:p>
        </w:tc>
        <w:tc>
          <w:tcPr>
            <w:tcW w:w="1800" w:type="dxa"/>
            <w:tcBorders>
              <w:top w:val="nil"/>
              <w:left w:val="nil"/>
              <w:bottom w:val="nil"/>
              <w:right w:val="nil"/>
            </w:tcBorders>
            <w:shd w:val="clear" w:color="auto" w:fill="auto"/>
            <w:noWrap/>
            <w:vAlign w:val="bottom"/>
            <w:hideMark/>
          </w:tcPr>
          <w:p w14:paraId="3F7692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228 (114-462)</w:t>
            </w:r>
          </w:p>
        </w:tc>
      </w:tr>
      <w:tr w:rsidR="00B0760D" w:rsidRPr="00B0760D" w14:paraId="2704E7EC" w14:textId="77777777" w:rsidTr="00B0760D">
        <w:trPr>
          <w:trHeight w:val="320"/>
        </w:trPr>
        <w:tc>
          <w:tcPr>
            <w:tcW w:w="2524" w:type="dxa"/>
            <w:tcBorders>
              <w:top w:val="nil"/>
              <w:left w:val="nil"/>
              <w:bottom w:val="nil"/>
              <w:right w:val="nil"/>
            </w:tcBorders>
            <w:shd w:val="clear" w:color="auto" w:fill="auto"/>
            <w:noWrap/>
            <w:vAlign w:val="bottom"/>
            <w:hideMark/>
          </w:tcPr>
          <w:p w14:paraId="2360ABE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B02A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761A2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(2.1-3.2)</w:t>
            </w:r>
          </w:p>
        </w:tc>
        <w:tc>
          <w:tcPr>
            <w:tcW w:w="1660" w:type="dxa"/>
            <w:tcBorders>
              <w:top w:val="nil"/>
              <w:left w:val="nil"/>
              <w:bottom w:val="nil"/>
              <w:right w:val="nil"/>
            </w:tcBorders>
            <w:shd w:val="clear" w:color="auto" w:fill="auto"/>
            <w:noWrap/>
            <w:vAlign w:val="bottom"/>
            <w:hideMark/>
          </w:tcPr>
          <w:p w14:paraId="57B1A9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(2.3-3.5)</w:t>
            </w:r>
          </w:p>
        </w:tc>
        <w:tc>
          <w:tcPr>
            <w:tcW w:w="1800" w:type="dxa"/>
            <w:tcBorders>
              <w:top w:val="nil"/>
              <w:left w:val="nil"/>
              <w:bottom w:val="nil"/>
              <w:right w:val="nil"/>
            </w:tcBorders>
            <w:shd w:val="clear" w:color="auto" w:fill="auto"/>
            <w:noWrap/>
            <w:vAlign w:val="bottom"/>
            <w:hideMark/>
          </w:tcPr>
          <w:p w14:paraId="55BB2D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193 (150-227)</w:t>
            </w:r>
          </w:p>
        </w:tc>
        <w:tc>
          <w:tcPr>
            <w:tcW w:w="1800" w:type="dxa"/>
            <w:tcBorders>
              <w:top w:val="nil"/>
              <w:left w:val="nil"/>
              <w:bottom w:val="nil"/>
              <w:right w:val="nil"/>
            </w:tcBorders>
            <w:shd w:val="clear" w:color="auto" w:fill="auto"/>
            <w:noWrap/>
            <w:vAlign w:val="bottom"/>
            <w:hideMark/>
          </w:tcPr>
          <w:p w14:paraId="08D323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383 (297-451)</w:t>
            </w:r>
          </w:p>
        </w:tc>
      </w:tr>
      <w:tr w:rsidR="00B0760D" w:rsidRPr="00B0760D" w14:paraId="696DE4DE" w14:textId="77777777" w:rsidTr="00B0760D">
        <w:trPr>
          <w:trHeight w:val="320"/>
        </w:trPr>
        <w:tc>
          <w:tcPr>
            <w:tcW w:w="2524" w:type="dxa"/>
            <w:tcBorders>
              <w:top w:val="nil"/>
              <w:left w:val="nil"/>
              <w:bottom w:val="nil"/>
              <w:right w:val="nil"/>
            </w:tcBorders>
            <w:shd w:val="clear" w:color="auto" w:fill="auto"/>
            <w:noWrap/>
            <w:vAlign w:val="bottom"/>
            <w:hideMark/>
          </w:tcPr>
          <w:p w14:paraId="024212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BCCF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57239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1A0EEA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800" w:type="dxa"/>
            <w:tcBorders>
              <w:top w:val="nil"/>
              <w:left w:val="nil"/>
              <w:bottom w:val="nil"/>
              <w:right w:val="nil"/>
            </w:tcBorders>
            <w:shd w:val="clear" w:color="auto" w:fill="auto"/>
            <w:noWrap/>
            <w:vAlign w:val="bottom"/>
            <w:hideMark/>
          </w:tcPr>
          <w:p w14:paraId="495510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(95-108)</w:t>
            </w:r>
          </w:p>
        </w:tc>
        <w:tc>
          <w:tcPr>
            <w:tcW w:w="1800" w:type="dxa"/>
            <w:tcBorders>
              <w:top w:val="nil"/>
              <w:left w:val="nil"/>
              <w:bottom w:val="nil"/>
              <w:right w:val="nil"/>
            </w:tcBorders>
            <w:shd w:val="clear" w:color="auto" w:fill="auto"/>
            <w:noWrap/>
            <w:vAlign w:val="bottom"/>
            <w:hideMark/>
          </w:tcPr>
          <w:p w14:paraId="5F7368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 (143-182)</w:t>
            </w:r>
          </w:p>
        </w:tc>
      </w:tr>
      <w:tr w:rsidR="00B0760D" w:rsidRPr="00B0760D" w14:paraId="59A685DA" w14:textId="77777777" w:rsidTr="00B0760D">
        <w:trPr>
          <w:trHeight w:val="320"/>
        </w:trPr>
        <w:tc>
          <w:tcPr>
            <w:tcW w:w="2524" w:type="dxa"/>
            <w:tcBorders>
              <w:top w:val="nil"/>
              <w:left w:val="nil"/>
              <w:bottom w:val="nil"/>
              <w:right w:val="nil"/>
            </w:tcBorders>
            <w:shd w:val="clear" w:color="auto" w:fill="auto"/>
            <w:noWrap/>
            <w:vAlign w:val="bottom"/>
            <w:hideMark/>
          </w:tcPr>
          <w:p w14:paraId="37F20BA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B64B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B8035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(0.6-1.3)</w:t>
            </w:r>
          </w:p>
        </w:tc>
        <w:tc>
          <w:tcPr>
            <w:tcW w:w="1660" w:type="dxa"/>
            <w:tcBorders>
              <w:top w:val="nil"/>
              <w:left w:val="nil"/>
              <w:bottom w:val="nil"/>
              <w:right w:val="nil"/>
            </w:tcBorders>
            <w:shd w:val="clear" w:color="auto" w:fill="auto"/>
            <w:noWrap/>
            <w:vAlign w:val="bottom"/>
            <w:hideMark/>
          </w:tcPr>
          <w:p w14:paraId="0088E4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(0.3-1.1)</w:t>
            </w:r>
          </w:p>
        </w:tc>
        <w:tc>
          <w:tcPr>
            <w:tcW w:w="1800" w:type="dxa"/>
            <w:tcBorders>
              <w:top w:val="nil"/>
              <w:left w:val="nil"/>
              <w:bottom w:val="nil"/>
              <w:right w:val="nil"/>
            </w:tcBorders>
            <w:shd w:val="clear" w:color="auto" w:fill="auto"/>
            <w:noWrap/>
            <w:vAlign w:val="bottom"/>
            <w:hideMark/>
          </w:tcPr>
          <w:p w14:paraId="1EA63D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(42-91)</w:t>
            </w:r>
          </w:p>
        </w:tc>
        <w:tc>
          <w:tcPr>
            <w:tcW w:w="1800" w:type="dxa"/>
            <w:tcBorders>
              <w:top w:val="nil"/>
              <w:left w:val="nil"/>
              <w:bottom w:val="nil"/>
              <w:right w:val="nil"/>
            </w:tcBorders>
            <w:shd w:val="clear" w:color="auto" w:fill="auto"/>
            <w:noWrap/>
            <w:vAlign w:val="bottom"/>
            <w:hideMark/>
          </w:tcPr>
          <w:p w14:paraId="6A9B0F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(39-142)</w:t>
            </w:r>
          </w:p>
        </w:tc>
      </w:tr>
      <w:tr w:rsidR="00B0760D" w:rsidRPr="00B0760D" w14:paraId="16CB0123" w14:textId="77777777" w:rsidTr="00B0760D">
        <w:trPr>
          <w:trHeight w:val="320"/>
        </w:trPr>
        <w:tc>
          <w:tcPr>
            <w:tcW w:w="2524" w:type="dxa"/>
            <w:tcBorders>
              <w:top w:val="nil"/>
              <w:left w:val="nil"/>
              <w:bottom w:val="nil"/>
              <w:right w:val="nil"/>
            </w:tcBorders>
            <w:shd w:val="clear" w:color="auto" w:fill="auto"/>
            <w:noWrap/>
            <w:vAlign w:val="bottom"/>
            <w:hideMark/>
          </w:tcPr>
          <w:p w14:paraId="6469D7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6A47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73C9F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7BC084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23A49A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(3-7)</w:t>
            </w:r>
          </w:p>
        </w:tc>
        <w:tc>
          <w:tcPr>
            <w:tcW w:w="1800" w:type="dxa"/>
            <w:tcBorders>
              <w:top w:val="nil"/>
              <w:left w:val="nil"/>
              <w:bottom w:val="nil"/>
              <w:right w:val="nil"/>
            </w:tcBorders>
            <w:shd w:val="clear" w:color="auto" w:fill="auto"/>
            <w:noWrap/>
            <w:vAlign w:val="bottom"/>
            <w:hideMark/>
          </w:tcPr>
          <w:p w14:paraId="7CD51D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(4-12)</w:t>
            </w:r>
          </w:p>
        </w:tc>
      </w:tr>
      <w:tr w:rsidR="00B0760D" w:rsidRPr="00B0760D" w14:paraId="488F8C26" w14:textId="77777777" w:rsidTr="00B0760D">
        <w:trPr>
          <w:trHeight w:val="320"/>
        </w:trPr>
        <w:tc>
          <w:tcPr>
            <w:tcW w:w="2524" w:type="dxa"/>
            <w:tcBorders>
              <w:top w:val="nil"/>
              <w:left w:val="nil"/>
              <w:bottom w:val="nil"/>
              <w:right w:val="nil"/>
            </w:tcBorders>
            <w:shd w:val="clear" w:color="auto" w:fill="auto"/>
            <w:noWrap/>
            <w:vAlign w:val="bottom"/>
            <w:hideMark/>
          </w:tcPr>
          <w:p w14:paraId="04F74B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Finland</w:t>
            </w:r>
          </w:p>
        </w:tc>
        <w:tc>
          <w:tcPr>
            <w:tcW w:w="2180" w:type="dxa"/>
            <w:tcBorders>
              <w:top w:val="nil"/>
              <w:left w:val="nil"/>
              <w:bottom w:val="nil"/>
              <w:right w:val="nil"/>
            </w:tcBorders>
            <w:shd w:val="clear" w:color="auto" w:fill="auto"/>
            <w:noWrap/>
            <w:vAlign w:val="bottom"/>
            <w:hideMark/>
          </w:tcPr>
          <w:p w14:paraId="1E1063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5BA65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73.5 (69.1-78)</w:t>
            </w:r>
          </w:p>
        </w:tc>
        <w:tc>
          <w:tcPr>
            <w:tcW w:w="1660" w:type="dxa"/>
            <w:tcBorders>
              <w:top w:val="nil"/>
              <w:left w:val="nil"/>
              <w:bottom w:val="nil"/>
              <w:right w:val="nil"/>
            </w:tcBorders>
            <w:shd w:val="clear" w:color="auto" w:fill="auto"/>
            <w:noWrap/>
            <w:vAlign w:val="bottom"/>
            <w:hideMark/>
          </w:tcPr>
          <w:p w14:paraId="0AC2C5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80.1 (75-84.6)</w:t>
            </w:r>
          </w:p>
        </w:tc>
        <w:tc>
          <w:tcPr>
            <w:tcW w:w="1800" w:type="dxa"/>
            <w:tcBorders>
              <w:top w:val="nil"/>
              <w:left w:val="nil"/>
              <w:bottom w:val="nil"/>
              <w:right w:val="nil"/>
            </w:tcBorders>
            <w:shd w:val="clear" w:color="auto" w:fill="auto"/>
            <w:noWrap/>
            <w:vAlign w:val="bottom"/>
            <w:hideMark/>
          </w:tcPr>
          <w:p w14:paraId="6D0CED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2388 (2238-2552)</w:t>
            </w:r>
          </w:p>
        </w:tc>
        <w:tc>
          <w:tcPr>
            <w:tcW w:w="1800" w:type="dxa"/>
            <w:tcBorders>
              <w:top w:val="nil"/>
              <w:left w:val="nil"/>
              <w:bottom w:val="nil"/>
              <w:right w:val="nil"/>
            </w:tcBorders>
            <w:shd w:val="clear" w:color="auto" w:fill="auto"/>
            <w:noWrap/>
            <w:vAlign w:val="bottom"/>
            <w:hideMark/>
          </w:tcPr>
          <w:p w14:paraId="2400AA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3841 (3603-4068)</w:t>
            </w:r>
          </w:p>
        </w:tc>
      </w:tr>
      <w:tr w:rsidR="00B0760D" w:rsidRPr="00B0760D" w14:paraId="439B7E9E" w14:textId="77777777" w:rsidTr="00B0760D">
        <w:trPr>
          <w:trHeight w:val="320"/>
        </w:trPr>
        <w:tc>
          <w:tcPr>
            <w:tcW w:w="2524" w:type="dxa"/>
            <w:tcBorders>
              <w:top w:val="nil"/>
              <w:left w:val="nil"/>
              <w:bottom w:val="nil"/>
              <w:right w:val="nil"/>
            </w:tcBorders>
            <w:shd w:val="clear" w:color="auto" w:fill="auto"/>
            <w:noWrap/>
            <w:vAlign w:val="bottom"/>
            <w:hideMark/>
          </w:tcPr>
          <w:p w14:paraId="46006B2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1C10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4B32F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(14.9-19.5)</w:t>
            </w:r>
          </w:p>
        </w:tc>
        <w:tc>
          <w:tcPr>
            <w:tcW w:w="1660" w:type="dxa"/>
            <w:tcBorders>
              <w:top w:val="nil"/>
              <w:left w:val="nil"/>
              <w:bottom w:val="nil"/>
              <w:right w:val="nil"/>
            </w:tcBorders>
            <w:shd w:val="clear" w:color="auto" w:fill="auto"/>
            <w:noWrap/>
            <w:vAlign w:val="bottom"/>
            <w:hideMark/>
          </w:tcPr>
          <w:p w14:paraId="4929E3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(13.8-19)</w:t>
            </w:r>
          </w:p>
        </w:tc>
        <w:tc>
          <w:tcPr>
            <w:tcW w:w="1800" w:type="dxa"/>
            <w:tcBorders>
              <w:top w:val="nil"/>
              <w:left w:val="nil"/>
              <w:bottom w:val="nil"/>
              <w:right w:val="nil"/>
            </w:tcBorders>
            <w:shd w:val="clear" w:color="auto" w:fill="auto"/>
            <w:noWrap/>
            <w:vAlign w:val="bottom"/>
            <w:hideMark/>
          </w:tcPr>
          <w:p w14:paraId="6703D9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562 (481-639)</w:t>
            </w:r>
          </w:p>
        </w:tc>
        <w:tc>
          <w:tcPr>
            <w:tcW w:w="1800" w:type="dxa"/>
            <w:tcBorders>
              <w:top w:val="nil"/>
              <w:left w:val="nil"/>
              <w:bottom w:val="nil"/>
              <w:right w:val="nil"/>
            </w:tcBorders>
            <w:shd w:val="clear" w:color="auto" w:fill="auto"/>
            <w:noWrap/>
            <w:vAlign w:val="bottom"/>
            <w:hideMark/>
          </w:tcPr>
          <w:p w14:paraId="19C55D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791 (662-920)</w:t>
            </w:r>
          </w:p>
        </w:tc>
      </w:tr>
      <w:tr w:rsidR="00B0760D" w:rsidRPr="00B0760D" w14:paraId="0E993A37" w14:textId="77777777" w:rsidTr="00B0760D">
        <w:trPr>
          <w:trHeight w:val="320"/>
        </w:trPr>
        <w:tc>
          <w:tcPr>
            <w:tcW w:w="2524" w:type="dxa"/>
            <w:tcBorders>
              <w:top w:val="nil"/>
              <w:left w:val="nil"/>
              <w:bottom w:val="nil"/>
              <w:right w:val="nil"/>
            </w:tcBorders>
            <w:shd w:val="clear" w:color="auto" w:fill="auto"/>
            <w:noWrap/>
            <w:vAlign w:val="bottom"/>
            <w:hideMark/>
          </w:tcPr>
          <w:p w14:paraId="3F5558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2A5B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C0C72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(5.8-14.6)</w:t>
            </w:r>
          </w:p>
        </w:tc>
        <w:tc>
          <w:tcPr>
            <w:tcW w:w="1660" w:type="dxa"/>
            <w:tcBorders>
              <w:top w:val="nil"/>
              <w:left w:val="nil"/>
              <w:bottom w:val="nil"/>
              <w:right w:val="nil"/>
            </w:tcBorders>
            <w:shd w:val="clear" w:color="auto" w:fill="auto"/>
            <w:noWrap/>
            <w:vAlign w:val="bottom"/>
            <w:hideMark/>
          </w:tcPr>
          <w:p w14:paraId="2494C3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(6.3-15.5)</w:t>
            </w:r>
          </w:p>
        </w:tc>
        <w:tc>
          <w:tcPr>
            <w:tcW w:w="1800" w:type="dxa"/>
            <w:tcBorders>
              <w:top w:val="nil"/>
              <w:left w:val="nil"/>
              <w:bottom w:val="nil"/>
              <w:right w:val="nil"/>
            </w:tcBorders>
            <w:shd w:val="clear" w:color="auto" w:fill="auto"/>
            <w:noWrap/>
            <w:vAlign w:val="bottom"/>
            <w:hideMark/>
          </w:tcPr>
          <w:p w14:paraId="7A286B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304 (188-468)</w:t>
            </w:r>
          </w:p>
        </w:tc>
        <w:tc>
          <w:tcPr>
            <w:tcW w:w="1800" w:type="dxa"/>
            <w:tcBorders>
              <w:top w:val="nil"/>
              <w:left w:val="nil"/>
              <w:bottom w:val="nil"/>
              <w:right w:val="nil"/>
            </w:tcBorders>
            <w:shd w:val="clear" w:color="auto" w:fill="auto"/>
            <w:noWrap/>
            <w:vAlign w:val="bottom"/>
            <w:hideMark/>
          </w:tcPr>
          <w:p w14:paraId="7BA1F0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486 (300-747)</w:t>
            </w:r>
          </w:p>
        </w:tc>
      </w:tr>
      <w:tr w:rsidR="00B0760D" w:rsidRPr="00B0760D" w14:paraId="15ECE4D1" w14:textId="77777777" w:rsidTr="00B0760D">
        <w:trPr>
          <w:trHeight w:val="320"/>
        </w:trPr>
        <w:tc>
          <w:tcPr>
            <w:tcW w:w="2524" w:type="dxa"/>
            <w:tcBorders>
              <w:top w:val="nil"/>
              <w:left w:val="nil"/>
              <w:bottom w:val="nil"/>
              <w:right w:val="nil"/>
            </w:tcBorders>
            <w:shd w:val="clear" w:color="auto" w:fill="auto"/>
            <w:noWrap/>
            <w:vAlign w:val="bottom"/>
            <w:hideMark/>
          </w:tcPr>
          <w:p w14:paraId="275B0ED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555D8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4F184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(0.6-1.6)</w:t>
            </w:r>
          </w:p>
        </w:tc>
        <w:tc>
          <w:tcPr>
            <w:tcW w:w="1660" w:type="dxa"/>
            <w:tcBorders>
              <w:top w:val="nil"/>
              <w:left w:val="nil"/>
              <w:bottom w:val="nil"/>
              <w:right w:val="nil"/>
            </w:tcBorders>
            <w:shd w:val="clear" w:color="auto" w:fill="auto"/>
            <w:noWrap/>
            <w:vAlign w:val="bottom"/>
            <w:hideMark/>
          </w:tcPr>
          <w:p w14:paraId="006653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(0.6-1.7)</w:t>
            </w:r>
          </w:p>
        </w:tc>
        <w:tc>
          <w:tcPr>
            <w:tcW w:w="1800" w:type="dxa"/>
            <w:tcBorders>
              <w:top w:val="nil"/>
              <w:left w:val="nil"/>
              <w:bottom w:val="nil"/>
              <w:right w:val="nil"/>
            </w:tcBorders>
            <w:shd w:val="clear" w:color="auto" w:fill="auto"/>
            <w:noWrap/>
            <w:vAlign w:val="bottom"/>
            <w:hideMark/>
          </w:tcPr>
          <w:p w14:paraId="70A8F4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(19-52)</w:t>
            </w:r>
          </w:p>
        </w:tc>
        <w:tc>
          <w:tcPr>
            <w:tcW w:w="1800" w:type="dxa"/>
            <w:tcBorders>
              <w:top w:val="nil"/>
              <w:left w:val="nil"/>
              <w:bottom w:val="nil"/>
              <w:right w:val="nil"/>
            </w:tcBorders>
            <w:shd w:val="clear" w:color="auto" w:fill="auto"/>
            <w:noWrap/>
            <w:vAlign w:val="bottom"/>
            <w:hideMark/>
          </w:tcPr>
          <w:p w14:paraId="1CAC37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(31-83)</w:t>
            </w:r>
          </w:p>
        </w:tc>
      </w:tr>
      <w:tr w:rsidR="00B0760D" w:rsidRPr="00B0760D" w14:paraId="369AA1FC" w14:textId="77777777" w:rsidTr="00B0760D">
        <w:trPr>
          <w:trHeight w:val="320"/>
        </w:trPr>
        <w:tc>
          <w:tcPr>
            <w:tcW w:w="2524" w:type="dxa"/>
            <w:tcBorders>
              <w:top w:val="nil"/>
              <w:left w:val="nil"/>
              <w:bottom w:val="nil"/>
              <w:right w:val="nil"/>
            </w:tcBorders>
            <w:shd w:val="clear" w:color="auto" w:fill="auto"/>
            <w:noWrap/>
            <w:vAlign w:val="bottom"/>
            <w:hideMark/>
          </w:tcPr>
          <w:p w14:paraId="3C12DBB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84321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C821C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(5.2-13.2)</w:t>
            </w:r>
          </w:p>
        </w:tc>
        <w:tc>
          <w:tcPr>
            <w:tcW w:w="1660" w:type="dxa"/>
            <w:tcBorders>
              <w:top w:val="nil"/>
              <w:left w:val="nil"/>
              <w:bottom w:val="nil"/>
              <w:right w:val="nil"/>
            </w:tcBorders>
            <w:shd w:val="clear" w:color="auto" w:fill="auto"/>
            <w:noWrap/>
            <w:vAlign w:val="bottom"/>
            <w:hideMark/>
          </w:tcPr>
          <w:p w14:paraId="2686A8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(5.7-14.1)</w:t>
            </w:r>
          </w:p>
        </w:tc>
        <w:tc>
          <w:tcPr>
            <w:tcW w:w="1800" w:type="dxa"/>
            <w:tcBorders>
              <w:top w:val="nil"/>
              <w:left w:val="nil"/>
              <w:bottom w:val="nil"/>
              <w:right w:val="nil"/>
            </w:tcBorders>
            <w:shd w:val="clear" w:color="auto" w:fill="auto"/>
            <w:noWrap/>
            <w:vAlign w:val="bottom"/>
            <w:hideMark/>
          </w:tcPr>
          <w:p w14:paraId="170A51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(169-427)</w:t>
            </w:r>
          </w:p>
        </w:tc>
        <w:tc>
          <w:tcPr>
            <w:tcW w:w="1800" w:type="dxa"/>
            <w:tcBorders>
              <w:top w:val="nil"/>
              <w:left w:val="nil"/>
              <w:bottom w:val="nil"/>
              <w:right w:val="nil"/>
            </w:tcBorders>
            <w:shd w:val="clear" w:color="auto" w:fill="auto"/>
            <w:noWrap/>
            <w:vAlign w:val="bottom"/>
            <w:hideMark/>
          </w:tcPr>
          <w:p w14:paraId="01DDD7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439 (271-684)</w:t>
            </w:r>
          </w:p>
        </w:tc>
      </w:tr>
      <w:tr w:rsidR="00B0760D" w:rsidRPr="00B0760D" w14:paraId="253EEBED" w14:textId="77777777" w:rsidTr="00B0760D">
        <w:trPr>
          <w:trHeight w:val="320"/>
        </w:trPr>
        <w:tc>
          <w:tcPr>
            <w:tcW w:w="2524" w:type="dxa"/>
            <w:tcBorders>
              <w:top w:val="nil"/>
              <w:left w:val="nil"/>
              <w:bottom w:val="nil"/>
              <w:right w:val="nil"/>
            </w:tcBorders>
            <w:shd w:val="clear" w:color="auto" w:fill="auto"/>
            <w:noWrap/>
            <w:vAlign w:val="bottom"/>
            <w:hideMark/>
          </w:tcPr>
          <w:p w14:paraId="65450C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0428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B8B21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46.1 (38.6-54.2)</w:t>
            </w:r>
          </w:p>
        </w:tc>
        <w:tc>
          <w:tcPr>
            <w:tcW w:w="1660" w:type="dxa"/>
            <w:tcBorders>
              <w:top w:val="nil"/>
              <w:left w:val="nil"/>
              <w:bottom w:val="nil"/>
              <w:right w:val="nil"/>
            </w:tcBorders>
            <w:shd w:val="clear" w:color="auto" w:fill="auto"/>
            <w:noWrap/>
            <w:vAlign w:val="bottom"/>
            <w:hideMark/>
          </w:tcPr>
          <w:p w14:paraId="13A0BE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59.3 (50.8-67.6)</w:t>
            </w:r>
          </w:p>
        </w:tc>
        <w:tc>
          <w:tcPr>
            <w:tcW w:w="1800" w:type="dxa"/>
            <w:tcBorders>
              <w:top w:val="nil"/>
              <w:left w:val="nil"/>
              <w:bottom w:val="nil"/>
              <w:right w:val="nil"/>
            </w:tcBorders>
            <w:shd w:val="clear" w:color="auto" w:fill="auto"/>
            <w:noWrap/>
            <w:vAlign w:val="bottom"/>
            <w:hideMark/>
          </w:tcPr>
          <w:p w14:paraId="18C6E8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1498 (1267-1756)</w:t>
            </w:r>
          </w:p>
        </w:tc>
        <w:tc>
          <w:tcPr>
            <w:tcW w:w="1800" w:type="dxa"/>
            <w:tcBorders>
              <w:top w:val="nil"/>
              <w:left w:val="nil"/>
              <w:bottom w:val="nil"/>
              <w:right w:val="nil"/>
            </w:tcBorders>
            <w:shd w:val="clear" w:color="auto" w:fill="auto"/>
            <w:noWrap/>
            <w:vAlign w:val="bottom"/>
            <w:hideMark/>
          </w:tcPr>
          <w:p w14:paraId="21C889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2847 (2467-3217)</w:t>
            </w:r>
          </w:p>
        </w:tc>
      </w:tr>
      <w:tr w:rsidR="00B0760D" w:rsidRPr="00B0760D" w14:paraId="317706DA" w14:textId="77777777" w:rsidTr="00B0760D">
        <w:trPr>
          <w:trHeight w:val="320"/>
        </w:trPr>
        <w:tc>
          <w:tcPr>
            <w:tcW w:w="2524" w:type="dxa"/>
            <w:tcBorders>
              <w:top w:val="nil"/>
              <w:left w:val="nil"/>
              <w:bottom w:val="nil"/>
              <w:right w:val="nil"/>
            </w:tcBorders>
            <w:shd w:val="clear" w:color="auto" w:fill="auto"/>
            <w:noWrap/>
            <w:vAlign w:val="bottom"/>
            <w:hideMark/>
          </w:tcPr>
          <w:p w14:paraId="79EDB70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92FF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55068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23.2 (19.3-27.8)</w:t>
            </w:r>
          </w:p>
        </w:tc>
        <w:tc>
          <w:tcPr>
            <w:tcW w:w="1660" w:type="dxa"/>
            <w:tcBorders>
              <w:top w:val="nil"/>
              <w:left w:val="nil"/>
              <w:bottom w:val="nil"/>
              <w:right w:val="nil"/>
            </w:tcBorders>
            <w:shd w:val="clear" w:color="auto" w:fill="auto"/>
            <w:noWrap/>
            <w:vAlign w:val="bottom"/>
            <w:hideMark/>
          </w:tcPr>
          <w:p w14:paraId="68B38C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(21.2-29.9)</w:t>
            </w:r>
          </w:p>
        </w:tc>
        <w:tc>
          <w:tcPr>
            <w:tcW w:w="1800" w:type="dxa"/>
            <w:tcBorders>
              <w:top w:val="nil"/>
              <w:left w:val="nil"/>
              <w:bottom w:val="nil"/>
              <w:right w:val="nil"/>
            </w:tcBorders>
            <w:shd w:val="clear" w:color="auto" w:fill="auto"/>
            <w:noWrap/>
            <w:vAlign w:val="bottom"/>
            <w:hideMark/>
          </w:tcPr>
          <w:p w14:paraId="4B1412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754 (629-913)</w:t>
            </w:r>
          </w:p>
        </w:tc>
        <w:tc>
          <w:tcPr>
            <w:tcW w:w="1800" w:type="dxa"/>
            <w:tcBorders>
              <w:top w:val="nil"/>
              <w:left w:val="nil"/>
              <w:bottom w:val="nil"/>
              <w:right w:val="nil"/>
            </w:tcBorders>
            <w:shd w:val="clear" w:color="auto" w:fill="auto"/>
            <w:noWrap/>
            <w:vAlign w:val="bottom"/>
            <w:hideMark/>
          </w:tcPr>
          <w:p w14:paraId="5C11C9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1200 (1009-1453)</w:t>
            </w:r>
          </w:p>
        </w:tc>
      </w:tr>
      <w:tr w:rsidR="00B0760D" w:rsidRPr="00B0760D" w14:paraId="7A62F339" w14:textId="77777777" w:rsidTr="00B0760D">
        <w:trPr>
          <w:trHeight w:val="320"/>
        </w:trPr>
        <w:tc>
          <w:tcPr>
            <w:tcW w:w="2524" w:type="dxa"/>
            <w:tcBorders>
              <w:top w:val="nil"/>
              <w:left w:val="nil"/>
              <w:bottom w:val="nil"/>
              <w:right w:val="nil"/>
            </w:tcBorders>
            <w:shd w:val="clear" w:color="auto" w:fill="auto"/>
            <w:noWrap/>
            <w:vAlign w:val="bottom"/>
            <w:hideMark/>
          </w:tcPr>
          <w:p w14:paraId="3E4EA31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D2ED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BEDA9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(4.5-8.6)</w:t>
            </w:r>
          </w:p>
        </w:tc>
        <w:tc>
          <w:tcPr>
            <w:tcW w:w="1660" w:type="dxa"/>
            <w:tcBorders>
              <w:top w:val="nil"/>
              <w:left w:val="nil"/>
              <w:bottom w:val="nil"/>
              <w:right w:val="nil"/>
            </w:tcBorders>
            <w:shd w:val="clear" w:color="auto" w:fill="auto"/>
            <w:noWrap/>
            <w:vAlign w:val="bottom"/>
            <w:hideMark/>
          </w:tcPr>
          <w:p w14:paraId="478207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(4-8.3)</w:t>
            </w:r>
          </w:p>
        </w:tc>
        <w:tc>
          <w:tcPr>
            <w:tcW w:w="1800" w:type="dxa"/>
            <w:tcBorders>
              <w:top w:val="nil"/>
              <w:left w:val="nil"/>
              <w:bottom w:val="nil"/>
              <w:right w:val="nil"/>
            </w:tcBorders>
            <w:shd w:val="clear" w:color="auto" w:fill="auto"/>
            <w:noWrap/>
            <w:vAlign w:val="bottom"/>
            <w:hideMark/>
          </w:tcPr>
          <w:p w14:paraId="6269E6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220 (144-277)</w:t>
            </w:r>
          </w:p>
        </w:tc>
        <w:tc>
          <w:tcPr>
            <w:tcW w:w="1800" w:type="dxa"/>
            <w:tcBorders>
              <w:top w:val="nil"/>
              <w:left w:val="nil"/>
              <w:bottom w:val="nil"/>
              <w:right w:val="nil"/>
            </w:tcBorders>
            <w:shd w:val="clear" w:color="auto" w:fill="auto"/>
            <w:noWrap/>
            <w:vAlign w:val="bottom"/>
            <w:hideMark/>
          </w:tcPr>
          <w:p w14:paraId="13BAA5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303 (194-395)</w:t>
            </w:r>
          </w:p>
        </w:tc>
      </w:tr>
      <w:tr w:rsidR="00B0760D" w:rsidRPr="00B0760D" w14:paraId="230F6725" w14:textId="77777777" w:rsidTr="00B0760D">
        <w:trPr>
          <w:trHeight w:val="320"/>
        </w:trPr>
        <w:tc>
          <w:tcPr>
            <w:tcW w:w="2524" w:type="dxa"/>
            <w:tcBorders>
              <w:top w:val="nil"/>
              <w:left w:val="nil"/>
              <w:bottom w:val="nil"/>
              <w:right w:val="nil"/>
            </w:tcBorders>
            <w:shd w:val="clear" w:color="auto" w:fill="auto"/>
            <w:noWrap/>
            <w:vAlign w:val="bottom"/>
            <w:hideMark/>
          </w:tcPr>
          <w:p w14:paraId="4119C38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6EC2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81DD6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(5.3-9.2)</w:t>
            </w:r>
          </w:p>
        </w:tc>
        <w:tc>
          <w:tcPr>
            <w:tcW w:w="1660" w:type="dxa"/>
            <w:tcBorders>
              <w:top w:val="nil"/>
              <w:left w:val="nil"/>
              <w:bottom w:val="nil"/>
              <w:right w:val="nil"/>
            </w:tcBorders>
            <w:shd w:val="clear" w:color="auto" w:fill="auto"/>
            <w:noWrap/>
            <w:vAlign w:val="bottom"/>
            <w:hideMark/>
          </w:tcPr>
          <w:p w14:paraId="2BC1A0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(4.5-8.3)</w:t>
            </w:r>
          </w:p>
        </w:tc>
        <w:tc>
          <w:tcPr>
            <w:tcW w:w="1800" w:type="dxa"/>
            <w:tcBorders>
              <w:top w:val="nil"/>
              <w:left w:val="nil"/>
              <w:bottom w:val="nil"/>
              <w:right w:val="nil"/>
            </w:tcBorders>
            <w:shd w:val="clear" w:color="auto" w:fill="auto"/>
            <w:noWrap/>
            <w:vAlign w:val="bottom"/>
            <w:hideMark/>
          </w:tcPr>
          <w:p w14:paraId="3E2836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(170-300)</w:t>
            </w:r>
          </w:p>
        </w:tc>
        <w:tc>
          <w:tcPr>
            <w:tcW w:w="1800" w:type="dxa"/>
            <w:tcBorders>
              <w:top w:val="nil"/>
              <w:left w:val="nil"/>
              <w:bottom w:val="nil"/>
              <w:right w:val="nil"/>
            </w:tcBorders>
            <w:shd w:val="clear" w:color="auto" w:fill="auto"/>
            <w:noWrap/>
            <w:vAlign w:val="bottom"/>
            <w:hideMark/>
          </w:tcPr>
          <w:p w14:paraId="27B9EE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262 (216-403)</w:t>
            </w:r>
          </w:p>
        </w:tc>
      </w:tr>
      <w:tr w:rsidR="00B0760D" w:rsidRPr="00B0760D" w14:paraId="47C0937D" w14:textId="77777777" w:rsidTr="00B0760D">
        <w:trPr>
          <w:trHeight w:val="320"/>
        </w:trPr>
        <w:tc>
          <w:tcPr>
            <w:tcW w:w="2524" w:type="dxa"/>
            <w:tcBorders>
              <w:top w:val="nil"/>
              <w:left w:val="nil"/>
              <w:bottom w:val="nil"/>
              <w:right w:val="nil"/>
            </w:tcBorders>
            <w:shd w:val="clear" w:color="auto" w:fill="auto"/>
            <w:noWrap/>
            <w:vAlign w:val="bottom"/>
            <w:hideMark/>
          </w:tcPr>
          <w:p w14:paraId="20F4ABA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698B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D08F8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(4.2-6.7)</w:t>
            </w:r>
          </w:p>
        </w:tc>
        <w:tc>
          <w:tcPr>
            <w:tcW w:w="1660" w:type="dxa"/>
            <w:tcBorders>
              <w:top w:val="nil"/>
              <w:left w:val="nil"/>
              <w:bottom w:val="nil"/>
              <w:right w:val="nil"/>
            </w:tcBorders>
            <w:shd w:val="clear" w:color="auto" w:fill="auto"/>
            <w:noWrap/>
            <w:vAlign w:val="bottom"/>
            <w:hideMark/>
          </w:tcPr>
          <w:p w14:paraId="7C4059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(3.7-6.1)</w:t>
            </w:r>
          </w:p>
        </w:tc>
        <w:tc>
          <w:tcPr>
            <w:tcW w:w="1800" w:type="dxa"/>
            <w:tcBorders>
              <w:top w:val="nil"/>
              <w:left w:val="nil"/>
              <w:bottom w:val="nil"/>
              <w:right w:val="nil"/>
            </w:tcBorders>
            <w:shd w:val="clear" w:color="auto" w:fill="auto"/>
            <w:noWrap/>
            <w:vAlign w:val="bottom"/>
            <w:hideMark/>
          </w:tcPr>
          <w:p w14:paraId="4BC3EE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 (135-219)</w:t>
            </w:r>
          </w:p>
        </w:tc>
        <w:tc>
          <w:tcPr>
            <w:tcW w:w="1800" w:type="dxa"/>
            <w:tcBorders>
              <w:top w:val="nil"/>
              <w:left w:val="nil"/>
              <w:bottom w:val="nil"/>
              <w:right w:val="nil"/>
            </w:tcBorders>
            <w:shd w:val="clear" w:color="auto" w:fill="auto"/>
            <w:noWrap/>
            <w:vAlign w:val="bottom"/>
            <w:hideMark/>
          </w:tcPr>
          <w:p w14:paraId="368FDA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(177-289)</w:t>
            </w:r>
          </w:p>
        </w:tc>
      </w:tr>
      <w:tr w:rsidR="00B0760D" w:rsidRPr="00B0760D" w14:paraId="73503199" w14:textId="77777777" w:rsidTr="00B0760D">
        <w:trPr>
          <w:trHeight w:val="320"/>
        </w:trPr>
        <w:tc>
          <w:tcPr>
            <w:tcW w:w="2524" w:type="dxa"/>
            <w:tcBorders>
              <w:top w:val="nil"/>
              <w:left w:val="nil"/>
              <w:bottom w:val="nil"/>
              <w:right w:val="nil"/>
            </w:tcBorders>
            <w:shd w:val="clear" w:color="auto" w:fill="auto"/>
            <w:noWrap/>
            <w:vAlign w:val="bottom"/>
            <w:hideMark/>
          </w:tcPr>
          <w:p w14:paraId="41E6FFB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EC2E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0D2E2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(2.1-2.5)</w:t>
            </w:r>
          </w:p>
        </w:tc>
        <w:tc>
          <w:tcPr>
            <w:tcW w:w="1660" w:type="dxa"/>
            <w:tcBorders>
              <w:top w:val="nil"/>
              <w:left w:val="nil"/>
              <w:bottom w:val="nil"/>
              <w:right w:val="nil"/>
            </w:tcBorders>
            <w:shd w:val="clear" w:color="auto" w:fill="auto"/>
            <w:noWrap/>
            <w:vAlign w:val="bottom"/>
            <w:hideMark/>
          </w:tcPr>
          <w:p w14:paraId="153892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(1.8-2.2)</w:t>
            </w:r>
          </w:p>
        </w:tc>
        <w:tc>
          <w:tcPr>
            <w:tcW w:w="1800" w:type="dxa"/>
            <w:tcBorders>
              <w:top w:val="nil"/>
              <w:left w:val="nil"/>
              <w:bottom w:val="nil"/>
              <w:right w:val="nil"/>
            </w:tcBorders>
            <w:shd w:val="clear" w:color="auto" w:fill="auto"/>
            <w:noWrap/>
            <w:vAlign w:val="bottom"/>
            <w:hideMark/>
          </w:tcPr>
          <w:p w14:paraId="364CB1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(68-80)</w:t>
            </w:r>
          </w:p>
        </w:tc>
        <w:tc>
          <w:tcPr>
            <w:tcW w:w="1800" w:type="dxa"/>
            <w:tcBorders>
              <w:top w:val="nil"/>
              <w:left w:val="nil"/>
              <w:bottom w:val="nil"/>
              <w:right w:val="nil"/>
            </w:tcBorders>
            <w:shd w:val="clear" w:color="auto" w:fill="auto"/>
            <w:noWrap/>
            <w:vAlign w:val="bottom"/>
            <w:hideMark/>
          </w:tcPr>
          <w:p w14:paraId="375281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(84-108)</w:t>
            </w:r>
          </w:p>
        </w:tc>
      </w:tr>
      <w:tr w:rsidR="00B0760D" w:rsidRPr="00B0760D" w14:paraId="790047C2" w14:textId="77777777" w:rsidTr="00B0760D">
        <w:trPr>
          <w:trHeight w:val="320"/>
        </w:trPr>
        <w:tc>
          <w:tcPr>
            <w:tcW w:w="2524" w:type="dxa"/>
            <w:tcBorders>
              <w:top w:val="nil"/>
              <w:left w:val="nil"/>
              <w:bottom w:val="nil"/>
              <w:right w:val="nil"/>
            </w:tcBorders>
            <w:shd w:val="clear" w:color="auto" w:fill="auto"/>
            <w:noWrap/>
            <w:vAlign w:val="bottom"/>
            <w:hideMark/>
          </w:tcPr>
          <w:p w14:paraId="668BB11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16B3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9F1FD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(1.1-1.2)</w:t>
            </w:r>
          </w:p>
        </w:tc>
        <w:tc>
          <w:tcPr>
            <w:tcW w:w="1660" w:type="dxa"/>
            <w:tcBorders>
              <w:top w:val="nil"/>
              <w:left w:val="nil"/>
              <w:bottom w:val="nil"/>
              <w:right w:val="nil"/>
            </w:tcBorders>
            <w:shd w:val="clear" w:color="auto" w:fill="auto"/>
            <w:noWrap/>
            <w:vAlign w:val="bottom"/>
            <w:hideMark/>
          </w:tcPr>
          <w:p w14:paraId="139853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55BAC5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(34-39)</w:t>
            </w:r>
          </w:p>
        </w:tc>
        <w:tc>
          <w:tcPr>
            <w:tcW w:w="1800" w:type="dxa"/>
            <w:tcBorders>
              <w:top w:val="nil"/>
              <w:left w:val="nil"/>
              <w:bottom w:val="nil"/>
              <w:right w:val="nil"/>
            </w:tcBorders>
            <w:shd w:val="clear" w:color="auto" w:fill="auto"/>
            <w:noWrap/>
            <w:vAlign w:val="bottom"/>
            <w:hideMark/>
          </w:tcPr>
          <w:p w14:paraId="793B74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(52-62)</w:t>
            </w:r>
          </w:p>
        </w:tc>
      </w:tr>
      <w:tr w:rsidR="00B0760D" w:rsidRPr="00B0760D" w14:paraId="78F95ECF" w14:textId="77777777" w:rsidTr="00B0760D">
        <w:trPr>
          <w:trHeight w:val="320"/>
        </w:trPr>
        <w:tc>
          <w:tcPr>
            <w:tcW w:w="2524" w:type="dxa"/>
            <w:tcBorders>
              <w:top w:val="nil"/>
              <w:left w:val="nil"/>
              <w:bottom w:val="nil"/>
              <w:right w:val="nil"/>
            </w:tcBorders>
            <w:shd w:val="clear" w:color="auto" w:fill="auto"/>
            <w:noWrap/>
            <w:vAlign w:val="bottom"/>
            <w:hideMark/>
          </w:tcPr>
          <w:p w14:paraId="1ACDE4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BB22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12A56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660" w:type="dxa"/>
            <w:tcBorders>
              <w:top w:val="nil"/>
              <w:left w:val="nil"/>
              <w:bottom w:val="nil"/>
              <w:right w:val="nil"/>
            </w:tcBorders>
            <w:shd w:val="clear" w:color="auto" w:fill="auto"/>
            <w:noWrap/>
            <w:vAlign w:val="bottom"/>
            <w:hideMark/>
          </w:tcPr>
          <w:p w14:paraId="204E7B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800" w:type="dxa"/>
            <w:tcBorders>
              <w:top w:val="nil"/>
              <w:left w:val="nil"/>
              <w:bottom w:val="nil"/>
              <w:right w:val="nil"/>
            </w:tcBorders>
            <w:shd w:val="clear" w:color="auto" w:fill="auto"/>
            <w:noWrap/>
            <w:vAlign w:val="bottom"/>
            <w:hideMark/>
          </w:tcPr>
          <w:p w14:paraId="7DEDA4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(37-44)</w:t>
            </w:r>
          </w:p>
        </w:tc>
        <w:tc>
          <w:tcPr>
            <w:tcW w:w="1800" w:type="dxa"/>
            <w:tcBorders>
              <w:top w:val="nil"/>
              <w:left w:val="nil"/>
              <w:bottom w:val="nil"/>
              <w:right w:val="nil"/>
            </w:tcBorders>
            <w:shd w:val="clear" w:color="auto" w:fill="auto"/>
            <w:noWrap/>
            <w:vAlign w:val="bottom"/>
            <w:hideMark/>
          </w:tcPr>
          <w:p w14:paraId="20C9CE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(49-61)</w:t>
            </w:r>
          </w:p>
        </w:tc>
      </w:tr>
      <w:tr w:rsidR="00B0760D" w:rsidRPr="00B0760D" w14:paraId="4A290D60" w14:textId="77777777" w:rsidTr="00B0760D">
        <w:trPr>
          <w:trHeight w:val="320"/>
        </w:trPr>
        <w:tc>
          <w:tcPr>
            <w:tcW w:w="2524" w:type="dxa"/>
            <w:tcBorders>
              <w:top w:val="nil"/>
              <w:left w:val="nil"/>
              <w:bottom w:val="nil"/>
              <w:right w:val="nil"/>
            </w:tcBorders>
            <w:shd w:val="clear" w:color="auto" w:fill="auto"/>
            <w:noWrap/>
            <w:vAlign w:val="bottom"/>
            <w:hideMark/>
          </w:tcPr>
          <w:p w14:paraId="11B71FF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5114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67A22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(0.1-0.2)</w:t>
            </w:r>
          </w:p>
        </w:tc>
        <w:tc>
          <w:tcPr>
            <w:tcW w:w="1660" w:type="dxa"/>
            <w:tcBorders>
              <w:top w:val="nil"/>
              <w:left w:val="nil"/>
              <w:bottom w:val="nil"/>
              <w:right w:val="nil"/>
            </w:tcBorders>
            <w:shd w:val="clear" w:color="auto" w:fill="auto"/>
            <w:noWrap/>
            <w:vAlign w:val="bottom"/>
            <w:hideMark/>
          </w:tcPr>
          <w:p w14:paraId="467F71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(0.2-0.2)</w:t>
            </w:r>
          </w:p>
        </w:tc>
        <w:tc>
          <w:tcPr>
            <w:tcW w:w="1800" w:type="dxa"/>
            <w:tcBorders>
              <w:top w:val="nil"/>
              <w:left w:val="nil"/>
              <w:bottom w:val="nil"/>
              <w:right w:val="nil"/>
            </w:tcBorders>
            <w:shd w:val="clear" w:color="auto" w:fill="auto"/>
            <w:noWrap/>
            <w:vAlign w:val="bottom"/>
            <w:hideMark/>
          </w:tcPr>
          <w:p w14:paraId="222D17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(4-7)</w:t>
            </w:r>
          </w:p>
        </w:tc>
        <w:tc>
          <w:tcPr>
            <w:tcW w:w="1800" w:type="dxa"/>
            <w:tcBorders>
              <w:top w:val="nil"/>
              <w:left w:val="nil"/>
              <w:bottom w:val="nil"/>
              <w:right w:val="nil"/>
            </w:tcBorders>
            <w:shd w:val="clear" w:color="auto" w:fill="auto"/>
            <w:noWrap/>
            <w:vAlign w:val="bottom"/>
            <w:hideMark/>
          </w:tcPr>
          <w:p w14:paraId="36F759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(7-12)</w:t>
            </w:r>
          </w:p>
        </w:tc>
      </w:tr>
      <w:tr w:rsidR="00B0760D" w:rsidRPr="00B0760D" w14:paraId="1991704D" w14:textId="77777777" w:rsidTr="00B0760D">
        <w:trPr>
          <w:trHeight w:val="320"/>
        </w:trPr>
        <w:tc>
          <w:tcPr>
            <w:tcW w:w="2524" w:type="dxa"/>
            <w:tcBorders>
              <w:top w:val="nil"/>
              <w:left w:val="nil"/>
              <w:bottom w:val="nil"/>
              <w:right w:val="nil"/>
            </w:tcBorders>
            <w:shd w:val="clear" w:color="auto" w:fill="auto"/>
            <w:noWrap/>
            <w:vAlign w:val="bottom"/>
            <w:hideMark/>
          </w:tcPr>
          <w:p w14:paraId="23F2FD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France</w:t>
            </w:r>
          </w:p>
        </w:tc>
        <w:tc>
          <w:tcPr>
            <w:tcW w:w="2180" w:type="dxa"/>
            <w:tcBorders>
              <w:top w:val="nil"/>
              <w:left w:val="nil"/>
              <w:bottom w:val="nil"/>
              <w:right w:val="nil"/>
            </w:tcBorders>
            <w:shd w:val="clear" w:color="auto" w:fill="auto"/>
            <w:noWrap/>
            <w:vAlign w:val="bottom"/>
            <w:hideMark/>
          </w:tcPr>
          <w:p w14:paraId="3BE5D2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AC387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72.5 (69.4-76)</w:t>
            </w:r>
          </w:p>
        </w:tc>
        <w:tc>
          <w:tcPr>
            <w:tcW w:w="1660" w:type="dxa"/>
            <w:tcBorders>
              <w:top w:val="nil"/>
              <w:left w:val="nil"/>
              <w:bottom w:val="nil"/>
              <w:right w:val="nil"/>
            </w:tcBorders>
            <w:shd w:val="clear" w:color="auto" w:fill="auto"/>
            <w:noWrap/>
            <w:vAlign w:val="bottom"/>
            <w:hideMark/>
          </w:tcPr>
          <w:p w14:paraId="3A3B04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70.9 (67.3-74.9)</w:t>
            </w:r>
          </w:p>
        </w:tc>
        <w:tc>
          <w:tcPr>
            <w:tcW w:w="1800" w:type="dxa"/>
            <w:tcBorders>
              <w:top w:val="nil"/>
              <w:left w:val="nil"/>
              <w:bottom w:val="nil"/>
              <w:right w:val="nil"/>
            </w:tcBorders>
            <w:shd w:val="clear" w:color="auto" w:fill="auto"/>
            <w:noWrap/>
            <w:vAlign w:val="bottom"/>
            <w:hideMark/>
          </w:tcPr>
          <w:p w14:paraId="051ED3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1153 (1093-1215)</w:t>
            </w:r>
          </w:p>
        </w:tc>
        <w:tc>
          <w:tcPr>
            <w:tcW w:w="1800" w:type="dxa"/>
            <w:tcBorders>
              <w:top w:val="nil"/>
              <w:left w:val="nil"/>
              <w:bottom w:val="nil"/>
              <w:right w:val="nil"/>
            </w:tcBorders>
            <w:shd w:val="clear" w:color="auto" w:fill="auto"/>
            <w:noWrap/>
            <w:vAlign w:val="bottom"/>
            <w:hideMark/>
          </w:tcPr>
          <w:p w14:paraId="0AAC93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1805 (1712-1906)</w:t>
            </w:r>
          </w:p>
        </w:tc>
      </w:tr>
      <w:tr w:rsidR="00B0760D" w:rsidRPr="00B0760D" w14:paraId="55E661FB" w14:textId="77777777" w:rsidTr="00B0760D">
        <w:trPr>
          <w:trHeight w:val="320"/>
        </w:trPr>
        <w:tc>
          <w:tcPr>
            <w:tcW w:w="2524" w:type="dxa"/>
            <w:tcBorders>
              <w:top w:val="nil"/>
              <w:left w:val="nil"/>
              <w:bottom w:val="nil"/>
              <w:right w:val="nil"/>
            </w:tcBorders>
            <w:shd w:val="clear" w:color="auto" w:fill="auto"/>
            <w:noWrap/>
            <w:vAlign w:val="bottom"/>
            <w:hideMark/>
          </w:tcPr>
          <w:p w14:paraId="7B8DFE0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5669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B284D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(25.3-28.4)</w:t>
            </w:r>
          </w:p>
        </w:tc>
        <w:tc>
          <w:tcPr>
            <w:tcW w:w="1660" w:type="dxa"/>
            <w:tcBorders>
              <w:top w:val="nil"/>
              <w:left w:val="nil"/>
              <w:bottom w:val="nil"/>
              <w:right w:val="nil"/>
            </w:tcBorders>
            <w:shd w:val="clear" w:color="auto" w:fill="auto"/>
            <w:noWrap/>
            <w:vAlign w:val="bottom"/>
            <w:hideMark/>
          </w:tcPr>
          <w:p w14:paraId="1421D3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 (22.2-25.8)</w:t>
            </w:r>
          </w:p>
        </w:tc>
        <w:tc>
          <w:tcPr>
            <w:tcW w:w="1800" w:type="dxa"/>
            <w:tcBorders>
              <w:top w:val="nil"/>
              <w:left w:val="nil"/>
              <w:bottom w:val="nil"/>
              <w:right w:val="nil"/>
            </w:tcBorders>
            <w:shd w:val="clear" w:color="auto" w:fill="auto"/>
            <w:noWrap/>
            <w:vAlign w:val="bottom"/>
            <w:hideMark/>
          </w:tcPr>
          <w:p w14:paraId="70BCC5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426 (400-455)</w:t>
            </w:r>
          </w:p>
        </w:tc>
        <w:tc>
          <w:tcPr>
            <w:tcW w:w="1800" w:type="dxa"/>
            <w:tcBorders>
              <w:top w:val="nil"/>
              <w:left w:val="nil"/>
              <w:bottom w:val="nil"/>
              <w:right w:val="nil"/>
            </w:tcBorders>
            <w:shd w:val="clear" w:color="auto" w:fill="auto"/>
            <w:noWrap/>
            <w:vAlign w:val="bottom"/>
            <w:hideMark/>
          </w:tcPr>
          <w:p w14:paraId="14DF4F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609 (562-662)</w:t>
            </w:r>
          </w:p>
        </w:tc>
      </w:tr>
      <w:tr w:rsidR="00B0760D" w:rsidRPr="00B0760D" w14:paraId="7FDAB60E" w14:textId="77777777" w:rsidTr="00B0760D">
        <w:trPr>
          <w:trHeight w:val="320"/>
        </w:trPr>
        <w:tc>
          <w:tcPr>
            <w:tcW w:w="2524" w:type="dxa"/>
            <w:tcBorders>
              <w:top w:val="nil"/>
              <w:left w:val="nil"/>
              <w:bottom w:val="nil"/>
              <w:right w:val="nil"/>
            </w:tcBorders>
            <w:shd w:val="clear" w:color="auto" w:fill="auto"/>
            <w:noWrap/>
            <w:vAlign w:val="bottom"/>
            <w:hideMark/>
          </w:tcPr>
          <w:p w14:paraId="0249AF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E843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C67BF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(8.5-12.3)</w:t>
            </w:r>
          </w:p>
        </w:tc>
        <w:tc>
          <w:tcPr>
            <w:tcW w:w="1660" w:type="dxa"/>
            <w:tcBorders>
              <w:top w:val="nil"/>
              <w:left w:val="nil"/>
              <w:bottom w:val="nil"/>
              <w:right w:val="nil"/>
            </w:tcBorders>
            <w:shd w:val="clear" w:color="auto" w:fill="auto"/>
            <w:noWrap/>
            <w:vAlign w:val="bottom"/>
            <w:hideMark/>
          </w:tcPr>
          <w:p w14:paraId="6336AB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 (12.2-17.2)</w:t>
            </w:r>
          </w:p>
        </w:tc>
        <w:tc>
          <w:tcPr>
            <w:tcW w:w="1800" w:type="dxa"/>
            <w:tcBorders>
              <w:top w:val="nil"/>
              <w:left w:val="nil"/>
              <w:bottom w:val="nil"/>
              <w:right w:val="nil"/>
            </w:tcBorders>
            <w:shd w:val="clear" w:color="auto" w:fill="auto"/>
            <w:noWrap/>
            <w:vAlign w:val="bottom"/>
            <w:hideMark/>
          </w:tcPr>
          <w:p w14:paraId="435136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(135-196)</w:t>
            </w:r>
          </w:p>
        </w:tc>
        <w:tc>
          <w:tcPr>
            <w:tcW w:w="1800" w:type="dxa"/>
            <w:tcBorders>
              <w:top w:val="nil"/>
              <w:left w:val="nil"/>
              <w:bottom w:val="nil"/>
              <w:right w:val="nil"/>
            </w:tcBorders>
            <w:shd w:val="clear" w:color="auto" w:fill="auto"/>
            <w:noWrap/>
            <w:vAlign w:val="bottom"/>
            <w:hideMark/>
          </w:tcPr>
          <w:p w14:paraId="1D91DD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370 (311-438)</w:t>
            </w:r>
          </w:p>
        </w:tc>
      </w:tr>
      <w:tr w:rsidR="00B0760D" w:rsidRPr="00B0760D" w14:paraId="08A44382" w14:textId="77777777" w:rsidTr="00B0760D">
        <w:trPr>
          <w:trHeight w:val="320"/>
        </w:trPr>
        <w:tc>
          <w:tcPr>
            <w:tcW w:w="2524" w:type="dxa"/>
            <w:tcBorders>
              <w:top w:val="nil"/>
              <w:left w:val="nil"/>
              <w:bottom w:val="nil"/>
              <w:right w:val="nil"/>
            </w:tcBorders>
            <w:shd w:val="clear" w:color="auto" w:fill="auto"/>
            <w:noWrap/>
            <w:vAlign w:val="bottom"/>
            <w:hideMark/>
          </w:tcPr>
          <w:p w14:paraId="048731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94CCB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47F39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660" w:type="dxa"/>
            <w:tcBorders>
              <w:top w:val="nil"/>
              <w:left w:val="nil"/>
              <w:bottom w:val="nil"/>
              <w:right w:val="nil"/>
            </w:tcBorders>
            <w:shd w:val="clear" w:color="auto" w:fill="auto"/>
            <w:noWrap/>
            <w:vAlign w:val="bottom"/>
            <w:hideMark/>
          </w:tcPr>
          <w:p w14:paraId="2FD6E1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(1.1-1.7)</w:t>
            </w:r>
          </w:p>
        </w:tc>
        <w:tc>
          <w:tcPr>
            <w:tcW w:w="1800" w:type="dxa"/>
            <w:tcBorders>
              <w:top w:val="nil"/>
              <w:left w:val="nil"/>
              <w:bottom w:val="nil"/>
              <w:right w:val="nil"/>
            </w:tcBorders>
            <w:shd w:val="clear" w:color="auto" w:fill="auto"/>
            <w:noWrap/>
            <w:vAlign w:val="bottom"/>
            <w:hideMark/>
          </w:tcPr>
          <w:p w14:paraId="619B7C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(10-16)</w:t>
            </w:r>
          </w:p>
        </w:tc>
        <w:tc>
          <w:tcPr>
            <w:tcW w:w="1800" w:type="dxa"/>
            <w:tcBorders>
              <w:top w:val="nil"/>
              <w:left w:val="nil"/>
              <w:bottom w:val="nil"/>
              <w:right w:val="nil"/>
            </w:tcBorders>
            <w:shd w:val="clear" w:color="auto" w:fill="auto"/>
            <w:noWrap/>
            <w:vAlign w:val="bottom"/>
            <w:hideMark/>
          </w:tcPr>
          <w:p w14:paraId="2513EE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(27-42)</w:t>
            </w:r>
          </w:p>
        </w:tc>
      </w:tr>
      <w:tr w:rsidR="00B0760D" w:rsidRPr="00B0760D" w14:paraId="263BDA39" w14:textId="77777777" w:rsidTr="00B0760D">
        <w:trPr>
          <w:trHeight w:val="320"/>
        </w:trPr>
        <w:tc>
          <w:tcPr>
            <w:tcW w:w="2524" w:type="dxa"/>
            <w:tcBorders>
              <w:top w:val="nil"/>
              <w:left w:val="nil"/>
              <w:bottom w:val="nil"/>
              <w:right w:val="nil"/>
            </w:tcBorders>
            <w:shd w:val="clear" w:color="auto" w:fill="auto"/>
            <w:noWrap/>
            <w:vAlign w:val="bottom"/>
            <w:hideMark/>
          </w:tcPr>
          <w:p w14:paraId="20BE96F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B13E5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CB08E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(7.9-11.5)</w:t>
            </w:r>
          </w:p>
        </w:tc>
        <w:tc>
          <w:tcPr>
            <w:tcW w:w="1660" w:type="dxa"/>
            <w:tcBorders>
              <w:top w:val="nil"/>
              <w:left w:val="nil"/>
              <w:bottom w:val="nil"/>
              <w:right w:val="nil"/>
            </w:tcBorders>
            <w:shd w:val="clear" w:color="auto" w:fill="auto"/>
            <w:noWrap/>
            <w:vAlign w:val="bottom"/>
            <w:hideMark/>
          </w:tcPr>
          <w:p w14:paraId="6C4686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(11.2-16)</w:t>
            </w:r>
          </w:p>
        </w:tc>
        <w:tc>
          <w:tcPr>
            <w:tcW w:w="1800" w:type="dxa"/>
            <w:tcBorders>
              <w:top w:val="nil"/>
              <w:left w:val="nil"/>
              <w:bottom w:val="nil"/>
              <w:right w:val="nil"/>
            </w:tcBorders>
            <w:shd w:val="clear" w:color="auto" w:fill="auto"/>
            <w:noWrap/>
            <w:vAlign w:val="bottom"/>
            <w:hideMark/>
          </w:tcPr>
          <w:p w14:paraId="68AC61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 (126-182)</w:t>
            </w:r>
          </w:p>
        </w:tc>
        <w:tc>
          <w:tcPr>
            <w:tcW w:w="1800" w:type="dxa"/>
            <w:tcBorders>
              <w:top w:val="nil"/>
              <w:left w:val="nil"/>
              <w:bottom w:val="nil"/>
              <w:right w:val="nil"/>
            </w:tcBorders>
            <w:shd w:val="clear" w:color="auto" w:fill="auto"/>
            <w:noWrap/>
            <w:vAlign w:val="bottom"/>
            <w:hideMark/>
          </w:tcPr>
          <w:p w14:paraId="382609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342 (286-409)</w:t>
            </w:r>
          </w:p>
        </w:tc>
      </w:tr>
      <w:tr w:rsidR="00B0760D" w:rsidRPr="00B0760D" w14:paraId="1C1A8BDE" w14:textId="77777777" w:rsidTr="00B0760D">
        <w:trPr>
          <w:trHeight w:val="320"/>
        </w:trPr>
        <w:tc>
          <w:tcPr>
            <w:tcW w:w="2524" w:type="dxa"/>
            <w:tcBorders>
              <w:top w:val="nil"/>
              <w:left w:val="nil"/>
              <w:bottom w:val="nil"/>
              <w:right w:val="nil"/>
            </w:tcBorders>
            <w:shd w:val="clear" w:color="auto" w:fill="auto"/>
            <w:noWrap/>
            <w:vAlign w:val="bottom"/>
            <w:hideMark/>
          </w:tcPr>
          <w:p w14:paraId="612F77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0380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25F0A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35.4 (29.5-42.9)</w:t>
            </w:r>
          </w:p>
        </w:tc>
        <w:tc>
          <w:tcPr>
            <w:tcW w:w="1660" w:type="dxa"/>
            <w:tcBorders>
              <w:top w:val="nil"/>
              <w:left w:val="nil"/>
              <w:bottom w:val="nil"/>
              <w:right w:val="nil"/>
            </w:tcBorders>
            <w:shd w:val="clear" w:color="auto" w:fill="auto"/>
            <w:noWrap/>
            <w:vAlign w:val="bottom"/>
            <w:hideMark/>
          </w:tcPr>
          <w:p w14:paraId="331A38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38.6 (32.1-46.2)</w:t>
            </w:r>
          </w:p>
        </w:tc>
        <w:tc>
          <w:tcPr>
            <w:tcW w:w="1800" w:type="dxa"/>
            <w:tcBorders>
              <w:top w:val="nil"/>
              <w:left w:val="nil"/>
              <w:bottom w:val="nil"/>
              <w:right w:val="nil"/>
            </w:tcBorders>
            <w:shd w:val="clear" w:color="auto" w:fill="auto"/>
            <w:noWrap/>
            <w:vAlign w:val="bottom"/>
            <w:hideMark/>
          </w:tcPr>
          <w:p w14:paraId="0FE571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564 (468-680)</w:t>
            </w:r>
          </w:p>
        </w:tc>
        <w:tc>
          <w:tcPr>
            <w:tcW w:w="1800" w:type="dxa"/>
            <w:tcBorders>
              <w:top w:val="nil"/>
              <w:left w:val="nil"/>
              <w:bottom w:val="nil"/>
              <w:right w:val="nil"/>
            </w:tcBorders>
            <w:shd w:val="clear" w:color="auto" w:fill="auto"/>
            <w:noWrap/>
            <w:vAlign w:val="bottom"/>
            <w:hideMark/>
          </w:tcPr>
          <w:p w14:paraId="703AD5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983 (822-1166)</w:t>
            </w:r>
          </w:p>
        </w:tc>
      </w:tr>
      <w:tr w:rsidR="00B0760D" w:rsidRPr="00B0760D" w14:paraId="19905AE4" w14:textId="77777777" w:rsidTr="00B0760D">
        <w:trPr>
          <w:trHeight w:val="320"/>
        </w:trPr>
        <w:tc>
          <w:tcPr>
            <w:tcW w:w="2524" w:type="dxa"/>
            <w:tcBorders>
              <w:top w:val="nil"/>
              <w:left w:val="nil"/>
              <w:bottom w:val="nil"/>
              <w:right w:val="nil"/>
            </w:tcBorders>
            <w:shd w:val="clear" w:color="auto" w:fill="auto"/>
            <w:noWrap/>
            <w:vAlign w:val="bottom"/>
            <w:hideMark/>
          </w:tcPr>
          <w:p w14:paraId="417492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2129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33745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 (22.2-29.2)</w:t>
            </w:r>
          </w:p>
        </w:tc>
        <w:tc>
          <w:tcPr>
            <w:tcW w:w="1660" w:type="dxa"/>
            <w:tcBorders>
              <w:top w:val="nil"/>
              <w:left w:val="nil"/>
              <w:bottom w:val="nil"/>
              <w:right w:val="nil"/>
            </w:tcBorders>
            <w:shd w:val="clear" w:color="auto" w:fill="auto"/>
            <w:noWrap/>
            <w:vAlign w:val="bottom"/>
            <w:hideMark/>
          </w:tcPr>
          <w:p w14:paraId="7A6699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19.8 (17-23.6)</w:t>
            </w:r>
          </w:p>
        </w:tc>
        <w:tc>
          <w:tcPr>
            <w:tcW w:w="1800" w:type="dxa"/>
            <w:tcBorders>
              <w:top w:val="nil"/>
              <w:left w:val="nil"/>
              <w:bottom w:val="nil"/>
              <w:right w:val="nil"/>
            </w:tcBorders>
            <w:shd w:val="clear" w:color="auto" w:fill="auto"/>
            <w:noWrap/>
            <w:vAlign w:val="bottom"/>
            <w:hideMark/>
          </w:tcPr>
          <w:p w14:paraId="4D09AA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402 (352-468)</w:t>
            </w:r>
          </w:p>
        </w:tc>
        <w:tc>
          <w:tcPr>
            <w:tcW w:w="1800" w:type="dxa"/>
            <w:tcBorders>
              <w:top w:val="nil"/>
              <w:left w:val="nil"/>
              <w:bottom w:val="nil"/>
              <w:right w:val="nil"/>
            </w:tcBorders>
            <w:shd w:val="clear" w:color="auto" w:fill="auto"/>
            <w:noWrap/>
            <w:vAlign w:val="bottom"/>
            <w:hideMark/>
          </w:tcPr>
          <w:p w14:paraId="06D0F6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504 (431-607)</w:t>
            </w:r>
          </w:p>
        </w:tc>
      </w:tr>
      <w:tr w:rsidR="00B0760D" w:rsidRPr="00B0760D" w14:paraId="34E49FFD" w14:textId="77777777" w:rsidTr="00B0760D">
        <w:trPr>
          <w:trHeight w:val="320"/>
        </w:trPr>
        <w:tc>
          <w:tcPr>
            <w:tcW w:w="2524" w:type="dxa"/>
            <w:tcBorders>
              <w:top w:val="nil"/>
              <w:left w:val="nil"/>
              <w:bottom w:val="nil"/>
              <w:right w:val="nil"/>
            </w:tcBorders>
            <w:shd w:val="clear" w:color="auto" w:fill="auto"/>
            <w:noWrap/>
            <w:vAlign w:val="bottom"/>
            <w:hideMark/>
          </w:tcPr>
          <w:p w14:paraId="51FBAF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879C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08082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(4.7-6.3)</w:t>
            </w:r>
          </w:p>
        </w:tc>
        <w:tc>
          <w:tcPr>
            <w:tcW w:w="1660" w:type="dxa"/>
            <w:tcBorders>
              <w:top w:val="nil"/>
              <w:left w:val="nil"/>
              <w:bottom w:val="nil"/>
              <w:right w:val="nil"/>
            </w:tcBorders>
            <w:shd w:val="clear" w:color="auto" w:fill="auto"/>
            <w:noWrap/>
            <w:vAlign w:val="bottom"/>
            <w:hideMark/>
          </w:tcPr>
          <w:p w14:paraId="6D2051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(4.7-6.3)</w:t>
            </w:r>
          </w:p>
        </w:tc>
        <w:tc>
          <w:tcPr>
            <w:tcW w:w="1800" w:type="dxa"/>
            <w:tcBorders>
              <w:top w:val="nil"/>
              <w:left w:val="nil"/>
              <w:bottom w:val="nil"/>
              <w:right w:val="nil"/>
            </w:tcBorders>
            <w:shd w:val="clear" w:color="auto" w:fill="auto"/>
            <w:noWrap/>
            <w:vAlign w:val="bottom"/>
            <w:hideMark/>
          </w:tcPr>
          <w:p w14:paraId="0BE279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(75-100)</w:t>
            </w:r>
          </w:p>
        </w:tc>
        <w:tc>
          <w:tcPr>
            <w:tcW w:w="1800" w:type="dxa"/>
            <w:tcBorders>
              <w:top w:val="nil"/>
              <w:left w:val="nil"/>
              <w:bottom w:val="nil"/>
              <w:right w:val="nil"/>
            </w:tcBorders>
            <w:shd w:val="clear" w:color="auto" w:fill="auto"/>
            <w:noWrap/>
            <w:vAlign w:val="bottom"/>
            <w:hideMark/>
          </w:tcPr>
          <w:p w14:paraId="0A6A8E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(119-160)</w:t>
            </w:r>
          </w:p>
        </w:tc>
      </w:tr>
      <w:tr w:rsidR="00B0760D" w:rsidRPr="00B0760D" w14:paraId="7B13F2AD" w14:textId="77777777" w:rsidTr="00B0760D">
        <w:trPr>
          <w:trHeight w:val="320"/>
        </w:trPr>
        <w:tc>
          <w:tcPr>
            <w:tcW w:w="2524" w:type="dxa"/>
            <w:tcBorders>
              <w:top w:val="nil"/>
              <w:left w:val="nil"/>
              <w:bottom w:val="nil"/>
              <w:right w:val="nil"/>
            </w:tcBorders>
            <w:shd w:val="clear" w:color="auto" w:fill="auto"/>
            <w:noWrap/>
            <w:vAlign w:val="bottom"/>
            <w:hideMark/>
          </w:tcPr>
          <w:p w14:paraId="41DA7FB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6211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B4937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(5.3-8.7)</w:t>
            </w:r>
          </w:p>
        </w:tc>
        <w:tc>
          <w:tcPr>
            <w:tcW w:w="1660" w:type="dxa"/>
            <w:tcBorders>
              <w:top w:val="nil"/>
              <w:left w:val="nil"/>
              <w:bottom w:val="nil"/>
              <w:right w:val="nil"/>
            </w:tcBorders>
            <w:shd w:val="clear" w:color="auto" w:fill="auto"/>
            <w:noWrap/>
            <w:vAlign w:val="bottom"/>
            <w:hideMark/>
          </w:tcPr>
          <w:p w14:paraId="32F26A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(7.8-12.2)</w:t>
            </w:r>
          </w:p>
        </w:tc>
        <w:tc>
          <w:tcPr>
            <w:tcW w:w="1800" w:type="dxa"/>
            <w:tcBorders>
              <w:top w:val="nil"/>
              <w:left w:val="nil"/>
              <w:bottom w:val="nil"/>
              <w:right w:val="nil"/>
            </w:tcBorders>
            <w:shd w:val="clear" w:color="auto" w:fill="auto"/>
            <w:noWrap/>
            <w:vAlign w:val="bottom"/>
            <w:hideMark/>
          </w:tcPr>
          <w:p w14:paraId="18E75C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(85-138)</w:t>
            </w:r>
          </w:p>
        </w:tc>
        <w:tc>
          <w:tcPr>
            <w:tcW w:w="1800" w:type="dxa"/>
            <w:tcBorders>
              <w:top w:val="nil"/>
              <w:left w:val="nil"/>
              <w:bottom w:val="nil"/>
              <w:right w:val="nil"/>
            </w:tcBorders>
            <w:shd w:val="clear" w:color="auto" w:fill="auto"/>
            <w:noWrap/>
            <w:vAlign w:val="bottom"/>
            <w:hideMark/>
          </w:tcPr>
          <w:p w14:paraId="7ED98D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 (199-312)</w:t>
            </w:r>
          </w:p>
        </w:tc>
      </w:tr>
      <w:tr w:rsidR="00B0760D" w:rsidRPr="00B0760D" w14:paraId="59D9A0D6" w14:textId="77777777" w:rsidTr="00B0760D">
        <w:trPr>
          <w:trHeight w:val="320"/>
        </w:trPr>
        <w:tc>
          <w:tcPr>
            <w:tcW w:w="2524" w:type="dxa"/>
            <w:tcBorders>
              <w:top w:val="nil"/>
              <w:left w:val="nil"/>
              <w:bottom w:val="nil"/>
              <w:right w:val="nil"/>
            </w:tcBorders>
            <w:shd w:val="clear" w:color="auto" w:fill="auto"/>
            <w:noWrap/>
            <w:vAlign w:val="bottom"/>
            <w:hideMark/>
          </w:tcPr>
          <w:p w14:paraId="4751D3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3565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076AB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(6.5-9.3)</w:t>
            </w:r>
          </w:p>
        </w:tc>
        <w:tc>
          <w:tcPr>
            <w:tcW w:w="1660" w:type="dxa"/>
            <w:tcBorders>
              <w:top w:val="nil"/>
              <w:left w:val="nil"/>
              <w:bottom w:val="nil"/>
              <w:right w:val="nil"/>
            </w:tcBorders>
            <w:shd w:val="clear" w:color="auto" w:fill="auto"/>
            <w:noWrap/>
            <w:vAlign w:val="bottom"/>
            <w:hideMark/>
          </w:tcPr>
          <w:p w14:paraId="63A837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(2.5-3.5)</w:t>
            </w:r>
          </w:p>
        </w:tc>
        <w:tc>
          <w:tcPr>
            <w:tcW w:w="1800" w:type="dxa"/>
            <w:tcBorders>
              <w:top w:val="nil"/>
              <w:left w:val="nil"/>
              <w:bottom w:val="nil"/>
              <w:right w:val="nil"/>
            </w:tcBorders>
            <w:shd w:val="clear" w:color="auto" w:fill="auto"/>
            <w:noWrap/>
            <w:vAlign w:val="bottom"/>
            <w:hideMark/>
          </w:tcPr>
          <w:p w14:paraId="477267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(102-148)</w:t>
            </w:r>
          </w:p>
        </w:tc>
        <w:tc>
          <w:tcPr>
            <w:tcW w:w="1800" w:type="dxa"/>
            <w:tcBorders>
              <w:top w:val="nil"/>
              <w:left w:val="nil"/>
              <w:bottom w:val="nil"/>
              <w:right w:val="nil"/>
            </w:tcBorders>
            <w:shd w:val="clear" w:color="auto" w:fill="auto"/>
            <w:noWrap/>
            <w:vAlign w:val="bottom"/>
            <w:hideMark/>
          </w:tcPr>
          <w:p w14:paraId="0AF0FA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(64-89)</w:t>
            </w:r>
          </w:p>
        </w:tc>
      </w:tr>
      <w:tr w:rsidR="00B0760D" w:rsidRPr="00B0760D" w14:paraId="63156E84" w14:textId="77777777" w:rsidTr="00B0760D">
        <w:trPr>
          <w:trHeight w:val="320"/>
        </w:trPr>
        <w:tc>
          <w:tcPr>
            <w:tcW w:w="2524" w:type="dxa"/>
            <w:tcBorders>
              <w:top w:val="nil"/>
              <w:left w:val="nil"/>
              <w:bottom w:val="nil"/>
              <w:right w:val="nil"/>
            </w:tcBorders>
            <w:shd w:val="clear" w:color="auto" w:fill="auto"/>
            <w:noWrap/>
            <w:vAlign w:val="bottom"/>
            <w:hideMark/>
          </w:tcPr>
          <w:p w14:paraId="0CFC254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2F18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9C986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(2.7-3)</w:t>
            </w:r>
          </w:p>
        </w:tc>
        <w:tc>
          <w:tcPr>
            <w:tcW w:w="1660" w:type="dxa"/>
            <w:tcBorders>
              <w:top w:val="nil"/>
              <w:left w:val="nil"/>
              <w:bottom w:val="nil"/>
              <w:right w:val="nil"/>
            </w:tcBorders>
            <w:shd w:val="clear" w:color="auto" w:fill="auto"/>
            <w:noWrap/>
            <w:vAlign w:val="bottom"/>
            <w:hideMark/>
          </w:tcPr>
          <w:p w14:paraId="733453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(1.7-2.1)</w:t>
            </w:r>
          </w:p>
        </w:tc>
        <w:tc>
          <w:tcPr>
            <w:tcW w:w="1800" w:type="dxa"/>
            <w:tcBorders>
              <w:top w:val="nil"/>
              <w:left w:val="nil"/>
              <w:bottom w:val="nil"/>
              <w:right w:val="nil"/>
            </w:tcBorders>
            <w:shd w:val="clear" w:color="auto" w:fill="auto"/>
            <w:noWrap/>
            <w:vAlign w:val="bottom"/>
            <w:hideMark/>
          </w:tcPr>
          <w:p w14:paraId="396345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(43-47)</w:t>
            </w:r>
          </w:p>
        </w:tc>
        <w:tc>
          <w:tcPr>
            <w:tcW w:w="1800" w:type="dxa"/>
            <w:tcBorders>
              <w:top w:val="nil"/>
              <w:left w:val="nil"/>
              <w:bottom w:val="nil"/>
              <w:right w:val="nil"/>
            </w:tcBorders>
            <w:shd w:val="clear" w:color="auto" w:fill="auto"/>
            <w:noWrap/>
            <w:vAlign w:val="bottom"/>
            <w:hideMark/>
          </w:tcPr>
          <w:p w14:paraId="307DBF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(43-53)</w:t>
            </w:r>
          </w:p>
        </w:tc>
      </w:tr>
      <w:tr w:rsidR="00B0760D" w:rsidRPr="00B0760D" w14:paraId="4BD9AC43" w14:textId="77777777" w:rsidTr="00B0760D">
        <w:trPr>
          <w:trHeight w:val="320"/>
        </w:trPr>
        <w:tc>
          <w:tcPr>
            <w:tcW w:w="2524" w:type="dxa"/>
            <w:tcBorders>
              <w:top w:val="nil"/>
              <w:left w:val="nil"/>
              <w:bottom w:val="nil"/>
              <w:right w:val="nil"/>
            </w:tcBorders>
            <w:shd w:val="clear" w:color="auto" w:fill="auto"/>
            <w:noWrap/>
            <w:vAlign w:val="bottom"/>
            <w:hideMark/>
          </w:tcPr>
          <w:p w14:paraId="483DA00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F314A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0F81A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691340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22AF52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(16-19)</w:t>
            </w:r>
          </w:p>
        </w:tc>
        <w:tc>
          <w:tcPr>
            <w:tcW w:w="1800" w:type="dxa"/>
            <w:tcBorders>
              <w:top w:val="nil"/>
              <w:left w:val="nil"/>
              <w:bottom w:val="nil"/>
              <w:right w:val="nil"/>
            </w:tcBorders>
            <w:shd w:val="clear" w:color="auto" w:fill="auto"/>
            <w:noWrap/>
            <w:vAlign w:val="bottom"/>
            <w:hideMark/>
          </w:tcPr>
          <w:p w14:paraId="3B0BB9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(28-33)</w:t>
            </w:r>
          </w:p>
        </w:tc>
      </w:tr>
      <w:tr w:rsidR="00B0760D" w:rsidRPr="00B0760D" w14:paraId="3DCA4BF6" w14:textId="77777777" w:rsidTr="00B0760D">
        <w:trPr>
          <w:trHeight w:val="320"/>
        </w:trPr>
        <w:tc>
          <w:tcPr>
            <w:tcW w:w="2524" w:type="dxa"/>
            <w:tcBorders>
              <w:top w:val="nil"/>
              <w:left w:val="nil"/>
              <w:bottom w:val="nil"/>
              <w:right w:val="nil"/>
            </w:tcBorders>
            <w:shd w:val="clear" w:color="auto" w:fill="auto"/>
            <w:noWrap/>
            <w:vAlign w:val="bottom"/>
            <w:hideMark/>
          </w:tcPr>
          <w:p w14:paraId="78B26AF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BE83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AD197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(0.7-0.8)</w:t>
            </w:r>
          </w:p>
        </w:tc>
        <w:tc>
          <w:tcPr>
            <w:tcW w:w="1660" w:type="dxa"/>
            <w:tcBorders>
              <w:top w:val="nil"/>
              <w:left w:val="nil"/>
              <w:bottom w:val="nil"/>
              <w:right w:val="nil"/>
            </w:tcBorders>
            <w:shd w:val="clear" w:color="auto" w:fill="auto"/>
            <w:noWrap/>
            <w:vAlign w:val="bottom"/>
            <w:hideMark/>
          </w:tcPr>
          <w:p w14:paraId="55A9E9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800" w:type="dxa"/>
            <w:tcBorders>
              <w:top w:val="nil"/>
              <w:left w:val="nil"/>
              <w:bottom w:val="nil"/>
              <w:right w:val="nil"/>
            </w:tcBorders>
            <w:shd w:val="clear" w:color="auto" w:fill="auto"/>
            <w:noWrap/>
            <w:vAlign w:val="bottom"/>
            <w:hideMark/>
          </w:tcPr>
          <w:p w14:paraId="72702F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54CC54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(20-25)</w:t>
            </w:r>
          </w:p>
        </w:tc>
      </w:tr>
      <w:tr w:rsidR="00B0760D" w:rsidRPr="00B0760D" w14:paraId="61C16169" w14:textId="77777777" w:rsidTr="00B0760D">
        <w:trPr>
          <w:trHeight w:val="320"/>
        </w:trPr>
        <w:tc>
          <w:tcPr>
            <w:tcW w:w="2524" w:type="dxa"/>
            <w:tcBorders>
              <w:top w:val="nil"/>
              <w:left w:val="nil"/>
              <w:bottom w:val="nil"/>
              <w:right w:val="nil"/>
            </w:tcBorders>
            <w:shd w:val="clear" w:color="auto" w:fill="auto"/>
            <w:noWrap/>
            <w:vAlign w:val="bottom"/>
            <w:hideMark/>
          </w:tcPr>
          <w:p w14:paraId="14D0F53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5CC2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4A29C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3D6A60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34F1B3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37736A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(2-2)</w:t>
            </w:r>
          </w:p>
        </w:tc>
      </w:tr>
      <w:tr w:rsidR="00B0760D" w:rsidRPr="00B0760D" w14:paraId="5390A458" w14:textId="77777777" w:rsidTr="00B0760D">
        <w:trPr>
          <w:trHeight w:val="320"/>
        </w:trPr>
        <w:tc>
          <w:tcPr>
            <w:tcW w:w="2524" w:type="dxa"/>
            <w:tcBorders>
              <w:top w:val="nil"/>
              <w:left w:val="nil"/>
              <w:bottom w:val="nil"/>
              <w:right w:val="nil"/>
            </w:tcBorders>
            <w:shd w:val="clear" w:color="auto" w:fill="auto"/>
            <w:noWrap/>
            <w:vAlign w:val="bottom"/>
            <w:hideMark/>
          </w:tcPr>
          <w:p w14:paraId="52C2F2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Gabon</w:t>
            </w:r>
          </w:p>
        </w:tc>
        <w:tc>
          <w:tcPr>
            <w:tcW w:w="2180" w:type="dxa"/>
            <w:tcBorders>
              <w:top w:val="nil"/>
              <w:left w:val="nil"/>
              <w:bottom w:val="nil"/>
              <w:right w:val="nil"/>
            </w:tcBorders>
            <w:shd w:val="clear" w:color="auto" w:fill="auto"/>
            <w:noWrap/>
            <w:vAlign w:val="bottom"/>
            <w:hideMark/>
          </w:tcPr>
          <w:p w14:paraId="1BE7A8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133A2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67.7 (60.7-75.3)</w:t>
            </w:r>
          </w:p>
        </w:tc>
        <w:tc>
          <w:tcPr>
            <w:tcW w:w="1660" w:type="dxa"/>
            <w:tcBorders>
              <w:top w:val="nil"/>
              <w:left w:val="nil"/>
              <w:bottom w:val="nil"/>
              <w:right w:val="nil"/>
            </w:tcBorders>
            <w:shd w:val="clear" w:color="auto" w:fill="auto"/>
            <w:noWrap/>
            <w:vAlign w:val="bottom"/>
            <w:hideMark/>
          </w:tcPr>
          <w:p w14:paraId="54E910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65.9 (59.3-73)</w:t>
            </w:r>
          </w:p>
        </w:tc>
        <w:tc>
          <w:tcPr>
            <w:tcW w:w="1800" w:type="dxa"/>
            <w:tcBorders>
              <w:top w:val="nil"/>
              <w:left w:val="nil"/>
              <w:bottom w:val="nil"/>
              <w:right w:val="nil"/>
            </w:tcBorders>
            <w:shd w:val="clear" w:color="auto" w:fill="auto"/>
            <w:noWrap/>
            <w:vAlign w:val="bottom"/>
            <w:hideMark/>
          </w:tcPr>
          <w:p w14:paraId="0C2AA6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2177 (1937-2427)</w:t>
            </w:r>
          </w:p>
        </w:tc>
        <w:tc>
          <w:tcPr>
            <w:tcW w:w="1800" w:type="dxa"/>
            <w:tcBorders>
              <w:top w:val="nil"/>
              <w:left w:val="nil"/>
              <w:bottom w:val="nil"/>
              <w:right w:val="nil"/>
            </w:tcBorders>
            <w:shd w:val="clear" w:color="auto" w:fill="auto"/>
            <w:noWrap/>
            <w:vAlign w:val="bottom"/>
            <w:hideMark/>
          </w:tcPr>
          <w:p w14:paraId="5B5128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2393 (2141-2672)</w:t>
            </w:r>
          </w:p>
        </w:tc>
      </w:tr>
      <w:tr w:rsidR="00B0760D" w:rsidRPr="00B0760D" w14:paraId="0F704CC2" w14:textId="77777777" w:rsidTr="00B0760D">
        <w:trPr>
          <w:trHeight w:val="320"/>
        </w:trPr>
        <w:tc>
          <w:tcPr>
            <w:tcW w:w="2524" w:type="dxa"/>
            <w:tcBorders>
              <w:top w:val="nil"/>
              <w:left w:val="nil"/>
              <w:bottom w:val="nil"/>
              <w:right w:val="nil"/>
            </w:tcBorders>
            <w:shd w:val="clear" w:color="auto" w:fill="auto"/>
            <w:noWrap/>
            <w:vAlign w:val="bottom"/>
            <w:hideMark/>
          </w:tcPr>
          <w:p w14:paraId="6EFDA7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0EAF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263A3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(15.2-30.3)</w:t>
            </w:r>
          </w:p>
        </w:tc>
        <w:tc>
          <w:tcPr>
            <w:tcW w:w="1660" w:type="dxa"/>
            <w:tcBorders>
              <w:top w:val="nil"/>
              <w:left w:val="nil"/>
              <w:bottom w:val="nil"/>
              <w:right w:val="nil"/>
            </w:tcBorders>
            <w:shd w:val="clear" w:color="auto" w:fill="auto"/>
            <w:noWrap/>
            <w:vAlign w:val="bottom"/>
            <w:hideMark/>
          </w:tcPr>
          <w:p w14:paraId="137F52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25.1 (16.8-32.7)</w:t>
            </w:r>
          </w:p>
        </w:tc>
        <w:tc>
          <w:tcPr>
            <w:tcW w:w="1800" w:type="dxa"/>
            <w:tcBorders>
              <w:top w:val="nil"/>
              <w:left w:val="nil"/>
              <w:bottom w:val="nil"/>
              <w:right w:val="nil"/>
            </w:tcBorders>
            <w:shd w:val="clear" w:color="auto" w:fill="auto"/>
            <w:noWrap/>
            <w:vAlign w:val="bottom"/>
            <w:hideMark/>
          </w:tcPr>
          <w:p w14:paraId="16935E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740 (482-968)</w:t>
            </w:r>
          </w:p>
        </w:tc>
        <w:tc>
          <w:tcPr>
            <w:tcW w:w="1800" w:type="dxa"/>
            <w:tcBorders>
              <w:top w:val="nil"/>
              <w:left w:val="nil"/>
              <w:bottom w:val="nil"/>
              <w:right w:val="nil"/>
            </w:tcBorders>
            <w:shd w:val="clear" w:color="auto" w:fill="auto"/>
            <w:noWrap/>
            <w:vAlign w:val="bottom"/>
            <w:hideMark/>
          </w:tcPr>
          <w:p w14:paraId="2E9118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907 (609-1186)</w:t>
            </w:r>
          </w:p>
        </w:tc>
      </w:tr>
      <w:tr w:rsidR="00B0760D" w:rsidRPr="00B0760D" w14:paraId="54F42230" w14:textId="77777777" w:rsidTr="00B0760D">
        <w:trPr>
          <w:trHeight w:val="320"/>
        </w:trPr>
        <w:tc>
          <w:tcPr>
            <w:tcW w:w="2524" w:type="dxa"/>
            <w:tcBorders>
              <w:top w:val="nil"/>
              <w:left w:val="nil"/>
              <w:bottom w:val="nil"/>
              <w:right w:val="nil"/>
            </w:tcBorders>
            <w:shd w:val="clear" w:color="auto" w:fill="auto"/>
            <w:noWrap/>
            <w:vAlign w:val="bottom"/>
            <w:hideMark/>
          </w:tcPr>
          <w:p w14:paraId="623D66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8D37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C9E01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(3.7-6.4)</w:t>
            </w:r>
          </w:p>
        </w:tc>
        <w:tc>
          <w:tcPr>
            <w:tcW w:w="1660" w:type="dxa"/>
            <w:tcBorders>
              <w:top w:val="nil"/>
              <w:left w:val="nil"/>
              <w:bottom w:val="nil"/>
              <w:right w:val="nil"/>
            </w:tcBorders>
            <w:shd w:val="clear" w:color="auto" w:fill="auto"/>
            <w:noWrap/>
            <w:vAlign w:val="bottom"/>
            <w:hideMark/>
          </w:tcPr>
          <w:p w14:paraId="249941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(9.5-15)</w:t>
            </w:r>
          </w:p>
        </w:tc>
        <w:tc>
          <w:tcPr>
            <w:tcW w:w="1800" w:type="dxa"/>
            <w:tcBorders>
              <w:top w:val="nil"/>
              <w:left w:val="nil"/>
              <w:bottom w:val="nil"/>
              <w:right w:val="nil"/>
            </w:tcBorders>
            <w:shd w:val="clear" w:color="auto" w:fill="auto"/>
            <w:noWrap/>
            <w:vAlign w:val="bottom"/>
            <w:hideMark/>
          </w:tcPr>
          <w:p w14:paraId="266C15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(118-202)</w:t>
            </w:r>
          </w:p>
        </w:tc>
        <w:tc>
          <w:tcPr>
            <w:tcW w:w="1800" w:type="dxa"/>
            <w:tcBorders>
              <w:top w:val="nil"/>
              <w:left w:val="nil"/>
              <w:bottom w:val="nil"/>
              <w:right w:val="nil"/>
            </w:tcBorders>
            <w:shd w:val="clear" w:color="auto" w:fill="auto"/>
            <w:noWrap/>
            <w:vAlign w:val="bottom"/>
            <w:hideMark/>
          </w:tcPr>
          <w:p w14:paraId="1B883F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433 (348-544)</w:t>
            </w:r>
          </w:p>
        </w:tc>
      </w:tr>
      <w:tr w:rsidR="00B0760D" w:rsidRPr="00B0760D" w14:paraId="7F458AE0" w14:textId="77777777" w:rsidTr="00B0760D">
        <w:trPr>
          <w:trHeight w:val="320"/>
        </w:trPr>
        <w:tc>
          <w:tcPr>
            <w:tcW w:w="2524" w:type="dxa"/>
            <w:tcBorders>
              <w:top w:val="nil"/>
              <w:left w:val="nil"/>
              <w:bottom w:val="nil"/>
              <w:right w:val="nil"/>
            </w:tcBorders>
            <w:shd w:val="clear" w:color="auto" w:fill="auto"/>
            <w:noWrap/>
            <w:vAlign w:val="bottom"/>
            <w:hideMark/>
          </w:tcPr>
          <w:p w14:paraId="34D05CE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8834F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C6428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(1.7-3.2)</w:t>
            </w:r>
          </w:p>
        </w:tc>
        <w:tc>
          <w:tcPr>
            <w:tcW w:w="1660" w:type="dxa"/>
            <w:tcBorders>
              <w:top w:val="nil"/>
              <w:left w:val="nil"/>
              <w:bottom w:val="nil"/>
              <w:right w:val="nil"/>
            </w:tcBorders>
            <w:shd w:val="clear" w:color="auto" w:fill="auto"/>
            <w:noWrap/>
            <w:vAlign w:val="bottom"/>
            <w:hideMark/>
          </w:tcPr>
          <w:p w14:paraId="098097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(5.4-8.8)</w:t>
            </w:r>
          </w:p>
        </w:tc>
        <w:tc>
          <w:tcPr>
            <w:tcW w:w="1800" w:type="dxa"/>
            <w:tcBorders>
              <w:top w:val="nil"/>
              <w:left w:val="nil"/>
              <w:bottom w:val="nil"/>
              <w:right w:val="nil"/>
            </w:tcBorders>
            <w:shd w:val="clear" w:color="auto" w:fill="auto"/>
            <w:noWrap/>
            <w:vAlign w:val="bottom"/>
            <w:hideMark/>
          </w:tcPr>
          <w:p w14:paraId="253855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(56-100)</w:t>
            </w:r>
          </w:p>
        </w:tc>
        <w:tc>
          <w:tcPr>
            <w:tcW w:w="1800" w:type="dxa"/>
            <w:tcBorders>
              <w:top w:val="nil"/>
              <w:left w:val="nil"/>
              <w:bottom w:val="nil"/>
              <w:right w:val="nil"/>
            </w:tcBorders>
            <w:shd w:val="clear" w:color="auto" w:fill="auto"/>
            <w:noWrap/>
            <w:vAlign w:val="bottom"/>
            <w:hideMark/>
          </w:tcPr>
          <w:p w14:paraId="7D2E96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(197-316)</w:t>
            </w:r>
          </w:p>
        </w:tc>
      </w:tr>
      <w:tr w:rsidR="00B0760D" w:rsidRPr="00B0760D" w14:paraId="436BA9EC" w14:textId="77777777" w:rsidTr="00B0760D">
        <w:trPr>
          <w:trHeight w:val="320"/>
        </w:trPr>
        <w:tc>
          <w:tcPr>
            <w:tcW w:w="2524" w:type="dxa"/>
            <w:tcBorders>
              <w:top w:val="nil"/>
              <w:left w:val="nil"/>
              <w:bottom w:val="nil"/>
              <w:right w:val="nil"/>
            </w:tcBorders>
            <w:shd w:val="clear" w:color="auto" w:fill="auto"/>
            <w:noWrap/>
            <w:vAlign w:val="bottom"/>
            <w:hideMark/>
          </w:tcPr>
          <w:p w14:paraId="29EDBDE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9BB4A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06EC4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(2-3.5)</w:t>
            </w:r>
          </w:p>
        </w:tc>
        <w:tc>
          <w:tcPr>
            <w:tcW w:w="1660" w:type="dxa"/>
            <w:tcBorders>
              <w:top w:val="nil"/>
              <w:left w:val="nil"/>
              <w:bottom w:val="nil"/>
              <w:right w:val="nil"/>
            </w:tcBorders>
            <w:shd w:val="clear" w:color="auto" w:fill="auto"/>
            <w:noWrap/>
            <w:vAlign w:val="bottom"/>
            <w:hideMark/>
          </w:tcPr>
          <w:p w14:paraId="048303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(4.4-7.1)</w:t>
            </w:r>
          </w:p>
        </w:tc>
        <w:tc>
          <w:tcPr>
            <w:tcW w:w="1800" w:type="dxa"/>
            <w:tcBorders>
              <w:top w:val="nil"/>
              <w:left w:val="nil"/>
              <w:bottom w:val="nil"/>
              <w:right w:val="nil"/>
            </w:tcBorders>
            <w:shd w:val="clear" w:color="auto" w:fill="auto"/>
            <w:noWrap/>
            <w:vAlign w:val="bottom"/>
            <w:hideMark/>
          </w:tcPr>
          <w:p w14:paraId="3124DF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(63-111)</w:t>
            </w:r>
          </w:p>
        </w:tc>
        <w:tc>
          <w:tcPr>
            <w:tcW w:w="1800" w:type="dxa"/>
            <w:tcBorders>
              <w:top w:val="nil"/>
              <w:left w:val="nil"/>
              <w:bottom w:val="nil"/>
              <w:right w:val="nil"/>
            </w:tcBorders>
            <w:shd w:val="clear" w:color="auto" w:fill="auto"/>
            <w:noWrap/>
            <w:vAlign w:val="bottom"/>
            <w:hideMark/>
          </w:tcPr>
          <w:p w14:paraId="6EA4CD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198 (159-256)</w:t>
            </w:r>
          </w:p>
        </w:tc>
      </w:tr>
      <w:tr w:rsidR="00B0760D" w:rsidRPr="00B0760D" w14:paraId="7F35A09E" w14:textId="77777777" w:rsidTr="00B0760D">
        <w:trPr>
          <w:trHeight w:val="320"/>
        </w:trPr>
        <w:tc>
          <w:tcPr>
            <w:tcW w:w="2524" w:type="dxa"/>
            <w:tcBorders>
              <w:top w:val="nil"/>
              <w:left w:val="nil"/>
              <w:bottom w:val="nil"/>
              <w:right w:val="nil"/>
            </w:tcBorders>
            <w:shd w:val="clear" w:color="auto" w:fill="auto"/>
            <w:noWrap/>
            <w:vAlign w:val="bottom"/>
            <w:hideMark/>
          </w:tcPr>
          <w:p w14:paraId="14628C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A521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10403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(3.6-27.1)</w:t>
            </w:r>
          </w:p>
        </w:tc>
        <w:tc>
          <w:tcPr>
            <w:tcW w:w="1660" w:type="dxa"/>
            <w:tcBorders>
              <w:top w:val="nil"/>
              <w:left w:val="nil"/>
              <w:bottom w:val="nil"/>
              <w:right w:val="nil"/>
            </w:tcBorders>
            <w:shd w:val="clear" w:color="auto" w:fill="auto"/>
            <w:noWrap/>
            <w:vAlign w:val="bottom"/>
            <w:hideMark/>
          </w:tcPr>
          <w:p w14:paraId="620135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(3.2-24.3)</w:t>
            </w:r>
          </w:p>
        </w:tc>
        <w:tc>
          <w:tcPr>
            <w:tcW w:w="1800" w:type="dxa"/>
            <w:tcBorders>
              <w:top w:val="nil"/>
              <w:left w:val="nil"/>
              <w:bottom w:val="nil"/>
              <w:right w:val="nil"/>
            </w:tcBorders>
            <w:shd w:val="clear" w:color="auto" w:fill="auto"/>
            <w:noWrap/>
            <w:vAlign w:val="bottom"/>
            <w:hideMark/>
          </w:tcPr>
          <w:p w14:paraId="637C32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346 (113-859)</w:t>
            </w:r>
          </w:p>
        </w:tc>
        <w:tc>
          <w:tcPr>
            <w:tcW w:w="1800" w:type="dxa"/>
            <w:tcBorders>
              <w:top w:val="nil"/>
              <w:left w:val="nil"/>
              <w:bottom w:val="nil"/>
              <w:right w:val="nil"/>
            </w:tcBorders>
            <w:shd w:val="clear" w:color="auto" w:fill="auto"/>
            <w:noWrap/>
            <w:vAlign w:val="bottom"/>
            <w:hideMark/>
          </w:tcPr>
          <w:p w14:paraId="2EAB5D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353 (113-879)</w:t>
            </w:r>
          </w:p>
        </w:tc>
      </w:tr>
      <w:tr w:rsidR="00B0760D" w:rsidRPr="00B0760D" w14:paraId="1C82EF78" w14:textId="77777777" w:rsidTr="00B0760D">
        <w:trPr>
          <w:trHeight w:val="320"/>
        </w:trPr>
        <w:tc>
          <w:tcPr>
            <w:tcW w:w="2524" w:type="dxa"/>
            <w:tcBorders>
              <w:top w:val="nil"/>
              <w:left w:val="nil"/>
              <w:bottom w:val="nil"/>
              <w:right w:val="nil"/>
            </w:tcBorders>
            <w:shd w:val="clear" w:color="auto" w:fill="auto"/>
            <w:noWrap/>
            <w:vAlign w:val="bottom"/>
            <w:hideMark/>
          </w:tcPr>
          <w:p w14:paraId="475FC76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70C9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1E957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 (12.4-21.8)</w:t>
            </w:r>
          </w:p>
        </w:tc>
        <w:tc>
          <w:tcPr>
            <w:tcW w:w="1660" w:type="dxa"/>
            <w:tcBorders>
              <w:top w:val="nil"/>
              <w:left w:val="nil"/>
              <w:bottom w:val="nil"/>
              <w:right w:val="nil"/>
            </w:tcBorders>
            <w:shd w:val="clear" w:color="auto" w:fill="auto"/>
            <w:noWrap/>
            <w:vAlign w:val="bottom"/>
            <w:hideMark/>
          </w:tcPr>
          <w:p w14:paraId="2FDC8E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 (10.9-20.3)</w:t>
            </w:r>
          </w:p>
        </w:tc>
        <w:tc>
          <w:tcPr>
            <w:tcW w:w="1800" w:type="dxa"/>
            <w:tcBorders>
              <w:top w:val="nil"/>
              <w:left w:val="nil"/>
              <w:bottom w:val="nil"/>
              <w:right w:val="nil"/>
            </w:tcBorders>
            <w:shd w:val="clear" w:color="auto" w:fill="auto"/>
            <w:noWrap/>
            <w:vAlign w:val="bottom"/>
            <w:hideMark/>
          </w:tcPr>
          <w:p w14:paraId="3B5E4B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530 (400-699)</w:t>
            </w:r>
          </w:p>
        </w:tc>
        <w:tc>
          <w:tcPr>
            <w:tcW w:w="1800" w:type="dxa"/>
            <w:tcBorders>
              <w:top w:val="nil"/>
              <w:left w:val="nil"/>
              <w:bottom w:val="nil"/>
              <w:right w:val="nil"/>
            </w:tcBorders>
            <w:shd w:val="clear" w:color="auto" w:fill="auto"/>
            <w:noWrap/>
            <w:vAlign w:val="bottom"/>
            <w:hideMark/>
          </w:tcPr>
          <w:p w14:paraId="2B8EB3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525 (394-735)</w:t>
            </w:r>
          </w:p>
        </w:tc>
      </w:tr>
      <w:tr w:rsidR="00B0760D" w:rsidRPr="00B0760D" w14:paraId="3720D89B" w14:textId="77777777" w:rsidTr="00B0760D">
        <w:trPr>
          <w:trHeight w:val="320"/>
        </w:trPr>
        <w:tc>
          <w:tcPr>
            <w:tcW w:w="2524" w:type="dxa"/>
            <w:tcBorders>
              <w:top w:val="nil"/>
              <w:left w:val="nil"/>
              <w:bottom w:val="nil"/>
              <w:right w:val="nil"/>
            </w:tcBorders>
            <w:shd w:val="clear" w:color="auto" w:fill="auto"/>
            <w:noWrap/>
            <w:vAlign w:val="bottom"/>
            <w:hideMark/>
          </w:tcPr>
          <w:p w14:paraId="6629806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3081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CD3DD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(10.8-12.8)</w:t>
            </w:r>
          </w:p>
        </w:tc>
        <w:tc>
          <w:tcPr>
            <w:tcW w:w="1660" w:type="dxa"/>
            <w:tcBorders>
              <w:top w:val="nil"/>
              <w:left w:val="nil"/>
              <w:bottom w:val="nil"/>
              <w:right w:val="nil"/>
            </w:tcBorders>
            <w:shd w:val="clear" w:color="auto" w:fill="auto"/>
            <w:noWrap/>
            <w:vAlign w:val="bottom"/>
            <w:hideMark/>
          </w:tcPr>
          <w:p w14:paraId="06E1F1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(11.2-13.9)</w:t>
            </w:r>
          </w:p>
        </w:tc>
        <w:tc>
          <w:tcPr>
            <w:tcW w:w="1800" w:type="dxa"/>
            <w:tcBorders>
              <w:top w:val="nil"/>
              <w:left w:val="nil"/>
              <w:bottom w:val="nil"/>
              <w:right w:val="nil"/>
            </w:tcBorders>
            <w:shd w:val="clear" w:color="auto" w:fill="auto"/>
            <w:noWrap/>
            <w:vAlign w:val="bottom"/>
            <w:hideMark/>
          </w:tcPr>
          <w:p w14:paraId="24FA3B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381 (345-415)</w:t>
            </w:r>
          </w:p>
        </w:tc>
        <w:tc>
          <w:tcPr>
            <w:tcW w:w="1800" w:type="dxa"/>
            <w:tcBorders>
              <w:top w:val="nil"/>
              <w:left w:val="nil"/>
              <w:bottom w:val="nil"/>
              <w:right w:val="nil"/>
            </w:tcBorders>
            <w:shd w:val="clear" w:color="auto" w:fill="auto"/>
            <w:noWrap/>
            <w:vAlign w:val="bottom"/>
            <w:hideMark/>
          </w:tcPr>
          <w:p w14:paraId="2EC0D7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454 (411-499)</w:t>
            </w:r>
          </w:p>
        </w:tc>
      </w:tr>
      <w:tr w:rsidR="00B0760D" w:rsidRPr="00B0760D" w14:paraId="69BE0A18" w14:textId="77777777" w:rsidTr="00B0760D">
        <w:trPr>
          <w:trHeight w:val="320"/>
        </w:trPr>
        <w:tc>
          <w:tcPr>
            <w:tcW w:w="2524" w:type="dxa"/>
            <w:tcBorders>
              <w:top w:val="nil"/>
              <w:left w:val="nil"/>
              <w:bottom w:val="nil"/>
              <w:right w:val="nil"/>
            </w:tcBorders>
            <w:shd w:val="clear" w:color="auto" w:fill="auto"/>
            <w:noWrap/>
            <w:vAlign w:val="bottom"/>
            <w:hideMark/>
          </w:tcPr>
          <w:p w14:paraId="02228A9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2B02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6FFF5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32.1 (23.2-41.9)</w:t>
            </w:r>
          </w:p>
        </w:tc>
        <w:tc>
          <w:tcPr>
            <w:tcW w:w="1660" w:type="dxa"/>
            <w:tcBorders>
              <w:top w:val="nil"/>
              <w:left w:val="nil"/>
              <w:bottom w:val="nil"/>
              <w:right w:val="nil"/>
            </w:tcBorders>
            <w:shd w:val="clear" w:color="auto" w:fill="auto"/>
            <w:noWrap/>
            <w:vAlign w:val="bottom"/>
            <w:hideMark/>
          </w:tcPr>
          <w:p w14:paraId="64672B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 (16-32.5)</w:t>
            </w:r>
          </w:p>
        </w:tc>
        <w:tc>
          <w:tcPr>
            <w:tcW w:w="1800" w:type="dxa"/>
            <w:tcBorders>
              <w:top w:val="nil"/>
              <w:left w:val="nil"/>
              <w:bottom w:val="nil"/>
              <w:right w:val="nil"/>
            </w:tcBorders>
            <w:shd w:val="clear" w:color="auto" w:fill="auto"/>
            <w:noWrap/>
            <w:vAlign w:val="bottom"/>
            <w:hideMark/>
          </w:tcPr>
          <w:p w14:paraId="64ECA3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1027 (745-1343)</w:t>
            </w:r>
          </w:p>
        </w:tc>
        <w:tc>
          <w:tcPr>
            <w:tcW w:w="1800" w:type="dxa"/>
            <w:tcBorders>
              <w:top w:val="nil"/>
              <w:left w:val="nil"/>
              <w:bottom w:val="nil"/>
              <w:right w:val="nil"/>
            </w:tcBorders>
            <w:shd w:val="clear" w:color="auto" w:fill="auto"/>
            <w:noWrap/>
            <w:vAlign w:val="bottom"/>
            <w:hideMark/>
          </w:tcPr>
          <w:p w14:paraId="65402A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860 (578-1188)</w:t>
            </w:r>
          </w:p>
        </w:tc>
      </w:tr>
      <w:tr w:rsidR="00B0760D" w:rsidRPr="00B0760D" w14:paraId="4BDA1F29" w14:textId="77777777" w:rsidTr="00B0760D">
        <w:trPr>
          <w:trHeight w:val="320"/>
        </w:trPr>
        <w:tc>
          <w:tcPr>
            <w:tcW w:w="2524" w:type="dxa"/>
            <w:tcBorders>
              <w:top w:val="nil"/>
              <w:left w:val="nil"/>
              <w:bottom w:val="nil"/>
              <w:right w:val="nil"/>
            </w:tcBorders>
            <w:shd w:val="clear" w:color="auto" w:fill="auto"/>
            <w:noWrap/>
            <w:vAlign w:val="bottom"/>
            <w:hideMark/>
          </w:tcPr>
          <w:p w14:paraId="3A9620E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79CE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7EB84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(0.6-2.1)</w:t>
            </w:r>
          </w:p>
        </w:tc>
        <w:tc>
          <w:tcPr>
            <w:tcW w:w="1660" w:type="dxa"/>
            <w:tcBorders>
              <w:top w:val="nil"/>
              <w:left w:val="nil"/>
              <w:bottom w:val="nil"/>
              <w:right w:val="nil"/>
            </w:tcBorders>
            <w:shd w:val="clear" w:color="auto" w:fill="auto"/>
            <w:noWrap/>
            <w:vAlign w:val="bottom"/>
            <w:hideMark/>
          </w:tcPr>
          <w:p w14:paraId="01380B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(2.7-9.1)</w:t>
            </w:r>
          </w:p>
        </w:tc>
        <w:tc>
          <w:tcPr>
            <w:tcW w:w="1800" w:type="dxa"/>
            <w:tcBorders>
              <w:top w:val="nil"/>
              <w:left w:val="nil"/>
              <w:bottom w:val="nil"/>
              <w:right w:val="nil"/>
            </w:tcBorders>
            <w:shd w:val="clear" w:color="auto" w:fill="auto"/>
            <w:noWrap/>
            <w:vAlign w:val="bottom"/>
            <w:hideMark/>
          </w:tcPr>
          <w:p w14:paraId="5E2B70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(18-67)</w:t>
            </w:r>
          </w:p>
        </w:tc>
        <w:tc>
          <w:tcPr>
            <w:tcW w:w="1800" w:type="dxa"/>
            <w:tcBorders>
              <w:top w:val="nil"/>
              <w:left w:val="nil"/>
              <w:bottom w:val="nil"/>
              <w:right w:val="nil"/>
            </w:tcBorders>
            <w:shd w:val="clear" w:color="auto" w:fill="auto"/>
            <w:noWrap/>
            <w:vAlign w:val="bottom"/>
            <w:hideMark/>
          </w:tcPr>
          <w:p w14:paraId="438120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(99-335)</w:t>
            </w:r>
          </w:p>
        </w:tc>
      </w:tr>
      <w:tr w:rsidR="00B0760D" w:rsidRPr="00B0760D" w14:paraId="39758447" w14:textId="77777777" w:rsidTr="00B0760D">
        <w:trPr>
          <w:trHeight w:val="320"/>
        </w:trPr>
        <w:tc>
          <w:tcPr>
            <w:tcW w:w="2524" w:type="dxa"/>
            <w:tcBorders>
              <w:top w:val="nil"/>
              <w:left w:val="nil"/>
              <w:bottom w:val="nil"/>
              <w:right w:val="nil"/>
            </w:tcBorders>
            <w:shd w:val="clear" w:color="auto" w:fill="auto"/>
            <w:noWrap/>
            <w:vAlign w:val="bottom"/>
            <w:hideMark/>
          </w:tcPr>
          <w:p w14:paraId="09EA3EA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72C0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F46FF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(2.3-2.7)</w:t>
            </w:r>
          </w:p>
        </w:tc>
        <w:tc>
          <w:tcPr>
            <w:tcW w:w="1660" w:type="dxa"/>
            <w:tcBorders>
              <w:top w:val="nil"/>
              <w:left w:val="nil"/>
              <w:bottom w:val="nil"/>
              <w:right w:val="nil"/>
            </w:tcBorders>
            <w:shd w:val="clear" w:color="auto" w:fill="auto"/>
            <w:noWrap/>
            <w:vAlign w:val="bottom"/>
            <w:hideMark/>
          </w:tcPr>
          <w:p w14:paraId="01D68B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(3.1-3.6)</w:t>
            </w:r>
          </w:p>
        </w:tc>
        <w:tc>
          <w:tcPr>
            <w:tcW w:w="1800" w:type="dxa"/>
            <w:tcBorders>
              <w:top w:val="nil"/>
              <w:left w:val="nil"/>
              <w:bottom w:val="nil"/>
              <w:right w:val="nil"/>
            </w:tcBorders>
            <w:shd w:val="clear" w:color="auto" w:fill="auto"/>
            <w:noWrap/>
            <w:vAlign w:val="bottom"/>
            <w:hideMark/>
          </w:tcPr>
          <w:p w14:paraId="1EC41F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(73-88)</w:t>
            </w:r>
          </w:p>
        </w:tc>
        <w:tc>
          <w:tcPr>
            <w:tcW w:w="1800" w:type="dxa"/>
            <w:tcBorders>
              <w:top w:val="nil"/>
              <w:left w:val="nil"/>
              <w:bottom w:val="nil"/>
              <w:right w:val="nil"/>
            </w:tcBorders>
            <w:shd w:val="clear" w:color="auto" w:fill="auto"/>
            <w:noWrap/>
            <w:vAlign w:val="bottom"/>
            <w:hideMark/>
          </w:tcPr>
          <w:p w14:paraId="64E828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(110-132)</w:t>
            </w:r>
          </w:p>
        </w:tc>
      </w:tr>
      <w:tr w:rsidR="00B0760D" w:rsidRPr="00B0760D" w14:paraId="3F42AC6A" w14:textId="77777777" w:rsidTr="00B0760D">
        <w:trPr>
          <w:trHeight w:val="320"/>
        </w:trPr>
        <w:tc>
          <w:tcPr>
            <w:tcW w:w="2524" w:type="dxa"/>
            <w:tcBorders>
              <w:top w:val="nil"/>
              <w:left w:val="nil"/>
              <w:bottom w:val="nil"/>
              <w:right w:val="nil"/>
            </w:tcBorders>
            <w:shd w:val="clear" w:color="auto" w:fill="auto"/>
            <w:noWrap/>
            <w:vAlign w:val="bottom"/>
            <w:hideMark/>
          </w:tcPr>
          <w:p w14:paraId="6C605C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C0EA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EEC7C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(0.6-0.9)</w:t>
            </w:r>
          </w:p>
        </w:tc>
        <w:tc>
          <w:tcPr>
            <w:tcW w:w="1660" w:type="dxa"/>
            <w:tcBorders>
              <w:top w:val="nil"/>
              <w:left w:val="nil"/>
              <w:bottom w:val="nil"/>
              <w:right w:val="nil"/>
            </w:tcBorders>
            <w:shd w:val="clear" w:color="auto" w:fill="auto"/>
            <w:noWrap/>
            <w:vAlign w:val="bottom"/>
            <w:hideMark/>
          </w:tcPr>
          <w:p w14:paraId="616999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2B3FE7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(19-30)</w:t>
            </w:r>
          </w:p>
        </w:tc>
        <w:tc>
          <w:tcPr>
            <w:tcW w:w="1800" w:type="dxa"/>
            <w:tcBorders>
              <w:top w:val="nil"/>
              <w:left w:val="nil"/>
              <w:bottom w:val="nil"/>
              <w:right w:val="nil"/>
            </w:tcBorders>
            <w:shd w:val="clear" w:color="auto" w:fill="auto"/>
            <w:noWrap/>
            <w:vAlign w:val="bottom"/>
            <w:hideMark/>
          </w:tcPr>
          <w:p w14:paraId="4DA7F3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(25-39)</w:t>
            </w:r>
          </w:p>
        </w:tc>
      </w:tr>
      <w:tr w:rsidR="00B0760D" w:rsidRPr="00B0760D" w14:paraId="6AF7CB2A" w14:textId="77777777" w:rsidTr="00B0760D">
        <w:trPr>
          <w:trHeight w:val="320"/>
        </w:trPr>
        <w:tc>
          <w:tcPr>
            <w:tcW w:w="2524" w:type="dxa"/>
            <w:tcBorders>
              <w:top w:val="nil"/>
              <w:left w:val="nil"/>
              <w:bottom w:val="nil"/>
              <w:right w:val="nil"/>
            </w:tcBorders>
            <w:shd w:val="clear" w:color="auto" w:fill="auto"/>
            <w:noWrap/>
            <w:vAlign w:val="bottom"/>
            <w:hideMark/>
          </w:tcPr>
          <w:p w14:paraId="7BDD3D8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8DD7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9810A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660" w:type="dxa"/>
            <w:tcBorders>
              <w:top w:val="nil"/>
              <w:left w:val="nil"/>
              <w:bottom w:val="nil"/>
              <w:right w:val="nil"/>
            </w:tcBorders>
            <w:shd w:val="clear" w:color="auto" w:fill="auto"/>
            <w:noWrap/>
            <w:vAlign w:val="bottom"/>
            <w:hideMark/>
          </w:tcPr>
          <w:p w14:paraId="16745B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(1.1-1.5)</w:t>
            </w:r>
          </w:p>
        </w:tc>
        <w:tc>
          <w:tcPr>
            <w:tcW w:w="1800" w:type="dxa"/>
            <w:tcBorders>
              <w:top w:val="nil"/>
              <w:left w:val="nil"/>
              <w:bottom w:val="nil"/>
              <w:right w:val="nil"/>
            </w:tcBorders>
            <w:shd w:val="clear" w:color="auto" w:fill="auto"/>
            <w:noWrap/>
            <w:vAlign w:val="bottom"/>
            <w:hideMark/>
          </w:tcPr>
          <w:p w14:paraId="08DE74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(30-39)</w:t>
            </w:r>
          </w:p>
        </w:tc>
        <w:tc>
          <w:tcPr>
            <w:tcW w:w="1800" w:type="dxa"/>
            <w:tcBorders>
              <w:top w:val="nil"/>
              <w:left w:val="nil"/>
              <w:bottom w:val="nil"/>
              <w:right w:val="nil"/>
            </w:tcBorders>
            <w:shd w:val="clear" w:color="auto" w:fill="auto"/>
            <w:noWrap/>
            <w:vAlign w:val="bottom"/>
            <w:hideMark/>
          </w:tcPr>
          <w:p w14:paraId="592B3E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(41-53)</w:t>
            </w:r>
          </w:p>
        </w:tc>
      </w:tr>
      <w:tr w:rsidR="00B0760D" w:rsidRPr="00B0760D" w14:paraId="7CD077F7" w14:textId="77777777" w:rsidTr="00B0760D">
        <w:trPr>
          <w:trHeight w:val="320"/>
        </w:trPr>
        <w:tc>
          <w:tcPr>
            <w:tcW w:w="2524" w:type="dxa"/>
            <w:tcBorders>
              <w:top w:val="nil"/>
              <w:left w:val="nil"/>
              <w:bottom w:val="nil"/>
              <w:right w:val="nil"/>
            </w:tcBorders>
            <w:shd w:val="clear" w:color="auto" w:fill="auto"/>
            <w:noWrap/>
            <w:vAlign w:val="bottom"/>
            <w:hideMark/>
          </w:tcPr>
          <w:p w14:paraId="3F39F9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2C3F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29019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1D3DDC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693C30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c>
          <w:tcPr>
            <w:tcW w:w="1800" w:type="dxa"/>
            <w:tcBorders>
              <w:top w:val="nil"/>
              <w:left w:val="nil"/>
              <w:bottom w:val="nil"/>
              <w:right w:val="nil"/>
            </w:tcBorders>
            <w:shd w:val="clear" w:color="auto" w:fill="auto"/>
            <w:noWrap/>
            <w:vAlign w:val="bottom"/>
            <w:hideMark/>
          </w:tcPr>
          <w:p w14:paraId="452378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(3-7)</w:t>
            </w:r>
          </w:p>
        </w:tc>
      </w:tr>
      <w:tr w:rsidR="00B0760D" w:rsidRPr="00B0760D" w14:paraId="3A970E3D" w14:textId="77777777" w:rsidTr="00B0760D">
        <w:trPr>
          <w:trHeight w:val="320"/>
        </w:trPr>
        <w:tc>
          <w:tcPr>
            <w:tcW w:w="2524" w:type="dxa"/>
            <w:tcBorders>
              <w:top w:val="nil"/>
              <w:left w:val="nil"/>
              <w:bottom w:val="nil"/>
              <w:right w:val="nil"/>
            </w:tcBorders>
            <w:shd w:val="clear" w:color="auto" w:fill="auto"/>
            <w:noWrap/>
            <w:vAlign w:val="bottom"/>
            <w:hideMark/>
          </w:tcPr>
          <w:p w14:paraId="649734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Georgia</w:t>
            </w:r>
          </w:p>
        </w:tc>
        <w:tc>
          <w:tcPr>
            <w:tcW w:w="2180" w:type="dxa"/>
            <w:tcBorders>
              <w:top w:val="nil"/>
              <w:left w:val="nil"/>
              <w:bottom w:val="nil"/>
              <w:right w:val="nil"/>
            </w:tcBorders>
            <w:shd w:val="clear" w:color="auto" w:fill="auto"/>
            <w:noWrap/>
            <w:vAlign w:val="bottom"/>
            <w:hideMark/>
          </w:tcPr>
          <w:p w14:paraId="17CC5A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5B37E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(63-81.2)</w:t>
            </w:r>
          </w:p>
        </w:tc>
        <w:tc>
          <w:tcPr>
            <w:tcW w:w="1660" w:type="dxa"/>
            <w:tcBorders>
              <w:top w:val="nil"/>
              <w:left w:val="nil"/>
              <w:bottom w:val="nil"/>
              <w:right w:val="nil"/>
            </w:tcBorders>
            <w:shd w:val="clear" w:color="auto" w:fill="auto"/>
            <w:noWrap/>
            <w:vAlign w:val="bottom"/>
            <w:hideMark/>
          </w:tcPr>
          <w:p w14:paraId="21FF16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86.7 (79.3-92.2)</w:t>
            </w:r>
          </w:p>
        </w:tc>
        <w:tc>
          <w:tcPr>
            <w:tcW w:w="1800" w:type="dxa"/>
            <w:tcBorders>
              <w:top w:val="nil"/>
              <w:left w:val="nil"/>
              <w:bottom w:val="nil"/>
              <w:right w:val="nil"/>
            </w:tcBorders>
            <w:shd w:val="clear" w:color="auto" w:fill="auto"/>
            <w:noWrap/>
            <w:vAlign w:val="bottom"/>
            <w:hideMark/>
          </w:tcPr>
          <w:p w14:paraId="520637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1632 (1420-1840)</w:t>
            </w:r>
          </w:p>
        </w:tc>
        <w:tc>
          <w:tcPr>
            <w:tcW w:w="1800" w:type="dxa"/>
            <w:tcBorders>
              <w:top w:val="nil"/>
              <w:left w:val="nil"/>
              <w:bottom w:val="nil"/>
              <w:right w:val="nil"/>
            </w:tcBorders>
            <w:shd w:val="clear" w:color="auto" w:fill="auto"/>
            <w:noWrap/>
            <w:vAlign w:val="bottom"/>
            <w:hideMark/>
          </w:tcPr>
          <w:p w14:paraId="53929C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4009 (3679-4281)</w:t>
            </w:r>
          </w:p>
        </w:tc>
      </w:tr>
      <w:tr w:rsidR="00B0760D" w:rsidRPr="00B0760D" w14:paraId="24696F95" w14:textId="77777777" w:rsidTr="00B0760D">
        <w:trPr>
          <w:trHeight w:val="320"/>
        </w:trPr>
        <w:tc>
          <w:tcPr>
            <w:tcW w:w="2524" w:type="dxa"/>
            <w:tcBorders>
              <w:top w:val="nil"/>
              <w:left w:val="nil"/>
              <w:bottom w:val="nil"/>
              <w:right w:val="nil"/>
            </w:tcBorders>
            <w:shd w:val="clear" w:color="auto" w:fill="auto"/>
            <w:noWrap/>
            <w:vAlign w:val="bottom"/>
            <w:hideMark/>
          </w:tcPr>
          <w:p w14:paraId="500A0DD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C260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7F455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(22.1-34.6)</w:t>
            </w:r>
          </w:p>
        </w:tc>
        <w:tc>
          <w:tcPr>
            <w:tcW w:w="1660" w:type="dxa"/>
            <w:tcBorders>
              <w:top w:val="nil"/>
              <w:left w:val="nil"/>
              <w:bottom w:val="nil"/>
              <w:right w:val="nil"/>
            </w:tcBorders>
            <w:shd w:val="clear" w:color="auto" w:fill="auto"/>
            <w:noWrap/>
            <w:vAlign w:val="bottom"/>
            <w:hideMark/>
          </w:tcPr>
          <w:p w14:paraId="338DEE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26.3 (19.2-32.9)</w:t>
            </w:r>
          </w:p>
        </w:tc>
        <w:tc>
          <w:tcPr>
            <w:tcW w:w="1800" w:type="dxa"/>
            <w:tcBorders>
              <w:top w:val="nil"/>
              <w:left w:val="nil"/>
              <w:bottom w:val="nil"/>
              <w:right w:val="nil"/>
            </w:tcBorders>
            <w:shd w:val="clear" w:color="auto" w:fill="auto"/>
            <w:noWrap/>
            <w:vAlign w:val="bottom"/>
            <w:hideMark/>
          </w:tcPr>
          <w:p w14:paraId="6715A6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659 (503-776)</w:t>
            </w:r>
          </w:p>
        </w:tc>
        <w:tc>
          <w:tcPr>
            <w:tcW w:w="1800" w:type="dxa"/>
            <w:tcBorders>
              <w:top w:val="nil"/>
              <w:left w:val="nil"/>
              <w:bottom w:val="nil"/>
              <w:right w:val="nil"/>
            </w:tcBorders>
            <w:shd w:val="clear" w:color="auto" w:fill="auto"/>
            <w:noWrap/>
            <w:vAlign w:val="bottom"/>
            <w:hideMark/>
          </w:tcPr>
          <w:p w14:paraId="449F0A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1216 (887-1523)</w:t>
            </w:r>
          </w:p>
        </w:tc>
      </w:tr>
      <w:tr w:rsidR="00B0760D" w:rsidRPr="00B0760D" w14:paraId="69736057" w14:textId="77777777" w:rsidTr="00B0760D">
        <w:trPr>
          <w:trHeight w:val="320"/>
        </w:trPr>
        <w:tc>
          <w:tcPr>
            <w:tcW w:w="2524" w:type="dxa"/>
            <w:tcBorders>
              <w:top w:val="nil"/>
              <w:left w:val="nil"/>
              <w:bottom w:val="nil"/>
              <w:right w:val="nil"/>
            </w:tcBorders>
            <w:shd w:val="clear" w:color="auto" w:fill="auto"/>
            <w:noWrap/>
            <w:vAlign w:val="bottom"/>
            <w:hideMark/>
          </w:tcPr>
          <w:p w14:paraId="7BEA6DB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7FBD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E8299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(4.5-9.9)</w:t>
            </w:r>
          </w:p>
        </w:tc>
        <w:tc>
          <w:tcPr>
            <w:tcW w:w="1660" w:type="dxa"/>
            <w:tcBorders>
              <w:top w:val="nil"/>
              <w:left w:val="nil"/>
              <w:bottom w:val="nil"/>
              <w:right w:val="nil"/>
            </w:tcBorders>
            <w:shd w:val="clear" w:color="auto" w:fill="auto"/>
            <w:noWrap/>
            <w:vAlign w:val="bottom"/>
            <w:hideMark/>
          </w:tcPr>
          <w:p w14:paraId="1351DC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37.6 (28.3-46.7)</w:t>
            </w:r>
          </w:p>
        </w:tc>
        <w:tc>
          <w:tcPr>
            <w:tcW w:w="1800" w:type="dxa"/>
            <w:tcBorders>
              <w:top w:val="nil"/>
              <w:left w:val="nil"/>
              <w:bottom w:val="nil"/>
              <w:right w:val="nil"/>
            </w:tcBorders>
            <w:shd w:val="clear" w:color="auto" w:fill="auto"/>
            <w:noWrap/>
            <w:vAlign w:val="bottom"/>
            <w:hideMark/>
          </w:tcPr>
          <w:p w14:paraId="467C75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 (102-226)</w:t>
            </w:r>
          </w:p>
        </w:tc>
        <w:tc>
          <w:tcPr>
            <w:tcW w:w="1800" w:type="dxa"/>
            <w:tcBorders>
              <w:top w:val="nil"/>
              <w:left w:val="nil"/>
              <w:bottom w:val="nil"/>
              <w:right w:val="nil"/>
            </w:tcBorders>
            <w:shd w:val="clear" w:color="auto" w:fill="auto"/>
            <w:noWrap/>
            <w:vAlign w:val="bottom"/>
            <w:hideMark/>
          </w:tcPr>
          <w:p w14:paraId="2FA509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1746 (1323-2167)</w:t>
            </w:r>
          </w:p>
        </w:tc>
      </w:tr>
      <w:tr w:rsidR="00B0760D" w:rsidRPr="00B0760D" w14:paraId="3B694D84" w14:textId="77777777" w:rsidTr="00B0760D">
        <w:trPr>
          <w:trHeight w:val="320"/>
        </w:trPr>
        <w:tc>
          <w:tcPr>
            <w:tcW w:w="2524" w:type="dxa"/>
            <w:tcBorders>
              <w:top w:val="nil"/>
              <w:left w:val="nil"/>
              <w:bottom w:val="nil"/>
              <w:right w:val="nil"/>
            </w:tcBorders>
            <w:shd w:val="clear" w:color="auto" w:fill="auto"/>
            <w:noWrap/>
            <w:vAlign w:val="bottom"/>
            <w:hideMark/>
          </w:tcPr>
          <w:p w14:paraId="0A43CAC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C7716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F56B4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2C5DD0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(1.2-2.3)</w:t>
            </w:r>
          </w:p>
        </w:tc>
        <w:tc>
          <w:tcPr>
            <w:tcW w:w="1800" w:type="dxa"/>
            <w:tcBorders>
              <w:top w:val="nil"/>
              <w:left w:val="nil"/>
              <w:bottom w:val="nil"/>
              <w:right w:val="nil"/>
            </w:tcBorders>
            <w:shd w:val="clear" w:color="auto" w:fill="auto"/>
            <w:noWrap/>
            <w:vAlign w:val="bottom"/>
            <w:hideMark/>
          </w:tcPr>
          <w:p w14:paraId="261C2E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22413A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(54-106)</w:t>
            </w:r>
          </w:p>
        </w:tc>
      </w:tr>
      <w:tr w:rsidR="00B0760D" w:rsidRPr="00B0760D" w14:paraId="32690C64" w14:textId="77777777" w:rsidTr="00B0760D">
        <w:trPr>
          <w:trHeight w:val="320"/>
        </w:trPr>
        <w:tc>
          <w:tcPr>
            <w:tcW w:w="2524" w:type="dxa"/>
            <w:tcBorders>
              <w:top w:val="nil"/>
              <w:left w:val="nil"/>
              <w:bottom w:val="nil"/>
              <w:right w:val="nil"/>
            </w:tcBorders>
            <w:shd w:val="clear" w:color="auto" w:fill="auto"/>
            <w:noWrap/>
            <w:vAlign w:val="bottom"/>
            <w:hideMark/>
          </w:tcPr>
          <w:p w14:paraId="51CF96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C2D74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4CAB9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(4.5-9.8)</w:t>
            </w:r>
          </w:p>
        </w:tc>
        <w:tc>
          <w:tcPr>
            <w:tcW w:w="1660" w:type="dxa"/>
            <w:tcBorders>
              <w:top w:val="nil"/>
              <w:left w:val="nil"/>
              <w:bottom w:val="nil"/>
              <w:right w:val="nil"/>
            </w:tcBorders>
            <w:shd w:val="clear" w:color="auto" w:fill="auto"/>
            <w:noWrap/>
            <w:vAlign w:val="bottom"/>
            <w:hideMark/>
          </w:tcPr>
          <w:p w14:paraId="704BBD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36.7 (27.6-45.6)</w:t>
            </w:r>
          </w:p>
        </w:tc>
        <w:tc>
          <w:tcPr>
            <w:tcW w:w="1800" w:type="dxa"/>
            <w:tcBorders>
              <w:top w:val="nil"/>
              <w:left w:val="nil"/>
              <w:bottom w:val="nil"/>
              <w:right w:val="nil"/>
            </w:tcBorders>
            <w:shd w:val="clear" w:color="auto" w:fill="auto"/>
            <w:noWrap/>
            <w:vAlign w:val="bottom"/>
            <w:hideMark/>
          </w:tcPr>
          <w:p w14:paraId="24A609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(102-225)</w:t>
            </w:r>
          </w:p>
        </w:tc>
        <w:tc>
          <w:tcPr>
            <w:tcW w:w="1800" w:type="dxa"/>
            <w:tcBorders>
              <w:top w:val="nil"/>
              <w:left w:val="nil"/>
              <w:bottom w:val="nil"/>
              <w:right w:val="nil"/>
            </w:tcBorders>
            <w:shd w:val="clear" w:color="auto" w:fill="auto"/>
            <w:noWrap/>
            <w:vAlign w:val="bottom"/>
            <w:hideMark/>
          </w:tcPr>
          <w:p w14:paraId="10D765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1703 (1288-2118)</w:t>
            </w:r>
          </w:p>
        </w:tc>
      </w:tr>
      <w:tr w:rsidR="00B0760D" w:rsidRPr="00B0760D" w14:paraId="78FA7094" w14:textId="77777777" w:rsidTr="00B0760D">
        <w:trPr>
          <w:trHeight w:val="320"/>
        </w:trPr>
        <w:tc>
          <w:tcPr>
            <w:tcW w:w="2524" w:type="dxa"/>
            <w:tcBorders>
              <w:top w:val="nil"/>
              <w:left w:val="nil"/>
              <w:bottom w:val="nil"/>
              <w:right w:val="nil"/>
            </w:tcBorders>
            <w:shd w:val="clear" w:color="auto" w:fill="auto"/>
            <w:noWrap/>
            <w:vAlign w:val="bottom"/>
            <w:hideMark/>
          </w:tcPr>
          <w:p w14:paraId="030D248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3F44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84067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44.3 (28.6-61.8)</w:t>
            </w:r>
          </w:p>
        </w:tc>
        <w:tc>
          <w:tcPr>
            <w:tcW w:w="1660" w:type="dxa"/>
            <w:tcBorders>
              <w:top w:val="nil"/>
              <w:left w:val="nil"/>
              <w:bottom w:val="nil"/>
              <w:right w:val="nil"/>
            </w:tcBorders>
            <w:shd w:val="clear" w:color="auto" w:fill="auto"/>
            <w:noWrap/>
            <w:vAlign w:val="bottom"/>
            <w:hideMark/>
          </w:tcPr>
          <w:p w14:paraId="39D0E0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62.8 (44.9-77.2)</w:t>
            </w:r>
          </w:p>
        </w:tc>
        <w:tc>
          <w:tcPr>
            <w:tcW w:w="1800" w:type="dxa"/>
            <w:tcBorders>
              <w:top w:val="nil"/>
              <w:left w:val="nil"/>
              <w:bottom w:val="nil"/>
              <w:right w:val="nil"/>
            </w:tcBorders>
            <w:shd w:val="clear" w:color="auto" w:fill="auto"/>
            <w:noWrap/>
            <w:vAlign w:val="bottom"/>
            <w:hideMark/>
          </w:tcPr>
          <w:p w14:paraId="1D42EB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1005 (646-1400)</w:t>
            </w:r>
          </w:p>
        </w:tc>
        <w:tc>
          <w:tcPr>
            <w:tcW w:w="1800" w:type="dxa"/>
            <w:tcBorders>
              <w:top w:val="nil"/>
              <w:left w:val="nil"/>
              <w:bottom w:val="nil"/>
              <w:right w:val="nil"/>
            </w:tcBorders>
            <w:shd w:val="clear" w:color="auto" w:fill="auto"/>
            <w:noWrap/>
            <w:vAlign w:val="bottom"/>
            <w:hideMark/>
          </w:tcPr>
          <w:p w14:paraId="2B6266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2903 (2062-3574)</w:t>
            </w:r>
          </w:p>
        </w:tc>
      </w:tr>
      <w:tr w:rsidR="00B0760D" w:rsidRPr="00B0760D" w14:paraId="38267341" w14:textId="77777777" w:rsidTr="00B0760D">
        <w:trPr>
          <w:trHeight w:val="320"/>
        </w:trPr>
        <w:tc>
          <w:tcPr>
            <w:tcW w:w="2524" w:type="dxa"/>
            <w:tcBorders>
              <w:top w:val="nil"/>
              <w:left w:val="nil"/>
              <w:bottom w:val="nil"/>
              <w:right w:val="nil"/>
            </w:tcBorders>
            <w:shd w:val="clear" w:color="auto" w:fill="auto"/>
            <w:noWrap/>
            <w:vAlign w:val="bottom"/>
            <w:hideMark/>
          </w:tcPr>
          <w:p w14:paraId="3ABDE6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3576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8144C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(4.1-18.3)</w:t>
            </w:r>
          </w:p>
        </w:tc>
        <w:tc>
          <w:tcPr>
            <w:tcW w:w="1660" w:type="dxa"/>
            <w:tcBorders>
              <w:top w:val="nil"/>
              <w:left w:val="nil"/>
              <w:bottom w:val="nil"/>
              <w:right w:val="nil"/>
            </w:tcBorders>
            <w:shd w:val="clear" w:color="auto" w:fill="auto"/>
            <w:noWrap/>
            <w:vAlign w:val="bottom"/>
            <w:hideMark/>
          </w:tcPr>
          <w:p w14:paraId="3DC531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(2.3-11.1)</w:t>
            </w:r>
          </w:p>
        </w:tc>
        <w:tc>
          <w:tcPr>
            <w:tcW w:w="1800" w:type="dxa"/>
            <w:tcBorders>
              <w:top w:val="nil"/>
              <w:left w:val="nil"/>
              <w:bottom w:val="nil"/>
              <w:right w:val="nil"/>
            </w:tcBorders>
            <w:shd w:val="clear" w:color="auto" w:fill="auto"/>
            <w:noWrap/>
            <w:vAlign w:val="bottom"/>
            <w:hideMark/>
          </w:tcPr>
          <w:p w14:paraId="510E29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216 (93-414)</w:t>
            </w:r>
          </w:p>
        </w:tc>
        <w:tc>
          <w:tcPr>
            <w:tcW w:w="1800" w:type="dxa"/>
            <w:tcBorders>
              <w:top w:val="nil"/>
              <w:left w:val="nil"/>
              <w:bottom w:val="nil"/>
              <w:right w:val="nil"/>
            </w:tcBorders>
            <w:shd w:val="clear" w:color="auto" w:fill="auto"/>
            <w:noWrap/>
            <w:vAlign w:val="bottom"/>
            <w:hideMark/>
          </w:tcPr>
          <w:p w14:paraId="27490A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249 (106-518)</w:t>
            </w:r>
          </w:p>
        </w:tc>
      </w:tr>
      <w:tr w:rsidR="00B0760D" w:rsidRPr="00B0760D" w14:paraId="5B6814A0" w14:textId="77777777" w:rsidTr="00B0760D">
        <w:trPr>
          <w:trHeight w:val="320"/>
        </w:trPr>
        <w:tc>
          <w:tcPr>
            <w:tcW w:w="2524" w:type="dxa"/>
            <w:tcBorders>
              <w:top w:val="nil"/>
              <w:left w:val="nil"/>
              <w:bottom w:val="nil"/>
              <w:right w:val="nil"/>
            </w:tcBorders>
            <w:shd w:val="clear" w:color="auto" w:fill="auto"/>
            <w:noWrap/>
            <w:vAlign w:val="bottom"/>
            <w:hideMark/>
          </w:tcPr>
          <w:p w14:paraId="362048A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8FDF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D7BFB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(6-10.4)</w:t>
            </w:r>
          </w:p>
        </w:tc>
        <w:tc>
          <w:tcPr>
            <w:tcW w:w="1660" w:type="dxa"/>
            <w:tcBorders>
              <w:top w:val="nil"/>
              <w:left w:val="nil"/>
              <w:bottom w:val="nil"/>
              <w:right w:val="nil"/>
            </w:tcBorders>
            <w:shd w:val="clear" w:color="auto" w:fill="auto"/>
            <w:noWrap/>
            <w:vAlign w:val="bottom"/>
            <w:hideMark/>
          </w:tcPr>
          <w:p w14:paraId="387688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(5.8-10.4)</w:t>
            </w:r>
          </w:p>
        </w:tc>
        <w:tc>
          <w:tcPr>
            <w:tcW w:w="1800" w:type="dxa"/>
            <w:tcBorders>
              <w:top w:val="nil"/>
              <w:left w:val="nil"/>
              <w:bottom w:val="nil"/>
              <w:right w:val="nil"/>
            </w:tcBorders>
            <w:shd w:val="clear" w:color="auto" w:fill="auto"/>
            <w:noWrap/>
            <w:vAlign w:val="bottom"/>
            <w:hideMark/>
          </w:tcPr>
          <w:p w14:paraId="366D47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194 (137-239)</w:t>
            </w:r>
          </w:p>
        </w:tc>
        <w:tc>
          <w:tcPr>
            <w:tcW w:w="1800" w:type="dxa"/>
            <w:tcBorders>
              <w:top w:val="nil"/>
              <w:left w:val="nil"/>
              <w:bottom w:val="nil"/>
              <w:right w:val="nil"/>
            </w:tcBorders>
            <w:shd w:val="clear" w:color="auto" w:fill="auto"/>
            <w:noWrap/>
            <w:vAlign w:val="bottom"/>
            <w:hideMark/>
          </w:tcPr>
          <w:p w14:paraId="194A88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390 (270-478)</w:t>
            </w:r>
          </w:p>
        </w:tc>
      </w:tr>
      <w:tr w:rsidR="00B0760D" w:rsidRPr="00B0760D" w14:paraId="22A5013E" w14:textId="77777777" w:rsidTr="00B0760D">
        <w:trPr>
          <w:trHeight w:val="320"/>
        </w:trPr>
        <w:tc>
          <w:tcPr>
            <w:tcW w:w="2524" w:type="dxa"/>
            <w:tcBorders>
              <w:top w:val="nil"/>
              <w:left w:val="nil"/>
              <w:bottom w:val="nil"/>
              <w:right w:val="nil"/>
            </w:tcBorders>
            <w:shd w:val="clear" w:color="auto" w:fill="auto"/>
            <w:noWrap/>
            <w:vAlign w:val="bottom"/>
            <w:hideMark/>
          </w:tcPr>
          <w:p w14:paraId="42EC284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D2D4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B23E4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(0.2-0.9)</w:t>
            </w:r>
          </w:p>
        </w:tc>
        <w:tc>
          <w:tcPr>
            <w:tcW w:w="1660" w:type="dxa"/>
            <w:tcBorders>
              <w:top w:val="nil"/>
              <w:left w:val="nil"/>
              <w:bottom w:val="nil"/>
              <w:right w:val="nil"/>
            </w:tcBorders>
            <w:shd w:val="clear" w:color="auto" w:fill="auto"/>
            <w:noWrap/>
            <w:vAlign w:val="bottom"/>
            <w:hideMark/>
          </w:tcPr>
          <w:p w14:paraId="3B13F7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(4.7-10.5)</w:t>
            </w:r>
          </w:p>
        </w:tc>
        <w:tc>
          <w:tcPr>
            <w:tcW w:w="1800" w:type="dxa"/>
            <w:tcBorders>
              <w:top w:val="nil"/>
              <w:left w:val="nil"/>
              <w:bottom w:val="nil"/>
              <w:right w:val="nil"/>
            </w:tcBorders>
            <w:shd w:val="clear" w:color="auto" w:fill="auto"/>
            <w:noWrap/>
            <w:vAlign w:val="bottom"/>
            <w:hideMark/>
          </w:tcPr>
          <w:p w14:paraId="081286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(4-19)</w:t>
            </w:r>
          </w:p>
        </w:tc>
        <w:tc>
          <w:tcPr>
            <w:tcW w:w="1800" w:type="dxa"/>
            <w:tcBorders>
              <w:top w:val="nil"/>
              <w:left w:val="nil"/>
              <w:bottom w:val="nil"/>
              <w:right w:val="nil"/>
            </w:tcBorders>
            <w:shd w:val="clear" w:color="auto" w:fill="auto"/>
            <w:noWrap/>
            <w:vAlign w:val="bottom"/>
            <w:hideMark/>
          </w:tcPr>
          <w:p w14:paraId="49C4EC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(215-489)</w:t>
            </w:r>
          </w:p>
        </w:tc>
      </w:tr>
      <w:tr w:rsidR="00B0760D" w:rsidRPr="00B0760D" w14:paraId="6CFE73AB" w14:textId="77777777" w:rsidTr="00B0760D">
        <w:trPr>
          <w:trHeight w:val="320"/>
        </w:trPr>
        <w:tc>
          <w:tcPr>
            <w:tcW w:w="2524" w:type="dxa"/>
            <w:tcBorders>
              <w:top w:val="nil"/>
              <w:left w:val="nil"/>
              <w:bottom w:val="nil"/>
              <w:right w:val="nil"/>
            </w:tcBorders>
            <w:shd w:val="clear" w:color="auto" w:fill="auto"/>
            <w:noWrap/>
            <w:vAlign w:val="bottom"/>
            <w:hideMark/>
          </w:tcPr>
          <w:p w14:paraId="2F2D76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1F31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DBE90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(5.7-15.2)</w:t>
            </w:r>
          </w:p>
        </w:tc>
        <w:tc>
          <w:tcPr>
            <w:tcW w:w="1660" w:type="dxa"/>
            <w:tcBorders>
              <w:top w:val="nil"/>
              <w:left w:val="nil"/>
              <w:bottom w:val="nil"/>
              <w:right w:val="nil"/>
            </w:tcBorders>
            <w:shd w:val="clear" w:color="auto" w:fill="auto"/>
            <w:noWrap/>
            <w:vAlign w:val="bottom"/>
            <w:hideMark/>
          </w:tcPr>
          <w:p w14:paraId="62AA0C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(6.2-16.6)</w:t>
            </w:r>
          </w:p>
        </w:tc>
        <w:tc>
          <w:tcPr>
            <w:tcW w:w="1800" w:type="dxa"/>
            <w:tcBorders>
              <w:top w:val="nil"/>
              <w:left w:val="nil"/>
              <w:bottom w:val="nil"/>
              <w:right w:val="nil"/>
            </w:tcBorders>
            <w:shd w:val="clear" w:color="auto" w:fill="auto"/>
            <w:noWrap/>
            <w:vAlign w:val="bottom"/>
            <w:hideMark/>
          </w:tcPr>
          <w:p w14:paraId="30ADB3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(130-345)</w:t>
            </w:r>
          </w:p>
        </w:tc>
        <w:tc>
          <w:tcPr>
            <w:tcW w:w="1800" w:type="dxa"/>
            <w:tcBorders>
              <w:top w:val="nil"/>
              <w:left w:val="nil"/>
              <w:bottom w:val="nil"/>
              <w:right w:val="nil"/>
            </w:tcBorders>
            <w:shd w:val="clear" w:color="auto" w:fill="auto"/>
            <w:noWrap/>
            <w:vAlign w:val="bottom"/>
            <w:hideMark/>
          </w:tcPr>
          <w:p w14:paraId="12DABF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470 (287-773)</w:t>
            </w:r>
          </w:p>
        </w:tc>
      </w:tr>
      <w:tr w:rsidR="00B0760D" w:rsidRPr="00B0760D" w14:paraId="622F620B" w14:textId="77777777" w:rsidTr="00B0760D">
        <w:trPr>
          <w:trHeight w:val="320"/>
        </w:trPr>
        <w:tc>
          <w:tcPr>
            <w:tcW w:w="2524" w:type="dxa"/>
            <w:tcBorders>
              <w:top w:val="nil"/>
              <w:left w:val="nil"/>
              <w:bottom w:val="nil"/>
              <w:right w:val="nil"/>
            </w:tcBorders>
            <w:shd w:val="clear" w:color="auto" w:fill="auto"/>
            <w:noWrap/>
            <w:vAlign w:val="bottom"/>
            <w:hideMark/>
          </w:tcPr>
          <w:p w14:paraId="78A85BC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D600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5EA20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660" w:type="dxa"/>
            <w:tcBorders>
              <w:top w:val="nil"/>
              <w:left w:val="nil"/>
              <w:bottom w:val="nil"/>
              <w:right w:val="nil"/>
            </w:tcBorders>
            <w:shd w:val="clear" w:color="auto" w:fill="auto"/>
            <w:noWrap/>
            <w:vAlign w:val="bottom"/>
            <w:hideMark/>
          </w:tcPr>
          <w:p w14:paraId="41FA22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(3.2-3.6)</w:t>
            </w:r>
          </w:p>
        </w:tc>
        <w:tc>
          <w:tcPr>
            <w:tcW w:w="1800" w:type="dxa"/>
            <w:tcBorders>
              <w:top w:val="nil"/>
              <w:left w:val="nil"/>
              <w:bottom w:val="nil"/>
              <w:right w:val="nil"/>
            </w:tcBorders>
            <w:shd w:val="clear" w:color="auto" w:fill="auto"/>
            <w:noWrap/>
            <w:vAlign w:val="bottom"/>
            <w:hideMark/>
          </w:tcPr>
          <w:p w14:paraId="341719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(62-72)</w:t>
            </w:r>
          </w:p>
        </w:tc>
        <w:tc>
          <w:tcPr>
            <w:tcW w:w="1800" w:type="dxa"/>
            <w:tcBorders>
              <w:top w:val="nil"/>
              <w:left w:val="nil"/>
              <w:bottom w:val="nil"/>
              <w:right w:val="nil"/>
            </w:tcBorders>
            <w:shd w:val="clear" w:color="auto" w:fill="auto"/>
            <w:noWrap/>
            <w:vAlign w:val="bottom"/>
            <w:hideMark/>
          </w:tcPr>
          <w:p w14:paraId="753DE2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 (145-168)</w:t>
            </w:r>
          </w:p>
        </w:tc>
      </w:tr>
      <w:tr w:rsidR="00B0760D" w:rsidRPr="00B0760D" w14:paraId="061E6BAD" w14:textId="77777777" w:rsidTr="00B0760D">
        <w:trPr>
          <w:trHeight w:val="320"/>
        </w:trPr>
        <w:tc>
          <w:tcPr>
            <w:tcW w:w="2524" w:type="dxa"/>
            <w:tcBorders>
              <w:top w:val="nil"/>
              <w:left w:val="nil"/>
              <w:bottom w:val="nil"/>
              <w:right w:val="nil"/>
            </w:tcBorders>
            <w:shd w:val="clear" w:color="auto" w:fill="auto"/>
            <w:noWrap/>
            <w:vAlign w:val="bottom"/>
            <w:hideMark/>
          </w:tcPr>
          <w:p w14:paraId="4ED118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AAFA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85835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660" w:type="dxa"/>
            <w:tcBorders>
              <w:top w:val="nil"/>
              <w:left w:val="nil"/>
              <w:bottom w:val="nil"/>
              <w:right w:val="nil"/>
            </w:tcBorders>
            <w:shd w:val="clear" w:color="auto" w:fill="auto"/>
            <w:noWrap/>
            <w:vAlign w:val="bottom"/>
            <w:hideMark/>
          </w:tcPr>
          <w:p w14:paraId="5B0EE9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800" w:type="dxa"/>
            <w:tcBorders>
              <w:top w:val="nil"/>
              <w:left w:val="nil"/>
              <w:bottom w:val="nil"/>
              <w:right w:val="nil"/>
            </w:tcBorders>
            <w:shd w:val="clear" w:color="auto" w:fill="auto"/>
            <w:noWrap/>
            <w:vAlign w:val="bottom"/>
            <w:hideMark/>
          </w:tcPr>
          <w:p w14:paraId="66220A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(20-27)</w:t>
            </w:r>
          </w:p>
        </w:tc>
        <w:tc>
          <w:tcPr>
            <w:tcW w:w="1800" w:type="dxa"/>
            <w:tcBorders>
              <w:top w:val="nil"/>
              <w:left w:val="nil"/>
              <w:bottom w:val="nil"/>
              <w:right w:val="nil"/>
            </w:tcBorders>
            <w:shd w:val="clear" w:color="auto" w:fill="auto"/>
            <w:noWrap/>
            <w:vAlign w:val="bottom"/>
            <w:hideMark/>
          </w:tcPr>
          <w:p w14:paraId="42F9D9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(52-66)</w:t>
            </w:r>
          </w:p>
        </w:tc>
      </w:tr>
      <w:tr w:rsidR="00B0760D" w:rsidRPr="00B0760D" w14:paraId="0301B793" w14:textId="77777777" w:rsidTr="00B0760D">
        <w:trPr>
          <w:trHeight w:val="320"/>
        </w:trPr>
        <w:tc>
          <w:tcPr>
            <w:tcW w:w="2524" w:type="dxa"/>
            <w:tcBorders>
              <w:top w:val="nil"/>
              <w:left w:val="nil"/>
              <w:bottom w:val="nil"/>
              <w:right w:val="nil"/>
            </w:tcBorders>
            <w:shd w:val="clear" w:color="auto" w:fill="auto"/>
            <w:noWrap/>
            <w:vAlign w:val="bottom"/>
            <w:hideMark/>
          </w:tcPr>
          <w:p w14:paraId="5815873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F037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6843A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09C775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(1.4-1.7)</w:t>
            </w:r>
          </w:p>
        </w:tc>
        <w:tc>
          <w:tcPr>
            <w:tcW w:w="1800" w:type="dxa"/>
            <w:tcBorders>
              <w:top w:val="nil"/>
              <w:left w:val="nil"/>
              <w:bottom w:val="nil"/>
              <w:right w:val="nil"/>
            </w:tcBorders>
            <w:shd w:val="clear" w:color="auto" w:fill="auto"/>
            <w:noWrap/>
            <w:vAlign w:val="bottom"/>
            <w:hideMark/>
          </w:tcPr>
          <w:p w14:paraId="43F3FC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(29-34)</w:t>
            </w:r>
          </w:p>
        </w:tc>
        <w:tc>
          <w:tcPr>
            <w:tcW w:w="1800" w:type="dxa"/>
            <w:tcBorders>
              <w:top w:val="nil"/>
              <w:left w:val="nil"/>
              <w:bottom w:val="nil"/>
              <w:right w:val="nil"/>
            </w:tcBorders>
            <w:shd w:val="clear" w:color="auto" w:fill="auto"/>
            <w:noWrap/>
            <w:vAlign w:val="bottom"/>
            <w:hideMark/>
          </w:tcPr>
          <w:p w14:paraId="021F3A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(65-79)</w:t>
            </w:r>
          </w:p>
        </w:tc>
      </w:tr>
      <w:tr w:rsidR="00B0760D" w:rsidRPr="00B0760D" w14:paraId="6B47080B" w14:textId="77777777" w:rsidTr="00B0760D">
        <w:trPr>
          <w:trHeight w:val="320"/>
        </w:trPr>
        <w:tc>
          <w:tcPr>
            <w:tcW w:w="2524" w:type="dxa"/>
            <w:tcBorders>
              <w:top w:val="nil"/>
              <w:left w:val="nil"/>
              <w:bottom w:val="nil"/>
              <w:right w:val="nil"/>
            </w:tcBorders>
            <w:shd w:val="clear" w:color="auto" w:fill="auto"/>
            <w:noWrap/>
            <w:vAlign w:val="bottom"/>
            <w:hideMark/>
          </w:tcPr>
          <w:p w14:paraId="73EC292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F337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EA0F0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1F36BA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11936C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5FC6DE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(5-14)</w:t>
            </w:r>
          </w:p>
        </w:tc>
      </w:tr>
      <w:tr w:rsidR="00B0760D" w:rsidRPr="00B0760D" w14:paraId="02D9D630" w14:textId="77777777" w:rsidTr="00B0760D">
        <w:trPr>
          <w:trHeight w:val="320"/>
        </w:trPr>
        <w:tc>
          <w:tcPr>
            <w:tcW w:w="2524" w:type="dxa"/>
            <w:tcBorders>
              <w:top w:val="nil"/>
              <w:left w:val="nil"/>
              <w:bottom w:val="nil"/>
              <w:right w:val="nil"/>
            </w:tcBorders>
            <w:shd w:val="clear" w:color="auto" w:fill="auto"/>
            <w:noWrap/>
            <w:vAlign w:val="bottom"/>
            <w:hideMark/>
          </w:tcPr>
          <w:p w14:paraId="1F0C6C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Germany</w:t>
            </w:r>
          </w:p>
        </w:tc>
        <w:tc>
          <w:tcPr>
            <w:tcW w:w="2180" w:type="dxa"/>
            <w:tcBorders>
              <w:top w:val="nil"/>
              <w:left w:val="nil"/>
              <w:bottom w:val="nil"/>
              <w:right w:val="nil"/>
            </w:tcBorders>
            <w:shd w:val="clear" w:color="auto" w:fill="auto"/>
            <w:noWrap/>
            <w:vAlign w:val="bottom"/>
            <w:hideMark/>
          </w:tcPr>
          <w:p w14:paraId="3AB326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5C5F4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84.5 (81.8-87.6)</w:t>
            </w:r>
          </w:p>
        </w:tc>
        <w:tc>
          <w:tcPr>
            <w:tcW w:w="1660" w:type="dxa"/>
            <w:tcBorders>
              <w:top w:val="nil"/>
              <w:left w:val="nil"/>
              <w:bottom w:val="nil"/>
              <w:right w:val="nil"/>
            </w:tcBorders>
            <w:shd w:val="clear" w:color="auto" w:fill="auto"/>
            <w:noWrap/>
            <w:vAlign w:val="bottom"/>
            <w:hideMark/>
          </w:tcPr>
          <w:p w14:paraId="164CCF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82.7 (79.1-86.5)</w:t>
            </w:r>
          </w:p>
        </w:tc>
        <w:tc>
          <w:tcPr>
            <w:tcW w:w="1800" w:type="dxa"/>
            <w:tcBorders>
              <w:top w:val="nil"/>
              <w:left w:val="nil"/>
              <w:bottom w:val="nil"/>
              <w:right w:val="nil"/>
            </w:tcBorders>
            <w:shd w:val="clear" w:color="auto" w:fill="auto"/>
            <w:noWrap/>
            <w:vAlign w:val="bottom"/>
            <w:hideMark/>
          </w:tcPr>
          <w:p w14:paraId="1BD2DD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3576 (3431-3728)</w:t>
            </w:r>
          </w:p>
        </w:tc>
        <w:tc>
          <w:tcPr>
            <w:tcW w:w="1800" w:type="dxa"/>
            <w:tcBorders>
              <w:top w:val="nil"/>
              <w:left w:val="nil"/>
              <w:bottom w:val="nil"/>
              <w:right w:val="nil"/>
            </w:tcBorders>
            <w:shd w:val="clear" w:color="auto" w:fill="auto"/>
            <w:noWrap/>
            <w:vAlign w:val="bottom"/>
            <w:hideMark/>
          </w:tcPr>
          <w:p w14:paraId="03843B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5095 (4866-5352)</w:t>
            </w:r>
          </w:p>
        </w:tc>
      </w:tr>
      <w:tr w:rsidR="00B0760D" w:rsidRPr="00B0760D" w14:paraId="09E590C9" w14:textId="77777777" w:rsidTr="00B0760D">
        <w:trPr>
          <w:trHeight w:val="320"/>
        </w:trPr>
        <w:tc>
          <w:tcPr>
            <w:tcW w:w="2524" w:type="dxa"/>
            <w:tcBorders>
              <w:top w:val="nil"/>
              <w:left w:val="nil"/>
              <w:bottom w:val="nil"/>
              <w:right w:val="nil"/>
            </w:tcBorders>
            <w:shd w:val="clear" w:color="auto" w:fill="auto"/>
            <w:noWrap/>
            <w:vAlign w:val="bottom"/>
            <w:hideMark/>
          </w:tcPr>
          <w:p w14:paraId="79FAA3F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70FA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C551A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(9.4-14)</w:t>
            </w:r>
          </w:p>
        </w:tc>
        <w:tc>
          <w:tcPr>
            <w:tcW w:w="1660" w:type="dxa"/>
            <w:tcBorders>
              <w:top w:val="nil"/>
              <w:left w:val="nil"/>
              <w:bottom w:val="nil"/>
              <w:right w:val="nil"/>
            </w:tcBorders>
            <w:shd w:val="clear" w:color="auto" w:fill="auto"/>
            <w:noWrap/>
            <w:vAlign w:val="bottom"/>
            <w:hideMark/>
          </w:tcPr>
          <w:p w14:paraId="77D8F5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(9.6-14.1)</w:t>
            </w:r>
          </w:p>
        </w:tc>
        <w:tc>
          <w:tcPr>
            <w:tcW w:w="1800" w:type="dxa"/>
            <w:tcBorders>
              <w:top w:val="nil"/>
              <w:left w:val="nil"/>
              <w:bottom w:val="nil"/>
              <w:right w:val="nil"/>
            </w:tcBorders>
            <w:shd w:val="clear" w:color="auto" w:fill="auto"/>
            <w:noWrap/>
            <w:vAlign w:val="bottom"/>
            <w:hideMark/>
          </w:tcPr>
          <w:p w14:paraId="5942A3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497 (403-597)</w:t>
            </w:r>
          </w:p>
        </w:tc>
        <w:tc>
          <w:tcPr>
            <w:tcW w:w="1800" w:type="dxa"/>
            <w:tcBorders>
              <w:top w:val="nil"/>
              <w:left w:val="nil"/>
              <w:bottom w:val="nil"/>
              <w:right w:val="nil"/>
            </w:tcBorders>
            <w:shd w:val="clear" w:color="auto" w:fill="auto"/>
            <w:noWrap/>
            <w:vAlign w:val="bottom"/>
            <w:hideMark/>
          </w:tcPr>
          <w:p w14:paraId="6C7CC6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726 (590-866)</w:t>
            </w:r>
          </w:p>
        </w:tc>
      </w:tr>
      <w:tr w:rsidR="00B0760D" w:rsidRPr="00B0760D" w14:paraId="55118E9D" w14:textId="77777777" w:rsidTr="00B0760D">
        <w:trPr>
          <w:trHeight w:val="320"/>
        </w:trPr>
        <w:tc>
          <w:tcPr>
            <w:tcW w:w="2524" w:type="dxa"/>
            <w:tcBorders>
              <w:top w:val="nil"/>
              <w:left w:val="nil"/>
              <w:bottom w:val="nil"/>
              <w:right w:val="nil"/>
            </w:tcBorders>
            <w:shd w:val="clear" w:color="auto" w:fill="auto"/>
            <w:noWrap/>
            <w:vAlign w:val="bottom"/>
            <w:hideMark/>
          </w:tcPr>
          <w:p w14:paraId="46F01E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D2BA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34AE3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 (19.4-25.2)</w:t>
            </w:r>
          </w:p>
        </w:tc>
        <w:tc>
          <w:tcPr>
            <w:tcW w:w="1660" w:type="dxa"/>
            <w:tcBorders>
              <w:top w:val="nil"/>
              <w:left w:val="nil"/>
              <w:bottom w:val="nil"/>
              <w:right w:val="nil"/>
            </w:tcBorders>
            <w:shd w:val="clear" w:color="auto" w:fill="auto"/>
            <w:noWrap/>
            <w:vAlign w:val="bottom"/>
            <w:hideMark/>
          </w:tcPr>
          <w:p w14:paraId="0AFDD5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(19.6-25.8)</w:t>
            </w:r>
          </w:p>
        </w:tc>
        <w:tc>
          <w:tcPr>
            <w:tcW w:w="1800" w:type="dxa"/>
            <w:tcBorders>
              <w:top w:val="nil"/>
              <w:left w:val="nil"/>
              <w:bottom w:val="nil"/>
              <w:right w:val="nil"/>
            </w:tcBorders>
            <w:shd w:val="clear" w:color="auto" w:fill="auto"/>
            <w:noWrap/>
            <w:vAlign w:val="bottom"/>
            <w:hideMark/>
          </w:tcPr>
          <w:p w14:paraId="46F5D2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946 (830-1063)</w:t>
            </w:r>
          </w:p>
        </w:tc>
        <w:tc>
          <w:tcPr>
            <w:tcW w:w="1800" w:type="dxa"/>
            <w:tcBorders>
              <w:top w:val="nil"/>
              <w:left w:val="nil"/>
              <w:bottom w:val="nil"/>
              <w:right w:val="nil"/>
            </w:tcBorders>
            <w:shd w:val="clear" w:color="auto" w:fill="auto"/>
            <w:noWrap/>
            <w:vAlign w:val="bottom"/>
            <w:hideMark/>
          </w:tcPr>
          <w:p w14:paraId="5F8D91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1395 (1214-1591)</w:t>
            </w:r>
          </w:p>
        </w:tc>
      </w:tr>
      <w:tr w:rsidR="00B0760D" w:rsidRPr="00B0760D" w14:paraId="6FF51DBB" w14:textId="77777777" w:rsidTr="00B0760D">
        <w:trPr>
          <w:trHeight w:val="320"/>
        </w:trPr>
        <w:tc>
          <w:tcPr>
            <w:tcW w:w="2524" w:type="dxa"/>
            <w:tcBorders>
              <w:top w:val="nil"/>
              <w:left w:val="nil"/>
              <w:bottom w:val="nil"/>
              <w:right w:val="nil"/>
            </w:tcBorders>
            <w:shd w:val="clear" w:color="auto" w:fill="auto"/>
            <w:noWrap/>
            <w:vAlign w:val="bottom"/>
            <w:hideMark/>
          </w:tcPr>
          <w:p w14:paraId="1D9912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73F0D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EEA0B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(1.3-2)</w:t>
            </w:r>
          </w:p>
        </w:tc>
        <w:tc>
          <w:tcPr>
            <w:tcW w:w="1660" w:type="dxa"/>
            <w:tcBorders>
              <w:top w:val="nil"/>
              <w:left w:val="nil"/>
              <w:bottom w:val="nil"/>
              <w:right w:val="nil"/>
            </w:tcBorders>
            <w:shd w:val="clear" w:color="auto" w:fill="auto"/>
            <w:noWrap/>
            <w:vAlign w:val="bottom"/>
            <w:hideMark/>
          </w:tcPr>
          <w:p w14:paraId="33D9E9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(1.5-2.3)</w:t>
            </w:r>
          </w:p>
        </w:tc>
        <w:tc>
          <w:tcPr>
            <w:tcW w:w="1800" w:type="dxa"/>
            <w:tcBorders>
              <w:top w:val="nil"/>
              <w:left w:val="nil"/>
              <w:bottom w:val="nil"/>
              <w:right w:val="nil"/>
            </w:tcBorders>
            <w:shd w:val="clear" w:color="auto" w:fill="auto"/>
            <w:noWrap/>
            <w:vAlign w:val="bottom"/>
            <w:hideMark/>
          </w:tcPr>
          <w:p w14:paraId="49E3C8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(56-86)</w:t>
            </w:r>
          </w:p>
        </w:tc>
        <w:tc>
          <w:tcPr>
            <w:tcW w:w="1800" w:type="dxa"/>
            <w:tcBorders>
              <w:top w:val="nil"/>
              <w:left w:val="nil"/>
              <w:bottom w:val="nil"/>
              <w:right w:val="nil"/>
            </w:tcBorders>
            <w:shd w:val="clear" w:color="auto" w:fill="auto"/>
            <w:noWrap/>
            <w:vAlign w:val="bottom"/>
            <w:hideMark/>
          </w:tcPr>
          <w:p w14:paraId="42847E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 (95-141)</w:t>
            </w:r>
          </w:p>
        </w:tc>
      </w:tr>
      <w:tr w:rsidR="00B0760D" w:rsidRPr="00B0760D" w14:paraId="2F5FDA70" w14:textId="77777777" w:rsidTr="00B0760D">
        <w:trPr>
          <w:trHeight w:val="320"/>
        </w:trPr>
        <w:tc>
          <w:tcPr>
            <w:tcW w:w="2524" w:type="dxa"/>
            <w:tcBorders>
              <w:top w:val="nil"/>
              <w:left w:val="nil"/>
              <w:bottom w:val="nil"/>
              <w:right w:val="nil"/>
            </w:tcBorders>
            <w:shd w:val="clear" w:color="auto" w:fill="auto"/>
            <w:noWrap/>
            <w:vAlign w:val="bottom"/>
            <w:hideMark/>
          </w:tcPr>
          <w:p w14:paraId="2982821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C5D9F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747AD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(18.4-23.9)</w:t>
            </w:r>
          </w:p>
        </w:tc>
        <w:tc>
          <w:tcPr>
            <w:tcW w:w="1660" w:type="dxa"/>
            <w:tcBorders>
              <w:top w:val="nil"/>
              <w:left w:val="nil"/>
              <w:bottom w:val="nil"/>
              <w:right w:val="nil"/>
            </w:tcBorders>
            <w:shd w:val="clear" w:color="auto" w:fill="auto"/>
            <w:noWrap/>
            <w:vAlign w:val="bottom"/>
            <w:hideMark/>
          </w:tcPr>
          <w:p w14:paraId="73CE45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21.2 (18.4-24.2)</w:t>
            </w:r>
          </w:p>
        </w:tc>
        <w:tc>
          <w:tcPr>
            <w:tcW w:w="1800" w:type="dxa"/>
            <w:tcBorders>
              <w:top w:val="nil"/>
              <w:left w:val="nil"/>
              <w:bottom w:val="nil"/>
              <w:right w:val="nil"/>
            </w:tcBorders>
            <w:shd w:val="clear" w:color="auto" w:fill="auto"/>
            <w:noWrap/>
            <w:vAlign w:val="bottom"/>
            <w:hideMark/>
          </w:tcPr>
          <w:p w14:paraId="4B5C2D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896 (784-1008)</w:t>
            </w:r>
          </w:p>
        </w:tc>
        <w:tc>
          <w:tcPr>
            <w:tcW w:w="1800" w:type="dxa"/>
            <w:tcBorders>
              <w:top w:val="nil"/>
              <w:left w:val="nil"/>
              <w:bottom w:val="nil"/>
              <w:right w:val="nil"/>
            </w:tcBorders>
            <w:shd w:val="clear" w:color="auto" w:fill="auto"/>
            <w:noWrap/>
            <w:vAlign w:val="bottom"/>
            <w:hideMark/>
          </w:tcPr>
          <w:p w14:paraId="2A418A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1308 (1137-1499)</w:t>
            </w:r>
          </w:p>
        </w:tc>
      </w:tr>
      <w:tr w:rsidR="00B0760D" w:rsidRPr="00B0760D" w14:paraId="3C0626CD" w14:textId="77777777" w:rsidTr="00B0760D">
        <w:trPr>
          <w:trHeight w:val="320"/>
        </w:trPr>
        <w:tc>
          <w:tcPr>
            <w:tcW w:w="2524" w:type="dxa"/>
            <w:tcBorders>
              <w:top w:val="nil"/>
              <w:left w:val="nil"/>
              <w:bottom w:val="nil"/>
              <w:right w:val="nil"/>
            </w:tcBorders>
            <w:shd w:val="clear" w:color="auto" w:fill="auto"/>
            <w:noWrap/>
            <w:vAlign w:val="bottom"/>
            <w:hideMark/>
          </w:tcPr>
          <w:p w14:paraId="0B4BC3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9B6D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9D59A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59.5 (53.1-67.5)</w:t>
            </w:r>
          </w:p>
        </w:tc>
        <w:tc>
          <w:tcPr>
            <w:tcW w:w="1660" w:type="dxa"/>
            <w:tcBorders>
              <w:top w:val="nil"/>
              <w:left w:val="nil"/>
              <w:bottom w:val="nil"/>
              <w:right w:val="nil"/>
            </w:tcBorders>
            <w:shd w:val="clear" w:color="auto" w:fill="auto"/>
            <w:noWrap/>
            <w:vAlign w:val="bottom"/>
            <w:hideMark/>
          </w:tcPr>
          <w:p w14:paraId="62980C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60.8 (53.8-68.9)</w:t>
            </w:r>
          </w:p>
        </w:tc>
        <w:tc>
          <w:tcPr>
            <w:tcW w:w="1800" w:type="dxa"/>
            <w:tcBorders>
              <w:top w:val="nil"/>
              <w:left w:val="nil"/>
              <w:bottom w:val="nil"/>
              <w:right w:val="nil"/>
            </w:tcBorders>
            <w:shd w:val="clear" w:color="auto" w:fill="auto"/>
            <w:noWrap/>
            <w:vAlign w:val="bottom"/>
            <w:hideMark/>
          </w:tcPr>
          <w:p w14:paraId="7E23E0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2521 (2244-2830)</w:t>
            </w:r>
          </w:p>
        </w:tc>
        <w:tc>
          <w:tcPr>
            <w:tcW w:w="1800" w:type="dxa"/>
            <w:tcBorders>
              <w:top w:val="nil"/>
              <w:left w:val="nil"/>
              <w:bottom w:val="nil"/>
              <w:right w:val="nil"/>
            </w:tcBorders>
            <w:shd w:val="clear" w:color="auto" w:fill="auto"/>
            <w:noWrap/>
            <w:vAlign w:val="bottom"/>
            <w:hideMark/>
          </w:tcPr>
          <w:p w14:paraId="416433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3751 (3311-4228)</w:t>
            </w:r>
          </w:p>
        </w:tc>
      </w:tr>
      <w:tr w:rsidR="00B0760D" w:rsidRPr="00B0760D" w14:paraId="7822B75C" w14:textId="77777777" w:rsidTr="00B0760D">
        <w:trPr>
          <w:trHeight w:val="320"/>
        </w:trPr>
        <w:tc>
          <w:tcPr>
            <w:tcW w:w="2524" w:type="dxa"/>
            <w:tcBorders>
              <w:top w:val="nil"/>
              <w:left w:val="nil"/>
              <w:bottom w:val="nil"/>
              <w:right w:val="nil"/>
            </w:tcBorders>
            <w:shd w:val="clear" w:color="auto" w:fill="auto"/>
            <w:noWrap/>
            <w:vAlign w:val="bottom"/>
            <w:hideMark/>
          </w:tcPr>
          <w:p w14:paraId="530B541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A623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4B8CF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25.7 (22.8-29.7)</w:t>
            </w:r>
          </w:p>
        </w:tc>
        <w:tc>
          <w:tcPr>
            <w:tcW w:w="1660" w:type="dxa"/>
            <w:tcBorders>
              <w:top w:val="nil"/>
              <w:left w:val="nil"/>
              <w:bottom w:val="nil"/>
              <w:right w:val="nil"/>
            </w:tcBorders>
            <w:shd w:val="clear" w:color="auto" w:fill="auto"/>
            <w:noWrap/>
            <w:vAlign w:val="bottom"/>
            <w:hideMark/>
          </w:tcPr>
          <w:p w14:paraId="60FD8C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(16.4-23.2)</w:t>
            </w:r>
          </w:p>
        </w:tc>
        <w:tc>
          <w:tcPr>
            <w:tcW w:w="1800" w:type="dxa"/>
            <w:tcBorders>
              <w:top w:val="nil"/>
              <w:left w:val="nil"/>
              <w:bottom w:val="nil"/>
              <w:right w:val="nil"/>
            </w:tcBorders>
            <w:shd w:val="clear" w:color="auto" w:fill="auto"/>
            <w:noWrap/>
            <w:vAlign w:val="bottom"/>
            <w:hideMark/>
          </w:tcPr>
          <w:p w14:paraId="79FABE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1086 (956-1262)</w:t>
            </w:r>
          </w:p>
        </w:tc>
        <w:tc>
          <w:tcPr>
            <w:tcW w:w="1800" w:type="dxa"/>
            <w:tcBorders>
              <w:top w:val="nil"/>
              <w:left w:val="nil"/>
              <w:bottom w:val="nil"/>
              <w:right w:val="nil"/>
            </w:tcBorders>
            <w:shd w:val="clear" w:color="auto" w:fill="auto"/>
            <w:noWrap/>
            <w:vAlign w:val="bottom"/>
            <w:hideMark/>
          </w:tcPr>
          <w:p w14:paraId="236F19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1173 (1009-1428)</w:t>
            </w:r>
          </w:p>
        </w:tc>
      </w:tr>
      <w:tr w:rsidR="00B0760D" w:rsidRPr="00B0760D" w14:paraId="1C2B6214" w14:textId="77777777" w:rsidTr="00B0760D">
        <w:trPr>
          <w:trHeight w:val="320"/>
        </w:trPr>
        <w:tc>
          <w:tcPr>
            <w:tcW w:w="2524" w:type="dxa"/>
            <w:tcBorders>
              <w:top w:val="nil"/>
              <w:left w:val="nil"/>
              <w:bottom w:val="nil"/>
              <w:right w:val="nil"/>
            </w:tcBorders>
            <w:shd w:val="clear" w:color="auto" w:fill="auto"/>
            <w:noWrap/>
            <w:vAlign w:val="bottom"/>
            <w:hideMark/>
          </w:tcPr>
          <w:p w14:paraId="66E138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3275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FCE7A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(6.8-8.5)</w:t>
            </w:r>
          </w:p>
        </w:tc>
        <w:tc>
          <w:tcPr>
            <w:tcW w:w="1660" w:type="dxa"/>
            <w:tcBorders>
              <w:top w:val="nil"/>
              <w:left w:val="nil"/>
              <w:bottom w:val="nil"/>
              <w:right w:val="nil"/>
            </w:tcBorders>
            <w:shd w:val="clear" w:color="auto" w:fill="auto"/>
            <w:noWrap/>
            <w:vAlign w:val="bottom"/>
            <w:hideMark/>
          </w:tcPr>
          <w:p w14:paraId="3F4840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(6.7-8.5)</w:t>
            </w:r>
          </w:p>
        </w:tc>
        <w:tc>
          <w:tcPr>
            <w:tcW w:w="1800" w:type="dxa"/>
            <w:tcBorders>
              <w:top w:val="nil"/>
              <w:left w:val="nil"/>
              <w:bottom w:val="nil"/>
              <w:right w:val="nil"/>
            </w:tcBorders>
            <w:shd w:val="clear" w:color="auto" w:fill="auto"/>
            <w:noWrap/>
            <w:vAlign w:val="bottom"/>
            <w:hideMark/>
          </w:tcPr>
          <w:p w14:paraId="51ED36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324 (286-360)</w:t>
            </w:r>
          </w:p>
        </w:tc>
        <w:tc>
          <w:tcPr>
            <w:tcW w:w="1800" w:type="dxa"/>
            <w:tcBorders>
              <w:top w:val="nil"/>
              <w:left w:val="nil"/>
              <w:bottom w:val="nil"/>
              <w:right w:val="nil"/>
            </w:tcBorders>
            <w:shd w:val="clear" w:color="auto" w:fill="auto"/>
            <w:noWrap/>
            <w:vAlign w:val="bottom"/>
            <w:hideMark/>
          </w:tcPr>
          <w:p w14:paraId="145857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467 (414-523)</w:t>
            </w:r>
          </w:p>
        </w:tc>
      </w:tr>
      <w:tr w:rsidR="00B0760D" w:rsidRPr="00B0760D" w14:paraId="00586F25" w14:textId="77777777" w:rsidTr="00B0760D">
        <w:trPr>
          <w:trHeight w:val="320"/>
        </w:trPr>
        <w:tc>
          <w:tcPr>
            <w:tcW w:w="2524" w:type="dxa"/>
            <w:tcBorders>
              <w:top w:val="nil"/>
              <w:left w:val="nil"/>
              <w:bottom w:val="nil"/>
              <w:right w:val="nil"/>
            </w:tcBorders>
            <w:shd w:val="clear" w:color="auto" w:fill="auto"/>
            <w:noWrap/>
            <w:vAlign w:val="bottom"/>
            <w:hideMark/>
          </w:tcPr>
          <w:p w14:paraId="475E60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A404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15973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(7-11.4)</w:t>
            </w:r>
          </w:p>
        </w:tc>
        <w:tc>
          <w:tcPr>
            <w:tcW w:w="1660" w:type="dxa"/>
            <w:tcBorders>
              <w:top w:val="nil"/>
              <w:left w:val="nil"/>
              <w:bottom w:val="nil"/>
              <w:right w:val="nil"/>
            </w:tcBorders>
            <w:shd w:val="clear" w:color="auto" w:fill="auto"/>
            <w:noWrap/>
            <w:vAlign w:val="bottom"/>
            <w:hideMark/>
          </w:tcPr>
          <w:p w14:paraId="6FAD40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(7.9-12.4)</w:t>
            </w:r>
          </w:p>
        </w:tc>
        <w:tc>
          <w:tcPr>
            <w:tcW w:w="1800" w:type="dxa"/>
            <w:tcBorders>
              <w:top w:val="nil"/>
              <w:left w:val="nil"/>
              <w:bottom w:val="nil"/>
              <w:right w:val="nil"/>
            </w:tcBorders>
            <w:shd w:val="clear" w:color="auto" w:fill="auto"/>
            <w:noWrap/>
            <w:vAlign w:val="bottom"/>
            <w:hideMark/>
          </w:tcPr>
          <w:p w14:paraId="648DD2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359 (295-487)</w:t>
            </w:r>
          </w:p>
        </w:tc>
        <w:tc>
          <w:tcPr>
            <w:tcW w:w="1800" w:type="dxa"/>
            <w:tcBorders>
              <w:top w:val="nil"/>
              <w:left w:val="nil"/>
              <w:bottom w:val="nil"/>
              <w:right w:val="nil"/>
            </w:tcBorders>
            <w:shd w:val="clear" w:color="auto" w:fill="auto"/>
            <w:noWrap/>
            <w:vAlign w:val="bottom"/>
            <w:hideMark/>
          </w:tcPr>
          <w:p w14:paraId="2FD102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571 (481-763)</w:t>
            </w:r>
          </w:p>
        </w:tc>
      </w:tr>
      <w:tr w:rsidR="00B0760D" w:rsidRPr="00B0760D" w14:paraId="4D37775F" w14:textId="77777777" w:rsidTr="00B0760D">
        <w:trPr>
          <w:trHeight w:val="320"/>
        </w:trPr>
        <w:tc>
          <w:tcPr>
            <w:tcW w:w="2524" w:type="dxa"/>
            <w:tcBorders>
              <w:top w:val="nil"/>
              <w:left w:val="nil"/>
              <w:bottom w:val="nil"/>
              <w:right w:val="nil"/>
            </w:tcBorders>
            <w:shd w:val="clear" w:color="auto" w:fill="auto"/>
            <w:noWrap/>
            <w:vAlign w:val="bottom"/>
            <w:hideMark/>
          </w:tcPr>
          <w:p w14:paraId="5BAC7EB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86D7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6F8C7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(10.4-14.8)</w:t>
            </w:r>
          </w:p>
        </w:tc>
        <w:tc>
          <w:tcPr>
            <w:tcW w:w="1660" w:type="dxa"/>
            <w:tcBorders>
              <w:top w:val="nil"/>
              <w:left w:val="nil"/>
              <w:bottom w:val="nil"/>
              <w:right w:val="nil"/>
            </w:tcBorders>
            <w:shd w:val="clear" w:color="auto" w:fill="auto"/>
            <w:noWrap/>
            <w:vAlign w:val="bottom"/>
            <w:hideMark/>
          </w:tcPr>
          <w:p w14:paraId="711460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(4.8-7.5)</w:t>
            </w:r>
          </w:p>
        </w:tc>
        <w:tc>
          <w:tcPr>
            <w:tcW w:w="1800" w:type="dxa"/>
            <w:tcBorders>
              <w:top w:val="nil"/>
              <w:left w:val="nil"/>
              <w:bottom w:val="nil"/>
              <w:right w:val="nil"/>
            </w:tcBorders>
            <w:shd w:val="clear" w:color="auto" w:fill="auto"/>
            <w:noWrap/>
            <w:vAlign w:val="bottom"/>
            <w:hideMark/>
          </w:tcPr>
          <w:p w14:paraId="35C509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502 (435-631)</w:t>
            </w:r>
          </w:p>
        </w:tc>
        <w:tc>
          <w:tcPr>
            <w:tcW w:w="1800" w:type="dxa"/>
            <w:tcBorders>
              <w:top w:val="nil"/>
              <w:left w:val="nil"/>
              <w:bottom w:val="nil"/>
              <w:right w:val="nil"/>
            </w:tcBorders>
            <w:shd w:val="clear" w:color="auto" w:fill="auto"/>
            <w:noWrap/>
            <w:vAlign w:val="bottom"/>
            <w:hideMark/>
          </w:tcPr>
          <w:p w14:paraId="62FADE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337 (296-460)</w:t>
            </w:r>
          </w:p>
        </w:tc>
      </w:tr>
      <w:tr w:rsidR="00B0760D" w:rsidRPr="00B0760D" w14:paraId="5702A43A" w14:textId="77777777" w:rsidTr="00B0760D">
        <w:trPr>
          <w:trHeight w:val="320"/>
        </w:trPr>
        <w:tc>
          <w:tcPr>
            <w:tcW w:w="2524" w:type="dxa"/>
            <w:tcBorders>
              <w:top w:val="nil"/>
              <w:left w:val="nil"/>
              <w:bottom w:val="nil"/>
              <w:right w:val="nil"/>
            </w:tcBorders>
            <w:shd w:val="clear" w:color="auto" w:fill="auto"/>
            <w:noWrap/>
            <w:vAlign w:val="bottom"/>
            <w:hideMark/>
          </w:tcPr>
          <w:p w14:paraId="63EB564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5A72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6F42B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(1.5-1.9)</w:t>
            </w:r>
          </w:p>
        </w:tc>
        <w:tc>
          <w:tcPr>
            <w:tcW w:w="1660" w:type="dxa"/>
            <w:tcBorders>
              <w:top w:val="nil"/>
              <w:left w:val="nil"/>
              <w:bottom w:val="nil"/>
              <w:right w:val="nil"/>
            </w:tcBorders>
            <w:shd w:val="clear" w:color="auto" w:fill="auto"/>
            <w:noWrap/>
            <w:vAlign w:val="bottom"/>
            <w:hideMark/>
          </w:tcPr>
          <w:p w14:paraId="402ECF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(1.9-2.3)</w:t>
            </w:r>
          </w:p>
        </w:tc>
        <w:tc>
          <w:tcPr>
            <w:tcW w:w="1800" w:type="dxa"/>
            <w:tcBorders>
              <w:top w:val="nil"/>
              <w:left w:val="nil"/>
              <w:bottom w:val="nil"/>
              <w:right w:val="nil"/>
            </w:tcBorders>
            <w:shd w:val="clear" w:color="auto" w:fill="auto"/>
            <w:noWrap/>
            <w:vAlign w:val="bottom"/>
            <w:hideMark/>
          </w:tcPr>
          <w:p w14:paraId="5EE475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(64-79)</w:t>
            </w:r>
          </w:p>
        </w:tc>
        <w:tc>
          <w:tcPr>
            <w:tcW w:w="1800" w:type="dxa"/>
            <w:tcBorders>
              <w:top w:val="nil"/>
              <w:left w:val="nil"/>
              <w:bottom w:val="nil"/>
              <w:right w:val="nil"/>
            </w:tcBorders>
            <w:shd w:val="clear" w:color="auto" w:fill="auto"/>
            <w:noWrap/>
            <w:vAlign w:val="bottom"/>
            <w:hideMark/>
          </w:tcPr>
          <w:p w14:paraId="7D7D9D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 (117-143)</w:t>
            </w:r>
          </w:p>
        </w:tc>
      </w:tr>
      <w:tr w:rsidR="00B0760D" w:rsidRPr="00B0760D" w14:paraId="005969FA" w14:textId="77777777" w:rsidTr="00B0760D">
        <w:trPr>
          <w:trHeight w:val="320"/>
        </w:trPr>
        <w:tc>
          <w:tcPr>
            <w:tcW w:w="2524" w:type="dxa"/>
            <w:tcBorders>
              <w:top w:val="nil"/>
              <w:left w:val="nil"/>
              <w:bottom w:val="nil"/>
              <w:right w:val="nil"/>
            </w:tcBorders>
            <w:shd w:val="clear" w:color="auto" w:fill="auto"/>
            <w:noWrap/>
            <w:vAlign w:val="bottom"/>
            <w:hideMark/>
          </w:tcPr>
          <w:p w14:paraId="1B6334C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ECFC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9A19E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785959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16C5F1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(43-50)</w:t>
            </w:r>
          </w:p>
        </w:tc>
        <w:tc>
          <w:tcPr>
            <w:tcW w:w="1800" w:type="dxa"/>
            <w:tcBorders>
              <w:top w:val="nil"/>
              <w:left w:val="nil"/>
              <w:bottom w:val="nil"/>
              <w:right w:val="nil"/>
            </w:tcBorders>
            <w:shd w:val="clear" w:color="auto" w:fill="auto"/>
            <w:noWrap/>
            <w:vAlign w:val="bottom"/>
            <w:hideMark/>
          </w:tcPr>
          <w:p w14:paraId="42D4FF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(67-78)</w:t>
            </w:r>
          </w:p>
        </w:tc>
      </w:tr>
      <w:tr w:rsidR="00B0760D" w:rsidRPr="00B0760D" w14:paraId="1E90A1EF" w14:textId="77777777" w:rsidTr="00B0760D">
        <w:trPr>
          <w:trHeight w:val="320"/>
        </w:trPr>
        <w:tc>
          <w:tcPr>
            <w:tcW w:w="2524" w:type="dxa"/>
            <w:tcBorders>
              <w:top w:val="nil"/>
              <w:left w:val="nil"/>
              <w:bottom w:val="nil"/>
              <w:right w:val="nil"/>
            </w:tcBorders>
            <w:shd w:val="clear" w:color="auto" w:fill="auto"/>
            <w:noWrap/>
            <w:vAlign w:val="bottom"/>
            <w:hideMark/>
          </w:tcPr>
          <w:p w14:paraId="014344F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B93A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8F7E5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191954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(0.6-0.8)</w:t>
            </w:r>
          </w:p>
        </w:tc>
        <w:tc>
          <w:tcPr>
            <w:tcW w:w="1800" w:type="dxa"/>
            <w:tcBorders>
              <w:top w:val="nil"/>
              <w:left w:val="nil"/>
              <w:bottom w:val="nil"/>
              <w:right w:val="nil"/>
            </w:tcBorders>
            <w:shd w:val="clear" w:color="auto" w:fill="auto"/>
            <w:noWrap/>
            <w:vAlign w:val="bottom"/>
            <w:hideMark/>
          </w:tcPr>
          <w:p w14:paraId="7BD6CC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(46-54)</w:t>
            </w:r>
          </w:p>
        </w:tc>
        <w:tc>
          <w:tcPr>
            <w:tcW w:w="1800" w:type="dxa"/>
            <w:tcBorders>
              <w:top w:val="nil"/>
              <w:left w:val="nil"/>
              <w:bottom w:val="nil"/>
              <w:right w:val="nil"/>
            </w:tcBorders>
            <w:shd w:val="clear" w:color="auto" w:fill="auto"/>
            <w:noWrap/>
            <w:vAlign w:val="bottom"/>
            <w:hideMark/>
          </w:tcPr>
          <w:p w14:paraId="7A620C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(35-48)</w:t>
            </w:r>
          </w:p>
        </w:tc>
      </w:tr>
      <w:tr w:rsidR="00B0760D" w:rsidRPr="00B0760D" w14:paraId="2BE7BB3D" w14:textId="77777777" w:rsidTr="00B0760D">
        <w:trPr>
          <w:trHeight w:val="320"/>
        </w:trPr>
        <w:tc>
          <w:tcPr>
            <w:tcW w:w="2524" w:type="dxa"/>
            <w:tcBorders>
              <w:top w:val="nil"/>
              <w:left w:val="nil"/>
              <w:bottom w:val="nil"/>
              <w:right w:val="nil"/>
            </w:tcBorders>
            <w:shd w:val="clear" w:color="auto" w:fill="auto"/>
            <w:noWrap/>
            <w:vAlign w:val="bottom"/>
            <w:hideMark/>
          </w:tcPr>
          <w:p w14:paraId="2DA1028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E9B6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50E09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66926D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(0.1-0.2)</w:t>
            </w:r>
          </w:p>
        </w:tc>
        <w:tc>
          <w:tcPr>
            <w:tcW w:w="1800" w:type="dxa"/>
            <w:tcBorders>
              <w:top w:val="nil"/>
              <w:left w:val="nil"/>
              <w:bottom w:val="nil"/>
              <w:right w:val="nil"/>
            </w:tcBorders>
            <w:shd w:val="clear" w:color="auto" w:fill="auto"/>
            <w:noWrap/>
            <w:vAlign w:val="bottom"/>
            <w:hideMark/>
          </w:tcPr>
          <w:p w14:paraId="1A79CF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(5-7)</w:t>
            </w:r>
          </w:p>
        </w:tc>
        <w:tc>
          <w:tcPr>
            <w:tcW w:w="1800" w:type="dxa"/>
            <w:tcBorders>
              <w:top w:val="nil"/>
              <w:left w:val="nil"/>
              <w:bottom w:val="nil"/>
              <w:right w:val="nil"/>
            </w:tcBorders>
            <w:shd w:val="clear" w:color="auto" w:fill="auto"/>
            <w:noWrap/>
            <w:vAlign w:val="bottom"/>
            <w:hideMark/>
          </w:tcPr>
          <w:p w14:paraId="4E18E3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(8-12)</w:t>
            </w:r>
          </w:p>
        </w:tc>
      </w:tr>
      <w:tr w:rsidR="00B0760D" w:rsidRPr="00B0760D" w14:paraId="6438723E" w14:textId="77777777" w:rsidTr="00B0760D">
        <w:trPr>
          <w:trHeight w:val="320"/>
        </w:trPr>
        <w:tc>
          <w:tcPr>
            <w:tcW w:w="2524" w:type="dxa"/>
            <w:tcBorders>
              <w:top w:val="nil"/>
              <w:left w:val="nil"/>
              <w:bottom w:val="nil"/>
              <w:right w:val="nil"/>
            </w:tcBorders>
            <w:shd w:val="clear" w:color="auto" w:fill="auto"/>
            <w:noWrap/>
            <w:vAlign w:val="bottom"/>
            <w:hideMark/>
          </w:tcPr>
          <w:p w14:paraId="7406DA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Ghana</w:t>
            </w:r>
          </w:p>
        </w:tc>
        <w:tc>
          <w:tcPr>
            <w:tcW w:w="2180" w:type="dxa"/>
            <w:tcBorders>
              <w:top w:val="nil"/>
              <w:left w:val="nil"/>
              <w:bottom w:val="nil"/>
              <w:right w:val="nil"/>
            </w:tcBorders>
            <w:shd w:val="clear" w:color="auto" w:fill="auto"/>
            <w:noWrap/>
            <w:vAlign w:val="bottom"/>
            <w:hideMark/>
          </w:tcPr>
          <w:p w14:paraId="45F8EA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94D76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61.3 (57.8-65)</w:t>
            </w:r>
          </w:p>
        </w:tc>
        <w:tc>
          <w:tcPr>
            <w:tcW w:w="1660" w:type="dxa"/>
            <w:tcBorders>
              <w:top w:val="nil"/>
              <w:left w:val="nil"/>
              <w:bottom w:val="nil"/>
              <w:right w:val="nil"/>
            </w:tcBorders>
            <w:shd w:val="clear" w:color="auto" w:fill="auto"/>
            <w:noWrap/>
            <w:vAlign w:val="bottom"/>
            <w:hideMark/>
          </w:tcPr>
          <w:p w14:paraId="2BD95A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63.8 (59.6-68.6)</w:t>
            </w:r>
          </w:p>
        </w:tc>
        <w:tc>
          <w:tcPr>
            <w:tcW w:w="1800" w:type="dxa"/>
            <w:tcBorders>
              <w:top w:val="nil"/>
              <w:left w:val="nil"/>
              <w:bottom w:val="nil"/>
              <w:right w:val="nil"/>
            </w:tcBorders>
            <w:shd w:val="clear" w:color="auto" w:fill="auto"/>
            <w:noWrap/>
            <w:vAlign w:val="bottom"/>
            <w:hideMark/>
          </w:tcPr>
          <w:p w14:paraId="4C6D69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1178 (1106-1255)</w:t>
            </w:r>
          </w:p>
        </w:tc>
        <w:tc>
          <w:tcPr>
            <w:tcW w:w="1800" w:type="dxa"/>
            <w:tcBorders>
              <w:top w:val="nil"/>
              <w:left w:val="nil"/>
              <w:bottom w:val="nil"/>
              <w:right w:val="nil"/>
            </w:tcBorders>
            <w:shd w:val="clear" w:color="auto" w:fill="auto"/>
            <w:noWrap/>
            <w:vAlign w:val="bottom"/>
            <w:hideMark/>
          </w:tcPr>
          <w:p w14:paraId="1C78E0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2116 (1956-2282)</w:t>
            </w:r>
          </w:p>
        </w:tc>
      </w:tr>
      <w:tr w:rsidR="00B0760D" w:rsidRPr="00B0760D" w14:paraId="6F3E77B4" w14:textId="77777777" w:rsidTr="00B0760D">
        <w:trPr>
          <w:trHeight w:val="320"/>
        </w:trPr>
        <w:tc>
          <w:tcPr>
            <w:tcW w:w="2524" w:type="dxa"/>
            <w:tcBorders>
              <w:top w:val="nil"/>
              <w:left w:val="nil"/>
              <w:bottom w:val="nil"/>
              <w:right w:val="nil"/>
            </w:tcBorders>
            <w:shd w:val="clear" w:color="auto" w:fill="auto"/>
            <w:noWrap/>
            <w:vAlign w:val="bottom"/>
            <w:hideMark/>
          </w:tcPr>
          <w:p w14:paraId="6483A9B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1288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401F6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35.9 (32.9-38)</w:t>
            </w:r>
          </w:p>
        </w:tc>
        <w:tc>
          <w:tcPr>
            <w:tcW w:w="1660" w:type="dxa"/>
            <w:tcBorders>
              <w:top w:val="nil"/>
              <w:left w:val="nil"/>
              <w:bottom w:val="nil"/>
              <w:right w:val="nil"/>
            </w:tcBorders>
            <w:shd w:val="clear" w:color="auto" w:fill="auto"/>
            <w:noWrap/>
            <w:vAlign w:val="bottom"/>
            <w:hideMark/>
          </w:tcPr>
          <w:p w14:paraId="7A6D05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36.5 (33.5-38.8)</w:t>
            </w:r>
          </w:p>
        </w:tc>
        <w:tc>
          <w:tcPr>
            <w:tcW w:w="1800" w:type="dxa"/>
            <w:tcBorders>
              <w:top w:val="nil"/>
              <w:left w:val="nil"/>
              <w:bottom w:val="nil"/>
              <w:right w:val="nil"/>
            </w:tcBorders>
            <w:shd w:val="clear" w:color="auto" w:fill="auto"/>
            <w:noWrap/>
            <w:vAlign w:val="bottom"/>
            <w:hideMark/>
          </w:tcPr>
          <w:p w14:paraId="437605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687 (626-736)</w:t>
            </w:r>
          </w:p>
        </w:tc>
        <w:tc>
          <w:tcPr>
            <w:tcW w:w="1800" w:type="dxa"/>
            <w:tcBorders>
              <w:top w:val="nil"/>
              <w:left w:val="nil"/>
              <w:bottom w:val="nil"/>
              <w:right w:val="nil"/>
            </w:tcBorders>
            <w:shd w:val="clear" w:color="auto" w:fill="auto"/>
            <w:noWrap/>
            <w:vAlign w:val="bottom"/>
            <w:hideMark/>
          </w:tcPr>
          <w:p w14:paraId="21B671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1212 (1108-1295)</w:t>
            </w:r>
          </w:p>
        </w:tc>
      </w:tr>
      <w:tr w:rsidR="00B0760D" w:rsidRPr="00B0760D" w14:paraId="5B04392C" w14:textId="77777777" w:rsidTr="00B0760D">
        <w:trPr>
          <w:trHeight w:val="320"/>
        </w:trPr>
        <w:tc>
          <w:tcPr>
            <w:tcW w:w="2524" w:type="dxa"/>
            <w:tcBorders>
              <w:top w:val="nil"/>
              <w:left w:val="nil"/>
              <w:bottom w:val="nil"/>
              <w:right w:val="nil"/>
            </w:tcBorders>
            <w:shd w:val="clear" w:color="auto" w:fill="auto"/>
            <w:noWrap/>
            <w:vAlign w:val="bottom"/>
            <w:hideMark/>
          </w:tcPr>
          <w:p w14:paraId="4A831AF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AE69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80679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(9.6-14.4)</w:t>
            </w:r>
          </w:p>
        </w:tc>
        <w:tc>
          <w:tcPr>
            <w:tcW w:w="1660" w:type="dxa"/>
            <w:tcBorders>
              <w:top w:val="nil"/>
              <w:left w:val="nil"/>
              <w:bottom w:val="nil"/>
              <w:right w:val="nil"/>
            </w:tcBorders>
            <w:shd w:val="clear" w:color="auto" w:fill="auto"/>
            <w:noWrap/>
            <w:vAlign w:val="bottom"/>
            <w:hideMark/>
          </w:tcPr>
          <w:p w14:paraId="4B6F47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(12.1-17.6)</w:t>
            </w:r>
          </w:p>
        </w:tc>
        <w:tc>
          <w:tcPr>
            <w:tcW w:w="1800" w:type="dxa"/>
            <w:tcBorders>
              <w:top w:val="nil"/>
              <w:left w:val="nil"/>
              <w:bottom w:val="nil"/>
              <w:right w:val="nil"/>
            </w:tcBorders>
            <w:shd w:val="clear" w:color="auto" w:fill="auto"/>
            <w:noWrap/>
            <w:vAlign w:val="bottom"/>
            <w:hideMark/>
          </w:tcPr>
          <w:p w14:paraId="0707FE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(186-276)</w:t>
            </w:r>
          </w:p>
        </w:tc>
        <w:tc>
          <w:tcPr>
            <w:tcW w:w="1800" w:type="dxa"/>
            <w:tcBorders>
              <w:top w:val="nil"/>
              <w:left w:val="nil"/>
              <w:bottom w:val="nil"/>
              <w:right w:val="nil"/>
            </w:tcBorders>
            <w:shd w:val="clear" w:color="auto" w:fill="auto"/>
            <w:noWrap/>
            <w:vAlign w:val="bottom"/>
            <w:hideMark/>
          </w:tcPr>
          <w:p w14:paraId="58C6BB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484 (400-587)</w:t>
            </w:r>
          </w:p>
        </w:tc>
      </w:tr>
      <w:tr w:rsidR="00B0760D" w:rsidRPr="00B0760D" w14:paraId="533289C9" w14:textId="77777777" w:rsidTr="00B0760D">
        <w:trPr>
          <w:trHeight w:val="320"/>
        </w:trPr>
        <w:tc>
          <w:tcPr>
            <w:tcW w:w="2524" w:type="dxa"/>
            <w:tcBorders>
              <w:top w:val="nil"/>
              <w:left w:val="nil"/>
              <w:bottom w:val="nil"/>
              <w:right w:val="nil"/>
            </w:tcBorders>
            <w:shd w:val="clear" w:color="auto" w:fill="auto"/>
            <w:noWrap/>
            <w:vAlign w:val="bottom"/>
            <w:hideMark/>
          </w:tcPr>
          <w:p w14:paraId="4C1222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BBC61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4AAFE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(6.1-9.3)</w:t>
            </w:r>
          </w:p>
        </w:tc>
        <w:tc>
          <w:tcPr>
            <w:tcW w:w="1660" w:type="dxa"/>
            <w:tcBorders>
              <w:top w:val="nil"/>
              <w:left w:val="nil"/>
              <w:bottom w:val="nil"/>
              <w:right w:val="nil"/>
            </w:tcBorders>
            <w:shd w:val="clear" w:color="auto" w:fill="auto"/>
            <w:noWrap/>
            <w:vAlign w:val="bottom"/>
            <w:hideMark/>
          </w:tcPr>
          <w:p w14:paraId="1EE309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(9.5-14.1)</w:t>
            </w:r>
          </w:p>
        </w:tc>
        <w:tc>
          <w:tcPr>
            <w:tcW w:w="1800" w:type="dxa"/>
            <w:tcBorders>
              <w:top w:val="nil"/>
              <w:left w:val="nil"/>
              <w:bottom w:val="nil"/>
              <w:right w:val="nil"/>
            </w:tcBorders>
            <w:shd w:val="clear" w:color="auto" w:fill="auto"/>
            <w:noWrap/>
            <w:vAlign w:val="bottom"/>
            <w:hideMark/>
          </w:tcPr>
          <w:p w14:paraId="06F54B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 (117-178)</w:t>
            </w:r>
          </w:p>
        </w:tc>
        <w:tc>
          <w:tcPr>
            <w:tcW w:w="1800" w:type="dxa"/>
            <w:tcBorders>
              <w:top w:val="nil"/>
              <w:left w:val="nil"/>
              <w:bottom w:val="nil"/>
              <w:right w:val="nil"/>
            </w:tcBorders>
            <w:shd w:val="clear" w:color="auto" w:fill="auto"/>
            <w:noWrap/>
            <w:vAlign w:val="bottom"/>
            <w:hideMark/>
          </w:tcPr>
          <w:p w14:paraId="0B6595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383 (316-468)</w:t>
            </w:r>
          </w:p>
        </w:tc>
      </w:tr>
      <w:tr w:rsidR="00B0760D" w:rsidRPr="00B0760D" w14:paraId="164BBEEB" w14:textId="77777777" w:rsidTr="00B0760D">
        <w:trPr>
          <w:trHeight w:val="320"/>
        </w:trPr>
        <w:tc>
          <w:tcPr>
            <w:tcW w:w="2524" w:type="dxa"/>
            <w:tcBorders>
              <w:top w:val="nil"/>
              <w:left w:val="nil"/>
              <w:bottom w:val="nil"/>
              <w:right w:val="nil"/>
            </w:tcBorders>
            <w:shd w:val="clear" w:color="auto" w:fill="auto"/>
            <w:noWrap/>
            <w:vAlign w:val="bottom"/>
            <w:hideMark/>
          </w:tcPr>
          <w:p w14:paraId="54DCC9B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329E2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1EA65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(3.7-5.9)</w:t>
            </w:r>
          </w:p>
        </w:tc>
        <w:tc>
          <w:tcPr>
            <w:tcW w:w="1660" w:type="dxa"/>
            <w:tcBorders>
              <w:top w:val="nil"/>
              <w:left w:val="nil"/>
              <w:bottom w:val="nil"/>
              <w:right w:val="nil"/>
            </w:tcBorders>
            <w:shd w:val="clear" w:color="auto" w:fill="auto"/>
            <w:noWrap/>
            <w:vAlign w:val="bottom"/>
            <w:hideMark/>
          </w:tcPr>
          <w:p w14:paraId="483E50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(2.8-4.5)</w:t>
            </w:r>
          </w:p>
        </w:tc>
        <w:tc>
          <w:tcPr>
            <w:tcW w:w="1800" w:type="dxa"/>
            <w:tcBorders>
              <w:top w:val="nil"/>
              <w:left w:val="nil"/>
              <w:bottom w:val="nil"/>
              <w:right w:val="nil"/>
            </w:tcBorders>
            <w:shd w:val="clear" w:color="auto" w:fill="auto"/>
            <w:noWrap/>
            <w:vAlign w:val="bottom"/>
            <w:hideMark/>
          </w:tcPr>
          <w:p w14:paraId="19B3BF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(72-113)</w:t>
            </w:r>
          </w:p>
        </w:tc>
        <w:tc>
          <w:tcPr>
            <w:tcW w:w="1800" w:type="dxa"/>
            <w:tcBorders>
              <w:top w:val="nil"/>
              <w:left w:val="nil"/>
              <w:bottom w:val="nil"/>
              <w:right w:val="nil"/>
            </w:tcBorders>
            <w:shd w:val="clear" w:color="auto" w:fill="auto"/>
            <w:noWrap/>
            <w:vAlign w:val="bottom"/>
            <w:hideMark/>
          </w:tcPr>
          <w:p w14:paraId="1FD054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(93-148)</w:t>
            </w:r>
          </w:p>
        </w:tc>
      </w:tr>
      <w:tr w:rsidR="00B0760D" w:rsidRPr="00B0760D" w14:paraId="5D869161" w14:textId="77777777" w:rsidTr="00B0760D">
        <w:trPr>
          <w:trHeight w:val="320"/>
        </w:trPr>
        <w:tc>
          <w:tcPr>
            <w:tcW w:w="2524" w:type="dxa"/>
            <w:tcBorders>
              <w:top w:val="nil"/>
              <w:left w:val="nil"/>
              <w:bottom w:val="nil"/>
              <w:right w:val="nil"/>
            </w:tcBorders>
            <w:shd w:val="clear" w:color="auto" w:fill="auto"/>
            <w:noWrap/>
            <w:vAlign w:val="bottom"/>
            <w:hideMark/>
          </w:tcPr>
          <w:p w14:paraId="72E7FEB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234E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A8A62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(0.3-5.5)</w:t>
            </w:r>
          </w:p>
        </w:tc>
        <w:tc>
          <w:tcPr>
            <w:tcW w:w="1660" w:type="dxa"/>
            <w:tcBorders>
              <w:top w:val="nil"/>
              <w:left w:val="nil"/>
              <w:bottom w:val="nil"/>
              <w:right w:val="nil"/>
            </w:tcBorders>
            <w:shd w:val="clear" w:color="auto" w:fill="auto"/>
            <w:noWrap/>
            <w:vAlign w:val="bottom"/>
            <w:hideMark/>
          </w:tcPr>
          <w:p w14:paraId="59E24D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(0.7-10.9)</w:t>
            </w:r>
          </w:p>
        </w:tc>
        <w:tc>
          <w:tcPr>
            <w:tcW w:w="1800" w:type="dxa"/>
            <w:tcBorders>
              <w:top w:val="nil"/>
              <w:left w:val="nil"/>
              <w:bottom w:val="nil"/>
              <w:right w:val="nil"/>
            </w:tcBorders>
            <w:shd w:val="clear" w:color="auto" w:fill="auto"/>
            <w:noWrap/>
            <w:vAlign w:val="bottom"/>
            <w:hideMark/>
          </w:tcPr>
          <w:p w14:paraId="59B94C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(6-106)</w:t>
            </w:r>
          </w:p>
        </w:tc>
        <w:tc>
          <w:tcPr>
            <w:tcW w:w="1800" w:type="dxa"/>
            <w:tcBorders>
              <w:top w:val="nil"/>
              <w:left w:val="nil"/>
              <w:bottom w:val="nil"/>
              <w:right w:val="nil"/>
            </w:tcBorders>
            <w:shd w:val="clear" w:color="auto" w:fill="auto"/>
            <w:noWrap/>
            <w:vAlign w:val="bottom"/>
            <w:hideMark/>
          </w:tcPr>
          <w:p w14:paraId="34A5F3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(24-363)</w:t>
            </w:r>
          </w:p>
        </w:tc>
      </w:tr>
      <w:tr w:rsidR="00B0760D" w:rsidRPr="00B0760D" w14:paraId="23B9B317" w14:textId="77777777" w:rsidTr="00B0760D">
        <w:trPr>
          <w:trHeight w:val="320"/>
        </w:trPr>
        <w:tc>
          <w:tcPr>
            <w:tcW w:w="2524" w:type="dxa"/>
            <w:tcBorders>
              <w:top w:val="nil"/>
              <w:left w:val="nil"/>
              <w:bottom w:val="nil"/>
              <w:right w:val="nil"/>
            </w:tcBorders>
            <w:shd w:val="clear" w:color="auto" w:fill="auto"/>
            <w:noWrap/>
            <w:vAlign w:val="bottom"/>
            <w:hideMark/>
          </w:tcPr>
          <w:p w14:paraId="0E841FE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C825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25937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(9.5-15.6)</w:t>
            </w:r>
          </w:p>
        </w:tc>
        <w:tc>
          <w:tcPr>
            <w:tcW w:w="1660" w:type="dxa"/>
            <w:tcBorders>
              <w:top w:val="nil"/>
              <w:left w:val="nil"/>
              <w:bottom w:val="nil"/>
              <w:right w:val="nil"/>
            </w:tcBorders>
            <w:shd w:val="clear" w:color="auto" w:fill="auto"/>
            <w:noWrap/>
            <w:vAlign w:val="bottom"/>
            <w:hideMark/>
          </w:tcPr>
          <w:p w14:paraId="33B346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(4.3-8.9)</w:t>
            </w:r>
          </w:p>
        </w:tc>
        <w:tc>
          <w:tcPr>
            <w:tcW w:w="1800" w:type="dxa"/>
            <w:tcBorders>
              <w:top w:val="nil"/>
              <w:left w:val="nil"/>
              <w:bottom w:val="nil"/>
              <w:right w:val="nil"/>
            </w:tcBorders>
            <w:shd w:val="clear" w:color="auto" w:fill="auto"/>
            <w:noWrap/>
            <w:vAlign w:val="bottom"/>
            <w:hideMark/>
          </w:tcPr>
          <w:p w14:paraId="7FAEFD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(180-302)</w:t>
            </w:r>
          </w:p>
        </w:tc>
        <w:tc>
          <w:tcPr>
            <w:tcW w:w="1800" w:type="dxa"/>
            <w:tcBorders>
              <w:top w:val="nil"/>
              <w:left w:val="nil"/>
              <w:bottom w:val="nil"/>
              <w:right w:val="nil"/>
            </w:tcBorders>
            <w:shd w:val="clear" w:color="auto" w:fill="auto"/>
            <w:noWrap/>
            <w:vAlign w:val="bottom"/>
            <w:hideMark/>
          </w:tcPr>
          <w:p w14:paraId="774EC3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 (141-298)</w:t>
            </w:r>
          </w:p>
        </w:tc>
      </w:tr>
      <w:tr w:rsidR="00B0760D" w:rsidRPr="00B0760D" w14:paraId="2CE47C49" w14:textId="77777777" w:rsidTr="00B0760D">
        <w:trPr>
          <w:trHeight w:val="320"/>
        </w:trPr>
        <w:tc>
          <w:tcPr>
            <w:tcW w:w="2524" w:type="dxa"/>
            <w:tcBorders>
              <w:top w:val="nil"/>
              <w:left w:val="nil"/>
              <w:bottom w:val="nil"/>
              <w:right w:val="nil"/>
            </w:tcBorders>
            <w:shd w:val="clear" w:color="auto" w:fill="auto"/>
            <w:noWrap/>
            <w:vAlign w:val="bottom"/>
            <w:hideMark/>
          </w:tcPr>
          <w:p w14:paraId="26182E5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B636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15446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(12.1-13.4)</w:t>
            </w:r>
          </w:p>
        </w:tc>
        <w:tc>
          <w:tcPr>
            <w:tcW w:w="1660" w:type="dxa"/>
            <w:tcBorders>
              <w:top w:val="nil"/>
              <w:left w:val="nil"/>
              <w:bottom w:val="nil"/>
              <w:right w:val="nil"/>
            </w:tcBorders>
            <w:shd w:val="clear" w:color="auto" w:fill="auto"/>
            <w:noWrap/>
            <w:vAlign w:val="bottom"/>
            <w:hideMark/>
          </w:tcPr>
          <w:p w14:paraId="2931C7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(12.2-13.9)</w:t>
            </w:r>
          </w:p>
        </w:tc>
        <w:tc>
          <w:tcPr>
            <w:tcW w:w="1800" w:type="dxa"/>
            <w:tcBorders>
              <w:top w:val="nil"/>
              <w:left w:val="nil"/>
              <w:bottom w:val="nil"/>
              <w:right w:val="nil"/>
            </w:tcBorders>
            <w:shd w:val="clear" w:color="auto" w:fill="auto"/>
            <w:noWrap/>
            <w:vAlign w:val="bottom"/>
            <w:hideMark/>
          </w:tcPr>
          <w:p w14:paraId="75CB6E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 (229-260)</w:t>
            </w:r>
          </w:p>
        </w:tc>
        <w:tc>
          <w:tcPr>
            <w:tcW w:w="1800" w:type="dxa"/>
            <w:tcBorders>
              <w:top w:val="nil"/>
              <w:left w:val="nil"/>
              <w:bottom w:val="nil"/>
              <w:right w:val="nil"/>
            </w:tcBorders>
            <w:shd w:val="clear" w:color="auto" w:fill="auto"/>
            <w:noWrap/>
            <w:vAlign w:val="bottom"/>
            <w:hideMark/>
          </w:tcPr>
          <w:p w14:paraId="186D1C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433 (407-458)</w:t>
            </w:r>
          </w:p>
        </w:tc>
      </w:tr>
      <w:tr w:rsidR="00B0760D" w:rsidRPr="00B0760D" w14:paraId="4585448B" w14:textId="77777777" w:rsidTr="00B0760D">
        <w:trPr>
          <w:trHeight w:val="320"/>
        </w:trPr>
        <w:tc>
          <w:tcPr>
            <w:tcW w:w="2524" w:type="dxa"/>
            <w:tcBorders>
              <w:top w:val="nil"/>
              <w:left w:val="nil"/>
              <w:bottom w:val="nil"/>
              <w:right w:val="nil"/>
            </w:tcBorders>
            <w:shd w:val="clear" w:color="auto" w:fill="auto"/>
            <w:noWrap/>
            <w:vAlign w:val="bottom"/>
            <w:hideMark/>
          </w:tcPr>
          <w:p w14:paraId="5480D81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EE76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0364A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(12.2-24.9)</w:t>
            </w:r>
          </w:p>
        </w:tc>
        <w:tc>
          <w:tcPr>
            <w:tcW w:w="1660" w:type="dxa"/>
            <w:tcBorders>
              <w:top w:val="nil"/>
              <w:left w:val="nil"/>
              <w:bottom w:val="nil"/>
              <w:right w:val="nil"/>
            </w:tcBorders>
            <w:shd w:val="clear" w:color="auto" w:fill="auto"/>
            <w:noWrap/>
            <w:vAlign w:val="bottom"/>
            <w:hideMark/>
          </w:tcPr>
          <w:p w14:paraId="6DD880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(18.6-34.2)</w:t>
            </w:r>
          </w:p>
        </w:tc>
        <w:tc>
          <w:tcPr>
            <w:tcW w:w="1800" w:type="dxa"/>
            <w:tcBorders>
              <w:top w:val="nil"/>
              <w:left w:val="nil"/>
              <w:bottom w:val="nil"/>
              <w:right w:val="nil"/>
            </w:tcBorders>
            <w:shd w:val="clear" w:color="auto" w:fill="auto"/>
            <w:noWrap/>
            <w:vAlign w:val="bottom"/>
            <w:hideMark/>
          </w:tcPr>
          <w:p w14:paraId="25B5AD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349 (234-480)</w:t>
            </w:r>
          </w:p>
        </w:tc>
        <w:tc>
          <w:tcPr>
            <w:tcW w:w="1800" w:type="dxa"/>
            <w:tcBorders>
              <w:top w:val="nil"/>
              <w:left w:val="nil"/>
              <w:bottom w:val="nil"/>
              <w:right w:val="nil"/>
            </w:tcBorders>
            <w:shd w:val="clear" w:color="auto" w:fill="auto"/>
            <w:noWrap/>
            <w:vAlign w:val="bottom"/>
            <w:hideMark/>
          </w:tcPr>
          <w:p w14:paraId="45C8DA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844 (620-1137)</w:t>
            </w:r>
          </w:p>
        </w:tc>
      </w:tr>
      <w:tr w:rsidR="00B0760D" w:rsidRPr="00B0760D" w14:paraId="717FE6CC" w14:textId="77777777" w:rsidTr="00B0760D">
        <w:trPr>
          <w:trHeight w:val="320"/>
        </w:trPr>
        <w:tc>
          <w:tcPr>
            <w:tcW w:w="2524" w:type="dxa"/>
            <w:tcBorders>
              <w:top w:val="nil"/>
              <w:left w:val="nil"/>
              <w:bottom w:val="nil"/>
              <w:right w:val="nil"/>
            </w:tcBorders>
            <w:shd w:val="clear" w:color="auto" w:fill="auto"/>
            <w:noWrap/>
            <w:vAlign w:val="bottom"/>
            <w:hideMark/>
          </w:tcPr>
          <w:p w14:paraId="24A36A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3101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F0818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660" w:type="dxa"/>
            <w:tcBorders>
              <w:top w:val="nil"/>
              <w:left w:val="nil"/>
              <w:bottom w:val="nil"/>
              <w:right w:val="nil"/>
            </w:tcBorders>
            <w:shd w:val="clear" w:color="auto" w:fill="auto"/>
            <w:noWrap/>
            <w:vAlign w:val="bottom"/>
            <w:hideMark/>
          </w:tcPr>
          <w:p w14:paraId="24AC8C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800" w:type="dxa"/>
            <w:tcBorders>
              <w:top w:val="nil"/>
              <w:left w:val="nil"/>
              <w:bottom w:val="nil"/>
              <w:right w:val="nil"/>
            </w:tcBorders>
            <w:shd w:val="clear" w:color="auto" w:fill="auto"/>
            <w:noWrap/>
            <w:vAlign w:val="bottom"/>
            <w:hideMark/>
          </w:tcPr>
          <w:p w14:paraId="0AA15E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(1-5)</w:t>
            </w:r>
          </w:p>
        </w:tc>
        <w:tc>
          <w:tcPr>
            <w:tcW w:w="1800" w:type="dxa"/>
            <w:tcBorders>
              <w:top w:val="nil"/>
              <w:left w:val="nil"/>
              <w:bottom w:val="nil"/>
              <w:right w:val="nil"/>
            </w:tcBorders>
            <w:shd w:val="clear" w:color="auto" w:fill="auto"/>
            <w:noWrap/>
            <w:vAlign w:val="bottom"/>
            <w:hideMark/>
          </w:tcPr>
          <w:p w14:paraId="6BA69A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(3-12)</w:t>
            </w:r>
          </w:p>
        </w:tc>
      </w:tr>
      <w:tr w:rsidR="00B0760D" w:rsidRPr="00B0760D" w14:paraId="1F7975ED" w14:textId="77777777" w:rsidTr="00B0760D">
        <w:trPr>
          <w:trHeight w:val="320"/>
        </w:trPr>
        <w:tc>
          <w:tcPr>
            <w:tcW w:w="2524" w:type="dxa"/>
            <w:tcBorders>
              <w:top w:val="nil"/>
              <w:left w:val="nil"/>
              <w:bottom w:val="nil"/>
              <w:right w:val="nil"/>
            </w:tcBorders>
            <w:shd w:val="clear" w:color="auto" w:fill="auto"/>
            <w:noWrap/>
            <w:vAlign w:val="bottom"/>
            <w:hideMark/>
          </w:tcPr>
          <w:p w14:paraId="52C602C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65E1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C92E2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(2.5-2.8)</w:t>
            </w:r>
          </w:p>
        </w:tc>
        <w:tc>
          <w:tcPr>
            <w:tcW w:w="1660" w:type="dxa"/>
            <w:tcBorders>
              <w:top w:val="nil"/>
              <w:left w:val="nil"/>
              <w:bottom w:val="nil"/>
              <w:right w:val="nil"/>
            </w:tcBorders>
            <w:shd w:val="clear" w:color="auto" w:fill="auto"/>
            <w:noWrap/>
            <w:vAlign w:val="bottom"/>
            <w:hideMark/>
          </w:tcPr>
          <w:p w14:paraId="7A0D57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(2.9-3.2)</w:t>
            </w:r>
          </w:p>
        </w:tc>
        <w:tc>
          <w:tcPr>
            <w:tcW w:w="1800" w:type="dxa"/>
            <w:tcBorders>
              <w:top w:val="nil"/>
              <w:left w:val="nil"/>
              <w:bottom w:val="nil"/>
              <w:right w:val="nil"/>
            </w:tcBorders>
            <w:shd w:val="clear" w:color="auto" w:fill="auto"/>
            <w:noWrap/>
            <w:vAlign w:val="bottom"/>
            <w:hideMark/>
          </w:tcPr>
          <w:p w14:paraId="6CD5B8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(48-54)</w:t>
            </w:r>
          </w:p>
        </w:tc>
        <w:tc>
          <w:tcPr>
            <w:tcW w:w="1800" w:type="dxa"/>
            <w:tcBorders>
              <w:top w:val="nil"/>
              <w:left w:val="nil"/>
              <w:bottom w:val="nil"/>
              <w:right w:val="nil"/>
            </w:tcBorders>
            <w:shd w:val="clear" w:color="auto" w:fill="auto"/>
            <w:noWrap/>
            <w:vAlign w:val="bottom"/>
            <w:hideMark/>
          </w:tcPr>
          <w:p w14:paraId="5E207D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(95-107)</w:t>
            </w:r>
          </w:p>
        </w:tc>
      </w:tr>
      <w:tr w:rsidR="00B0760D" w:rsidRPr="00B0760D" w14:paraId="06DFF74A" w14:textId="77777777" w:rsidTr="00B0760D">
        <w:trPr>
          <w:trHeight w:val="320"/>
        </w:trPr>
        <w:tc>
          <w:tcPr>
            <w:tcW w:w="2524" w:type="dxa"/>
            <w:tcBorders>
              <w:top w:val="nil"/>
              <w:left w:val="nil"/>
              <w:bottom w:val="nil"/>
              <w:right w:val="nil"/>
            </w:tcBorders>
            <w:shd w:val="clear" w:color="auto" w:fill="auto"/>
            <w:noWrap/>
            <w:vAlign w:val="bottom"/>
            <w:hideMark/>
          </w:tcPr>
          <w:p w14:paraId="11ADD41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ADA1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41DCD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(0.5-0.9)</w:t>
            </w:r>
          </w:p>
        </w:tc>
        <w:tc>
          <w:tcPr>
            <w:tcW w:w="1660" w:type="dxa"/>
            <w:tcBorders>
              <w:top w:val="nil"/>
              <w:left w:val="nil"/>
              <w:bottom w:val="nil"/>
              <w:right w:val="nil"/>
            </w:tcBorders>
            <w:shd w:val="clear" w:color="auto" w:fill="auto"/>
            <w:noWrap/>
            <w:vAlign w:val="bottom"/>
            <w:hideMark/>
          </w:tcPr>
          <w:p w14:paraId="2654A8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(0.5-0.8)</w:t>
            </w:r>
          </w:p>
        </w:tc>
        <w:tc>
          <w:tcPr>
            <w:tcW w:w="1800" w:type="dxa"/>
            <w:tcBorders>
              <w:top w:val="nil"/>
              <w:left w:val="nil"/>
              <w:bottom w:val="nil"/>
              <w:right w:val="nil"/>
            </w:tcBorders>
            <w:shd w:val="clear" w:color="auto" w:fill="auto"/>
            <w:noWrap/>
            <w:vAlign w:val="bottom"/>
            <w:hideMark/>
          </w:tcPr>
          <w:p w14:paraId="18DFE4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(10-16)</w:t>
            </w:r>
          </w:p>
        </w:tc>
        <w:tc>
          <w:tcPr>
            <w:tcW w:w="1800" w:type="dxa"/>
            <w:tcBorders>
              <w:top w:val="nil"/>
              <w:left w:val="nil"/>
              <w:bottom w:val="nil"/>
              <w:right w:val="nil"/>
            </w:tcBorders>
            <w:shd w:val="clear" w:color="auto" w:fill="auto"/>
            <w:noWrap/>
            <w:vAlign w:val="bottom"/>
            <w:hideMark/>
          </w:tcPr>
          <w:p w14:paraId="603FB3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(16-27)</w:t>
            </w:r>
          </w:p>
        </w:tc>
      </w:tr>
      <w:tr w:rsidR="00B0760D" w:rsidRPr="00B0760D" w14:paraId="3223EEFA" w14:textId="77777777" w:rsidTr="00B0760D">
        <w:trPr>
          <w:trHeight w:val="320"/>
        </w:trPr>
        <w:tc>
          <w:tcPr>
            <w:tcW w:w="2524" w:type="dxa"/>
            <w:tcBorders>
              <w:top w:val="nil"/>
              <w:left w:val="nil"/>
              <w:bottom w:val="nil"/>
              <w:right w:val="nil"/>
            </w:tcBorders>
            <w:shd w:val="clear" w:color="auto" w:fill="auto"/>
            <w:noWrap/>
            <w:vAlign w:val="bottom"/>
            <w:hideMark/>
          </w:tcPr>
          <w:p w14:paraId="591E953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5050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533DE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w:t>
            </w:r>
          </w:p>
        </w:tc>
        <w:tc>
          <w:tcPr>
            <w:tcW w:w="1660" w:type="dxa"/>
            <w:tcBorders>
              <w:top w:val="nil"/>
              <w:left w:val="nil"/>
              <w:bottom w:val="nil"/>
              <w:right w:val="nil"/>
            </w:tcBorders>
            <w:shd w:val="clear" w:color="auto" w:fill="auto"/>
            <w:noWrap/>
            <w:vAlign w:val="bottom"/>
            <w:hideMark/>
          </w:tcPr>
          <w:p w14:paraId="61FC21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(1.1-1.2)</w:t>
            </w:r>
          </w:p>
        </w:tc>
        <w:tc>
          <w:tcPr>
            <w:tcW w:w="1800" w:type="dxa"/>
            <w:tcBorders>
              <w:top w:val="nil"/>
              <w:left w:val="nil"/>
              <w:bottom w:val="nil"/>
              <w:right w:val="nil"/>
            </w:tcBorders>
            <w:shd w:val="clear" w:color="auto" w:fill="auto"/>
            <w:noWrap/>
            <w:vAlign w:val="bottom"/>
            <w:hideMark/>
          </w:tcPr>
          <w:p w14:paraId="20998D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(17-20)</w:t>
            </w:r>
          </w:p>
        </w:tc>
        <w:tc>
          <w:tcPr>
            <w:tcW w:w="1800" w:type="dxa"/>
            <w:tcBorders>
              <w:top w:val="nil"/>
              <w:left w:val="nil"/>
              <w:bottom w:val="nil"/>
              <w:right w:val="nil"/>
            </w:tcBorders>
            <w:shd w:val="clear" w:color="auto" w:fill="auto"/>
            <w:noWrap/>
            <w:vAlign w:val="bottom"/>
            <w:hideMark/>
          </w:tcPr>
          <w:p w14:paraId="3DC463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(35-42)</w:t>
            </w:r>
          </w:p>
        </w:tc>
      </w:tr>
      <w:tr w:rsidR="00B0760D" w:rsidRPr="00B0760D" w14:paraId="59115BB0" w14:textId="77777777" w:rsidTr="00B0760D">
        <w:trPr>
          <w:trHeight w:val="320"/>
        </w:trPr>
        <w:tc>
          <w:tcPr>
            <w:tcW w:w="2524" w:type="dxa"/>
            <w:tcBorders>
              <w:top w:val="nil"/>
              <w:left w:val="nil"/>
              <w:bottom w:val="nil"/>
              <w:right w:val="nil"/>
            </w:tcBorders>
            <w:shd w:val="clear" w:color="auto" w:fill="auto"/>
            <w:noWrap/>
            <w:vAlign w:val="bottom"/>
            <w:hideMark/>
          </w:tcPr>
          <w:p w14:paraId="2793B5A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AC90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F2D67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4BE406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05E884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443FA7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76E5A7E5" w14:textId="77777777" w:rsidTr="00B0760D">
        <w:trPr>
          <w:trHeight w:val="320"/>
        </w:trPr>
        <w:tc>
          <w:tcPr>
            <w:tcW w:w="2524" w:type="dxa"/>
            <w:tcBorders>
              <w:top w:val="nil"/>
              <w:left w:val="nil"/>
              <w:bottom w:val="nil"/>
              <w:right w:val="nil"/>
            </w:tcBorders>
            <w:shd w:val="clear" w:color="auto" w:fill="auto"/>
            <w:noWrap/>
            <w:vAlign w:val="bottom"/>
            <w:hideMark/>
          </w:tcPr>
          <w:p w14:paraId="09F74A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Greece</w:t>
            </w:r>
          </w:p>
        </w:tc>
        <w:tc>
          <w:tcPr>
            <w:tcW w:w="2180" w:type="dxa"/>
            <w:tcBorders>
              <w:top w:val="nil"/>
              <w:left w:val="nil"/>
              <w:bottom w:val="nil"/>
              <w:right w:val="nil"/>
            </w:tcBorders>
            <w:shd w:val="clear" w:color="auto" w:fill="auto"/>
            <w:noWrap/>
            <w:vAlign w:val="bottom"/>
            <w:hideMark/>
          </w:tcPr>
          <w:p w14:paraId="6EFA88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C575D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63.3 (59.1-68)</w:t>
            </w:r>
          </w:p>
        </w:tc>
        <w:tc>
          <w:tcPr>
            <w:tcW w:w="1660" w:type="dxa"/>
            <w:tcBorders>
              <w:top w:val="nil"/>
              <w:left w:val="nil"/>
              <w:bottom w:val="nil"/>
              <w:right w:val="nil"/>
            </w:tcBorders>
            <w:shd w:val="clear" w:color="auto" w:fill="auto"/>
            <w:noWrap/>
            <w:vAlign w:val="bottom"/>
            <w:hideMark/>
          </w:tcPr>
          <w:p w14:paraId="5EA244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64.3 (59.9-68.8)</w:t>
            </w:r>
          </w:p>
        </w:tc>
        <w:tc>
          <w:tcPr>
            <w:tcW w:w="1800" w:type="dxa"/>
            <w:tcBorders>
              <w:top w:val="nil"/>
              <w:left w:val="nil"/>
              <w:bottom w:val="nil"/>
              <w:right w:val="nil"/>
            </w:tcBorders>
            <w:shd w:val="clear" w:color="auto" w:fill="auto"/>
            <w:noWrap/>
            <w:vAlign w:val="bottom"/>
            <w:hideMark/>
          </w:tcPr>
          <w:p w14:paraId="123789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1664 (1539-1803)</w:t>
            </w:r>
          </w:p>
        </w:tc>
        <w:tc>
          <w:tcPr>
            <w:tcW w:w="1800" w:type="dxa"/>
            <w:tcBorders>
              <w:top w:val="nil"/>
              <w:left w:val="nil"/>
              <w:bottom w:val="nil"/>
              <w:right w:val="nil"/>
            </w:tcBorders>
            <w:shd w:val="clear" w:color="auto" w:fill="auto"/>
            <w:noWrap/>
            <w:vAlign w:val="bottom"/>
            <w:hideMark/>
          </w:tcPr>
          <w:p w14:paraId="77A7AE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2449 (2268-2631)</w:t>
            </w:r>
          </w:p>
        </w:tc>
      </w:tr>
      <w:tr w:rsidR="00B0760D" w:rsidRPr="00B0760D" w14:paraId="1A0F0CBF" w14:textId="77777777" w:rsidTr="00B0760D">
        <w:trPr>
          <w:trHeight w:val="320"/>
        </w:trPr>
        <w:tc>
          <w:tcPr>
            <w:tcW w:w="2524" w:type="dxa"/>
            <w:tcBorders>
              <w:top w:val="nil"/>
              <w:left w:val="nil"/>
              <w:bottom w:val="nil"/>
              <w:right w:val="nil"/>
            </w:tcBorders>
            <w:shd w:val="clear" w:color="auto" w:fill="auto"/>
            <w:noWrap/>
            <w:vAlign w:val="bottom"/>
            <w:hideMark/>
          </w:tcPr>
          <w:p w14:paraId="6366F61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FFC0B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34A6A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27.9 (23.6-31.4)</w:t>
            </w:r>
          </w:p>
        </w:tc>
        <w:tc>
          <w:tcPr>
            <w:tcW w:w="1660" w:type="dxa"/>
            <w:tcBorders>
              <w:top w:val="nil"/>
              <w:left w:val="nil"/>
              <w:bottom w:val="nil"/>
              <w:right w:val="nil"/>
            </w:tcBorders>
            <w:shd w:val="clear" w:color="auto" w:fill="auto"/>
            <w:noWrap/>
            <w:vAlign w:val="bottom"/>
            <w:hideMark/>
          </w:tcPr>
          <w:p w14:paraId="58DA2A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24.8 (19.4-29.4)</w:t>
            </w:r>
          </w:p>
        </w:tc>
        <w:tc>
          <w:tcPr>
            <w:tcW w:w="1800" w:type="dxa"/>
            <w:tcBorders>
              <w:top w:val="nil"/>
              <w:left w:val="nil"/>
              <w:bottom w:val="nil"/>
              <w:right w:val="nil"/>
            </w:tcBorders>
            <w:shd w:val="clear" w:color="auto" w:fill="auto"/>
            <w:noWrap/>
            <w:vAlign w:val="bottom"/>
            <w:hideMark/>
          </w:tcPr>
          <w:p w14:paraId="44A065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733 (615-827)</w:t>
            </w:r>
          </w:p>
        </w:tc>
        <w:tc>
          <w:tcPr>
            <w:tcW w:w="1800" w:type="dxa"/>
            <w:tcBorders>
              <w:top w:val="nil"/>
              <w:left w:val="nil"/>
              <w:bottom w:val="nil"/>
              <w:right w:val="nil"/>
            </w:tcBorders>
            <w:shd w:val="clear" w:color="auto" w:fill="auto"/>
            <w:noWrap/>
            <w:vAlign w:val="bottom"/>
            <w:hideMark/>
          </w:tcPr>
          <w:p w14:paraId="585398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948 (738-1114)</w:t>
            </w:r>
          </w:p>
        </w:tc>
      </w:tr>
      <w:tr w:rsidR="00B0760D" w:rsidRPr="00B0760D" w14:paraId="5C8103C4" w14:textId="77777777" w:rsidTr="00B0760D">
        <w:trPr>
          <w:trHeight w:val="320"/>
        </w:trPr>
        <w:tc>
          <w:tcPr>
            <w:tcW w:w="2524" w:type="dxa"/>
            <w:tcBorders>
              <w:top w:val="nil"/>
              <w:left w:val="nil"/>
              <w:bottom w:val="nil"/>
              <w:right w:val="nil"/>
            </w:tcBorders>
            <w:shd w:val="clear" w:color="auto" w:fill="auto"/>
            <w:noWrap/>
            <w:vAlign w:val="bottom"/>
            <w:hideMark/>
          </w:tcPr>
          <w:p w14:paraId="4E68BA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C6B1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BA41E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(0.8-2.4)</w:t>
            </w:r>
          </w:p>
        </w:tc>
        <w:tc>
          <w:tcPr>
            <w:tcW w:w="1660" w:type="dxa"/>
            <w:tcBorders>
              <w:top w:val="nil"/>
              <w:left w:val="nil"/>
              <w:bottom w:val="nil"/>
              <w:right w:val="nil"/>
            </w:tcBorders>
            <w:shd w:val="clear" w:color="auto" w:fill="auto"/>
            <w:noWrap/>
            <w:vAlign w:val="bottom"/>
            <w:hideMark/>
          </w:tcPr>
          <w:p w14:paraId="2230DD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(1.4-4.4)</w:t>
            </w:r>
          </w:p>
        </w:tc>
        <w:tc>
          <w:tcPr>
            <w:tcW w:w="1800" w:type="dxa"/>
            <w:tcBorders>
              <w:top w:val="nil"/>
              <w:left w:val="nil"/>
              <w:bottom w:val="nil"/>
              <w:right w:val="nil"/>
            </w:tcBorders>
            <w:shd w:val="clear" w:color="auto" w:fill="auto"/>
            <w:noWrap/>
            <w:vAlign w:val="bottom"/>
            <w:hideMark/>
          </w:tcPr>
          <w:p w14:paraId="47A862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(21-63)</w:t>
            </w:r>
          </w:p>
        </w:tc>
        <w:tc>
          <w:tcPr>
            <w:tcW w:w="1800" w:type="dxa"/>
            <w:tcBorders>
              <w:top w:val="nil"/>
              <w:left w:val="nil"/>
              <w:bottom w:val="nil"/>
              <w:right w:val="nil"/>
            </w:tcBorders>
            <w:shd w:val="clear" w:color="auto" w:fill="auto"/>
            <w:noWrap/>
            <w:vAlign w:val="bottom"/>
            <w:hideMark/>
          </w:tcPr>
          <w:p w14:paraId="21D0A6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(55-169)</w:t>
            </w:r>
          </w:p>
        </w:tc>
      </w:tr>
      <w:tr w:rsidR="00B0760D" w:rsidRPr="00B0760D" w14:paraId="5C5BE21B" w14:textId="77777777" w:rsidTr="00B0760D">
        <w:trPr>
          <w:trHeight w:val="320"/>
        </w:trPr>
        <w:tc>
          <w:tcPr>
            <w:tcW w:w="2524" w:type="dxa"/>
            <w:tcBorders>
              <w:top w:val="nil"/>
              <w:left w:val="nil"/>
              <w:bottom w:val="nil"/>
              <w:right w:val="nil"/>
            </w:tcBorders>
            <w:shd w:val="clear" w:color="auto" w:fill="auto"/>
            <w:noWrap/>
            <w:vAlign w:val="bottom"/>
            <w:hideMark/>
          </w:tcPr>
          <w:p w14:paraId="5C7A6B9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7F581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362BC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6DDDAE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800" w:type="dxa"/>
            <w:tcBorders>
              <w:top w:val="nil"/>
              <w:left w:val="nil"/>
              <w:bottom w:val="nil"/>
              <w:right w:val="nil"/>
            </w:tcBorders>
            <w:shd w:val="clear" w:color="auto" w:fill="auto"/>
            <w:noWrap/>
            <w:vAlign w:val="bottom"/>
            <w:hideMark/>
          </w:tcPr>
          <w:p w14:paraId="6C79AC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w:t>
            </w:r>
          </w:p>
        </w:tc>
        <w:tc>
          <w:tcPr>
            <w:tcW w:w="1800" w:type="dxa"/>
            <w:tcBorders>
              <w:top w:val="nil"/>
              <w:left w:val="nil"/>
              <w:bottom w:val="nil"/>
              <w:right w:val="nil"/>
            </w:tcBorders>
            <w:shd w:val="clear" w:color="auto" w:fill="auto"/>
            <w:noWrap/>
            <w:vAlign w:val="bottom"/>
            <w:hideMark/>
          </w:tcPr>
          <w:p w14:paraId="12DA50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(5-16)</w:t>
            </w:r>
          </w:p>
        </w:tc>
      </w:tr>
      <w:tr w:rsidR="00B0760D" w:rsidRPr="00B0760D" w14:paraId="35166B89" w14:textId="77777777" w:rsidTr="00B0760D">
        <w:trPr>
          <w:trHeight w:val="320"/>
        </w:trPr>
        <w:tc>
          <w:tcPr>
            <w:tcW w:w="2524" w:type="dxa"/>
            <w:tcBorders>
              <w:top w:val="nil"/>
              <w:left w:val="nil"/>
              <w:bottom w:val="nil"/>
              <w:right w:val="nil"/>
            </w:tcBorders>
            <w:shd w:val="clear" w:color="auto" w:fill="auto"/>
            <w:noWrap/>
            <w:vAlign w:val="bottom"/>
            <w:hideMark/>
          </w:tcPr>
          <w:p w14:paraId="4BFE00C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70730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6FA08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(0.7-2.3)</w:t>
            </w:r>
          </w:p>
        </w:tc>
        <w:tc>
          <w:tcPr>
            <w:tcW w:w="1660" w:type="dxa"/>
            <w:tcBorders>
              <w:top w:val="nil"/>
              <w:left w:val="nil"/>
              <w:bottom w:val="nil"/>
              <w:right w:val="nil"/>
            </w:tcBorders>
            <w:shd w:val="clear" w:color="auto" w:fill="auto"/>
            <w:noWrap/>
            <w:vAlign w:val="bottom"/>
            <w:hideMark/>
          </w:tcPr>
          <w:p w14:paraId="71279C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(1.3-4)</w:t>
            </w:r>
          </w:p>
        </w:tc>
        <w:tc>
          <w:tcPr>
            <w:tcW w:w="1800" w:type="dxa"/>
            <w:tcBorders>
              <w:top w:val="nil"/>
              <w:left w:val="nil"/>
              <w:bottom w:val="nil"/>
              <w:right w:val="nil"/>
            </w:tcBorders>
            <w:shd w:val="clear" w:color="auto" w:fill="auto"/>
            <w:noWrap/>
            <w:vAlign w:val="bottom"/>
            <w:hideMark/>
          </w:tcPr>
          <w:p w14:paraId="17BA6D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(19-59)</w:t>
            </w:r>
          </w:p>
        </w:tc>
        <w:tc>
          <w:tcPr>
            <w:tcW w:w="1800" w:type="dxa"/>
            <w:tcBorders>
              <w:top w:val="nil"/>
              <w:left w:val="nil"/>
              <w:bottom w:val="nil"/>
              <w:right w:val="nil"/>
            </w:tcBorders>
            <w:shd w:val="clear" w:color="auto" w:fill="auto"/>
            <w:noWrap/>
            <w:vAlign w:val="bottom"/>
            <w:hideMark/>
          </w:tcPr>
          <w:p w14:paraId="661455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(50-153)</w:t>
            </w:r>
          </w:p>
        </w:tc>
      </w:tr>
      <w:tr w:rsidR="00B0760D" w:rsidRPr="00B0760D" w14:paraId="7191DE1B" w14:textId="77777777" w:rsidTr="00B0760D">
        <w:trPr>
          <w:trHeight w:val="320"/>
        </w:trPr>
        <w:tc>
          <w:tcPr>
            <w:tcW w:w="2524" w:type="dxa"/>
            <w:tcBorders>
              <w:top w:val="nil"/>
              <w:left w:val="nil"/>
              <w:bottom w:val="nil"/>
              <w:right w:val="nil"/>
            </w:tcBorders>
            <w:shd w:val="clear" w:color="auto" w:fill="auto"/>
            <w:noWrap/>
            <w:vAlign w:val="bottom"/>
            <w:hideMark/>
          </w:tcPr>
          <w:p w14:paraId="38283BF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913A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078CE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(3.2-8.3)</w:t>
            </w:r>
          </w:p>
        </w:tc>
        <w:tc>
          <w:tcPr>
            <w:tcW w:w="1660" w:type="dxa"/>
            <w:tcBorders>
              <w:top w:val="nil"/>
              <w:left w:val="nil"/>
              <w:bottom w:val="nil"/>
              <w:right w:val="nil"/>
            </w:tcBorders>
            <w:shd w:val="clear" w:color="auto" w:fill="auto"/>
            <w:noWrap/>
            <w:vAlign w:val="bottom"/>
            <w:hideMark/>
          </w:tcPr>
          <w:p w14:paraId="2588F2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(4.8-12.2)</w:t>
            </w:r>
          </w:p>
        </w:tc>
        <w:tc>
          <w:tcPr>
            <w:tcW w:w="1800" w:type="dxa"/>
            <w:tcBorders>
              <w:top w:val="nil"/>
              <w:left w:val="nil"/>
              <w:bottom w:val="nil"/>
              <w:right w:val="nil"/>
            </w:tcBorders>
            <w:shd w:val="clear" w:color="auto" w:fill="auto"/>
            <w:noWrap/>
            <w:vAlign w:val="bottom"/>
            <w:hideMark/>
          </w:tcPr>
          <w:p w14:paraId="11BE89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(84-220)</w:t>
            </w:r>
          </w:p>
        </w:tc>
        <w:tc>
          <w:tcPr>
            <w:tcW w:w="1800" w:type="dxa"/>
            <w:tcBorders>
              <w:top w:val="nil"/>
              <w:left w:val="nil"/>
              <w:bottom w:val="nil"/>
              <w:right w:val="nil"/>
            </w:tcBorders>
            <w:shd w:val="clear" w:color="auto" w:fill="auto"/>
            <w:noWrap/>
            <w:vAlign w:val="bottom"/>
            <w:hideMark/>
          </w:tcPr>
          <w:p w14:paraId="559C8B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279 (185-459)</w:t>
            </w:r>
          </w:p>
        </w:tc>
      </w:tr>
      <w:tr w:rsidR="00B0760D" w:rsidRPr="00B0760D" w14:paraId="0B2D80B0" w14:textId="77777777" w:rsidTr="00B0760D">
        <w:trPr>
          <w:trHeight w:val="320"/>
        </w:trPr>
        <w:tc>
          <w:tcPr>
            <w:tcW w:w="2524" w:type="dxa"/>
            <w:tcBorders>
              <w:top w:val="nil"/>
              <w:left w:val="nil"/>
              <w:bottom w:val="nil"/>
              <w:right w:val="nil"/>
            </w:tcBorders>
            <w:shd w:val="clear" w:color="auto" w:fill="auto"/>
            <w:noWrap/>
            <w:vAlign w:val="bottom"/>
            <w:hideMark/>
          </w:tcPr>
          <w:p w14:paraId="0402945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01A2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3B29B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 (23.3-36)</w:t>
            </w:r>
          </w:p>
        </w:tc>
        <w:tc>
          <w:tcPr>
            <w:tcW w:w="1660" w:type="dxa"/>
            <w:tcBorders>
              <w:top w:val="nil"/>
              <w:left w:val="nil"/>
              <w:bottom w:val="nil"/>
              <w:right w:val="nil"/>
            </w:tcBorders>
            <w:shd w:val="clear" w:color="auto" w:fill="auto"/>
            <w:noWrap/>
            <w:vAlign w:val="bottom"/>
            <w:hideMark/>
          </w:tcPr>
          <w:p w14:paraId="360067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(25.8-39.3)</w:t>
            </w:r>
          </w:p>
        </w:tc>
        <w:tc>
          <w:tcPr>
            <w:tcW w:w="1800" w:type="dxa"/>
            <w:tcBorders>
              <w:top w:val="nil"/>
              <w:left w:val="nil"/>
              <w:bottom w:val="nil"/>
              <w:right w:val="nil"/>
            </w:tcBorders>
            <w:shd w:val="clear" w:color="auto" w:fill="auto"/>
            <w:noWrap/>
            <w:vAlign w:val="bottom"/>
            <w:hideMark/>
          </w:tcPr>
          <w:p w14:paraId="488BC1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762 (611-951)</w:t>
            </w:r>
          </w:p>
        </w:tc>
        <w:tc>
          <w:tcPr>
            <w:tcW w:w="1800" w:type="dxa"/>
            <w:tcBorders>
              <w:top w:val="nil"/>
              <w:left w:val="nil"/>
              <w:bottom w:val="nil"/>
              <w:right w:val="nil"/>
            </w:tcBorders>
            <w:shd w:val="clear" w:color="auto" w:fill="auto"/>
            <w:noWrap/>
            <w:vAlign w:val="bottom"/>
            <w:hideMark/>
          </w:tcPr>
          <w:p w14:paraId="349D21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1217 (979-1499)</w:t>
            </w:r>
          </w:p>
        </w:tc>
      </w:tr>
      <w:tr w:rsidR="00B0760D" w:rsidRPr="00B0760D" w14:paraId="5F164282" w14:textId="77777777" w:rsidTr="00B0760D">
        <w:trPr>
          <w:trHeight w:val="320"/>
        </w:trPr>
        <w:tc>
          <w:tcPr>
            <w:tcW w:w="2524" w:type="dxa"/>
            <w:tcBorders>
              <w:top w:val="nil"/>
              <w:left w:val="nil"/>
              <w:bottom w:val="nil"/>
              <w:right w:val="nil"/>
            </w:tcBorders>
            <w:shd w:val="clear" w:color="auto" w:fill="auto"/>
            <w:noWrap/>
            <w:vAlign w:val="bottom"/>
            <w:hideMark/>
          </w:tcPr>
          <w:p w14:paraId="6BAEA5F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22FB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70822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(5.1-8.8)</w:t>
            </w:r>
          </w:p>
        </w:tc>
        <w:tc>
          <w:tcPr>
            <w:tcW w:w="1660" w:type="dxa"/>
            <w:tcBorders>
              <w:top w:val="nil"/>
              <w:left w:val="nil"/>
              <w:bottom w:val="nil"/>
              <w:right w:val="nil"/>
            </w:tcBorders>
            <w:shd w:val="clear" w:color="auto" w:fill="auto"/>
            <w:noWrap/>
            <w:vAlign w:val="bottom"/>
            <w:hideMark/>
          </w:tcPr>
          <w:p w14:paraId="7E125E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(5.4-9.3)</w:t>
            </w:r>
          </w:p>
        </w:tc>
        <w:tc>
          <w:tcPr>
            <w:tcW w:w="1800" w:type="dxa"/>
            <w:tcBorders>
              <w:top w:val="nil"/>
              <w:left w:val="nil"/>
              <w:bottom w:val="nil"/>
              <w:right w:val="nil"/>
            </w:tcBorders>
            <w:shd w:val="clear" w:color="auto" w:fill="auto"/>
            <w:noWrap/>
            <w:vAlign w:val="bottom"/>
            <w:hideMark/>
          </w:tcPr>
          <w:p w14:paraId="21C7C5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(134-231)</w:t>
            </w:r>
          </w:p>
        </w:tc>
        <w:tc>
          <w:tcPr>
            <w:tcW w:w="1800" w:type="dxa"/>
            <w:tcBorders>
              <w:top w:val="nil"/>
              <w:left w:val="nil"/>
              <w:bottom w:val="nil"/>
              <w:right w:val="nil"/>
            </w:tcBorders>
            <w:shd w:val="clear" w:color="auto" w:fill="auto"/>
            <w:noWrap/>
            <w:vAlign w:val="bottom"/>
            <w:hideMark/>
          </w:tcPr>
          <w:p w14:paraId="07F1B7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 (206-353)</w:t>
            </w:r>
          </w:p>
        </w:tc>
      </w:tr>
      <w:tr w:rsidR="00B0760D" w:rsidRPr="00B0760D" w14:paraId="2CBB62EF" w14:textId="77777777" w:rsidTr="00B0760D">
        <w:trPr>
          <w:trHeight w:val="320"/>
        </w:trPr>
        <w:tc>
          <w:tcPr>
            <w:tcW w:w="2524" w:type="dxa"/>
            <w:tcBorders>
              <w:top w:val="nil"/>
              <w:left w:val="nil"/>
              <w:bottom w:val="nil"/>
              <w:right w:val="nil"/>
            </w:tcBorders>
            <w:shd w:val="clear" w:color="auto" w:fill="auto"/>
            <w:noWrap/>
            <w:vAlign w:val="bottom"/>
            <w:hideMark/>
          </w:tcPr>
          <w:p w14:paraId="74026FB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8558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29F86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(5-9)</w:t>
            </w:r>
          </w:p>
        </w:tc>
        <w:tc>
          <w:tcPr>
            <w:tcW w:w="1660" w:type="dxa"/>
            <w:tcBorders>
              <w:top w:val="nil"/>
              <w:left w:val="nil"/>
              <w:bottom w:val="nil"/>
              <w:right w:val="nil"/>
            </w:tcBorders>
            <w:shd w:val="clear" w:color="auto" w:fill="auto"/>
            <w:noWrap/>
            <w:vAlign w:val="bottom"/>
            <w:hideMark/>
          </w:tcPr>
          <w:p w14:paraId="7CFF67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(5.9-10.3)</w:t>
            </w:r>
          </w:p>
        </w:tc>
        <w:tc>
          <w:tcPr>
            <w:tcW w:w="1800" w:type="dxa"/>
            <w:tcBorders>
              <w:top w:val="nil"/>
              <w:left w:val="nil"/>
              <w:bottom w:val="nil"/>
              <w:right w:val="nil"/>
            </w:tcBorders>
            <w:shd w:val="clear" w:color="auto" w:fill="auto"/>
            <w:noWrap/>
            <w:vAlign w:val="bottom"/>
            <w:hideMark/>
          </w:tcPr>
          <w:p w14:paraId="6D2253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166 (131-238)</w:t>
            </w:r>
          </w:p>
        </w:tc>
        <w:tc>
          <w:tcPr>
            <w:tcW w:w="1800" w:type="dxa"/>
            <w:tcBorders>
              <w:top w:val="nil"/>
              <w:left w:val="nil"/>
              <w:bottom w:val="nil"/>
              <w:right w:val="nil"/>
            </w:tcBorders>
            <w:shd w:val="clear" w:color="auto" w:fill="auto"/>
            <w:noWrap/>
            <w:vAlign w:val="bottom"/>
            <w:hideMark/>
          </w:tcPr>
          <w:p w14:paraId="58E037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 (225-393)</w:t>
            </w:r>
          </w:p>
        </w:tc>
      </w:tr>
      <w:tr w:rsidR="00B0760D" w:rsidRPr="00B0760D" w14:paraId="038E889E" w14:textId="77777777" w:rsidTr="00B0760D">
        <w:trPr>
          <w:trHeight w:val="320"/>
        </w:trPr>
        <w:tc>
          <w:tcPr>
            <w:tcW w:w="2524" w:type="dxa"/>
            <w:tcBorders>
              <w:top w:val="nil"/>
              <w:left w:val="nil"/>
              <w:bottom w:val="nil"/>
              <w:right w:val="nil"/>
            </w:tcBorders>
            <w:shd w:val="clear" w:color="auto" w:fill="auto"/>
            <w:noWrap/>
            <w:vAlign w:val="bottom"/>
            <w:hideMark/>
          </w:tcPr>
          <w:p w14:paraId="2BCF3AD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1170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010C8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(7.4-13.7)</w:t>
            </w:r>
          </w:p>
        </w:tc>
        <w:tc>
          <w:tcPr>
            <w:tcW w:w="1660" w:type="dxa"/>
            <w:tcBorders>
              <w:top w:val="nil"/>
              <w:left w:val="nil"/>
              <w:bottom w:val="nil"/>
              <w:right w:val="nil"/>
            </w:tcBorders>
            <w:shd w:val="clear" w:color="auto" w:fill="auto"/>
            <w:noWrap/>
            <w:vAlign w:val="bottom"/>
            <w:hideMark/>
          </w:tcPr>
          <w:p w14:paraId="7EEF58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(5-9.3)</w:t>
            </w:r>
          </w:p>
        </w:tc>
        <w:tc>
          <w:tcPr>
            <w:tcW w:w="1800" w:type="dxa"/>
            <w:tcBorders>
              <w:top w:val="nil"/>
              <w:left w:val="nil"/>
              <w:bottom w:val="nil"/>
              <w:right w:val="nil"/>
            </w:tcBorders>
            <w:shd w:val="clear" w:color="auto" w:fill="auto"/>
            <w:noWrap/>
            <w:vAlign w:val="bottom"/>
            <w:hideMark/>
          </w:tcPr>
          <w:p w14:paraId="3F1D8E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(194-364)</w:t>
            </w:r>
          </w:p>
        </w:tc>
        <w:tc>
          <w:tcPr>
            <w:tcW w:w="1800" w:type="dxa"/>
            <w:tcBorders>
              <w:top w:val="nil"/>
              <w:left w:val="nil"/>
              <w:bottom w:val="nil"/>
              <w:right w:val="nil"/>
            </w:tcBorders>
            <w:shd w:val="clear" w:color="auto" w:fill="auto"/>
            <w:noWrap/>
            <w:vAlign w:val="bottom"/>
            <w:hideMark/>
          </w:tcPr>
          <w:p w14:paraId="6BE321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257 (190-357)</w:t>
            </w:r>
          </w:p>
        </w:tc>
      </w:tr>
      <w:tr w:rsidR="00B0760D" w:rsidRPr="00B0760D" w14:paraId="0FCCA582" w14:textId="77777777" w:rsidTr="00B0760D">
        <w:trPr>
          <w:trHeight w:val="320"/>
        </w:trPr>
        <w:tc>
          <w:tcPr>
            <w:tcW w:w="2524" w:type="dxa"/>
            <w:tcBorders>
              <w:top w:val="nil"/>
              <w:left w:val="nil"/>
              <w:bottom w:val="nil"/>
              <w:right w:val="nil"/>
            </w:tcBorders>
            <w:shd w:val="clear" w:color="auto" w:fill="auto"/>
            <w:noWrap/>
            <w:vAlign w:val="bottom"/>
            <w:hideMark/>
          </w:tcPr>
          <w:p w14:paraId="0E1BC89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EA8B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2F8FD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(1.6-2.1)</w:t>
            </w:r>
          </w:p>
        </w:tc>
        <w:tc>
          <w:tcPr>
            <w:tcW w:w="1660" w:type="dxa"/>
            <w:tcBorders>
              <w:top w:val="nil"/>
              <w:left w:val="nil"/>
              <w:bottom w:val="nil"/>
              <w:right w:val="nil"/>
            </w:tcBorders>
            <w:shd w:val="clear" w:color="auto" w:fill="auto"/>
            <w:noWrap/>
            <w:vAlign w:val="bottom"/>
            <w:hideMark/>
          </w:tcPr>
          <w:p w14:paraId="5515E7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800" w:type="dxa"/>
            <w:tcBorders>
              <w:top w:val="nil"/>
              <w:left w:val="nil"/>
              <w:bottom w:val="nil"/>
              <w:right w:val="nil"/>
            </w:tcBorders>
            <w:shd w:val="clear" w:color="auto" w:fill="auto"/>
            <w:noWrap/>
            <w:vAlign w:val="bottom"/>
            <w:hideMark/>
          </w:tcPr>
          <w:p w14:paraId="445210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(42-54)</w:t>
            </w:r>
          </w:p>
        </w:tc>
        <w:tc>
          <w:tcPr>
            <w:tcW w:w="1800" w:type="dxa"/>
            <w:tcBorders>
              <w:top w:val="nil"/>
              <w:left w:val="nil"/>
              <w:bottom w:val="nil"/>
              <w:right w:val="nil"/>
            </w:tcBorders>
            <w:shd w:val="clear" w:color="auto" w:fill="auto"/>
            <w:noWrap/>
            <w:vAlign w:val="bottom"/>
            <w:hideMark/>
          </w:tcPr>
          <w:p w14:paraId="1B4060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(106-124)</w:t>
            </w:r>
          </w:p>
        </w:tc>
      </w:tr>
      <w:tr w:rsidR="00B0760D" w:rsidRPr="00B0760D" w14:paraId="189208E3" w14:textId="77777777" w:rsidTr="00B0760D">
        <w:trPr>
          <w:trHeight w:val="320"/>
        </w:trPr>
        <w:tc>
          <w:tcPr>
            <w:tcW w:w="2524" w:type="dxa"/>
            <w:tcBorders>
              <w:top w:val="nil"/>
              <w:left w:val="nil"/>
              <w:bottom w:val="nil"/>
              <w:right w:val="nil"/>
            </w:tcBorders>
            <w:shd w:val="clear" w:color="auto" w:fill="auto"/>
            <w:noWrap/>
            <w:vAlign w:val="bottom"/>
            <w:hideMark/>
          </w:tcPr>
          <w:p w14:paraId="38F6141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6D82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B2538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4DE7EA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800" w:type="dxa"/>
            <w:tcBorders>
              <w:top w:val="nil"/>
              <w:left w:val="nil"/>
              <w:bottom w:val="nil"/>
              <w:right w:val="nil"/>
            </w:tcBorders>
            <w:shd w:val="clear" w:color="auto" w:fill="auto"/>
            <w:noWrap/>
            <w:vAlign w:val="bottom"/>
            <w:hideMark/>
          </w:tcPr>
          <w:p w14:paraId="552336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(23-28)</w:t>
            </w:r>
          </w:p>
        </w:tc>
        <w:tc>
          <w:tcPr>
            <w:tcW w:w="1800" w:type="dxa"/>
            <w:tcBorders>
              <w:top w:val="nil"/>
              <w:left w:val="nil"/>
              <w:bottom w:val="nil"/>
              <w:right w:val="nil"/>
            </w:tcBorders>
            <w:shd w:val="clear" w:color="auto" w:fill="auto"/>
            <w:noWrap/>
            <w:vAlign w:val="bottom"/>
            <w:hideMark/>
          </w:tcPr>
          <w:p w14:paraId="42ECFC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(34-43)</w:t>
            </w:r>
          </w:p>
        </w:tc>
      </w:tr>
      <w:tr w:rsidR="00B0760D" w:rsidRPr="00B0760D" w14:paraId="72F4474A" w14:textId="77777777" w:rsidTr="00B0760D">
        <w:trPr>
          <w:trHeight w:val="320"/>
        </w:trPr>
        <w:tc>
          <w:tcPr>
            <w:tcW w:w="2524" w:type="dxa"/>
            <w:tcBorders>
              <w:top w:val="nil"/>
              <w:left w:val="nil"/>
              <w:bottom w:val="nil"/>
              <w:right w:val="nil"/>
            </w:tcBorders>
            <w:shd w:val="clear" w:color="auto" w:fill="auto"/>
            <w:noWrap/>
            <w:vAlign w:val="bottom"/>
            <w:hideMark/>
          </w:tcPr>
          <w:p w14:paraId="356BA01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E971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2C5E1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1C7743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(1.3-1.6)</w:t>
            </w:r>
          </w:p>
        </w:tc>
        <w:tc>
          <w:tcPr>
            <w:tcW w:w="1800" w:type="dxa"/>
            <w:tcBorders>
              <w:top w:val="nil"/>
              <w:left w:val="nil"/>
              <w:bottom w:val="nil"/>
              <w:right w:val="nil"/>
            </w:tcBorders>
            <w:shd w:val="clear" w:color="auto" w:fill="auto"/>
            <w:noWrap/>
            <w:vAlign w:val="bottom"/>
            <w:hideMark/>
          </w:tcPr>
          <w:p w14:paraId="267068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(23-30)</w:t>
            </w:r>
          </w:p>
        </w:tc>
        <w:tc>
          <w:tcPr>
            <w:tcW w:w="1800" w:type="dxa"/>
            <w:tcBorders>
              <w:top w:val="nil"/>
              <w:left w:val="nil"/>
              <w:bottom w:val="nil"/>
              <w:right w:val="nil"/>
            </w:tcBorders>
            <w:shd w:val="clear" w:color="auto" w:fill="auto"/>
            <w:noWrap/>
            <w:vAlign w:val="bottom"/>
            <w:hideMark/>
          </w:tcPr>
          <w:p w14:paraId="4154F2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(50-60)</w:t>
            </w:r>
          </w:p>
        </w:tc>
      </w:tr>
      <w:tr w:rsidR="00B0760D" w:rsidRPr="00B0760D" w14:paraId="788D338F" w14:textId="77777777" w:rsidTr="00B0760D">
        <w:trPr>
          <w:trHeight w:val="320"/>
        </w:trPr>
        <w:tc>
          <w:tcPr>
            <w:tcW w:w="2524" w:type="dxa"/>
            <w:tcBorders>
              <w:top w:val="nil"/>
              <w:left w:val="nil"/>
              <w:bottom w:val="nil"/>
              <w:right w:val="nil"/>
            </w:tcBorders>
            <w:shd w:val="clear" w:color="auto" w:fill="auto"/>
            <w:noWrap/>
            <w:vAlign w:val="bottom"/>
            <w:hideMark/>
          </w:tcPr>
          <w:p w14:paraId="205FDC6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96C1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A8CBE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346E70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0BDF1C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(1-2)</w:t>
            </w:r>
          </w:p>
        </w:tc>
        <w:tc>
          <w:tcPr>
            <w:tcW w:w="1800" w:type="dxa"/>
            <w:tcBorders>
              <w:top w:val="nil"/>
              <w:left w:val="nil"/>
              <w:bottom w:val="nil"/>
              <w:right w:val="nil"/>
            </w:tcBorders>
            <w:shd w:val="clear" w:color="auto" w:fill="auto"/>
            <w:noWrap/>
            <w:vAlign w:val="bottom"/>
            <w:hideMark/>
          </w:tcPr>
          <w:p w14:paraId="096165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r>
      <w:tr w:rsidR="00B0760D" w:rsidRPr="00B0760D" w14:paraId="62135B96" w14:textId="77777777" w:rsidTr="00B0760D">
        <w:trPr>
          <w:trHeight w:val="320"/>
        </w:trPr>
        <w:tc>
          <w:tcPr>
            <w:tcW w:w="2524" w:type="dxa"/>
            <w:tcBorders>
              <w:top w:val="nil"/>
              <w:left w:val="nil"/>
              <w:bottom w:val="nil"/>
              <w:right w:val="nil"/>
            </w:tcBorders>
            <w:shd w:val="clear" w:color="auto" w:fill="auto"/>
            <w:noWrap/>
            <w:vAlign w:val="bottom"/>
            <w:hideMark/>
          </w:tcPr>
          <w:p w14:paraId="5BFFED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Grenada</w:t>
            </w:r>
          </w:p>
        </w:tc>
        <w:tc>
          <w:tcPr>
            <w:tcW w:w="2180" w:type="dxa"/>
            <w:tcBorders>
              <w:top w:val="nil"/>
              <w:left w:val="nil"/>
              <w:bottom w:val="nil"/>
              <w:right w:val="nil"/>
            </w:tcBorders>
            <w:shd w:val="clear" w:color="auto" w:fill="auto"/>
            <w:noWrap/>
            <w:vAlign w:val="bottom"/>
            <w:hideMark/>
          </w:tcPr>
          <w:p w14:paraId="043BF8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BBDDA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76.8 (71.9-81.1)</w:t>
            </w:r>
          </w:p>
        </w:tc>
        <w:tc>
          <w:tcPr>
            <w:tcW w:w="1660" w:type="dxa"/>
            <w:tcBorders>
              <w:top w:val="nil"/>
              <w:left w:val="nil"/>
              <w:bottom w:val="nil"/>
              <w:right w:val="nil"/>
            </w:tcBorders>
            <w:shd w:val="clear" w:color="auto" w:fill="auto"/>
            <w:noWrap/>
            <w:vAlign w:val="bottom"/>
            <w:hideMark/>
          </w:tcPr>
          <w:p w14:paraId="0D85B1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65.4 (60.1-71.2)</w:t>
            </w:r>
          </w:p>
        </w:tc>
        <w:tc>
          <w:tcPr>
            <w:tcW w:w="1800" w:type="dxa"/>
            <w:tcBorders>
              <w:top w:val="nil"/>
              <w:left w:val="nil"/>
              <w:bottom w:val="nil"/>
              <w:right w:val="nil"/>
            </w:tcBorders>
            <w:shd w:val="clear" w:color="auto" w:fill="auto"/>
            <w:noWrap/>
            <w:vAlign w:val="bottom"/>
            <w:hideMark/>
          </w:tcPr>
          <w:p w14:paraId="5D0147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3263 (3050-3463)</w:t>
            </w:r>
          </w:p>
        </w:tc>
        <w:tc>
          <w:tcPr>
            <w:tcW w:w="1800" w:type="dxa"/>
            <w:tcBorders>
              <w:top w:val="nil"/>
              <w:left w:val="nil"/>
              <w:bottom w:val="nil"/>
              <w:right w:val="nil"/>
            </w:tcBorders>
            <w:shd w:val="clear" w:color="auto" w:fill="auto"/>
            <w:noWrap/>
            <w:vAlign w:val="bottom"/>
            <w:hideMark/>
          </w:tcPr>
          <w:p w14:paraId="1525B1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4641 (4276-5062)</w:t>
            </w:r>
          </w:p>
        </w:tc>
      </w:tr>
      <w:tr w:rsidR="00B0760D" w:rsidRPr="00B0760D" w14:paraId="0EF7F82F" w14:textId="77777777" w:rsidTr="00B0760D">
        <w:trPr>
          <w:trHeight w:val="320"/>
        </w:trPr>
        <w:tc>
          <w:tcPr>
            <w:tcW w:w="2524" w:type="dxa"/>
            <w:tcBorders>
              <w:top w:val="nil"/>
              <w:left w:val="nil"/>
              <w:bottom w:val="nil"/>
              <w:right w:val="nil"/>
            </w:tcBorders>
            <w:shd w:val="clear" w:color="auto" w:fill="auto"/>
            <w:noWrap/>
            <w:vAlign w:val="bottom"/>
            <w:hideMark/>
          </w:tcPr>
          <w:p w14:paraId="1BAD78E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0460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7EF6C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33.2 (27.1-36.9)</w:t>
            </w:r>
          </w:p>
        </w:tc>
        <w:tc>
          <w:tcPr>
            <w:tcW w:w="1660" w:type="dxa"/>
            <w:tcBorders>
              <w:top w:val="nil"/>
              <w:left w:val="nil"/>
              <w:bottom w:val="nil"/>
              <w:right w:val="nil"/>
            </w:tcBorders>
            <w:shd w:val="clear" w:color="auto" w:fill="auto"/>
            <w:noWrap/>
            <w:vAlign w:val="bottom"/>
            <w:hideMark/>
          </w:tcPr>
          <w:p w14:paraId="6713CE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(22.8-35.9)</w:t>
            </w:r>
          </w:p>
        </w:tc>
        <w:tc>
          <w:tcPr>
            <w:tcW w:w="1800" w:type="dxa"/>
            <w:tcBorders>
              <w:top w:val="nil"/>
              <w:left w:val="nil"/>
              <w:bottom w:val="nil"/>
              <w:right w:val="nil"/>
            </w:tcBorders>
            <w:shd w:val="clear" w:color="auto" w:fill="auto"/>
            <w:noWrap/>
            <w:vAlign w:val="bottom"/>
            <w:hideMark/>
          </w:tcPr>
          <w:p w14:paraId="7DEBE4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1406 (1157-1570)</w:t>
            </w:r>
          </w:p>
        </w:tc>
        <w:tc>
          <w:tcPr>
            <w:tcW w:w="1800" w:type="dxa"/>
            <w:tcBorders>
              <w:top w:val="nil"/>
              <w:left w:val="nil"/>
              <w:bottom w:val="nil"/>
              <w:right w:val="nil"/>
            </w:tcBorders>
            <w:shd w:val="clear" w:color="auto" w:fill="auto"/>
            <w:noWrap/>
            <w:vAlign w:val="bottom"/>
            <w:hideMark/>
          </w:tcPr>
          <w:p w14:paraId="5DA49B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2170 (1624-2546)</w:t>
            </w:r>
          </w:p>
        </w:tc>
      </w:tr>
      <w:tr w:rsidR="00B0760D" w:rsidRPr="00B0760D" w14:paraId="193DCEF4" w14:textId="77777777" w:rsidTr="00B0760D">
        <w:trPr>
          <w:trHeight w:val="320"/>
        </w:trPr>
        <w:tc>
          <w:tcPr>
            <w:tcW w:w="2524" w:type="dxa"/>
            <w:tcBorders>
              <w:top w:val="nil"/>
              <w:left w:val="nil"/>
              <w:bottom w:val="nil"/>
              <w:right w:val="nil"/>
            </w:tcBorders>
            <w:shd w:val="clear" w:color="auto" w:fill="auto"/>
            <w:noWrap/>
            <w:vAlign w:val="bottom"/>
            <w:hideMark/>
          </w:tcPr>
          <w:p w14:paraId="59F8D7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824E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407F6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35.3 (27.3-43.2)</w:t>
            </w:r>
          </w:p>
        </w:tc>
        <w:tc>
          <w:tcPr>
            <w:tcW w:w="1660" w:type="dxa"/>
            <w:tcBorders>
              <w:top w:val="nil"/>
              <w:left w:val="nil"/>
              <w:bottom w:val="nil"/>
              <w:right w:val="nil"/>
            </w:tcBorders>
            <w:shd w:val="clear" w:color="auto" w:fill="auto"/>
            <w:noWrap/>
            <w:vAlign w:val="bottom"/>
            <w:hideMark/>
          </w:tcPr>
          <w:p w14:paraId="308888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21.8 (15.7-29.6)</w:t>
            </w:r>
          </w:p>
        </w:tc>
        <w:tc>
          <w:tcPr>
            <w:tcW w:w="1800" w:type="dxa"/>
            <w:tcBorders>
              <w:top w:val="nil"/>
              <w:left w:val="nil"/>
              <w:bottom w:val="nil"/>
              <w:right w:val="nil"/>
            </w:tcBorders>
            <w:shd w:val="clear" w:color="auto" w:fill="auto"/>
            <w:noWrap/>
            <w:vAlign w:val="bottom"/>
            <w:hideMark/>
          </w:tcPr>
          <w:p w14:paraId="00DE2E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1496 (1164-1840)</w:t>
            </w:r>
          </w:p>
        </w:tc>
        <w:tc>
          <w:tcPr>
            <w:tcW w:w="1800" w:type="dxa"/>
            <w:tcBorders>
              <w:top w:val="nil"/>
              <w:left w:val="nil"/>
              <w:bottom w:val="nil"/>
              <w:right w:val="nil"/>
            </w:tcBorders>
            <w:shd w:val="clear" w:color="auto" w:fill="auto"/>
            <w:noWrap/>
            <w:vAlign w:val="bottom"/>
            <w:hideMark/>
          </w:tcPr>
          <w:p w14:paraId="66B718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1552 (1126-2092)</w:t>
            </w:r>
          </w:p>
        </w:tc>
      </w:tr>
      <w:tr w:rsidR="00B0760D" w:rsidRPr="00B0760D" w14:paraId="70A56963" w14:textId="77777777" w:rsidTr="00B0760D">
        <w:trPr>
          <w:trHeight w:val="320"/>
        </w:trPr>
        <w:tc>
          <w:tcPr>
            <w:tcW w:w="2524" w:type="dxa"/>
            <w:tcBorders>
              <w:top w:val="nil"/>
              <w:left w:val="nil"/>
              <w:bottom w:val="nil"/>
              <w:right w:val="nil"/>
            </w:tcBorders>
            <w:shd w:val="clear" w:color="auto" w:fill="auto"/>
            <w:noWrap/>
            <w:vAlign w:val="bottom"/>
            <w:hideMark/>
          </w:tcPr>
          <w:p w14:paraId="73392A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32857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43745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(11.3-19.4)</w:t>
            </w:r>
          </w:p>
        </w:tc>
        <w:tc>
          <w:tcPr>
            <w:tcW w:w="1660" w:type="dxa"/>
            <w:tcBorders>
              <w:top w:val="nil"/>
              <w:left w:val="nil"/>
              <w:bottom w:val="nil"/>
              <w:right w:val="nil"/>
            </w:tcBorders>
            <w:shd w:val="clear" w:color="auto" w:fill="auto"/>
            <w:noWrap/>
            <w:vAlign w:val="bottom"/>
            <w:hideMark/>
          </w:tcPr>
          <w:p w14:paraId="07818B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(4.1-8.6)</w:t>
            </w:r>
          </w:p>
        </w:tc>
        <w:tc>
          <w:tcPr>
            <w:tcW w:w="1800" w:type="dxa"/>
            <w:tcBorders>
              <w:top w:val="nil"/>
              <w:left w:val="nil"/>
              <w:bottom w:val="nil"/>
              <w:right w:val="nil"/>
            </w:tcBorders>
            <w:shd w:val="clear" w:color="auto" w:fill="auto"/>
            <w:noWrap/>
            <w:vAlign w:val="bottom"/>
            <w:hideMark/>
          </w:tcPr>
          <w:p w14:paraId="0FDB47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648 (484-823)</w:t>
            </w:r>
          </w:p>
        </w:tc>
        <w:tc>
          <w:tcPr>
            <w:tcW w:w="1800" w:type="dxa"/>
            <w:tcBorders>
              <w:top w:val="nil"/>
              <w:left w:val="nil"/>
              <w:bottom w:val="nil"/>
              <w:right w:val="nil"/>
            </w:tcBorders>
            <w:shd w:val="clear" w:color="auto" w:fill="auto"/>
            <w:noWrap/>
            <w:vAlign w:val="bottom"/>
            <w:hideMark/>
          </w:tcPr>
          <w:p w14:paraId="6A4192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419 (289-611)</w:t>
            </w:r>
          </w:p>
        </w:tc>
      </w:tr>
      <w:tr w:rsidR="00B0760D" w:rsidRPr="00B0760D" w14:paraId="113EDD89" w14:textId="77777777" w:rsidTr="00B0760D">
        <w:trPr>
          <w:trHeight w:val="320"/>
        </w:trPr>
        <w:tc>
          <w:tcPr>
            <w:tcW w:w="2524" w:type="dxa"/>
            <w:tcBorders>
              <w:top w:val="nil"/>
              <w:left w:val="nil"/>
              <w:bottom w:val="nil"/>
              <w:right w:val="nil"/>
            </w:tcBorders>
            <w:shd w:val="clear" w:color="auto" w:fill="auto"/>
            <w:noWrap/>
            <w:vAlign w:val="bottom"/>
            <w:hideMark/>
          </w:tcPr>
          <w:p w14:paraId="14C8FA0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2D543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F054C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24.7 (18.8-30.8)</w:t>
            </w:r>
          </w:p>
        </w:tc>
        <w:tc>
          <w:tcPr>
            <w:tcW w:w="1660" w:type="dxa"/>
            <w:tcBorders>
              <w:top w:val="nil"/>
              <w:left w:val="nil"/>
              <w:bottom w:val="nil"/>
              <w:right w:val="nil"/>
            </w:tcBorders>
            <w:shd w:val="clear" w:color="auto" w:fill="auto"/>
            <w:noWrap/>
            <w:vAlign w:val="bottom"/>
            <w:hideMark/>
          </w:tcPr>
          <w:p w14:paraId="194C08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(12.3-23.8)</w:t>
            </w:r>
          </w:p>
        </w:tc>
        <w:tc>
          <w:tcPr>
            <w:tcW w:w="1800" w:type="dxa"/>
            <w:tcBorders>
              <w:top w:val="nil"/>
              <w:left w:val="nil"/>
              <w:bottom w:val="nil"/>
              <w:right w:val="nil"/>
            </w:tcBorders>
            <w:shd w:val="clear" w:color="auto" w:fill="auto"/>
            <w:noWrap/>
            <w:vAlign w:val="bottom"/>
            <w:hideMark/>
          </w:tcPr>
          <w:p w14:paraId="14F0CB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1046 (797-1308)</w:t>
            </w:r>
          </w:p>
        </w:tc>
        <w:tc>
          <w:tcPr>
            <w:tcW w:w="1800" w:type="dxa"/>
            <w:tcBorders>
              <w:top w:val="nil"/>
              <w:left w:val="nil"/>
              <w:bottom w:val="nil"/>
              <w:right w:val="nil"/>
            </w:tcBorders>
            <w:shd w:val="clear" w:color="auto" w:fill="auto"/>
            <w:noWrap/>
            <w:vAlign w:val="bottom"/>
            <w:hideMark/>
          </w:tcPr>
          <w:p w14:paraId="74A8F7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1228 (880-1684)</w:t>
            </w:r>
          </w:p>
        </w:tc>
      </w:tr>
      <w:tr w:rsidR="00B0760D" w:rsidRPr="00B0760D" w14:paraId="15A34EE2" w14:textId="77777777" w:rsidTr="00B0760D">
        <w:trPr>
          <w:trHeight w:val="320"/>
        </w:trPr>
        <w:tc>
          <w:tcPr>
            <w:tcW w:w="2524" w:type="dxa"/>
            <w:tcBorders>
              <w:top w:val="nil"/>
              <w:left w:val="nil"/>
              <w:bottom w:val="nil"/>
              <w:right w:val="nil"/>
            </w:tcBorders>
            <w:shd w:val="clear" w:color="auto" w:fill="auto"/>
            <w:noWrap/>
            <w:vAlign w:val="bottom"/>
            <w:hideMark/>
          </w:tcPr>
          <w:p w14:paraId="33C599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AB11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3C405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(5-21.1)</w:t>
            </w:r>
          </w:p>
        </w:tc>
        <w:tc>
          <w:tcPr>
            <w:tcW w:w="1660" w:type="dxa"/>
            <w:tcBorders>
              <w:top w:val="nil"/>
              <w:left w:val="nil"/>
              <w:bottom w:val="nil"/>
              <w:right w:val="nil"/>
            </w:tcBorders>
            <w:shd w:val="clear" w:color="auto" w:fill="auto"/>
            <w:noWrap/>
            <w:vAlign w:val="bottom"/>
            <w:hideMark/>
          </w:tcPr>
          <w:p w14:paraId="522143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(5.7-23.5)</w:t>
            </w:r>
          </w:p>
        </w:tc>
        <w:tc>
          <w:tcPr>
            <w:tcW w:w="1800" w:type="dxa"/>
            <w:tcBorders>
              <w:top w:val="nil"/>
              <w:left w:val="nil"/>
              <w:bottom w:val="nil"/>
              <w:right w:val="nil"/>
            </w:tcBorders>
            <w:shd w:val="clear" w:color="auto" w:fill="auto"/>
            <w:noWrap/>
            <w:vAlign w:val="bottom"/>
            <w:hideMark/>
          </w:tcPr>
          <w:p w14:paraId="611CE9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450 (211-886)</w:t>
            </w:r>
          </w:p>
        </w:tc>
        <w:tc>
          <w:tcPr>
            <w:tcW w:w="1800" w:type="dxa"/>
            <w:tcBorders>
              <w:top w:val="nil"/>
              <w:left w:val="nil"/>
              <w:bottom w:val="nil"/>
              <w:right w:val="nil"/>
            </w:tcBorders>
            <w:shd w:val="clear" w:color="auto" w:fill="auto"/>
            <w:noWrap/>
            <w:vAlign w:val="bottom"/>
            <w:hideMark/>
          </w:tcPr>
          <w:p w14:paraId="2D32EC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864 (406-1675)</w:t>
            </w:r>
          </w:p>
        </w:tc>
      </w:tr>
      <w:tr w:rsidR="00B0760D" w:rsidRPr="00B0760D" w14:paraId="344044E1" w14:textId="77777777" w:rsidTr="00B0760D">
        <w:trPr>
          <w:trHeight w:val="320"/>
        </w:trPr>
        <w:tc>
          <w:tcPr>
            <w:tcW w:w="2524" w:type="dxa"/>
            <w:tcBorders>
              <w:top w:val="nil"/>
              <w:left w:val="nil"/>
              <w:bottom w:val="nil"/>
              <w:right w:val="nil"/>
            </w:tcBorders>
            <w:shd w:val="clear" w:color="auto" w:fill="auto"/>
            <w:noWrap/>
            <w:vAlign w:val="bottom"/>
            <w:hideMark/>
          </w:tcPr>
          <w:p w14:paraId="351601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419D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85058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(5.7-12.4)</w:t>
            </w:r>
          </w:p>
        </w:tc>
        <w:tc>
          <w:tcPr>
            <w:tcW w:w="1660" w:type="dxa"/>
            <w:tcBorders>
              <w:top w:val="nil"/>
              <w:left w:val="nil"/>
              <w:bottom w:val="nil"/>
              <w:right w:val="nil"/>
            </w:tcBorders>
            <w:shd w:val="clear" w:color="auto" w:fill="auto"/>
            <w:noWrap/>
            <w:vAlign w:val="bottom"/>
            <w:hideMark/>
          </w:tcPr>
          <w:p w14:paraId="3D5A77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(5.6-12.7)</w:t>
            </w:r>
          </w:p>
        </w:tc>
        <w:tc>
          <w:tcPr>
            <w:tcW w:w="1800" w:type="dxa"/>
            <w:tcBorders>
              <w:top w:val="nil"/>
              <w:left w:val="nil"/>
              <w:bottom w:val="nil"/>
              <w:right w:val="nil"/>
            </w:tcBorders>
            <w:shd w:val="clear" w:color="auto" w:fill="auto"/>
            <w:noWrap/>
            <w:vAlign w:val="bottom"/>
            <w:hideMark/>
          </w:tcPr>
          <w:p w14:paraId="52A528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363 (241-530)</w:t>
            </w:r>
          </w:p>
        </w:tc>
        <w:tc>
          <w:tcPr>
            <w:tcW w:w="1800" w:type="dxa"/>
            <w:tcBorders>
              <w:top w:val="nil"/>
              <w:left w:val="nil"/>
              <w:bottom w:val="nil"/>
              <w:right w:val="nil"/>
            </w:tcBorders>
            <w:shd w:val="clear" w:color="auto" w:fill="auto"/>
            <w:noWrap/>
            <w:vAlign w:val="bottom"/>
            <w:hideMark/>
          </w:tcPr>
          <w:p w14:paraId="251F13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605 (395-893)</w:t>
            </w:r>
          </w:p>
        </w:tc>
      </w:tr>
      <w:tr w:rsidR="00B0760D" w:rsidRPr="00B0760D" w14:paraId="0EF12DDC" w14:textId="77777777" w:rsidTr="00B0760D">
        <w:trPr>
          <w:trHeight w:val="320"/>
        </w:trPr>
        <w:tc>
          <w:tcPr>
            <w:tcW w:w="2524" w:type="dxa"/>
            <w:tcBorders>
              <w:top w:val="nil"/>
              <w:left w:val="nil"/>
              <w:bottom w:val="nil"/>
              <w:right w:val="nil"/>
            </w:tcBorders>
            <w:shd w:val="clear" w:color="auto" w:fill="auto"/>
            <w:noWrap/>
            <w:vAlign w:val="bottom"/>
            <w:hideMark/>
          </w:tcPr>
          <w:p w14:paraId="209F33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7CD0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D491A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(9.8-11.9)</w:t>
            </w:r>
          </w:p>
        </w:tc>
        <w:tc>
          <w:tcPr>
            <w:tcW w:w="1660" w:type="dxa"/>
            <w:tcBorders>
              <w:top w:val="nil"/>
              <w:left w:val="nil"/>
              <w:bottom w:val="nil"/>
              <w:right w:val="nil"/>
            </w:tcBorders>
            <w:shd w:val="clear" w:color="auto" w:fill="auto"/>
            <w:noWrap/>
            <w:vAlign w:val="bottom"/>
            <w:hideMark/>
          </w:tcPr>
          <w:p w14:paraId="089875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(10.3-12.7)</w:t>
            </w:r>
          </w:p>
        </w:tc>
        <w:tc>
          <w:tcPr>
            <w:tcW w:w="1800" w:type="dxa"/>
            <w:tcBorders>
              <w:top w:val="nil"/>
              <w:left w:val="nil"/>
              <w:bottom w:val="nil"/>
              <w:right w:val="nil"/>
            </w:tcBorders>
            <w:shd w:val="clear" w:color="auto" w:fill="auto"/>
            <w:noWrap/>
            <w:vAlign w:val="bottom"/>
            <w:hideMark/>
          </w:tcPr>
          <w:p w14:paraId="5BEC8B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468 (413-510)</w:t>
            </w:r>
          </w:p>
        </w:tc>
        <w:tc>
          <w:tcPr>
            <w:tcW w:w="1800" w:type="dxa"/>
            <w:tcBorders>
              <w:top w:val="nil"/>
              <w:left w:val="nil"/>
              <w:bottom w:val="nil"/>
              <w:right w:val="nil"/>
            </w:tcBorders>
            <w:shd w:val="clear" w:color="auto" w:fill="auto"/>
            <w:noWrap/>
            <w:vAlign w:val="bottom"/>
            <w:hideMark/>
          </w:tcPr>
          <w:p w14:paraId="1CA206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822 (731-899)</w:t>
            </w:r>
          </w:p>
        </w:tc>
      </w:tr>
      <w:tr w:rsidR="00B0760D" w:rsidRPr="00B0760D" w14:paraId="562D6EEB" w14:textId="77777777" w:rsidTr="00B0760D">
        <w:trPr>
          <w:trHeight w:val="320"/>
        </w:trPr>
        <w:tc>
          <w:tcPr>
            <w:tcW w:w="2524" w:type="dxa"/>
            <w:tcBorders>
              <w:top w:val="nil"/>
              <w:left w:val="nil"/>
              <w:bottom w:val="nil"/>
              <w:right w:val="nil"/>
            </w:tcBorders>
            <w:shd w:val="clear" w:color="auto" w:fill="auto"/>
            <w:noWrap/>
            <w:vAlign w:val="bottom"/>
            <w:hideMark/>
          </w:tcPr>
          <w:p w14:paraId="5579106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767A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C347D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36.2 (29.3-43.8)</w:t>
            </w:r>
          </w:p>
        </w:tc>
        <w:tc>
          <w:tcPr>
            <w:tcW w:w="1660" w:type="dxa"/>
            <w:tcBorders>
              <w:top w:val="nil"/>
              <w:left w:val="nil"/>
              <w:bottom w:val="nil"/>
              <w:right w:val="nil"/>
            </w:tcBorders>
            <w:shd w:val="clear" w:color="auto" w:fill="auto"/>
            <w:noWrap/>
            <w:vAlign w:val="bottom"/>
            <w:hideMark/>
          </w:tcPr>
          <w:p w14:paraId="04BE22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19.6 (14.9-25.7)</w:t>
            </w:r>
          </w:p>
        </w:tc>
        <w:tc>
          <w:tcPr>
            <w:tcW w:w="1800" w:type="dxa"/>
            <w:tcBorders>
              <w:top w:val="nil"/>
              <w:left w:val="nil"/>
              <w:bottom w:val="nil"/>
              <w:right w:val="nil"/>
            </w:tcBorders>
            <w:shd w:val="clear" w:color="auto" w:fill="auto"/>
            <w:noWrap/>
            <w:vAlign w:val="bottom"/>
            <w:hideMark/>
          </w:tcPr>
          <w:p w14:paraId="0D2C8B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1537 (1246-1872)</w:t>
            </w:r>
          </w:p>
        </w:tc>
        <w:tc>
          <w:tcPr>
            <w:tcW w:w="1800" w:type="dxa"/>
            <w:tcBorders>
              <w:top w:val="nil"/>
              <w:left w:val="nil"/>
              <w:bottom w:val="nil"/>
              <w:right w:val="nil"/>
            </w:tcBorders>
            <w:shd w:val="clear" w:color="auto" w:fill="auto"/>
            <w:noWrap/>
            <w:vAlign w:val="bottom"/>
            <w:hideMark/>
          </w:tcPr>
          <w:p w14:paraId="00DDC0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1386 (1050-1822)</w:t>
            </w:r>
          </w:p>
        </w:tc>
      </w:tr>
      <w:tr w:rsidR="00B0760D" w:rsidRPr="00B0760D" w14:paraId="0AEF7ABA" w14:textId="77777777" w:rsidTr="00B0760D">
        <w:trPr>
          <w:trHeight w:val="320"/>
        </w:trPr>
        <w:tc>
          <w:tcPr>
            <w:tcW w:w="2524" w:type="dxa"/>
            <w:tcBorders>
              <w:top w:val="nil"/>
              <w:left w:val="nil"/>
              <w:bottom w:val="nil"/>
              <w:right w:val="nil"/>
            </w:tcBorders>
            <w:shd w:val="clear" w:color="auto" w:fill="auto"/>
            <w:noWrap/>
            <w:vAlign w:val="bottom"/>
            <w:hideMark/>
          </w:tcPr>
          <w:p w14:paraId="280517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6243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2CBA2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(0.4-1.3)</w:t>
            </w:r>
          </w:p>
        </w:tc>
        <w:tc>
          <w:tcPr>
            <w:tcW w:w="1660" w:type="dxa"/>
            <w:tcBorders>
              <w:top w:val="nil"/>
              <w:left w:val="nil"/>
              <w:bottom w:val="nil"/>
              <w:right w:val="nil"/>
            </w:tcBorders>
            <w:shd w:val="clear" w:color="auto" w:fill="auto"/>
            <w:noWrap/>
            <w:vAlign w:val="bottom"/>
            <w:hideMark/>
          </w:tcPr>
          <w:p w14:paraId="392FD4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(0.7-2.5)</w:t>
            </w:r>
          </w:p>
        </w:tc>
        <w:tc>
          <w:tcPr>
            <w:tcW w:w="1800" w:type="dxa"/>
            <w:tcBorders>
              <w:top w:val="nil"/>
              <w:left w:val="nil"/>
              <w:bottom w:val="nil"/>
              <w:right w:val="nil"/>
            </w:tcBorders>
            <w:shd w:val="clear" w:color="auto" w:fill="auto"/>
            <w:noWrap/>
            <w:vAlign w:val="bottom"/>
            <w:hideMark/>
          </w:tcPr>
          <w:p w14:paraId="7B0869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(16-56)</w:t>
            </w:r>
          </w:p>
        </w:tc>
        <w:tc>
          <w:tcPr>
            <w:tcW w:w="1800" w:type="dxa"/>
            <w:tcBorders>
              <w:top w:val="nil"/>
              <w:left w:val="nil"/>
              <w:bottom w:val="nil"/>
              <w:right w:val="nil"/>
            </w:tcBorders>
            <w:shd w:val="clear" w:color="auto" w:fill="auto"/>
            <w:noWrap/>
            <w:vAlign w:val="bottom"/>
            <w:hideMark/>
          </w:tcPr>
          <w:p w14:paraId="0CD2B8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(51-184)</w:t>
            </w:r>
          </w:p>
        </w:tc>
      </w:tr>
      <w:tr w:rsidR="00B0760D" w:rsidRPr="00B0760D" w14:paraId="2DAF5142" w14:textId="77777777" w:rsidTr="00B0760D">
        <w:trPr>
          <w:trHeight w:val="320"/>
        </w:trPr>
        <w:tc>
          <w:tcPr>
            <w:tcW w:w="2524" w:type="dxa"/>
            <w:tcBorders>
              <w:top w:val="nil"/>
              <w:left w:val="nil"/>
              <w:bottom w:val="nil"/>
              <w:right w:val="nil"/>
            </w:tcBorders>
            <w:shd w:val="clear" w:color="auto" w:fill="auto"/>
            <w:noWrap/>
            <w:vAlign w:val="bottom"/>
            <w:hideMark/>
          </w:tcPr>
          <w:p w14:paraId="2043DAC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2D00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78294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(1.4-2.5)</w:t>
            </w:r>
          </w:p>
        </w:tc>
        <w:tc>
          <w:tcPr>
            <w:tcW w:w="1660" w:type="dxa"/>
            <w:tcBorders>
              <w:top w:val="nil"/>
              <w:left w:val="nil"/>
              <w:bottom w:val="nil"/>
              <w:right w:val="nil"/>
            </w:tcBorders>
            <w:shd w:val="clear" w:color="auto" w:fill="auto"/>
            <w:noWrap/>
            <w:vAlign w:val="bottom"/>
            <w:hideMark/>
          </w:tcPr>
          <w:p w14:paraId="177F29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(2-3.2)</w:t>
            </w:r>
          </w:p>
        </w:tc>
        <w:tc>
          <w:tcPr>
            <w:tcW w:w="1800" w:type="dxa"/>
            <w:tcBorders>
              <w:top w:val="nil"/>
              <w:left w:val="nil"/>
              <w:bottom w:val="nil"/>
              <w:right w:val="nil"/>
            </w:tcBorders>
            <w:shd w:val="clear" w:color="auto" w:fill="auto"/>
            <w:noWrap/>
            <w:vAlign w:val="bottom"/>
            <w:hideMark/>
          </w:tcPr>
          <w:p w14:paraId="0456DF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(59-108)</w:t>
            </w:r>
          </w:p>
        </w:tc>
        <w:tc>
          <w:tcPr>
            <w:tcW w:w="1800" w:type="dxa"/>
            <w:tcBorders>
              <w:top w:val="nil"/>
              <w:left w:val="nil"/>
              <w:bottom w:val="nil"/>
              <w:right w:val="nil"/>
            </w:tcBorders>
            <w:shd w:val="clear" w:color="auto" w:fill="auto"/>
            <w:noWrap/>
            <w:vAlign w:val="bottom"/>
            <w:hideMark/>
          </w:tcPr>
          <w:p w14:paraId="13DA02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(137-226)</w:t>
            </w:r>
          </w:p>
        </w:tc>
      </w:tr>
      <w:tr w:rsidR="00B0760D" w:rsidRPr="00B0760D" w14:paraId="5787F244" w14:textId="77777777" w:rsidTr="00B0760D">
        <w:trPr>
          <w:trHeight w:val="320"/>
        </w:trPr>
        <w:tc>
          <w:tcPr>
            <w:tcW w:w="2524" w:type="dxa"/>
            <w:tcBorders>
              <w:top w:val="nil"/>
              <w:left w:val="nil"/>
              <w:bottom w:val="nil"/>
              <w:right w:val="nil"/>
            </w:tcBorders>
            <w:shd w:val="clear" w:color="auto" w:fill="auto"/>
            <w:noWrap/>
            <w:vAlign w:val="bottom"/>
            <w:hideMark/>
          </w:tcPr>
          <w:p w14:paraId="39CD20E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74F6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B27DE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(1.2-1.3)</w:t>
            </w:r>
          </w:p>
        </w:tc>
        <w:tc>
          <w:tcPr>
            <w:tcW w:w="1660" w:type="dxa"/>
            <w:tcBorders>
              <w:top w:val="nil"/>
              <w:left w:val="nil"/>
              <w:bottom w:val="nil"/>
              <w:right w:val="nil"/>
            </w:tcBorders>
            <w:shd w:val="clear" w:color="auto" w:fill="auto"/>
            <w:noWrap/>
            <w:vAlign w:val="bottom"/>
            <w:hideMark/>
          </w:tcPr>
          <w:p w14:paraId="238BFE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(1.4-1.6)</w:t>
            </w:r>
          </w:p>
        </w:tc>
        <w:tc>
          <w:tcPr>
            <w:tcW w:w="1800" w:type="dxa"/>
            <w:tcBorders>
              <w:top w:val="nil"/>
              <w:left w:val="nil"/>
              <w:bottom w:val="nil"/>
              <w:right w:val="nil"/>
            </w:tcBorders>
            <w:shd w:val="clear" w:color="auto" w:fill="auto"/>
            <w:noWrap/>
            <w:vAlign w:val="bottom"/>
            <w:hideMark/>
          </w:tcPr>
          <w:p w14:paraId="4CBF4D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(49-56)</w:t>
            </w:r>
          </w:p>
        </w:tc>
        <w:tc>
          <w:tcPr>
            <w:tcW w:w="1800" w:type="dxa"/>
            <w:tcBorders>
              <w:top w:val="nil"/>
              <w:left w:val="nil"/>
              <w:bottom w:val="nil"/>
              <w:right w:val="nil"/>
            </w:tcBorders>
            <w:shd w:val="clear" w:color="auto" w:fill="auto"/>
            <w:noWrap/>
            <w:vAlign w:val="bottom"/>
            <w:hideMark/>
          </w:tcPr>
          <w:p w14:paraId="621194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(98-111)</w:t>
            </w:r>
          </w:p>
        </w:tc>
      </w:tr>
      <w:tr w:rsidR="00B0760D" w:rsidRPr="00B0760D" w14:paraId="033FBD32" w14:textId="77777777" w:rsidTr="00B0760D">
        <w:trPr>
          <w:trHeight w:val="320"/>
        </w:trPr>
        <w:tc>
          <w:tcPr>
            <w:tcW w:w="2524" w:type="dxa"/>
            <w:tcBorders>
              <w:top w:val="nil"/>
              <w:left w:val="nil"/>
              <w:bottom w:val="nil"/>
              <w:right w:val="nil"/>
            </w:tcBorders>
            <w:shd w:val="clear" w:color="auto" w:fill="auto"/>
            <w:noWrap/>
            <w:vAlign w:val="bottom"/>
            <w:hideMark/>
          </w:tcPr>
          <w:p w14:paraId="156605B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F58C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81DE5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(0.9-1.4)</w:t>
            </w:r>
          </w:p>
        </w:tc>
        <w:tc>
          <w:tcPr>
            <w:tcW w:w="1660" w:type="dxa"/>
            <w:tcBorders>
              <w:top w:val="nil"/>
              <w:left w:val="nil"/>
              <w:bottom w:val="nil"/>
              <w:right w:val="nil"/>
            </w:tcBorders>
            <w:shd w:val="clear" w:color="auto" w:fill="auto"/>
            <w:noWrap/>
            <w:vAlign w:val="bottom"/>
            <w:hideMark/>
          </w:tcPr>
          <w:p w14:paraId="6E0C58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(0.2-0.9)</w:t>
            </w:r>
          </w:p>
        </w:tc>
        <w:tc>
          <w:tcPr>
            <w:tcW w:w="1800" w:type="dxa"/>
            <w:tcBorders>
              <w:top w:val="nil"/>
              <w:left w:val="nil"/>
              <w:bottom w:val="nil"/>
              <w:right w:val="nil"/>
            </w:tcBorders>
            <w:shd w:val="clear" w:color="auto" w:fill="auto"/>
            <w:noWrap/>
            <w:vAlign w:val="bottom"/>
            <w:hideMark/>
          </w:tcPr>
          <w:p w14:paraId="6AB588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(37-58)</w:t>
            </w:r>
          </w:p>
        </w:tc>
        <w:tc>
          <w:tcPr>
            <w:tcW w:w="1800" w:type="dxa"/>
            <w:tcBorders>
              <w:top w:val="nil"/>
              <w:left w:val="nil"/>
              <w:bottom w:val="nil"/>
              <w:right w:val="nil"/>
            </w:tcBorders>
            <w:shd w:val="clear" w:color="auto" w:fill="auto"/>
            <w:noWrap/>
            <w:vAlign w:val="bottom"/>
            <w:hideMark/>
          </w:tcPr>
          <w:p w14:paraId="514947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(13-65)</w:t>
            </w:r>
          </w:p>
        </w:tc>
      </w:tr>
      <w:tr w:rsidR="00B0760D" w:rsidRPr="00B0760D" w14:paraId="018E5516" w14:textId="77777777" w:rsidTr="00B0760D">
        <w:trPr>
          <w:trHeight w:val="320"/>
        </w:trPr>
        <w:tc>
          <w:tcPr>
            <w:tcW w:w="2524" w:type="dxa"/>
            <w:tcBorders>
              <w:top w:val="nil"/>
              <w:left w:val="nil"/>
              <w:bottom w:val="nil"/>
              <w:right w:val="nil"/>
            </w:tcBorders>
            <w:shd w:val="clear" w:color="auto" w:fill="auto"/>
            <w:noWrap/>
            <w:vAlign w:val="bottom"/>
            <w:hideMark/>
          </w:tcPr>
          <w:p w14:paraId="3F49D1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EB67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AF044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0E7D9F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045EC6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(3-7)</w:t>
            </w:r>
          </w:p>
        </w:tc>
        <w:tc>
          <w:tcPr>
            <w:tcW w:w="1800" w:type="dxa"/>
            <w:tcBorders>
              <w:top w:val="nil"/>
              <w:left w:val="nil"/>
              <w:bottom w:val="nil"/>
              <w:right w:val="nil"/>
            </w:tcBorders>
            <w:shd w:val="clear" w:color="auto" w:fill="auto"/>
            <w:noWrap/>
            <w:vAlign w:val="bottom"/>
            <w:hideMark/>
          </w:tcPr>
          <w:p w14:paraId="42F30E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(5-16)</w:t>
            </w:r>
          </w:p>
        </w:tc>
      </w:tr>
      <w:tr w:rsidR="00B0760D" w:rsidRPr="00B0760D" w14:paraId="22109BAB" w14:textId="77777777" w:rsidTr="00B0760D">
        <w:trPr>
          <w:trHeight w:val="320"/>
        </w:trPr>
        <w:tc>
          <w:tcPr>
            <w:tcW w:w="2524" w:type="dxa"/>
            <w:tcBorders>
              <w:top w:val="nil"/>
              <w:left w:val="nil"/>
              <w:bottom w:val="nil"/>
              <w:right w:val="nil"/>
            </w:tcBorders>
            <w:shd w:val="clear" w:color="auto" w:fill="auto"/>
            <w:noWrap/>
            <w:vAlign w:val="bottom"/>
            <w:hideMark/>
          </w:tcPr>
          <w:p w14:paraId="4C62D8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Guatemala</w:t>
            </w:r>
          </w:p>
        </w:tc>
        <w:tc>
          <w:tcPr>
            <w:tcW w:w="2180" w:type="dxa"/>
            <w:tcBorders>
              <w:top w:val="nil"/>
              <w:left w:val="nil"/>
              <w:bottom w:val="nil"/>
              <w:right w:val="nil"/>
            </w:tcBorders>
            <w:shd w:val="clear" w:color="auto" w:fill="auto"/>
            <w:noWrap/>
            <w:vAlign w:val="bottom"/>
            <w:hideMark/>
          </w:tcPr>
          <w:p w14:paraId="0724FA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0A93D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(58.2-75.9)</w:t>
            </w:r>
          </w:p>
        </w:tc>
        <w:tc>
          <w:tcPr>
            <w:tcW w:w="1660" w:type="dxa"/>
            <w:tcBorders>
              <w:top w:val="nil"/>
              <w:left w:val="nil"/>
              <w:bottom w:val="nil"/>
              <w:right w:val="nil"/>
            </w:tcBorders>
            <w:shd w:val="clear" w:color="auto" w:fill="auto"/>
            <w:noWrap/>
            <w:vAlign w:val="bottom"/>
            <w:hideMark/>
          </w:tcPr>
          <w:p w14:paraId="67B135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85.5 (80.6-90.7)</w:t>
            </w:r>
          </w:p>
        </w:tc>
        <w:tc>
          <w:tcPr>
            <w:tcW w:w="1800" w:type="dxa"/>
            <w:tcBorders>
              <w:top w:val="nil"/>
              <w:left w:val="nil"/>
              <w:bottom w:val="nil"/>
              <w:right w:val="nil"/>
            </w:tcBorders>
            <w:shd w:val="clear" w:color="auto" w:fill="auto"/>
            <w:noWrap/>
            <w:vAlign w:val="bottom"/>
            <w:hideMark/>
          </w:tcPr>
          <w:p w14:paraId="145D52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1710 (1495-1966)</w:t>
            </w:r>
          </w:p>
        </w:tc>
        <w:tc>
          <w:tcPr>
            <w:tcW w:w="1800" w:type="dxa"/>
            <w:tcBorders>
              <w:top w:val="nil"/>
              <w:left w:val="nil"/>
              <w:bottom w:val="nil"/>
              <w:right w:val="nil"/>
            </w:tcBorders>
            <w:shd w:val="clear" w:color="auto" w:fill="auto"/>
            <w:noWrap/>
            <w:vAlign w:val="bottom"/>
            <w:hideMark/>
          </w:tcPr>
          <w:p w14:paraId="5B2B2A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4964 (4654-5260)</w:t>
            </w:r>
          </w:p>
        </w:tc>
      </w:tr>
      <w:tr w:rsidR="00B0760D" w:rsidRPr="00B0760D" w14:paraId="3ABAE33F" w14:textId="77777777" w:rsidTr="00B0760D">
        <w:trPr>
          <w:trHeight w:val="320"/>
        </w:trPr>
        <w:tc>
          <w:tcPr>
            <w:tcW w:w="2524" w:type="dxa"/>
            <w:tcBorders>
              <w:top w:val="nil"/>
              <w:left w:val="nil"/>
              <w:bottom w:val="nil"/>
              <w:right w:val="nil"/>
            </w:tcBorders>
            <w:shd w:val="clear" w:color="auto" w:fill="auto"/>
            <w:noWrap/>
            <w:vAlign w:val="bottom"/>
            <w:hideMark/>
          </w:tcPr>
          <w:p w14:paraId="7230B5C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BA78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9A010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27.1 (19.3-33.8)</w:t>
            </w:r>
          </w:p>
        </w:tc>
        <w:tc>
          <w:tcPr>
            <w:tcW w:w="1660" w:type="dxa"/>
            <w:tcBorders>
              <w:top w:val="nil"/>
              <w:left w:val="nil"/>
              <w:bottom w:val="nil"/>
              <w:right w:val="nil"/>
            </w:tcBorders>
            <w:shd w:val="clear" w:color="auto" w:fill="auto"/>
            <w:noWrap/>
            <w:vAlign w:val="bottom"/>
            <w:hideMark/>
          </w:tcPr>
          <w:p w14:paraId="0C98E4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(23.6-37.7)</w:t>
            </w:r>
          </w:p>
        </w:tc>
        <w:tc>
          <w:tcPr>
            <w:tcW w:w="1800" w:type="dxa"/>
            <w:tcBorders>
              <w:top w:val="nil"/>
              <w:left w:val="nil"/>
              <w:bottom w:val="nil"/>
              <w:right w:val="nil"/>
            </w:tcBorders>
            <w:shd w:val="clear" w:color="auto" w:fill="auto"/>
            <w:noWrap/>
            <w:vAlign w:val="bottom"/>
            <w:hideMark/>
          </w:tcPr>
          <w:p w14:paraId="6078CF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701 (494-868)</w:t>
            </w:r>
          </w:p>
        </w:tc>
        <w:tc>
          <w:tcPr>
            <w:tcW w:w="1800" w:type="dxa"/>
            <w:tcBorders>
              <w:top w:val="nil"/>
              <w:left w:val="nil"/>
              <w:bottom w:val="nil"/>
              <w:right w:val="nil"/>
            </w:tcBorders>
            <w:shd w:val="clear" w:color="auto" w:fill="auto"/>
            <w:noWrap/>
            <w:vAlign w:val="bottom"/>
            <w:hideMark/>
          </w:tcPr>
          <w:p w14:paraId="15AA20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1857 (1366-2185)</w:t>
            </w:r>
          </w:p>
        </w:tc>
      </w:tr>
      <w:tr w:rsidR="00B0760D" w:rsidRPr="00B0760D" w14:paraId="7174EBA8" w14:textId="77777777" w:rsidTr="00B0760D">
        <w:trPr>
          <w:trHeight w:val="320"/>
        </w:trPr>
        <w:tc>
          <w:tcPr>
            <w:tcW w:w="2524" w:type="dxa"/>
            <w:tcBorders>
              <w:top w:val="nil"/>
              <w:left w:val="nil"/>
              <w:bottom w:val="nil"/>
              <w:right w:val="nil"/>
            </w:tcBorders>
            <w:shd w:val="clear" w:color="auto" w:fill="auto"/>
            <w:noWrap/>
            <w:vAlign w:val="bottom"/>
            <w:hideMark/>
          </w:tcPr>
          <w:p w14:paraId="2EACCD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5419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373EA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(10-14.7)</w:t>
            </w:r>
          </w:p>
        </w:tc>
        <w:tc>
          <w:tcPr>
            <w:tcW w:w="1660" w:type="dxa"/>
            <w:tcBorders>
              <w:top w:val="nil"/>
              <w:left w:val="nil"/>
              <w:bottom w:val="nil"/>
              <w:right w:val="nil"/>
            </w:tcBorders>
            <w:shd w:val="clear" w:color="auto" w:fill="auto"/>
            <w:noWrap/>
            <w:vAlign w:val="bottom"/>
            <w:hideMark/>
          </w:tcPr>
          <w:p w14:paraId="210184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27.9 (23.7-32.6)</w:t>
            </w:r>
          </w:p>
        </w:tc>
        <w:tc>
          <w:tcPr>
            <w:tcW w:w="1800" w:type="dxa"/>
            <w:tcBorders>
              <w:top w:val="nil"/>
              <w:left w:val="nil"/>
              <w:bottom w:val="nil"/>
              <w:right w:val="nil"/>
            </w:tcBorders>
            <w:shd w:val="clear" w:color="auto" w:fill="auto"/>
            <w:noWrap/>
            <w:vAlign w:val="bottom"/>
            <w:hideMark/>
          </w:tcPr>
          <w:p w14:paraId="523462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313 (260-384)</w:t>
            </w:r>
          </w:p>
        </w:tc>
        <w:tc>
          <w:tcPr>
            <w:tcW w:w="1800" w:type="dxa"/>
            <w:tcBorders>
              <w:top w:val="nil"/>
              <w:left w:val="nil"/>
              <w:bottom w:val="nil"/>
              <w:right w:val="nil"/>
            </w:tcBorders>
            <w:shd w:val="clear" w:color="auto" w:fill="auto"/>
            <w:noWrap/>
            <w:vAlign w:val="bottom"/>
            <w:hideMark/>
          </w:tcPr>
          <w:p w14:paraId="3EB2EE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1618 (1384-1881)</w:t>
            </w:r>
          </w:p>
        </w:tc>
      </w:tr>
      <w:tr w:rsidR="00B0760D" w:rsidRPr="00B0760D" w14:paraId="48BDECFF" w14:textId="77777777" w:rsidTr="00B0760D">
        <w:trPr>
          <w:trHeight w:val="320"/>
        </w:trPr>
        <w:tc>
          <w:tcPr>
            <w:tcW w:w="2524" w:type="dxa"/>
            <w:tcBorders>
              <w:top w:val="nil"/>
              <w:left w:val="nil"/>
              <w:bottom w:val="nil"/>
              <w:right w:val="nil"/>
            </w:tcBorders>
            <w:shd w:val="clear" w:color="auto" w:fill="auto"/>
            <w:noWrap/>
            <w:vAlign w:val="bottom"/>
            <w:hideMark/>
          </w:tcPr>
          <w:p w14:paraId="2D8184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C878B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1CCA3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(1.9-3.3)</w:t>
            </w:r>
          </w:p>
        </w:tc>
        <w:tc>
          <w:tcPr>
            <w:tcW w:w="1660" w:type="dxa"/>
            <w:tcBorders>
              <w:top w:val="nil"/>
              <w:left w:val="nil"/>
              <w:bottom w:val="nil"/>
              <w:right w:val="nil"/>
            </w:tcBorders>
            <w:shd w:val="clear" w:color="auto" w:fill="auto"/>
            <w:noWrap/>
            <w:vAlign w:val="bottom"/>
            <w:hideMark/>
          </w:tcPr>
          <w:p w14:paraId="72964D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(5.4-8.4)</w:t>
            </w:r>
          </w:p>
        </w:tc>
        <w:tc>
          <w:tcPr>
            <w:tcW w:w="1800" w:type="dxa"/>
            <w:tcBorders>
              <w:top w:val="nil"/>
              <w:left w:val="nil"/>
              <w:bottom w:val="nil"/>
              <w:right w:val="nil"/>
            </w:tcBorders>
            <w:shd w:val="clear" w:color="auto" w:fill="auto"/>
            <w:noWrap/>
            <w:vAlign w:val="bottom"/>
            <w:hideMark/>
          </w:tcPr>
          <w:p w14:paraId="0B3A70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(49-83)</w:t>
            </w:r>
          </w:p>
        </w:tc>
        <w:tc>
          <w:tcPr>
            <w:tcW w:w="1800" w:type="dxa"/>
            <w:tcBorders>
              <w:top w:val="nil"/>
              <w:left w:val="nil"/>
              <w:bottom w:val="nil"/>
              <w:right w:val="nil"/>
            </w:tcBorders>
            <w:shd w:val="clear" w:color="auto" w:fill="auto"/>
            <w:noWrap/>
            <w:vAlign w:val="bottom"/>
            <w:hideMark/>
          </w:tcPr>
          <w:p w14:paraId="5BF107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374 (315-477)</w:t>
            </w:r>
          </w:p>
        </w:tc>
      </w:tr>
      <w:tr w:rsidR="00B0760D" w:rsidRPr="00B0760D" w14:paraId="268618D5" w14:textId="77777777" w:rsidTr="00B0760D">
        <w:trPr>
          <w:trHeight w:val="320"/>
        </w:trPr>
        <w:tc>
          <w:tcPr>
            <w:tcW w:w="2524" w:type="dxa"/>
            <w:tcBorders>
              <w:top w:val="nil"/>
              <w:left w:val="nil"/>
              <w:bottom w:val="nil"/>
              <w:right w:val="nil"/>
            </w:tcBorders>
            <w:shd w:val="clear" w:color="auto" w:fill="auto"/>
            <w:noWrap/>
            <w:vAlign w:val="bottom"/>
            <w:hideMark/>
          </w:tcPr>
          <w:p w14:paraId="3939E0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57541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D428A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(8.3-12.4)</w:t>
            </w:r>
          </w:p>
        </w:tc>
        <w:tc>
          <w:tcPr>
            <w:tcW w:w="1660" w:type="dxa"/>
            <w:tcBorders>
              <w:top w:val="nil"/>
              <w:left w:val="nil"/>
              <w:bottom w:val="nil"/>
              <w:right w:val="nil"/>
            </w:tcBorders>
            <w:shd w:val="clear" w:color="auto" w:fill="auto"/>
            <w:noWrap/>
            <w:vAlign w:val="bottom"/>
            <w:hideMark/>
          </w:tcPr>
          <w:p w14:paraId="3CB59F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 (19.5-27.3)</w:t>
            </w:r>
          </w:p>
        </w:tc>
        <w:tc>
          <w:tcPr>
            <w:tcW w:w="1800" w:type="dxa"/>
            <w:tcBorders>
              <w:top w:val="nil"/>
              <w:left w:val="nil"/>
              <w:bottom w:val="nil"/>
              <w:right w:val="nil"/>
            </w:tcBorders>
            <w:shd w:val="clear" w:color="auto" w:fill="auto"/>
            <w:noWrap/>
            <w:vAlign w:val="bottom"/>
            <w:hideMark/>
          </w:tcPr>
          <w:p w14:paraId="1EA89E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 (215-322)</w:t>
            </w:r>
          </w:p>
        </w:tc>
        <w:tc>
          <w:tcPr>
            <w:tcW w:w="1800" w:type="dxa"/>
            <w:tcBorders>
              <w:top w:val="nil"/>
              <w:left w:val="nil"/>
              <w:bottom w:val="nil"/>
              <w:right w:val="nil"/>
            </w:tcBorders>
            <w:shd w:val="clear" w:color="auto" w:fill="auto"/>
            <w:noWrap/>
            <w:vAlign w:val="bottom"/>
            <w:hideMark/>
          </w:tcPr>
          <w:p w14:paraId="45E2BD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1332 (1137-1579)</w:t>
            </w:r>
          </w:p>
        </w:tc>
      </w:tr>
      <w:tr w:rsidR="00B0760D" w:rsidRPr="00B0760D" w14:paraId="7EB7F552" w14:textId="77777777" w:rsidTr="00B0760D">
        <w:trPr>
          <w:trHeight w:val="320"/>
        </w:trPr>
        <w:tc>
          <w:tcPr>
            <w:tcW w:w="2524" w:type="dxa"/>
            <w:tcBorders>
              <w:top w:val="nil"/>
              <w:left w:val="nil"/>
              <w:bottom w:val="nil"/>
              <w:right w:val="nil"/>
            </w:tcBorders>
            <w:shd w:val="clear" w:color="auto" w:fill="auto"/>
            <w:noWrap/>
            <w:vAlign w:val="bottom"/>
            <w:hideMark/>
          </w:tcPr>
          <w:p w14:paraId="01736AA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CEBF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D85A0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32.8 (17.1-51.3)</w:t>
            </w:r>
          </w:p>
        </w:tc>
        <w:tc>
          <w:tcPr>
            <w:tcW w:w="1660" w:type="dxa"/>
            <w:tcBorders>
              <w:top w:val="nil"/>
              <w:left w:val="nil"/>
              <w:bottom w:val="nil"/>
              <w:right w:val="nil"/>
            </w:tcBorders>
            <w:shd w:val="clear" w:color="auto" w:fill="auto"/>
            <w:noWrap/>
            <w:vAlign w:val="bottom"/>
            <w:hideMark/>
          </w:tcPr>
          <w:p w14:paraId="3A7CC6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(27.5-62.5)</w:t>
            </w:r>
          </w:p>
        </w:tc>
        <w:tc>
          <w:tcPr>
            <w:tcW w:w="1800" w:type="dxa"/>
            <w:tcBorders>
              <w:top w:val="nil"/>
              <w:left w:val="nil"/>
              <w:bottom w:val="nil"/>
              <w:right w:val="nil"/>
            </w:tcBorders>
            <w:shd w:val="clear" w:color="auto" w:fill="auto"/>
            <w:noWrap/>
            <w:vAlign w:val="bottom"/>
            <w:hideMark/>
          </w:tcPr>
          <w:p w14:paraId="5FE63A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849 (445-1322)</w:t>
            </w:r>
          </w:p>
        </w:tc>
        <w:tc>
          <w:tcPr>
            <w:tcW w:w="1800" w:type="dxa"/>
            <w:tcBorders>
              <w:top w:val="nil"/>
              <w:left w:val="nil"/>
              <w:bottom w:val="nil"/>
              <w:right w:val="nil"/>
            </w:tcBorders>
            <w:shd w:val="clear" w:color="auto" w:fill="auto"/>
            <w:noWrap/>
            <w:vAlign w:val="bottom"/>
            <w:hideMark/>
          </w:tcPr>
          <w:p w14:paraId="1E535A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2563 (1595-3592)</w:t>
            </w:r>
          </w:p>
        </w:tc>
      </w:tr>
      <w:tr w:rsidR="00B0760D" w:rsidRPr="00B0760D" w14:paraId="5E263CE4" w14:textId="77777777" w:rsidTr="00B0760D">
        <w:trPr>
          <w:trHeight w:val="320"/>
        </w:trPr>
        <w:tc>
          <w:tcPr>
            <w:tcW w:w="2524" w:type="dxa"/>
            <w:tcBorders>
              <w:top w:val="nil"/>
              <w:left w:val="nil"/>
              <w:bottom w:val="nil"/>
              <w:right w:val="nil"/>
            </w:tcBorders>
            <w:shd w:val="clear" w:color="auto" w:fill="auto"/>
            <w:noWrap/>
            <w:vAlign w:val="bottom"/>
            <w:hideMark/>
          </w:tcPr>
          <w:p w14:paraId="724B3DB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8BFA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4287D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(5.1-9.8)</w:t>
            </w:r>
          </w:p>
        </w:tc>
        <w:tc>
          <w:tcPr>
            <w:tcW w:w="1660" w:type="dxa"/>
            <w:tcBorders>
              <w:top w:val="nil"/>
              <w:left w:val="nil"/>
              <w:bottom w:val="nil"/>
              <w:right w:val="nil"/>
            </w:tcBorders>
            <w:shd w:val="clear" w:color="auto" w:fill="auto"/>
            <w:noWrap/>
            <w:vAlign w:val="bottom"/>
            <w:hideMark/>
          </w:tcPr>
          <w:p w14:paraId="306262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 (21.6-29.6)</w:t>
            </w:r>
          </w:p>
        </w:tc>
        <w:tc>
          <w:tcPr>
            <w:tcW w:w="1800" w:type="dxa"/>
            <w:tcBorders>
              <w:top w:val="nil"/>
              <w:left w:val="nil"/>
              <w:bottom w:val="nil"/>
              <w:right w:val="nil"/>
            </w:tcBorders>
            <w:shd w:val="clear" w:color="auto" w:fill="auto"/>
            <w:noWrap/>
            <w:vAlign w:val="bottom"/>
            <w:hideMark/>
          </w:tcPr>
          <w:p w14:paraId="4962DC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177 (132-256)</w:t>
            </w:r>
          </w:p>
        </w:tc>
        <w:tc>
          <w:tcPr>
            <w:tcW w:w="1800" w:type="dxa"/>
            <w:tcBorders>
              <w:top w:val="nil"/>
              <w:left w:val="nil"/>
              <w:bottom w:val="nil"/>
              <w:right w:val="nil"/>
            </w:tcBorders>
            <w:shd w:val="clear" w:color="auto" w:fill="auto"/>
            <w:noWrap/>
            <w:vAlign w:val="bottom"/>
            <w:hideMark/>
          </w:tcPr>
          <w:p w14:paraId="70A0A6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1465 (1252-1732)</w:t>
            </w:r>
          </w:p>
        </w:tc>
      </w:tr>
      <w:tr w:rsidR="00B0760D" w:rsidRPr="00B0760D" w14:paraId="42843C33" w14:textId="77777777" w:rsidTr="00B0760D">
        <w:trPr>
          <w:trHeight w:val="320"/>
        </w:trPr>
        <w:tc>
          <w:tcPr>
            <w:tcW w:w="2524" w:type="dxa"/>
            <w:tcBorders>
              <w:top w:val="nil"/>
              <w:left w:val="nil"/>
              <w:bottom w:val="nil"/>
              <w:right w:val="nil"/>
            </w:tcBorders>
            <w:shd w:val="clear" w:color="auto" w:fill="auto"/>
            <w:noWrap/>
            <w:vAlign w:val="bottom"/>
            <w:hideMark/>
          </w:tcPr>
          <w:p w14:paraId="7BFAEA2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F555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5EA45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(11.3-12.8)</w:t>
            </w:r>
          </w:p>
        </w:tc>
        <w:tc>
          <w:tcPr>
            <w:tcW w:w="1660" w:type="dxa"/>
            <w:tcBorders>
              <w:top w:val="nil"/>
              <w:left w:val="nil"/>
              <w:bottom w:val="nil"/>
              <w:right w:val="nil"/>
            </w:tcBorders>
            <w:shd w:val="clear" w:color="auto" w:fill="auto"/>
            <w:noWrap/>
            <w:vAlign w:val="bottom"/>
            <w:hideMark/>
          </w:tcPr>
          <w:p w14:paraId="176A2B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(11.7-13.9)</w:t>
            </w:r>
          </w:p>
        </w:tc>
        <w:tc>
          <w:tcPr>
            <w:tcW w:w="1800" w:type="dxa"/>
            <w:tcBorders>
              <w:top w:val="nil"/>
              <w:left w:val="nil"/>
              <w:bottom w:val="nil"/>
              <w:right w:val="nil"/>
            </w:tcBorders>
            <w:shd w:val="clear" w:color="auto" w:fill="auto"/>
            <w:noWrap/>
            <w:vAlign w:val="bottom"/>
            <w:hideMark/>
          </w:tcPr>
          <w:p w14:paraId="5F1854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 (289-335)</w:t>
            </w:r>
          </w:p>
        </w:tc>
        <w:tc>
          <w:tcPr>
            <w:tcW w:w="1800" w:type="dxa"/>
            <w:tcBorders>
              <w:top w:val="nil"/>
              <w:left w:val="nil"/>
              <w:bottom w:val="nil"/>
              <w:right w:val="nil"/>
            </w:tcBorders>
            <w:shd w:val="clear" w:color="auto" w:fill="auto"/>
            <w:noWrap/>
            <w:vAlign w:val="bottom"/>
            <w:hideMark/>
          </w:tcPr>
          <w:p w14:paraId="437033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741 (680-797)</w:t>
            </w:r>
          </w:p>
        </w:tc>
      </w:tr>
      <w:tr w:rsidR="00B0760D" w:rsidRPr="00B0760D" w14:paraId="6B97D643" w14:textId="77777777" w:rsidTr="00B0760D">
        <w:trPr>
          <w:trHeight w:val="320"/>
        </w:trPr>
        <w:tc>
          <w:tcPr>
            <w:tcW w:w="2524" w:type="dxa"/>
            <w:tcBorders>
              <w:top w:val="nil"/>
              <w:left w:val="nil"/>
              <w:bottom w:val="nil"/>
              <w:right w:val="nil"/>
            </w:tcBorders>
            <w:shd w:val="clear" w:color="auto" w:fill="auto"/>
            <w:noWrap/>
            <w:vAlign w:val="bottom"/>
            <w:hideMark/>
          </w:tcPr>
          <w:p w14:paraId="6606401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D5FB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41FAB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(7.6-13.7)</w:t>
            </w:r>
          </w:p>
        </w:tc>
        <w:tc>
          <w:tcPr>
            <w:tcW w:w="1660" w:type="dxa"/>
            <w:tcBorders>
              <w:top w:val="nil"/>
              <w:left w:val="nil"/>
              <w:bottom w:val="nil"/>
              <w:right w:val="nil"/>
            </w:tcBorders>
            <w:shd w:val="clear" w:color="auto" w:fill="auto"/>
            <w:noWrap/>
            <w:vAlign w:val="bottom"/>
            <w:hideMark/>
          </w:tcPr>
          <w:p w14:paraId="2E0933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(21.7-33)</w:t>
            </w:r>
          </w:p>
        </w:tc>
        <w:tc>
          <w:tcPr>
            <w:tcW w:w="1800" w:type="dxa"/>
            <w:tcBorders>
              <w:top w:val="nil"/>
              <w:left w:val="nil"/>
              <w:bottom w:val="nil"/>
              <w:right w:val="nil"/>
            </w:tcBorders>
            <w:shd w:val="clear" w:color="auto" w:fill="auto"/>
            <w:noWrap/>
            <w:vAlign w:val="bottom"/>
            <w:hideMark/>
          </w:tcPr>
          <w:p w14:paraId="320F95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265 (196-357)</w:t>
            </w:r>
          </w:p>
        </w:tc>
        <w:tc>
          <w:tcPr>
            <w:tcW w:w="1800" w:type="dxa"/>
            <w:tcBorders>
              <w:top w:val="nil"/>
              <w:left w:val="nil"/>
              <w:bottom w:val="nil"/>
              <w:right w:val="nil"/>
            </w:tcBorders>
            <w:shd w:val="clear" w:color="auto" w:fill="auto"/>
            <w:noWrap/>
            <w:vAlign w:val="bottom"/>
            <w:hideMark/>
          </w:tcPr>
          <w:p w14:paraId="1AF607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1556 (1257-1921)</w:t>
            </w:r>
          </w:p>
        </w:tc>
      </w:tr>
      <w:tr w:rsidR="00B0760D" w:rsidRPr="00B0760D" w14:paraId="3656061A" w14:textId="77777777" w:rsidTr="00B0760D">
        <w:trPr>
          <w:trHeight w:val="320"/>
        </w:trPr>
        <w:tc>
          <w:tcPr>
            <w:tcW w:w="2524" w:type="dxa"/>
            <w:tcBorders>
              <w:top w:val="nil"/>
              <w:left w:val="nil"/>
              <w:bottom w:val="nil"/>
              <w:right w:val="nil"/>
            </w:tcBorders>
            <w:shd w:val="clear" w:color="auto" w:fill="auto"/>
            <w:noWrap/>
            <w:vAlign w:val="bottom"/>
            <w:hideMark/>
          </w:tcPr>
          <w:p w14:paraId="3B03BEA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B5DF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144E7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(0.2-0.7)</w:t>
            </w:r>
          </w:p>
        </w:tc>
        <w:tc>
          <w:tcPr>
            <w:tcW w:w="1660" w:type="dxa"/>
            <w:tcBorders>
              <w:top w:val="nil"/>
              <w:left w:val="nil"/>
              <w:bottom w:val="nil"/>
              <w:right w:val="nil"/>
            </w:tcBorders>
            <w:shd w:val="clear" w:color="auto" w:fill="auto"/>
            <w:noWrap/>
            <w:vAlign w:val="bottom"/>
            <w:hideMark/>
          </w:tcPr>
          <w:p w14:paraId="7B6ACD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(1.2-4.6)</w:t>
            </w:r>
          </w:p>
        </w:tc>
        <w:tc>
          <w:tcPr>
            <w:tcW w:w="1800" w:type="dxa"/>
            <w:tcBorders>
              <w:top w:val="nil"/>
              <w:left w:val="nil"/>
              <w:bottom w:val="nil"/>
              <w:right w:val="nil"/>
            </w:tcBorders>
            <w:shd w:val="clear" w:color="auto" w:fill="auto"/>
            <w:noWrap/>
            <w:vAlign w:val="bottom"/>
            <w:hideMark/>
          </w:tcPr>
          <w:p w14:paraId="4B5838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(5-18)</w:t>
            </w:r>
          </w:p>
        </w:tc>
        <w:tc>
          <w:tcPr>
            <w:tcW w:w="1800" w:type="dxa"/>
            <w:tcBorders>
              <w:top w:val="nil"/>
              <w:left w:val="nil"/>
              <w:bottom w:val="nil"/>
              <w:right w:val="nil"/>
            </w:tcBorders>
            <w:shd w:val="clear" w:color="auto" w:fill="auto"/>
            <w:noWrap/>
            <w:vAlign w:val="bottom"/>
            <w:hideMark/>
          </w:tcPr>
          <w:p w14:paraId="1285E9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(72-269)</w:t>
            </w:r>
          </w:p>
        </w:tc>
      </w:tr>
      <w:tr w:rsidR="00B0760D" w:rsidRPr="00B0760D" w14:paraId="64BF54F3" w14:textId="77777777" w:rsidTr="00B0760D">
        <w:trPr>
          <w:trHeight w:val="320"/>
        </w:trPr>
        <w:tc>
          <w:tcPr>
            <w:tcW w:w="2524" w:type="dxa"/>
            <w:tcBorders>
              <w:top w:val="nil"/>
              <w:left w:val="nil"/>
              <w:bottom w:val="nil"/>
              <w:right w:val="nil"/>
            </w:tcBorders>
            <w:shd w:val="clear" w:color="auto" w:fill="auto"/>
            <w:noWrap/>
            <w:vAlign w:val="bottom"/>
            <w:hideMark/>
          </w:tcPr>
          <w:p w14:paraId="1D34D63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0A83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15159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(2.9-3.2)</w:t>
            </w:r>
          </w:p>
        </w:tc>
        <w:tc>
          <w:tcPr>
            <w:tcW w:w="1660" w:type="dxa"/>
            <w:tcBorders>
              <w:top w:val="nil"/>
              <w:left w:val="nil"/>
              <w:bottom w:val="nil"/>
              <w:right w:val="nil"/>
            </w:tcBorders>
            <w:shd w:val="clear" w:color="auto" w:fill="auto"/>
            <w:noWrap/>
            <w:vAlign w:val="bottom"/>
            <w:hideMark/>
          </w:tcPr>
          <w:p w14:paraId="48F167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(3.2-3.6)</w:t>
            </w:r>
          </w:p>
        </w:tc>
        <w:tc>
          <w:tcPr>
            <w:tcW w:w="1800" w:type="dxa"/>
            <w:tcBorders>
              <w:top w:val="nil"/>
              <w:left w:val="nil"/>
              <w:bottom w:val="nil"/>
              <w:right w:val="nil"/>
            </w:tcBorders>
            <w:shd w:val="clear" w:color="auto" w:fill="auto"/>
            <w:noWrap/>
            <w:vAlign w:val="bottom"/>
            <w:hideMark/>
          </w:tcPr>
          <w:p w14:paraId="701F48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(74-84)</w:t>
            </w:r>
          </w:p>
        </w:tc>
        <w:tc>
          <w:tcPr>
            <w:tcW w:w="1800" w:type="dxa"/>
            <w:tcBorders>
              <w:top w:val="nil"/>
              <w:left w:val="nil"/>
              <w:bottom w:val="nil"/>
              <w:right w:val="nil"/>
            </w:tcBorders>
            <w:shd w:val="clear" w:color="auto" w:fill="auto"/>
            <w:noWrap/>
            <w:vAlign w:val="bottom"/>
            <w:hideMark/>
          </w:tcPr>
          <w:p w14:paraId="7B32BE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(183-210)</w:t>
            </w:r>
          </w:p>
        </w:tc>
      </w:tr>
      <w:tr w:rsidR="00B0760D" w:rsidRPr="00B0760D" w14:paraId="1DD32222" w14:textId="77777777" w:rsidTr="00B0760D">
        <w:trPr>
          <w:trHeight w:val="320"/>
        </w:trPr>
        <w:tc>
          <w:tcPr>
            <w:tcW w:w="2524" w:type="dxa"/>
            <w:tcBorders>
              <w:top w:val="nil"/>
              <w:left w:val="nil"/>
              <w:bottom w:val="nil"/>
              <w:right w:val="nil"/>
            </w:tcBorders>
            <w:shd w:val="clear" w:color="auto" w:fill="auto"/>
            <w:noWrap/>
            <w:vAlign w:val="bottom"/>
            <w:hideMark/>
          </w:tcPr>
          <w:p w14:paraId="1B2ADEE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B5D1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82991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0DB3D1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(1.2-1.5)</w:t>
            </w:r>
          </w:p>
        </w:tc>
        <w:tc>
          <w:tcPr>
            <w:tcW w:w="1800" w:type="dxa"/>
            <w:tcBorders>
              <w:top w:val="nil"/>
              <w:left w:val="nil"/>
              <w:bottom w:val="nil"/>
              <w:right w:val="nil"/>
            </w:tcBorders>
            <w:shd w:val="clear" w:color="auto" w:fill="auto"/>
            <w:noWrap/>
            <w:vAlign w:val="bottom"/>
            <w:hideMark/>
          </w:tcPr>
          <w:p w14:paraId="468581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(31-36)</w:t>
            </w:r>
          </w:p>
        </w:tc>
        <w:tc>
          <w:tcPr>
            <w:tcW w:w="1800" w:type="dxa"/>
            <w:tcBorders>
              <w:top w:val="nil"/>
              <w:left w:val="nil"/>
              <w:bottom w:val="nil"/>
              <w:right w:val="nil"/>
            </w:tcBorders>
            <w:shd w:val="clear" w:color="auto" w:fill="auto"/>
            <w:noWrap/>
            <w:vAlign w:val="bottom"/>
            <w:hideMark/>
          </w:tcPr>
          <w:p w14:paraId="0AC0B4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(72-87)</w:t>
            </w:r>
          </w:p>
        </w:tc>
      </w:tr>
      <w:tr w:rsidR="00B0760D" w:rsidRPr="00B0760D" w14:paraId="75D2D40D" w14:textId="77777777" w:rsidTr="00B0760D">
        <w:trPr>
          <w:trHeight w:val="320"/>
        </w:trPr>
        <w:tc>
          <w:tcPr>
            <w:tcW w:w="2524" w:type="dxa"/>
            <w:tcBorders>
              <w:top w:val="nil"/>
              <w:left w:val="nil"/>
              <w:bottom w:val="nil"/>
              <w:right w:val="nil"/>
            </w:tcBorders>
            <w:shd w:val="clear" w:color="auto" w:fill="auto"/>
            <w:noWrap/>
            <w:vAlign w:val="bottom"/>
            <w:hideMark/>
          </w:tcPr>
          <w:p w14:paraId="47D1327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8AD1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BA0AB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6DED8B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(1.5-1.7)</w:t>
            </w:r>
          </w:p>
        </w:tc>
        <w:tc>
          <w:tcPr>
            <w:tcW w:w="1800" w:type="dxa"/>
            <w:tcBorders>
              <w:top w:val="nil"/>
              <w:left w:val="nil"/>
              <w:bottom w:val="nil"/>
              <w:right w:val="nil"/>
            </w:tcBorders>
            <w:shd w:val="clear" w:color="auto" w:fill="auto"/>
            <w:noWrap/>
            <w:vAlign w:val="bottom"/>
            <w:hideMark/>
          </w:tcPr>
          <w:p w14:paraId="4CFAAA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(32-37)</w:t>
            </w:r>
          </w:p>
        </w:tc>
        <w:tc>
          <w:tcPr>
            <w:tcW w:w="1800" w:type="dxa"/>
            <w:tcBorders>
              <w:top w:val="nil"/>
              <w:left w:val="nil"/>
              <w:bottom w:val="nil"/>
              <w:right w:val="nil"/>
            </w:tcBorders>
            <w:shd w:val="clear" w:color="auto" w:fill="auto"/>
            <w:noWrap/>
            <w:vAlign w:val="bottom"/>
            <w:hideMark/>
          </w:tcPr>
          <w:p w14:paraId="475DD5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(86-101)</w:t>
            </w:r>
          </w:p>
        </w:tc>
      </w:tr>
      <w:tr w:rsidR="00B0760D" w:rsidRPr="00B0760D" w14:paraId="7D904074" w14:textId="77777777" w:rsidTr="00B0760D">
        <w:trPr>
          <w:trHeight w:val="320"/>
        </w:trPr>
        <w:tc>
          <w:tcPr>
            <w:tcW w:w="2524" w:type="dxa"/>
            <w:tcBorders>
              <w:top w:val="nil"/>
              <w:left w:val="nil"/>
              <w:bottom w:val="nil"/>
              <w:right w:val="nil"/>
            </w:tcBorders>
            <w:shd w:val="clear" w:color="auto" w:fill="auto"/>
            <w:noWrap/>
            <w:vAlign w:val="bottom"/>
            <w:hideMark/>
          </w:tcPr>
          <w:p w14:paraId="341DDBC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8622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CEC89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296036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6B2005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(2-3)</w:t>
            </w:r>
          </w:p>
        </w:tc>
        <w:tc>
          <w:tcPr>
            <w:tcW w:w="1800" w:type="dxa"/>
            <w:tcBorders>
              <w:top w:val="nil"/>
              <w:left w:val="nil"/>
              <w:bottom w:val="nil"/>
              <w:right w:val="nil"/>
            </w:tcBorders>
            <w:shd w:val="clear" w:color="auto" w:fill="auto"/>
            <w:noWrap/>
            <w:vAlign w:val="bottom"/>
            <w:hideMark/>
          </w:tcPr>
          <w:p w14:paraId="468BD5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(5-8)</w:t>
            </w:r>
          </w:p>
        </w:tc>
      </w:tr>
      <w:tr w:rsidR="00B0760D" w:rsidRPr="00B0760D" w14:paraId="23213626" w14:textId="77777777" w:rsidTr="00B0760D">
        <w:trPr>
          <w:trHeight w:val="320"/>
        </w:trPr>
        <w:tc>
          <w:tcPr>
            <w:tcW w:w="2524" w:type="dxa"/>
            <w:tcBorders>
              <w:top w:val="nil"/>
              <w:left w:val="nil"/>
              <w:bottom w:val="nil"/>
              <w:right w:val="nil"/>
            </w:tcBorders>
            <w:shd w:val="clear" w:color="auto" w:fill="auto"/>
            <w:noWrap/>
            <w:vAlign w:val="bottom"/>
            <w:hideMark/>
          </w:tcPr>
          <w:p w14:paraId="2205AB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Guinea</w:t>
            </w:r>
          </w:p>
        </w:tc>
        <w:tc>
          <w:tcPr>
            <w:tcW w:w="2180" w:type="dxa"/>
            <w:tcBorders>
              <w:top w:val="nil"/>
              <w:left w:val="nil"/>
              <w:bottom w:val="nil"/>
              <w:right w:val="nil"/>
            </w:tcBorders>
            <w:shd w:val="clear" w:color="auto" w:fill="auto"/>
            <w:noWrap/>
            <w:vAlign w:val="bottom"/>
            <w:hideMark/>
          </w:tcPr>
          <w:p w14:paraId="4E992B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525B0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(42-69.8)</w:t>
            </w:r>
          </w:p>
        </w:tc>
        <w:tc>
          <w:tcPr>
            <w:tcW w:w="1660" w:type="dxa"/>
            <w:tcBorders>
              <w:top w:val="nil"/>
              <w:left w:val="nil"/>
              <w:bottom w:val="nil"/>
              <w:right w:val="nil"/>
            </w:tcBorders>
            <w:shd w:val="clear" w:color="auto" w:fill="auto"/>
            <w:noWrap/>
            <w:vAlign w:val="bottom"/>
            <w:hideMark/>
          </w:tcPr>
          <w:p w14:paraId="71E950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67.9 (60.8-76.9)</w:t>
            </w:r>
          </w:p>
        </w:tc>
        <w:tc>
          <w:tcPr>
            <w:tcW w:w="1800" w:type="dxa"/>
            <w:tcBorders>
              <w:top w:val="nil"/>
              <w:left w:val="nil"/>
              <w:bottom w:val="nil"/>
              <w:right w:val="nil"/>
            </w:tcBorders>
            <w:shd w:val="clear" w:color="auto" w:fill="auto"/>
            <w:noWrap/>
            <w:vAlign w:val="bottom"/>
            <w:hideMark/>
          </w:tcPr>
          <w:p w14:paraId="1EC869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908 (719-1198)</w:t>
            </w:r>
          </w:p>
        </w:tc>
        <w:tc>
          <w:tcPr>
            <w:tcW w:w="1800" w:type="dxa"/>
            <w:tcBorders>
              <w:top w:val="nil"/>
              <w:left w:val="nil"/>
              <w:bottom w:val="nil"/>
              <w:right w:val="nil"/>
            </w:tcBorders>
            <w:shd w:val="clear" w:color="auto" w:fill="auto"/>
            <w:noWrap/>
            <w:vAlign w:val="bottom"/>
            <w:hideMark/>
          </w:tcPr>
          <w:p w14:paraId="098A8B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1666 (1475-1881)</w:t>
            </w:r>
          </w:p>
        </w:tc>
      </w:tr>
      <w:tr w:rsidR="00B0760D" w:rsidRPr="00B0760D" w14:paraId="718554AB" w14:textId="77777777" w:rsidTr="00B0760D">
        <w:trPr>
          <w:trHeight w:val="320"/>
        </w:trPr>
        <w:tc>
          <w:tcPr>
            <w:tcW w:w="2524" w:type="dxa"/>
            <w:tcBorders>
              <w:top w:val="nil"/>
              <w:left w:val="nil"/>
              <w:bottom w:val="nil"/>
              <w:right w:val="nil"/>
            </w:tcBorders>
            <w:shd w:val="clear" w:color="auto" w:fill="auto"/>
            <w:noWrap/>
            <w:vAlign w:val="bottom"/>
            <w:hideMark/>
          </w:tcPr>
          <w:p w14:paraId="4C2716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8452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95DB1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(16-29.8)</w:t>
            </w:r>
          </w:p>
        </w:tc>
        <w:tc>
          <w:tcPr>
            <w:tcW w:w="1660" w:type="dxa"/>
            <w:tcBorders>
              <w:top w:val="nil"/>
              <w:left w:val="nil"/>
              <w:bottom w:val="nil"/>
              <w:right w:val="nil"/>
            </w:tcBorders>
            <w:shd w:val="clear" w:color="auto" w:fill="auto"/>
            <w:noWrap/>
            <w:vAlign w:val="bottom"/>
            <w:hideMark/>
          </w:tcPr>
          <w:p w14:paraId="1A5EDE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(18.2-32.3)</w:t>
            </w:r>
          </w:p>
        </w:tc>
        <w:tc>
          <w:tcPr>
            <w:tcW w:w="1800" w:type="dxa"/>
            <w:tcBorders>
              <w:top w:val="nil"/>
              <w:left w:val="nil"/>
              <w:bottom w:val="nil"/>
              <w:right w:val="nil"/>
            </w:tcBorders>
            <w:shd w:val="clear" w:color="auto" w:fill="auto"/>
            <w:noWrap/>
            <w:vAlign w:val="bottom"/>
            <w:hideMark/>
          </w:tcPr>
          <w:p w14:paraId="449246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400 (275-514)</w:t>
            </w:r>
          </w:p>
        </w:tc>
        <w:tc>
          <w:tcPr>
            <w:tcW w:w="1800" w:type="dxa"/>
            <w:tcBorders>
              <w:top w:val="nil"/>
              <w:left w:val="nil"/>
              <w:bottom w:val="nil"/>
              <w:right w:val="nil"/>
            </w:tcBorders>
            <w:shd w:val="clear" w:color="auto" w:fill="auto"/>
            <w:noWrap/>
            <w:vAlign w:val="bottom"/>
            <w:hideMark/>
          </w:tcPr>
          <w:p w14:paraId="3AB5F5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638 (445-795)</w:t>
            </w:r>
          </w:p>
        </w:tc>
      </w:tr>
      <w:tr w:rsidR="00B0760D" w:rsidRPr="00B0760D" w14:paraId="4C076F6A" w14:textId="77777777" w:rsidTr="00B0760D">
        <w:trPr>
          <w:trHeight w:val="320"/>
        </w:trPr>
        <w:tc>
          <w:tcPr>
            <w:tcW w:w="2524" w:type="dxa"/>
            <w:tcBorders>
              <w:top w:val="nil"/>
              <w:left w:val="nil"/>
              <w:bottom w:val="nil"/>
              <w:right w:val="nil"/>
            </w:tcBorders>
            <w:shd w:val="clear" w:color="auto" w:fill="auto"/>
            <w:noWrap/>
            <w:vAlign w:val="bottom"/>
            <w:hideMark/>
          </w:tcPr>
          <w:p w14:paraId="230E29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5AAC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EA7E3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(7.5-12.3)</w:t>
            </w:r>
          </w:p>
        </w:tc>
        <w:tc>
          <w:tcPr>
            <w:tcW w:w="1660" w:type="dxa"/>
            <w:tcBorders>
              <w:top w:val="nil"/>
              <w:left w:val="nil"/>
              <w:bottom w:val="nil"/>
              <w:right w:val="nil"/>
            </w:tcBorders>
            <w:shd w:val="clear" w:color="auto" w:fill="auto"/>
            <w:noWrap/>
            <w:vAlign w:val="bottom"/>
            <w:hideMark/>
          </w:tcPr>
          <w:p w14:paraId="49CF67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(7.8-12.4)</w:t>
            </w:r>
          </w:p>
        </w:tc>
        <w:tc>
          <w:tcPr>
            <w:tcW w:w="1800" w:type="dxa"/>
            <w:tcBorders>
              <w:top w:val="nil"/>
              <w:left w:val="nil"/>
              <w:bottom w:val="nil"/>
              <w:right w:val="nil"/>
            </w:tcBorders>
            <w:shd w:val="clear" w:color="auto" w:fill="auto"/>
            <w:noWrap/>
            <w:vAlign w:val="bottom"/>
            <w:hideMark/>
          </w:tcPr>
          <w:p w14:paraId="34BD27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(127-211)</w:t>
            </w:r>
          </w:p>
        </w:tc>
        <w:tc>
          <w:tcPr>
            <w:tcW w:w="1800" w:type="dxa"/>
            <w:tcBorders>
              <w:top w:val="nil"/>
              <w:left w:val="nil"/>
              <w:bottom w:val="nil"/>
              <w:right w:val="nil"/>
            </w:tcBorders>
            <w:shd w:val="clear" w:color="auto" w:fill="auto"/>
            <w:noWrap/>
            <w:vAlign w:val="bottom"/>
            <w:hideMark/>
          </w:tcPr>
          <w:p w14:paraId="57A766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243 (191-302)</w:t>
            </w:r>
          </w:p>
        </w:tc>
      </w:tr>
      <w:tr w:rsidR="00B0760D" w:rsidRPr="00B0760D" w14:paraId="6516D88E" w14:textId="77777777" w:rsidTr="00B0760D">
        <w:trPr>
          <w:trHeight w:val="320"/>
        </w:trPr>
        <w:tc>
          <w:tcPr>
            <w:tcW w:w="2524" w:type="dxa"/>
            <w:tcBorders>
              <w:top w:val="nil"/>
              <w:left w:val="nil"/>
              <w:bottom w:val="nil"/>
              <w:right w:val="nil"/>
            </w:tcBorders>
            <w:shd w:val="clear" w:color="auto" w:fill="auto"/>
            <w:noWrap/>
            <w:vAlign w:val="bottom"/>
            <w:hideMark/>
          </w:tcPr>
          <w:p w14:paraId="544A0FA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471A7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ACFF6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(6.9-11.4)</w:t>
            </w:r>
          </w:p>
        </w:tc>
        <w:tc>
          <w:tcPr>
            <w:tcW w:w="1660" w:type="dxa"/>
            <w:tcBorders>
              <w:top w:val="nil"/>
              <w:left w:val="nil"/>
              <w:bottom w:val="nil"/>
              <w:right w:val="nil"/>
            </w:tcBorders>
            <w:shd w:val="clear" w:color="auto" w:fill="auto"/>
            <w:noWrap/>
            <w:vAlign w:val="bottom"/>
            <w:hideMark/>
          </w:tcPr>
          <w:p w14:paraId="372951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(7.3-11.5)</w:t>
            </w:r>
          </w:p>
        </w:tc>
        <w:tc>
          <w:tcPr>
            <w:tcW w:w="1800" w:type="dxa"/>
            <w:tcBorders>
              <w:top w:val="nil"/>
              <w:left w:val="nil"/>
              <w:bottom w:val="nil"/>
              <w:right w:val="nil"/>
            </w:tcBorders>
            <w:shd w:val="clear" w:color="auto" w:fill="auto"/>
            <w:noWrap/>
            <w:vAlign w:val="bottom"/>
            <w:hideMark/>
          </w:tcPr>
          <w:p w14:paraId="471B02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(117-194)</w:t>
            </w:r>
          </w:p>
        </w:tc>
        <w:tc>
          <w:tcPr>
            <w:tcW w:w="1800" w:type="dxa"/>
            <w:tcBorders>
              <w:top w:val="nil"/>
              <w:left w:val="nil"/>
              <w:bottom w:val="nil"/>
              <w:right w:val="nil"/>
            </w:tcBorders>
            <w:shd w:val="clear" w:color="auto" w:fill="auto"/>
            <w:noWrap/>
            <w:vAlign w:val="bottom"/>
            <w:hideMark/>
          </w:tcPr>
          <w:p w14:paraId="724892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(177-282)</w:t>
            </w:r>
          </w:p>
        </w:tc>
      </w:tr>
      <w:tr w:rsidR="00B0760D" w:rsidRPr="00B0760D" w14:paraId="5CE86641" w14:textId="77777777" w:rsidTr="00B0760D">
        <w:trPr>
          <w:trHeight w:val="320"/>
        </w:trPr>
        <w:tc>
          <w:tcPr>
            <w:tcW w:w="2524" w:type="dxa"/>
            <w:tcBorders>
              <w:top w:val="nil"/>
              <w:left w:val="nil"/>
              <w:bottom w:val="nil"/>
              <w:right w:val="nil"/>
            </w:tcBorders>
            <w:shd w:val="clear" w:color="auto" w:fill="auto"/>
            <w:noWrap/>
            <w:vAlign w:val="bottom"/>
            <w:hideMark/>
          </w:tcPr>
          <w:p w14:paraId="387E9A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F8FA7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9AD46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(0.6-1.1)</w:t>
            </w:r>
          </w:p>
        </w:tc>
        <w:tc>
          <w:tcPr>
            <w:tcW w:w="1660" w:type="dxa"/>
            <w:tcBorders>
              <w:top w:val="nil"/>
              <w:left w:val="nil"/>
              <w:bottom w:val="nil"/>
              <w:right w:val="nil"/>
            </w:tcBorders>
            <w:shd w:val="clear" w:color="auto" w:fill="auto"/>
            <w:noWrap/>
            <w:vAlign w:val="bottom"/>
            <w:hideMark/>
          </w:tcPr>
          <w:p w14:paraId="1786C5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800" w:type="dxa"/>
            <w:tcBorders>
              <w:top w:val="nil"/>
              <w:left w:val="nil"/>
              <w:bottom w:val="nil"/>
              <w:right w:val="nil"/>
            </w:tcBorders>
            <w:shd w:val="clear" w:color="auto" w:fill="auto"/>
            <w:noWrap/>
            <w:vAlign w:val="bottom"/>
            <w:hideMark/>
          </w:tcPr>
          <w:p w14:paraId="285912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(11-18)</w:t>
            </w:r>
          </w:p>
        </w:tc>
        <w:tc>
          <w:tcPr>
            <w:tcW w:w="1800" w:type="dxa"/>
            <w:tcBorders>
              <w:top w:val="nil"/>
              <w:left w:val="nil"/>
              <w:bottom w:val="nil"/>
              <w:right w:val="nil"/>
            </w:tcBorders>
            <w:shd w:val="clear" w:color="auto" w:fill="auto"/>
            <w:noWrap/>
            <w:vAlign w:val="bottom"/>
            <w:hideMark/>
          </w:tcPr>
          <w:p w14:paraId="7C301D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(15-25)</w:t>
            </w:r>
          </w:p>
        </w:tc>
      </w:tr>
      <w:tr w:rsidR="00B0760D" w:rsidRPr="00B0760D" w14:paraId="4374DC09" w14:textId="77777777" w:rsidTr="00B0760D">
        <w:trPr>
          <w:trHeight w:val="320"/>
        </w:trPr>
        <w:tc>
          <w:tcPr>
            <w:tcW w:w="2524" w:type="dxa"/>
            <w:tcBorders>
              <w:top w:val="nil"/>
              <w:left w:val="nil"/>
              <w:bottom w:val="nil"/>
              <w:right w:val="nil"/>
            </w:tcBorders>
            <w:shd w:val="clear" w:color="auto" w:fill="auto"/>
            <w:noWrap/>
            <w:vAlign w:val="bottom"/>
            <w:hideMark/>
          </w:tcPr>
          <w:p w14:paraId="5AA7B2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7D0E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E90E5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22.5 (7.7-50.7)</w:t>
            </w:r>
          </w:p>
        </w:tc>
        <w:tc>
          <w:tcPr>
            <w:tcW w:w="1660" w:type="dxa"/>
            <w:tcBorders>
              <w:top w:val="nil"/>
              <w:left w:val="nil"/>
              <w:bottom w:val="nil"/>
              <w:right w:val="nil"/>
            </w:tcBorders>
            <w:shd w:val="clear" w:color="auto" w:fill="auto"/>
            <w:noWrap/>
            <w:vAlign w:val="bottom"/>
            <w:hideMark/>
          </w:tcPr>
          <w:p w14:paraId="27C93A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(7.9-38.7)</w:t>
            </w:r>
          </w:p>
        </w:tc>
        <w:tc>
          <w:tcPr>
            <w:tcW w:w="1800" w:type="dxa"/>
            <w:tcBorders>
              <w:top w:val="nil"/>
              <w:left w:val="nil"/>
              <w:bottom w:val="nil"/>
              <w:right w:val="nil"/>
            </w:tcBorders>
            <w:shd w:val="clear" w:color="auto" w:fill="auto"/>
            <w:noWrap/>
            <w:vAlign w:val="bottom"/>
            <w:hideMark/>
          </w:tcPr>
          <w:p w14:paraId="6DDAFF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383 (133-859)</w:t>
            </w:r>
          </w:p>
        </w:tc>
        <w:tc>
          <w:tcPr>
            <w:tcW w:w="1800" w:type="dxa"/>
            <w:tcBorders>
              <w:top w:val="nil"/>
              <w:left w:val="nil"/>
              <w:bottom w:val="nil"/>
              <w:right w:val="nil"/>
            </w:tcBorders>
            <w:shd w:val="clear" w:color="auto" w:fill="auto"/>
            <w:noWrap/>
            <w:vAlign w:val="bottom"/>
            <w:hideMark/>
          </w:tcPr>
          <w:p w14:paraId="057DBA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462 (193-951)</w:t>
            </w:r>
          </w:p>
        </w:tc>
      </w:tr>
      <w:tr w:rsidR="00B0760D" w:rsidRPr="00B0760D" w14:paraId="2DBD4711" w14:textId="77777777" w:rsidTr="00B0760D">
        <w:trPr>
          <w:trHeight w:val="320"/>
        </w:trPr>
        <w:tc>
          <w:tcPr>
            <w:tcW w:w="2524" w:type="dxa"/>
            <w:tcBorders>
              <w:top w:val="nil"/>
              <w:left w:val="nil"/>
              <w:bottom w:val="nil"/>
              <w:right w:val="nil"/>
            </w:tcBorders>
            <w:shd w:val="clear" w:color="auto" w:fill="auto"/>
            <w:noWrap/>
            <w:vAlign w:val="bottom"/>
            <w:hideMark/>
          </w:tcPr>
          <w:p w14:paraId="752A25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F25B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8B0A2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(0.3-2.3)</w:t>
            </w:r>
          </w:p>
        </w:tc>
        <w:tc>
          <w:tcPr>
            <w:tcW w:w="1660" w:type="dxa"/>
            <w:tcBorders>
              <w:top w:val="nil"/>
              <w:left w:val="nil"/>
              <w:bottom w:val="nil"/>
              <w:right w:val="nil"/>
            </w:tcBorders>
            <w:shd w:val="clear" w:color="auto" w:fill="auto"/>
            <w:noWrap/>
            <w:vAlign w:val="bottom"/>
            <w:hideMark/>
          </w:tcPr>
          <w:p w14:paraId="1B53D8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(3.8-9.6)</w:t>
            </w:r>
          </w:p>
        </w:tc>
        <w:tc>
          <w:tcPr>
            <w:tcW w:w="1800" w:type="dxa"/>
            <w:tcBorders>
              <w:top w:val="nil"/>
              <w:left w:val="nil"/>
              <w:bottom w:val="nil"/>
              <w:right w:val="nil"/>
            </w:tcBorders>
            <w:shd w:val="clear" w:color="auto" w:fill="auto"/>
            <w:noWrap/>
            <w:vAlign w:val="bottom"/>
            <w:hideMark/>
          </w:tcPr>
          <w:p w14:paraId="7AAE73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(5-39)</w:t>
            </w:r>
          </w:p>
        </w:tc>
        <w:tc>
          <w:tcPr>
            <w:tcW w:w="1800" w:type="dxa"/>
            <w:tcBorders>
              <w:top w:val="nil"/>
              <w:left w:val="nil"/>
              <w:bottom w:val="nil"/>
              <w:right w:val="nil"/>
            </w:tcBorders>
            <w:shd w:val="clear" w:color="auto" w:fill="auto"/>
            <w:noWrap/>
            <w:vAlign w:val="bottom"/>
            <w:hideMark/>
          </w:tcPr>
          <w:p w14:paraId="118EC8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(93-236)</w:t>
            </w:r>
          </w:p>
        </w:tc>
      </w:tr>
      <w:tr w:rsidR="00B0760D" w:rsidRPr="00B0760D" w14:paraId="444028B5" w14:textId="77777777" w:rsidTr="00B0760D">
        <w:trPr>
          <w:trHeight w:val="320"/>
        </w:trPr>
        <w:tc>
          <w:tcPr>
            <w:tcW w:w="2524" w:type="dxa"/>
            <w:tcBorders>
              <w:top w:val="nil"/>
              <w:left w:val="nil"/>
              <w:bottom w:val="nil"/>
              <w:right w:val="nil"/>
            </w:tcBorders>
            <w:shd w:val="clear" w:color="auto" w:fill="auto"/>
            <w:noWrap/>
            <w:vAlign w:val="bottom"/>
            <w:hideMark/>
          </w:tcPr>
          <w:p w14:paraId="515C1D2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D77A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67F5F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(10.5-12.3)</w:t>
            </w:r>
          </w:p>
        </w:tc>
        <w:tc>
          <w:tcPr>
            <w:tcW w:w="1660" w:type="dxa"/>
            <w:tcBorders>
              <w:top w:val="nil"/>
              <w:left w:val="nil"/>
              <w:bottom w:val="nil"/>
              <w:right w:val="nil"/>
            </w:tcBorders>
            <w:shd w:val="clear" w:color="auto" w:fill="auto"/>
            <w:noWrap/>
            <w:vAlign w:val="bottom"/>
            <w:hideMark/>
          </w:tcPr>
          <w:p w14:paraId="1F924A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(11.2-13.3)</w:t>
            </w:r>
          </w:p>
        </w:tc>
        <w:tc>
          <w:tcPr>
            <w:tcW w:w="1800" w:type="dxa"/>
            <w:tcBorders>
              <w:top w:val="nil"/>
              <w:left w:val="nil"/>
              <w:bottom w:val="nil"/>
              <w:right w:val="nil"/>
            </w:tcBorders>
            <w:shd w:val="clear" w:color="auto" w:fill="auto"/>
            <w:noWrap/>
            <w:vAlign w:val="bottom"/>
            <w:hideMark/>
          </w:tcPr>
          <w:p w14:paraId="4A51FE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(178-213)</w:t>
            </w:r>
          </w:p>
        </w:tc>
        <w:tc>
          <w:tcPr>
            <w:tcW w:w="1800" w:type="dxa"/>
            <w:tcBorders>
              <w:top w:val="nil"/>
              <w:left w:val="nil"/>
              <w:bottom w:val="nil"/>
              <w:right w:val="nil"/>
            </w:tcBorders>
            <w:shd w:val="clear" w:color="auto" w:fill="auto"/>
            <w:noWrap/>
            <w:vAlign w:val="bottom"/>
            <w:hideMark/>
          </w:tcPr>
          <w:p w14:paraId="469103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301 (276-324)</w:t>
            </w:r>
          </w:p>
        </w:tc>
      </w:tr>
      <w:tr w:rsidR="00B0760D" w:rsidRPr="00B0760D" w14:paraId="0B47B6AC" w14:textId="77777777" w:rsidTr="00B0760D">
        <w:trPr>
          <w:trHeight w:val="320"/>
        </w:trPr>
        <w:tc>
          <w:tcPr>
            <w:tcW w:w="2524" w:type="dxa"/>
            <w:tcBorders>
              <w:top w:val="nil"/>
              <w:left w:val="nil"/>
              <w:bottom w:val="nil"/>
              <w:right w:val="nil"/>
            </w:tcBorders>
            <w:shd w:val="clear" w:color="auto" w:fill="auto"/>
            <w:noWrap/>
            <w:vAlign w:val="bottom"/>
            <w:hideMark/>
          </w:tcPr>
          <w:p w14:paraId="6C666E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9B17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8E1F9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(2.8-7.6)</w:t>
            </w:r>
          </w:p>
        </w:tc>
        <w:tc>
          <w:tcPr>
            <w:tcW w:w="1660" w:type="dxa"/>
            <w:tcBorders>
              <w:top w:val="nil"/>
              <w:left w:val="nil"/>
              <w:bottom w:val="nil"/>
              <w:right w:val="nil"/>
            </w:tcBorders>
            <w:shd w:val="clear" w:color="auto" w:fill="auto"/>
            <w:noWrap/>
            <w:vAlign w:val="bottom"/>
            <w:hideMark/>
          </w:tcPr>
          <w:p w14:paraId="2038CE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(5.4-12.9)</w:t>
            </w:r>
          </w:p>
        </w:tc>
        <w:tc>
          <w:tcPr>
            <w:tcW w:w="1800" w:type="dxa"/>
            <w:tcBorders>
              <w:top w:val="nil"/>
              <w:left w:val="nil"/>
              <w:bottom w:val="nil"/>
              <w:right w:val="nil"/>
            </w:tcBorders>
            <w:shd w:val="clear" w:color="auto" w:fill="auto"/>
            <w:noWrap/>
            <w:vAlign w:val="bottom"/>
            <w:hideMark/>
          </w:tcPr>
          <w:p w14:paraId="3E5A5B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(48-129)</w:t>
            </w:r>
          </w:p>
        </w:tc>
        <w:tc>
          <w:tcPr>
            <w:tcW w:w="1800" w:type="dxa"/>
            <w:tcBorders>
              <w:top w:val="nil"/>
              <w:left w:val="nil"/>
              <w:bottom w:val="nil"/>
              <w:right w:val="nil"/>
            </w:tcBorders>
            <w:shd w:val="clear" w:color="auto" w:fill="auto"/>
            <w:noWrap/>
            <w:vAlign w:val="bottom"/>
            <w:hideMark/>
          </w:tcPr>
          <w:p w14:paraId="2B7A3B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210 (133-318)</w:t>
            </w:r>
          </w:p>
        </w:tc>
      </w:tr>
      <w:tr w:rsidR="00B0760D" w:rsidRPr="00B0760D" w14:paraId="52A20900" w14:textId="77777777" w:rsidTr="00B0760D">
        <w:trPr>
          <w:trHeight w:val="320"/>
        </w:trPr>
        <w:tc>
          <w:tcPr>
            <w:tcW w:w="2524" w:type="dxa"/>
            <w:tcBorders>
              <w:top w:val="nil"/>
              <w:left w:val="nil"/>
              <w:bottom w:val="nil"/>
              <w:right w:val="nil"/>
            </w:tcBorders>
            <w:shd w:val="clear" w:color="auto" w:fill="auto"/>
            <w:noWrap/>
            <w:vAlign w:val="bottom"/>
            <w:hideMark/>
          </w:tcPr>
          <w:p w14:paraId="59379CA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82A1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F898A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1A8520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 (15.3-32.8)</w:t>
            </w:r>
          </w:p>
        </w:tc>
        <w:tc>
          <w:tcPr>
            <w:tcW w:w="1800" w:type="dxa"/>
            <w:tcBorders>
              <w:top w:val="nil"/>
              <w:left w:val="nil"/>
              <w:bottom w:val="nil"/>
              <w:right w:val="nil"/>
            </w:tcBorders>
            <w:shd w:val="clear" w:color="auto" w:fill="auto"/>
            <w:noWrap/>
            <w:vAlign w:val="bottom"/>
            <w:hideMark/>
          </w:tcPr>
          <w:p w14:paraId="003058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59CAC2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580 (375-807)</w:t>
            </w:r>
          </w:p>
        </w:tc>
      </w:tr>
      <w:tr w:rsidR="00B0760D" w:rsidRPr="00B0760D" w14:paraId="6325B471" w14:textId="77777777" w:rsidTr="00B0760D">
        <w:trPr>
          <w:trHeight w:val="320"/>
        </w:trPr>
        <w:tc>
          <w:tcPr>
            <w:tcW w:w="2524" w:type="dxa"/>
            <w:tcBorders>
              <w:top w:val="nil"/>
              <w:left w:val="nil"/>
              <w:bottom w:val="nil"/>
              <w:right w:val="nil"/>
            </w:tcBorders>
            <w:shd w:val="clear" w:color="auto" w:fill="auto"/>
            <w:noWrap/>
            <w:vAlign w:val="bottom"/>
            <w:hideMark/>
          </w:tcPr>
          <w:p w14:paraId="2D402B2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C35A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E7654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w:t>
            </w:r>
          </w:p>
        </w:tc>
        <w:tc>
          <w:tcPr>
            <w:tcW w:w="1660" w:type="dxa"/>
            <w:tcBorders>
              <w:top w:val="nil"/>
              <w:left w:val="nil"/>
              <w:bottom w:val="nil"/>
              <w:right w:val="nil"/>
            </w:tcBorders>
            <w:shd w:val="clear" w:color="auto" w:fill="auto"/>
            <w:noWrap/>
            <w:vAlign w:val="bottom"/>
            <w:hideMark/>
          </w:tcPr>
          <w:p w14:paraId="6C9E2F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(3.7-4.1)</w:t>
            </w:r>
          </w:p>
        </w:tc>
        <w:tc>
          <w:tcPr>
            <w:tcW w:w="1800" w:type="dxa"/>
            <w:tcBorders>
              <w:top w:val="nil"/>
              <w:left w:val="nil"/>
              <w:bottom w:val="nil"/>
              <w:right w:val="nil"/>
            </w:tcBorders>
            <w:shd w:val="clear" w:color="auto" w:fill="auto"/>
            <w:noWrap/>
            <w:vAlign w:val="bottom"/>
            <w:hideMark/>
          </w:tcPr>
          <w:p w14:paraId="0B7FF5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(46-53)</w:t>
            </w:r>
          </w:p>
        </w:tc>
        <w:tc>
          <w:tcPr>
            <w:tcW w:w="1800" w:type="dxa"/>
            <w:tcBorders>
              <w:top w:val="nil"/>
              <w:left w:val="nil"/>
              <w:bottom w:val="nil"/>
              <w:right w:val="nil"/>
            </w:tcBorders>
            <w:shd w:val="clear" w:color="auto" w:fill="auto"/>
            <w:noWrap/>
            <w:vAlign w:val="bottom"/>
            <w:hideMark/>
          </w:tcPr>
          <w:p w14:paraId="470342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(90-102)</w:t>
            </w:r>
          </w:p>
        </w:tc>
      </w:tr>
      <w:tr w:rsidR="00B0760D" w:rsidRPr="00B0760D" w14:paraId="1DFD5083" w14:textId="77777777" w:rsidTr="00B0760D">
        <w:trPr>
          <w:trHeight w:val="320"/>
        </w:trPr>
        <w:tc>
          <w:tcPr>
            <w:tcW w:w="2524" w:type="dxa"/>
            <w:tcBorders>
              <w:top w:val="nil"/>
              <w:left w:val="nil"/>
              <w:bottom w:val="nil"/>
              <w:right w:val="nil"/>
            </w:tcBorders>
            <w:shd w:val="clear" w:color="auto" w:fill="auto"/>
            <w:noWrap/>
            <w:vAlign w:val="bottom"/>
            <w:hideMark/>
          </w:tcPr>
          <w:p w14:paraId="38883F5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F218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BA9E0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2F294D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800" w:type="dxa"/>
            <w:tcBorders>
              <w:top w:val="nil"/>
              <w:left w:val="nil"/>
              <w:bottom w:val="nil"/>
              <w:right w:val="nil"/>
            </w:tcBorders>
            <w:shd w:val="clear" w:color="auto" w:fill="auto"/>
            <w:noWrap/>
            <w:vAlign w:val="bottom"/>
            <w:hideMark/>
          </w:tcPr>
          <w:p w14:paraId="5E9FA5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(18-22)</w:t>
            </w:r>
          </w:p>
        </w:tc>
        <w:tc>
          <w:tcPr>
            <w:tcW w:w="1800" w:type="dxa"/>
            <w:tcBorders>
              <w:top w:val="nil"/>
              <w:left w:val="nil"/>
              <w:bottom w:val="nil"/>
              <w:right w:val="nil"/>
            </w:tcBorders>
            <w:shd w:val="clear" w:color="auto" w:fill="auto"/>
            <w:noWrap/>
            <w:vAlign w:val="bottom"/>
            <w:hideMark/>
          </w:tcPr>
          <w:p w14:paraId="2DA13F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(20-29)</w:t>
            </w:r>
          </w:p>
        </w:tc>
      </w:tr>
      <w:tr w:rsidR="00B0760D" w:rsidRPr="00B0760D" w14:paraId="2FCFEF7B" w14:textId="77777777" w:rsidTr="00B0760D">
        <w:trPr>
          <w:trHeight w:val="320"/>
        </w:trPr>
        <w:tc>
          <w:tcPr>
            <w:tcW w:w="2524" w:type="dxa"/>
            <w:tcBorders>
              <w:top w:val="nil"/>
              <w:left w:val="nil"/>
              <w:bottom w:val="nil"/>
              <w:right w:val="nil"/>
            </w:tcBorders>
            <w:shd w:val="clear" w:color="auto" w:fill="auto"/>
            <w:noWrap/>
            <w:vAlign w:val="bottom"/>
            <w:hideMark/>
          </w:tcPr>
          <w:p w14:paraId="1A0663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1832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5461C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(1.6-1.9)</w:t>
            </w:r>
          </w:p>
        </w:tc>
        <w:tc>
          <w:tcPr>
            <w:tcW w:w="1660" w:type="dxa"/>
            <w:tcBorders>
              <w:top w:val="nil"/>
              <w:left w:val="nil"/>
              <w:bottom w:val="nil"/>
              <w:right w:val="nil"/>
            </w:tcBorders>
            <w:shd w:val="clear" w:color="auto" w:fill="auto"/>
            <w:noWrap/>
            <w:vAlign w:val="bottom"/>
            <w:hideMark/>
          </w:tcPr>
          <w:p w14:paraId="1DD1A7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(2-2.2)</w:t>
            </w:r>
          </w:p>
        </w:tc>
        <w:tc>
          <w:tcPr>
            <w:tcW w:w="1800" w:type="dxa"/>
            <w:tcBorders>
              <w:top w:val="nil"/>
              <w:left w:val="nil"/>
              <w:bottom w:val="nil"/>
              <w:right w:val="nil"/>
            </w:tcBorders>
            <w:shd w:val="clear" w:color="auto" w:fill="auto"/>
            <w:noWrap/>
            <w:vAlign w:val="bottom"/>
            <w:hideMark/>
          </w:tcPr>
          <w:p w14:paraId="0F21B7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(28-32)</w:t>
            </w:r>
          </w:p>
        </w:tc>
        <w:tc>
          <w:tcPr>
            <w:tcW w:w="1800" w:type="dxa"/>
            <w:tcBorders>
              <w:top w:val="nil"/>
              <w:left w:val="nil"/>
              <w:bottom w:val="nil"/>
              <w:right w:val="nil"/>
            </w:tcBorders>
            <w:shd w:val="clear" w:color="auto" w:fill="auto"/>
            <w:noWrap/>
            <w:vAlign w:val="bottom"/>
            <w:hideMark/>
          </w:tcPr>
          <w:p w14:paraId="1B83F1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(48-55)</w:t>
            </w:r>
          </w:p>
        </w:tc>
      </w:tr>
      <w:tr w:rsidR="00B0760D" w:rsidRPr="00B0760D" w14:paraId="44DE0D8D" w14:textId="77777777" w:rsidTr="00B0760D">
        <w:trPr>
          <w:trHeight w:val="320"/>
        </w:trPr>
        <w:tc>
          <w:tcPr>
            <w:tcW w:w="2524" w:type="dxa"/>
            <w:tcBorders>
              <w:top w:val="nil"/>
              <w:left w:val="nil"/>
              <w:bottom w:val="nil"/>
              <w:right w:val="nil"/>
            </w:tcBorders>
            <w:shd w:val="clear" w:color="auto" w:fill="auto"/>
            <w:noWrap/>
            <w:vAlign w:val="bottom"/>
            <w:hideMark/>
          </w:tcPr>
          <w:p w14:paraId="572301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0F81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EE60A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0A28A0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5391D0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1BF298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r>
      <w:tr w:rsidR="00B0760D" w:rsidRPr="00B0760D" w14:paraId="00A37C3E" w14:textId="77777777" w:rsidTr="00B0760D">
        <w:trPr>
          <w:trHeight w:val="320"/>
        </w:trPr>
        <w:tc>
          <w:tcPr>
            <w:tcW w:w="2524" w:type="dxa"/>
            <w:tcBorders>
              <w:top w:val="nil"/>
              <w:left w:val="nil"/>
              <w:bottom w:val="nil"/>
              <w:right w:val="nil"/>
            </w:tcBorders>
            <w:shd w:val="clear" w:color="auto" w:fill="auto"/>
            <w:noWrap/>
            <w:vAlign w:val="bottom"/>
            <w:hideMark/>
          </w:tcPr>
          <w:p w14:paraId="15BAC2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Guinea-Bissau</w:t>
            </w:r>
          </w:p>
        </w:tc>
        <w:tc>
          <w:tcPr>
            <w:tcW w:w="2180" w:type="dxa"/>
            <w:tcBorders>
              <w:top w:val="nil"/>
              <w:left w:val="nil"/>
              <w:bottom w:val="nil"/>
              <w:right w:val="nil"/>
            </w:tcBorders>
            <w:shd w:val="clear" w:color="auto" w:fill="auto"/>
            <w:noWrap/>
            <w:vAlign w:val="bottom"/>
            <w:hideMark/>
          </w:tcPr>
          <w:p w14:paraId="38D0E2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07B39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54.6 (48.6-62.4)</w:t>
            </w:r>
          </w:p>
        </w:tc>
        <w:tc>
          <w:tcPr>
            <w:tcW w:w="1660" w:type="dxa"/>
            <w:tcBorders>
              <w:top w:val="nil"/>
              <w:left w:val="nil"/>
              <w:bottom w:val="nil"/>
              <w:right w:val="nil"/>
            </w:tcBorders>
            <w:shd w:val="clear" w:color="auto" w:fill="auto"/>
            <w:noWrap/>
            <w:vAlign w:val="bottom"/>
            <w:hideMark/>
          </w:tcPr>
          <w:p w14:paraId="5268F7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76.7 (71.6-81.5)</w:t>
            </w:r>
          </w:p>
        </w:tc>
        <w:tc>
          <w:tcPr>
            <w:tcW w:w="1800" w:type="dxa"/>
            <w:tcBorders>
              <w:top w:val="nil"/>
              <w:left w:val="nil"/>
              <w:bottom w:val="nil"/>
              <w:right w:val="nil"/>
            </w:tcBorders>
            <w:shd w:val="clear" w:color="auto" w:fill="auto"/>
            <w:noWrap/>
            <w:vAlign w:val="bottom"/>
            <w:hideMark/>
          </w:tcPr>
          <w:p w14:paraId="1FF97B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1054 (937-1208)</w:t>
            </w:r>
          </w:p>
        </w:tc>
        <w:tc>
          <w:tcPr>
            <w:tcW w:w="1800" w:type="dxa"/>
            <w:tcBorders>
              <w:top w:val="nil"/>
              <w:left w:val="nil"/>
              <w:bottom w:val="nil"/>
              <w:right w:val="nil"/>
            </w:tcBorders>
            <w:shd w:val="clear" w:color="auto" w:fill="auto"/>
            <w:noWrap/>
            <w:vAlign w:val="bottom"/>
            <w:hideMark/>
          </w:tcPr>
          <w:p w14:paraId="4101E4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1950 (1811-2096)</w:t>
            </w:r>
          </w:p>
        </w:tc>
      </w:tr>
      <w:tr w:rsidR="00B0760D" w:rsidRPr="00B0760D" w14:paraId="5FEEA150" w14:textId="77777777" w:rsidTr="00B0760D">
        <w:trPr>
          <w:trHeight w:val="320"/>
        </w:trPr>
        <w:tc>
          <w:tcPr>
            <w:tcW w:w="2524" w:type="dxa"/>
            <w:tcBorders>
              <w:top w:val="nil"/>
              <w:left w:val="nil"/>
              <w:bottom w:val="nil"/>
              <w:right w:val="nil"/>
            </w:tcBorders>
            <w:shd w:val="clear" w:color="auto" w:fill="auto"/>
            <w:noWrap/>
            <w:vAlign w:val="bottom"/>
            <w:hideMark/>
          </w:tcPr>
          <w:p w14:paraId="1AE1F49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7058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60625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(20.4-33.9)</w:t>
            </w:r>
          </w:p>
        </w:tc>
        <w:tc>
          <w:tcPr>
            <w:tcW w:w="1660" w:type="dxa"/>
            <w:tcBorders>
              <w:top w:val="nil"/>
              <w:left w:val="nil"/>
              <w:bottom w:val="nil"/>
              <w:right w:val="nil"/>
            </w:tcBorders>
            <w:shd w:val="clear" w:color="auto" w:fill="auto"/>
            <w:noWrap/>
            <w:vAlign w:val="bottom"/>
            <w:hideMark/>
          </w:tcPr>
          <w:p w14:paraId="04DF0F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34.7 (28.5-38.8)</w:t>
            </w:r>
          </w:p>
        </w:tc>
        <w:tc>
          <w:tcPr>
            <w:tcW w:w="1800" w:type="dxa"/>
            <w:tcBorders>
              <w:top w:val="nil"/>
              <w:left w:val="nil"/>
              <w:bottom w:val="nil"/>
              <w:right w:val="nil"/>
            </w:tcBorders>
            <w:shd w:val="clear" w:color="auto" w:fill="auto"/>
            <w:noWrap/>
            <w:vAlign w:val="bottom"/>
            <w:hideMark/>
          </w:tcPr>
          <w:p w14:paraId="7C6DCB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535 (394-656)</w:t>
            </w:r>
          </w:p>
        </w:tc>
        <w:tc>
          <w:tcPr>
            <w:tcW w:w="1800" w:type="dxa"/>
            <w:tcBorders>
              <w:top w:val="nil"/>
              <w:left w:val="nil"/>
              <w:bottom w:val="nil"/>
              <w:right w:val="nil"/>
            </w:tcBorders>
            <w:shd w:val="clear" w:color="auto" w:fill="auto"/>
            <w:noWrap/>
            <w:vAlign w:val="bottom"/>
            <w:hideMark/>
          </w:tcPr>
          <w:p w14:paraId="1B1DC3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883 (721-993)</w:t>
            </w:r>
          </w:p>
        </w:tc>
      </w:tr>
      <w:tr w:rsidR="00B0760D" w:rsidRPr="00B0760D" w14:paraId="5EE234C5" w14:textId="77777777" w:rsidTr="00B0760D">
        <w:trPr>
          <w:trHeight w:val="320"/>
        </w:trPr>
        <w:tc>
          <w:tcPr>
            <w:tcW w:w="2524" w:type="dxa"/>
            <w:tcBorders>
              <w:top w:val="nil"/>
              <w:left w:val="nil"/>
              <w:bottom w:val="nil"/>
              <w:right w:val="nil"/>
            </w:tcBorders>
            <w:shd w:val="clear" w:color="auto" w:fill="auto"/>
            <w:noWrap/>
            <w:vAlign w:val="bottom"/>
            <w:hideMark/>
          </w:tcPr>
          <w:p w14:paraId="60AF59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FEAD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24F56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 (16.4-27.8)</w:t>
            </w:r>
          </w:p>
        </w:tc>
        <w:tc>
          <w:tcPr>
            <w:tcW w:w="1660" w:type="dxa"/>
            <w:tcBorders>
              <w:top w:val="nil"/>
              <w:left w:val="nil"/>
              <w:bottom w:val="nil"/>
              <w:right w:val="nil"/>
            </w:tcBorders>
            <w:shd w:val="clear" w:color="auto" w:fill="auto"/>
            <w:noWrap/>
            <w:vAlign w:val="bottom"/>
            <w:hideMark/>
          </w:tcPr>
          <w:p w14:paraId="18B595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19.9 (14.8-26)</w:t>
            </w:r>
          </w:p>
        </w:tc>
        <w:tc>
          <w:tcPr>
            <w:tcW w:w="1800" w:type="dxa"/>
            <w:tcBorders>
              <w:top w:val="nil"/>
              <w:left w:val="nil"/>
              <w:bottom w:val="nil"/>
              <w:right w:val="nil"/>
            </w:tcBorders>
            <w:shd w:val="clear" w:color="auto" w:fill="auto"/>
            <w:noWrap/>
            <w:vAlign w:val="bottom"/>
            <w:hideMark/>
          </w:tcPr>
          <w:p w14:paraId="09357A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419 (320-538)</w:t>
            </w:r>
          </w:p>
        </w:tc>
        <w:tc>
          <w:tcPr>
            <w:tcW w:w="1800" w:type="dxa"/>
            <w:tcBorders>
              <w:top w:val="nil"/>
              <w:left w:val="nil"/>
              <w:bottom w:val="nil"/>
              <w:right w:val="nil"/>
            </w:tcBorders>
            <w:shd w:val="clear" w:color="auto" w:fill="auto"/>
            <w:noWrap/>
            <w:vAlign w:val="bottom"/>
            <w:hideMark/>
          </w:tcPr>
          <w:p w14:paraId="63A8D4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506 (380-655)</w:t>
            </w:r>
          </w:p>
        </w:tc>
      </w:tr>
      <w:tr w:rsidR="00B0760D" w:rsidRPr="00B0760D" w14:paraId="17763307" w14:textId="77777777" w:rsidTr="00B0760D">
        <w:trPr>
          <w:trHeight w:val="320"/>
        </w:trPr>
        <w:tc>
          <w:tcPr>
            <w:tcW w:w="2524" w:type="dxa"/>
            <w:tcBorders>
              <w:top w:val="nil"/>
              <w:left w:val="nil"/>
              <w:bottom w:val="nil"/>
              <w:right w:val="nil"/>
            </w:tcBorders>
            <w:shd w:val="clear" w:color="auto" w:fill="auto"/>
            <w:noWrap/>
            <w:vAlign w:val="bottom"/>
            <w:hideMark/>
          </w:tcPr>
          <w:p w14:paraId="270F4DE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2C2C5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6AE2A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(16.2-27.5)</w:t>
            </w:r>
          </w:p>
        </w:tc>
        <w:tc>
          <w:tcPr>
            <w:tcW w:w="1660" w:type="dxa"/>
            <w:tcBorders>
              <w:top w:val="nil"/>
              <w:left w:val="nil"/>
              <w:bottom w:val="nil"/>
              <w:right w:val="nil"/>
            </w:tcBorders>
            <w:shd w:val="clear" w:color="auto" w:fill="auto"/>
            <w:noWrap/>
            <w:vAlign w:val="bottom"/>
            <w:hideMark/>
          </w:tcPr>
          <w:p w14:paraId="4296A9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(13.8-24.4)</w:t>
            </w:r>
          </w:p>
        </w:tc>
        <w:tc>
          <w:tcPr>
            <w:tcW w:w="1800" w:type="dxa"/>
            <w:tcBorders>
              <w:top w:val="nil"/>
              <w:left w:val="nil"/>
              <w:bottom w:val="nil"/>
              <w:right w:val="nil"/>
            </w:tcBorders>
            <w:shd w:val="clear" w:color="auto" w:fill="auto"/>
            <w:noWrap/>
            <w:vAlign w:val="bottom"/>
            <w:hideMark/>
          </w:tcPr>
          <w:p w14:paraId="28DEF6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414 (315-531)</w:t>
            </w:r>
          </w:p>
        </w:tc>
        <w:tc>
          <w:tcPr>
            <w:tcW w:w="1800" w:type="dxa"/>
            <w:tcBorders>
              <w:top w:val="nil"/>
              <w:left w:val="nil"/>
              <w:bottom w:val="nil"/>
              <w:right w:val="nil"/>
            </w:tcBorders>
            <w:shd w:val="clear" w:color="auto" w:fill="auto"/>
            <w:noWrap/>
            <w:vAlign w:val="bottom"/>
            <w:hideMark/>
          </w:tcPr>
          <w:p w14:paraId="0C9A53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474 (355-616)</w:t>
            </w:r>
          </w:p>
        </w:tc>
      </w:tr>
      <w:tr w:rsidR="00B0760D" w:rsidRPr="00B0760D" w14:paraId="3142F776" w14:textId="77777777" w:rsidTr="00B0760D">
        <w:trPr>
          <w:trHeight w:val="320"/>
        </w:trPr>
        <w:tc>
          <w:tcPr>
            <w:tcW w:w="2524" w:type="dxa"/>
            <w:tcBorders>
              <w:top w:val="nil"/>
              <w:left w:val="nil"/>
              <w:bottom w:val="nil"/>
              <w:right w:val="nil"/>
            </w:tcBorders>
            <w:shd w:val="clear" w:color="auto" w:fill="auto"/>
            <w:noWrap/>
            <w:vAlign w:val="bottom"/>
            <w:hideMark/>
          </w:tcPr>
          <w:p w14:paraId="2C905E2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79948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843D1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(0.3-0.5)</w:t>
            </w:r>
          </w:p>
        </w:tc>
        <w:tc>
          <w:tcPr>
            <w:tcW w:w="1660" w:type="dxa"/>
            <w:tcBorders>
              <w:top w:val="nil"/>
              <w:left w:val="nil"/>
              <w:bottom w:val="nil"/>
              <w:right w:val="nil"/>
            </w:tcBorders>
            <w:shd w:val="clear" w:color="auto" w:fill="auto"/>
            <w:noWrap/>
            <w:vAlign w:val="bottom"/>
            <w:hideMark/>
          </w:tcPr>
          <w:p w14:paraId="2CB655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(1.2-2.6)</w:t>
            </w:r>
          </w:p>
        </w:tc>
        <w:tc>
          <w:tcPr>
            <w:tcW w:w="1800" w:type="dxa"/>
            <w:tcBorders>
              <w:top w:val="nil"/>
              <w:left w:val="nil"/>
              <w:bottom w:val="nil"/>
              <w:right w:val="nil"/>
            </w:tcBorders>
            <w:shd w:val="clear" w:color="auto" w:fill="auto"/>
            <w:noWrap/>
            <w:vAlign w:val="bottom"/>
            <w:hideMark/>
          </w:tcPr>
          <w:p w14:paraId="69F541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(5-10)</w:t>
            </w:r>
          </w:p>
        </w:tc>
        <w:tc>
          <w:tcPr>
            <w:tcW w:w="1800" w:type="dxa"/>
            <w:tcBorders>
              <w:top w:val="nil"/>
              <w:left w:val="nil"/>
              <w:bottom w:val="nil"/>
              <w:right w:val="nil"/>
            </w:tcBorders>
            <w:shd w:val="clear" w:color="auto" w:fill="auto"/>
            <w:noWrap/>
            <w:vAlign w:val="bottom"/>
            <w:hideMark/>
          </w:tcPr>
          <w:p w14:paraId="00EA22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(31-65)</w:t>
            </w:r>
          </w:p>
        </w:tc>
      </w:tr>
      <w:tr w:rsidR="00B0760D" w:rsidRPr="00B0760D" w14:paraId="2BB8C187" w14:textId="77777777" w:rsidTr="00B0760D">
        <w:trPr>
          <w:trHeight w:val="320"/>
        </w:trPr>
        <w:tc>
          <w:tcPr>
            <w:tcW w:w="2524" w:type="dxa"/>
            <w:tcBorders>
              <w:top w:val="nil"/>
              <w:left w:val="nil"/>
              <w:bottom w:val="nil"/>
              <w:right w:val="nil"/>
            </w:tcBorders>
            <w:shd w:val="clear" w:color="auto" w:fill="auto"/>
            <w:noWrap/>
            <w:vAlign w:val="bottom"/>
            <w:hideMark/>
          </w:tcPr>
          <w:p w14:paraId="711C450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9211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2BA05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(1.9-21.6)</w:t>
            </w:r>
          </w:p>
        </w:tc>
        <w:tc>
          <w:tcPr>
            <w:tcW w:w="1660" w:type="dxa"/>
            <w:tcBorders>
              <w:top w:val="nil"/>
              <w:left w:val="nil"/>
              <w:bottom w:val="nil"/>
              <w:right w:val="nil"/>
            </w:tcBorders>
            <w:shd w:val="clear" w:color="auto" w:fill="auto"/>
            <w:noWrap/>
            <w:vAlign w:val="bottom"/>
            <w:hideMark/>
          </w:tcPr>
          <w:p w14:paraId="456687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(1.9-17.6)</w:t>
            </w:r>
          </w:p>
        </w:tc>
        <w:tc>
          <w:tcPr>
            <w:tcW w:w="1800" w:type="dxa"/>
            <w:tcBorders>
              <w:top w:val="nil"/>
              <w:left w:val="nil"/>
              <w:bottom w:val="nil"/>
              <w:right w:val="nil"/>
            </w:tcBorders>
            <w:shd w:val="clear" w:color="auto" w:fill="auto"/>
            <w:noWrap/>
            <w:vAlign w:val="bottom"/>
            <w:hideMark/>
          </w:tcPr>
          <w:p w14:paraId="0979D9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(37-419)</w:t>
            </w:r>
          </w:p>
        </w:tc>
        <w:tc>
          <w:tcPr>
            <w:tcW w:w="1800" w:type="dxa"/>
            <w:tcBorders>
              <w:top w:val="nil"/>
              <w:left w:val="nil"/>
              <w:bottom w:val="nil"/>
              <w:right w:val="nil"/>
            </w:tcBorders>
            <w:shd w:val="clear" w:color="auto" w:fill="auto"/>
            <w:noWrap/>
            <w:vAlign w:val="bottom"/>
            <w:hideMark/>
          </w:tcPr>
          <w:p w14:paraId="228D8F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(48-449)</w:t>
            </w:r>
          </w:p>
        </w:tc>
      </w:tr>
      <w:tr w:rsidR="00B0760D" w:rsidRPr="00B0760D" w14:paraId="5F2F9207" w14:textId="77777777" w:rsidTr="00B0760D">
        <w:trPr>
          <w:trHeight w:val="320"/>
        </w:trPr>
        <w:tc>
          <w:tcPr>
            <w:tcW w:w="2524" w:type="dxa"/>
            <w:tcBorders>
              <w:top w:val="nil"/>
              <w:left w:val="nil"/>
              <w:bottom w:val="nil"/>
              <w:right w:val="nil"/>
            </w:tcBorders>
            <w:shd w:val="clear" w:color="auto" w:fill="auto"/>
            <w:noWrap/>
            <w:vAlign w:val="bottom"/>
            <w:hideMark/>
          </w:tcPr>
          <w:p w14:paraId="69E5180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D7C9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555DD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(7.5-15.1)</w:t>
            </w:r>
          </w:p>
        </w:tc>
        <w:tc>
          <w:tcPr>
            <w:tcW w:w="1660" w:type="dxa"/>
            <w:tcBorders>
              <w:top w:val="nil"/>
              <w:left w:val="nil"/>
              <w:bottom w:val="nil"/>
              <w:right w:val="nil"/>
            </w:tcBorders>
            <w:shd w:val="clear" w:color="auto" w:fill="auto"/>
            <w:noWrap/>
            <w:vAlign w:val="bottom"/>
            <w:hideMark/>
          </w:tcPr>
          <w:p w14:paraId="3A0DAF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(7.5-14.9)</w:t>
            </w:r>
          </w:p>
        </w:tc>
        <w:tc>
          <w:tcPr>
            <w:tcW w:w="1800" w:type="dxa"/>
            <w:tcBorders>
              <w:top w:val="nil"/>
              <w:left w:val="nil"/>
              <w:bottom w:val="nil"/>
              <w:right w:val="nil"/>
            </w:tcBorders>
            <w:shd w:val="clear" w:color="auto" w:fill="auto"/>
            <w:noWrap/>
            <w:vAlign w:val="bottom"/>
            <w:hideMark/>
          </w:tcPr>
          <w:p w14:paraId="3A01B7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205 (145-293)</w:t>
            </w:r>
          </w:p>
        </w:tc>
        <w:tc>
          <w:tcPr>
            <w:tcW w:w="1800" w:type="dxa"/>
            <w:tcBorders>
              <w:top w:val="nil"/>
              <w:left w:val="nil"/>
              <w:bottom w:val="nil"/>
              <w:right w:val="nil"/>
            </w:tcBorders>
            <w:shd w:val="clear" w:color="auto" w:fill="auto"/>
            <w:noWrap/>
            <w:vAlign w:val="bottom"/>
            <w:hideMark/>
          </w:tcPr>
          <w:p w14:paraId="6EF8F0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(192-375)</w:t>
            </w:r>
          </w:p>
        </w:tc>
      </w:tr>
      <w:tr w:rsidR="00B0760D" w:rsidRPr="00B0760D" w14:paraId="4DFE327F" w14:textId="77777777" w:rsidTr="00B0760D">
        <w:trPr>
          <w:trHeight w:val="320"/>
        </w:trPr>
        <w:tc>
          <w:tcPr>
            <w:tcW w:w="2524" w:type="dxa"/>
            <w:tcBorders>
              <w:top w:val="nil"/>
              <w:left w:val="nil"/>
              <w:bottom w:val="nil"/>
              <w:right w:val="nil"/>
            </w:tcBorders>
            <w:shd w:val="clear" w:color="auto" w:fill="auto"/>
            <w:noWrap/>
            <w:vAlign w:val="bottom"/>
            <w:hideMark/>
          </w:tcPr>
          <w:p w14:paraId="3F01F8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A623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5A550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(10.7-12.7)</w:t>
            </w:r>
          </w:p>
        </w:tc>
        <w:tc>
          <w:tcPr>
            <w:tcW w:w="1660" w:type="dxa"/>
            <w:tcBorders>
              <w:top w:val="nil"/>
              <w:left w:val="nil"/>
              <w:bottom w:val="nil"/>
              <w:right w:val="nil"/>
            </w:tcBorders>
            <w:shd w:val="clear" w:color="auto" w:fill="auto"/>
            <w:noWrap/>
            <w:vAlign w:val="bottom"/>
            <w:hideMark/>
          </w:tcPr>
          <w:p w14:paraId="31FB53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(11.1-13.7)</w:t>
            </w:r>
          </w:p>
        </w:tc>
        <w:tc>
          <w:tcPr>
            <w:tcW w:w="1800" w:type="dxa"/>
            <w:tcBorders>
              <w:top w:val="nil"/>
              <w:left w:val="nil"/>
              <w:bottom w:val="nil"/>
              <w:right w:val="nil"/>
            </w:tcBorders>
            <w:shd w:val="clear" w:color="auto" w:fill="auto"/>
            <w:noWrap/>
            <w:vAlign w:val="bottom"/>
            <w:hideMark/>
          </w:tcPr>
          <w:p w14:paraId="11BBD8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(205-247)</w:t>
            </w:r>
          </w:p>
        </w:tc>
        <w:tc>
          <w:tcPr>
            <w:tcW w:w="1800" w:type="dxa"/>
            <w:tcBorders>
              <w:top w:val="nil"/>
              <w:left w:val="nil"/>
              <w:bottom w:val="nil"/>
              <w:right w:val="nil"/>
            </w:tcBorders>
            <w:shd w:val="clear" w:color="auto" w:fill="auto"/>
            <w:noWrap/>
            <w:vAlign w:val="bottom"/>
            <w:hideMark/>
          </w:tcPr>
          <w:p w14:paraId="6E6FB1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(284-344)</w:t>
            </w:r>
          </w:p>
        </w:tc>
      </w:tr>
      <w:tr w:rsidR="00B0760D" w:rsidRPr="00B0760D" w14:paraId="4DDDEAD4" w14:textId="77777777" w:rsidTr="00B0760D">
        <w:trPr>
          <w:trHeight w:val="320"/>
        </w:trPr>
        <w:tc>
          <w:tcPr>
            <w:tcW w:w="2524" w:type="dxa"/>
            <w:tcBorders>
              <w:top w:val="nil"/>
              <w:left w:val="nil"/>
              <w:bottom w:val="nil"/>
              <w:right w:val="nil"/>
            </w:tcBorders>
            <w:shd w:val="clear" w:color="auto" w:fill="auto"/>
            <w:noWrap/>
            <w:vAlign w:val="bottom"/>
            <w:hideMark/>
          </w:tcPr>
          <w:p w14:paraId="2BE4173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5B74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78191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60C1C5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26.5 (18.2-35.1)</w:t>
            </w:r>
          </w:p>
        </w:tc>
        <w:tc>
          <w:tcPr>
            <w:tcW w:w="1800" w:type="dxa"/>
            <w:tcBorders>
              <w:top w:val="nil"/>
              <w:left w:val="nil"/>
              <w:bottom w:val="nil"/>
              <w:right w:val="nil"/>
            </w:tcBorders>
            <w:shd w:val="clear" w:color="auto" w:fill="auto"/>
            <w:noWrap/>
            <w:vAlign w:val="bottom"/>
            <w:hideMark/>
          </w:tcPr>
          <w:p w14:paraId="04D1DD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w:t>
            </w:r>
          </w:p>
        </w:tc>
        <w:tc>
          <w:tcPr>
            <w:tcW w:w="1800" w:type="dxa"/>
            <w:tcBorders>
              <w:top w:val="nil"/>
              <w:left w:val="nil"/>
              <w:bottom w:val="nil"/>
              <w:right w:val="nil"/>
            </w:tcBorders>
            <w:shd w:val="clear" w:color="auto" w:fill="auto"/>
            <w:noWrap/>
            <w:vAlign w:val="bottom"/>
            <w:hideMark/>
          </w:tcPr>
          <w:p w14:paraId="021DD7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672 (467-888)</w:t>
            </w:r>
          </w:p>
        </w:tc>
      </w:tr>
      <w:tr w:rsidR="00B0760D" w:rsidRPr="00B0760D" w14:paraId="2EA52AFE" w14:textId="77777777" w:rsidTr="00B0760D">
        <w:trPr>
          <w:trHeight w:val="320"/>
        </w:trPr>
        <w:tc>
          <w:tcPr>
            <w:tcW w:w="2524" w:type="dxa"/>
            <w:tcBorders>
              <w:top w:val="nil"/>
              <w:left w:val="nil"/>
              <w:bottom w:val="nil"/>
              <w:right w:val="nil"/>
            </w:tcBorders>
            <w:shd w:val="clear" w:color="auto" w:fill="auto"/>
            <w:noWrap/>
            <w:vAlign w:val="bottom"/>
            <w:hideMark/>
          </w:tcPr>
          <w:p w14:paraId="5586A16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E9F9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30EE5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(0.7-2.5)</w:t>
            </w:r>
          </w:p>
        </w:tc>
        <w:tc>
          <w:tcPr>
            <w:tcW w:w="1660" w:type="dxa"/>
            <w:tcBorders>
              <w:top w:val="nil"/>
              <w:left w:val="nil"/>
              <w:bottom w:val="nil"/>
              <w:right w:val="nil"/>
            </w:tcBorders>
            <w:shd w:val="clear" w:color="auto" w:fill="auto"/>
            <w:noWrap/>
            <w:vAlign w:val="bottom"/>
            <w:hideMark/>
          </w:tcPr>
          <w:p w14:paraId="5D81A5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28.8 (19.2-37.3)</w:t>
            </w:r>
          </w:p>
        </w:tc>
        <w:tc>
          <w:tcPr>
            <w:tcW w:w="1800" w:type="dxa"/>
            <w:tcBorders>
              <w:top w:val="nil"/>
              <w:left w:val="nil"/>
              <w:bottom w:val="nil"/>
              <w:right w:val="nil"/>
            </w:tcBorders>
            <w:shd w:val="clear" w:color="auto" w:fill="auto"/>
            <w:noWrap/>
            <w:vAlign w:val="bottom"/>
            <w:hideMark/>
          </w:tcPr>
          <w:p w14:paraId="51BFD0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(13-50)</w:t>
            </w:r>
          </w:p>
        </w:tc>
        <w:tc>
          <w:tcPr>
            <w:tcW w:w="1800" w:type="dxa"/>
            <w:tcBorders>
              <w:top w:val="nil"/>
              <w:left w:val="nil"/>
              <w:bottom w:val="nil"/>
              <w:right w:val="nil"/>
            </w:tcBorders>
            <w:shd w:val="clear" w:color="auto" w:fill="auto"/>
            <w:noWrap/>
            <w:vAlign w:val="bottom"/>
            <w:hideMark/>
          </w:tcPr>
          <w:p w14:paraId="46A7CE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731 (481-956)</w:t>
            </w:r>
          </w:p>
        </w:tc>
      </w:tr>
      <w:tr w:rsidR="00B0760D" w:rsidRPr="00B0760D" w14:paraId="48980A81" w14:textId="77777777" w:rsidTr="00B0760D">
        <w:trPr>
          <w:trHeight w:val="320"/>
        </w:trPr>
        <w:tc>
          <w:tcPr>
            <w:tcW w:w="2524" w:type="dxa"/>
            <w:tcBorders>
              <w:top w:val="nil"/>
              <w:left w:val="nil"/>
              <w:bottom w:val="nil"/>
              <w:right w:val="nil"/>
            </w:tcBorders>
            <w:shd w:val="clear" w:color="auto" w:fill="auto"/>
            <w:noWrap/>
            <w:vAlign w:val="bottom"/>
            <w:hideMark/>
          </w:tcPr>
          <w:p w14:paraId="116F1E4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E85E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37012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(2.7-3)</w:t>
            </w:r>
          </w:p>
        </w:tc>
        <w:tc>
          <w:tcPr>
            <w:tcW w:w="1660" w:type="dxa"/>
            <w:tcBorders>
              <w:top w:val="nil"/>
              <w:left w:val="nil"/>
              <w:bottom w:val="nil"/>
              <w:right w:val="nil"/>
            </w:tcBorders>
            <w:shd w:val="clear" w:color="auto" w:fill="auto"/>
            <w:noWrap/>
            <w:vAlign w:val="bottom"/>
            <w:hideMark/>
          </w:tcPr>
          <w:p w14:paraId="5D90CA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(3.1-3.5)</w:t>
            </w:r>
          </w:p>
        </w:tc>
        <w:tc>
          <w:tcPr>
            <w:tcW w:w="1800" w:type="dxa"/>
            <w:tcBorders>
              <w:top w:val="nil"/>
              <w:left w:val="nil"/>
              <w:bottom w:val="nil"/>
              <w:right w:val="nil"/>
            </w:tcBorders>
            <w:shd w:val="clear" w:color="auto" w:fill="auto"/>
            <w:noWrap/>
            <w:vAlign w:val="bottom"/>
            <w:hideMark/>
          </w:tcPr>
          <w:p w14:paraId="16BB5A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(50-58)</w:t>
            </w:r>
          </w:p>
        </w:tc>
        <w:tc>
          <w:tcPr>
            <w:tcW w:w="1800" w:type="dxa"/>
            <w:tcBorders>
              <w:top w:val="nil"/>
              <w:left w:val="nil"/>
              <w:bottom w:val="nil"/>
              <w:right w:val="nil"/>
            </w:tcBorders>
            <w:shd w:val="clear" w:color="auto" w:fill="auto"/>
            <w:noWrap/>
            <w:vAlign w:val="bottom"/>
            <w:hideMark/>
          </w:tcPr>
          <w:p w14:paraId="2C7CBE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(78-91)</w:t>
            </w:r>
          </w:p>
        </w:tc>
      </w:tr>
      <w:tr w:rsidR="00B0760D" w:rsidRPr="00B0760D" w14:paraId="48E1E82F" w14:textId="77777777" w:rsidTr="00B0760D">
        <w:trPr>
          <w:trHeight w:val="320"/>
        </w:trPr>
        <w:tc>
          <w:tcPr>
            <w:tcW w:w="2524" w:type="dxa"/>
            <w:tcBorders>
              <w:top w:val="nil"/>
              <w:left w:val="nil"/>
              <w:bottom w:val="nil"/>
              <w:right w:val="nil"/>
            </w:tcBorders>
            <w:shd w:val="clear" w:color="auto" w:fill="auto"/>
            <w:noWrap/>
            <w:vAlign w:val="bottom"/>
            <w:hideMark/>
          </w:tcPr>
          <w:p w14:paraId="0BD7C80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20EA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9C052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(0.6-0.9)</w:t>
            </w:r>
          </w:p>
        </w:tc>
        <w:tc>
          <w:tcPr>
            <w:tcW w:w="1660" w:type="dxa"/>
            <w:tcBorders>
              <w:top w:val="nil"/>
              <w:left w:val="nil"/>
              <w:bottom w:val="nil"/>
              <w:right w:val="nil"/>
            </w:tcBorders>
            <w:shd w:val="clear" w:color="auto" w:fill="auto"/>
            <w:noWrap/>
            <w:vAlign w:val="bottom"/>
            <w:hideMark/>
          </w:tcPr>
          <w:p w14:paraId="223897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800" w:type="dxa"/>
            <w:tcBorders>
              <w:top w:val="nil"/>
              <w:left w:val="nil"/>
              <w:bottom w:val="nil"/>
              <w:right w:val="nil"/>
            </w:tcBorders>
            <w:shd w:val="clear" w:color="auto" w:fill="auto"/>
            <w:noWrap/>
            <w:vAlign w:val="bottom"/>
            <w:hideMark/>
          </w:tcPr>
          <w:p w14:paraId="701F66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(12-18)</w:t>
            </w:r>
          </w:p>
        </w:tc>
        <w:tc>
          <w:tcPr>
            <w:tcW w:w="1800" w:type="dxa"/>
            <w:tcBorders>
              <w:top w:val="nil"/>
              <w:left w:val="nil"/>
              <w:bottom w:val="nil"/>
              <w:right w:val="nil"/>
            </w:tcBorders>
            <w:shd w:val="clear" w:color="auto" w:fill="auto"/>
            <w:noWrap/>
            <w:vAlign w:val="bottom"/>
            <w:hideMark/>
          </w:tcPr>
          <w:p w14:paraId="7FB474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(20-30)</w:t>
            </w:r>
          </w:p>
        </w:tc>
      </w:tr>
      <w:tr w:rsidR="00B0760D" w:rsidRPr="00B0760D" w14:paraId="0B9EE2A6" w14:textId="77777777" w:rsidTr="00B0760D">
        <w:trPr>
          <w:trHeight w:val="320"/>
        </w:trPr>
        <w:tc>
          <w:tcPr>
            <w:tcW w:w="2524" w:type="dxa"/>
            <w:tcBorders>
              <w:top w:val="nil"/>
              <w:left w:val="nil"/>
              <w:bottom w:val="nil"/>
              <w:right w:val="nil"/>
            </w:tcBorders>
            <w:shd w:val="clear" w:color="auto" w:fill="auto"/>
            <w:noWrap/>
            <w:vAlign w:val="bottom"/>
            <w:hideMark/>
          </w:tcPr>
          <w:p w14:paraId="1D95346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0851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A34EF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660" w:type="dxa"/>
            <w:tcBorders>
              <w:top w:val="nil"/>
              <w:left w:val="nil"/>
              <w:bottom w:val="nil"/>
              <w:right w:val="nil"/>
            </w:tcBorders>
            <w:shd w:val="clear" w:color="auto" w:fill="auto"/>
            <w:noWrap/>
            <w:vAlign w:val="bottom"/>
            <w:hideMark/>
          </w:tcPr>
          <w:p w14:paraId="3BDB40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bottom w:val="nil"/>
              <w:right w:val="nil"/>
            </w:tcBorders>
            <w:shd w:val="clear" w:color="auto" w:fill="auto"/>
            <w:noWrap/>
            <w:vAlign w:val="bottom"/>
            <w:hideMark/>
          </w:tcPr>
          <w:p w14:paraId="65444E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(18-24)</w:t>
            </w:r>
          </w:p>
        </w:tc>
        <w:tc>
          <w:tcPr>
            <w:tcW w:w="1800" w:type="dxa"/>
            <w:tcBorders>
              <w:top w:val="nil"/>
              <w:left w:val="nil"/>
              <w:bottom w:val="nil"/>
              <w:right w:val="nil"/>
            </w:tcBorders>
            <w:shd w:val="clear" w:color="auto" w:fill="auto"/>
            <w:noWrap/>
            <w:vAlign w:val="bottom"/>
            <w:hideMark/>
          </w:tcPr>
          <w:p w14:paraId="087BAC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(25-34)</w:t>
            </w:r>
          </w:p>
        </w:tc>
      </w:tr>
      <w:tr w:rsidR="00B0760D" w:rsidRPr="00B0760D" w14:paraId="0B77AC3D" w14:textId="77777777" w:rsidTr="00B0760D">
        <w:trPr>
          <w:trHeight w:val="320"/>
        </w:trPr>
        <w:tc>
          <w:tcPr>
            <w:tcW w:w="2524" w:type="dxa"/>
            <w:tcBorders>
              <w:top w:val="nil"/>
              <w:left w:val="nil"/>
              <w:bottom w:val="nil"/>
              <w:right w:val="nil"/>
            </w:tcBorders>
            <w:shd w:val="clear" w:color="auto" w:fill="auto"/>
            <w:noWrap/>
            <w:vAlign w:val="bottom"/>
            <w:hideMark/>
          </w:tcPr>
          <w:p w14:paraId="6969A3D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BE54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4BDA3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5A3435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1FF6C2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589FF4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(2-4)</w:t>
            </w:r>
          </w:p>
        </w:tc>
      </w:tr>
      <w:tr w:rsidR="00B0760D" w:rsidRPr="00B0760D" w14:paraId="46D99BC0" w14:textId="77777777" w:rsidTr="00B0760D">
        <w:trPr>
          <w:trHeight w:val="320"/>
        </w:trPr>
        <w:tc>
          <w:tcPr>
            <w:tcW w:w="2524" w:type="dxa"/>
            <w:tcBorders>
              <w:top w:val="nil"/>
              <w:left w:val="nil"/>
              <w:bottom w:val="nil"/>
              <w:right w:val="nil"/>
            </w:tcBorders>
            <w:shd w:val="clear" w:color="auto" w:fill="auto"/>
            <w:noWrap/>
            <w:vAlign w:val="bottom"/>
            <w:hideMark/>
          </w:tcPr>
          <w:p w14:paraId="091750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Guyana</w:t>
            </w:r>
          </w:p>
        </w:tc>
        <w:tc>
          <w:tcPr>
            <w:tcW w:w="2180" w:type="dxa"/>
            <w:tcBorders>
              <w:top w:val="nil"/>
              <w:left w:val="nil"/>
              <w:bottom w:val="nil"/>
              <w:right w:val="nil"/>
            </w:tcBorders>
            <w:shd w:val="clear" w:color="auto" w:fill="auto"/>
            <w:noWrap/>
            <w:vAlign w:val="bottom"/>
            <w:hideMark/>
          </w:tcPr>
          <w:p w14:paraId="5E666C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A4DB4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92.4 (86.5-96)</w:t>
            </w:r>
          </w:p>
        </w:tc>
        <w:tc>
          <w:tcPr>
            <w:tcW w:w="1660" w:type="dxa"/>
            <w:tcBorders>
              <w:top w:val="nil"/>
              <w:left w:val="nil"/>
              <w:bottom w:val="nil"/>
              <w:right w:val="nil"/>
            </w:tcBorders>
            <w:shd w:val="clear" w:color="auto" w:fill="auto"/>
            <w:noWrap/>
            <w:vAlign w:val="bottom"/>
            <w:hideMark/>
          </w:tcPr>
          <w:p w14:paraId="32032C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89.1 (83.7-93.3)</w:t>
            </w:r>
          </w:p>
        </w:tc>
        <w:tc>
          <w:tcPr>
            <w:tcW w:w="1800" w:type="dxa"/>
            <w:tcBorders>
              <w:top w:val="nil"/>
              <w:left w:val="nil"/>
              <w:bottom w:val="nil"/>
              <w:right w:val="nil"/>
            </w:tcBorders>
            <w:shd w:val="clear" w:color="auto" w:fill="auto"/>
            <w:noWrap/>
            <w:vAlign w:val="bottom"/>
            <w:hideMark/>
          </w:tcPr>
          <w:p w14:paraId="3EBDCA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4458 (4156-4664)</w:t>
            </w:r>
          </w:p>
        </w:tc>
        <w:tc>
          <w:tcPr>
            <w:tcW w:w="1800" w:type="dxa"/>
            <w:tcBorders>
              <w:top w:val="nil"/>
              <w:left w:val="nil"/>
              <w:bottom w:val="nil"/>
              <w:right w:val="nil"/>
            </w:tcBorders>
            <w:shd w:val="clear" w:color="auto" w:fill="auto"/>
            <w:noWrap/>
            <w:vAlign w:val="bottom"/>
            <w:hideMark/>
          </w:tcPr>
          <w:p w14:paraId="11FD8B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7112 (6667-7498)</w:t>
            </w:r>
          </w:p>
        </w:tc>
      </w:tr>
      <w:tr w:rsidR="00B0760D" w:rsidRPr="00B0760D" w14:paraId="673ABC7F" w14:textId="77777777" w:rsidTr="00B0760D">
        <w:trPr>
          <w:trHeight w:val="320"/>
        </w:trPr>
        <w:tc>
          <w:tcPr>
            <w:tcW w:w="2524" w:type="dxa"/>
            <w:tcBorders>
              <w:top w:val="nil"/>
              <w:left w:val="nil"/>
              <w:bottom w:val="nil"/>
              <w:right w:val="nil"/>
            </w:tcBorders>
            <w:shd w:val="clear" w:color="auto" w:fill="auto"/>
            <w:noWrap/>
            <w:vAlign w:val="bottom"/>
            <w:hideMark/>
          </w:tcPr>
          <w:p w14:paraId="2538EA7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87CF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C359C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42.7 (41.5-43.9)</w:t>
            </w:r>
          </w:p>
        </w:tc>
        <w:tc>
          <w:tcPr>
            <w:tcW w:w="1660" w:type="dxa"/>
            <w:tcBorders>
              <w:top w:val="nil"/>
              <w:left w:val="nil"/>
              <w:bottom w:val="nil"/>
              <w:right w:val="nil"/>
            </w:tcBorders>
            <w:shd w:val="clear" w:color="auto" w:fill="auto"/>
            <w:noWrap/>
            <w:vAlign w:val="bottom"/>
            <w:hideMark/>
          </w:tcPr>
          <w:p w14:paraId="0FBFA1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40.4 (36.9-42.5)</w:t>
            </w:r>
          </w:p>
        </w:tc>
        <w:tc>
          <w:tcPr>
            <w:tcW w:w="1800" w:type="dxa"/>
            <w:tcBorders>
              <w:top w:val="nil"/>
              <w:left w:val="nil"/>
              <w:bottom w:val="nil"/>
              <w:right w:val="nil"/>
            </w:tcBorders>
            <w:shd w:val="clear" w:color="auto" w:fill="auto"/>
            <w:noWrap/>
            <w:vAlign w:val="bottom"/>
            <w:hideMark/>
          </w:tcPr>
          <w:p w14:paraId="459F93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2059 (1971-2143)</w:t>
            </w:r>
          </w:p>
        </w:tc>
        <w:tc>
          <w:tcPr>
            <w:tcW w:w="1800" w:type="dxa"/>
            <w:tcBorders>
              <w:top w:val="nil"/>
              <w:left w:val="nil"/>
              <w:bottom w:val="nil"/>
              <w:right w:val="nil"/>
            </w:tcBorders>
            <w:shd w:val="clear" w:color="auto" w:fill="auto"/>
            <w:noWrap/>
            <w:vAlign w:val="bottom"/>
            <w:hideMark/>
          </w:tcPr>
          <w:p w14:paraId="15F15A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3221 (2910-3416)</w:t>
            </w:r>
          </w:p>
        </w:tc>
      </w:tr>
      <w:tr w:rsidR="00B0760D" w:rsidRPr="00B0760D" w14:paraId="66A32E00" w14:textId="77777777" w:rsidTr="00B0760D">
        <w:trPr>
          <w:trHeight w:val="320"/>
        </w:trPr>
        <w:tc>
          <w:tcPr>
            <w:tcW w:w="2524" w:type="dxa"/>
            <w:tcBorders>
              <w:top w:val="nil"/>
              <w:left w:val="nil"/>
              <w:bottom w:val="nil"/>
              <w:right w:val="nil"/>
            </w:tcBorders>
            <w:shd w:val="clear" w:color="auto" w:fill="auto"/>
            <w:noWrap/>
            <w:vAlign w:val="bottom"/>
            <w:hideMark/>
          </w:tcPr>
          <w:p w14:paraId="535E32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B1DA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5188E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(19.3-28.2)</w:t>
            </w:r>
          </w:p>
        </w:tc>
        <w:tc>
          <w:tcPr>
            <w:tcW w:w="1660" w:type="dxa"/>
            <w:tcBorders>
              <w:top w:val="nil"/>
              <w:left w:val="nil"/>
              <w:bottom w:val="nil"/>
              <w:right w:val="nil"/>
            </w:tcBorders>
            <w:shd w:val="clear" w:color="auto" w:fill="auto"/>
            <w:noWrap/>
            <w:vAlign w:val="bottom"/>
            <w:hideMark/>
          </w:tcPr>
          <w:p w14:paraId="5A165C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20.7 (17.2-25.5)</w:t>
            </w:r>
          </w:p>
        </w:tc>
        <w:tc>
          <w:tcPr>
            <w:tcW w:w="1800" w:type="dxa"/>
            <w:tcBorders>
              <w:top w:val="nil"/>
              <w:left w:val="nil"/>
              <w:bottom w:val="nil"/>
              <w:right w:val="nil"/>
            </w:tcBorders>
            <w:shd w:val="clear" w:color="auto" w:fill="auto"/>
            <w:noWrap/>
            <w:vAlign w:val="bottom"/>
            <w:hideMark/>
          </w:tcPr>
          <w:p w14:paraId="26E4DB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1125 (939-1348)</w:t>
            </w:r>
          </w:p>
        </w:tc>
        <w:tc>
          <w:tcPr>
            <w:tcW w:w="1800" w:type="dxa"/>
            <w:tcBorders>
              <w:top w:val="nil"/>
              <w:left w:val="nil"/>
              <w:bottom w:val="nil"/>
              <w:right w:val="nil"/>
            </w:tcBorders>
            <w:shd w:val="clear" w:color="auto" w:fill="auto"/>
            <w:noWrap/>
            <w:vAlign w:val="bottom"/>
            <w:hideMark/>
          </w:tcPr>
          <w:p w14:paraId="34CE3A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1659 (1376-2023)</w:t>
            </w:r>
          </w:p>
        </w:tc>
      </w:tr>
      <w:tr w:rsidR="00B0760D" w:rsidRPr="00B0760D" w14:paraId="36CA7428" w14:textId="77777777" w:rsidTr="00B0760D">
        <w:trPr>
          <w:trHeight w:val="320"/>
        </w:trPr>
        <w:tc>
          <w:tcPr>
            <w:tcW w:w="2524" w:type="dxa"/>
            <w:tcBorders>
              <w:top w:val="nil"/>
              <w:left w:val="nil"/>
              <w:bottom w:val="nil"/>
              <w:right w:val="nil"/>
            </w:tcBorders>
            <w:shd w:val="clear" w:color="auto" w:fill="auto"/>
            <w:noWrap/>
            <w:vAlign w:val="bottom"/>
            <w:hideMark/>
          </w:tcPr>
          <w:p w14:paraId="1D2892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9317B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E0259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(15.2-22.6)</w:t>
            </w:r>
          </w:p>
        </w:tc>
        <w:tc>
          <w:tcPr>
            <w:tcW w:w="1660" w:type="dxa"/>
            <w:tcBorders>
              <w:top w:val="nil"/>
              <w:left w:val="nil"/>
              <w:bottom w:val="nil"/>
              <w:right w:val="nil"/>
            </w:tcBorders>
            <w:shd w:val="clear" w:color="auto" w:fill="auto"/>
            <w:noWrap/>
            <w:vAlign w:val="bottom"/>
            <w:hideMark/>
          </w:tcPr>
          <w:p w14:paraId="3B2D3A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(12.6-19.3)</w:t>
            </w:r>
          </w:p>
        </w:tc>
        <w:tc>
          <w:tcPr>
            <w:tcW w:w="1800" w:type="dxa"/>
            <w:tcBorders>
              <w:top w:val="nil"/>
              <w:left w:val="nil"/>
              <w:bottom w:val="nil"/>
              <w:right w:val="nil"/>
            </w:tcBorders>
            <w:shd w:val="clear" w:color="auto" w:fill="auto"/>
            <w:noWrap/>
            <w:vAlign w:val="bottom"/>
            <w:hideMark/>
          </w:tcPr>
          <w:p w14:paraId="51320D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890 (736-1079)</w:t>
            </w:r>
          </w:p>
        </w:tc>
        <w:tc>
          <w:tcPr>
            <w:tcW w:w="1800" w:type="dxa"/>
            <w:tcBorders>
              <w:top w:val="nil"/>
              <w:left w:val="nil"/>
              <w:bottom w:val="nil"/>
              <w:right w:val="nil"/>
            </w:tcBorders>
            <w:shd w:val="clear" w:color="auto" w:fill="auto"/>
            <w:noWrap/>
            <w:vAlign w:val="bottom"/>
            <w:hideMark/>
          </w:tcPr>
          <w:p w14:paraId="084414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1228 (1008-1515)</w:t>
            </w:r>
          </w:p>
        </w:tc>
      </w:tr>
      <w:tr w:rsidR="00B0760D" w:rsidRPr="00B0760D" w14:paraId="00029B36" w14:textId="77777777" w:rsidTr="00B0760D">
        <w:trPr>
          <w:trHeight w:val="320"/>
        </w:trPr>
        <w:tc>
          <w:tcPr>
            <w:tcW w:w="2524" w:type="dxa"/>
            <w:tcBorders>
              <w:top w:val="nil"/>
              <w:left w:val="nil"/>
              <w:bottom w:val="nil"/>
              <w:right w:val="nil"/>
            </w:tcBorders>
            <w:shd w:val="clear" w:color="auto" w:fill="auto"/>
            <w:noWrap/>
            <w:vAlign w:val="bottom"/>
            <w:hideMark/>
          </w:tcPr>
          <w:p w14:paraId="0FD6FB4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717C2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DB3A2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(4.9-7.7)</w:t>
            </w:r>
          </w:p>
        </w:tc>
        <w:tc>
          <w:tcPr>
            <w:tcW w:w="1660" w:type="dxa"/>
            <w:tcBorders>
              <w:top w:val="nil"/>
              <w:left w:val="nil"/>
              <w:bottom w:val="nil"/>
              <w:right w:val="nil"/>
            </w:tcBorders>
            <w:shd w:val="clear" w:color="auto" w:fill="auto"/>
            <w:noWrap/>
            <w:vAlign w:val="bottom"/>
            <w:hideMark/>
          </w:tcPr>
          <w:p w14:paraId="5F5EAE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(5.2-8.2)</w:t>
            </w:r>
          </w:p>
        </w:tc>
        <w:tc>
          <w:tcPr>
            <w:tcW w:w="1800" w:type="dxa"/>
            <w:tcBorders>
              <w:top w:val="nil"/>
              <w:left w:val="nil"/>
              <w:bottom w:val="nil"/>
              <w:right w:val="nil"/>
            </w:tcBorders>
            <w:shd w:val="clear" w:color="auto" w:fill="auto"/>
            <w:noWrap/>
            <w:vAlign w:val="bottom"/>
            <w:hideMark/>
          </w:tcPr>
          <w:p w14:paraId="4E55F2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(236-369)</w:t>
            </w:r>
          </w:p>
        </w:tc>
        <w:tc>
          <w:tcPr>
            <w:tcW w:w="1800" w:type="dxa"/>
            <w:tcBorders>
              <w:top w:val="nil"/>
              <w:left w:val="nil"/>
              <w:bottom w:val="nil"/>
              <w:right w:val="nil"/>
            </w:tcBorders>
            <w:shd w:val="clear" w:color="auto" w:fill="auto"/>
            <w:noWrap/>
            <w:vAlign w:val="bottom"/>
            <w:hideMark/>
          </w:tcPr>
          <w:p w14:paraId="524D71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510 (416-655)</w:t>
            </w:r>
          </w:p>
        </w:tc>
      </w:tr>
      <w:tr w:rsidR="00B0760D" w:rsidRPr="00B0760D" w14:paraId="77B4FB24" w14:textId="77777777" w:rsidTr="00B0760D">
        <w:trPr>
          <w:trHeight w:val="320"/>
        </w:trPr>
        <w:tc>
          <w:tcPr>
            <w:tcW w:w="2524" w:type="dxa"/>
            <w:tcBorders>
              <w:top w:val="nil"/>
              <w:left w:val="nil"/>
              <w:bottom w:val="nil"/>
              <w:right w:val="nil"/>
            </w:tcBorders>
            <w:shd w:val="clear" w:color="auto" w:fill="auto"/>
            <w:noWrap/>
            <w:vAlign w:val="bottom"/>
            <w:hideMark/>
          </w:tcPr>
          <w:p w14:paraId="7F09105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C52D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C6409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68.8 (46.6-82.8)</w:t>
            </w:r>
          </w:p>
        </w:tc>
        <w:tc>
          <w:tcPr>
            <w:tcW w:w="1660" w:type="dxa"/>
            <w:tcBorders>
              <w:top w:val="nil"/>
              <w:left w:val="nil"/>
              <w:bottom w:val="nil"/>
              <w:right w:val="nil"/>
            </w:tcBorders>
            <w:shd w:val="clear" w:color="auto" w:fill="auto"/>
            <w:noWrap/>
            <w:vAlign w:val="bottom"/>
            <w:hideMark/>
          </w:tcPr>
          <w:p w14:paraId="64DB6B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61.9 (44-76.4)</w:t>
            </w:r>
          </w:p>
        </w:tc>
        <w:tc>
          <w:tcPr>
            <w:tcW w:w="1800" w:type="dxa"/>
            <w:tcBorders>
              <w:top w:val="nil"/>
              <w:left w:val="nil"/>
              <w:bottom w:val="nil"/>
              <w:right w:val="nil"/>
            </w:tcBorders>
            <w:shd w:val="clear" w:color="auto" w:fill="auto"/>
            <w:noWrap/>
            <w:vAlign w:val="bottom"/>
            <w:hideMark/>
          </w:tcPr>
          <w:p w14:paraId="50BDD5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3320 (2238-4009)</w:t>
            </w:r>
          </w:p>
        </w:tc>
        <w:tc>
          <w:tcPr>
            <w:tcW w:w="1800" w:type="dxa"/>
            <w:tcBorders>
              <w:top w:val="nil"/>
              <w:left w:val="nil"/>
              <w:bottom w:val="nil"/>
              <w:right w:val="nil"/>
            </w:tcBorders>
            <w:shd w:val="clear" w:color="auto" w:fill="auto"/>
            <w:noWrap/>
            <w:vAlign w:val="bottom"/>
            <w:hideMark/>
          </w:tcPr>
          <w:p w14:paraId="1DC709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4930 (3520-6113)</w:t>
            </w:r>
          </w:p>
        </w:tc>
      </w:tr>
      <w:tr w:rsidR="00B0760D" w:rsidRPr="00B0760D" w14:paraId="7B515113" w14:textId="77777777" w:rsidTr="00B0760D">
        <w:trPr>
          <w:trHeight w:val="320"/>
        </w:trPr>
        <w:tc>
          <w:tcPr>
            <w:tcW w:w="2524" w:type="dxa"/>
            <w:tcBorders>
              <w:top w:val="nil"/>
              <w:left w:val="nil"/>
              <w:bottom w:val="nil"/>
              <w:right w:val="nil"/>
            </w:tcBorders>
            <w:shd w:val="clear" w:color="auto" w:fill="auto"/>
            <w:noWrap/>
            <w:vAlign w:val="bottom"/>
            <w:hideMark/>
          </w:tcPr>
          <w:p w14:paraId="751385F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90758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9DC20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(15-22.9)</w:t>
            </w:r>
          </w:p>
        </w:tc>
        <w:tc>
          <w:tcPr>
            <w:tcW w:w="1660" w:type="dxa"/>
            <w:tcBorders>
              <w:top w:val="nil"/>
              <w:left w:val="nil"/>
              <w:bottom w:val="nil"/>
              <w:right w:val="nil"/>
            </w:tcBorders>
            <w:shd w:val="clear" w:color="auto" w:fill="auto"/>
            <w:noWrap/>
            <w:vAlign w:val="bottom"/>
            <w:hideMark/>
          </w:tcPr>
          <w:p w14:paraId="0CD26A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(15-23.8)</w:t>
            </w:r>
          </w:p>
        </w:tc>
        <w:tc>
          <w:tcPr>
            <w:tcW w:w="1800" w:type="dxa"/>
            <w:tcBorders>
              <w:top w:val="nil"/>
              <w:left w:val="nil"/>
              <w:bottom w:val="nil"/>
              <w:right w:val="nil"/>
            </w:tcBorders>
            <w:shd w:val="clear" w:color="auto" w:fill="auto"/>
            <w:noWrap/>
            <w:vAlign w:val="bottom"/>
            <w:hideMark/>
          </w:tcPr>
          <w:p w14:paraId="7F3F10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897 (721-1099)</w:t>
            </w:r>
          </w:p>
        </w:tc>
        <w:tc>
          <w:tcPr>
            <w:tcW w:w="1800" w:type="dxa"/>
            <w:tcBorders>
              <w:top w:val="nil"/>
              <w:left w:val="nil"/>
              <w:bottom w:val="nil"/>
              <w:right w:val="nil"/>
            </w:tcBorders>
            <w:shd w:val="clear" w:color="auto" w:fill="auto"/>
            <w:noWrap/>
            <w:vAlign w:val="bottom"/>
            <w:hideMark/>
          </w:tcPr>
          <w:p w14:paraId="315740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1490 (1196-1913)</w:t>
            </w:r>
          </w:p>
        </w:tc>
      </w:tr>
      <w:tr w:rsidR="00B0760D" w:rsidRPr="00B0760D" w14:paraId="77DF3C7B" w14:textId="77777777" w:rsidTr="00B0760D">
        <w:trPr>
          <w:trHeight w:val="320"/>
        </w:trPr>
        <w:tc>
          <w:tcPr>
            <w:tcW w:w="2524" w:type="dxa"/>
            <w:tcBorders>
              <w:top w:val="nil"/>
              <w:left w:val="nil"/>
              <w:bottom w:val="nil"/>
              <w:right w:val="nil"/>
            </w:tcBorders>
            <w:shd w:val="clear" w:color="auto" w:fill="auto"/>
            <w:noWrap/>
            <w:vAlign w:val="bottom"/>
            <w:hideMark/>
          </w:tcPr>
          <w:p w14:paraId="79A02E0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1395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74D7F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(11.6-13.5)</w:t>
            </w:r>
          </w:p>
        </w:tc>
        <w:tc>
          <w:tcPr>
            <w:tcW w:w="1660" w:type="dxa"/>
            <w:tcBorders>
              <w:top w:val="nil"/>
              <w:left w:val="nil"/>
              <w:bottom w:val="nil"/>
              <w:right w:val="nil"/>
            </w:tcBorders>
            <w:shd w:val="clear" w:color="auto" w:fill="auto"/>
            <w:noWrap/>
            <w:vAlign w:val="bottom"/>
            <w:hideMark/>
          </w:tcPr>
          <w:p w14:paraId="3333D4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(11.1-13.5)</w:t>
            </w:r>
          </w:p>
        </w:tc>
        <w:tc>
          <w:tcPr>
            <w:tcW w:w="1800" w:type="dxa"/>
            <w:tcBorders>
              <w:top w:val="nil"/>
              <w:left w:val="nil"/>
              <w:bottom w:val="nil"/>
              <w:right w:val="nil"/>
            </w:tcBorders>
            <w:shd w:val="clear" w:color="auto" w:fill="auto"/>
            <w:noWrap/>
            <w:vAlign w:val="bottom"/>
            <w:hideMark/>
          </w:tcPr>
          <w:p w14:paraId="667364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610 (559-658)</w:t>
            </w:r>
          </w:p>
        </w:tc>
        <w:tc>
          <w:tcPr>
            <w:tcW w:w="1800" w:type="dxa"/>
            <w:tcBorders>
              <w:top w:val="nil"/>
              <w:left w:val="nil"/>
              <w:bottom w:val="nil"/>
              <w:right w:val="nil"/>
            </w:tcBorders>
            <w:shd w:val="clear" w:color="auto" w:fill="auto"/>
            <w:noWrap/>
            <w:vAlign w:val="bottom"/>
            <w:hideMark/>
          </w:tcPr>
          <w:p w14:paraId="73E6C9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990 (891-1071)</w:t>
            </w:r>
          </w:p>
        </w:tc>
      </w:tr>
      <w:tr w:rsidR="00B0760D" w:rsidRPr="00B0760D" w14:paraId="3F19683E" w14:textId="77777777" w:rsidTr="00B0760D">
        <w:trPr>
          <w:trHeight w:val="320"/>
        </w:trPr>
        <w:tc>
          <w:tcPr>
            <w:tcW w:w="2524" w:type="dxa"/>
            <w:tcBorders>
              <w:top w:val="nil"/>
              <w:left w:val="nil"/>
              <w:bottom w:val="nil"/>
              <w:right w:val="nil"/>
            </w:tcBorders>
            <w:shd w:val="clear" w:color="auto" w:fill="auto"/>
            <w:noWrap/>
            <w:vAlign w:val="bottom"/>
            <w:hideMark/>
          </w:tcPr>
          <w:p w14:paraId="4A2031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1B78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8E0F5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38.5 (27.4-50.5)</w:t>
            </w:r>
          </w:p>
        </w:tc>
        <w:tc>
          <w:tcPr>
            <w:tcW w:w="1660" w:type="dxa"/>
            <w:tcBorders>
              <w:top w:val="nil"/>
              <w:left w:val="nil"/>
              <w:bottom w:val="nil"/>
              <w:right w:val="nil"/>
            </w:tcBorders>
            <w:shd w:val="clear" w:color="auto" w:fill="auto"/>
            <w:noWrap/>
            <w:vAlign w:val="bottom"/>
            <w:hideMark/>
          </w:tcPr>
          <w:p w14:paraId="79384A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 (19.8-39.6)</w:t>
            </w:r>
          </w:p>
        </w:tc>
        <w:tc>
          <w:tcPr>
            <w:tcW w:w="1800" w:type="dxa"/>
            <w:tcBorders>
              <w:top w:val="nil"/>
              <w:left w:val="nil"/>
              <w:bottom w:val="nil"/>
              <w:right w:val="nil"/>
            </w:tcBorders>
            <w:shd w:val="clear" w:color="auto" w:fill="auto"/>
            <w:noWrap/>
            <w:vAlign w:val="bottom"/>
            <w:hideMark/>
          </w:tcPr>
          <w:p w14:paraId="7F99B5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1860 (1303-2429)</w:t>
            </w:r>
          </w:p>
        </w:tc>
        <w:tc>
          <w:tcPr>
            <w:tcW w:w="1800" w:type="dxa"/>
            <w:tcBorders>
              <w:top w:val="nil"/>
              <w:left w:val="nil"/>
              <w:bottom w:val="nil"/>
              <w:right w:val="nil"/>
            </w:tcBorders>
            <w:shd w:val="clear" w:color="auto" w:fill="auto"/>
            <w:noWrap/>
            <w:vAlign w:val="bottom"/>
            <w:hideMark/>
          </w:tcPr>
          <w:p w14:paraId="46D39C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2302 (1576-3156)</w:t>
            </w:r>
          </w:p>
        </w:tc>
      </w:tr>
      <w:tr w:rsidR="00B0760D" w:rsidRPr="00B0760D" w14:paraId="328B57D5" w14:textId="77777777" w:rsidTr="00B0760D">
        <w:trPr>
          <w:trHeight w:val="320"/>
        </w:trPr>
        <w:tc>
          <w:tcPr>
            <w:tcW w:w="2524" w:type="dxa"/>
            <w:tcBorders>
              <w:top w:val="nil"/>
              <w:left w:val="nil"/>
              <w:bottom w:val="nil"/>
              <w:right w:val="nil"/>
            </w:tcBorders>
            <w:shd w:val="clear" w:color="auto" w:fill="auto"/>
            <w:noWrap/>
            <w:vAlign w:val="bottom"/>
            <w:hideMark/>
          </w:tcPr>
          <w:p w14:paraId="4CC0EC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411D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D0508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452672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(1.5-5.1)</w:t>
            </w:r>
          </w:p>
        </w:tc>
        <w:tc>
          <w:tcPr>
            <w:tcW w:w="1800" w:type="dxa"/>
            <w:tcBorders>
              <w:top w:val="nil"/>
              <w:left w:val="nil"/>
              <w:bottom w:val="nil"/>
              <w:right w:val="nil"/>
            </w:tcBorders>
            <w:shd w:val="clear" w:color="auto" w:fill="auto"/>
            <w:noWrap/>
            <w:vAlign w:val="bottom"/>
            <w:hideMark/>
          </w:tcPr>
          <w:p w14:paraId="6EF137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36F6BB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 (118-406)</w:t>
            </w:r>
          </w:p>
        </w:tc>
      </w:tr>
      <w:tr w:rsidR="00B0760D" w:rsidRPr="00B0760D" w14:paraId="55E42270" w14:textId="77777777" w:rsidTr="00B0760D">
        <w:trPr>
          <w:trHeight w:val="320"/>
        </w:trPr>
        <w:tc>
          <w:tcPr>
            <w:tcW w:w="2524" w:type="dxa"/>
            <w:tcBorders>
              <w:top w:val="nil"/>
              <w:left w:val="nil"/>
              <w:bottom w:val="nil"/>
              <w:right w:val="nil"/>
            </w:tcBorders>
            <w:shd w:val="clear" w:color="auto" w:fill="auto"/>
            <w:noWrap/>
            <w:vAlign w:val="bottom"/>
            <w:hideMark/>
          </w:tcPr>
          <w:p w14:paraId="26B55AC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673F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1FA3E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(2.4-2.8)</w:t>
            </w:r>
          </w:p>
        </w:tc>
        <w:tc>
          <w:tcPr>
            <w:tcW w:w="1660" w:type="dxa"/>
            <w:tcBorders>
              <w:top w:val="nil"/>
              <w:left w:val="nil"/>
              <w:bottom w:val="nil"/>
              <w:right w:val="nil"/>
            </w:tcBorders>
            <w:shd w:val="clear" w:color="auto" w:fill="auto"/>
            <w:noWrap/>
            <w:vAlign w:val="bottom"/>
            <w:hideMark/>
          </w:tcPr>
          <w:p w14:paraId="4848FD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(1.4-2.1)</w:t>
            </w:r>
          </w:p>
        </w:tc>
        <w:tc>
          <w:tcPr>
            <w:tcW w:w="1800" w:type="dxa"/>
            <w:tcBorders>
              <w:top w:val="nil"/>
              <w:left w:val="nil"/>
              <w:bottom w:val="nil"/>
              <w:right w:val="nil"/>
            </w:tcBorders>
            <w:shd w:val="clear" w:color="auto" w:fill="auto"/>
            <w:noWrap/>
            <w:vAlign w:val="bottom"/>
            <w:hideMark/>
          </w:tcPr>
          <w:p w14:paraId="3340FA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(114-137)</w:t>
            </w:r>
          </w:p>
        </w:tc>
        <w:tc>
          <w:tcPr>
            <w:tcW w:w="1800" w:type="dxa"/>
            <w:tcBorders>
              <w:top w:val="nil"/>
              <w:left w:val="nil"/>
              <w:bottom w:val="nil"/>
              <w:right w:val="nil"/>
            </w:tcBorders>
            <w:shd w:val="clear" w:color="auto" w:fill="auto"/>
            <w:noWrap/>
            <w:vAlign w:val="bottom"/>
            <w:hideMark/>
          </w:tcPr>
          <w:p w14:paraId="5ED614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(115-172)</w:t>
            </w:r>
          </w:p>
        </w:tc>
      </w:tr>
      <w:tr w:rsidR="00B0760D" w:rsidRPr="00B0760D" w14:paraId="3F5A7E9E" w14:textId="77777777" w:rsidTr="00B0760D">
        <w:trPr>
          <w:trHeight w:val="320"/>
        </w:trPr>
        <w:tc>
          <w:tcPr>
            <w:tcW w:w="2524" w:type="dxa"/>
            <w:tcBorders>
              <w:top w:val="nil"/>
              <w:left w:val="nil"/>
              <w:bottom w:val="nil"/>
              <w:right w:val="nil"/>
            </w:tcBorders>
            <w:shd w:val="clear" w:color="auto" w:fill="auto"/>
            <w:noWrap/>
            <w:vAlign w:val="bottom"/>
            <w:hideMark/>
          </w:tcPr>
          <w:p w14:paraId="2C0A0A9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4600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08A41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62F888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7393F3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(55-66)</w:t>
            </w:r>
          </w:p>
        </w:tc>
        <w:tc>
          <w:tcPr>
            <w:tcW w:w="1800" w:type="dxa"/>
            <w:tcBorders>
              <w:top w:val="nil"/>
              <w:left w:val="nil"/>
              <w:bottom w:val="nil"/>
              <w:right w:val="nil"/>
            </w:tcBorders>
            <w:shd w:val="clear" w:color="auto" w:fill="auto"/>
            <w:noWrap/>
            <w:vAlign w:val="bottom"/>
            <w:hideMark/>
          </w:tcPr>
          <w:p w14:paraId="0DE904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(76-103)</w:t>
            </w:r>
          </w:p>
        </w:tc>
      </w:tr>
      <w:tr w:rsidR="00B0760D" w:rsidRPr="00B0760D" w14:paraId="20985E1C" w14:textId="77777777" w:rsidTr="00B0760D">
        <w:trPr>
          <w:trHeight w:val="320"/>
        </w:trPr>
        <w:tc>
          <w:tcPr>
            <w:tcW w:w="2524" w:type="dxa"/>
            <w:tcBorders>
              <w:top w:val="nil"/>
              <w:left w:val="nil"/>
              <w:bottom w:val="nil"/>
              <w:right w:val="nil"/>
            </w:tcBorders>
            <w:shd w:val="clear" w:color="auto" w:fill="auto"/>
            <w:noWrap/>
            <w:vAlign w:val="bottom"/>
            <w:hideMark/>
          </w:tcPr>
          <w:p w14:paraId="0DB84AC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1913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6FE94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(1.3-1.6)</w:t>
            </w:r>
          </w:p>
        </w:tc>
        <w:tc>
          <w:tcPr>
            <w:tcW w:w="1660" w:type="dxa"/>
            <w:tcBorders>
              <w:top w:val="nil"/>
              <w:left w:val="nil"/>
              <w:bottom w:val="nil"/>
              <w:right w:val="nil"/>
            </w:tcBorders>
            <w:shd w:val="clear" w:color="auto" w:fill="auto"/>
            <w:noWrap/>
            <w:vAlign w:val="bottom"/>
            <w:hideMark/>
          </w:tcPr>
          <w:p w14:paraId="2F8F0F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(1-1.4)</w:t>
            </w:r>
          </w:p>
        </w:tc>
        <w:tc>
          <w:tcPr>
            <w:tcW w:w="1800" w:type="dxa"/>
            <w:tcBorders>
              <w:top w:val="nil"/>
              <w:left w:val="nil"/>
              <w:bottom w:val="nil"/>
              <w:right w:val="nil"/>
            </w:tcBorders>
            <w:shd w:val="clear" w:color="auto" w:fill="auto"/>
            <w:noWrap/>
            <w:vAlign w:val="bottom"/>
            <w:hideMark/>
          </w:tcPr>
          <w:p w14:paraId="1E4325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(63-75)</w:t>
            </w:r>
          </w:p>
        </w:tc>
        <w:tc>
          <w:tcPr>
            <w:tcW w:w="1800" w:type="dxa"/>
            <w:tcBorders>
              <w:top w:val="nil"/>
              <w:left w:val="nil"/>
              <w:bottom w:val="nil"/>
              <w:right w:val="nil"/>
            </w:tcBorders>
            <w:shd w:val="clear" w:color="auto" w:fill="auto"/>
            <w:noWrap/>
            <w:vAlign w:val="bottom"/>
            <w:hideMark/>
          </w:tcPr>
          <w:p w14:paraId="10FBA2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(80-109)</w:t>
            </w:r>
          </w:p>
        </w:tc>
      </w:tr>
      <w:tr w:rsidR="00B0760D" w:rsidRPr="00B0760D" w14:paraId="40230C13" w14:textId="77777777" w:rsidTr="00B0760D">
        <w:trPr>
          <w:trHeight w:val="320"/>
        </w:trPr>
        <w:tc>
          <w:tcPr>
            <w:tcW w:w="2524" w:type="dxa"/>
            <w:tcBorders>
              <w:top w:val="nil"/>
              <w:left w:val="nil"/>
              <w:bottom w:val="nil"/>
              <w:right w:val="nil"/>
            </w:tcBorders>
            <w:shd w:val="clear" w:color="auto" w:fill="auto"/>
            <w:noWrap/>
            <w:vAlign w:val="bottom"/>
            <w:hideMark/>
          </w:tcPr>
          <w:p w14:paraId="105F0BF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5A30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401E7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582566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2DDFF8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(4-12)</w:t>
            </w:r>
          </w:p>
        </w:tc>
        <w:tc>
          <w:tcPr>
            <w:tcW w:w="1800" w:type="dxa"/>
            <w:tcBorders>
              <w:top w:val="nil"/>
              <w:left w:val="nil"/>
              <w:bottom w:val="nil"/>
              <w:right w:val="nil"/>
            </w:tcBorders>
            <w:shd w:val="clear" w:color="auto" w:fill="auto"/>
            <w:noWrap/>
            <w:vAlign w:val="bottom"/>
            <w:hideMark/>
          </w:tcPr>
          <w:p w14:paraId="0454B1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(6-18)</w:t>
            </w:r>
          </w:p>
        </w:tc>
      </w:tr>
      <w:tr w:rsidR="00B0760D" w:rsidRPr="00B0760D" w14:paraId="308BFAF5" w14:textId="77777777" w:rsidTr="00B0760D">
        <w:trPr>
          <w:trHeight w:val="320"/>
        </w:trPr>
        <w:tc>
          <w:tcPr>
            <w:tcW w:w="2524" w:type="dxa"/>
            <w:tcBorders>
              <w:top w:val="nil"/>
              <w:left w:val="nil"/>
              <w:bottom w:val="nil"/>
              <w:right w:val="nil"/>
            </w:tcBorders>
            <w:shd w:val="clear" w:color="auto" w:fill="auto"/>
            <w:noWrap/>
            <w:vAlign w:val="bottom"/>
            <w:hideMark/>
          </w:tcPr>
          <w:p w14:paraId="1B930F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Haiti</w:t>
            </w:r>
          </w:p>
        </w:tc>
        <w:tc>
          <w:tcPr>
            <w:tcW w:w="2180" w:type="dxa"/>
            <w:tcBorders>
              <w:top w:val="nil"/>
              <w:left w:val="nil"/>
              <w:bottom w:val="nil"/>
              <w:right w:val="nil"/>
            </w:tcBorders>
            <w:shd w:val="clear" w:color="auto" w:fill="auto"/>
            <w:noWrap/>
            <w:vAlign w:val="bottom"/>
            <w:hideMark/>
          </w:tcPr>
          <w:p w14:paraId="73CEBF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D82C6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(57.8-72.4)</w:t>
            </w:r>
          </w:p>
        </w:tc>
        <w:tc>
          <w:tcPr>
            <w:tcW w:w="1660" w:type="dxa"/>
            <w:tcBorders>
              <w:top w:val="nil"/>
              <w:left w:val="nil"/>
              <w:bottom w:val="nil"/>
              <w:right w:val="nil"/>
            </w:tcBorders>
            <w:shd w:val="clear" w:color="auto" w:fill="auto"/>
            <w:noWrap/>
            <w:vAlign w:val="bottom"/>
            <w:hideMark/>
          </w:tcPr>
          <w:p w14:paraId="7D0B08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69.4 (63.1-77.4)</w:t>
            </w:r>
          </w:p>
        </w:tc>
        <w:tc>
          <w:tcPr>
            <w:tcW w:w="1800" w:type="dxa"/>
            <w:tcBorders>
              <w:top w:val="nil"/>
              <w:left w:val="nil"/>
              <w:bottom w:val="nil"/>
              <w:right w:val="nil"/>
            </w:tcBorders>
            <w:shd w:val="clear" w:color="auto" w:fill="auto"/>
            <w:noWrap/>
            <w:vAlign w:val="bottom"/>
            <w:hideMark/>
          </w:tcPr>
          <w:p w14:paraId="2B4279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2370 (2140-2695)</w:t>
            </w:r>
          </w:p>
        </w:tc>
        <w:tc>
          <w:tcPr>
            <w:tcW w:w="1800" w:type="dxa"/>
            <w:tcBorders>
              <w:top w:val="nil"/>
              <w:left w:val="nil"/>
              <w:bottom w:val="nil"/>
              <w:right w:val="nil"/>
            </w:tcBorders>
            <w:shd w:val="clear" w:color="auto" w:fill="auto"/>
            <w:noWrap/>
            <w:vAlign w:val="bottom"/>
            <w:hideMark/>
          </w:tcPr>
          <w:p w14:paraId="30365C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4256 (3846-4704)</w:t>
            </w:r>
          </w:p>
        </w:tc>
      </w:tr>
      <w:tr w:rsidR="00B0760D" w:rsidRPr="00B0760D" w14:paraId="1C4C675D" w14:textId="77777777" w:rsidTr="00B0760D">
        <w:trPr>
          <w:trHeight w:val="320"/>
        </w:trPr>
        <w:tc>
          <w:tcPr>
            <w:tcW w:w="2524" w:type="dxa"/>
            <w:tcBorders>
              <w:top w:val="nil"/>
              <w:left w:val="nil"/>
              <w:bottom w:val="nil"/>
              <w:right w:val="nil"/>
            </w:tcBorders>
            <w:shd w:val="clear" w:color="auto" w:fill="auto"/>
            <w:noWrap/>
            <w:vAlign w:val="bottom"/>
            <w:hideMark/>
          </w:tcPr>
          <w:p w14:paraId="05274F8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222B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9EBE8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32.1 (24.5-37.4)</w:t>
            </w:r>
          </w:p>
        </w:tc>
        <w:tc>
          <w:tcPr>
            <w:tcW w:w="1660" w:type="dxa"/>
            <w:tcBorders>
              <w:top w:val="nil"/>
              <w:left w:val="nil"/>
              <w:bottom w:val="nil"/>
              <w:right w:val="nil"/>
            </w:tcBorders>
            <w:shd w:val="clear" w:color="auto" w:fill="auto"/>
            <w:noWrap/>
            <w:vAlign w:val="bottom"/>
            <w:hideMark/>
          </w:tcPr>
          <w:p w14:paraId="7A4A15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 (22.3-37)</w:t>
            </w:r>
          </w:p>
        </w:tc>
        <w:tc>
          <w:tcPr>
            <w:tcW w:w="1800" w:type="dxa"/>
            <w:tcBorders>
              <w:top w:val="nil"/>
              <w:left w:val="nil"/>
              <w:bottom w:val="nil"/>
              <w:right w:val="nil"/>
            </w:tcBorders>
            <w:shd w:val="clear" w:color="auto" w:fill="auto"/>
            <w:noWrap/>
            <w:vAlign w:val="bottom"/>
            <w:hideMark/>
          </w:tcPr>
          <w:p w14:paraId="0727DB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1187 (905-1388)</w:t>
            </w:r>
          </w:p>
        </w:tc>
        <w:tc>
          <w:tcPr>
            <w:tcW w:w="1800" w:type="dxa"/>
            <w:tcBorders>
              <w:top w:val="nil"/>
              <w:left w:val="nil"/>
              <w:bottom w:val="nil"/>
              <w:right w:val="nil"/>
            </w:tcBorders>
            <w:shd w:val="clear" w:color="auto" w:fill="auto"/>
            <w:noWrap/>
            <w:vAlign w:val="bottom"/>
            <w:hideMark/>
          </w:tcPr>
          <w:p w14:paraId="1F29A9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1882 (1355-2279)</w:t>
            </w:r>
          </w:p>
        </w:tc>
      </w:tr>
      <w:tr w:rsidR="00B0760D" w:rsidRPr="00B0760D" w14:paraId="6111EA61" w14:textId="77777777" w:rsidTr="00B0760D">
        <w:trPr>
          <w:trHeight w:val="320"/>
        </w:trPr>
        <w:tc>
          <w:tcPr>
            <w:tcW w:w="2524" w:type="dxa"/>
            <w:tcBorders>
              <w:top w:val="nil"/>
              <w:left w:val="nil"/>
              <w:bottom w:val="nil"/>
              <w:right w:val="nil"/>
            </w:tcBorders>
            <w:shd w:val="clear" w:color="auto" w:fill="auto"/>
            <w:noWrap/>
            <w:vAlign w:val="bottom"/>
            <w:hideMark/>
          </w:tcPr>
          <w:p w14:paraId="3A2614D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FAE6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16E9C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19.9 (17-23.8)</w:t>
            </w:r>
          </w:p>
        </w:tc>
        <w:tc>
          <w:tcPr>
            <w:tcW w:w="1660" w:type="dxa"/>
            <w:tcBorders>
              <w:top w:val="nil"/>
              <w:left w:val="nil"/>
              <w:bottom w:val="nil"/>
              <w:right w:val="nil"/>
            </w:tcBorders>
            <w:shd w:val="clear" w:color="auto" w:fill="auto"/>
            <w:noWrap/>
            <w:vAlign w:val="bottom"/>
            <w:hideMark/>
          </w:tcPr>
          <w:p w14:paraId="3B846C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 (17.2-24.6)</w:t>
            </w:r>
          </w:p>
        </w:tc>
        <w:tc>
          <w:tcPr>
            <w:tcW w:w="1800" w:type="dxa"/>
            <w:tcBorders>
              <w:top w:val="nil"/>
              <w:left w:val="nil"/>
              <w:bottom w:val="nil"/>
              <w:right w:val="nil"/>
            </w:tcBorders>
            <w:shd w:val="clear" w:color="auto" w:fill="auto"/>
            <w:noWrap/>
            <w:vAlign w:val="bottom"/>
            <w:hideMark/>
          </w:tcPr>
          <w:p w14:paraId="624CF0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738 (630-875)</w:t>
            </w:r>
          </w:p>
        </w:tc>
        <w:tc>
          <w:tcPr>
            <w:tcW w:w="1800" w:type="dxa"/>
            <w:tcBorders>
              <w:top w:val="nil"/>
              <w:left w:val="nil"/>
              <w:bottom w:val="nil"/>
              <w:right w:val="nil"/>
            </w:tcBorders>
            <w:shd w:val="clear" w:color="auto" w:fill="auto"/>
            <w:noWrap/>
            <w:vAlign w:val="bottom"/>
            <w:hideMark/>
          </w:tcPr>
          <w:p w14:paraId="3CC15C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1244 (1063-1495)</w:t>
            </w:r>
          </w:p>
        </w:tc>
      </w:tr>
      <w:tr w:rsidR="00B0760D" w:rsidRPr="00B0760D" w14:paraId="579B0C6C" w14:textId="77777777" w:rsidTr="00B0760D">
        <w:trPr>
          <w:trHeight w:val="320"/>
        </w:trPr>
        <w:tc>
          <w:tcPr>
            <w:tcW w:w="2524" w:type="dxa"/>
            <w:tcBorders>
              <w:top w:val="nil"/>
              <w:left w:val="nil"/>
              <w:bottom w:val="nil"/>
              <w:right w:val="nil"/>
            </w:tcBorders>
            <w:shd w:val="clear" w:color="auto" w:fill="auto"/>
            <w:noWrap/>
            <w:vAlign w:val="bottom"/>
            <w:hideMark/>
          </w:tcPr>
          <w:p w14:paraId="0759772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3C42C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8DA5D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 (11.6-16.7)</w:t>
            </w:r>
          </w:p>
        </w:tc>
        <w:tc>
          <w:tcPr>
            <w:tcW w:w="1660" w:type="dxa"/>
            <w:tcBorders>
              <w:top w:val="nil"/>
              <w:left w:val="nil"/>
              <w:bottom w:val="nil"/>
              <w:right w:val="nil"/>
            </w:tcBorders>
            <w:shd w:val="clear" w:color="auto" w:fill="auto"/>
            <w:noWrap/>
            <w:vAlign w:val="bottom"/>
            <w:hideMark/>
          </w:tcPr>
          <w:p w14:paraId="2C3755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(14.1-20.7)</w:t>
            </w:r>
          </w:p>
        </w:tc>
        <w:tc>
          <w:tcPr>
            <w:tcW w:w="1800" w:type="dxa"/>
            <w:tcBorders>
              <w:top w:val="nil"/>
              <w:left w:val="nil"/>
              <w:bottom w:val="nil"/>
              <w:right w:val="nil"/>
            </w:tcBorders>
            <w:shd w:val="clear" w:color="auto" w:fill="auto"/>
            <w:noWrap/>
            <w:vAlign w:val="bottom"/>
            <w:hideMark/>
          </w:tcPr>
          <w:p w14:paraId="61E59F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510 (433-616)</w:t>
            </w:r>
          </w:p>
        </w:tc>
        <w:tc>
          <w:tcPr>
            <w:tcW w:w="1800" w:type="dxa"/>
            <w:tcBorders>
              <w:top w:val="nil"/>
              <w:left w:val="nil"/>
              <w:bottom w:val="nil"/>
              <w:right w:val="nil"/>
            </w:tcBorders>
            <w:shd w:val="clear" w:color="auto" w:fill="auto"/>
            <w:noWrap/>
            <w:vAlign w:val="bottom"/>
            <w:hideMark/>
          </w:tcPr>
          <w:p w14:paraId="413634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1028 (874-1249)</w:t>
            </w:r>
          </w:p>
        </w:tc>
      </w:tr>
      <w:tr w:rsidR="00B0760D" w:rsidRPr="00B0760D" w14:paraId="63DBFA81" w14:textId="77777777" w:rsidTr="00B0760D">
        <w:trPr>
          <w:trHeight w:val="320"/>
        </w:trPr>
        <w:tc>
          <w:tcPr>
            <w:tcW w:w="2524" w:type="dxa"/>
            <w:tcBorders>
              <w:top w:val="nil"/>
              <w:left w:val="nil"/>
              <w:bottom w:val="nil"/>
              <w:right w:val="nil"/>
            </w:tcBorders>
            <w:shd w:val="clear" w:color="auto" w:fill="auto"/>
            <w:noWrap/>
            <w:vAlign w:val="bottom"/>
            <w:hideMark/>
          </w:tcPr>
          <w:p w14:paraId="72386E8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F48B4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5900E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(6-8.9)</w:t>
            </w:r>
          </w:p>
        </w:tc>
        <w:tc>
          <w:tcPr>
            <w:tcW w:w="1660" w:type="dxa"/>
            <w:tcBorders>
              <w:top w:val="nil"/>
              <w:left w:val="nil"/>
              <w:bottom w:val="nil"/>
              <w:right w:val="nil"/>
            </w:tcBorders>
            <w:shd w:val="clear" w:color="auto" w:fill="auto"/>
            <w:noWrap/>
            <w:vAlign w:val="bottom"/>
            <w:hideMark/>
          </w:tcPr>
          <w:p w14:paraId="727686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(3.5-5.5)</w:t>
            </w:r>
          </w:p>
        </w:tc>
        <w:tc>
          <w:tcPr>
            <w:tcW w:w="1800" w:type="dxa"/>
            <w:tcBorders>
              <w:top w:val="nil"/>
              <w:left w:val="nil"/>
              <w:bottom w:val="nil"/>
              <w:right w:val="nil"/>
            </w:tcBorders>
            <w:shd w:val="clear" w:color="auto" w:fill="auto"/>
            <w:noWrap/>
            <w:vAlign w:val="bottom"/>
            <w:hideMark/>
          </w:tcPr>
          <w:p w14:paraId="481658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(224-333)</w:t>
            </w:r>
          </w:p>
        </w:tc>
        <w:tc>
          <w:tcPr>
            <w:tcW w:w="1800" w:type="dxa"/>
            <w:tcBorders>
              <w:top w:val="nil"/>
              <w:left w:val="nil"/>
              <w:bottom w:val="nil"/>
              <w:right w:val="nil"/>
            </w:tcBorders>
            <w:shd w:val="clear" w:color="auto" w:fill="auto"/>
            <w:noWrap/>
            <w:vAlign w:val="bottom"/>
            <w:hideMark/>
          </w:tcPr>
          <w:p w14:paraId="1C50D3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257 (216-335)</w:t>
            </w:r>
          </w:p>
        </w:tc>
      </w:tr>
      <w:tr w:rsidR="00B0760D" w:rsidRPr="00B0760D" w14:paraId="7F2CC69F" w14:textId="77777777" w:rsidTr="00B0760D">
        <w:trPr>
          <w:trHeight w:val="320"/>
        </w:trPr>
        <w:tc>
          <w:tcPr>
            <w:tcW w:w="2524" w:type="dxa"/>
            <w:tcBorders>
              <w:top w:val="nil"/>
              <w:left w:val="nil"/>
              <w:bottom w:val="nil"/>
              <w:right w:val="nil"/>
            </w:tcBorders>
            <w:shd w:val="clear" w:color="auto" w:fill="auto"/>
            <w:noWrap/>
            <w:vAlign w:val="bottom"/>
            <w:hideMark/>
          </w:tcPr>
          <w:p w14:paraId="09261C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1D5B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F4109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(7.6-36.6)</w:t>
            </w:r>
          </w:p>
        </w:tc>
        <w:tc>
          <w:tcPr>
            <w:tcW w:w="1660" w:type="dxa"/>
            <w:tcBorders>
              <w:top w:val="nil"/>
              <w:left w:val="nil"/>
              <w:bottom w:val="nil"/>
              <w:right w:val="nil"/>
            </w:tcBorders>
            <w:shd w:val="clear" w:color="auto" w:fill="auto"/>
            <w:noWrap/>
            <w:vAlign w:val="bottom"/>
            <w:hideMark/>
          </w:tcPr>
          <w:p w14:paraId="7D1FCA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23.6 (10.5-41.5)</w:t>
            </w:r>
          </w:p>
        </w:tc>
        <w:tc>
          <w:tcPr>
            <w:tcW w:w="1800" w:type="dxa"/>
            <w:tcBorders>
              <w:top w:val="nil"/>
              <w:left w:val="nil"/>
              <w:bottom w:val="nil"/>
              <w:right w:val="nil"/>
            </w:tcBorders>
            <w:shd w:val="clear" w:color="auto" w:fill="auto"/>
            <w:noWrap/>
            <w:vAlign w:val="bottom"/>
            <w:hideMark/>
          </w:tcPr>
          <w:p w14:paraId="479A94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682 (282-1369)</w:t>
            </w:r>
          </w:p>
        </w:tc>
        <w:tc>
          <w:tcPr>
            <w:tcW w:w="1800" w:type="dxa"/>
            <w:tcBorders>
              <w:top w:val="nil"/>
              <w:left w:val="nil"/>
              <w:bottom w:val="nil"/>
              <w:right w:val="nil"/>
            </w:tcBorders>
            <w:shd w:val="clear" w:color="auto" w:fill="auto"/>
            <w:noWrap/>
            <w:vAlign w:val="bottom"/>
            <w:hideMark/>
          </w:tcPr>
          <w:p w14:paraId="10393E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1442 (645-2530)</w:t>
            </w:r>
          </w:p>
        </w:tc>
      </w:tr>
      <w:tr w:rsidR="00B0760D" w:rsidRPr="00B0760D" w14:paraId="40A93FA0" w14:textId="77777777" w:rsidTr="00B0760D">
        <w:trPr>
          <w:trHeight w:val="320"/>
        </w:trPr>
        <w:tc>
          <w:tcPr>
            <w:tcW w:w="2524" w:type="dxa"/>
            <w:tcBorders>
              <w:top w:val="nil"/>
              <w:left w:val="nil"/>
              <w:bottom w:val="nil"/>
              <w:right w:val="nil"/>
            </w:tcBorders>
            <w:shd w:val="clear" w:color="auto" w:fill="auto"/>
            <w:noWrap/>
            <w:vAlign w:val="bottom"/>
            <w:hideMark/>
          </w:tcPr>
          <w:p w14:paraId="73CCC0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EF35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3F151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(3.4-9.1)</w:t>
            </w:r>
          </w:p>
        </w:tc>
        <w:tc>
          <w:tcPr>
            <w:tcW w:w="1660" w:type="dxa"/>
            <w:tcBorders>
              <w:top w:val="nil"/>
              <w:left w:val="nil"/>
              <w:bottom w:val="nil"/>
              <w:right w:val="nil"/>
            </w:tcBorders>
            <w:shd w:val="clear" w:color="auto" w:fill="auto"/>
            <w:noWrap/>
            <w:vAlign w:val="bottom"/>
            <w:hideMark/>
          </w:tcPr>
          <w:p w14:paraId="1BD421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(3.9-10.5)</w:t>
            </w:r>
          </w:p>
        </w:tc>
        <w:tc>
          <w:tcPr>
            <w:tcW w:w="1800" w:type="dxa"/>
            <w:tcBorders>
              <w:top w:val="nil"/>
              <w:left w:val="nil"/>
              <w:bottom w:val="nil"/>
              <w:right w:val="nil"/>
            </w:tcBorders>
            <w:shd w:val="clear" w:color="auto" w:fill="auto"/>
            <w:noWrap/>
            <w:vAlign w:val="bottom"/>
            <w:hideMark/>
          </w:tcPr>
          <w:p w14:paraId="3425E4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 (127-333)</w:t>
            </w:r>
          </w:p>
        </w:tc>
        <w:tc>
          <w:tcPr>
            <w:tcW w:w="1800" w:type="dxa"/>
            <w:tcBorders>
              <w:top w:val="nil"/>
              <w:left w:val="nil"/>
              <w:bottom w:val="nil"/>
              <w:right w:val="nil"/>
            </w:tcBorders>
            <w:shd w:val="clear" w:color="auto" w:fill="auto"/>
            <w:noWrap/>
            <w:vAlign w:val="bottom"/>
            <w:hideMark/>
          </w:tcPr>
          <w:p w14:paraId="2CC946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345 (238-649)</w:t>
            </w:r>
          </w:p>
        </w:tc>
      </w:tr>
      <w:tr w:rsidR="00B0760D" w:rsidRPr="00B0760D" w14:paraId="36046E9E" w14:textId="77777777" w:rsidTr="00B0760D">
        <w:trPr>
          <w:trHeight w:val="320"/>
        </w:trPr>
        <w:tc>
          <w:tcPr>
            <w:tcW w:w="2524" w:type="dxa"/>
            <w:tcBorders>
              <w:top w:val="nil"/>
              <w:left w:val="nil"/>
              <w:bottom w:val="nil"/>
              <w:right w:val="nil"/>
            </w:tcBorders>
            <w:shd w:val="clear" w:color="auto" w:fill="auto"/>
            <w:noWrap/>
            <w:vAlign w:val="bottom"/>
            <w:hideMark/>
          </w:tcPr>
          <w:p w14:paraId="37FAC2B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0D3F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93A80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(12.8-14.4)</w:t>
            </w:r>
          </w:p>
        </w:tc>
        <w:tc>
          <w:tcPr>
            <w:tcW w:w="1660" w:type="dxa"/>
            <w:tcBorders>
              <w:top w:val="nil"/>
              <w:left w:val="nil"/>
              <w:bottom w:val="nil"/>
              <w:right w:val="nil"/>
            </w:tcBorders>
            <w:shd w:val="clear" w:color="auto" w:fill="auto"/>
            <w:noWrap/>
            <w:vAlign w:val="bottom"/>
            <w:hideMark/>
          </w:tcPr>
          <w:p w14:paraId="3465F6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(12.7-15.3)</w:t>
            </w:r>
          </w:p>
        </w:tc>
        <w:tc>
          <w:tcPr>
            <w:tcW w:w="1800" w:type="dxa"/>
            <w:tcBorders>
              <w:top w:val="nil"/>
              <w:left w:val="nil"/>
              <w:bottom w:val="nil"/>
              <w:right w:val="nil"/>
            </w:tcBorders>
            <w:shd w:val="clear" w:color="auto" w:fill="auto"/>
            <w:noWrap/>
            <w:vAlign w:val="bottom"/>
            <w:hideMark/>
          </w:tcPr>
          <w:p w14:paraId="46A524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504 (468-542)</w:t>
            </w:r>
          </w:p>
        </w:tc>
        <w:tc>
          <w:tcPr>
            <w:tcW w:w="1800" w:type="dxa"/>
            <w:tcBorders>
              <w:top w:val="nil"/>
              <w:left w:val="nil"/>
              <w:bottom w:val="nil"/>
              <w:right w:val="nil"/>
            </w:tcBorders>
            <w:shd w:val="clear" w:color="auto" w:fill="auto"/>
            <w:noWrap/>
            <w:vAlign w:val="bottom"/>
            <w:hideMark/>
          </w:tcPr>
          <w:p w14:paraId="486DC3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859 (789-922)</w:t>
            </w:r>
          </w:p>
        </w:tc>
      </w:tr>
      <w:tr w:rsidR="00B0760D" w:rsidRPr="00B0760D" w14:paraId="7D8E173A" w14:textId="77777777" w:rsidTr="00B0760D">
        <w:trPr>
          <w:trHeight w:val="320"/>
        </w:trPr>
        <w:tc>
          <w:tcPr>
            <w:tcW w:w="2524" w:type="dxa"/>
            <w:tcBorders>
              <w:top w:val="nil"/>
              <w:left w:val="nil"/>
              <w:bottom w:val="nil"/>
              <w:right w:val="nil"/>
            </w:tcBorders>
            <w:shd w:val="clear" w:color="auto" w:fill="auto"/>
            <w:noWrap/>
            <w:vAlign w:val="bottom"/>
            <w:hideMark/>
          </w:tcPr>
          <w:p w14:paraId="631475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F02C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2D5B9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(8.4-18.8)</w:t>
            </w:r>
          </w:p>
        </w:tc>
        <w:tc>
          <w:tcPr>
            <w:tcW w:w="1660" w:type="dxa"/>
            <w:tcBorders>
              <w:top w:val="nil"/>
              <w:left w:val="nil"/>
              <w:bottom w:val="nil"/>
              <w:right w:val="nil"/>
            </w:tcBorders>
            <w:shd w:val="clear" w:color="auto" w:fill="auto"/>
            <w:noWrap/>
            <w:vAlign w:val="bottom"/>
            <w:hideMark/>
          </w:tcPr>
          <w:p w14:paraId="0C4A61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(8.9-20.4)</w:t>
            </w:r>
          </w:p>
        </w:tc>
        <w:tc>
          <w:tcPr>
            <w:tcW w:w="1800" w:type="dxa"/>
            <w:tcBorders>
              <w:top w:val="nil"/>
              <w:left w:val="nil"/>
              <w:bottom w:val="nil"/>
              <w:right w:val="nil"/>
            </w:tcBorders>
            <w:shd w:val="clear" w:color="auto" w:fill="auto"/>
            <w:noWrap/>
            <w:vAlign w:val="bottom"/>
            <w:hideMark/>
          </w:tcPr>
          <w:p w14:paraId="1C7C49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465 (312-695)</w:t>
            </w:r>
          </w:p>
        </w:tc>
        <w:tc>
          <w:tcPr>
            <w:tcW w:w="1800" w:type="dxa"/>
            <w:tcBorders>
              <w:top w:val="nil"/>
              <w:left w:val="nil"/>
              <w:bottom w:val="nil"/>
              <w:right w:val="nil"/>
            </w:tcBorders>
            <w:shd w:val="clear" w:color="auto" w:fill="auto"/>
            <w:noWrap/>
            <w:vAlign w:val="bottom"/>
            <w:hideMark/>
          </w:tcPr>
          <w:p w14:paraId="6709C9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824 (545-1247)</w:t>
            </w:r>
          </w:p>
        </w:tc>
      </w:tr>
      <w:tr w:rsidR="00B0760D" w:rsidRPr="00B0760D" w14:paraId="7288C323" w14:textId="77777777" w:rsidTr="00B0760D">
        <w:trPr>
          <w:trHeight w:val="320"/>
        </w:trPr>
        <w:tc>
          <w:tcPr>
            <w:tcW w:w="2524" w:type="dxa"/>
            <w:tcBorders>
              <w:top w:val="nil"/>
              <w:left w:val="nil"/>
              <w:bottom w:val="nil"/>
              <w:right w:val="nil"/>
            </w:tcBorders>
            <w:shd w:val="clear" w:color="auto" w:fill="auto"/>
            <w:noWrap/>
            <w:vAlign w:val="bottom"/>
            <w:hideMark/>
          </w:tcPr>
          <w:p w14:paraId="4F1E00A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0C1F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513C0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(0.3-1.4)</w:t>
            </w:r>
          </w:p>
        </w:tc>
        <w:tc>
          <w:tcPr>
            <w:tcW w:w="1660" w:type="dxa"/>
            <w:tcBorders>
              <w:top w:val="nil"/>
              <w:left w:val="nil"/>
              <w:bottom w:val="nil"/>
              <w:right w:val="nil"/>
            </w:tcBorders>
            <w:shd w:val="clear" w:color="auto" w:fill="auto"/>
            <w:noWrap/>
            <w:vAlign w:val="bottom"/>
            <w:hideMark/>
          </w:tcPr>
          <w:p w14:paraId="41D799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(3.5-13.2)</w:t>
            </w:r>
          </w:p>
        </w:tc>
        <w:tc>
          <w:tcPr>
            <w:tcW w:w="1800" w:type="dxa"/>
            <w:tcBorders>
              <w:top w:val="nil"/>
              <w:left w:val="nil"/>
              <w:bottom w:val="nil"/>
              <w:right w:val="nil"/>
            </w:tcBorders>
            <w:shd w:val="clear" w:color="auto" w:fill="auto"/>
            <w:noWrap/>
            <w:vAlign w:val="bottom"/>
            <w:hideMark/>
          </w:tcPr>
          <w:p w14:paraId="072A17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(11-52)</w:t>
            </w:r>
          </w:p>
        </w:tc>
        <w:tc>
          <w:tcPr>
            <w:tcW w:w="1800" w:type="dxa"/>
            <w:tcBorders>
              <w:top w:val="nil"/>
              <w:left w:val="nil"/>
              <w:bottom w:val="nil"/>
              <w:right w:val="nil"/>
            </w:tcBorders>
            <w:shd w:val="clear" w:color="auto" w:fill="auto"/>
            <w:noWrap/>
            <w:vAlign w:val="bottom"/>
            <w:hideMark/>
          </w:tcPr>
          <w:p w14:paraId="74DA37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424 (211-808)</w:t>
            </w:r>
          </w:p>
        </w:tc>
      </w:tr>
      <w:tr w:rsidR="00B0760D" w:rsidRPr="00B0760D" w14:paraId="65EF5FB8" w14:textId="77777777" w:rsidTr="00B0760D">
        <w:trPr>
          <w:trHeight w:val="320"/>
        </w:trPr>
        <w:tc>
          <w:tcPr>
            <w:tcW w:w="2524" w:type="dxa"/>
            <w:tcBorders>
              <w:top w:val="nil"/>
              <w:left w:val="nil"/>
              <w:bottom w:val="nil"/>
              <w:right w:val="nil"/>
            </w:tcBorders>
            <w:shd w:val="clear" w:color="auto" w:fill="auto"/>
            <w:noWrap/>
            <w:vAlign w:val="bottom"/>
            <w:hideMark/>
          </w:tcPr>
          <w:p w14:paraId="03B316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6829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F10C8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660" w:type="dxa"/>
            <w:tcBorders>
              <w:top w:val="nil"/>
              <w:left w:val="nil"/>
              <w:bottom w:val="nil"/>
              <w:right w:val="nil"/>
            </w:tcBorders>
            <w:shd w:val="clear" w:color="auto" w:fill="auto"/>
            <w:noWrap/>
            <w:vAlign w:val="bottom"/>
            <w:hideMark/>
          </w:tcPr>
          <w:p w14:paraId="61F4EB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(3.3-3.7)</w:t>
            </w:r>
          </w:p>
        </w:tc>
        <w:tc>
          <w:tcPr>
            <w:tcW w:w="1800" w:type="dxa"/>
            <w:tcBorders>
              <w:top w:val="nil"/>
              <w:left w:val="nil"/>
              <w:bottom w:val="nil"/>
              <w:right w:val="nil"/>
            </w:tcBorders>
            <w:shd w:val="clear" w:color="auto" w:fill="auto"/>
            <w:noWrap/>
            <w:vAlign w:val="bottom"/>
            <w:hideMark/>
          </w:tcPr>
          <w:p w14:paraId="0C0A6E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(104-120)</w:t>
            </w:r>
          </w:p>
        </w:tc>
        <w:tc>
          <w:tcPr>
            <w:tcW w:w="1800" w:type="dxa"/>
            <w:tcBorders>
              <w:top w:val="nil"/>
              <w:left w:val="nil"/>
              <w:bottom w:val="nil"/>
              <w:right w:val="nil"/>
            </w:tcBorders>
            <w:shd w:val="clear" w:color="auto" w:fill="auto"/>
            <w:noWrap/>
            <w:vAlign w:val="bottom"/>
            <w:hideMark/>
          </w:tcPr>
          <w:p w14:paraId="0733B6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(198-231)</w:t>
            </w:r>
          </w:p>
        </w:tc>
      </w:tr>
      <w:tr w:rsidR="00B0760D" w:rsidRPr="00B0760D" w14:paraId="16072635" w14:textId="77777777" w:rsidTr="00B0760D">
        <w:trPr>
          <w:trHeight w:val="320"/>
        </w:trPr>
        <w:tc>
          <w:tcPr>
            <w:tcW w:w="2524" w:type="dxa"/>
            <w:tcBorders>
              <w:top w:val="nil"/>
              <w:left w:val="nil"/>
              <w:bottom w:val="nil"/>
              <w:right w:val="nil"/>
            </w:tcBorders>
            <w:shd w:val="clear" w:color="auto" w:fill="auto"/>
            <w:noWrap/>
            <w:vAlign w:val="bottom"/>
            <w:hideMark/>
          </w:tcPr>
          <w:p w14:paraId="2B37F2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6019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DB8A8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(0.8-1.1)</w:t>
            </w:r>
          </w:p>
        </w:tc>
        <w:tc>
          <w:tcPr>
            <w:tcW w:w="1660" w:type="dxa"/>
            <w:tcBorders>
              <w:top w:val="nil"/>
              <w:left w:val="nil"/>
              <w:bottom w:val="nil"/>
              <w:right w:val="nil"/>
            </w:tcBorders>
            <w:shd w:val="clear" w:color="auto" w:fill="auto"/>
            <w:noWrap/>
            <w:vAlign w:val="bottom"/>
            <w:hideMark/>
          </w:tcPr>
          <w:p w14:paraId="201689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bottom w:val="nil"/>
              <w:right w:val="nil"/>
            </w:tcBorders>
            <w:shd w:val="clear" w:color="auto" w:fill="auto"/>
            <w:noWrap/>
            <w:vAlign w:val="bottom"/>
            <w:hideMark/>
          </w:tcPr>
          <w:p w14:paraId="1BAE5D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(31-41)</w:t>
            </w:r>
          </w:p>
        </w:tc>
        <w:tc>
          <w:tcPr>
            <w:tcW w:w="1800" w:type="dxa"/>
            <w:tcBorders>
              <w:top w:val="nil"/>
              <w:left w:val="nil"/>
              <w:bottom w:val="nil"/>
              <w:right w:val="nil"/>
            </w:tcBorders>
            <w:shd w:val="clear" w:color="auto" w:fill="auto"/>
            <w:noWrap/>
            <w:vAlign w:val="bottom"/>
            <w:hideMark/>
          </w:tcPr>
          <w:p w14:paraId="0B494C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(62-81)</w:t>
            </w:r>
          </w:p>
        </w:tc>
      </w:tr>
      <w:tr w:rsidR="00B0760D" w:rsidRPr="00B0760D" w14:paraId="11938DB8" w14:textId="77777777" w:rsidTr="00B0760D">
        <w:trPr>
          <w:trHeight w:val="320"/>
        </w:trPr>
        <w:tc>
          <w:tcPr>
            <w:tcW w:w="2524" w:type="dxa"/>
            <w:tcBorders>
              <w:top w:val="nil"/>
              <w:left w:val="nil"/>
              <w:bottom w:val="nil"/>
              <w:right w:val="nil"/>
            </w:tcBorders>
            <w:shd w:val="clear" w:color="auto" w:fill="auto"/>
            <w:noWrap/>
            <w:vAlign w:val="bottom"/>
            <w:hideMark/>
          </w:tcPr>
          <w:p w14:paraId="2B5182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1545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8239F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(1.3-1.6)</w:t>
            </w:r>
          </w:p>
        </w:tc>
        <w:tc>
          <w:tcPr>
            <w:tcW w:w="1660" w:type="dxa"/>
            <w:tcBorders>
              <w:top w:val="nil"/>
              <w:left w:val="nil"/>
              <w:bottom w:val="nil"/>
              <w:right w:val="nil"/>
            </w:tcBorders>
            <w:shd w:val="clear" w:color="auto" w:fill="auto"/>
            <w:noWrap/>
            <w:vAlign w:val="bottom"/>
            <w:hideMark/>
          </w:tcPr>
          <w:p w14:paraId="699EEC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(1.6-1.8)</w:t>
            </w:r>
          </w:p>
        </w:tc>
        <w:tc>
          <w:tcPr>
            <w:tcW w:w="1800" w:type="dxa"/>
            <w:tcBorders>
              <w:top w:val="nil"/>
              <w:left w:val="nil"/>
              <w:bottom w:val="nil"/>
              <w:right w:val="nil"/>
            </w:tcBorders>
            <w:shd w:val="clear" w:color="auto" w:fill="auto"/>
            <w:noWrap/>
            <w:vAlign w:val="bottom"/>
            <w:hideMark/>
          </w:tcPr>
          <w:p w14:paraId="10F116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(48-58)</w:t>
            </w:r>
          </w:p>
        </w:tc>
        <w:tc>
          <w:tcPr>
            <w:tcW w:w="1800" w:type="dxa"/>
            <w:tcBorders>
              <w:top w:val="nil"/>
              <w:left w:val="nil"/>
              <w:bottom w:val="nil"/>
              <w:right w:val="nil"/>
            </w:tcBorders>
            <w:shd w:val="clear" w:color="auto" w:fill="auto"/>
            <w:noWrap/>
            <w:vAlign w:val="bottom"/>
            <w:hideMark/>
          </w:tcPr>
          <w:p w14:paraId="0C00B1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(95-115)</w:t>
            </w:r>
          </w:p>
        </w:tc>
      </w:tr>
      <w:tr w:rsidR="00B0760D" w:rsidRPr="00B0760D" w14:paraId="2191259E" w14:textId="77777777" w:rsidTr="00B0760D">
        <w:trPr>
          <w:trHeight w:val="320"/>
        </w:trPr>
        <w:tc>
          <w:tcPr>
            <w:tcW w:w="2524" w:type="dxa"/>
            <w:tcBorders>
              <w:top w:val="nil"/>
              <w:left w:val="nil"/>
              <w:bottom w:val="nil"/>
              <w:right w:val="nil"/>
            </w:tcBorders>
            <w:shd w:val="clear" w:color="auto" w:fill="auto"/>
            <w:noWrap/>
            <w:vAlign w:val="bottom"/>
            <w:hideMark/>
          </w:tcPr>
          <w:p w14:paraId="64B086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19B2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BE41C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291A9A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7CB3A4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c>
          <w:tcPr>
            <w:tcW w:w="1800" w:type="dxa"/>
            <w:tcBorders>
              <w:top w:val="nil"/>
              <w:left w:val="nil"/>
              <w:bottom w:val="nil"/>
              <w:right w:val="nil"/>
            </w:tcBorders>
            <w:shd w:val="clear" w:color="auto" w:fill="auto"/>
            <w:noWrap/>
            <w:vAlign w:val="bottom"/>
            <w:hideMark/>
          </w:tcPr>
          <w:p w14:paraId="12BE17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(6-10)</w:t>
            </w:r>
          </w:p>
        </w:tc>
      </w:tr>
      <w:tr w:rsidR="00B0760D" w:rsidRPr="00B0760D" w14:paraId="45B4C6F7" w14:textId="77777777" w:rsidTr="00B0760D">
        <w:trPr>
          <w:trHeight w:val="320"/>
        </w:trPr>
        <w:tc>
          <w:tcPr>
            <w:tcW w:w="2524" w:type="dxa"/>
            <w:tcBorders>
              <w:top w:val="nil"/>
              <w:left w:val="nil"/>
              <w:bottom w:val="nil"/>
              <w:right w:val="nil"/>
            </w:tcBorders>
            <w:shd w:val="clear" w:color="auto" w:fill="auto"/>
            <w:noWrap/>
            <w:vAlign w:val="bottom"/>
            <w:hideMark/>
          </w:tcPr>
          <w:p w14:paraId="585CD1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Honduras</w:t>
            </w:r>
          </w:p>
        </w:tc>
        <w:tc>
          <w:tcPr>
            <w:tcW w:w="2180" w:type="dxa"/>
            <w:tcBorders>
              <w:top w:val="nil"/>
              <w:left w:val="nil"/>
              <w:bottom w:val="nil"/>
              <w:right w:val="nil"/>
            </w:tcBorders>
            <w:shd w:val="clear" w:color="auto" w:fill="auto"/>
            <w:noWrap/>
            <w:vAlign w:val="bottom"/>
            <w:hideMark/>
          </w:tcPr>
          <w:p w14:paraId="7BE970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5814B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73.7 (67-81.5)</w:t>
            </w:r>
          </w:p>
        </w:tc>
        <w:tc>
          <w:tcPr>
            <w:tcW w:w="1660" w:type="dxa"/>
            <w:tcBorders>
              <w:top w:val="nil"/>
              <w:left w:val="nil"/>
              <w:bottom w:val="nil"/>
              <w:right w:val="nil"/>
            </w:tcBorders>
            <w:shd w:val="clear" w:color="auto" w:fill="auto"/>
            <w:noWrap/>
            <w:vAlign w:val="bottom"/>
            <w:hideMark/>
          </w:tcPr>
          <w:p w14:paraId="0C4804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87.2 (81.6-91.9)</w:t>
            </w:r>
          </w:p>
        </w:tc>
        <w:tc>
          <w:tcPr>
            <w:tcW w:w="1800" w:type="dxa"/>
            <w:tcBorders>
              <w:top w:val="nil"/>
              <w:left w:val="nil"/>
              <w:bottom w:val="nil"/>
              <w:right w:val="nil"/>
            </w:tcBorders>
            <w:shd w:val="clear" w:color="auto" w:fill="auto"/>
            <w:noWrap/>
            <w:vAlign w:val="bottom"/>
            <w:hideMark/>
          </w:tcPr>
          <w:p w14:paraId="41EBEF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2405 (2178-2670)</w:t>
            </w:r>
          </w:p>
        </w:tc>
        <w:tc>
          <w:tcPr>
            <w:tcW w:w="1800" w:type="dxa"/>
            <w:tcBorders>
              <w:top w:val="nil"/>
              <w:left w:val="nil"/>
              <w:bottom w:val="nil"/>
              <w:right w:val="nil"/>
            </w:tcBorders>
            <w:shd w:val="clear" w:color="auto" w:fill="auto"/>
            <w:noWrap/>
            <w:vAlign w:val="bottom"/>
            <w:hideMark/>
          </w:tcPr>
          <w:p w14:paraId="13447E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4246 (3957-4499)</w:t>
            </w:r>
          </w:p>
        </w:tc>
      </w:tr>
      <w:tr w:rsidR="00B0760D" w:rsidRPr="00B0760D" w14:paraId="26CBA2D6" w14:textId="77777777" w:rsidTr="00B0760D">
        <w:trPr>
          <w:trHeight w:val="320"/>
        </w:trPr>
        <w:tc>
          <w:tcPr>
            <w:tcW w:w="2524" w:type="dxa"/>
            <w:tcBorders>
              <w:top w:val="nil"/>
              <w:left w:val="nil"/>
              <w:bottom w:val="nil"/>
              <w:right w:val="nil"/>
            </w:tcBorders>
            <w:shd w:val="clear" w:color="auto" w:fill="auto"/>
            <w:noWrap/>
            <w:vAlign w:val="bottom"/>
            <w:hideMark/>
          </w:tcPr>
          <w:p w14:paraId="4341D7D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02DC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8D202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27.8 (19.4-33.9)</w:t>
            </w:r>
          </w:p>
        </w:tc>
        <w:tc>
          <w:tcPr>
            <w:tcW w:w="1660" w:type="dxa"/>
            <w:tcBorders>
              <w:top w:val="nil"/>
              <w:left w:val="nil"/>
              <w:bottom w:val="nil"/>
              <w:right w:val="nil"/>
            </w:tcBorders>
            <w:shd w:val="clear" w:color="auto" w:fill="auto"/>
            <w:noWrap/>
            <w:vAlign w:val="bottom"/>
            <w:hideMark/>
          </w:tcPr>
          <w:p w14:paraId="4BB9A6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31.7 (23.7-37.3)</w:t>
            </w:r>
          </w:p>
        </w:tc>
        <w:tc>
          <w:tcPr>
            <w:tcW w:w="1800" w:type="dxa"/>
            <w:tcBorders>
              <w:top w:val="nil"/>
              <w:left w:val="nil"/>
              <w:bottom w:val="nil"/>
              <w:right w:val="nil"/>
            </w:tcBorders>
            <w:shd w:val="clear" w:color="auto" w:fill="auto"/>
            <w:noWrap/>
            <w:vAlign w:val="bottom"/>
            <w:hideMark/>
          </w:tcPr>
          <w:p w14:paraId="2C3D37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905 (641-1116)</w:t>
            </w:r>
          </w:p>
        </w:tc>
        <w:tc>
          <w:tcPr>
            <w:tcW w:w="1800" w:type="dxa"/>
            <w:tcBorders>
              <w:top w:val="nil"/>
              <w:left w:val="nil"/>
              <w:bottom w:val="nil"/>
              <w:right w:val="nil"/>
            </w:tcBorders>
            <w:shd w:val="clear" w:color="auto" w:fill="auto"/>
            <w:noWrap/>
            <w:vAlign w:val="bottom"/>
            <w:hideMark/>
          </w:tcPr>
          <w:p w14:paraId="43837F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1539 (1142-1823)</w:t>
            </w:r>
          </w:p>
        </w:tc>
      </w:tr>
      <w:tr w:rsidR="00B0760D" w:rsidRPr="00B0760D" w14:paraId="69CDAE5B" w14:textId="77777777" w:rsidTr="00B0760D">
        <w:trPr>
          <w:trHeight w:val="320"/>
        </w:trPr>
        <w:tc>
          <w:tcPr>
            <w:tcW w:w="2524" w:type="dxa"/>
            <w:tcBorders>
              <w:top w:val="nil"/>
              <w:left w:val="nil"/>
              <w:bottom w:val="nil"/>
              <w:right w:val="nil"/>
            </w:tcBorders>
            <w:shd w:val="clear" w:color="auto" w:fill="auto"/>
            <w:noWrap/>
            <w:vAlign w:val="bottom"/>
            <w:hideMark/>
          </w:tcPr>
          <w:p w14:paraId="6D32B5C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7432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DB269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(17.5-24.6)</w:t>
            </w:r>
          </w:p>
        </w:tc>
        <w:tc>
          <w:tcPr>
            <w:tcW w:w="1660" w:type="dxa"/>
            <w:tcBorders>
              <w:top w:val="nil"/>
              <w:left w:val="nil"/>
              <w:bottom w:val="nil"/>
              <w:right w:val="nil"/>
            </w:tcBorders>
            <w:shd w:val="clear" w:color="auto" w:fill="auto"/>
            <w:noWrap/>
            <w:vAlign w:val="bottom"/>
            <w:hideMark/>
          </w:tcPr>
          <w:p w14:paraId="407344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(18.1-25.2)</w:t>
            </w:r>
          </w:p>
        </w:tc>
        <w:tc>
          <w:tcPr>
            <w:tcW w:w="1800" w:type="dxa"/>
            <w:tcBorders>
              <w:top w:val="nil"/>
              <w:left w:val="nil"/>
              <w:bottom w:val="nil"/>
              <w:right w:val="nil"/>
            </w:tcBorders>
            <w:shd w:val="clear" w:color="auto" w:fill="auto"/>
            <w:noWrap/>
            <w:vAlign w:val="bottom"/>
            <w:hideMark/>
          </w:tcPr>
          <w:p w14:paraId="211B77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687 (574-810)</w:t>
            </w:r>
          </w:p>
        </w:tc>
        <w:tc>
          <w:tcPr>
            <w:tcW w:w="1800" w:type="dxa"/>
            <w:tcBorders>
              <w:top w:val="nil"/>
              <w:left w:val="nil"/>
              <w:bottom w:val="nil"/>
              <w:right w:val="nil"/>
            </w:tcBorders>
            <w:shd w:val="clear" w:color="auto" w:fill="auto"/>
            <w:noWrap/>
            <w:vAlign w:val="bottom"/>
            <w:hideMark/>
          </w:tcPr>
          <w:p w14:paraId="35C536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1037 (877-1221)</w:t>
            </w:r>
          </w:p>
        </w:tc>
      </w:tr>
      <w:tr w:rsidR="00B0760D" w:rsidRPr="00B0760D" w14:paraId="4BD02FB0" w14:textId="77777777" w:rsidTr="00B0760D">
        <w:trPr>
          <w:trHeight w:val="320"/>
        </w:trPr>
        <w:tc>
          <w:tcPr>
            <w:tcW w:w="2524" w:type="dxa"/>
            <w:tcBorders>
              <w:top w:val="nil"/>
              <w:left w:val="nil"/>
              <w:bottom w:val="nil"/>
              <w:right w:val="nil"/>
            </w:tcBorders>
            <w:shd w:val="clear" w:color="auto" w:fill="auto"/>
            <w:noWrap/>
            <w:vAlign w:val="bottom"/>
            <w:hideMark/>
          </w:tcPr>
          <w:p w14:paraId="12A6BA2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40C6A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D12F0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(6-9.1)</w:t>
            </w:r>
          </w:p>
        </w:tc>
        <w:tc>
          <w:tcPr>
            <w:tcW w:w="1660" w:type="dxa"/>
            <w:tcBorders>
              <w:top w:val="nil"/>
              <w:left w:val="nil"/>
              <w:bottom w:val="nil"/>
              <w:right w:val="nil"/>
            </w:tcBorders>
            <w:shd w:val="clear" w:color="auto" w:fill="auto"/>
            <w:noWrap/>
            <w:vAlign w:val="bottom"/>
            <w:hideMark/>
          </w:tcPr>
          <w:p w14:paraId="6AAECD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(8.2-12)</w:t>
            </w:r>
          </w:p>
        </w:tc>
        <w:tc>
          <w:tcPr>
            <w:tcW w:w="1800" w:type="dxa"/>
            <w:tcBorders>
              <w:top w:val="nil"/>
              <w:left w:val="nil"/>
              <w:bottom w:val="nil"/>
              <w:right w:val="nil"/>
            </w:tcBorders>
            <w:shd w:val="clear" w:color="auto" w:fill="auto"/>
            <w:noWrap/>
            <w:vAlign w:val="bottom"/>
            <w:hideMark/>
          </w:tcPr>
          <w:p w14:paraId="4F1881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242 (198-299)</w:t>
            </w:r>
          </w:p>
        </w:tc>
        <w:tc>
          <w:tcPr>
            <w:tcW w:w="1800" w:type="dxa"/>
            <w:tcBorders>
              <w:top w:val="nil"/>
              <w:left w:val="nil"/>
              <w:bottom w:val="nil"/>
              <w:right w:val="nil"/>
            </w:tcBorders>
            <w:shd w:val="clear" w:color="auto" w:fill="auto"/>
            <w:noWrap/>
            <w:vAlign w:val="bottom"/>
            <w:hideMark/>
          </w:tcPr>
          <w:p w14:paraId="7A23D5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481 (398-579)</w:t>
            </w:r>
          </w:p>
        </w:tc>
      </w:tr>
      <w:tr w:rsidR="00B0760D" w:rsidRPr="00B0760D" w14:paraId="5ED55303" w14:textId="77777777" w:rsidTr="00B0760D">
        <w:trPr>
          <w:trHeight w:val="320"/>
        </w:trPr>
        <w:tc>
          <w:tcPr>
            <w:tcW w:w="2524" w:type="dxa"/>
            <w:tcBorders>
              <w:top w:val="nil"/>
              <w:left w:val="nil"/>
              <w:bottom w:val="nil"/>
              <w:right w:val="nil"/>
            </w:tcBorders>
            <w:shd w:val="clear" w:color="auto" w:fill="auto"/>
            <w:noWrap/>
            <w:vAlign w:val="bottom"/>
            <w:hideMark/>
          </w:tcPr>
          <w:p w14:paraId="0CC259F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02293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8F38C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(12.1-17.4)</w:t>
            </w:r>
          </w:p>
        </w:tc>
        <w:tc>
          <w:tcPr>
            <w:tcW w:w="1660" w:type="dxa"/>
            <w:tcBorders>
              <w:top w:val="nil"/>
              <w:left w:val="nil"/>
              <w:bottom w:val="nil"/>
              <w:right w:val="nil"/>
            </w:tcBorders>
            <w:shd w:val="clear" w:color="auto" w:fill="auto"/>
            <w:noWrap/>
            <w:vAlign w:val="bottom"/>
            <w:hideMark/>
          </w:tcPr>
          <w:p w14:paraId="427057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(10.7-15.3)</w:t>
            </w:r>
          </w:p>
        </w:tc>
        <w:tc>
          <w:tcPr>
            <w:tcW w:w="1800" w:type="dxa"/>
            <w:tcBorders>
              <w:top w:val="nil"/>
              <w:left w:val="nil"/>
              <w:bottom w:val="nil"/>
              <w:right w:val="nil"/>
            </w:tcBorders>
            <w:shd w:val="clear" w:color="auto" w:fill="auto"/>
            <w:noWrap/>
            <w:vAlign w:val="bottom"/>
            <w:hideMark/>
          </w:tcPr>
          <w:p w14:paraId="6ACD1F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481 (400-572)</w:t>
            </w:r>
          </w:p>
        </w:tc>
        <w:tc>
          <w:tcPr>
            <w:tcW w:w="1800" w:type="dxa"/>
            <w:tcBorders>
              <w:top w:val="nil"/>
              <w:left w:val="nil"/>
              <w:bottom w:val="nil"/>
              <w:right w:val="nil"/>
            </w:tcBorders>
            <w:shd w:val="clear" w:color="auto" w:fill="auto"/>
            <w:noWrap/>
            <w:vAlign w:val="bottom"/>
            <w:hideMark/>
          </w:tcPr>
          <w:p w14:paraId="5A2F2C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621 (519-740)</w:t>
            </w:r>
          </w:p>
        </w:tc>
      </w:tr>
      <w:tr w:rsidR="00B0760D" w:rsidRPr="00B0760D" w14:paraId="7DCA1D8C" w14:textId="77777777" w:rsidTr="00B0760D">
        <w:trPr>
          <w:trHeight w:val="320"/>
        </w:trPr>
        <w:tc>
          <w:tcPr>
            <w:tcW w:w="2524" w:type="dxa"/>
            <w:tcBorders>
              <w:top w:val="nil"/>
              <w:left w:val="nil"/>
              <w:bottom w:val="nil"/>
              <w:right w:val="nil"/>
            </w:tcBorders>
            <w:shd w:val="clear" w:color="auto" w:fill="auto"/>
            <w:noWrap/>
            <w:vAlign w:val="bottom"/>
            <w:hideMark/>
          </w:tcPr>
          <w:p w14:paraId="38DE84F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9EC5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5162D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36.5 (21-54.2)</w:t>
            </w:r>
          </w:p>
        </w:tc>
        <w:tc>
          <w:tcPr>
            <w:tcW w:w="1660" w:type="dxa"/>
            <w:tcBorders>
              <w:top w:val="nil"/>
              <w:left w:val="nil"/>
              <w:bottom w:val="nil"/>
              <w:right w:val="nil"/>
            </w:tcBorders>
            <w:shd w:val="clear" w:color="auto" w:fill="auto"/>
            <w:noWrap/>
            <w:vAlign w:val="bottom"/>
            <w:hideMark/>
          </w:tcPr>
          <w:p w14:paraId="5EEC8D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55.1 (37.5-71.3)</w:t>
            </w:r>
          </w:p>
        </w:tc>
        <w:tc>
          <w:tcPr>
            <w:tcW w:w="1800" w:type="dxa"/>
            <w:tcBorders>
              <w:top w:val="nil"/>
              <w:left w:val="nil"/>
              <w:bottom w:val="nil"/>
              <w:right w:val="nil"/>
            </w:tcBorders>
            <w:shd w:val="clear" w:color="auto" w:fill="auto"/>
            <w:noWrap/>
            <w:vAlign w:val="bottom"/>
            <w:hideMark/>
          </w:tcPr>
          <w:p w14:paraId="33F4AE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1191 (691-1768)</w:t>
            </w:r>
          </w:p>
        </w:tc>
        <w:tc>
          <w:tcPr>
            <w:tcW w:w="1800" w:type="dxa"/>
            <w:tcBorders>
              <w:top w:val="nil"/>
              <w:left w:val="nil"/>
              <w:bottom w:val="nil"/>
              <w:right w:val="nil"/>
            </w:tcBorders>
            <w:shd w:val="clear" w:color="auto" w:fill="auto"/>
            <w:noWrap/>
            <w:vAlign w:val="bottom"/>
            <w:hideMark/>
          </w:tcPr>
          <w:p w14:paraId="4CE164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2686 (1827-3449)</w:t>
            </w:r>
          </w:p>
        </w:tc>
      </w:tr>
      <w:tr w:rsidR="00B0760D" w:rsidRPr="00B0760D" w14:paraId="50C12467" w14:textId="77777777" w:rsidTr="00B0760D">
        <w:trPr>
          <w:trHeight w:val="320"/>
        </w:trPr>
        <w:tc>
          <w:tcPr>
            <w:tcW w:w="2524" w:type="dxa"/>
            <w:tcBorders>
              <w:top w:val="nil"/>
              <w:left w:val="nil"/>
              <w:bottom w:val="nil"/>
              <w:right w:val="nil"/>
            </w:tcBorders>
            <w:shd w:val="clear" w:color="auto" w:fill="auto"/>
            <w:noWrap/>
            <w:vAlign w:val="bottom"/>
            <w:hideMark/>
          </w:tcPr>
          <w:p w14:paraId="4DDC77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E041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F356F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(3.1-7.2)</w:t>
            </w:r>
          </w:p>
        </w:tc>
        <w:tc>
          <w:tcPr>
            <w:tcW w:w="1660" w:type="dxa"/>
            <w:tcBorders>
              <w:top w:val="nil"/>
              <w:left w:val="nil"/>
              <w:bottom w:val="nil"/>
              <w:right w:val="nil"/>
            </w:tcBorders>
            <w:shd w:val="clear" w:color="auto" w:fill="auto"/>
            <w:noWrap/>
            <w:vAlign w:val="bottom"/>
            <w:hideMark/>
          </w:tcPr>
          <w:p w14:paraId="000A17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(10.2-16.6)</w:t>
            </w:r>
          </w:p>
        </w:tc>
        <w:tc>
          <w:tcPr>
            <w:tcW w:w="1800" w:type="dxa"/>
            <w:tcBorders>
              <w:top w:val="nil"/>
              <w:left w:val="nil"/>
              <w:bottom w:val="nil"/>
              <w:right w:val="nil"/>
            </w:tcBorders>
            <w:shd w:val="clear" w:color="auto" w:fill="auto"/>
            <w:noWrap/>
            <w:vAlign w:val="bottom"/>
            <w:hideMark/>
          </w:tcPr>
          <w:p w14:paraId="1E3D89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(102-237)</w:t>
            </w:r>
          </w:p>
        </w:tc>
        <w:tc>
          <w:tcPr>
            <w:tcW w:w="1800" w:type="dxa"/>
            <w:tcBorders>
              <w:top w:val="nil"/>
              <w:left w:val="nil"/>
              <w:bottom w:val="nil"/>
              <w:right w:val="nil"/>
            </w:tcBorders>
            <w:shd w:val="clear" w:color="auto" w:fill="auto"/>
            <w:noWrap/>
            <w:vAlign w:val="bottom"/>
            <w:hideMark/>
          </w:tcPr>
          <w:p w14:paraId="39E2E6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632 (496-808)</w:t>
            </w:r>
          </w:p>
        </w:tc>
      </w:tr>
      <w:tr w:rsidR="00B0760D" w:rsidRPr="00B0760D" w14:paraId="2808C64E" w14:textId="77777777" w:rsidTr="00B0760D">
        <w:trPr>
          <w:trHeight w:val="320"/>
        </w:trPr>
        <w:tc>
          <w:tcPr>
            <w:tcW w:w="2524" w:type="dxa"/>
            <w:tcBorders>
              <w:top w:val="nil"/>
              <w:left w:val="nil"/>
              <w:bottom w:val="nil"/>
              <w:right w:val="nil"/>
            </w:tcBorders>
            <w:shd w:val="clear" w:color="auto" w:fill="auto"/>
            <w:noWrap/>
            <w:vAlign w:val="bottom"/>
            <w:hideMark/>
          </w:tcPr>
          <w:p w14:paraId="1C9E60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DF79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2440B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 (12.7-14)</w:t>
            </w:r>
          </w:p>
        </w:tc>
        <w:tc>
          <w:tcPr>
            <w:tcW w:w="1660" w:type="dxa"/>
            <w:tcBorders>
              <w:top w:val="nil"/>
              <w:left w:val="nil"/>
              <w:bottom w:val="nil"/>
              <w:right w:val="nil"/>
            </w:tcBorders>
            <w:shd w:val="clear" w:color="auto" w:fill="auto"/>
            <w:noWrap/>
            <w:vAlign w:val="bottom"/>
            <w:hideMark/>
          </w:tcPr>
          <w:p w14:paraId="177326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(13-14.8)</w:t>
            </w:r>
          </w:p>
        </w:tc>
        <w:tc>
          <w:tcPr>
            <w:tcW w:w="1800" w:type="dxa"/>
            <w:tcBorders>
              <w:top w:val="nil"/>
              <w:left w:val="nil"/>
              <w:bottom w:val="nil"/>
              <w:right w:val="nil"/>
            </w:tcBorders>
            <w:shd w:val="clear" w:color="auto" w:fill="auto"/>
            <w:noWrap/>
            <w:vAlign w:val="bottom"/>
            <w:hideMark/>
          </w:tcPr>
          <w:p w14:paraId="3785BD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435 (409-462)</w:t>
            </w:r>
          </w:p>
        </w:tc>
        <w:tc>
          <w:tcPr>
            <w:tcW w:w="1800" w:type="dxa"/>
            <w:tcBorders>
              <w:top w:val="nil"/>
              <w:left w:val="nil"/>
              <w:bottom w:val="nil"/>
              <w:right w:val="nil"/>
            </w:tcBorders>
            <w:shd w:val="clear" w:color="auto" w:fill="auto"/>
            <w:noWrap/>
            <w:vAlign w:val="bottom"/>
            <w:hideMark/>
          </w:tcPr>
          <w:p w14:paraId="20BDAF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677 (634-720)</w:t>
            </w:r>
          </w:p>
        </w:tc>
      </w:tr>
      <w:tr w:rsidR="00B0760D" w:rsidRPr="00B0760D" w14:paraId="5D31DBD6" w14:textId="77777777" w:rsidTr="00B0760D">
        <w:trPr>
          <w:trHeight w:val="320"/>
        </w:trPr>
        <w:tc>
          <w:tcPr>
            <w:tcW w:w="2524" w:type="dxa"/>
            <w:tcBorders>
              <w:top w:val="nil"/>
              <w:left w:val="nil"/>
              <w:bottom w:val="nil"/>
              <w:right w:val="nil"/>
            </w:tcBorders>
            <w:shd w:val="clear" w:color="auto" w:fill="auto"/>
            <w:noWrap/>
            <w:vAlign w:val="bottom"/>
            <w:hideMark/>
          </w:tcPr>
          <w:p w14:paraId="73AC64F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7AB49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1213D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(15.7-25.6)</w:t>
            </w:r>
          </w:p>
        </w:tc>
        <w:tc>
          <w:tcPr>
            <w:tcW w:w="1660" w:type="dxa"/>
            <w:tcBorders>
              <w:top w:val="nil"/>
              <w:left w:val="nil"/>
              <w:bottom w:val="nil"/>
              <w:right w:val="nil"/>
            </w:tcBorders>
            <w:shd w:val="clear" w:color="auto" w:fill="auto"/>
            <w:noWrap/>
            <w:vAlign w:val="bottom"/>
            <w:hideMark/>
          </w:tcPr>
          <w:p w14:paraId="333B48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34.7 (27.8-41.8)</w:t>
            </w:r>
          </w:p>
        </w:tc>
        <w:tc>
          <w:tcPr>
            <w:tcW w:w="1800" w:type="dxa"/>
            <w:tcBorders>
              <w:top w:val="nil"/>
              <w:left w:val="nil"/>
              <w:bottom w:val="nil"/>
              <w:right w:val="nil"/>
            </w:tcBorders>
            <w:shd w:val="clear" w:color="auto" w:fill="auto"/>
            <w:noWrap/>
            <w:vAlign w:val="bottom"/>
            <w:hideMark/>
          </w:tcPr>
          <w:p w14:paraId="0451FB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653 (511-834)</w:t>
            </w:r>
          </w:p>
        </w:tc>
        <w:tc>
          <w:tcPr>
            <w:tcW w:w="1800" w:type="dxa"/>
            <w:tcBorders>
              <w:top w:val="nil"/>
              <w:left w:val="nil"/>
              <w:bottom w:val="nil"/>
              <w:right w:val="nil"/>
            </w:tcBorders>
            <w:shd w:val="clear" w:color="auto" w:fill="auto"/>
            <w:noWrap/>
            <w:vAlign w:val="bottom"/>
            <w:hideMark/>
          </w:tcPr>
          <w:p w14:paraId="5833FB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1686 (1356-2046)</w:t>
            </w:r>
          </w:p>
        </w:tc>
      </w:tr>
      <w:tr w:rsidR="00B0760D" w:rsidRPr="00B0760D" w14:paraId="279E6781" w14:textId="77777777" w:rsidTr="00B0760D">
        <w:trPr>
          <w:trHeight w:val="320"/>
        </w:trPr>
        <w:tc>
          <w:tcPr>
            <w:tcW w:w="2524" w:type="dxa"/>
            <w:tcBorders>
              <w:top w:val="nil"/>
              <w:left w:val="nil"/>
              <w:bottom w:val="nil"/>
              <w:right w:val="nil"/>
            </w:tcBorders>
            <w:shd w:val="clear" w:color="auto" w:fill="auto"/>
            <w:noWrap/>
            <w:vAlign w:val="bottom"/>
            <w:hideMark/>
          </w:tcPr>
          <w:p w14:paraId="5CCB85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D104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BB19A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(0.4-1.6)</w:t>
            </w:r>
          </w:p>
        </w:tc>
        <w:tc>
          <w:tcPr>
            <w:tcW w:w="1660" w:type="dxa"/>
            <w:tcBorders>
              <w:top w:val="nil"/>
              <w:left w:val="nil"/>
              <w:bottom w:val="nil"/>
              <w:right w:val="nil"/>
            </w:tcBorders>
            <w:shd w:val="clear" w:color="auto" w:fill="auto"/>
            <w:noWrap/>
            <w:vAlign w:val="bottom"/>
            <w:hideMark/>
          </w:tcPr>
          <w:p w14:paraId="078C16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(1.8-7)</w:t>
            </w:r>
          </w:p>
        </w:tc>
        <w:tc>
          <w:tcPr>
            <w:tcW w:w="1800" w:type="dxa"/>
            <w:tcBorders>
              <w:top w:val="nil"/>
              <w:left w:val="nil"/>
              <w:bottom w:val="nil"/>
              <w:right w:val="nil"/>
            </w:tcBorders>
            <w:shd w:val="clear" w:color="auto" w:fill="auto"/>
            <w:noWrap/>
            <w:vAlign w:val="bottom"/>
            <w:hideMark/>
          </w:tcPr>
          <w:p w14:paraId="244100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(13-52)</w:t>
            </w:r>
          </w:p>
        </w:tc>
        <w:tc>
          <w:tcPr>
            <w:tcW w:w="1800" w:type="dxa"/>
            <w:tcBorders>
              <w:top w:val="nil"/>
              <w:left w:val="nil"/>
              <w:bottom w:val="nil"/>
              <w:right w:val="nil"/>
            </w:tcBorders>
            <w:shd w:val="clear" w:color="auto" w:fill="auto"/>
            <w:noWrap/>
            <w:vAlign w:val="bottom"/>
            <w:hideMark/>
          </w:tcPr>
          <w:p w14:paraId="6CC048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177 (89-340)</w:t>
            </w:r>
          </w:p>
        </w:tc>
      </w:tr>
      <w:tr w:rsidR="00B0760D" w:rsidRPr="00B0760D" w14:paraId="406F48E2" w14:textId="77777777" w:rsidTr="00B0760D">
        <w:trPr>
          <w:trHeight w:val="320"/>
        </w:trPr>
        <w:tc>
          <w:tcPr>
            <w:tcW w:w="2524" w:type="dxa"/>
            <w:tcBorders>
              <w:top w:val="nil"/>
              <w:left w:val="nil"/>
              <w:bottom w:val="nil"/>
              <w:right w:val="nil"/>
            </w:tcBorders>
            <w:shd w:val="clear" w:color="auto" w:fill="auto"/>
            <w:noWrap/>
            <w:vAlign w:val="bottom"/>
            <w:hideMark/>
          </w:tcPr>
          <w:p w14:paraId="02F582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9588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69F11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w:t>
            </w:r>
          </w:p>
        </w:tc>
        <w:tc>
          <w:tcPr>
            <w:tcW w:w="1660" w:type="dxa"/>
            <w:tcBorders>
              <w:top w:val="nil"/>
              <w:left w:val="nil"/>
              <w:bottom w:val="nil"/>
              <w:right w:val="nil"/>
            </w:tcBorders>
            <w:shd w:val="clear" w:color="auto" w:fill="auto"/>
            <w:noWrap/>
            <w:vAlign w:val="bottom"/>
            <w:hideMark/>
          </w:tcPr>
          <w:p w14:paraId="5F6833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(3-3.5)</w:t>
            </w:r>
          </w:p>
        </w:tc>
        <w:tc>
          <w:tcPr>
            <w:tcW w:w="1800" w:type="dxa"/>
            <w:tcBorders>
              <w:top w:val="nil"/>
              <w:left w:val="nil"/>
              <w:bottom w:val="nil"/>
              <w:right w:val="nil"/>
            </w:tcBorders>
            <w:shd w:val="clear" w:color="auto" w:fill="auto"/>
            <w:noWrap/>
            <w:vAlign w:val="bottom"/>
            <w:hideMark/>
          </w:tcPr>
          <w:p w14:paraId="3B9A33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(84-97)</w:t>
            </w:r>
          </w:p>
        </w:tc>
        <w:tc>
          <w:tcPr>
            <w:tcW w:w="1800" w:type="dxa"/>
            <w:tcBorders>
              <w:top w:val="nil"/>
              <w:left w:val="nil"/>
              <w:bottom w:val="nil"/>
              <w:right w:val="nil"/>
            </w:tcBorders>
            <w:shd w:val="clear" w:color="auto" w:fill="auto"/>
            <w:noWrap/>
            <w:vAlign w:val="bottom"/>
            <w:hideMark/>
          </w:tcPr>
          <w:p w14:paraId="25C2E2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(146-170)</w:t>
            </w:r>
          </w:p>
        </w:tc>
      </w:tr>
      <w:tr w:rsidR="00B0760D" w:rsidRPr="00B0760D" w14:paraId="2C87ADAA" w14:textId="77777777" w:rsidTr="00B0760D">
        <w:trPr>
          <w:trHeight w:val="320"/>
        </w:trPr>
        <w:tc>
          <w:tcPr>
            <w:tcW w:w="2524" w:type="dxa"/>
            <w:tcBorders>
              <w:top w:val="nil"/>
              <w:left w:val="nil"/>
              <w:bottom w:val="nil"/>
              <w:right w:val="nil"/>
            </w:tcBorders>
            <w:shd w:val="clear" w:color="auto" w:fill="auto"/>
            <w:noWrap/>
            <w:vAlign w:val="bottom"/>
            <w:hideMark/>
          </w:tcPr>
          <w:p w14:paraId="084BDB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2E79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F0A7C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605D17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800" w:type="dxa"/>
            <w:tcBorders>
              <w:top w:val="nil"/>
              <w:left w:val="nil"/>
              <w:bottom w:val="nil"/>
              <w:right w:val="nil"/>
            </w:tcBorders>
            <w:shd w:val="clear" w:color="auto" w:fill="auto"/>
            <w:noWrap/>
            <w:vAlign w:val="bottom"/>
            <w:hideMark/>
          </w:tcPr>
          <w:p w14:paraId="6E4D9F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(36-42)</w:t>
            </w:r>
          </w:p>
        </w:tc>
        <w:tc>
          <w:tcPr>
            <w:tcW w:w="1800" w:type="dxa"/>
            <w:tcBorders>
              <w:top w:val="nil"/>
              <w:left w:val="nil"/>
              <w:bottom w:val="nil"/>
              <w:right w:val="nil"/>
            </w:tcBorders>
            <w:shd w:val="clear" w:color="auto" w:fill="auto"/>
            <w:noWrap/>
            <w:vAlign w:val="bottom"/>
            <w:hideMark/>
          </w:tcPr>
          <w:p w14:paraId="32E594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(53-66)</w:t>
            </w:r>
          </w:p>
        </w:tc>
      </w:tr>
      <w:tr w:rsidR="00B0760D" w:rsidRPr="00B0760D" w14:paraId="3050B7DE" w14:textId="77777777" w:rsidTr="00B0760D">
        <w:trPr>
          <w:trHeight w:val="320"/>
        </w:trPr>
        <w:tc>
          <w:tcPr>
            <w:tcW w:w="2524" w:type="dxa"/>
            <w:tcBorders>
              <w:top w:val="nil"/>
              <w:left w:val="nil"/>
              <w:bottom w:val="nil"/>
              <w:right w:val="nil"/>
            </w:tcBorders>
            <w:shd w:val="clear" w:color="auto" w:fill="auto"/>
            <w:noWrap/>
            <w:vAlign w:val="bottom"/>
            <w:hideMark/>
          </w:tcPr>
          <w:p w14:paraId="6C1E23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45EA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45179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(1.7-2)</w:t>
            </w:r>
          </w:p>
        </w:tc>
        <w:tc>
          <w:tcPr>
            <w:tcW w:w="1660" w:type="dxa"/>
            <w:tcBorders>
              <w:top w:val="nil"/>
              <w:left w:val="nil"/>
              <w:bottom w:val="nil"/>
              <w:right w:val="nil"/>
            </w:tcBorders>
            <w:shd w:val="clear" w:color="auto" w:fill="auto"/>
            <w:noWrap/>
            <w:vAlign w:val="bottom"/>
            <w:hideMark/>
          </w:tcPr>
          <w:p w14:paraId="64A799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(2.1-2.3)</w:t>
            </w:r>
          </w:p>
        </w:tc>
        <w:tc>
          <w:tcPr>
            <w:tcW w:w="1800" w:type="dxa"/>
            <w:tcBorders>
              <w:top w:val="nil"/>
              <w:left w:val="nil"/>
              <w:bottom w:val="nil"/>
              <w:right w:val="nil"/>
            </w:tcBorders>
            <w:shd w:val="clear" w:color="auto" w:fill="auto"/>
            <w:noWrap/>
            <w:vAlign w:val="bottom"/>
            <w:hideMark/>
          </w:tcPr>
          <w:p w14:paraId="0CC8E4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(57-64)</w:t>
            </w:r>
          </w:p>
        </w:tc>
        <w:tc>
          <w:tcPr>
            <w:tcW w:w="1800" w:type="dxa"/>
            <w:tcBorders>
              <w:top w:val="nil"/>
              <w:left w:val="nil"/>
              <w:bottom w:val="nil"/>
              <w:right w:val="nil"/>
            </w:tcBorders>
            <w:shd w:val="clear" w:color="auto" w:fill="auto"/>
            <w:noWrap/>
            <w:vAlign w:val="bottom"/>
            <w:hideMark/>
          </w:tcPr>
          <w:p w14:paraId="12004B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(100-114)</w:t>
            </w:r>
          </w:p>
        </w:tc>
      </w:tr>
      <w:tr w:rsidR="00B0760D" w:rsidRPr="00B0760D" w14:paraId="7B614A7C" w14:textId="77777777" w:rsidTr="00B0760D">
        <w:trPr>
          <w:trHeight w:val="320"/>
        </w:trPr>
        <w:tc>
          <w:tcPr>
            <w:tcW w:w="2524" w:type="dxa"/>
            <w:tcBorders>
              <w:top w:val="nil"/>
              <w:left w:val="nil"/>
              <w:bottom w:val="nil"/>
              <w:right w:val="nil"/>
            </w:tcBorders>
            <w:shd w:val="clear" w:color="auto" w:fill="auto"/>
            <w:noWrap/>
            <w:vAlign w:val="bottom"/>
            <w:hideMark/>
          </w:tcPr>
          <w:p w14:paraId="23AA942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030B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9D3FA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4448A4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(0.1-0.2)</w:t>
            </w:r>
          </w:p>
        </w:tc>
        <w:tc>
          <w:tcPr>
            <w:tcW w:w="1800" w:type="dxa"/>
            <w:tcBorders>
              <w:top w:val="nil"/>
              <w:left w:val="nil"/>
              <w:bottom w:val="nil"/>
              <w:right w:val="nil"/>
            </w:tcBorders>
            <w:shd w:val="clear" w:color="auto" w:fill="auto"/>
            <w:noWrap/>
            <w:vAlign w:val="bottom"/>
            <w:hideMark/>
          </w:tcPr>
          <w:p w14:paraId="31E12D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(4-6)</w:t>
            </w:r>
          </w:p>
        </w:tc>
        <w:tc>
          <w:tcPr>
            <w:tcW w:w="1800" w:type="dxa"/>
            <w:tcBorders>
              <w:top w:val="nil"/>
              <w:left w:val="nil"/>
              <w:bottom w:val="nil"/>
              <w:right w:val="nil"/>
            </w:tcBorders>
            <w:shd w:val="clear" w:color="auto" w:fill="auto"/>
            <w:noWrap/>
            <w:vAlign w:val="bottom"/>
            <w:hideMark/>
          </w:tcPr>
          <w:p w14:paraId="269D4B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(6-10)</w:t>
            </w:r>
          </w:p>
        </w:tc>
      </w:tr>
      <w:tr w:rsidR="00B0760D" w:rsidRPr="00B0760D" w14:paraId="4C118EAE" w14:textId="77777777" w:rsidTr="00B0760D">
        <w:trPr>
          <w:trHeight w:val="320"/>
        </w:trPr>
        <w:tc>
          <w:tcPr>
            <w:tcW w:w="2524" w:type="dxa"/>
            <w:tcBorders>
              <w:top w:val="nil"/>
              <w:left w:val="nil"/>
              <w:bottom w:val="nil"/>
              <w:right w:val="nil"/>
            </w:tcBorders>
            <w:shd w:val="clear" w:color="auto" w:fill="auto"/>
            <w:noWrap/>
            <w:vAlign w:val="bottom"/>
            <w:hideMark/>
          </w:tcPr>
          <w:p w14:paraId="5E7362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Hungary</w:t>
            </w:r>
          </w:p>
        </w:tc>
        <w:tc>
          <w:tcPr>
            <w:tcW w:w="2180" w:type="dxa"/>
            <w:tcBorders>
              <w:top w:val="nil"/>
              <w:left w:val="nil"/>
              <w:bottom w:val="nil"/>
              <w:right w:val="nil"/>
            </w:tcBorders>
            <w:shd w:val="clear" w:color="auto" w:fill="auto"/>
            <w:noWrap/>
            <w:vAlign w:val="bottom"/>
            <w:hideMark/>
          </w:tcPr>
          <w:p w14:paraId="0B8808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CB9A8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61.7 (56-68.1)</w:t>
            </w:r>
          </w:p>
        </w:tc>
        <w:tc>
          <w:tcPr>
            <w:tcW w:w="1660" w:type="dxa"/>
            <w:tcBorders>
              <w:top w:val="nil"/>
              <w:left w:val="nil"/>
              <w:bottom w:val="nil"/>
              <w:right w:val="nil"/>
            </w:tcBorders>
            <w:shd w:val="clear" w:color="auto" w:fill="auto"/>
            <w:noWrap/>
            <w:vAlign w:val="bottom"/>
            <w:hideMark/>
          </w:tcPr>
          <w:p w14:paraId="798EA0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51.8 (47.4-57.2)</w:t>
            </w:r>
          </w:p>
        </w:tc>
        <w:tc>
          <w:tcPr>
            <w:tcW w:w="1800" w:type="dxa"/>
            <w:tcBorders>
              <w:top w:val="nil"/>
              <w:left w:val="nil"/>
              <w:bottom w:val="nil"/>
              <w:right w:val="nil"/>
            </w:tcBorders>
            <w:shd w:val="clear" w:color="auto" w:fill="auto"/>
            <w:noWrap/>
            <w:vAlign w:val="bottom"/>
            <w:hideMark/>
          </w:tcPr>
          <w:p w14:paraId="6FB27C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2135 (1932-2359)</w:t>
            </w:r>
          </w:p>
        </w:tc>
        <w:tc>
          <w:tcPr>
            <w:tcW w:w="1800" w:type="dxa"/>
            <w:tcBorders>
              <w:top w:val="nil"/>
              <w:left w:val="nil"/>
              <w:bottom w:val="nil"/>
              <w:right w:val="nil"/>
            </w:tcBorders>
            <w:shd w:val="clear" w:color="auto" w:fill="auto"/>
            <w:noWrap/>
            <w:vAlign w:val="bottom"/>
            <w:hideMark/>
          </w:tcPr>
          <w:p w14:paraId="2D525E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2574 (2345-2861)</w:t>
            </w:r>
          </w:p>
        </w:tc>
      </w:tr>
      <w:tr w:rsidR="00B0760D" w:rsidRPr="00B0760D" w14:paraId="69FED1CE" w14:textId="77777777" w:rsidTr="00B0760D">
        <w:trPr>
          <w:trHeight w:val="320"/>
        </w:trPr>
        <w:tc>
          <w:tcPr>
            <w:tcW w:w="2524" w:type="dxa"/>
            <w:tcBorders>
              <w:top w:val="nil"/>
              <w:left w:val="nil"/>
              <w:bottom w:val="nil"/>
              <w:right w:val="nil"/>
            </w:tcBorders>
            <w:shd w:val="clear" w:color="auto" w:fill="auto"/>
            <w:noWrap/>
            <w:vAlign w:val="bottom"/>
            <w:hideMark/>
          </w:tcPr>
          <w:p w14:paraId="589B937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74DF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59EA1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(13.4-21.2)</w:t>
            </w:r>
          </w:p>
        </w:tc>
        <w:tc>
          <w:tcPr>
            <w:tcW w:w="1660" w:type="dxa"/>
            <w:tcBorders>
              <w:top w:val="nil"/>
              <w:left w:val="nil"/>
              <w:bottom w:val="nil"/>
              <w:right w:val="nil"/>
            </w:tcBorders>
            <w:shd w:val="clear" w:color="auto" w:fill="auto"/>
            <w:noWrap/>
            <w:vAlign w:val="bottom"/>
            <w:hideMark/>
          </w:tcPr>
          <w:p w14:paraId="01988F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(17.2-24.8)</w:t>
            </w:r>
          </w:p>
        </w:tc>
        <w:tc>
          <w:tcPr>
            <w:tcW w:w="1800" w:type="dxa"/>
            <w:tcBorders>
              <w:top w:val="nil"/>
              <w:left w:val="nil"/>
              <w:bottom w:val="nil"/>
              <w:right w:val="nil"/>
            </w:tcBorders>
            <w:shd w:val="clear" w:color="auto" w:fill="auto"/>
            <w:noWrap/>
            <w:vAlign w:val="bottom"/>
            <w:hideMark/>
          </w:tcPr>
          <w:p w14:paraId="54BCC5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596 (462-729)</w:t>
            </w:r>
          </w:p>
        </w:tc>
        <w:tc>
          <w:tcPr>
            <w:tcW w:w="1800" w:type="dxa"/>
            <w:tcBorders>
              <w:top w:val="nil"/>
              <w:left w:val="nil"/>
              <w:bottom w:val="nil"/>
              <w:right w:val="nil"/>
            </w:tcBorders>
            <w:shd w:val="clear" w:color="auto" w:fill="auto"/>
            <w:noWrap/>
            <w:vAlign w:val="bottom"/>
            <w:hideMark/>
          </w:tcPr>
          <w:p w14:paraId="68E310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1058 (853-1232)</w:t>
            </w:r>
          </w:p>
        </w:tc>
      </w:tr>
      <w:tr w:rsidR="00B0760D" w:rsidRPr="00B0760D" w14:paraId="2EA7480A" w14:textId="77777777" w:rsidTr="00B0760D">
        <w:trPr>
          <w:trHeight w:val="320"/>
        </w:trPr>
        <w:tc>
          <w:tcPr>
            <w:tcW w:w="2524" w:type="dxa"/>
            <w:tcBorders>
              <w:top w:val="nil"/>
              <w:left w:val="nil"/>
              <w:bottom w:val="nil"/>
              <w:right w:val="nil"/>
            </w:tcBorders>
            <w:shd w:val="clear" w:color="auto" w:fill="auto"/>
            <w:noWrap/>
            <w:vAlign w:val="bottom"/>
            <w:hideMark/>
          </w:tcPr>
          <w:p w14:paraId="6FC3AAD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7E06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DCFE5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(2.1-6.2)</w:t>
            </w:r>
          </w:p>
        </w:tc>
        <w:tc>
          <w:tcPr>
            <w:tcW w:w="1660" w:type="dxa"/>
            <w:tcBorders>
              <w:top w:val="nil"/>
              <w:left w:val="nil"/>
              <w:bottom w:val="nil"/>
              <w:right w:val="nil"/>
            </w:tcBorders>
            <w:shd w:val="clear" w:color="auto" w:fill="auto"/>
            <w:noWrap/>
            <w:vAlign w:val="bottom"/>
            <w:hideMark/>
          </w:tcPr>
          <w:p w14:paraId="6B9A1D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(3.1-9)</w:t>
            </w:r>
          </w:p>
        </w:tc>
        <w:tc>
          <w:tcPr>
            <w:tcW w:w="1800" w:type="dxa"/>
            <w:tcBorders>
              <w:top w:val="nil"/>
              <w:left w:val="nil"/>
              <w:bottom w:val="nil"/>
              <w:right w:val="nil"/>
            </w:tcBorders>
            <w:shd w:val="clear" w:color="auto" w:fill="auto"/>
            <w:noWrap/>
            <w:vAlign w:val="bottom"/>
            <w:hideMark/>
          </w:tcPr>
          <w:p w14:paraId="1277A2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(72-211)</w:t>
            </w:r>
          </w:p>
        </w:tc>
        <w:tc>
          <w:tcPr>
            <w:tcW w:w="1800" w:type="dxa"/>
            <w:tcBorders>
              <w:top w:val="nil"/>
              <w:left w:val="nil"/>
              <w:bottom w:val="nil"/>
              <w:right w:val="nil"/>
            </w:tcBorders>
            <w:shd w:val="clear" w:color="auto" w:fill="auto"/>
            <w:noWrap/>
            <w:vAlign w:val="bottom"/>
            <w:hideMark/>
          </w:tcPr>
          <w:p w14:paraId="1299BA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273 (155-444)</w:t>
            </w:r>
          </w:p>
        </w:tc>
      </w:tr>
      <w:tr w:rsidR="00B0760D" w:rsidRPr="00B0760D" w14:paraId="48EBD93A" w14:textId="77777777" w:rsidTr="00B0760D">
        <w:trPr>
          <w:trHeight w:val="320"/>
        </w:trPr>
        <w:tc>
          <w:tcPr>
            <w:tcW w:w="2524" w:type="dxa"/>
            <w:tcBorders>
              <w:top w:val="nil"/>
              <w:left w:val="nil"/>
              <w:bottom w:val="nil"/>
              <w:right w:val="nil"/>
            </w:tcBorders>
            <w:shd w:val="clear" w:color="auto" w:fill="auto"/>
            <w:noWrap/>
            <w:vAlign w:val="bottom"/>
            <w:hideMark/>
          </w:tcPr>
          <w:p w14:paraId="6283701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6FEEA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C2293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65779B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(0.2-0.7)</w:t>
            </w:r>
          </w:p>
        </w:tc>
        <w:tc>
          <w:tcPr>
            <w:tcW w:w="1800" w:type="dxa"/>
            <w:tcBorders>
              <w:top w:val="nil"/>
              <w:left w:val="nil"/>
              <w:bottom w:val="nil"/>
              <w:right w:val="nil"/>
            </w:tcBorders>
            <w:shd w:val="clear" w:color="auto" w:fill="auto"/>
            <w:noWrap/>
            <w:vAlign w:val="bottom"/>
            <w:hideMark/>
          </w:tcPr>
          <w:p w14:paraId="38A583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(3-9)</w:t>
            </w:r>
          </w:p>
        </w:tc>
        <w:tc>
          <w:tcPr>
            <w:tcW w:w="1800" w:type="dxa"/>
            <w:tcBorders>
              <w:top w:val="nil"/>
              <w:left w:val="nil"/>
              <w:bottom w:val="nil"/>
              <w:right w:val="nil"/>
            </w:tcBorders>
            <w:shd w:val="clear" w:color="auto" w:fill="auto"/>
            <w:noWrap/>
            <w:vAlign w:val="bottom"/>
            <w:hideMark/>
          </w:tcPr>
          <w:p w14:paraId="40C10B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(11-33)</w:t>
            </w:r>
          </w:p>
        </w:tc>
      </w:tr>
      <w:tr w:rsidR="00B0760D" w:rsidRPr="00B0760D" w14:paraId="7A627B81" w14:textId="77777777" w:rsidTr="00B0760D">
        <w:trPr>
          <w:trHeight w:val="320"/>
        </w:trPr>
        <w:tc>
          <w:tcPr>
            <w:tcW w:w="2524" w:type="dxa"/>
            <w:tcBorders>
              <w:top w:val="nil"/>
              <w:left w:val="nil"/>
              <w:bottom w:val="nil"/>
              <w:right w:val="nil"/>
            </w:tcBorders>
            <w:shd w:val="clear" w:color="auto" w:fill="auto"/>
            <w:noWrap/>
            <w:vAlign w:val="bottom"/>
            <w:hideMark/>
          </w:tcPr>
          <w:p w14:paraId="1AF96D2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DE086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9F616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(2-5.9)</w:t>
            </w:r>
          </w:p>
        </w:tc>
        <w:tc>
          <w:tcPr>
            <w:tcW w:w="1660" w:type="dxa"/>
            <w:tcBorders>
              <w:top w:val="nil"/>
              <w:left w:val="nil"/>
              <w:bottom w:val="nil"/>
              <w:right w:val="nil"/>
            </w:tcBorders>
            <w:shd w:val="clear" w:color="auto" w:fill="auto"/>
            <w:noWrap/>
            <w:vAlign w:val="bottom"/>
            <w:hideMark/>
          </w:tcPr>
          <w:p w14:paraId="70C897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(2.9-8.4)</w:t>
            </w:r>
          </w:p>
        </w:tc>
        <w:tc>
          <w:tcPr>
            <w:tcW w:w="1800" w:type="dxa"/>
            <w:tcBorders>
              <w:top w:val="nil"/>
              <w:left w:val="nil"/>
              <w:bottom w:val="nil"/>
              <w:right w:val="nil"/>
            </w:tcBorders>
            <w:shd w:val="clear" w:color="auto" w:fill="auto"/>
            <w:noWrap/>
            <w:vAlign w:val="bottom"/>
            <w:hideMark/>
          </w:tcPr>
          <w:p w14:paraId="5A5D03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(69-202)</w:t>
            </w:r>
          </w:p>
        </w:tc>
        <w:tc>
          <w:tcPr>
            <w:tcW w:w="1800" w:type="dxa"/>
            <w:tcBorders>
              <w:top w:val="nil"/>
              <w:left w:val="nil"/>
              <w:bottom w:val="nil"/>
              <w:right w:val="nil"/>
            </w:tcBorders>
            <w:shd w:val="clear" w:color="auto" w:fill="auto"/>
            <w:noWrap/>
            <w:vAlign w:val="bottom"/>
            <w:hideMark/>
          </w:tcPr>
          <w:p w14:paraId="3D4AD1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(144-416)</w:t>
            </w:r>
          </w:p>
        </w:tc>
      </w:tr>
      <w:tr w:rsidR="00B0760D" w:rsidRPr="00B0760D" w14:paraId="09F7CC9C" w14:textId="77777777" w:rsidTr="00B0760D">
        <w:trPr>
          <w:trHeight w:val="320"/>
        </w:trPr>
        <w:tc>
          <w:tcPr>
            <w:tcW w:w="2524" w:type="dxa"/>
            <w:tcBorders>
              <w:top w:val="nil"/>
              <w:left w:val="nil"/>
              <w:bottom w:val="nil"/>
              <w:right w:val="nil"/>
            </w:tcBorders>
            <w:shd w:val="clear" w:color="auto" w:fill="auto"/>
            <w:noWrap/>
            <w:vAlign w:val="bottom"/>
            <w:hideMark/>
          </w:tcPr>
          <w:p w14:paraId="2F28EA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C23D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9C35C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31.3 (22.6-42)</w:t>
            </w:r>
          </w:p>
        </w:tc>
        <w:tc>
          <w:tcPr>
            <w:tcW w:w="1660" w:type="dxa"/>
            <w:tcBorders>
              <w:top w:val="nil"/>
              <w:left w:val="nil"/>
              <w:bottom w:val="nil"/>
              <w:right w:val="nil"/>
            </w:tcBorders>
            <w:shd w:val="clear" w:color="auto" w:fill="auto"/>
            <w:noWrap/>
            <w:vAlign w:val="bottom"/>
            <w:hideMark/>
          </w:tcPr>
          <w:p w14:paraId="06AF1D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(12.6-26.2)</w:t>
            </w:r>
          </w:p>
        </w:tc>
        <w:tc>
          <w:tcPr>
            <w:tcW w:w="1800" w:type="dxa"/>
            <w:tcBorders>
              <w:top w:val="nil"/>
              <w:left w:val="nil"/>
              <w:bottom w:val="nil"/>
              <w:right w:val="nil"/>
            </w:tcBorders>
            <w:shd w:val="clear" w:color="auto" w:fill="auto"/>
            <w:noWrap/>
            <w:vAlign w:val="bottom"/>
            <w:hideMark/>
          </w:tcPr>
          <w:p w14:paraId="07036D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1083 (782-1449)</w:t>
            </w:r>
          </w:p>
        </w:tc>
        <w:tc>
          <w:tcPr>
            <w:tcW w:w="1800" w:type="dxa"/>
            <w:tcBorders>
              <w:top w:val="nil"/>
              <w:left w:val="nil"/>
              <w:bottom w:val="nil"/>
              <w:right w:val="nil"/>
            </w:tcBorders>
            <w:shd w:val="clear" w:color="auto" w:fill="auto"/>
            <w:noWrap/>
            <w:vAlign w:val="bottom"/>
            <w:hideMark/>
          </w:tcPr>
          <w:p w14:paraId="297BB5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909 (619-1300)</w:t>
            </w:r>
          </w:p>
        </w:tc>
      </w:tr>
      <w:tr w:rsidR="00B0760D" w:rsidRPr="00B0760D" w14:paraId="2A33CDFD" w14:textId="77777777" w:rsidTr="00B0760D">
        <w:trPr>
          <w:trHeight w:val="320"/>
        </w:trPr>
        <w:tc>
          <w:tcPr>
            <w:tcW w:w="2524" w:type="dxa"/>
            <w:tcBorders>
              <w:top w:val="nil"/>
              <w:left w:val="nil"/>
              <w:bottom w:val="nil"/>
              <w:right w:val="nil"/>
            </w:tcBorders>
            <w:shd w:val="clear" w:color="auto" w:fill="auto"/>
            <w:noWrap/>
            <w:vAlign w:val="bottom"/>
            <w:hideMark/>
          </w:tcPr>
          <w:p w14:paraId="027131F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95F0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23356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(9.1-18.6)</w:t>
            </w:r>
          </w:p>
        </w:tc>
        <w:tc>
          <w:tcPr>
            <w:tcW w:w="1660" w:type="dxa"/>
            <w:tcBorders>
              <w:top w:val="nil"/>
              <w:left w:val="nil"/>
              <w:bottom w:val="nil"/>
              <w:right w:val="nil"/>
            </w:tcBorders>
            <w:shd w:val="clear" w:color="auto" w:fill="auto"/>
            <w:noWrap/>
            <w:vAlign w:val="bottom"/>
            <w:hideMark/>
          </w:tcPr>
          <w:p w14:paraId="167A78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(4.9-11.2)</w:t>
            </w:r>
          </w:p>
        </w:tc>
        <w:tc>
          <w:tcPr>
            <w:tcW w:w="1800" w:type="dxa"/>
            <w:tcBorders>
              <w:top w:val="nil"/>
              <w:left w:val="nil"/>
              <w:bottom w:val="nil"/>
              <w:right w:val="nil"/>
            </w:tcBorders>
            <w:shd w:val="clear" w:color="auto" w:fill="auto"/>
            <w:noWrap/>
            <w:vAlign w:val="bottom"/>
            <w:hideMark/>
          </w:tcPr>
          <w:p w14:paraId="736290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443 (319-637)</w:t>
            </w:r>
          </w:p>
        </w:tc>
        <w:tc>
          <w:tcPr>
            <w:tcW w:w="1800" w:type="dxa"/>
            <w:tcBorders>
              <w:top w:val="nil"/>
              <w:left w:val="nil"/>
              <w:bottom w:val="nil"/>
              <w:right w:val="nil"/>
            </w:tcBorders>
            <w:shd w:val="clear" w:color="auto" w:fill="auto"/>
            <w:noWrap/>
            <w:vAlign w:val="bottom"/>
            <w:hideMark/>
          </w:tcPr>
          <w:p w14:paraId="275CB2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362 (245-555)</w:t>
            </w:r>
          </w:p>
        </w:tc>
      </w:tr>
      <w:tr w:rsidR="00B0760D" w:rsidRPr="00B0760D" w14:paraId="3CAFAACC" w14:textId="77777777" w:rsidTr="00B0760D">
        <w:trPr>
          <w:trHeight w:val="320"/>
        </w:trPr>
        <w:tc>
          <w:tcPr>
            <w:tcW w:w="2524" w:type="dxa"/>
            <w:tcBorders>
              <w:top w:val="nil"/>
              <w:left w:val="nil"/>
              <w:bottom w:val="nil"/>
              <w:right w:val="nil"/>
            </w:tcBorders>
            <w:shd w:val="clear" w:color="auto" w:fill="auto"/>
            <w:noWrap/>
            <w:vAlign w:val="bottom"/>
            <w:hideMark/>
          </w:tcPr>
          <w:p w14:paraId="207236D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AE4D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1E552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(4.2-8.3)</w:t>
            </w:r>
          </w:p>
        </w:tc>
        <w:tc>
          <w:tcPr>
            <w:tcW w:w="1660" w:type="dxa"/>
            <w:tcBorders>
              <w:top w:val="nil"/>
              <w:left w:val="nil"/>
              <w:bottom w:val="nil"/>
              <w:right w:val="nil"/>
            </w:tcBorders>
            <w:shd w:val="clear" w:color="auto" w:fill="auto"/>
            <w:noWrap/>
            <w:vAlign w:val="bottom"/>
            <w:hideMark/>
          </w:tcPr>
          <w:p w14:paraId="4591AB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(4.1-8.3)</w:t>
            </w:r>
          </w:p>
        </w:tc>
        <w:tc>
          <w:tcPr>
            <w:tcW w:w="1800" w:type="dxa"/>
            <w:tcBorders>
              <w:top w:val="nil"/>
              <w:left w:val="nil"/>
              <w:bottom w:val="nil"/>
              <w:right w:val="nil"/>
            </w:tcBorders>
            <w:shd w:val="clear" w:color="auto" w:fill="auto"/>
            <w:noWrap/>
            <w:vAlign w:val="bottom"/>
            <w:hideMark/>
          </w:tcPr>
          <w:p w14:paraId="0066B1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225 (145-290)</w:t>
            </w:r>
          </w:p>
        </w:tc>
        <w:tc>
          <w:tcPr>
            <w:tcW w:w="1800" w:type="dxa"/>
            <w:tcBorders>
              <w:top w:val="nil"/>
              <w:left w:val="nil"/>
              <w:bottom w:val="nil"/>
              <w:right w:val="nil"/>
            </w:tcBorders>
            <w:shd w:val="clear" w:color="auto" w:fill="auto"/>
            <w:noWrap/>
            <w:vAlign w:val="bottom"/>
            <w:hideMark/>
          </w:tcPr>
          <w:p w14:paraId="7EAC8D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317 (206-413)</w:t>
            </w:r>
          </w:p>
        </w:tc>
      </w:tr>
      <w:tr w:rsidR="00B0760D" w:rsidRPr="00B0760D" w14:paraId="78FA4D1F" w14:textId="77777777" w:rsidTr="00B0760D">
        <w:trPr>
          <w:trHeight w:val="320"/>
        </w:trPr>
        <w:tc>
          <w:tcPr>
            <w:tcW w:w="2524" w:type="dxa"/>
            <w:tcBorders>
              <w:top w:val="nil"/>
              <w:left w:val="nil"/>
              <w:bottom w:val="nil"/>
              <w:right w:val="nil"/>
            </w:tcBorders>
            <w:shd w:val="clear" w:color="auto" w:fill="auto"/>
            <w:noWrap/>
            <w:vAlign w:val="bottom"/>
            <w:hideMark/>
          </w:tcPr>
          <w:p w14:paraId="3A381A9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61F6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A334F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(6.2-10.9)</w:t>
            </w:r>
          </w:p>
        </w:tc>
        <w:tc>
          <w:tcPr>
            <w:tcW w:w="1660" w:type="dxa"/>
            <w:tcBorders>
              <w:top w:val="nil"/>
              <w:left w:val="nil"/>
              <w:bottom w:val="nil"/>
              <w:right w:val="nil"/>
            </w:tcBorders>
            <w:shd w:val="clear" w:color="auto" w:fill="auto"/>
            <w:noWrap/>
            <w:vAlign w:val="bottom"/>
            <w:hideMark/>
          </w:tcPr>
          <w:p w14:paraId="4D8C25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(4.9-9)</w:t>
            </w:r>
          </w:p>
        </w:tc>
        <w:tc>
          <w:tcPr>
            <w:tcW w:w="1800" w:type="dxa"/>
            <w:tcBorders>
              <w:top w:val="nil"/>
              <w:left w:val="nil"/>
              <w:bottom w:val="nil"/>
              <w:right w:val="nil"/>
            </w:tcBorders>
            <w:shd w:val="clear" w:color="auto" w:fill="auto"/>
            <w:noWrap/>
            <w:vAlign w:val="bottom"/>
            <w:hideMark/>
          </w:tcPr>
          <w:p w14:paraId="147589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(213-376)</w:t>
            </w:r>
          </w:p>
        </w:tc>
        <w:tc>
          <w:tcPr>
            <w:tcW w:w="1800" w:type="dxa"/>
            <w:tcBorders>
              <w:top w:val="nil"/>
              <w:left w:val="nil"/>
              <w:bottom w:val="nil"/>
              <w:right w:val="nil"/>
            </w:tcBorders>
            <w:shd w:val="clear" w:color="auto" w:fill="auto"/>
            <w:noWrap/>
            <w:vAlign w:val="bottom"/>
            <w:hideMark/>
          </w:tcPr>
          <w:p w14:paraId="7C3785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316 (244-449)</w:t>
            </w:r>
          </w:p>
        </w:tc>
      </w:tr>
      <w:tr w:rsidR="00B0760D" w:rsidRPr="00B0760D" w14:paraId="202D8B04" w14:textId="77777777" w:rsidTr="00B0760D">
        <w:trPr>
          <w:trHeight w:val="320"/>
        </w:trPr>
        <w:tc>
          <w:tcPr>
            <w:tcW w:w="2524" w:type="dxa"/>
            <w:tcBorders>
              <w:top w:val="nil"/>
              <w:left w:val="nil"/>
              <w:bottom w:val="nil"/>
              <w:right w:val="nil"/>
            </w:tcBorders>
            <w:shd w:val="clear" w:color="auto" w:fill="auto"/>
            <w:noWrap/>
            <w:vAlign w:val="bottom"/>
            <w:hideMark/>
          </w:tcPr>
          <w:p w14:paraId="356DA94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02FA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C4B43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(3.8-6.7)</w:t>
            </w:r>
          </w:p>
        </w:tc>
        <w:tc>
          <w:tcPr>
            <w:tcW w:w="1660" w:type="dxa"/>
            <w:tcBorders>
              <w:top w:val="nil"/>
              <w:left w:val="nil"/>
              <w:bottom w:val="nil"/>
              <w:right w:val="nil"/>
            </w:tcBorders>
            <w:shd w:val="clear" w:color="auto" w:fill="auto"/>
            <w:noWrap/>
            <w:vAlign w:val="bottom"/>
            <w:hideMark/>
          </w:tcPr>
          <w:p w14:paraId="7E66D3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(1.2-2)</w:t>
            </w:r>
          </w:p>
        </w:tc>
        <w:tc>
          <w:tcPr>
            <w:tcW w:w="1800" w:type="dxa"/>
            <w:tcBorders>
              <w:top w:val="nil"/>
              <w:left w:val="nil"/>
              <w:bottom w:val="nil"/>
              <w:right w:val="nil"/>
            </w:tcBorders>
            <w:shd w:val="clear" w:color="auto" w:fill="auto"/>
            <w:noWrap/>
            <w:vAlign w:val="bottom"/>
            <w:hideMark/>
          </w:tcPr>
          <w:p w14:paraId="49BA04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(132-234)</w:t>
            </w:r>
          </w:p>
        </w:tc>
        <w:tc>
          <w:tcPr>
            <w:tcW w:w="1800" w:type="dxa"/>
            <w:tcBorders>
              <w:top w:val="nil"/>
              <w:left w:val="nil"/>
              <w:bottom w:val="nil"/>
              <w:right w:val="nil"/>
            </w:tcBorders>
            <w:shd w:val="clear" w:color="auto" w:fill="auto"/>
            <w:noWrap/>
            <w:vAlign w:val="bottom"/>
            <w:hideMark/>
          </w:tcPr>
          <w:p w14:paraId="003F87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(62-99)</w:t>
            </w:r>
          </w:p>
        </w:tc>
      </w:tr>
      <w:tr w:rsidR="00B0760D" w:rsidRPr="00B0760D" w14:paraId="347C4117" w14:textId="77777777" w:rsidTr="00B0760D">
        <w:trPr>
          <w:trHeight w:val="320"/>
        </w:trPr>
        <w:tc>
          <w:tcPr>
            <w:tcW w:w="2524" w:type="dxa"/>
            <w:tcBorders>
              <w:top w:val="nil"/>
              <w:left w:val="nil"/>
              <w:bottom w:val="nil"/>
              <w:right w:val="nil"/>
            </w:tcBorders>
            <w:shd w:val="clear" w:color="auto" w:fill="auto"/>
            <w:noWrap/>
            <w:vAlign w:val="bottom"/>
            <w:hideMark/>
          </w:tcPr>
          <w:p w14:paraId="0E3AEB4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5FD3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8402E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(2.5-2.8)</w:t>
            </w:r>
          </w:p>
        </w:tc>
        <w:tc>
          <w:tcPr>
            <w:tcW w:w="1660" w:type="dxa"/>
            <w:tcBorders>
              <w:top w:val="nil"/>
              <w:left w:val="nil"/>
              <w:bottom w:val="nil"/>
              <w:right w:val="nil"/>
            </w:tcBorders>
            <w:shd w:val="clear" w:color="auto" w:fill="auto"/>
            <w:noWrap/>
            <w:vAlign w:val="bottom"/>
            <w:hideMark/>
          </w:tcPr>
          <w:p w14:paraId="613987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(3.1-3.4)</w:t>
            </w:r>
          </w:p>
        </w:tc>
        <w:tc>
          <w:tcPr>
            <w:tcW w:w="1800" w:type="dxa"/>
            <w:tcBorders>
              <w:top w:val="nil"/>
              <w:left w:val="nil"/>
              <w:bottom w:val="nil"/>
              <w:right w:val="nil"/>
            </w:tcBorders>
            <w:shd w:val="clear" w:color="auto" w:fill="auto"/>
            <w:noWrap/>
            <w:vAlign w:val="bottom"/>
            <w:hideMark/>
          </w:tcPr>
          <w:p w14:paraId="76FD5D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(87-98)</w:t>
            </w:r>
          </w:p>
        </w:tc>
        <w:tc>
          <w:tcPr>
            <w:tcW w:w="1800" w:type="dxa"/>
            <w:tcBorders>
              <w:top w:val="nil"/>
              <w:left w:val="nil"/>
              <w:bottom w:val="nil"/>
              <w:right w:val="nil"/>
            </w:tcBorders>
            <w:shd w:val="clear" w:color="auto" w:fill="auto"/>
            <w:noWrap/>
            <w:vAlign w:val="bottom"/>
            <w:hideMark/>
          </w:tcPr>
          <w:p w14:paraId="70EC4E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 (151-170)</w:t>
            </w:r>
          </w:p>
        </w:tc>
      </w:tr>
      <w:tr w:rsidR="00B0760D" w:rsidRPr="00B0760D" w14:paraId="34F03D79" w14:textId="77777777" w:rsidTr="00B0760D">
        <w:trPr>
          <w:trHeight w:val="320"/>
        </w:trPr>
        <w:tc>
          <w:tcPr>
            <w:tcW w:w="2524" w:type="dxa"/>
            <w:tcBorders>
              <w:top w:val="nil"/>
              <w:left w:val="nil"/>
              <w:bottom w:val="nil"/>
              <w:right w:val="nil"/>
            </w:tcBorders>
            <w:shd w:val="clear" w:color="auto" w:fill="auto"/>
            <w:noWrap/>
            <w:vAlign w:val="bottom"/>
            <w:hideMark/>
          </w:tcPr>
          <w:p w14:paraId="1DD9D18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479D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E79D9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(1.1-1.2)</w:t>
            </w:r>
          </w:p>
        </w:tc>
        <w:tc>
          <w:tcPr>
            <w:tcW w:w="1660" w:type="dxa"/>
            <w:tcBorders>
              <w:top w:val="nil"/>
              <w:left w:val="nil"/>
              <w:bottom w:val="nil"/>
              <w:right w:val="nil"/>
            </w:tcBorders>
            <w:shd w:val="clear" w:color="auto" w:fill="auto"/>
            <w:noWrap/>
            <w:vAlign w:val="bottom"/>
            <w:hideMark/>
          </w:tcPr>
          <w:p w14:paraId="23A0D9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6CC4F5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(38-43)</w:t>
            </w:r>
          </w:p>
        </w:tc>
        <w:tc>
          <w:tcPr>
            <w:tcW w:w="1800" w:type="dxa"/>
            <w:tcBorders>
              <w:top w:val="nil"/>
              <w:left w:val="nil"/>
              <w:bottom w:val="nil"/>
              <w:right w:val="nil"/>
            </w:tcBorders>
            <w:shd w:val="clear" w:color="auto" w:fill="auto"/>
            <w:noWrap/>
            <w:vAlign w:val="bottom"/>
            <w:hideMark/>
          </w:tcPr>
          <w:p w14:paraId="5B1AF9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(61-70)</w:t>
            </w:r>
          </w:p>
        </w:tc>
      </w:tr>
      <w:tr w:rsidR="00B0760D" w:rsidRPr="00B0760D" w14:paraId="1097F767" w14:textId="77777777" w:rsidTr="00B0760D">
        <w:trPr>
          <w:trHeight w:val="320"/>
        </w:trPr>
        <w:tc>
          <w:tcPr>
            <w:tcW w:w="2524" w:type="dxa"/>
            <w:tcBorders>
              <w:top w:val="nil"/>
              <w:left w:val="nil"/>
              <w:bottom w:val="nil"/>
              <w:right w:val="nil"/>
            </w:tcBorders>
            <w:shd w:val="clear" w:color="auto" w:fill="auto"/>
            <w:noWrap/>
            <w:vAlign w:val="bottom"/>
            <w:hideMark/>
          </w:tcPr>
          <w:p w14:paraId="7F73088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1BC8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3E91C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660" w:type="dxa"/>
            <w:tcBorders>
              <w:top w:val="nil"/>
              <w:left w:val="nil"/>
              <w:bottom w:val="nil"/>
              <w:right w:val="nil"/>
            </w:tcBorders>
            <w:shd w:val="clear" w:color="auto" w:fill="auto"/>
            <w:noWrap/>
            <w:vAlign w:val="bottom"/>
            <w:hideMark/>
          </w:tcPr>
          <w:p w14:paraId="50F117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(1.5-1.7)</w:t>
            </w:r>
          </w:p>
        </w:tc>
        <w:tc>
          <w:tcPr>
            <w:tcW w:w="1800" w:type="dxa"/>
            <w:tcBorders>
              <w:top w:val="nil"/>
              <w:left w:val="nil"/>
              <w:bottom w:val="nil"/>
              <w:right w:val="nil"/>
            </w:tcBorders>
            <w:shd w:val="clear" w:color="auto" w:fill="auto"/>
            <w:noWrap/>
            <w:vAlign w:val="bottom"/>
            <w:hideMark/>
          </w:tcPr>
          <w:p w14:paraId="4C0F8C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(43-50)</w:t>
            </w:r>
          </w:p>
        </w:tc>
        <w:tc>
          <w:tcPr>
            <w:tcW w:w="1800" w:type="dxa"/>
            <w:tcBorders>
              <w:top w:val="nil"/>
              <w:left w:val="nil"/>
              <w:bottom w:val="nil"/>
              <w:right w:val="nil"/>
            </w:tcBorders>
            <w:shd w:val="clear" w:color="auto" w:fill="auto"/>
            <w:noWrap/>
            <w:vAlign w:val="bottom"/>
            <w:hideMark/>
          </w:tcPr>
          <w:p w14:paraId="0B9FE8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(76-87)</w:t>
            </w:r>
          </w:p>
        </w:tc>
      </w:tr>
      <w:tr w:rsidR="00B0760D" w:rsidRPr="00B0760D" w14:paraId="4D2D19B2" w14:textId="77777777" w:rsidTr="00B0760D">
        <w:trPr>
          <w:trHeight w:val="320"/>
        </w:trPr>
        <w:tc>
          <w:tcPr>
            <w:tcW w:w="2524" w:type="dxa"/>
            <w:tcBorders>
              <w:top w:val="nil"/>
              <w:left w:val="nil"/>
              <w:bottom w:val="nil"/>
              <w:right w:val="nil"/>
            </w:tcBorders>
            <w:shd w:val="clear" w:color="auto" w:fill="auto"/>
            <w:noWrap/>
            <w:vAlign w:val="bottom"/>
            <w:hideMark/>
          </w:tcPr>
          <w:p w14:paraId="30FAE89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BA79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0CEFD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3FCE46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(0-0.2)</w:t>
            </w:r>
          </w:p>
        </w:tc>
        <w:tc>
          <w:tcPr>
            <w:tcW w:w="1800" w:type="dxa"/>
            <w:tcBorders>
              <w:top w:val="nil"/>
              <w:left w:val="nil"/>
              <w:bottom w:val="nil"/>
              <w:right w:val="nil"/>
            </w:tcBorders>
            <w:shd w:val="clear" w:color="auto" w:fill="auto"/>
            <w:noWrap/>
            <w:vAlign w:val="bottom"/>
            <w:hideMark/>
          </w:tcPr>
          <w:p w14:paraId="6762E7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(1-5)</w:t>
            </w:r>
          </w:p>
        </w:tc>
        <w:tc>
          <w:tcPr>
            <w:tcW w:w="1800" w:type="dxa"/>
            <w:tcBorders>
              <w:top w:val="nil"/>
              <w:left w:val="nil"/>
              <w:bottom w:val="nil"/>
              <w:right w:val="nil"/>
            </w:tcBorders>
            <w:shd w:val="clear" w:color="auto" w:fill="auto"/>
            <w:noWrap/>
            <w:vAlign w:val="bottom"/>
            <w:hideMark/>
          </w:tcPr>
          <w:p w14:paraId="5854ED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(1-9)</w:t>
            </w:r>
          </w:p>
        </w:tc>
      </w:tr>
      <w:tr w:rsidR="00B0760D" w:rsidRPr="00B0760D" w14:paraId="21D0F9B5" w14:textId="77777777" w:rsidTr="00B0760D">
        <w:trPr>
          <w:trHeight w:val="320"/>
        </w:trPr>
        <w:tc>
          <w:tcPr>
            <w:tcW w:w="2524" w:type="dxa"/>
            <w:tcBorders>
              <w:top w:val="nil"/>
              <w:left w:val="nil"/>
              <w:bottom w:val="nil"/>
              <w:right w:val="nil"/>
            </w:tcBorders>
            <w:shd w:val="clear" w:color="auto" w:fill="auto"/>
            <w:noWrap/>
            <w:vAlign w:val="bottom"/>
            <w:hideMark/>
          </w:tcPr>
          <w:p w14:paraId="563FA4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Iceland</w:t>
            </w:r>
          </w:p>
        </w:tc>
        <w:tc>
          <w:tcPr>
            <w:tcW w:w="2180" w:type="dxa"/>
            <w:tcBorders>
              <w:top w:val="nil"/>
              <w:left w:val="nil"/>
              <w:bottom w:val="nil"/>
              <w:right w:val="nil"/>
            </w:tcBorders>
            <w:shd w:val="clear" w:color="auto" w:fill="auto"/>
            <w:noWrap/>
            <w:vAlign w:val="bottom"/>
            <w:hideMark/>
          </w:tcPr>
          <w:p w14:paraId="628AE6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5BADD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71.4 (67.1-76.2)</w:t>
            </w:r>
          </w:p>
        </w:tc>
        <w:tc>
          <w:tcPr>
            <w:tcW w:w="1660" w:type="dxa"/>
            <w:tcBorders>
              <w:top w:val="nil"/>
              <w:left w:val="nil"/>
              <w:bottom w:val="nil"/>
              <w:right w:val="nil"/>
            </w:tcBorders>
            <w:shd w:val="clear" w:color="auto" w:fill="auto"/>
            <w:noWrap/>
            <w:vAlign w:val="bottom"/>
            <w:hideMark/>
          </w:tcPr>
          <w:p w14:paraId="6CCF64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69.4 (64.1-75.1)</w:t>
            </w:r>
          </w:p>
        </w:tc>
        <w:tc>
          <w:tcPr>
            <w:tcW w:w="1800" w:type="dxa"/>
            <w:tcBorders>
              <w:top w:val="nil"/>
              <w:left w:val="nil"/>
              <w:bottom w:val="nil"/>
              <w:right w:val="nil"/>
            </w:tcBorders>
            <w:shd w:val="clear" w:color="auto" w:fill="auto"/>
            <w:noWrap/>
            <w:vAlign w:val="bottom"/>
            <w:hideMark/>
          </w:tcPr>
          <w:p w14:paraId="6B54C0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1271 (1181-1363)</w:t>
            </w:r>
          </w:p>
        </w:tc>
        <w:tc>
          <w:tcPr>
            <w:tcW w:w="1800" w:type="dxa"/>
            <w:tcBorders>
              <w:top w:val="nil"/>
              <w:left w:val="nil"/>
              <w:bottom w:val="nil"/>
              <w:right w:val="nil"/>
            </w:tcBorders>
            <w:shd w:val="clear" w:color="auto" w:fill="auto"/>
            <w:noWrap/>
            <w:vAlign w:val="bottom"/>
            <w:hideMark/>
          </w:tcPr>
          <w:p w14:paraId="2D75F8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2564 (2366-2775)</w:t>
            </w:r>
          </w:p>
        </w:tc>
      </w:tr>
      <w:tr w:rsidR="00B0760D" w:rsidRPr="00B0760D" w14:paraId="1F307947" w14:textId="77777777" w:rsidTr="00B0760D">
        <w:trPr>
          <w:trHeight w:val="320"/>
        </w:trPr>
        <w:tc>
          <w:tcPr>
            <w:tcW w:w="2524" w:type="dxa"/>
            <w:tcBorders>
              <w:top w:val="nil"/>
              <w:left w:val="nil"/>
              <w:bottom w:val="nil"/>
              <w:right w:val="nil"/>
            </w:tcBorders>
            <w:shd w:val="clear" w:color="auto" w:fill="auto"/>
            <w:noWrap/>
            <w:vAlign w:val="bottom"/>
            <w:hideMark/>
          </w:tcPr>
          <w:p w14:paraId="690862D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C443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152A9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(7.4-13.4)</w:t>
            </w:r>
          </w:p>
        </w:tc>
        <w:tc>
          <w:tcPr>
            <w:tcW w:w="1660" w:type="dxa"/>
            <w:tcBorders>
              <w:top w:val="nil"/>
              <w:left w:val="nil"/>
              <w:bottom w:val="nil"/>
              <w:right w:val="nil"/>
            </w:tcBorders>
            <w:shd w:val="clear" w:color="auto" w:fill="auto"/>
            <w:noWrap/>
            <w:vAlign w:val="bottom"/>
            <w:hideMark/>
          </w:tcPr>
          <w:p w14:paraId="3B38F4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(8.7-15.2)</w:t>
            </w:r>
          </w:p>
        </w:tc>
        <w:tc>
          <w:tcPr>
            <w:tcW w:w="1800" w:type="dxa"/>
            <w:tcBorders>
              <w:top w:val="nil"/>
              <w:left w:val="nil"/>
              <w:bottom w:val="nil"/>
              <w:right w:val="nil"/>
            </w:tcBorders>
            <w:shd w:val="clear" w:color="auto" w:fill="auto"/>
            <w:noWrap/>
            <w:vAlign w:val="bottom"/>
            <w:hideMark/>
          </w:tcPr>
          <w:p w14:paraId="1311C2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 (131-238)</w:t>
            </w:r>
          </w:p>
        </w:tc>
        <w:tc>
          <w:tcPr>
            <w:tcW w:w="1800" w:type="dxa"/>
            <w:tcBorders>
              <w:top w:val="nil"/>
              <w:left w:val="nil"/>
              <w:bottom w:val="nil"/>
              <w:right w:val="nil"/>
            </w:tcBorders>
            <w:shd w:val="clear" w:color="auto" w:fill="auto"/>
            <w:noWrap/>
            <w:vAlign w:val="bottom"/>
            <w:hideMark/>
          </w:tcPr>
          <w:p w14:paraId="2B6D67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436 (322-559)</w:t>
            </w:r>
          </w:p>
        </w:tc>
      </w:tr>
      <w:tr w:rsidR="00B0760D" w:rsidRPr="00B0760D" w14:paraId="68D9C4A6" w14:textId="77777777" w:rsidTr="00B0760D">
        <w:trPr>
          <w:trHeight w:val="320"/>
        </w:trPr>
        <w:tc>
          <w:tcPr>
            <w:tcW w:w="2524" w:type="dxa"/>
            <w:tcBorders>
              <w:top w:val="nil"/>
              <w:left w:val="nil"/>
              <w:bottom w:val="nil"/>
              <w:right w:val="nil"/>
            </w:tcBorders>
            <w:shd w:val="clear" w:color="auto" w:fill="auto"/>
            <w:noWrap/>
            <w:vAlign w:val="bottom"/>
            <w:hideMark/>
          </w:tcPr>
          <w:p w14:paraId="21A949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69EA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8446A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(3.6-7.7)</w:t>
            </w:r>
          </w:p>
        </w:tc>
        <w:tc>
          <w:tcPr>
            <w:tcW w:w="1660" w:type="dxa"/>
            <w:tcBorders>
              <w:top w:val="nil"/>
              <w:left w:val="nil"/>
              <w:bottom w:val="nil"/>
              <w:right w:val="nil"/>
            </w:tcBorders>
            <w:shd w:val="clear" w:color="auto" w:fill="auto"/>
            <w:noWrap/>
            <w:vAlign w:val="bottom"/>
            <w:hideMark/>
          </w:tcPr>
          <w:p w14:paraId="53B7C8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(7.5-15.2)</w:t>
            </w:r>
          </w:p>
        </w:tc>
        <w:tc>
          <w:tcPr>
            <w:tcW w:w="1800" w:type="dxa"/>
            <w:tcBorders>
              <w:top w:val="nil"/>
              <w:left w:val="nil"/>
              <w:bottom w:val="nil"/>
              <w:right w:val="nil"/>
            </w:tcBorders>
            <w:shd w:val="clear" w:color="auto" w:fill="auto"/>
            <w:noWrap/>
            <w:vAlign w:val="bottom"/>
            <w:hideMark/>
          </w:tcPr>
          <w:p w14:paraId="4C98D7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(64-138)</w:t>
            </w:r>
          </w:p>
        </w:tc>
        <w:tc>
          <w:tcPr>
            <w:tcW w:w="1800" w:type="dxa"/>
            <w:tcBorders>
              <w:top w:val="nil"/>
              <w:left w:val="nil"/>
              <w:bottom w:val="nil"/>
              <w:right w:val="nil"/>
            </w:tcBorders>
            <w:shd w:val="clear" w:color="auto" w:fill="auto"/>
            <w:noWrap/>
            <w:vAlign w:val="bottom"/>
            <w:hideMark/>
          </w:tcPr>
          <w:p w14:paraId="1E9F85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399 (276-569)</w:t>
            </w:r>
          </w:p>
        </w:tc>
      </w:tr>
      <w:tr w:rsidR="00B0760D" w:rsidRPr="00B0760D" w14:paraId="48878FC2" w14:textId="77777777" w:rsidTr="00B0760D">
        <w:trPr>
          <w:trHeight w:val="320"/>
        </w:trPr>
        <w:tc>
          <w:tcPr>
            <w:tcW w:w="2524" w:type="dxa"/>
            <w:tcBorders>
              <w:top w:val="nil"/>
              <w:left w:val="nil"/>
              <w:bottom w:val="nil"/>
              <w:right w:val="nil"/>
            </w:tcBorders>
            <w:shd w:val="clear" w:color="auto" w:fill="auto"/>
            <w:noWrap/>
            <w:vAlign w:val="bottom"/>
            <w:hideMark/>
          </w:tcPr>
          <w:p w14:paraId="055A08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FA261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C94CA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660" w:type="dxa"/>
            <w:tcBorders>
              <w:top w:val="nil"/>
              <w:left w:val="nil"/>
              <w:bottom w:val="nil"/>
              <w:right w:val="nil"/>
            </w:tcBorders>
            <w:shd w:val="clear" w:color="auto" w:fill="auto"/>
            <w:noWrap/>
            <w:vAlign w:val="bottom"/>
            <w:hideMark/>
          </w:tcPr>
          <w:p w14:paraId="3337D0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(0.7-1.6)</w:t>
            </w:r>
          </w:p>
        </w:tc>
        <w:tc>
          <w:tcPr>
            <w:tcW w:w="1800" w:type="dxa"/>
            <w:tcBorders>
              <w:top w:val="nil"/>
              <w:left w:val="nil"/>
              <w:bottom w:val="nil"/>
              <w:right w:val="nil"/>
            </w:tcBorders>
            <w:shd w:val="clear" w:color="auto" w:fill="auto"/>
            <w:noWrap/>
            <w:vAlign w:val="bottom"/>
            <w:hideMark/>
          </w:tcPr>
          <w:p w14:paraId="7F5562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(4-8)</w:t>
            </w:r>
          </w:p>
        </w:tc>
        <w:tc>
          <w:tcPr>
            <w:tcW w:w="1800" w:type="dxa"/>
            <w:tcBorders>
              <w:top w:val="nil"/>
              <w:left w:val="nil"/>
              <w:bottom w:val="nil"/>
              <w:right w:val="nil"/>
            </w:tcBorders>
            <w:shd w:val="clear" w:color="auto" w:fill="auto"/>
            <w:noWrap/>
            <w:vAlign w:val="bottom"/>
            <w:hideMark/>
          </w:tcPr>
          <w:p w14:paraId="09A98C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(27-58)</w:t>
            </w:r>
          </w:p>
        </w:tc>
      </w:tr>
      <w:tr w:rsidR="00B0760D" w:rsidRPr="00B0760D" w14:paraId="16ED0E9F" w14:textId="77777777" w:rsidTr="00B0760D">
        <w:trPr>
          <w:trHeight w:val="320"/>
        </w:trPr>
        <w:tc>
          <w:tcPr>
            <w:tcW w:w="2524" w:type="dxa"/>
            <w:tcBorders>
              <w:top w:val="nil"/>
              <w:left w:val="nil"/>
              <w:bottom w:val="nil"/>
              <w:right w:val="nil"/>
            </w:tcBorders>
            <w:shd w:val="clear" w:color="auto" w:fill="auto"/>
            <w:noWrap/>
            <w:vAlign w:val="bottom"/>
            <w:hideMark/>
          </w:tcPr>
          <w:p w14:paraId="13A2F26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3AF71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A272A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(3.4-7.3)</w:t>
            </w:r>
          </w:p>
        </w:tc>
        <w:tc>
          <w:tcPr>
            <w:tcW w:w="1660" w:type="dxa"/>
            <w:tcBorders>
              <w:top w:val="nil"/>
              <w:left w:val="nil"/>
              <w:bottom w:val="nil"/>
              <w:right w:val="nil"/>
            </w:tcBorders>
            <w:shd w:val="clear" w:color="auto" w:fill="auto"/>
            <w:noWrap/>
            <w:vAlign w:val="bottom"/>
            <w:hideMark/>
          </w:tcPr>
          <w:p w14:paraId="1B99C3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(6.8-14)</w:t>
            </w:r>
          </w:p>
        </w:tc>
        <w:tc>
          <w:tcPr>
            <w:tcW w:w="1800" w:type="dxa"/>
            <w:tcBorders>
              <w:top w:val="nil"/>
              <w:left w:val="nil"/>
              <w:bottom w:val="nil"/>
              <w:right w:val="nil"/>
            </w:tcBorders>
            <w:shd w:val="clear" w:color="auto" w:fill="auto"/>
            <w:noWrap/>
            <w:vAlign w:val="bottom"/>
            <w:hideMark/>
          </w:tcPr>
          <w:p w14:paraId="74FCBD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(61-131)</w:t>
            </w:r>
          </w:p>
        </w:tc>
        <w:tc>
          <w:tcPr>
            <w:tcW w:w="1800" w:type="dxa"/>
            <w:tcBorders>
              <w:top w:val="nil"/>
              <w:left w:val="nil"/>
              <w:bottom w:val="nil"/>
              <w:right w:val="nil"/>
            </w:tcBorders>
            <w:shd w:val="clear" w:color="auto" w:fill="auto"/>
            <w:noWrap/>
            <w:vAlign w:val="bottom"/>
            <w:hideMark/>
          </w:tcPr>
          <w:p w14:paraId="1F0ED4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365 (251-522)</w:t>
            </w:r>
          </w:p>
        </w:tc>
      </w:tr>
      <w:tr w:rsidR="00B0760D" w:rsidRPr="00B0760D" w14:paraId="62CFB35B" w14:textId="77777777" w:rsidTr="00B0760D">
        <w:trPr>
          <w:trHeight w:val="320"/>
        </w:trPr>
        <w:tc>
          <w:tcPr>
            <w:tcW w:w="2524" w:type="dxa"/>
            <w:tcBorders>
              <w:top w:val="nil"/>
              <w:left w:val="nil"/>
              <w:bottom w:val="nil"/>
              <w:right w:val="nil"/>
            </w:tcBorders>
            <w:shd w:val="clear" w:color="auto" w:fill="auto"/>
            <w:noWrap/>
            <w:vAlign w:val="bottom"/>
            <w:hideMark/>
          </w:tcPr>
          <w:p w14:paraId="1F569D5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DDDE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2B574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41.2 (34-49.6)</w:t>
            </w:r>
          </w:p>
        </w:tc>
        <w:tc>
          <w:tcPr>
            <w:tcW w:w="1660" w:type="dxa"/>
            <w:tcBorders>
              <w:top w:val="nil"/>
              <w:left w:val="nil"/>
              <w:bottom w:val="nil"/>
              <w:right w:val="nil"/>
            </w:tcBorders>
            <w:shd w:val="clear" w:color="auto" w:fill="auto"/>
            <w:noWrap/>
            <w:vAlign w:val="bottom"/>
            <w:hideMark/>
          </w:tcPr>
          <w:p w14:paraId="164945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32.8 (23.8-44.2)</w:t>
            </w:r>
          </w:p>
        </w:tc>
        <w:tc>
          <w:tcPr>
            <w:tcW w:w="1800" w:type="dxa"/>
            <w:tcBorders>
              <w:top w:val="nil"/>
              <w:left w:val="nil"/>
              <w:bottom w:val="nil"/>
              <w:right w:val="nil"/>
            </w:tcBorders>
            <w:shd w:val="clear" w:color="auto" w:fill="auto"/>
            <w:noWrap/>
            <w:vAlign w:val="bottom"/>
            <w:hideMark/>
          </w:tcPr>
          <w:p w14:paraId="140F0F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732 (604-882)</w:t>
            </w:r>
          </w:p>
        </w:tc>
        <w:tc>
          <w:tcPr>
            <w:tcW w:w="1800" w:type="dxa"/>
            <w:tcBorders>
              <w:top w:val="nil"/>
              <w:left w:val="nil"/>
              <w:bottom w:val="nil"/>
              <w:right w:val="nil"/>
            </w:tcBorders>
            <w:shd w:val="clear" w:color="auto" w:fill="auto"/>
            <w:noWrap/>
            <w:vAlign w:val="bottom"/>
            <w:hideMark/>
          </w:tcPr>
          <w:p w14:paraId="20E095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1211 (887-1621)</w:t>
            </w:r>
          </w:p>
        </w:tc>
      </w:tr>
      <w:tr w:rsidR="00B0760D" w:rsidRPr="00B0760D" w14:paraId="405B6986" w14:textId="77777777" w:rsidTr="00B0760D">
        <w:trPr>
          <w:trHeight w:val="320"/>
        </w:trPr>
        <w:tc>
          <w:tcPr>
            <w:tcW w:w="2524" w:type="dxa"/>
            <w:tcBorders>
              <w:top w:val="nil"/>
              <w:left w:val="nil"/>
              <w:bottom w:val="nil"/>
              <w:right w:val="nil"/>
            </w:tcBorders>
            <w:shd w:val="clear" w:color="auto" w:fill="auto"/>
            <w:noWrap/>
            <w:vAlign w:val="bottom"/>
            <w:hideMark/>
          </w:tcPr>
          <w:p w14:paraId="5520935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C105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1001F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(19.1-27.4)</w:t>
            </w:r>
          </w:p>
        </w:tc>
        <w:tc>
          <w:tcPr>
            <w:tcW w:w="1660" w:type="dxa"/>
            <w:tcBorders>
              <w:top w:val="nil"/>
              <w:left w:val="nil"/>
              <w:bottom w:val="nil"/>
              <w:right w:val="nil"/>
            </w:tcBorders>
            <w:shd w:val="clear" w:color="auto" w:fill="auto"/>
            <w:noWrap/>
            <w:vAlign w:val="bottom"/>
            <w:hideMark/>
          </w:tcPr>
          <w:p w14:paraId="0CD608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25.6 (21.9-31.7)</w:t>
            </w:r>
          </w:p>
        </w:tc>
        <w:tc>
          <w:tcPr>
            <w:tcW w:w="1800" w:type="dxa"/>
            <w:tcBorders>
              <w:top w:val="nil"/>
              <w:left w:val="nil"/>
              <w:bottom w:val="nil"/>
              <w:right w:val="nil"/>
            </w:tcBorders>
            <w:shd w:val="clear" w:color="auto" w:fill="auto"/>
            <w:noWrap/>
            <w:vAlign w:val="bottom"/>
            <w:hideMark/>
          </w:tcPr>
          <w:p w14:paraId="0A1ED5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402 (338-491)</w:t>
            </w:r>
          </w:p>
        </w:tc>
        <w:tc>
          <w:tcPr>
            <w:tcW w:w="1800" w:type="dxa"/>
            <w:tcBorders>
              <w:top w:val="nil"/>
              <w:left w:val="nil"/>
              <w:bottom w:val="nil"/>
              <w:right w:val="nil"/>
            </w:tcBorders>
            <w:shd w:val="clear" w:color="auto" w:fill="auto"/>
            <w:noWrap/>
            <w:vAlign w:val="bottom"/>
            <w:hideMark/>
          </w:tcPr>
          <w:p w14:paraId="5BF0CF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947 (803-1175)</w:t>
            </w:r>
          </w:p>
        </w:tc>
      </w:tr>
      <w:tr w:rsidR="00B0760D" w:rsidRPr="00B0760D" w14:paraId="69B958CA" w14:textId="77777777" w:rsidTr="00B0760D">
        <w:trPr>
          <w:trHeight w:val="320"/>
        </w:trPr>
        <w:tc>
          <w:tcPr>
            <w:tcW w:w="2524" w:type="dxa"/>
            <w:tcBorders>
              <w:top w:val="nil"/>
              <w:left w:val="nil"/>
              <w:bottom w:val="nil"/>
              <w:right w:val="nil"/>
            </w:tcBorders>
            <w:shd w:val="clear" w:color="auto" w:fill="auto"/>
            <w:noWrap/>
            <w:vAlign w:val="bottom"/>
            <w:hideMark/>
          </w:tcPr>
          <w:p w14:paraId="0DEC1F7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7EB2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58FD5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(6-9.7)</w:t>
            </w:r>
          </w:p>
        </w:tc>
        <w:tc>
          <w:tcPr>
            <w:tcW w:w="1660" w:type="dxa"/>
            <w:tcBorders>
              <w:top w:val="nil"/>
              <w:left w:val="nil"/>
              <w:bottom w:val="nil"/>
              <w:right w:val="nil"/>
            </w:tcBorders>
            <w:shd w:val="clear" w:color="auto" w:fill="auto"/>
            <w:noWrap/>
            <w:vAlign w:val="bottom"/>
            <w:hideMark/>
          </w:tcPr>
          <w:p w14:paraId="6A0E55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(5.4-9.4)</w:t>
            </w:r>
          </w:p>
        </w:tc>
        <w:tc>
          <w:tcPr>
            <w:tcW w:w="1800" w:type="dxa"/>
            <w:tcBorders>
              <w:top w:val="nil"/>
              <w:left w:val="nil"/>
              <w:bottom w:val="nil"/>
              <w:right w:val="nil"/>
            </w:tcBorders>
            <w:shd w:val="clear" w:color="auto" w:fill="auto"/>
            <w:noWrap/>
            <w:vAlign w:val="bottom"/>
            <w:hideMark/>
          </w:tcPr>
          <w:p w14:paraId="42F084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 (108-175)</w:t>
            </w:r>
          </w:p>
        </w:tc>
        <w:tc>
          <w:tcPr>
            <w:tcW w:w="1800" w:type="dxa"/>
            <w:tcBorders>
              <w:top w:val="nil"/>
              <w:left w:val="nil"/>
              <w:bottom w:val="nil"/>
              <w:right w:val="nil"/>
            </w:tcBorders>
            <w:shd w:val="clear" w:color="auto" w:fill="auto"/>
            <w:noWrap/>
            <w:vAlign w:val="bottom"/>
            <w:hideMark/>
          </w:tcPr>
          <w:p w14:paraId="202941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(200-348)</w:t>
            </w:r>
          </w:p>
        </w:tc>
      </w:tr>
      <w:tr w:rsidR="00B0760D" w:rsidRPr="00B0760D" w14:paraId="33765AED" w14:textId="77777777" w:rsidTr="00B0760D">
        <w:trPr>
          <w:trHeight w:val="320"/>
        </w:trPr>
        <w:tc>
          <w:tcPr>
            <w:tcW w:w="2524" w:type="dxa"/>
            <w:tcBorders>
              <w:top w:val="nil"/>
              <w:left w:val="nil"/>
              <w:bottom w:val="nil"/>
              <w:right w:val="nil"/>
            </w:tcBorders>
            <w:shd w:val="clear" w:color="auto" w:fill="auto"/>
            <w:noWrap/>
            <w:vAlign w:val="bottom"/>
            <w:hideMark/>
          </w:tcPr>
          <w:p w14:paraId="069039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EAFC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2F5D4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(9-14.9)</w:t>
            </w:r>
          </w:p>
        </w:tc>
        <w:tc>
          <w:tcPr>
            <w:tcW w:w="1660" w:type="dxa"/>
            <w:tcBorders>
              <w:top w:val="nil"/>
              <w:left w:val="nil"/>
              <w:bottom w:val="nil"/>
              <w:right w:val="nil"/>
            </w:tcBorders>
            <w:shd w:val="clear" w:color="auto" w:fill="auto"/>
            <w:noWrap/>
            <w:vAlign w:val="bottom"/>
            <w:hideMark/>
          </w:tcPr>
          <w:p w14:paraId="2BDAD3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(10.3-17.2)</w:t>
            </w:r>
          </w:p>
        </w:tc>
        <w:tc>
          <w:tcPr>
            <w:tcW w:w="1800" w:type="dxa"/>
            <w:tcBorders>
              <w:top w:val="nil"/>
              <w:left w:val="nil"/>
              <w:bottom w:val="nil"/>
              <w:right w:val="nil"/>
            </w:tcBorders>
            <w:shd w:val="clear" w:color="auto" w:fill="auto"/>
            <w:noWrap/>
            <w:vAlign w:val="bottom"/>
            <w:hideMark/>
          </w:tcPr>
          <w:p w14:paraId="04EB76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199 (158-267)</w:t>
            </w:r>
          </w:p>
        </w:tc>
        <w:tc>
          <w:tcPr>
            <w:tcW w:w="1800" w:type="dxa"/>
            <w:tcBorders>
              <w:top w:val="nil"/>
              <w:left w:val="nil"/>
              <w:bottom w:val="nil"/>
              <w:right w:val="nil"/>
            </w:tcBorders>
            <w:shd w:val="clear" w:color="auto" w:fill="auto"/>
            <w:noWrap/>
            <w:vAlign w:val="bottom"/>
            <w:hideMark/>
          </w:tcPr>
          <w:p w14:paraId="581B89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474 (380-637)</w:t>
            </w:r>
          </w:p>
        </w:tc>
      </w:tr>
      <w:tr w:rsidR="00B0760D" w:rsidRPr="00B0760D" w14:paraId="1C0C68F7" w14:textId="77777777" w:rsidTr="00B0760D">
        <w:trPr>
          <w:trHeight w:val="320"/>
        </w:trPr>
        <w:tc>
          <w:tcPr>
            <w:tcW w:w="2524" w:type="dxa"/>
            <w:tcBorders>
              <w:top w:val="nil"/>
              <w:left w:val="nil"/>
              <w:bottom w:val="nil"/>
              <w:right w:val="nil"/>
            </w:tcBorders>
            <w:shd w:val="clear" w:color="auto" w:fill="auto"/>
            <w:noWrap/>
            <w:vAlign w:val="bottom"/>
            <w:hideMark/>
          </w:tcPr>
          <w:p w14:paraId="5E8AF9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9C62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E6DD0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(5.3-11.7)</w:t>
            </w:r>
          </w:p>
        </w:tc>
        <w:tc>
          <w:tcPr>
            <w:tcW w:w="1660" w:type="dxa"/>
            <w:tcBorders>
              <w:top w:val="nil"/>
              <w:left w:val="nil"/>
              <w:bottom w:val="nil"/>
              <w:right w:val="nil"/>
            </w:tcBorders>
            <w:shd w:val="clear" w:color="auto" w:fill="auto"/>
            <w:noWrap/>
            <w:vAlign w:val="bottom"/>
            <w:hideMark/>
          </w:tcPr>
          <w:p w14:paraId="65EB4F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(1.5-3.8)</w:t>
            </w:r>
          </w:p>
        </w:tc>
        <w:tc>
          <w:tcPr>
            <w:tcW w:w="1800" w:type="dxa"/>
            <w:tcBorders>
              <w:top w:val="nil"/>
              <w:left w:val="nil"/>
              <w:bottom w:val="nil"/>
              <w:right w:val="nil"/>
            </w:tcBorders>
            <w:shd w:val="clear" w:color="auto" w:fill="auto"/>
            <w:noWrap/>
            <w:vAlign w:val="bottom"/>
            <w:hideMark/>
          </w:tcPr>
          <w:p w14:paraId="0F4CDC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 (94-207)</w:t>
            </w:r>
          </w:p>
        </w:tc>
        <w:tc>
          <w:tcPr>
            <w:tcW w:w="1800" w:type="dxa"/>
            <w:tcBorders>
              <w:top w:val="nil"/>
              <w:left w:val="nil"/>
              <w:bottom w:val="nil"/>
              <w:right w:val="nil"/>
            </w:tcBorders>
            <w:shd w:val="clear" w:color="auto" w:fill="auto"/>
            <w:noWrap/>
            <w:vAlign w:val="bottom"/>
            <w:hideMark/>
          </w:tcPr>
          <w:p w14:paraId="12B099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(54-144)</w:t>
            </w:r>
          </w:p>
        </w:tc>
      </w:tr>
      <w:tr w:rsidR="00B0760D" w:rsidRPr="00B0760D" w14:paraId="2D177D6B" w14:textId="77777777" w:rsidTr="00B0760D">
        <w:trPr>
          <w:trHeight w:val="320"/>
        </w:trPr>
        <w:tc>
          <w:tcPr>
            <w:tcW w:w="2524" w:type="dxa"/>
            <w:tcBorders>
              <w:top w:val="nil"/>
              <w:left w:val="nil"/>
              <w:bottom w:val="nil"/>
              <w:right w:val="nil"/>
            </w:tcBorders>
            <w:shd w:val="clear" w:color="auto" w:fill="auto"/>
            <w:noWrap/>
            <w:vAlign w:val="bottom"/>
            <w:hideMark/>
          </w:tcPr>
          <w:p w14:paraId="23239AD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F896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6A730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(2.4-2.7)</w:t>
            </w:r>
          </w:p>
        </w:tc>
        <w:tc>
          <w:tcPr>
            <w:tcW w:w="1660" w:type="dxa"/>
            <w:tcBorders>
              <w:top w:val="nil"/>
              <w:left w:val="nil"/>
              <w:bottom w:val="nil"/>
              <w:right w:val="nil"/>
            </w:tcBorders>
            <w:shd w:val="clear" w:color="auto" w:fill="auto"/>
            <w:noWrap/>
            <w:vAlign w:val="bottom"/>
            <w:hideMark/>
          </w:tcPr>
          <w:p w14:paraId="56EEBA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(2.7-3.2)</w:t>
            </w:r>
          </w:p>
        </w:tc>
        <w:tc>
          <w:tcPr>
            <w:tcW w:w="1800" w:type="dxa"/>
            <w:tcBorders>
              <w:top w:val="nil"/>
              <w:left w:val="nil"/>
              <w:bottom w:val="nil"/>
              <w:right w:val="nil"/>
            </w:tcBorders>
            <w:shd w:val="clear" w:color="auto" w:fill="auto"/>
            <w:noWrap/>
            <w:vAlign w:val="bottom"/>
            <w:hideMark/>
          </w:tcPr>
          <w:p w14:paraId="1F73EB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(42-50)</w:t>
            </w:r>
          </w:p>
        </w:tc>
        <w:tc>
          <w:tcPr>
            <w:tcW w:w="1800" w:type="dxa"/>
            <w:tcBorders>
              <w:top w:val="nil"/>
              <w:left w:val="nil"/>
              <w:bottom w:val="nil"/>
              <w:right w:val="nil"/>
            </w:tcBorders>
            <w:shd w:val="clear" w:color="auto" w:fill="auto"/>
            <w:noWrap/>
            <w:vAlign w:val="bottom"/>
            <w:hideMark/>
          </w:tcPr>
          <w:p w14:paraId="3D1015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(100-119)</w:t>
            </w:r>
          </w:p>
        </w:tc>
      </w:tr>
      <w:tr w:rsidR="00B0760D" w:rsidRPr="00B0760D" w14:paraId="01FDA52C" w14:textId="77777777" w:rsidTr="00B0760D">
        <w:trPr>
          <w:trHeight w:val="320"/>
        </w:trPr>
        <w:tc>
          <w:tcPr>
            <w:tcW w:w="2524" w:type="dxa"/>
            <w:tcBorders>
              <w:top w:val="nil"/>
              <w:left w:val="nil"/>
              <w:bottom w:val="nil"/>
              <w:right w:val="nil"/>
            </w:tcBorders>
            <w:shd w:val="clear" w:color="auto" w:fill="auto"/>
            <w:noWrap/>
            <w:vAlign w:val="bottom"/>
            <w:hideMark/>
          </w:tcPr>
          <w:p w14:paraId="793338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06B8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5D3A4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636D11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6A524B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(20-23)</w:t>
            </w:r>
          </w:p>
        </w:tc>
        <w:tc>
          <w:tcPr>
            <w:tcW w:w="1800" w:type="dxa"/>
            <w:tcBorders>
              <w:top w:val="nil"/>
              <w:left w:val="nil"/>
              <w:bottom w:val="nil"/>
              <w:right w:val="nil"/>
            </w:tcBorders>
            <w:shd w:val="clear" w:color="auto" w:fill="auto"/>
            <w:noWrap/>
            <w:vAlign w:val="bottom"/>
            <w:hideMark/>
          </w:tcPr>
          <w:p w14:paraId="721746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(44-53)</w:t>
            </w:r>
          </w:p>
        </w:tc>
      </w:tr>
      <w:tr w:rsidR="00B0760D" w:rsidRPr="00B0760D" w14:paraId="5F3C03A9" w14:textId="77777777" w:rsidTr="00B0760D">
        <w:trPr>
          <w:trHeight w:val="320"/>
        </w:trPr>
        <w:tc>
          <w:tcPr>
            <w:tcW w:w="2524" w:type="dxa"/>
            <w:tcBorders>
              <w:top w:val="nil"/>
              <w:left w:val="nil"/>
              <w:bottom w:val="nil"/>
              <w:right w:val="nil"/>
            </w:tcBorders>
            <w:shd w:val="clear" w:color="auto" w:fill="auto"/>
            <w:noWrap/>
            <w:vAlign w:val="bottom"/>
            <w:hideMark/>
          </w:tcPr>
          <w:p w14:paraId="7AB6473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D839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B32CA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660" w:type="dxa"/>
            <w:tcBorders>
              <w:top w:val="nil"/>
              <w:left w:val="nil"/>
              <w:bottom w:val="nil"/>
              <w:right w:val="nil"/>
            </w:tcBorders>
            <w:shd w:val="clear" w:color="auto" w:fill="auto"/>
            <w:noWrap/>
            <w:vAlign w:val="bottom"/>
            <w:hideMark/>
          </w:tcPr>
          <w:p w14:paraId="569D0F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(1.5-1.7)</w:t>
            </w:r>
          </w:p>
        </w:tc>
        <w:tc>
          <w:tcPr>
            <w:tcW w:w="1800" w:type="dxa"/>
            <w:tcBorders>
              <w:top w:val="nil"/>
              <w:left w:val="nil"/>
              <w:bottom w:val="nil"/>
              <w:right w:val="nil"/>
            </w:tcBorders>
            <w:shd w:val="clear" w:color="auto" w:fill="auto"/>
            <w:noWrap/>
            <w:vAlign w:val="bottom"/>
            <w:hideMark/>
          </w:tcPr>
          <w:p w14:paraId="625FB0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(22-26)</w:t>
            </w:r>
          </w:p>
        </w:tc>
        <w:tc>
          <w:tcPr>
            <w:tcW w:w="1800" w:type="dxa"/>
            <w:tcBorders>
              <w:top w:val="nil"/>
              <w:left w:val="nil"/>
              <w:bottom w:val="nil"/>
              <w:right w:val="nil"/>
            </w:tcBorders>
            <w:shd w:val="clear" w:color="auto" w:fill="auto"/>
            <w:noWrap/>
            <w:vAlign w:val="bottom"/>
            <w:hideMark/>
          </w:tcPr>
          <w:p w14:paraId="0C02B7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(53-64)</w:t>
            </w:r>
          </w:p>
        </w:tc>
      </w:tr>
      <w:tr w:rsidR="00B0760D" w:rsidRPr="00B0760D" w14:paraId="1E385720" w14:textId="77777777" w:rsidTr="00B0760D">
        <w:trPr>
          <w:trHeight w:val="320"/>
        </w:trPr>
        <w:tc>
          <w:tcPr>
            <w:tcW w:w="2524" w:type="dxa"/>
            <w:tcBorders>
              <w:top w:val="nil"/>
              <w:left w:val="nil"/>
              <w:bottom w:val="nil"/>
              <w:right w:val="nil"/>
            </w:tcBorders>
            <w:shd w:val="clear" w:color="auto" w:fill="auto"/>
            <w:noWrap/>
            <w:vAlign w:val="bottom"/>
            <w:hideMark/>
          </w:tcPr>
          <w:p w14:paraId="1C6551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E8CD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F10FB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(0.2-0.2)</w:t>
            </w:r>
          </w:p>
        </w:tc>
        <w:tc>
          <w:tcPr>
            <w:tcW w:w="1660" w:type="dxa"/>
            <w:tcBorders>
              <w:top w:val="nil"/>
              <w:left w:val="nil"/>
              <w:bottom w:val="nil"/>
              <w:right w:val="nil"/>
            </w:tcBorders>
            <w:shd w:val="clear" w:color="auto" w:fill="auto"/>
            <w:noWrap/>
            <w:vAlign w:val="bottom"/>
            <w:hideMark/>
          </w:tcPr>
          <w:p w14:paraId="497CA4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800" w:type="dxa"/>
            <w:tcBorders>
              <w:top w:val="nil"/>
              <w:left w:val="nil"/>
              <w:bottom w:val="nil"/>
              <w:right w:val="nil"/>
            </w:tcBorders>
            <w:shd w:val="clear" w:color="auto" w:fill="auto"/>
            <w:noWrap/>
            <w:vAlign w:val="bottom"/>
            <w:hideMark/>
          </w:tcPr>
          <w:p w14:paraId="4DAC72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(3-4)</w:t>
            </w:r>
          </w:p>
        </w:tc>
        <w:tc>
          <w:tcPr>
            <w:tcW w:w="1800" w:type="dxa"/>
            <w:tcBorders>
              <w:top w:val="nil"/>
              <w:left w:val="nil"/>
              <w:bottom w:val="nil"/>
              <w:right w:val="nil"/>
            </w:tcBorders>
            <w:shd w:val="clear" w:color="auto" w:fill="auto"/>
            <w:noWrap/>
            <w:vAlign w:val="bottom"/>
            <w:hideMark/>
          </w:tcPr>
          <w:p w14:paraId="6BAB1B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(6-9)</w:t>
            </w:r>
          </w:p>
        </w:tc>
      </w:tr>
      <w:tr w:rsidR="00B0760D" w:rsidRPr="00B0760D" w14:paraId="579D4B56" w14:textId="77777777" w:rsidTr="00B0760D">
        <w:trPr>
          <w:trHeight w:val="320"/>
        </w:trPr>
        <w:tc>
          <w:tcPr>
            <w:tcW w:w="2524" w:type="dxa"/>
            <w:tcBorders>
              <w:top w:val="nil"/>
              <w:left w:val="nil"/>
              <w:bottom w:val="nil"/>
              <w:right w:val="nil"/>
            </w:tcBorders>
            <w:shd w:val="clear" w:color="auto" w:fill="auto"/>
            <w:noWrap/>
            <w:vAlign w:val="bottom"/>
            <w:hideMark/>
          </w:tcPr>
          <w:p w14:paraId="727325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India</w:t>
            </w:r>
          </w:p>
        </w:tc>
        <w:tc>
          <w:tcPr>
            <w:tcW w:w="2180" w:type="dxa"/>
            <w:tcBorders>
              <w:top w:val="nil"/>
              <w:left w:val="nil"/>
              <w:bottom w:val="nil"/>
              <w:right w:val="nil"/>
            </w:tcBorders>
            <w:shd w:val="clear" w:color="auto" w:fill="auto"/>
            <w:noWrap/>
            <w:vAlign w:val="bottom"/>
            <w:hideMark/>
          </w:tcPr>
          <w:p w14:paraId="4660D6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C07A1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52.4 (48.2-60.2)</w:t>
            </w:r>
          </w:p>
        </w:tc>
        <w:tc>
          <w:tcPr>
            <w:tcW w:w="1660" w:type="dxa"/>
            <w:tcBorders>
              <w:top w:val="nil"/>
              <w:left w:val="nil"/>
              <w:bottom w:val="nil"/>
              <w:right w:val="nil"/>
            </w:tcBorders>
            <w:shd w:val="clear" w:color="auto" w:fill="auto"/>
            <w:noWrap/>
            <w:vAlign w:val="bottom"/>
            <w:hideMark/>
          </w:tcPr>
          <w:p w14:paraId="1BC4CB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50.2 (46.1-56.7)</w:t>
            </w:r>
          </w:p>
        </w:tc>
        <w:tc>
          <w:tcPr>
            <w:tcW w:w="1800" w:type="dxa"/>
            <w:tcBorders>
              <w:top w:val="nil"/>
              <w:left w:val="nil"/>
              <w:bottom w:val="nil"/>
              <w:right w:val="nil"/>
            </w:tcBorders>
            <w:shd w:val="clear" w:color="auto" w:fill="auto"/>
            <w:noWrap/>
            <w:vAlign w:val="bottom"/>
            <w:hideMark/>
          </w:tcPr>
          <w:p w14:paraId="67C7E7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1357 (1244-1542)</w:t>
            </w:r>
          </w:p>
        </w:tc>
        <w:tc>
          <w:tcPr>
            <w:tcW w:w="1800" w:type="dxa"/>
            <w:tcBorders>
              <w:top w:val="nil"/>
              <w:left w:val="nil"/>
              <w:bottom w:val="nil"/>
              <w:right w:val="nil"/>
            </w:tcBorders>
            <w:shd w:val="clear" w:color="auto" w:fill="auto"/>
            <w:noWrap/>
            <w:vAlign w:val="bottom"/>
            <w:hideMark/>
          </w:tcPr>
          <w:p w14:paraId="7B145F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2151 (1986-2423)</w:t>
            </w:r>
          </w:p>
        </w:tc>
      </w:tr>
      <w:tr w:rsidR="00B0760D" w:rsidRPr="00B0760D" w14:paraId="62C3AA8E" w14:textId="77777777" w:rsidTr="00B0760D">
        <w:trPr>
          <w:trHeight w:val="320"/>
        </w:trPr>
        <w:tc>
          <w:tcPr>
            <w:tcW w:w="2524" w:type="dxa"/>
            <w:tcBorders>
              <w:top w:val="nil"/>
              <w:left w:val="nil"/>
              <w:bottom w:val="nil"/>
              <w:right w:val="nil"/>
            </w:tcBorders>
            <w:shd w:val="clear" w:color="auto" w:fill="auto"/>
            <w:noWrap/>
            <w:vAlign w:val="bottom"/>
            <w:hideMark/>
          </w:tcPr>
          <w:p w14:paraId="485FF66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7C0D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6108A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(4.3-10)</w:t>
            </w:r>
          </w:p>
        </w:tc>
        <w:tc>
          <w:tcPr>
            <w:tcW w:w="1660" w:type="dxa"/>
            <w:tcBorders>
              <w:top w:val="nil"/>
              <w:left w:val="nil"/>
              <w:bottom w:val="nil"/>
              <w:right w:val="nil"/>
            </w:tcBorders>
            <w:shd w:val="clear" w:color="auto" w:fill="auto"/>
            <w:noWrap/>
            <w:vAlign w:val="bottom"/>
            <w:hideMark/>
          </w:tcPr>
          <w:p w14:paraId="03A4C0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(4.4-10.3)</w:t>
            </w:r>
          </w:p>
        </w:tc>
        <w:tc>
          <w:tcPr>
            <w:tcW w:w="1800" w:type="dxa"/>
            <w:tcBorders>
              <w:top w:val="nil"/>
              <w:left w:val="nil"/>
              <w:bottom w:val="nil"/>
              <w:right w:val="nil"/>
            </w:tcBorders>
            <w:shd w:val="clear" w:color="auto" w:fill="auto"/>
            <w:noWrap/>
            <w:vAlign w:val="bottom"/>
            <w:hideMark/>
          </w:tcPr>
          <w:p w14:paraId="627D9E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(110-259)</w:t>
            </w:r>
          </w:p>
        </w:tc>
        <w:tc>
          <w:tcPr>
            <w:tcW w:w="1800" w:type="dxa"/>
            <w:tcBorders>
              <w:top w:val="nil"/>
              <w:left w:val="nil"/>
              <w:bottom w:val="nil"/>
              <w:right w:val="nil"/>
            </w:tcBorders>
            <w:shd w:val="clear" w:color="auto" w:fill="auto"/>
            <w:noWrap/>
            <w:vAlign w:val="bottom"/>
            <w:hideMark/>
          </w:tcPr>
          <w:p w14:paraId="0841E3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(189-446)</w:t>
            </w:r>
          </w:p>
        </w:tc>
      </w:tr>
      <w:tr w:rsidR="00B0760D" w:rsidRPr="00B0760D" w14:paraId="5E9D32A1" w14:textId="77777777" w:rsidTr="00B0760D">
        <w:trPr>
          <w:trHeight w:val="320"/>
        </w:trPr>
        <w:tc>
          <w:tcPr>
            <w:tcW w:w="2524" w:type="dxa"/>
            <w:tcBorders>
              <w:top w:val="nil"/>
              <w:left w:val="nil"/>
              <w:bottom w:val="nil"/>
              <w:right w:val="nil"/>
            </w:tcBorders>
            <w:shd w:val="clear" w:color="auto" w:fill="auto"/>
            <w:noWrap/>
            <w:vAlign w:val="bottom"/>
            <w:hideMark/>
          </w:tcPr>
          <w:p w14:paraId="0772FFF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D2CC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F0F2E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32.6 (28.4-37.5)</w:t>
            </w:r>
          </w:p>
        </w:tc>
        <w:tc>
          <w:tcPr>
            <w:tcW w:w="1660" w:type="dxa"/>
            <w:tcBorders>
              <w:top w:val="nil"/>
              <w:left w:val="nil"/>
              <w:bottom w:val="nil"/>
              <w:right w:val="nil"/>
            </w:tcBorders>
            <w:shd w:val="clear" w:color="auto" w:fill="auto"/>
            <w:noWrap/>
            <w:vAlign w:val="bottom"/>
            <w:hideMark/>
          </w:tcPr>
          <w:p w14:paraId="348331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(25.2-33.9)</w:t>
            </w:r>
          </w:p>
        </w:tc>
        <w:tc>
          <w:tcPr>
            <w:tcW w:w="1800" w:type="dxa"/>
            <w:tcBorders>
              <w:top w:val="nil"/>
              <w:left w:val="nil"/>
              <w:bottom w:val="nil"/>
              <w:right w:val="nil"/>
            </w:tcBorders>
            <w:shd w:val="clear" w:color="auto" w:fill="auto"/>
            <w:noWrap/>
            <w:vAlign w:val="bottom"/>
            <w:hideMark/>
          </w:tcPr>
          <w:p w14:paraId="28215D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847 (737-966)</w:t>
            </w:r>
          </w:p>
        </w:tc>
        <w:tc>
          <w:tcPr>
            <w:tcW w:w="1800" w:type="dxa"/>
            <w:tcBorders>
              <w:top w:val="nil"/>
              <w:left w:val="nil"/>
              <w:bottom w:val="nil"/>
              <w:right w:val="nil"/>
            </w:tcBorders>
            <w:shd w:val="clear" w:color="auto" w:fill="auto"/>
            <w:noWrap/>
            <w:vAlign w:val="bottom"/>
            <w:hideMark/>
          </w:tcPr>
          <w:p w14:paraId="230700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1251 (1089-1452)</w:t>
            </w:r>
          </w:p>
        </w:tc>
      </w:tr>
      <w:tr w:rsidR="00B0760D" w:rsidRPr="00B0760D" w14:paraId="25B6145F" w14:textId="77777777" w:rsidTr="00B0760D">
        <w:trPr>
          <w:trHeight w:val="320"/>
        </w:trPr>
        <w:tc>
          <w:tcPr>
            <w:tcW w:w="2524" w:type="dxa"/>
            <w:tcBorders>
              <w:top w:val="nil"/>
              <w:left w:val="nil"/>
              <w:bottom w:val="nil"/>
              <w:right w:val="nil"/>
            </w:tcBorders>
            <w:shd w:val="clear" w:color="auto" w:fill="auto"/>
            <w:noWrap/>
            <w:vAlign w:val="bottom"/>
            <w:hideMark/>
          </w:tcPr>
          <w:p w14:paraId="4FAC244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F79C5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B34AC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(23.2-31.2)</w:t>
            </w:r>
          </w:p>
        </w:tc>
        <w:tc>
          <w:tcPr>
            <w:tcW w:w="1660" w:type="dxa"/>
            <w:tcBorders>
              <w:top w:val="nil"/>
              <w:left w:val="nil"/>
              <w:bottom w:val="nil"/>
              <w:right w:val="nil"/>
            </w:tcBorders>
            <w:shd w:val="clear" w:color="auto" w:fill="auto"/>
            <w:noWrap/>
            <w:vAlign w:val="bottom"/>
            <w:hideMark/>
          </w:tcPr>
          <w:p w14:paraId="3EDB41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(17.8-24.5)</w:t>
            </w:r>
          </w:p>
        </w:tc>
        <w:tc>
          <w:tcPr>
            <w:tcW w:w="1800" w:type="dxa"/>
            <w:tcBorders>
              <w:top w:val="nil"/>
              <w:left w:val="nil"/>
              <w:bottom w:val="nil"/>
              <w:right w:val="nil"/>
            </w:tcBorders>
            <w:shd w:val="clear" w:color="auto" w:fill="auto"/>
            <w:noWrap/>
            <w:vAlign w:val="bottom"/>
            <w:hideMark/>
          </w:tcPr>
          <w:p w14:paraId="7C5AEB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695 (601-802)</w:t>
            </w:r>
          </w:p>
        </w:tc>
        <w:tc>
          <w:tcPr>
            <w:tcW w:w="1800" w:type="dxa"/>
            <w:tcBorders>
              <w:top w:val="nil"/>
              <w:left w:val="nil"/>
              <w:bottom w:val="nil"/>
              <w:right w:val="nil"/>
            </w:tcBorders>
            <w:shd w:val="clear" w:color="auto" w:fill="auto"/>
            <w:noWrap/>
            <w:vAlign w:val="bottom"/>
            <w:hideMark/>
          </w:tcPr>
          <w:p w14:paraId="471903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887 (764-1049)</w:t>
            </w:r>
          </w:p>
        </w:tc>
      </w:tr>
      <w:tr w:rsidR="00B0760D" w:rsidRPr="00B0760D" w14:paraId="5D71F3CB" w14:textId="77777777" w:rsidTr="00B0760D">
        <w:trPr>
          <w:trHeight w:val="320"/>
        </w:trPr>
        <w:tc>
          <w:tcPr>
            <w:tcW w:w="2524" w:type="dxa"/>
            <w:tcBorders>
              <w:top w:val="nil"/>
              <w:left w:val="nil"/>
              <w:bottom w:val="nil"/>
              <w:right w:val="nil"/>
            </w:tcBorders>
            <w:shd w:val="clear" w:color="auto" w:fill="auto"/>
            <w:noWrap/>
            <w:vAlign w:val="bottom"/>
            <w:hideMark/>
          </w:tcPr>
          <w:p w14:paraId="5538473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12015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CCA75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(6.8-9.9)</w:t>
            </w:r>
          </w:p>
        </w:tc>
        <w:tc>
          <w:tcPr>
            <w:tcW w:w="1660" w:type="dxa"/>
            <w:tcBorders>
              <w:top w:val="nil"/>
              <w:left w:val="nil"/>
              <w:bottom w:val="nil"/>
              <w:right w:val="nil"/>
            </w:tcBorders>
            <w:shd w:val="clear" w:color="auto" w:fill="auto"/>
            <w:noWrap/>
            <w:vAlign w:val="bottom"/>
            <w:hideMark/>
          </w:tcPr>
          <w:p w14:paraId="6E076B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(9-13)</w:t>
            </w:r>
          </w:p>
        </w:tc>
        <w:tc>
          <w:tcPr>
            <w:tcW w:w="1800" w:type="dxa"/>
            <w:tcBorders>
              <w:top w:val="nil"/>
              <w:left w:val="nil"/>
              <w:bottom w:val="nil"/>
              <w:right w:val="nil"/>
            </w:tcBorders>
            <w:shd w:val="clear" w:color="auto" w:fill="auto"/>
            <w:noWrap/>
            <w:vAlign w:val="bottom"/>
            <w:hideMark/>
          </w:tcPr>
          <w:p w14:paraId="2DBF80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 (176-256)</w:t>
            </w:r>
          </w:p>
        </w:tc>
        <w:tc>
          <w:tcPr>
            <w:tcW w:w="1800" w:type="dxa"/>
            <w:tcBorders>
              <w:top w:val="nil"/>
              <w:left w:val="nil"/>
              <w:bottom w:val="nil"/>
              <w:right w:val="nil"/>
            </w:tcBorders>
            <w:shd w:val="clear" w:color="auto" w:fill="auto"/>
            <w:noWrap/>
            <w:vAlign w:val="bottom"/>
            <w:hideMark/>
          </w:tcPr>
          <w:p w14:paraId="26BDE1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458 (390-555)</w:t>
            </w:r>
          </w:p>
        </w:tc>
      </w:tr>
      <w:tr w:rsidR="00B0760D" w:rsidRPr="00B0760D" w14:paraId="09C44ABF" w14:textId="77777777" w:rsidTr="00B0760D">
        <w:trPr>
          <w:trHeight w:val="320"/>
        </w:trPr>
        <w:tc>
          <w:tcPr>
            <w:tcW w:w="2524" w:type="dxa"/>
            <w:tcBorders>
              <w:top w:val="nil"/>
              <w:left w:val="nil"/>
              <w:bottom w:val="nil"/>
              <w:right w:val="nil"/>
            </w:tcBorders>
            <w:shd w:val="clear" w:color="auto" w:fill="auto"/>
            <w:noWrap/>
            <w:vAlign w:val="bottom"/>
            <w:hideMark/>
          </w:tcPr>
          <w:p w14:paraId="77A29FE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DDC6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B2064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(0.9-19.6)</w:t>
            </w:r>
          </w:p>
        </w:tc>
        <w:tc>
          <w:tcPr>
            <w:tcW w:w="1660" w:type="dxa"/>
            <w:tcBorders>
              <w:top w:val="nil"/>
              <w:left w:val="nil"/>
              <w:bottom w:val="nil"/>
              <w:right w:val="nil"/>
            </w:tcBorders>
            <w:shd w:val="clear" w:color="auto" w:fill="auto"/>
            <w:noWrap/>
            <w:vAlign w:val="bottom"/>
            <w:hideMark/>
          </w:tcPr>
          <w:p w14:paraId="64B9FE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(0.8-15.6)</w:t>
            </w:r>
          </w:p>
        </w:tc>
        <w:tc>
          <w:tcPr>
            <w:tcW w:w="1800" w:type="dxa"/>
            <w:tcBorders>
              <w:top w:val="nil"/>
              <w:left w:val="nil"/>
              <w:bottom w:val="nil"/>
              <w:right w:val="nil"/>
            </w:tcBorders>
            <w:shd w:val="clear" w:color="auto" w:fill="auto"/>
            <w:noWrap/>
            <w:vAlign w:val="bottom"/>
            <w:hideMark/>
          </w:tcPr>
          <w:p w14:paraId="4E727C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(25-495)</w:t>
            </w:r>
          </w:p>
        </w:tc>
        <w:tc>
          <w:tcPr>
            <w:tcW w:w="1800" w:type="dxa"/>
            <w:tcBorders>
              <w:top w:val="nil"/>
              <w:left w:val="nil"/>
              <w:bottom w:val="nil"/>
              <w:right w:val="nil"/>
            </w:tcBorders>
            <w:shd w:val="clear" w:color="auto" w:fill="auto"/>
            <w:noWrap/>
            <w:vAlign w:val="bottom"/>
            <w:hideMark/>
          </w:tcPr>
          <w:p w14:paraId="1919B1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(36-669)</w:t>
            </w:r>
          </w:p>
        </w:tc>
      </w:tr>
      <w:tr w:rsidR="00B0760D" w:rsidRPr="00B0760D" w14:paraId="125CE4A2" w14:textId="77777777" w:rsidTr="00B0760D">
        <w:trPr>
          <w:trHeight w:val="320"/>
        </w:trPr>
        <w:tc>
          <w:tcPr>
            <w:tcW w:w="2524" w:type="dxa"/>
            <w:tcBorders>
              <w:top w:val="nil"/>
              <w:left w:val="nil"/>
              <w:bottom w:val="nil"/>
              <w:right w:val="nil"/>
            </w:tcBorders>
            <w:shd w:val="clear" w:color="auto" w:fill="auto"/>
            <w:noWrap/>
            <w:vAlign w:val="bottom"/>
            <w:hideMark/>
          </w:tcPr>
          <w:p w14:paraId="4A7445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A956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06C1C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(0.5-3.1)</w:t>
            </w:r>
          </w:p>
        </w:tc>
        <w:tc>
          <w:tcPr>
            <w:tcW w:w="1660" w:type="dxa"/>
            <w:tcBorders>
              <w:top w:val="nil"/>
              <w:left w:val="nil"/>
              <w:bottom w:val="nil"/>
              <w:right w:val="nil"/>
            </w:tcBorders>
            <w:shd w:val="clear" w:color="auto" w:fill="auto"/>
            <w:noWrap/>
            <w:vAlign w:val="bottom"/>
            <w:hideMark/>
          </w:tcPr>
          <w:p w14:paraId="6E9109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(0.4-2.7)</w:t>
            </w:r>
          </w:p>
        </w:tc>
        <w:tc>
          <w:tcPr>
            <w:tcW w:w="1800" w:type="dxa"/>
            <w:tcBorders>
              <w:top w:val="nil"/>
              <w:left w:val="nil"/>
              <w:bottom w:val="nil"/>
              <w:right w:val="nil"/>
            </w:tcBorders>
            <w:shd w:val="clear" w:color="auto" w:fill="auto"/>
            <w:noWrap/>
            <w:vAlign w:val="bottom"/>
            <w:hideMark/>
          </w:tcPr>
          <w:p w14:paraId="4D375A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(13-80)</w:t>
            </w:r>
          </w:p>
        </w:tc>
        <w:tc>
          <w:tcPr>
            <w:tcW w:w="1800" w:type="dxa"/>
            <w:tcBorders>
              <w:top w:val="nil"/>
              <w:left w:val="nil"/>
              <w:bottom w:val="nil"/>
              <w:right w:val="nil"/>
            </w:tcBorders>
            <w:shd w:val="clear" w:color="auto" w:fill="auto"/>
            <w:noWrap/>
            <w:vAlign w:val="bottom"/>
            <w:hideMark/>
          </w:tcPr>
          <w:p w14:paraId="5FA685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(19-116)</w:t>
            </w:r>
          </w:p>
        </w:tc>
      </w:tr>
      <w:tr w:rsidR="00B0760D" w:rsidRPr="00B0760D" w14:paraId="0A21DECF" w14:textId="77777777" w:rsidTr="00B0760D">
        <w:trPr>
          <w:trHeight w:val="320"/>
        </w:trPr>
        <w:tc>
          <w:tcPr>
            <w:tcW w:w="2524" w:type="dxa"/>
            <w:tcBorders>
              <w:top w:val="nil"/>
              <w:left w:val="nil"/>
              <w:bottom w:val="nil"/>
              <w:right w:val="nil"/>
            </w:tcBorders>
            <w:shd w:val="clear" w:color="auto" w:fill="auto"/>
            <w:noWrap/>
            <w:vAlign w:val="bottom"/>
            <w:hideMark/>
          </w:tcPr>
          <w:p w14:paraId="10BBDFD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87DF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1A65B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(12.3-14)</w:t>
            </w:r>
          </w:p>
        </w:tc>
        <w:tc>
          <w:tcPr>
            <w:tcW w:w="1660" w:type="dxa"/>
            <w:tcBorders>
              <w:top w:val="nil"/>
              <w:left w:val="nil"/>
              <w:bottom w:val="nil"/>
              <w:right w:val="nil"/>
            </w:tcBorders>
            <w:shd w:val="clear" w:color="auto" w:fill="auto"/>
            <w:noWrap/>
            <w:vAlign w:val="bottom"/>
            <w:hideMark/>
          </w:tcPr>
          <w:p w14:paraId="660732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(12.2-14.2)</w:t>
            </w:r>
          </w:p>
        </w:tc>
        <w:tc>
          <w:tcPr>
            <w:tcW w:w="1800" w:type="dxa"/>
            <w:tcBorders>
              <w:top w:val="nil"/>
              <w:left w:val="nil"/>
              <w:bottom w:val="nil"/>
              <w:right w:val="nil"/>
            </w:tcBorders>
            <w:shd w:val="clear" w:color="auto" w:fill="auto"/>
            <w:noWrap/>
            <w:vAlign w:val="bottom"/>
            <w:hideMark/>
          </w:tcPr>
          <w:p w14:paraId="3D3069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342 (318-364)</w:t>
            </w:r>
          </w:p>
        </w:tc>
        <w:tc>
          <w:tcPr>
            <w:tcW w:w="1800" w:type="dxa"/>
            <w:tcBorders>
              <w:top w:val="nil"/>
              <w:left w:val="nil"/>
              <w:bottom w:val="nil"/>
              <w:right w:val="nil"/>
            </w:tcBorders>
            <w:shd w:val="clear" w:color="auto" w:fill="auto"/>
            <w:noWrap/>
            <w:vAlign w:val="bottom"/>
            <w:hideMark/>
          </w:tcPr>
          <w:p w14:paraId="0550DC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566 (524-603)</w:t>
            </w:r>
          </w:p>
        </w:tc>
      </w:tr>
      <w:tr w:rsidR="00B0760D" w:rsidRPr="00B0760D" w14:paraId="3447D925" w14:textId="77777777" w:rsidTr="00B0760D">
        <w:trPr>
          <w:trHeight w:val="320"/>
        </w:trPr>
        <w:tc>
          <w:tcPr>
            <w:tcW w:w="2524" w:type="dxa"/>
            <w:tcBorders>
              <w:top w:val="nil"/>
              <w:left w:val="nil"/>
              <w:bottom w:val="nil"/>
              <w:right w:val="nil"/>
            </w:tcBorders>
            <w:shd w:val="clear" w:color="auto" w:fill="auto"/>
            <w:noWrap/>
            <w:vAlign w:val="bottom"/>
            <w:hideMark/>
          </w:tcPr>
          <w:p w14:paraId="506D5F9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F862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9F992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(0.4-1.9)</w:t>
            </w:r>
          </w:p>
        </w:tc>
        <w:tc>
          <w:tcPr>
            <w:tcW w:w="1660" w:type="dxa"/>
            <w:tcBorders>
              <w:top w:val="nil"/>
              <w:left w:val="nil"/>
              <w:bottom w:val="nil"/>
              <w:right w:val="nil"/>
            </w:tcBorders>
            <w:shd w:val="clear" w:color="auto" w:fill="auto"/>
            <w:noWrap/>
            <w:vAlign w:val="bottom"/>
            <w:hideMark/>
          </w:tcPr>
          <w:p w14:paraId="2671FF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(0.5-1.9)</w:t>
            </w:r>
          </w:p>
        </w:tc>
        <w:tc>
          <w:tcPr>
            <w:tcW w:w="1800" w:type="dxa"/>
            <w:tcBorders>
              <w:top w:val="nil"/>
              <w:left w:val="nil"/>
              <w:bottom w:val="nil"/>
              <w:right w:val="nil"/>
            </w:tcBorders>
            <w:shd w:val="clear" w:color="auto" w:fill="auto"/>
            <w:noWrap/>
            <w:vAlign w:val="bottom"/>
            <w:hideMark/>
          </w:tcPr>
          <w:p w14:paraId="7E604D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(11-49)</w:t>
            </w:r>
          </w:p>
        </w:tc>
        <w:tc>
          <w:tcPr>
            <w:tcW w:w="1800" w:type="dxa"/>
            <w:tcBorders>
              <w:top w:val="nil"/>
              <w:left w:val="nil"/>
              <w:bottom w:val="nil"/>
              <w:right w:val="nil"/>
            </w:tcBorders>
            <w:shd w:val="clear" w:color="auto" w:fill="auto"/>
            <w:noWrap/>
            <w:vAlign w:val="bottom"/>
            <w:hideMark/>
          </w:tcPr>
          <w:p w14:paraId="4F84CA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(20-83)</w:t>
            </w:r>
          </w:p>
        </w:tc>
      </w:tr>
      <w:tr w:rsidR="00B0760D" w:rsidRPr="00B0760D" w14:paraId="007222A0" w14:textId="77777777" w:rsidTr="00B0760D">
        <w:trPr>
          <w:trHeight w:val="320"/>
        </w:trPr>
        <w:tc>
          <w:tcPr>
            <w:tcW w:w="2524" w:type="dxa"/>
            <w:tcBorders>
              <w:top w:val="nil"/>
              <w:left w:val="nil"/>
              <w:bottom w:val="nil"/>
              <w:right w:val="nil"/>
            </w:tcBorders>
            <w:shd w:val="clear" w:color="auto" w:fill="auto"/>
            <w:noWrap/>
            <w:vAlign w:val="bottom"/>
            <w:hideMark/>
          </w:tcPr>
          <w:p w14:paraId="43622F6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C1E0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0D17D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(2.7-4.9)</w:t>
            </w:r>
          </w:p>
        </w:tc>
        <w:tc>
          <w:tcPr>
            <w:tcW w:w="1660" w:type="dxa"/>
            <w:tcBorders>
              <w:top w:val="nil"/>
              <w:left w:val="nil"/>
              <w:bottom w:val="nil"/>
              <w:right w:val="nil"/>
            </w:tcBorders>
            <w:shd w:val="clear" w:color="auto" w:fill="auto"/>
            <w:noWrap/>
            <w:vAlign w:val="bottom"/>
            <w:hideMark/>
          </w:tcPr>
          <w:p w14:paraId="6FBF31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(3.4-5.8)</w:t>
            </w:r>
          </w:p>
        </w:tc>
        <w:tc>
          <w:tcPr>
            <w:tcW w:w="1800" w:type="dxa"/>
            <w:tcBorders>
              <w:top w:val="nil"/>
              <w:left w:val="nil"/>
              <w:bottom w:val="nil"/>
              <w:right w:val="nil"/>
            </w:tcBorders>
            <w:shd w:val="clear" w:color="auto" w:fill="auto"/>
            <w:noWrap/>
            <w:vAlign w:val="bottom"/>
            <w:hideMark/>
          </w:tcPr>
          <w:p w14:paraId="14DEDE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(70-127)</w:t>
            </w:r>
          </w:p>
        </w:tc>
        <w:tc>
          <w:tcPr>
            <w:tcW w:w="1800" w:type="dxa"/>
            <w:tcBorders>
              <w:top w:val="nil"/>
              <w:left w:val="nil"/>
              <w:bottom w:val="nil"/>
              <w:right w:val="nil"/>
            </w:tcBorders>
            <w:shd w:val="clear" w:color="auto" w:fill="auto"/>
            <w:noWrap/>
            <w:vAlign w:val="bottom"/>
            <w:hideMark/>
          </w:tcPr>
          <w:p w14:paraId="451CE4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 (146-250)</w:t>
            </w:r>
          </w:p>
        </w:tc>
      </w:tr>
      <w:tr w:rsidR="00B0760D" w:rsidRPr="00B0760D" w14:paraId="4AB72D7F" w14:textId="77777777" w:rsidTr="00B0760D">
        <w:trPr>
          <w:trHeight w:val="320"/>
        </w:trPr>
        <w:tc>
          <w:tcPr>
            <w:tcW w:w="2524" w:type="dxa"/>
            <w:tcBorders>
              <w:top w:val="nil"/>
              <w:left w:val="nil"/>
              <w:bottom w:val="nil"/>
              <w:right w:val="nil"/>
            </w:tcBorders>
            <w:shd w:val="clear" w:color="auto" w:fill="auto"/>
            <w:noWrap/>
            <w:vAlign w:val="bottom"/>
            <w:hideMark/>
          </w:tcPr>
          <w:p w14:paraId="35A70F3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00A3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48A73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(3.4-3.7)</w:t>
            </w:r>
          </w:p>
        </w:tc>
        <w:tc>
          <w:tcPr>
            <w:tcW w:w="1660" w:type="dxa"/>
            <w:tcBorders>
              <w:top w:val="nil"/>
              <w:left w:val="nil"/>
              <w:bottom w:val="nil"/>
              <w:right w:val="nil"/>
            </w:tcBorders>
            <w:shd w:val="clear" w:color="auto" w:fill="auto"/>
            <w:noWrap/>
            <w:vAlign w:val="bottom"/>
            <w:hideMark/>
          </w:tcPr>
          <w:p w14:paraId="2E6E72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(3.8-4.2)</w:t>
            </w:r>
          </w:p>
        </w:tc>
        <w:tc>
          <w:tcPr>
            <w:tcW w:w="1800" w:type="dxa"/>
            <w:tcBorders>
              <w:top w:val="nil"/>
              <w:left w:val="nil"/>
              <w:bottom w:val="nil"/>
              <w:right w:val="nil"/>
            </w:tcBorders>
            <w:shd w:val="clear" w:color="auto" w:fill="auto"/>
            <w:noWrap/>
            <w:vAlign w:val="bottom"/>
            <w:hideMark/>
          </w:tcPr>
          <w:p w14:paraId="5E2B92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(87-98)</w:t>
            </w:r>
          </w:p>
        </w:tc>
        <w:tc>
          <w:tcPr>
            <w:tcW w:w="1800" w:type="dxa"/>
            <w:tcBorders>
              <w:top w:val="nil"/>
              <w:left w:val="nil"/>
              <w:bottom w:val="nil"/>
              <w:right w:val="nil"/>
            </w:tcBorders>
            <w:shd w:val="clear" w:color="auto" w:fill="auto"/>
            <w:noWrap/>
            <w:vAlign w:val="bottom"/>
            <w:hideMark/>
          </w:tcPr>
          <w:p w14:paraId="4899AE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(161-182)</w:t>
            </w:r>
          </w:p>
        </w:tc>
      </w:tr>
      <w:tr w:rsidR="00B0760D" w:rsidRPr="00B0760D" w14:paraId="5C158EE5" w14:textId="77777777" w:rsidTr="00B0760D">
        <w:trPr>
          <w:trHeight w:val="320"/>
        </w:trPr>
        <w:tc>
          <w:tcPr>
            <w:tcW w:w="2524" w:type="dxa"/>
            <w:tcBorders>
              <w:top w:val="nil"/>
              <w:left w:val="nil"/>
              <w:bottom w:val="nil"/>
              <w:right w:val="nil"/>
            </w:tcBorders>
            <w:shd w:val="clear" w:color="auto" w:fill="auto"/>
            <w:noWrap/>
            <w:vAlign w:val="bottom"/>
            <w:hideMark/>
          </w:tcPr>
          <w:p w14:paraId="705935E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74E3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4404C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31CD24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25FBA9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(29-34)</w:t>
            </w:r>
          </w:p>
        </w:tc>
        <w:tc>
          <w:tcPr>
            <w:tcW w:w="1800" w:type="dxa"/>
            <w:tcBorders>
              <w:top w:val="nil"/>
              <w:left w:val="nil"/>
              <w:bottom w:val="nil"/>
              <w:right w:val="nil"/>
            </w:tcBorders>
            <w:shd w:val="clear" w:color="auto" w:fill="auto"/>
            <w:noWrap/>
            <w:vAlign w:val="bottom"/>
            <w:hideMark/>
          </w:tcPr>
          <w:p w14:paraId="42A201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(51-62)</w:t>
            </w:r>
          </w:p>
        </w:tc>
      </w:tr>
      <w:tr w:rsidR="00B0760D" w:rsidRPr="00B0760D" w14:paraId="1E811A2D" w14:textId="77777777" w:rsidTr="00B0760D">
        <w:trPr>
          <w:trHeight w:val="320"/>
        </w:trPr>
        <w:tc>
          <w:tcPr>
            <w:tcW w:w="2524" w:type="dxa"/>
            <w:tcBorders>
              <w:top w:val="nil"/>
              <w:left w:val="nil"/>
              <w:bottom w:val="nil"/>
              <w:right w:val="nil"/>
            </w:tcBorders>
            <w:shd w:val="clear" w:color="auto" w:fill="auto"/>
            <w:noWrap/>
            <w:vAlign w:val="bottom"/>
            <w:hideMark/>
          </w:tcPr>
          <w:p w14:paraId="4217C0F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5241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2AF9A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(0.8-0.9)</w:t>
            </w:r>
          </w:p>
        </w:tc>
        <w:tc>
          <w:tcPr>
            <w:tcW w:w="1660" w:type="dxa"/>
            <w:tcBorders>
              <w:top w:val="nil"/>
              <w:left w:val="nil"/>
              <w:bottom w:val="nil"/>
              <w:right w:val="nil"/>
            </w:tcBorders>
            <w:shd w:val="clear" w:color="auto" w:fill="auto"/>
            <w:noWrap/>
            <w:vAlign w:val="bottom"/>
            <w:hideMark/>
          </w:tcPr>
          <w:p w14:paraId="25BDF0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800" w:type="dxa"/>
            <w:tcBorders>
              <w:top w:val="nil"/>
              <w:left w:val="nil"/>
              <w:bottom w:val="nil"/>
              <w:right w:val="nil"/>
            </w:tcBorders>
            <w:shd w:val="clear" w:color="auto" w:fill="auto"/>
            <w:noWrap/>
            <w:vAlign w:val="bottom"/>
            <w:hideMark/>
          </w:tcPr>
          <w:p w14:paraId="02C246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(20-24)</w:t>
            </w:r>
          </w:p>
        </w:tc>
        <w:tc>
          <w:tcPr>
            <w:tcW w:w="1800" w:type="dxa"/>
            <w:tcBorders>
              <w:top w:val="nil"/>
              <w:left w:val="nil"/>
              <w:bottom w:val="nil"/>
              <w:right w:val="nil"/>
            </w:tcBorders>
            <w:shd w:val="clear" w:color="auto" w:fill="auto"/>
            <w:noWrap/>
            <w:vAlign w:val="bottom"/>
            <w:hideMark/>
          </w:tcPr>
          <w:p w14:paraId="72255D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(38-47)</w:t>
            </w:r>
          </w:p>
        </w:tc>
      </w:tr>
      <w:tr w:rsidR="00B0760D" w:rsidRPr="00B0760D" w14:paraId="4097CD42" w14:textId="77777777" w:rsidTr="00B0760D">
        <w:trPr>
          <w:trHeight w:val="320"/>
        </w:trPr>
        <w:tc>
          <w:tcPr>
            <w:tcW w:w="2524" w:type="dxa"/>
            <w:tcBorders>
              <w:top w:val="nil"/>
              <w:left w:val="nil"/>
              <w:bottom w:val="nil"/>
              <w:right w:val="nil"/>
            </w:tcBorders>
            <w:shd w:val="clear" w:color="auto" w:fill="auto"/>
            <w:noWrap/>
            <w:vAlign w:val="bottom"/>
            <w:hideMark/>
          </w:tcPr>
          <w:p w14:paraId="59D5E19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3BAB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523CB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794F20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BA6D5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A6645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4A011500" w14:textId="77777777" w:rsidTr="00B0760D">
        <w:trPr>
          <w:trHeight w:val="320"/>
        </w:trPr>
        <w:tc>
          <w:tcPr>
            <w:tcW w:w="2524" w:type="dxa"/>
            <w:tcBorders>
              <w:top w:val="nil"/>
              <w:left w:val="nil"/>
              <w:bottom w:val="nil"/>
              <w:right w:val="nil"/>
            </w:tcBorders>
            <w:shd w:val="clear" w:color="auto" w:fill="auto"/>
            <w:noWrap/>
            <w:vAlign w:val="bottom"/>
            <w:hideMark/>
          </w:tcPr>
          <w:p w14:paraId="1AAA28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Indonesia</w:t>
            </w:r>
          </w:p>
        </w:tc>
        <w:tc>
          <w:tcPr>
            <w:tcW w:w="2180" w:type="dxa"/>
            <w:tcBorders>
              <w:top w:val="nil"/>
              <w:left w:val="nil"/>
              <w:bottom w:val="nil"/>
              <w:right w:val="nil"/>
            </w:tcBorders>
            <w:shd w:val="clear" w:color="auto" w:fill="auto"/>
            <w:noWrap/>
            <w:vAlign w:val="bottom"/>
            <w:hideMark/>
          </w:tcPr>
          <w:p w14:paraId="0CDDDA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61178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61.3 (57-68.5)</w:t>
            </w:r>
          </w:p>
        </w:tc>
        <w:tc>
          <w:tcPr>
            <w:tcW w:w="1660" w:type="dxa"/>
            <w:tcBorders>
              <w:top w:val="nil"/>
              <w:left w:val="nil"/>
              <w:bottom w:val="nil"/>
              <w:right w:val="nil"/>
            </w:tcBorders>
            <w:shd w:val="clear" w:color="auto" w:fill="auto"/>
            <w:noWrap/>
            <w:vAlign w:val="bottom"/>
            <w:hideMark/>
          </w:tcPr>
          <w:p w14:paraId="575A6E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65.9 (59.2-74.6)</w:t>
            </w:r>
          </w:p>
        </w:tc>
        <w:tc>
          <w:tcPr>
            <w:tcW w:w="1800" w:type="dxa"/>
            <w:tcBorders>
              <w:top w:val="nil"/>
              <w:left w:val="nil"/>
              <w:bottom w:val="nil"/>
              <w:right w:val="nil"/>
            </w:tcBorders>
            <w:shd w:val="clear" w:color="auto" w:fill="auto"/>
            <w:noWrap/>
            <w:vAlign w:val="bottom"/>
            <w:hideMark/>
          </w:tcPr>
          <w:p w14:paraId="43579F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1263 (1168-1413)</w:t>
            </w:r>
          </w:p>
        </w:tc>
        <w:tc>
          <w:tcPr>
            <w:tcW w:w="1800" w:type="dxa"/>
            <w:tcBorders>
              <w:top w:val="nil"/>
              <w:left w:val="nil"/>
              <w:bottom w:val="nil"/>
              <w:right w:val="nil"/>
            </w:tcBorders>
            <w:shd w:val="clear" w:color="auto" w:fill="auto"/>
            <w:noWrap/>
            <w:vAlign w:val="bottom"/>
            <w:hideMark/>
          </w:tcPr>
          <w:p w14:paraId="138E02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2271 (2043-2580)</w:t>
            </w:r>
          </w:p>
        </w:tc>
      </w:tr>
      <w:tr w:rsidR="00B0760D" w:rsidRPr="00B0760D" w14:paraId="4BC67629" w14:textId="77777777" w:rsidTr="00B0760D">
        <w:trPr>
          <w:trHeight w:val="320"/>
        </w:trPr>
        <w:tc>
          <w:tcPr>
            <w:tcW w:w="2524" w:type="dxa"/>
            <w:tcBorders>
              <w:top w:val="nil"/>
              <w:left w:val="nil"/>
              <w:bottom w:val="nil"/>
              <w:right w:val="nil"/>
            </w:tcBorders>
            <w:shd w:val="clear" w:color="auto" w:fill="auto"/>
            <w:noWrap/>
            <w:vAlign w:val="bottom"/>
            <w:hideMark/>
          </w:tcPr>
          <w:p w14:paraId="268F7A5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543C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FA8D5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33.4 (27.4-37.6)</w:t>
            </w:r>
          </w:p>
        </w:tc>
        <w:tc>
          <w:tcPr>
            <w:tcW w:w="1660" w:type="dxa"/>
            <w:tcBorders>
              <w:top w:val="nil"/>
              <w:left w:val="nil"/>
              <w:bottom w:val="nil"/>
              <w:right w:val="nil"/>
            </w:tcBorders>
            <w:shd w:val="clear" w:color="auto" w:fill="auto"/>
            <w:noWrap/>
            <w:vAlign w:val="bottom"/>
            <w:hideMark/>
          </w:tcPr>
          <w:p w14:paraId="6B1168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29.7 (22.6-35.3)</w:t>
            </w:r>
          </w:p>
        </w:tc>
        <w:tc>
          <w:tcPr>
            <w:tcW w:w="1800" w:type="dxa"/>
            <w:tcBorders>
              <w:top w:val="nil"/>
              <w:left w:val="nil"/>
              <w:bottom w:val="nil"/>
              <w:right w:val="nil"/>
            </w:tcBorders>
            <w:shd w:val="clear" w:color="auto" w:fill="auto"/>
            <w:noWrap/>
            <w:vAlign w:val="bottom"/>
            <w:hideMark/>
          </w:tcPr>
          <w:p w14:paraId="15DE35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687 (563-778)</w:t>
            </w:r>
          </w:p>
        </w:tc>
        <w:tc>
          <w:tcPr>
            <w:tcW w:w="1800" w:type="dxa"/>
            <w:tcBorders>
              <w:top w:val="nil"/>
              <w:left w:val="nil"/>
              <w:bottom w:val="nil"/>
              <w:right w:val="nil"/>
            </w:tcBorders>
            <w:shd w:val="clear" w:color="auto" w:fill="auto"/>
            <w:noWrap/>
            <w:vAlign w:val="bottom"/>
            <w:hideMark/>
          </w:tcPr>
          <w:p w14:paraId="08BCBD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1025 (779-1217)</w:t>
            </w:r>
          </w:p>
        </w:tc>
      </w:tr>
      <w:tr w:rsidR="00B0760D" w:rsidRPr="00B0760D" w14:paraId="7EA8901F" w14:textId="77777777" w:rsidTr="00B0760D">
        <w:trPr>
          <w:trHeight w:val="320"/>
        </w:trPr>
        <w:tc>
          <w:tcPr>
            <w:tcW w:w="2524" w:type="dxa"/>
            <w:tcBorders>
              <w:top w:val="nil"/>
              <w:left w:val="nil"/>
              <w:bottom w:val="nil"/>
              <w:right w:val="nil"/>
            </w:tcBorders>
            <w:shd w:val="clear" w:color="auto" w:fill="auto"/>
            <w:noWrap/>
            <w:vAlign w:val="bottom"/>
            <w:hideMark/>
          </w:tcPr>
          <w:p w14:paraId="17AFDF9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2125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F9760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(21.3-27.4)</w:t>
            </w:r>
          </w:p>
        </w:tc>
        <w:tc>
          <w:tcPr>
            <w:tcW w:w="1660" w:type="dxa"/>
            <w:tcBorders>
              <w:top w:val="nil"/>
              <w:left w:val="nil"/>
              <w:bottom w:val="nil"/>
              <w:right w:val="nil"/>
            </w:tcBorders>
            <w:shd w:val="clear" w:color="auto" w:fill="auto"/>
            <w:noWrap/>
            <w:vAlign w:val="bottom"/>
            <w:hideMark/>
          </w:tcPr>
          <w:p w14:paraId="6D5752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22.4 (19.7-25.5)</w:t>
            </w:r>
          </w:p>
        </w:tc>
        <w:tc>
          <w:tcPr>
            <w:tcW w:w="1800" w:type="dxa"/>
            <w:tcBorders>
              <w:top w:val="nil"/>
              <w:left w:val="nil"/>
              <w:bottom w:val="nil"/>
              <w:right w:val="nil"/>
            </w:tcBorders>
            <w:shd w:val="clear" w:color="auto" w:fill="auto"/>
            <w:noWrap/>
            <w:vAlign w:val="bottom"/>
            <w:hideMark/>
          </w:tcPr>
          <w:p w14:paraId="4A1720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495 (438-563)</w:t>
            </w:r>
          </w:p>
        </w:tc>
        <w:tc>
          <w:tcPr>
            <w:tcW w:w="1800" w:type="dxa"/>
            <w:tcBorders>
              <w:top w:val="nil"/>
              <w:left w:val="nil"/>
              <w:bottom w:val="nil"/>
              <w:right w:val="nil"/>
            </w:tcBorders>
            <w:shd w:val="clear" w:color="auto" w:fill="auto"/>
            <w:noWrap/>
            <w:vAlign w:val="bottom"/>
            <w:hideMark/>
          </w:tcPr>
          <w:p w14:paraId="74410D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773 (677-876)</w:t>
            </w:r>
          </w:p>
        </w:tc>
      </w:tr>
      <w:tr w:rsidR="00B0760D" w:rsidRPr="00B0760D" w14:paraId="546B0E57" w14:textId="77777777" w:rsidTr="00B0760D">
        <w:trPr>
          <w:trHeight w:val="320"/>
        </w:trPr>
        <w:tc>
          <w:tcPr>
            <w:tcW w:w="2524" w:type="dxa"/>
            <w:tcBorders>
              <w:top w:val="nil"/>
              <w:left w:val="nil"/>
              <w:bottom w:val="nil"/>
              <w:right w:val="nil"/>
            </w:tcBorders>
            <w:shd w:val="clear" w:color="auto" w:fill="auto"/>
            <w:noWrap/>
            <w:vAlign w:val="bottom"/>
            <w:hideMark/>
          </w:tcPr>
          <w:p w14:paraId="23AE02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9D11B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5BE27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(20.7-26.6)</w:t>
            </w:r>
          </w:p>
        </w:tc>
        <w:tc>
          <w:tcPr>
            <w:tcW w:w="1660" w:type="dxa"/>
            <w:tcBorders>
              <w:top w:val="nil"/>
              <w:left w:val="nil"/>
              <w:bottom w:val="nil"/>
              <w:right w:val="nil"/>
            </w:tcBorders>
            <w:shd w:val="clear" w:color="auto" w:fill="auto"/>
            <w:noWrap/>
            <w:vAlign w:val="bottom"/>
            <w:hideMark/>
          </w:tcPr>
          <w:p w14:paraId="7AF94B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 (17.7-23.1)</w:t>
            </w:r>
          </w:p>
        </w:tc>
        <w:tc>
          <w:tcPr>
            <w:tcW w:w="1800" w:type="dxa"/>
            <w:tcBorders>
              <w:top w:val="nil"/>
              <w:left w:val="nil"/>
              <w:bottom w:val="nil"/>
              <w:right w:val="nil"/>
            </w:tcBorders>
            <w:shd w:val="clear" w:color="auto" w:fill="auto"/>
            <w:noWrap/>
            <w:vAlign w:val="bottom"/>
            <w:hideMark/>
          </w:tcPr>
          <w:p w14:paraId="48D999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481 (425-547)</w:t>
            </w:r>
          </w:p>
        </w:tc>
        <w:tc>
          <w:tcPr>
            <w:tcW w:w="1800" w:type="dxa"/>
            <w:tcBorders>
              <w:top w:val="nil"/>
              <w:left w:val="nil"/>
              <w:bottom w:val="nil"/>
              <w:right w:val="nil"/>
            </w:tcBorders>
            <w:shd w:val="clear" w:color="auto" w:fill="auto"/>
            <w:noWrap/>
            <w:vAlign w:val="bottom"/>
            <w:hideMark/>
          </w:tcPr>
          <w:p w14:paraId="5EE363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697 (609-794)</w:t>
            </w:r>
          </w:p>
        </w:tc>
      </w:tr>
      <w:tr w:rsidR="00B0760D" w:rsidRPr="00B0760D" w14:paraId="2B05819A" w14:textId="77777777" w:rsidTr="00B0760D">
        <w:trPr>
          <w:trHeight w:val="320"/>
        </w:trPr>
        <w:tc>
          <w:tcPr>
            <w:tcW w:w="2524" w:type="dxa"/>
            <w:tcBorders>
              <w:top w:val="nil"/>
              <w:left w:val="nil"/>
              <w:bottom w:val="nil"/>
              <w:right w:val="nil"/>
            </w:tcBorders>
            <w:shd w:val="clear" w:color="auto" w:fill="auto"/>
            <w:noWrap/>
            <w:vAlign w:val="bottom"/>
            <w:hideMark/>
          </w:tcPr>
          <w:p w14:paraId="2A11F81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679E6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8351F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(0.8-1.1)</w:t>
            </w:r>
          </w:p>
        </w:tc>
        <w:tc>
          <w:tcPr>
            <w:tcW w:w="1660" w:type="dxa"/>
            <w:tcBorders>
              <w:top w:val="nil"/>
              <w:left w:val="nil"/>
              <w:bottom w:val="nil"/>
              <w:right w:val="nil"/>
            </w:tcBorders>
            <w:shd w:val="clear" w:color="auto" w:fill="auto"/>
            <w:noWrap/>
            <w:vAlign w:val="bottom"/>
            <w:hideMark/>
          </w:tcPr>
          <w:p w14:paraId="690087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(2.4-3.6)</w:t>
            </w:r>
          </w:p>
        </w:tc>
        <w:tc>
          <w:tcPr>
            <w:tcW w:w="1800" w:type="dxa"/>
            <w:tcBorders>
              <w:top w:val="nil"/>
              <w:left w:val="nil"/>
              <w:bottom w:val="nil"/>
              <w:right w:val="nil"/>
            </w:tcBorders>
            <w:shd w:val="clear" w:color="auto" w:fill="auto"/>
            <w:noWrap/>
            <w:vAlign w:val="bottom"/>
            <w:hideMark/>
          </w:tcPr>
          <w:p w14:paraId="544EAE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(16-23)</w:t>
            </w:r>
          </w:p>
        </w:tc>
        <w:tc>
          <w:tcPr>
            <w:tcW w:w="1800" w:type="dxa"/>
            <w:tcBorders>
              <w:top w:val="nil"/>
              <w:left w:val="nil"/>
              <w:bottom w:val="nil"/>
              <w:right w:val="nil"/>
            </w:tcBorders>
            <w:shd w:val="clear" w:color="auto" w:fill="auto"/>
            <w:noWrap/>
            <w:vAlign w:val="bottom"/>
            <w:hideMark/>
          </w:tcPr>
          <w:p w14:paraId="697AE7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(82-123)</w:t>
            </w:r>
          </w:p>
        </w:tc>
      </w:tr>
      <w:tr w:rsidR="00B0760D" w:rsidRPr="00B0760D" w14:paraId="13D32087" w14:textId="77777777" w:rsidTr="00B0760D">
        <w:trPr>
          <w:trHeight w:val="320"/>
        </w:trPr>
        <w:tc>
          <w:tcPr>
            <w:tcW w:w="2524" w:type="dxa"/>
            <w:tcBorders>
              <w:top w:val="nil"/>
              <w:left w:val="nil"/>
              <w:bottom w:val="nil"/>
              <w:right w:val="nil"/>
            </w:tcBorders>
            <w:shd w:val="clear" w:color="auto" w:fill="auto"/>
            <w:noWrap/>
            <w:vAlign w:val="bottom"/>
            <w:hideMark/>
          </w:tcPr>
          <w:p w14:paraId="0D49A9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EAAC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EF270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 (5.7-28.7)</w:t>
            </w:r>
          </w:p>
        </w:tc>
        <w:tc>
          <w:tcPr>
            <w:tcW w:w="1660" w:type="dxa"/>
            <w:tcBorders>
              <w:top w:val="nil"/>
              <w:left w:val="nil"/>
              <w:bottom w:val="nil"/>
              <w:right w:val="nil"/>
            </w:tcBorders>
            <w:shd w:val="clear" w:color="auto" w:fill="auto"/>
            <w:noWrap/>
            <w:vAlign w:val="bottom"/>
            <w:hideMark/>
          </w:tcPr>
          <w:p w14:paraId="05DD8E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(12-44.7)</w:t>
            </w:r>
          </w:p>
        </w:tc>
        <w:tc>
          <w:tcPr>
            <w:tcW w:w="1800" w:type="dxa"/>
            <w:tcBorders>
              <w:top w:val="nil"/>
              <w:left w:val="nil"/>
              <w:bottom w:val="nil"/>
              <w:right w:val="nil"/>
            </w:tcBorders>
            <w:shd w:val="clear" w:color="auto" w:fill="auto"/>
            <w:noWrap/>
            <w:vAlign w:val="bottom"/>
            <w:hideMark/>
          </w:tcPr>
          <w:p w14:paraId="1FAFFF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(119-590)</w:t>
            </w:r>
          </w:p>
        </w:tc>
        <w:tc>
          <w:tcPr>
            <w:tcW w:w="1800" w:type="dxa"/>
            <w:tcBorders>
              <w:top w:val="nil"/>
              <w:left w:val="nil"/>
              <w:bottom w:val="nil"/>
              <w:right w:val="nil"/>
            </w:tcBorders>
            <w:shd w:val="clear" w:color="auto" w:fill="auto"/>
            <w:noWrap/>
            <w:vAlign w:val="bottom"/>
            <w:hideMark/>
          </w:tcPr>
          <w:p w14:paraId="3DDAF4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872 (409-1532)</w:t>
            </w:r>
          </w:p>
        </w:tc>
      </w:tr>
      <w:tr w:rsidR="00B0760D" w:rsidRPr="00B0760D" w14:paraId="4BDBFF0F" w14:textId="77777777" w:rsidTr="00B0760D">
        <w:trPr>
          <w:trHeight w:val="320"/>
        </w:trPr>
        <w:tc>
          <w:tcPr>
            <w:tcW w:w="2524" w:type="dxa"/>
            <w:tcBorders>
              <w:top w:val="nil"/>
              <w:left w:val="nil"/>
              <w:bottom w:val="nil"/>
              <w:right w:val="nil"/>
            </w:tcBorders>
            <w:shd w:val="clear" w:color="auto" w:fill="auto"/>
            <w:noWrap/>
            <w:vAlign w:val="bottom"/>
            <w:hideMark/>
          </w:tcPr>
          <w:p w14:paraId="25938C6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7ED9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56F0F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(7.2-12.3)</w:t>
            </w:r>
          </w:p>
        </w:tc>
        <w:tc>
          <w:tcPr>
            <w:tcW w:w="1660" w:type="dxa"/>
            <w:tcBorders>
              <w:top w:val="nil"/>
              <w:left w:val="nil"/>
              <w:bottom w:val="nil"/>
              <w:right w:val="nil"/>
            </w:tcBorders>
            <w:shd w:val="clear" w:color="auto" w:fill="auto"/>
            <w:noWrap/>
            <w:vAlign w:val="bottom"/>
            <w:hideMark/>
          </w:tcPr>
          <w:p w14:paraId="30AD26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(6.9-12.2)</w:t>
            </w:r>
          </w:p>
        </w:tc>
        <w:tc>
          <w:tcPr>
            <w:tcW w:w="1800" w:type="dxa"/>
            <w:tcBorders>
              <w:top w:val="nil"/>
              <w:left w:val="nil"/>
              <w:bottom w:val="nil"/>
              <w:right w:val="nil"/>
            </w:tcBorders>
            <w:shd w:val="clear" w:color="auto" w:fill="auto"/>
            <w:noWrap/>
            <w:vAlign w:val="bottom"/>
            <w:hideMark/>
          </w:tcPr>
          <w:p w14:paraId="7DAB9D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(148-255)</w:t>
            </w:r>
          </w:p>
        </w:tc>
        <w:tc>
          <w:tcPr>
            <w:tcW w:w="1800" w:type="dxa"/>
            <w:tcBorders>
              <w:top w:val="nil"/>
              <w:left w:val="nil"/>
              <w:bottom w:val="nil"/>
              <w:right w:val="nil"/>
            </w:tcBorders>
            <w:shd w:val="clear" w:color="auto" w:fill="auto"/>
            <w:noWrap/>
            <w:vAlign w:val="bottom"/>
            <w:hideMark/>
          </w:tcPr>
          <w:p w14:paraId="3BD740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 (239-429)</w:t>
            </w:r>
          </w:p>
        </w:tc>
      </w:tr>
      <w:tr w:rsidR="00B0760D" w:rsidRPr="00B0760D" w14:paraId="0D30D180" w14:textId="77777777" w:rsidTr="00B0760D">
        <w:trPr>
          <w:trHeight w:val="320"/>
        </w:trPr>
        <w:tc>
          <w:tcPr>
            <w:tcW w:w="2524" w:type="dxa"/>
            <w:tcBorders>
              <w:top w:val="nil"/>
              <w:left w:val="nil"/>
              <w:bottom w:val="nil"/>
              <w:right w:val="nil"/>
            </w:tcBorders>
            <w:shd w:val="clear" w:color="auto" w:fill="auto"/>
            <w:noWrap/>
            <w:vAlign w:val="bottom"/>
            <w:hideMark/>
          </w:tcPr>
          <w:p w14:paraId="51D4BF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B84F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ECF26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(12.7-14.1)</w:t>
            </w:r>
          </w:p>
        </w:tc>
        <w:tc>
          <w:tcPr>
            <w:tcW w:w="1660" w:type="dxa"/>
            <w:tcBorders>
              <w:top w:val="nil"/>
              <w:left w:val="nil"/>
              <w:bottom w:val="nil"/>
              <w:right w:val="nil"/>
            </w:tcBorders>
            <w:shd w:val="clear" w:color="auto" w:fill="auto"/>
            <w:noWrap/>
            <w:vAlign w:val="bottom"/>
            <w:hideMark/>
          </w:tcPr>
          <w:p w14:paraId="4C0CF0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(12.5-14.3)</w:t>
            </w:r>
          </w:p>
        </w:tc>
        <w:tc>
          <w:tcPr>
            <w:tcW w:w="1800" w:type="dxa"/>
            <w:tcBorders>
              <w:top w:val="nil"/>
              <w:left w:val="nil"/>
              <w:bottom w:val="nil"/>
              <w:right w:val="nil"/>
            </w:tcBorders>
            <w:shd w:val="clear" w:color="auto" w:fill="auto"/>
            <w:noWrap/>
            <w:vAlign w:val="bottom"/>
            <w:hideMark/>
          </w:tcPr>
          <w:p w14:paraId="27849C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276 (260-293)</w:t>
            </w:r>
          </w:p>
        </w:tc>
        <w:tc>
          <w:tcPr>
            <w:tcW w:w="1800" w:type="dxa"/>
            <w:tcBorders>
              <w:top w:val="nil"/>
              <w:left w:val="nil"/>
              <w:bottom w:val="nil"/>
              <w:right w:val="nil"/>
            </w:tcBorders>
            <w:shd w:val="clear" w:color="auto" w:fill="auto"/>
            <w:noWrap/>
            <w:vAlign w:val="bottom"/>
            <w:hideMark/>
          </w:tcPr>
          <w:p w14:paraId="2574CE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462 (435-492)</w:t>
            </w:r>
          </w:p>
        </w:tc>
      </w:tr>
      <w:tr w:rsidR="00B0760D" w:rsidRPr="00B0760D" w14:paraId="604E5B92" w14:textId="77777777" w:rsidTr="00B0760D">
        <w:trPr>
          <w:trHeight w:val="320"/>
        </w:trPr>
        <w:tc>
          <w:tcPr>
            <w:tcW w:w="2524" w:type="dxa"/>
            <w:tcBorders>
              <w:top w:val="nil"/>
              <w:left w:val="nil"/>
              <w:bottom w:val="nil"/>
              <w:right w:val="nil"/>
            </w:tcBorders>
            <w:shd w:val="clear" w:color="auto" w:fill="auto"/>
            <w:noWrap/>
            <w:vAlign w:val="bottom"/>
            <w:hideMark/>
          </w:tcPr>
          <w:p w14:paraId="24E1CD7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94A1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1F45B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(1.1-3.1)</w:t>
            </w:r>
          </w:p>
        </w:tc>
        <w:tc>
          <w:tcPr>
            <w:tcW w:w="1660" w:type="dxa"/>
            <w:tcBorders>
              <w:top w:val="nil"/>
              <w:left w:val="nil"/>
              <w:bottom w:val="nil"/>
              <w:right w:val="nil"/>
            </w:tcBorders>
            <w:shd w:val="clear" w:color="auto" w:fill="auto"/>
            <w:noWrap/>
            <w:vAlign w:val="bottom"/>
            <w:hideMark/>
          </w:tcPr>
          <w:p w14:paraId="066152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(2.2-5.3)</w:t>
            </w:r>
          </w:p>
        </w:tc>
        <w:tc>
          <w:tcPr>
            <w:tcW w:w="1800" w:type="dxa"/>
            <w:tcBorders>
              <w:top w:val="nil"/>
              <w:left w:val="nil"/>
              <w:bottom w:val="nil"/>
              <w:right w:val="nil"/>
            </w:tcBorders>
            <w:shd w:val="clear" w:color="auto" w:fill="auto"/>
            <w:noWrap/>
            <w:vAlign w:val="bottom"/>
            <w:hideMark/>
          </w:tcPr>
          <w:p w14:paraId="5EA40B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(23-65)</w:t>
            </w:r>
          </w:p>
        </w:tc>
        <w:tc>
          <w:tcPr>
            <w:tcW w:w="1800" w:type="dxa"/>
            <w:tcBorders>
              <w:top w:val="nil"/>
              <w:left w:val="nil"/>
              <w:bottom w:val="nil"/>
              <w:right w:val="nil"/>
            </w:tcBorders>
            <w:shd w:val="clear" w:color="auto" w:fill="auto"/>
            <w:noWrap/>
            <w:vAlign w:val="bottom"/>
            <w:hideMark/>
          </w:tcPr>
          <w:p w14:paraId="5656F0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 (77-184)</w:t>
            </w:r>
          </w:p>
        </w:tc>
      </w:tr>
      <w:tr w:rsidR="00B0760D" w:rsidRPr="00B0760D" w14:paraId="20C1F2DF" w14:textId="77777777" w:rsidTr="00B0760D">
        <w:trPr>
          <w:trHeight w:val="320"/>
        </w:trPr>
        <w:tc>
          <w:tcPr>
            <w:tcW w:w="2524" w:type="dxa"/>
            <w:tcBorders>
              <w:top w:val="nil"/>
              <w:left w:val="nil"/>
              <w:bottom w:val="nil"/>
              <w:right w:val="nil"/>
            </w:tcBorders>
            <w:shd w:val="clear" w:color="auto" w:fill="auto"/>
            <w:noWrap/>
            <w:vAlign w:val="bottom"/>
            <w:hideMark/>
          </w:tcPr>
          <w:p w14:paraId="391BCB7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58EB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056DB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(1.5-2.4)</w:t>
            </w:r>
          </w:p>
        </w:tc>
        <w:tc>
          <w:tcPr>
            <w:tcW w:w="1660" w:type="dxa"/>
            <w:tcBorders>
              <w:top w:val="nil"/>
              <w:left w:val="nil"/>
              <w:bottom w:val="nil"/>
              <w:right w:val="nil"/>
            </w:tcBorders>
            <w:shd w:val="clear" w:color="auto" w:fill="auto"/>
            <w:noWrap/>
            <w:vAlign w:val="bottom"/>
            <w:hideMark/>
          </w:tcPr>
          <w:p w14:paraId="5F2589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(1.9-3.1)</w:t>
            </w:r>
          </w:p>
        </w:tc>
        <w:tc>
          <w:tcPr>
            <w:tcW w:w="1800" w:type="dxa"/>
            <w:tcBorders>
              <w:top w:val="nil"/>
              <w:left w:val="nil"/>
              <w:bottom w:val="nil"/>
              <w:right w:val="nil"/>
            </w:tcBorders>
            <w:shd w:val="clear" w:color="auto" w:fill="auto"/>
            <w:noWrap/>
            <w:vAlign w:val="bottom"/>
            <w:hideMark/>
          </w:tcPr>
          <w:p w14:paraId="3E1510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(30-49)</w:t>
            </w:r>
          </w:p>
        </w:tc>
        <w:tc>
          <w:tcPr>
            <w:tcW w:w="1800" w:type="dxa"/>
            <w:tcBorders>
              <w:top w:val="nil"/>
              <w:left w:val="nil"/>
              <w:bottom w:val="nil"/>
              <w:right w:val="nil"/>
            </w:tcBorders>
            <w:shd w:val="clear" w:color="auto" w:fill="auto"/>
            <w:noWrap/>
            <w:vAlign w:val="bottom"/>
            <w:hideMark/>
          </w:tcPr>
          <w:p w14:paraId="493567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(64-107)</w:t>
            </w:r>
          </w:p>
        </w:tc>
      </w:tr>
      <w:tr w:rsidR="00B0760D" w:rsidRPr="00B0760D" w14:paraId="66406F8A" w14:textId="77777777" w:rsidTr="00B0760D">
        <w:trPr>
          <w:trHeight w:val="320"/>
        </w:trPr>
        <w:tc>
          <w:tcPr>
            <w:tcW w:w="2524" w:type="dxa"/>
            <w:tcBorders>
              <w:top w:val="nil"/>
              <w:left w:val="nil"/>
              <w:bottom w:val="nil"/>
              <w:right w:val="nil"/>
            </w:tcBorders>
            <w:shd w:val="clear" w:color="auto" w:fill="auto"/>
            <w:noWrap/>
            <w:vAlign w:val="bottom"/>
            <w:hideMark/>
          </w:tcPr>
          <w:p w14:paraId="4B8F09F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7EF2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629C5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(2.9-3.2)</w:t>
            </w:r>
          </w:p>
        </w:tc>
        <w:tc>
          <w:tcPr>
            <w:tcW w:w="1660" w:type="dxa"/>
            <w:tcBorders>
              <w:top w:val="nil"/>
              <w:left w:val="nil"/>
              <w:bottom w:val="nil"/>
              <w:right w:val="nil"/>
            </w:tcBorders>
            <w:shd w:val="clear" w:color="auto" w:fill="auto"/>
            <w:noWrap/>
            <w:vAlign w:val="bottom"/>
            <w:hideMark/>
          </w:tcPr>
          <w:p w14:paraId="2B9752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(3.3-3.6)</w:t>
            </w:r>
          </w:p>
        </w:tc>
        <w:tc>
          <w:tcPr>
            <w:tcW w:w="1800" w:type="dxa"/>
            <w:tcBorders>
              <w:top w:val="nil"/>
              <w:left w:val="nil"/>
              <w:bottom w:val="nil"/>
              <w:right w:val="nil"/>
            </w:tcBorders>
            <w:shd w:val="clear" w:color="auto" w:fill="auto"/>
            <w:noWrap/>
            <w:vAlign w:val="bottom"/>
            <w:hideMark/>
          </w:tcPr>
          <w:p w14:paraId="67355B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(60-67)</w:t>
            </w:r>
          </w:p>
        </w:tc>
        <w:tc>
          <w:tcPr>
            <w:tcW w:w="1800" w:type="dxa"/>
            <w:tcBorders>
              <w:top w:val="nil"/>
              <w:left w:val="nil"/>
              <w:bottom w:val="nil"/>
              <w:right w:val="nil"/>
            </w:tcBorders>
            <w:shd w:val="clear" w:color="auto" w:fill="auto"/>
            <w:noWrap/>
            <w:vAlign w:val="bottom"/>
            <w:hideMark/>
          </w:tcPr>
          <w:p w14:paraId="04F5D6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(112-125)</w:t>
            </w:r>
          </w:p>
        </w:tc>
      </w:tr>
      <w:tr w:rsidR="00B0760D" w:rsidRPr="00B0760D" w14:paraId="31C4B078" w14:textId="77777777" w:rsidTr="00B0760D">
        <w:trPr>
          <w:trHeight w:val="320"/>
        </w:trPr>
        <w:tc>
          <w:tcPr>
            <w:tcW w:w="2524" w:type="dxa"/>
            <w:tcBorders>
              <w:top w:val="nil"/>
              <w:left w:val="nil"/>
              <w:bottom w:val="nil"/>
              <w:right w:val="nil"/>
            </w:tcBorders>
            <w:shd w:val="clear" w:color="auto" w:fill="auto"/>
            <w:noWrap/>
            <w:vAlign w:val="bottom"/>
            <w:hideMark/>
          </w:tcPr>
          <w:p w14:paraId="5103F51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DF86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D4AAB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149761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(1.1-1.2)</w:t>
            </w:r>
          </w:p>
        </w:tc>
        <w:tc>
          <w:tcPr>
            <w:tcW w:w="1800" w:type="dxa"/>
            <w:tcBorders>
              <w:top w:val="nil"/>
              <w:left w:val="nil"/>
              <w:bottom w:val="nil"/>
              <w:right w:val="nil"/>
            </w:tcBorders>
            <w:shd w:val="clear" w:color="auto" w:fill="auto"/>
            <w:noWrap/>
            <w:vAlign w:val="bottom"/>
            <w:hideMark/>
          </w:tcPr>
          <w:p w14:paraId="0E79DE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(21-24)</w:t>
            </w:r>
          </w:p>
        </w:tc>
        <w:tc>
          <w:tcPr>
            <w:tcW w:w="1800" w:type="dxa"/>
            <w:tcBorders>
              <w:top w:val="nil"/>
              <w:left w:val="nil"/>
              <w:bottom w:val="nil"/>
              <w:right w:val="nil"/>
            </w:tcBorders>
            <w:shd w:val="clear" w:color="auto" w:fill="auto"/>
            <w:noWrap/>
            <w:vAlign w:val="bottom"/>
            <w:hideMark/>
          </w:tcPr>
          <w:p w14:paraId="7463BF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(37-43)</w:t>
            </w:r>
          </w:p>
        </w:tc>
      </w:tr>
      <w:tr w:rsidR="00B0760D" w:rsidRPr="00B0760D" w14:paraId="241266C2" w14:textId="77777777" w:rsidTr="00B0760D">
        <w:trPr>
          <w:trHeight w:val="320"/>
        </w:trPr>
        <w:tc>
          <w:tcPr>
            <w:tcW w:w="2524" w:type="dxa"/>
            <w:tcBorders>
              <w:top w:val="nil"/>
              <w:left w:val="nil"/>
              <w:bottom w:val="nil"/>
              <w:right w:val="nil"/>
            </w:tcBorders>
            <w:shd w:val="clear" w:color="auto" w:fill="auto"/>
            <w:noWrap/>
            <w:vAlign w:val="bottom"/>
            <w:hideMark/>
          </w:tcPr>
          <w:p w14:paraId="61B2B9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759A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AA9AD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660" w:type="dxa"/>
            <w:tcBorders>
              <w:top w:val="nil"/>
              <w:left w:val="nil"/>
              <w:bottom w:val="nil"/>
              <w:right w:val="nil"/>
            </w:tcBorders>
            <w:shd w:val="clear" w:color="auto" w:fill="auto"/>
            <w:noWrap/>
            <w:vAlign w:val="bottom"/>
            <w:hideMark/>
          </w:tcPr>
          <w:p w14:paraId="3A836D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800" w:type="dxa"/>
            <w:tcBorders>
              <w:top w:val="nil"/>
              <w:left w:val="nil"/>
              <w:bottom w:val="nil"/>
              <w:right w:val="nil"/>
            </w:tcBorders>
            <w:shd w:val="clear" w:color="auto" w:fill="auto"/>
            <w:noWrap/>
            <w:vAlign w:val="bottom"/>
            <w:hideMark/>
          </w:tcPr>
          <w:p w14:paraId="5F0D2E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(16-20)</w:t>
            </w:r>
          </w:p>
        </w:tc>
        <w:tc>
          <w:tcPr>
            <w:tcW w:w="1800" w:type="dxa"/>
            <w:tcBorders>
              <w:top w:val="nil"/>
              <w:left w:val="nil"/>
              <w:bottom w:val="nil"/>
              <w:right w:val="nil"/>
            </w:tcBorders>
            <w:shd w:val="clear" w:color="auto" w:fill="auto"/>
            <w:noWrap/>
            <w:vAlign w:val="bottom"/>
            <w:hideMark/>
          </w:tcPr>
          <w:p w14:paraId="17C964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(31-39)</w:t>
            </w:r>
          </w:p>
        </w:tc>
      </w:tr>
      <w:tr w:rsidR="00B0760D" w:rsidRPr="00B0760D" w14:paraId="61B69D19" w14:textId="77777777" w:rsidTr="00B0760D">
        <w:trPr>
          <w:trHeight w:val="320"/>
        </w:trPr>
        <w:tc>
          <w:tcPr>
            <w:tcW w:w="2524" w:type="dxa"/>
            <w:tcBorders>
              <w:top w:val="nil"/>
              <w:left w:val="nil"/>
              <w:bottom w:val="nil"/>
              <w:right w:val="nil"/>
            </w:tcBorders>
            <w:shd w:val="clear" w:color="auto" w:fill="auto"/>
            <w:noWrap/>
            <w:vAlign w:val="bottom"/>
            <w:hideMark/>
          </w:tcPr>
          <w:p w14:paraId="70FCD91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2260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4D8A5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16647D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2824FB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2DC7B6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r>
      <w:tr w:rsidR="00B0760D" w:rsidRPr="00B0760D" w14:paraId="3DE30C09" w14:textId="77777777" w:rsidTr="00B0760D">
        <w:trPr>
          <w:trHeight w:val="320"/>
        </w:trPr>
        <w:tc>
          <w:tcPr>
            <w:tcW w:w="2524" w:type="dxa"/>
            <w:tcBorders>
              <w:top w:val="nil"/>
              <w:left w:val="nil"/>
              <w:bottom w:val="nil"/>
              <w:right w:val="nil"/>
            </w:tcBorders>
            <w:shd w:val="clear" w:color="auto" w:fill="auto"/>
            <w:noWrap/>
            <w:vAlign w:val="bottom"/>
            <w:hideMark/>
          </w:tcPr>
          <w:p w14:paraId="35B5BB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Iran</w:t>
            </w:r>
          </w:p>
        </w:tc>
        <w:tc>
          <w:tcPr>
            <w:tcW w:w="2180" w:type="dxa"/>
            <w:tcBorders>
              <w:top w:val="nil"/>
              <w:left w:val="nil"/>
              <w:bottom w:val="nil"/>
              <w:right w:val="nil"/>
            </w:tcBorders>
            <w:shd w:val="clear" w:color="auto" w:fill="auto"/>
            <w:noWrap/>
            <w:vAlign w:val="bottom"/>
            <w:hideMark/>
          </w:tcPr>
          <w:p w14:paraId="17D4A1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3347C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(66.2-72)</w:t>
            </w:r>
          </w:p>
        </w:tc>
        <w:tc>
          <w:tcPr>
            <w:tcW w:w="1660" w:type="dxa"/>
            <w:tcBorders>
              <w:top w:val="nil"/>
              <w:left w:val="nil"/>
              <w:bottom w:val="nil"/>
              <w:right w:val="nil"/>
            </w:tcBorders>
            <w:shd w:val="clear" w:color="auto" w:fill="auto"/>
            <w:noWrap/>
            <w:vAlign w:val="bottom"/>
            <w:hideMark/>
          </w:tcPr>
          <w:p w14:paraId="1F9AB9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62.5 (58.8-66.1)</w:t>
            </w:r>
          </w:p>
        </w:tc>
        <w:tc>
          <w:tcPr>
            <w:tcW w:w="1800" w:type="dxa"/>
            <w:tcBorders>
              <w:top w:val="nil"/>
              <w:left w:val="nil"/>
              <w:bottom w:val="nil"/>
              <w:right w:val="nil"/>
            </w:tcBorders>
            <w:shd w:val="clear" w:color="auto" w:fill="auto"/>
            <w:noWrap/>
            <w:vAlign w:val="bottom"/>
            <w:hideMark/>
          </w:tcPr>
          <w:p w14:paraId="0DBD48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1636 (1558-1719)</w:t>
            </w:r>
          </w:p>
        </w:tc>
        <w:tc>
          <w:tcPr>
            <w:tcW w:w="1800" w:type="dxa"/>
            <w:tcBorders>
              <w:top w:val="nil"/>
              <w:left w:val="nil"/>
              <w:bottom w:val="nil"/>
              <w:right w:val="nil"/>
            </w:tcBorders>
            <w:shd w:val="clear" w:color="auto" w:fill="auto"/>
            <w:noWrap/>
            <w:vAlign w:val="bottom"/>
            <w:hideMark/>
          </w:tcPr>
          <w:p w14:paraId="31A5BA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3057 (2866-3253)</w:t>
            </w:r>
          </w:p>
        </w:tc>
      </w:tr>
      <w:tr w:rsidR="00B0760D" w:rsidRPr="00B0760D" w14:paraId="5BD6A9E2" w14:textId="77777777" w:rsidTr="00B0760D">
        <w:trPr>
          <w:trHeight w:val="320"/>
        </w:trPr>
        <w:tc>
          <w:tcPr>
            <w:tcW w:w="2524" w:type="dxa"/>
            <w:tcBorders>
              <w:top w:val="nil"/>
              <w:left w:val="nil"/>
              <w:bottom w:val="nil"/>
              <w:right w:val="nil"/>
            </w:tcBorders>
            <w:shd w:val="clear" w:color="auto" w:fill="auto"/>
            <w:noWrap/>
            <w:vAlign w:val="bottom"/>
            <w:hideMark/>
          </w:tcPr>
          <w:p w14:paraId="4A51930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8170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EB718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40.1 (39-41.1)</w:t>
            </w:r>
          </w:p>
        </w:tc>
        <w:tc>
          <w:tcPr>
            <w:tcW w:w="1660" w:type="dxa"/>
            <w:tcBorders>
              <w:top w:val="nil"/>
              <w:left w:val="nil"/>
              <w:bottom w:val="nil"/>
              <w:right w:val="nil"/>
            </w:tcBorders>
            <w:shd w:val="clear" w:color="auto" w:fill="auto"/>
            <w:noWrap/>
            <w:vAlign w:val="bottom"/>
            <w:hideMark/>
          </w:tcPr>
          <w:p w14:paraId="712731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 (14.2-19.6)</w:t>
            </w:r>
          </w:p>
        </w:tc>
        <w:tc>
          <w:tcPr>
            <w:tcW w:w="1800" w:type="dxa"/>
            <w:tcBorders>
              <w:top w:val="nil"/>
              <w:left w:val="nil"/>
              <w:bottom w:val="nil"/>
              <w:right w:val="nil"/>
            </w:tcBorders>
            <w:shd w:val="clear" w:color="auto" w:fill="auto"/>
            <w:noWrap/>
            <w:vAlign w:val="bottom"/>
            <w:hideMark/>
          </w:tcPr>
          <w:p w14:paraId="07AA27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951 (912-991)</w:t>
            </w:r>
          </w:p>
        </w:tc>
        <w:tc>
          <w:tcPr>
            <w:tcW w:w="1800" w:type="dxa"/>
            <w:tcBorders>
              <w:top w:val="nil"/>
              <w:left w:val="nil"/>
              <w:bottom w:val="nil"/>
              <w:right w:val="nil"/>
            </w:tcBorders>
            <w:shd w:val="clear" w:color="auto" w:fill="auto"/>
            <w:noWrap/>
            <w:vAlign w:val="bottom"/>
            <w:hideMark/>
          </w:tcPr>
          <w:p w14:paraId="25C399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827 (694-972)</w:t>
            </w:r>
          </w:p>
        </w:tc>
      </w:tr>
      <w:tr w:rsidR="00B0760D" w:rsidRPr="00B0760D" w14:paraId="25AAD67A" w14:textId="77777777" w:rsidTr="00B0760D">
        <w:trPr>
          <w:trHeight w:val="320"/>
        </w:trPr>
        <w:tc>
          <w:tcPr>
            <w:tcW w:w="2524" w:type="dxa"/>
            <w:tcBorders>
              <w:top w:val="nil"/>
              <w:left w:val="nil"/>
              <w:bottom w:val="nil"/>
              <w:right w:val="nil"/>
            </w:tcBorders>
            <w:shd w:val="clear" w:color="auto" w:fill="auto"/>
            <w:noWrap/>
            <w:vAlign w:val="bottom"/>
            <w:hideMark/>
          </w:tcPr>
          <w:p w14:paraId="554018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FC62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B6435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 (35-43.9)</w:t>
            </w:r>
          </w:p>
        </w:tc>
        <w:tc>
          <w:tcPr>
            <w:tcW w:w="1660" w:type="dxa"/>
            <w:tcBorders>
              <w:top w:val="nil"/>
              <w:left w:val="nil"/>
              <w:bottom w:val="nil"/>
              <w:right w:val="nil"/>
            </w:tcBorders>
            <w:shd w:val="clear" w:color="auto" w:fill="auto"/>
            <w:noWrap/>
            <w:vAlign w:val="bottom"/>
            <w:hideMark/>
          </w:tcPr>
          <w:p w14:paraId="7E62E8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39.1 (34.9-43.5)</w:t>
            </w:r>
          </w:p>
        </w:tc>
        <w:tc>
          <w:tcPr>
            <w:tcW w:w="1800" w:type="dxa"/>
            <w:tcBorders>
              <w:top w:val="nil"/>
              <w:left w:val="nil"/>
              <w:bottom w:val="nil"/>
              <w:right w:val="nil"/>
            </w:tcBorders>
            <w:shd w:val="clear" w:color="auto" w:fill="auto"/>
            <w:noWrap/>
            <w:vAlign w:val="bottom"/>
            <w:hideMark/>
          </w:tcPr>
          <w:p w14:paraId="33801B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932 (835-1038)</w:t>
            </w:r>
          </w:p>
        </w:tc>
        <w:tc>
          <w:tcPr>
            <w:tcW w:w="1800" w:type="dxa"/>
            <w:tcBorders>
              <w:top w:val="nil"/>
              <w:left w:val="nil"/>
              <w:bottom w:val="nil"/>
              <w:right w:val="nil"/>
            </w:tcBorders>
            <w:shd w:val="clear" w:color="auto" w:fill="auto"/>
            <w:noWrap/>
            <w:vAlign w:val="bottom"/>
            <w:hideMark/>
          </w:tcPr>
          <w:p w14:paraId="54A053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1914 (1717-2130)</w:t>
            </w:r>
          </w:p>
        </w:tc>
      </w:tr>
      <w:tr w:rsidR="00B0760D" w:rsidRPr="00B0760D" w14:paraId="3E6B5D77" w14:textId="77777777" w:rsidTr="00B0760D">
        <w:trPr>
          <w:trHeight w:val="320"/>
        </w:trPr>
        <w:tc>
          <w:tcPr>
            <w:tcW w:w="2524" w:type="dxa"/>
            <w:tcBorders>
              <w:top w:val="nil"/>
              <w:left w:val="nil"/>
              <w:bottom w:val="nil"/>
              <w:right w:val="nil"/>
            </w:tcBorders>
            <w:shd w:val="clear" w:color="auto" w:fill="auto"/>
            <w:noWrap/>
            <w:vAlign w:val="bottom"/>
            <w:hideMark/>
          </w:tcPr>
          <w:p w14:paraId="25F2C8E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133EA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35797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(10.9-14.8)</w:t>
            </w:r>
          </w:p>
        </w:tc>
        <w:tc>
          <w:tcPr>
            <w:tcW w:w="1660" w:type="dxa"/>
            <w:tcBorders>
              <w:top w:val="nil"/>
              <w:left w:val="nil"/>
              <w:bottom w:val="nil"/>
              <w:right w:val="nil"/>
            </w:tcBorders>
            <w:shd w:val="clear" w:color="auto" w:fill="auto"/>
            <w:noWrap/>
            <w:vAlign w:val="bottom"/>
            <w:hideMark/>
          </w:tcPr>
          <w:p w14:paraId="026D85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(11.7-16)</w:t>
            </w:r>
          </w:p>
        </w:tc>
        <w:tc>
          <w:tcPr>
            <w:tcW w:w="1800" w:type="dxa"/>
            <w:tcBorders>
              <w:top w:val="nil"/>
              <w:left w:val="nil"/>
              <w:bottom w:val="nil"/>
              <w:right w:val="nil"/>
            </w:tcBorders>
            <w:shd w:val="clear" w:color="auto" w:fill="auto"/>
            <w:noWrap/>
            <w:vAlign w:val="bottom"/>
            <w:hideMark/>
          </w:tcPr>
          <w:p w14:paraId="3EABE2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299 (259-352)</w:t>
            </w:r>
          </w:p>
        </w:tc>
        <w:tc>
          <w:tcPr>
            <w:tcW w:w="1800" w:type="dxa"/>
            <w:tcBorders>
              <w:top w:val="nil"/>
              <w:left w:val="nil"/>
              <w:bottom w:val="nil"/>
              <w:right w:val="nil"/>
            </w:tcBorders>
            <w:shd w:val="clear" w:color="auto" w:fill="auto"/>
            <w:noWrap/>
            <w:vAlign w:val="bottom"/>
            <w:hideMark/>
          </w:tcPr>
          <w:p w14:paraId="6325DB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661 (579-779)</w:t>
            </w:r>
          </w:p>
        </w:tc>
      </w:tr>
      <w:tr w:rsidR="00B0760D" w:rsidRPr="00B0760D" w14:paraId="7DCA5468" w14:textId="77777777" w:rsidTr="00B0760D">
        <w:trPr>
          <w:trHeight w:val="320"/>
        </w:trPr>
        <w:tc>
          <w:tcPr>
            <w:tcW w:w="2524" w:type="dxa"/>
            <w:tcBorders>
              <w:top w:val="nil"/>
              <w:left w:val="nil"/>
              <w:bottom w:val="nil"/>
              <w:right w:val="nil"/>
            </w:tcBorders>
            <w:shd w:val="clear" w:color="auto" w:fill="auto"/>
            <w:noWrap/>
            <w:vAlign w:val="bottom"/>
            <w:hideMark/>
          </w:tcPr>
          <w:p w14:paraId="37ED71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27279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826B6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 (27.4-34.9)</w:t>
            </w:r>
          </w:p>
        </w:tc>
        <w:tc>
          <w:tcPr>
            <w:tcW w:w="1660" w:type="dxa"/>
            <w:tcBorders>
              <w:top w:val="nil"/>
              <w:left w:val="nil"/>
              <w:bottom w:val="nil"/>
              <w:right w:val="nil"/>
            </w:tcBorders>
            <w:shd w:val="clear" w:color="auto" w:fill="auto"/>
            <w:noWrap/>
            <w:vAlign w:val="bottom"/>
            <w:hideMark/>
          </w:tcPr>
          <w:p w14:paraId="203912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(26.4-33.6)</w:t>
            </w:r>
          </w:p>
        </w:tc>
        <w:tc>
          <w:tcPr>
            <w:tcW w:w="1800" w:type="dxa"/>
            <w:tcBorders>
              <w:top w:val="nil"/>
              <w:left w:val="nil"/>
              <w:bottom w:val="nil"/>
              <w:right w:val="nil"/>
            </w:tcBorders>
            <w:shd w:val="clear" w:color="auto" w:fill="auto"/>
            <w:noWrap/>
            <w:vAlign w:val="bottom"/>
            <w:hideMark/>
          </w:tcPr>
          <w:p w14:paraId="48788A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732 (650-824)</w:t>
            </w:r>
          </w:p>
        </w:tc>
        <w:tc>
          <w:tcPr>
            <w:tcW w:w="1800" w:type="dxa"/>
            <w:tcBorders>
              <w:top w:val="nil"/>
              <w:left w:val="nil"/>
              <w:bottom w:val="nil"/>
              <w:right w:val="nil"/>
            </w:tcBorders>
            <w:shd w:val="clear" w:color="auto" w:fill="auto"/>
            <w:noWrap/>
            <w:vAlign w:val="bottom"/>
            <w:hideMark/>
          </w:tcPr>
          <w:p w14:paraId="537655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1460 (1300-1637)</w:t>
            </w:r>
          </w:p>
        </w:tc>
      </w:tr>
      <w:tr w:rsidR="00B0760D" w:rsidRPr="00B0760D" w14:paraId="0E6025C9" w14:textId="77777777" w:rsidTr="00B0760D">
        <w:trPr>
          <w:trHeight w:val="320"/>
        </w:trPr>
        <w:tc>
          <w:tcPr>
            <w:tcW w:w="2524" w:type="dxa"/>
            <w:tcBorders>
              <w:top w:val="nil"/>
              <w:left w:val="nil"/>
              <w:bottom w:val="nil"/>
              <w:right w:val="nil"/>
            </w:tcBorders>
            <w:shd w:val="clear" w:color="auto" w:fill="auto"/>
            <w:noWrap/>
            <w:vAlign w:val="bottom"/>
            <w:hideMark/>
          </w:tcPr>
          <w:p w14:paraId="561523A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0579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1145B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(5-10.8)</w:t>
            </w:r>
          </w:p>
        </w:tc>
        <w:tc>
          <w:tcPr>
            <w:tcW w:w="1660" w:type="dxa"/>
            <w:tcBorders>
              <w:top w:val="nil"/>
              <w:left w:val="nil"/>
              <w:bottom w:val="nil"/>
              <w:right w:val="nil"/>
            </w:tcBorders>
            <w:shd w:val="clear" w:color="auto" w:fill="auto"/>
            <w:noWrap/>
            <w:vAlign w:val="bottom"/>
            <w:hideMark/>
          </w:tcPr>
          <w:p w14:paraId="650C07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(5.9-15.6)</w:t>
            </w:r>
          </w:p>
        </w:tc>
        <w:tc>
          <w:tcPr>
            <w:tcW w:w="1800" w:type="dxa"/>
            <w:tcBorders>
              <w:top w:val="nil"/>
              <w:left w:val="nil"/>
              <w:bottom w:val="nil"/>
              <w:right w:val="nil"/>
            </w:tcBorders>
            <w:shd w:val="clear" w:color="auto" w:fill="auto"/>
            <w:noWrap/>
            <w:vAlign w:val="bottom"/>
            <w:hideMark/>
          </w:tcPr>
          <w:p w14:paraId="198F70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175 (118-256)</w:t>
            </w:r>
          </w:p>
        </w:tc>
        <w:tc>
          <w:tcPr>
            <w:tcW w:w="1800" w:type="dxa"/>
            <w:tcBorders>
              <w:top w:val="nil"/>
              <w:left w:val="nil"/>
              <w:bottom w:val="nil"/>
              <w:right w:val="nil"/>
            </w:tcBorders>
            <w:shd w:val="clear" w:color="auto" w:fill="auto"/>
            <w:noWrap/>
            <w:vAlign w:val="bottom"/>
            <w:hideMark/>
          </w:tcPr>
          <w:p w14:paraId="2EC9CA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471 (291-763)</w:t>
            </w:r>
          </w:p>
        </w:tc>
      </w:tr>
      <w:tr w:rsidR="00B0760D" w:rsidRPr="00B0760D" w14:paraId="72E43427" w14:textId="77777777" w:rsidTr="00B0760D">
        <w:trPr>
          <w:trHeight w:val="320"/>
        </w:trPr>
        <w:tc>
          <w:tcPr>
            <w:tcW w:w="2524" w:type="dxa"/>
            <w:tcBorders>
              <w:top w:val="nil"/>
              <w:left w:val="nil"/>
              <w:bottom w:val="nil"/>
              <w:right w:val="nil"/>
            </w:tcBorders>
            <w:shd w:val="clear" w:color="auto" w:fill="auto"/>
            <w:noWrap/>
            <w:vAlign w:val="bottom"/>
            <w:hideMark/>
          </w:tcPr>
          <w:p w14:paraId="199636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A887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66FAE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(9.7-15.3)</w:t>
            </w:r>
          </w:p>
        </w:tc>
        <w:tc>
          <w:tcPr>
            <w:tcW w:w="1660" w:type="dxa"/>
            <w:tcBorders>
              <w:top w:val="nil"/>
              <w:left w:val="nil"/>
              <w:bottom w:val="nil"/>
              <w:right w:val="nil"/>
            </w:tcBorders>
            <w:shd w:val="clear" w:color="auto" w:fill="auto"/>
            <w:noWrap/>
            <w:vAlign w:val="bottom"/>
            <w:hideMark/>
          </w:tcPr>
          <w:p w14:paraId="057500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(3.5-8.3)</w:t>
            </w:r>
          </w:p>
        </w:tc>
        <w:tc>
          <w:tcPr>
            <w:tcW w:w="1800" w:type="dxa"/>
            <w:tcBorders>
              <w:top w:val="nil"/>
              <w:left w:val="nil"/>
              <w:bottom w:val="nil"/>
              <w:right w:val="nil"/>
            </w:tcBorders>
            <w:shd w:val="clear" w:color="auto" w:fill="auto"/>
            <w:noWrap/>
            <w:vAlign w:val="bottom"/>
            <w:hideMark/>
          </w:tcPr>
          <w:p w14:paraId="74B3C2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 (231-364)</w:t>
            </w:r>
          </w:p>
        </w:tc>
        <w:tc>
          <w:tcPr>
            <w:tcW w:w="1800" w:type="dxa"/>
            <w:tcBorders>
              <w:top w:val="nil"/>
              <w:left w:val="nil"/>
              <w:bottom w:val="nil"/>
              <w:right w:val="nil"/>
            </w:tcBorders>
            <w:shd w:val="clear" w:color="auto" w:fill="auto"/>
            <w:noWrap/>
            <w:vAlign w:val="bottom"/>
            <w:hideMark/>
          </w:tcPr>
          <w:p w14:paraId="2F4130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242 (172-404)</w:t>
            </w:r>
          </w:p>
        </w:tc>
      </w:tr>
      <w:tr w:rsidR="00B0760D" w:rsidRPr="00B0760D" w14:paraId="7A2640A8" w14:textId="77777777" w:rsidTr="00B0760D">
        <w:trPr>
          <w:trHeight w:val="320"/>
        </w:trPr>
        <w:tc>
          <w:tcPr>
            <w:tcW w:w="2524" w:type="dxa"/>
            <w:tcBorders>
              <w:top w:val="nil"/>
              <w:left w:val="nil"/>
              <w:bottom w:val="nil"/>
              <w:right w:val="nil"/>
            </w:tcBorders>
            <w:shd w:val="clear" w:color="auto" w:fill="auto"/>
            <w:noWrap/>
            <w:vAlign w:val="bottom"/>
            <w:hideMark/>
          </w:tcPr>
          <w:p w14:paraId="37B1AB8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0D97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27744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(4.8-6.6)</w:t>
            </w:r>
          </w:p>
        </w:tc>
        <w:tc>
          <w:tcPr>
            <w:tcW w:w="1660" w:type="dxa"/>
            <w:tcBorders>
              <w:top w:val="nil"/>
              <w:left w:val="nil"/>
              <w:bottom w:val="nil"/>
              <w:right w:val="nil"/>
            </w:tcBorders>
            <w:shd w:val="clear" w:color="auto" w:fill="auto"/>
            <w:noWrap/>
            <w:vAlign w:val="bottom"/>
            <w:hideMark/>
          </w:tcPr>
          <w:p w14:paraId="749777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(5.1-7.1)</w:t>
            </w:r>
          </w:p>
        </w:tc>
        <w:tc>
          <w:tcPr>
            <w:tcW w:w="1800" w:type="dxa"/>
            <w:tcBorders>
              <w:top w:val="nil"/>
              <w:left w:val="nil"/>
              <w:bottom w:val="nil"/>
              <w:right w:val="nil"/>
            </w:tcBorders>
            <w:shd w:val="clear" w:color="auto" w:fill="auto"/>
            <w:noWrap/>
            <w:vAlign w:val="bottom"/>
            <w:hideMark/>
          </w:tcPr>
          <w:p w14:paraId="71D4A7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(115-158)</w:t>
            </w:r>
          </w:p>
        </w:tc>
        <w:tc>
          <w:tcPr>
            <w:tcW w:w="1800" w:type="dxa"/>
            <w:tcBorders>
              <w:top w:val="nil"/>
              <w:left w:val="nil"/>
              <w:bottom w:val="nil"/>
              <w:right w:val="nil"/>
            </w:tcBorders>
            <w:shd w:val="clear" w:color="auto" w:fill="auto"/>
            <w:noWrap/>
            <w:vAlign w:val="bottom"/>
            <w:hideMark/>
          </w:tcPr>
          <w:p w14:paraId="062FFD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(253-346)</w:t>
            </w:r>
          </w:p>
        </w:tc>
      </w:tr>
      <w:tr w:rsidR="00B0760D" w:rsidRPr="00B0760D" w14:paraId="53C40A80" w14:textId="77777777" w:rsidTr="00B0760D">
        <w:trPr>
          <w:trHeight w:val="320"/>
        </w:trPr>
        <w:tc>
          <w:tcPr>
            <w:tcW w:w="2524" w:type="dxa"/>
            <w:tcBorders>
              <w:top w:val="nil"/>
              <w:left w:val="nil"/>
              <w:bottom w:val="nil"/>
              <w:right w:val="nil"/>
            </w:tcBorders>
            <w:shd w:val="clear" w:color="auto" w:fill="auto"/>
            <w:noWrap/>
            <w:vAlign w:val="bottom"/>
            <w:hideMark/>
          </w:tcPr>
          <w:p w14:paraId="288B56A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892F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DF1DB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(8.6-13.2)</w:t>
            </w:r>
          </w:p>
        </w:tc>
        <w:tc>
          <w:tcPr>
            <w:tcW w:w="1660" w:type="dxa"/>
            <w:tcBorders>
              <w:top w:val="nil"/>
              <w:left w:val="nil"/>
              <w:bottom w:val="nil"/>
              <w:right w:val="nil"/>
            </w:tcBorders>
            <w:shd w:val="clear" w:color="auto" w:fill="auto"/>
            <w:noWrap/>
            <w:vAlign w:val="bottom"/>
            <w:hideMark/>
          </w:tcPr>
          <w:p w14:paraId="6283C4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(8.3-13.8)</w:t>
            </w:r>
          </w:p>
        </w:tc>
        <w:tc>
          <w:tcPr>
            <w:tcW w:w="1800" w:type="dxa"/>
            <w:tcBorders>
              <w:top w:val="nil"/>
              <w:left w:val="nil"/>
              <w:bottom w:val="nil"/>
              <w:right w:val="nil"/>
            </w:tcBorders>
            <w:shd w:val="clear" w:color="auto" w:fill="auto"/>
            <w:noWrap/>
            <w:vAlign w:val="bottom"/>
            <w:hideMark/>
          </w:tcPr>
          <w:p w14:paraId="741707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 (202-316)</w:t>
            </w:r>
          </w:p>
        </w:tc>
        <w:tc>
          <w:tcPr>
            <w:tcW w:w="1800" w:type="dxa"/>
            <w:tcBorders>
              <w:top w:val="nil"/>
              <w:left w:val="nil"/>
              <w:bottom w:val="nil"/>
              <w:right w:val="nil"/>
            </w:tcBorders>
            <w:shd w:val="clear" w:color="auto" w:fill="auto"/>
            <w:noWrap/>
            <w:vAlign w:val="bottom"/>
            <w:hideMark/>
          </w:tcPr>
          <w:p w14:paraId="327529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489 (407-678)</w:t>
            </w:r>
          </w:p>
        </w:tc>
      </w:tr>
      <w:tr w:rsidR="00B0760D" w:rsidRPr="00B0760D" w14:paraId="7955B210" w14:textId="77777777" w:rsidTr="00B0760D">
        <w:trPr>
          <w:trHeight w:val="320"/>
        </w:trPr>
        <w:tc>
          <w:tcPr>
            <w:tcW w:w="2524" w:type="dxa"/>
            <w:tcBorders>
              <w:top w:val="nil"/>
              <w:left w:val="nil"/>
              <w:bottom w:val="nil"/>
              <w:right w:val="nil"/>
            </w:tcBorders>
            <w:shd w:val="clear" w:color="auto" w:fill="auto"/>
            <w:noWrap/>
            <w:vAlign w:val="bottom"/>
            <w:hideMark/>
          </w:tcPr>
          <w:p w14:paraId="22D3B5A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ECA9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838FB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(1-1.4)</w:t>
            </w:r>
          </w:p>
        </w:tc>
        <w:tc>
          <w:tcPr>
            <w:tcW w:w="1660" w:type="dxa"/>
            <w:tcBorders>
              <w:top w:val="nil"/>
              <w:left w:val="nil"/>
              <w:bottom w:val="nil"/>
              <w:right w:val="nil"/>
            </w:tcBorders>
            <w:shd w:val="clear" w:color="auto" w:fill="auto"/>
            <w:noWrap/>
            <w:vAlign w:val="bottom"/>
            <w:hideMark/>
          </w:tcPr>
          <w:p w14:paraId="4D1BD5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(1.9-2.7)</w:t>
            </w:r>
          </w:p>
        </w:tc>
        <w:tc>
          <w:tcPr>
            <w:tcW w:w="1800" w:type="dxa"/>
            <w:tcBorders>
              <w:top w:val="nil"/>
              <w:left w:val="nil"/>
              <w:bottom w:val="nil"/>
              <w:right w:val="nil"/>
            </w:tcBorders>
            <w:shd w:val="clear" w:color="auto" w:fill="auto"/>
            <w:noWrap/>
            <w:vAlign w:val="bottom"/>
            <w:hideMark/>
          </w:tcPr>
          <w:p w14:paraId="3FEA69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(23-34)</w:t>
            </w:r>
          </w:p>
        </w:tc>
        <w:tc>
          <w:tcPr>
            <w:tcW w:w="1800" w:type="dxa"/>
            <w:tcBorders>
              <w:top w:val="nil"/>
              <w:left w:val="nil"/>
              <w:bottom w:val="nil"/>
              <w:right w:val="nil"/>
            </w:tcBorders>
            <w:shd w:val="clear" w:color="auto" w:fill="auto"/>
            <w:noWrap/>
            <w:vAlign w:val="bottom"/>
            <w:hideMark/>
          </w:tcPr>
          <w:p w14:paraId="1EDC02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(95-134)</w:t>
            </w:r>
          </w:p>
        </w:tc>
      </w:tr>
      <w:tr w:rsidR="00B0760D" w:rsidRPr="00B0760D" w14:paraId="01754218" w14:textId="77777777" w:rsidTr="00B0760D">
        <w:trPr>
          <w:trHeight w:val="320"/>
        </w:trPr>
        <w:tc>
          <w:tcPr>
            <w:tcW w:w="2524" w:type="dxa"/>
            <w:tcBorders>
              <w:top w:val="nil"/>
              <w:left w:val="nil"/>
              <w:bottom w:val="nil"/>
              <w:right w:val="nil"/>
            </w:tcBorders>
            <w:shd w:val="clear" w:color="auto" w:fill="auto"/>
            <w:noWrap/>
            <w:vAlign w:val="bottom"/>
            <w:hideMark/>
          </w:tcPr>
          <w:p w14:paraId="679CFEE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ECD8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541A4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(1.6-1.9)</w:t>
            </w:r>
          </w:p>
        </w:tc>
        <w:tc>
          <w:tcPr>
            <w:tcW w:w="1660" w:type="dxa"/>
            <w:tcBorders>
              <w:top w:val="nil"/>
              <w:left w:val="nil"/>
              <w:bottom w:val="nil"/>
              <w:right w:val="nil"/>
            </w:tcBorders>
            <w:shd w:val="clear" w:color="auto" w:fill="auto"/>
            <w:noWrap/>
            <w:vAlign w:val="bottom"/>
            <w:hideMark/>
          </w:tcPr>
          <w:p w14:paraId="725CA7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(1.8-2.1)</w:t>
            </w:r>
          </w:p>
        </w:tc>
        <w:tc>
          <w:tcPr>
            <w:tcW w:w="1800" w:type="dxa"/>
            <w:tcBorders>
              <w:top w:val="nil"/>
              <w:left w:val="nil"/>
              <w:bottom w:val="nil"/>
              <w:right w:val="nil"/>
            </w:tcBorders>
            <w:shd w:val="clear" w:color="auto" w:fill="auto"/>
            <w:noWrap/>
            <w:vAlign w:val="bottom"/>
            <w:hideMark/>
          </w:tcPr>
          <w:p w14:paraId="678C7E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(39-46)</w:t>
            </w:r>
          </w:p>
        </w:tc>
        <w:tc>
          <w:tcPr>
            <w:tcW w:w="1800" w:type="dxa"/>
            <w:tcBorders>
              <w:top w:val="nil"/>
              <w:left w:val="nil"/>
              <w:bottom w:val="nil"/>
              <w:right w:val="nil"/>
            </w:tcBorders>
            <w:shd w:val="clear" w:color="auto" w:fill="auto"/>
            <w:noWrap/>
            <w:vAlign w:val="bottom"/>
            <w:hideMark/>
          </w:tcPr>
          <w:p w14:paraId="13CED9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(86-106)</w:t>
            </w:r>
          </w:p>
        </w:tc>
      </w:tr>
      <w:tr w:rsidR="00B0760D" w:rsidRPr="00B0760D" w14:paraId="5301A3BD" w14:textId="77777777" w:rsidTr="00B0760D">
        <w:trPr>
          <w:trHeight w:val="320"/>
        </w:trPr>
        <w:tc>
          <w:tcPr>
            <w:tcW w:w="2524" w:type="dxa"/>
            <w:tcBorders>
              <w:top w:val="nil"/>
              <w:left w:val="nil"/>
              <w:bottom w:val="nil"/>
              <w:right w:val="nil"/>
            </w:tcBorders>
            <w:shd w:val="clear" w:color="auto" w:fill="auto"/>
            <w:noWrap/>
            <w:vAlign w:val="bottom"/>
            <w:hideMark/>
          </w:tcPr>
          <w:p w14:paraId="0A75318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F961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61F75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(1.1-1.2)</w:t>
            </w:r>
          </w:p>
        </w:tc>
        <w:tc>
          <w:tcPr>
            <w:tcW w:w="1660" w:type="dxa"/>
            <w:tcBorders>
              <w:top w:val="nil"/>
              <w:left w:val="nil"/>
              <w:bottom w:val="nil"/>
              <w:right w:val="nil"/>
            </w:tcBorders>
            <w:shd w:val="clear" w:color="auto" w:fill="auto"/>
            <w:noWrap/>
            <w:vAlign w:val="bottom"/>
            <w:hideMark/>
          </w:tcPr>
          <w:p w14:paraId="4FF76E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800" w:type="dxa"/>
            <w:tcBorders>
              <w:top w:val="nil"/>
              <w:left w:val="nil"/>
              <w:bottom w:val="nil"/>
              <w:right w:val="nil"/>
            </w:tcBorders>
            <w:shd w:val="clear" w:color="auto" w:fill="auto"/>
            <w:noWrap/>
            <w:vAlign w:val="bottom"/>
            <w:hideMark/>
          </w:tcPr>
          <w:p w14:paraId="626277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(26-30)</w:t>
            </w:r>
          </w:p>
        </w:tc>
        <w:tc>
          <w:tcPr>
            <w:tcW w:w="1800" w:type="dxa"/>
            <w:tcBorders>
              <w:top w:val="nil"/>
              <w:left w:val="nil"/>
              <w:bottom w:val="nil"/>
              <w:right w:val="nil"/>
            </w:tcBorders>
            <w:shd w:val="clear" w:color="auto" w:fill="auto"/>
            <w:noWrap/>
            <w:vAlign w:val="bottom"/>
            <w:hideMark/>
          </w:tcPr>
          <w:p w14:paraId="769BD3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(50-60)</w:t>
            </w:r>
          </w:p>
        </w:tc>
      </w:tr>
      <w:tr w:rsidR="00B0760D" w:rsidRPr="00B0760D" w14:paraId="3C30B75F" w14:textId="77777777" w:rsidTr="00B0760D">
        <w:trPr>
          <w:trHeight w:val="320"/>
        </w:trPr>
        <w:tc>
          <w:tcPr>
            <w:tcW w:w="2524" w:type="dxa"/>
            <w:tcBorders>
              <w:top w:val="nil"/>
              <w:left w:val="nil"/>
              <w:bottom w:val="nil"/>
              <w:right w:val="nil"/>
            </w:tcBorders>
            <w:shd w:val="clear" w:color="auto" w:fill="auto"/>
            <w:noWrap/>
            <w:vAlign w:val="bottom"/>
            <w:hideMark/>
          </w:tcPr>
          <w:p w14:paraId="00F378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6792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B73D1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(0.7-0.9)</w:t>
            </w:r>
          </w:p>
        </w:tc>
        <w:tc>
          <w:tcPr>
            <w:tcW w:w="1660" w:type="dxa"/>
            <w:tcBorders>
              <w:top w:val="nil"/>
              <w:left w:val="nil"/>
              <w:bottom w:val="nil"/>
              <w:right w:val="nil"/>
            </w:tcBorders>
            <w:shd w:val="clear" w:color="auto" w:fill="auto"/>
            <w:noWrap/>
            <w:vAlign w:val="bottom"/>
            <w:hideMark/>
          </w:tcPr>
          <w:p w14:paraId="253A91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(0.4-0.6)</w:t>
            </w:r>
          </w:p>
        </w:tc>
        <w:tc>
          <w:tcPr>
            <w:tcW w:w="1800" w:type="dxa"/>
            <w:tcBorders>
              <w:top w:val="nil"/>
              <w:left w:val="nil"/>
              <w:bottom w:val="nil"/>
              <w:right w:val="nil"/>
            </w:tcBorders>
            <w:shd w:val="clear" w:color="auto" w:fill="auto"/>
            <w:noWrap/>
            <w:vAlign w:val="bottom"/>
            <w:hideMark/>
          </w:tcPr>
          <w:p w14:paraId="52F784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(17-21)</w:t>
            </w:r>
          </w:p>
        </w:tc>
        <w:tc>
          <w:tcPr>
            <w:tcW w:w="1800" w:type="dxa"/>
            <w:tcBorders>
              <w:top w:val="nil"/>
              <w:left w:val="nil"/>
              <w:bottom w:val="nil"/>
              <w:right w:val="nil"/>
            </w:tcBorders>
            <w:shd w:val="clear" w:color="auto" w:fill="auto"/>
            <w:noWrap/>
            <w:vAlign w:val="bottom"/>
            <w:hideMark/>
          </w:tcPr>
          <w:p w14:paraId="7CA0B4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(20-30)</w:t>
            </w:r>
          </w:p>
        </w:tc>
      </w:tr>
      <w:tr w:rsidR="00B0760D" w:rsidRPr="00B0760D" w14:paraId="3F1F755F" w14:textId="77777777" w:rsidTr="00B0760D">
        <w:trPr>
          <w:trHeight w:val="320"/>
        </w:trPr>
        <w:tc>
          <w:tcPr>
            <w:tcW w:w="2524" w:type="dxa"/>
            <w:tcBorders>
              <w:top w:val="nil"/>
              <w:left w:val="nil"/>
              <w:bottom w:val="nil"/>
              <w:right w:val="nil"/>
            </w:tcBorders>
            <w:shd w:val="clear" w:color="auto" w:fill="auto"/>
            <w:noWrap/>
            <w:vAlign w:val="bottom"/>
            <w:hideMark/>
          </w:tcPr>
          <w:p w14:paraId="33F79E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89E4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E13EB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0D3686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FC140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(0-1)</w:t>
            </w:r>
          </w:p>
        </w:tc>
        <w:tc>
          <w:tcPr>
            <w:tcW w:w="1800" w:type="dxa"/>
            <w:tcBorders>
              <w:top w:val="nil"/>
              <w:left w:val="nil"/>
              <w:bottom w:val="nil"/>
              <w:right w:val="nil"/>
            </w:tcBorders>
            <w:shd w:val="clear" w:color="auto" w:fill="auto"/>
            <w:noWrap/>
            <w:vAlign w:val="bottom"/>
            <w:hideMark/>
          </w:tcPr>
          <w:p w14:paraId="33C59C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04F90405" w14:textId="77777777" w:rsidTr="00B0760D">
        <w:trPr>
          <w:trHeight w:val="320"/>
        </w:trPr>
        <w:tc>
          <w:tcPr>
            <w:tcW w:w="2524" w:type="dxa"/>
            <w:tcBorders>
              <w:top w:val="nil"/>
              <w:left w:val="nil"/>
              <w:bottom w:val="nil"/>
              <w:right w:val="nil"/>
            </w:tcBorders>
            <w:shd w:val="clear" w:color="auto" w:fill="auto"/>
            <w:noWrap/>
            <w:vAlign w:val="bottom"/>
            <w:hideMark/>
          </w:tcPr>
          <w:p w14:paraId="34E681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Iraq</w:t>
            </w:r>
          </w:p>
        </w:tc>
        <w:tc>
          <w:tcPr>
            <w:tcW w:w="2180" w:type="dxa"/>
            <w:tcBorders>
              <w:top w:val="nil"/>
              <w:left w:val="nil"/>
              <w:bottom w:val="nil"/>
              <w:right w:val="nil"/>
            </w:tcBorders>
            <w:shd w:val="clear" w:color="auto" w:fill="auto"/>
            <w:noWrap/>
            <w:vAlign w:val="bottom"/>
            <w:hideMark/>
          </w:tcPr>
          <w:p w14:paraId="0A15EE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660F1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(91-97.6)</w:t>
            </w:r>
          </w:p>
        </w:tc>
        <w:tc>
          <w:tcPr>
            <w:tcW w:w="1660" w:type="dxa"/>
            <w:tcBorders>
              <w:top w:val="nil"/>
              <w:left w:val="nil"/>
              <w:bottom w:val="nil"/>
              <w:right w:val="nil"/>
            </w:tcBorders>
            <w:shd w:val="clear" w:color="auto" w:fill="auto"/>
            <w:noWrap/>
            <w:vAlign w:val="bottom"/>
            <w:hideMark/>
          </w:tcPr>
          <w:p w14:paraId="502536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83.9 (76.6-90.4)</w:t>
            </w:r>
          </w:p>
        </w:tc>
        <w:tc>
          <w:tcPr>
            <w:tcW w:w="1800" w:type="dxa"/>
            <w:tcBorders>
              <w:top w:val="nil"/>
              <w:left w:val="nil"/>
              <w:bottom w:val="nil"/>
              <w:right w:val="nil"/>
            </w:tcBorders>
            <w:shd w:val="clear" w:color="auto" w:fill="auto"/>
            <w:noWrap/>
            <w:vAlign w:val="bottom"/>
            <w:hideMark/>
          </w:tcPr>
          <w:p w14:paraId="3EAB51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3683 (3480-3852)</w:t>
            </w:r>
          </w:p>
        </w:tc>
        <w:tc>
          <w:tcPr>
            <w:tcW w:w="1800" w:type="dxa"/>
            <w:tcBorders>
              <w:top w:val="nil"/>
              <w:left w:val="nil"/>
              <w:bottom w:val="nil"/>
              <w:right w:val="nil"/>
            </w:tcBorders>
            <w:shd w:val="clear" w:color="auto" w:fill="auto"/>
            <w:noWrap/>
            <w:vAlign w:val="bottom"/>
            <w:hideMark/>
          </w:tcPr>
          <w:p w14:paraId="4D4FAE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5712 (5179-6195)</w:t>
            </w:r>
          </w:p>
        </w:tc>
      </w:tr>
      <w:tr w:rsidR="00B0760D" w:rsidRPr="00B0760D" w14:paraId="62D282FD" w14:textId="77777777" w:rsidTr="00B0760D">
        <w:trPr>
          <w:trHeight w:val="320"/>
        </w:trPr>
        <w:tc>
          <w:tcPr>
            <w:tcW w:w="2524" w:type="dxa"/>
            <w:tcBorders>
              <w:top w:val="nil"/>
              <w:left w:val="nil"/>
              <w:bottom w:val="nil"/>
              <w:right w:val="nil"/>
            </w:tcBorders>
            <w:shd w:val="clear" w:color="auto" w:fill="auto"/>
            <w:noWrap/>
            <w:vAlign w:val="bottom"/>
            <w:hideMark/>
          </w:tcPr>
          <w:p w14:paraId="601BDAB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A20F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F3F08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(8-25.8)</w:t>
            </w:r>
          </w:p>
        </w:tc>
        <w:tc>
          <w:tcPr>
            <w:tcW w:w="1660" w:type="dxa"/>
            <w:tcBorders>
              <w:top w:val="nil"/>
              <w:left w:val="nil"/>
              <w:bottom w:val="nil"/>
              <w:right w:val="nil"/>
            </w:tcBorders>
            <w:shd w:val="clear" w:color="auto" w:fill="auto"/>
            <w:noWrap/>
            <w:vAlign w:val="bottom"/>
            <w:hideMark/>
          </w:tcPr>
          <w:p w14:paraId="0027B6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38.1 (31.7-41.8)</w:t>
            </w:r>
          </w:p>
        </w:tc>
        <w:tc>
          <w:tcPr>
            <w:tcW w:w="1800" w:type="dxa"/>
            <w:tcBorders>
              <w:top w:val="nil"/>
              <w:left w:val="nil"/>
              <w:bottom w:val="nil"/>
              <w:right w:val="nil"/>
            </w:tcBorders>
            <w:shd w:val="clear" w:color="auto" w:fill="auto"/>
            <w:noWrap/>
            <w:vAlign w:val="bottom"/>
            <w:hideMark/>
          </w:tcPr>
          <w:p w14:paraId="0E7DF9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628 (314-1005)</w:t>
            </w:r>
          </w:p>
        </w:tc>
        <w:tc>
          <w:tcPr>
            <w:tcW w:w="1800" w:type="dxa"/>
            <w:tcBorders>
              <w:top w:val="nil"/>
              <w:left w:val="nil"/>
              <w:bottom w:val="nil"/>
              <w:right w:val="nil"/>
            </w:tcBorders>
            <w:shd w:val="clear" w:color="auto" w:fill="auto"/>
            <w:noWrap/>
            <w:vAlign w:val="bottom"/>
            <w:hideMark/>
          </w:tcPr>
          <w:p w14:paraId="11EA41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2597 (2155-2868)</w:t>
            </w:r>
          </w:p>
        </w:tc>
      </w:tr>
      <w:tr w:rsidR="00B0760D" w:rsidRPr="00B0760D" w14:paraId="0A66B4B4" w14:textId="77777777" w:rsidTr="00B0760D">
        <w:trPr>
          <w:trHeight w:val="320"/>
        </w:trPr>
        <w:tc>
          <w:tcPr>
            <w:tcW w:w="2524" w:type="dxa"/>
            <w:tcBorders>
              <w:top w:val="nil"/>
              <w:left w:val="nil"/>
              <w:bottom w:val="nil"/>
              <w:right w:val="nil"/>
            </w:tcBorders>
            <w:shd w:val="clear" w:color="auto" w:fill="auto"/>
            <w:noWrap/>
            <w:vAlign w:val="bottom"/>
            <w:hideMark/>
          </w:tcPr>
          <w:p w14:paraId="40F7FFA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1885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8B767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 (20.8-43.2)</w:t>
            </w:r>
          </w:p>
        </w:tc>
        <w:tc>
          <w:tcPr>
            <w:tcW w:w="1660" w:type="dxa"/>
            <w:tcBorders>
              <w:top w:val="nil"/>
              <w:left w:val="nil"/>
              <w:bottom w:val="nil"/>
              <w:right w:val="nil"/>
            </w:tcBorders>
            <w:shd w:val="clear" w:color="auto" w:fill="auto"/>
            <w:noWrap/>
            <w:vAlign w:val="bottom"/>
            <w:hideMark/>
          </w:tcPr>
          <w:p w14:paraId="4F01DC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(21.4-43.6)</w:t>
            </w:r>
          </w:p>
        </w:tc>
        <w:tc>
          <w:tcPr>
            <w:tcW w:w="1800" w:type="dxa"/>
            <w:tcBorders>
              <w:top w:val="nil"/>
              <w:left w:val="nil"/>
              <w:bottom w:val="nil"/>
              <w:right w:val="nil"/>
            </w:tcBorders>
            <w:shd w:val="clear" w:color="auto" w:fill="auto"/>
            <w:noWrap/>
            <w:vAlign w:val="bottom"/>
            <w:hideMark/>
          </w:tcPr>
          <w:p w14:paraId="156376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1210 (804-1680)</w:t>
            </w:r>
          </w:p>
        </w:tc>
        <w:tc>
          <w:tcPr>
            <w:tcW w:w="1800" w:type="dxa"/>
            <w:tcBorders>
              <w:top w:val="nil"/>
              <w:left w:val="nil"/>
              <w:bottom w:val="nil"/>
              <w:right w:val="nil"/>
            </w:tcBorders>
            <w:shd w:val="clear" w:color="auto" w:fill="auto"/>
            <w:noWrap/>
            <w:vAlign w:val="bottom"/>
            <w:hideMark/>
          </w:tcPr>
          <w:p w14:paraId="23BC50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2171 (1449-2947)</w:t>
            </w:r>
          </w:p>
        </w:tc>
      </w:tr>
      <w:tr w:rsidR="00B0760D" w:rsidRPr="00B0760D" w14:paraId="48BDF21F" w14:textId="77777777" w:rsidTr="00B0760D">
        <w:trPr>
          <w:trHeight w:val="320"/>
        </w:trPr>
        <w:tc>
          <w:tcPr>
            <w:tcW w:w="2524" w:type="dxa"/>
            <w:tcBorders>
              <w:top w:val="nil"/>
              <w:left w:val="nil"/>
              <w:bottom w:val="nil"/>
              <w:right w:val="nil"/>
            </w:tcBorders>
            <w:shd w:val="clear" w:color="auto" w:fill="auto"/>
            <w:noWrap/>
            <w:vAlign w:val="bottom"/>
            <w:hideMark/>
          </w:tcPr>
          <w:p w14:paraId="212F12F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F762B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E9246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(6.6-16.1)</w:t>
            </w:r>
          </w:p>
        </w:tc>
        <w:tc>
          <w:tcPr>
            <w:tcW w:w="1660" w:type="dxa"/>
            <w:tcBorders>
              <w:top w:val="nil"/>
              <w:left w:val="nil"/>
              <w:bottom w:val="nil"/>
              <w:right w:val="nil"/>
            </w:tcBorders>
            <w:shd w:val="clear" w:color="auto" w:fill="auto"/>
            <w:noWrap/>
            <w:vAlign w:val="bottom"/>
            <w:hideMark/>
          </w:tcPr>
          <w:p w14:paraId="6C98C5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(8.3-19)</w:t>
            </w:r>
          </w:p>
        </w:tc>
        <w:tc>
          <w:tcPr>
            <w:tcW w:w="1800" w:type="dxa"/>
            <w:tcBorders>
              <w:top w:val="nil"/>
              <w:left w:val="nil"/>
              <w:bottom w:val="nil"/>
              <w:right w:val="nil"/>
            </w:tcBorders>
            <w:shd w:val="clear" w:color="auto" w:fill="auto"/>
            <w:noWrap/>
            <w:vAlign w:val="bottom"/>
            <w:hideMark/>
          </w:tcPr>
          <w:p w14:paraId="3BE1F4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410 (259-615)</w:t>
            </w:r>
          </w:p>
        </w:tc>
        <w:tc>
          <w:tcPr>
            <w:tcW w:w="1800" w:type="dxa"/>
            <w:tcBorders>
              <w:top w:val="nil"/>
              <w:left w:val="nil"/>
              <w:bottom w:val="nil"/>
              <w:right w:val="nil"/>
            </w:tcBorders>
            <w:shd w:val="clear" w:color="auto" w:fill="auto"/>
            <w:noWrap/>
            <w:vAlign w:val="bottom"/>
            <w:hideMark/>
          </w:tcPr>
          <w:p w14:paraId="6664EB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893 (562-1282)</w:t>
            </w:r>
          </w:p>
        </w:tc>
      </w:tr>
      <w:tr w:rsidR="00B0760D" w:rsidRPr="00B0760D" w14:paraId="56D6F401" w14:textId="77777777" w:rsidTr="00B0760D">
        <w:trPr>
          <w:trHeight w:val="320"/>
        </w:trPr>
        <w:tc>
          <w:tcPr>
            <w:tcW w:w="2524" w:type="dxa"/>
            <w:tcBorders>
              <w:top w:val="nil"/>
              <w:left w:val="nil"/>
              <w:bottom w:val="nil"/>
              <w:right w:val="nil"/>
            </w:tcBorders>
            <w:shd w:val="clear" w:color="auto" w:fill="auto"/>
            <w:noWrap/>
            <w:vAlign w:val="bottom"/>
            <w:hideMark/>
          </w:tcPr>
          <w:p w14:paraId="39FE65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83229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4D295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23.8 (15.5-34.2)</w:t>
            </w:r>
          </w:p>
        </w:tc>
        <w:tc>
          <w:tcPr>
            <w:tcW w:w="1660" w:type="dxa"/>
            <w:tcBorders>
              <w:top w:val="nil"/>
              <w:left w:val="nil"/>
              <w:bottom w:val="nil"/>
              <w:right w:val="nil"/>
            </w:tcBorders>
            <w:shd w:val="clear" w:color="auto" w:fill="auto"/>
            <w:noWrap/>
            <w:vAlign w:val="bottom"/>
            <w:hideMark/>
          </w:tcPr>
          <w:p w14:paraId="6DC7EF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(14.7-31.7)</w:t>
            </w:r>
          </w:p>
        </w:tc>
        <w:tc>
          <w:tcPr>
            <w:tcW w:w="1800" w:type="dxa"/>
            <w:tcBorders>
              <w:top w:val="nil"/>
              <w:left w:val="nil"/>
              <w:bottom w:val="nil"/>
              <w:right w:val="nil"/>
            </w:tcBorders>
            <w:shd w:val="clear" w:color="auto" w:fill="auto"/>
            <w:noWrap/>
            <w:vAlign w:val="bottom"/>
            <w:hideMark/>
          </w:tcPr>
          <w:p w14:paraId="2A2A62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925 (599-1329)</w:t>
            </w:r>
          </w:p>
        </w:tc>
        <w:tc>
          <w:tcPr>
            <w:tcW w:w="1800" w:type="dxa"/>
            <w:tcBorders>
              <w:top w:val="nil"/>
              <w:left w:val="nil"/>
              <w:bottom w:val="nil"/>
              <w:right w:val="nil"/>
            </w:tcBorders>
            <w:shd w:val="clear" w:color="auto" w:fill="auto"/>
            <w:noWrap/>
            <w:vAlign w:val="bottom"/>
            <w:hideMark/>
          </w:tcPr>
          <w:p w14:paraId="370BB2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1542 (1000-2145)</w:t>
            </w:r>
          </w:p>
        </w:tc>
      </w:tr>
      <w:tr w:rsidR="00B0760D" w:rsidRPr="00B0760D" w14:paraId="6B1DF92C" w14:textId="77777777" w:rsidTr="00B0760D">
        <w:trPr>
          <w:trHeight w:val="320"/>
        </w:trPr>
        <w:tc>
          <w:tcPr>
            <w:tcW w:w="2524" w:type="dxa"/>
            <w:tcBorders>
              <w:top w:val="nil"/>
              <w:left w:val="nil"/>
              <w:bottom w:val="nil"/>
              <w:right w:val="nil"/>
            </w:tcBorders>
            <w:shd w:val="clear" w:color="auto" w:fill="auto"/>
            <w:noWrap/>
            <w:vAlign w:val="bottom"/>
            <w:hideMark/>
          </w:tcPr>
          <w:p w14:paraId="0F5BB78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9CCF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6C595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69.9 (52.4-83.8)</w:t>
            </w:r>
          </w:p>
        </w:tc>
        <w:tc>
          <w:tcPr>
            <w:tcW w:w="1660" w:type="dxa"/>
            <w:tcBorders>
              <w:top w:val="nil"/>
              <w:left w:val="nil"/>
              <w:bottom w:val="nil"/>
              <w:right w:val="nil"/>
            </w:tcBorders>
            <w:shd w:val="clear" w:color="auto" w:fill="auto"/>
            <w:noWrap/>
            <w:vAlign w:val="bottom"/>
            <w:hideMark/>
          </w:tcPr>
          <w:p w14:paraId="5504E4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42.6 (23.7-64.4)</w:t>
            </w:r>
          </w:p>
        </w:tc>
        <w:tc>
          <w:tcPr>
            <w:tcW w:w="1800" w:type="dxa"/>
            <w:tcBorders>
              <w:top w:val="nil"/>
              <w:left w:val="nil"/>
              <w:bottom w:val="nil"/>
              <w:right w:val="nil"/>
            </w:tcBorders>
            <w:shd w:val="clear" w:color="auto" w:fill="auto"/>
            <w:noWrap/>
            <w:vAlign w:val="bottom"/>
            <w:hideMark/>
          </w:tcPr>
          <w:p w14:paraId="37CF56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2725 (2042-3225)</w:t>
            </w:r>
          </w:p>
        </w:tc>
        <w:tc>
          <w:tcPr>
            <w:tcW w:w="1800" w:type="dxa"/>
            <w:tcBorders>
              <w:top w:val="nil"/>
              <w:left w:val="nil"/>
              <w:bottom w:val="nil"/>
              <w:right w:val="nil"/>
            </w:tcBorders>
            <w:shd w:val="clear" w:color="auto" w:fill="auto"/>
            <w:noWrap/>
            <w:vAlign w:val="bottom"/>
            <w:hideMark/>
          </w:tcPr>
          <w:p w14:paraId="283097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2885 (1633-4373)</w:t>
            </w:r>
          </w:p>
        </w:tc>
      </w:tr>
      <w:tr w:rsidR="00B0760D" w:rsidRPr="00B0760D" w14:paraId="27F3C319" w14:textId="77777777" w:rsidTr="00B0760D">
        <w:trPr>
          <w:trHeight w:val="320"/>
        </w:trPr>
        <w:tc>
          <w:tcPr>
            <w:tcW w:w="2524" w:type="dxa"/>
            <w:tcBorders>
              <w:top w:val="nil"/>
              <w:left w:val="nil"/>
              <w:bottom w:val="nil"/>
              <w:right w:val="nil"/>
            </w:tcBorders>
            <w:shd w:val="clear" w:color="auto" w:fill="auto"/>
            <w:noWrap/>
            <w:vAlign w:val="bottom"/>
            <w:hideMark/>
          </w:tcPr>
          <w:p w14:paraId="77ECF7D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EC81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42234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60.6 (49.3-68.8)</w:t>
            </w:r>
          </w:p>
        </w:tc>
        <w:tc>
          <w:tcPr>
            <w:tcW w:w="1660" w:type="dxa"/>
            <w:tcBorders>
              <w:top w:val="nil"/>
              <w:left w:val="nil"/>
              <w:bottom w:val="nil"/>
              <w:right w:val="nil"/>
            </w:tcBorders>
            <w:shd w:val="clear" w:color="auto" w:fill="auto"/>
            <w:noWrap/>
            <w:vAlign w:val="bottom"/>
            <w:hideMark/>
          </w:tcPr>
          <w:p w14:paraId="2F4667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(14.7-30.7)</w:t>
            </w:r>
          </w:p>
        </w:tc>
        <w:tc>
          <w:tcPr>
            <w:tcW w:w="1800" w:type="dxa"/>
            <w:tcBorders>
              <w:top w:val="nil"/>
              <w:left w:val="nil"/>
              <w:bottom w:val="nil"/>
              <w:right w:val="nil"/>
            </w:tcBorders>
            <w:shd w:val="clear" w:color="auto" w:fill="auto"/>
            <w:noWrap/>
            <w:vAlign w:val="bottom"/>
            <w:hideMark/>
          </w:tcPr>
          <w:p w14:paraId="3AF9A9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2344 (1912-2706)</w:t>
            </w:r>
          </w:p>
        </w:tc>
        <w:tc>
          <w:tcPr>
            <w:tcW w:w="1800" w:type="dxa"/>
            <w:tcBorders>
              <w:top w:val="nil"/>
              <w:left w:val="nil"/>
              <w:bottom w:val="nil"/>
              <w:right w:val="nil"/>
            </w:tcBorders>
            <w:shd w:val="clear" w:color="auto" w:fill="auto"/>
            <w:noWrap/>
            <w:vAlign w:val="bottom"/>
            <w:hideMark/>
          </w:tcPr>
          <w:p w14:paraId="16D5ED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1502 (998-2093)</w:t>
            </w:r>
          </w:p>
        </w:tc>
      </w:tr>
      <w:tr w:rsidR="00B0760D" w:rsidRPr="00B0760D" w14:paraId="5CA47968" w14:textId="77777777" w:rsidTr="00B0760D">
        <w:trPr>
          <w:trHeight w:val="320"/>
        </w:trPr>
        <w:tc>
          <w:tcPr>
            <w:tcW w:w="2524" w:type="dxa"/>
            <w:tcBorders>
              <w:top w:val="nil"/>
              <w:left w:val="nil"/>
              <w:bottom w:val="nil"/>
              <w:right w:val="nil"/>
            </w:tcBorders>
            <w:shd w:val="clear" w:color="auto" w:fill="auto"/>
            <w:noWrap/>
            <w:vAlign w:val="bottom"/>
            <w:hideMark/>
          </w:tcPr>
          <w:p w14:paraId="4D9052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B8D5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1D91A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(5.5-10.5)</w:t>
            </w:r>
          </w:p>
        </w:tc>
        <w:tc>
          <w:tcPr>
            <w:tcW w:w="1660" w:type="dxa"/>
            <w:tcBorders>
              <w:top w:val="nil"/>
              <w:left w:val="nil"/>
              <w:bottom w:val="nil"/>
              <w:right w:val="nil"/>
            </w:tcBorders>
            <w:shd w:val="clear" w:color="auto" w:fill="auto"/>
            <w:noWrap/>
            <w:vAlign w:val="bottom"/>
            <w:hideMark/>
          </w:tcPr>
          <w:p w14:paraId="70CCAB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(6.3-11.2)</w:t>
            </w:r>
          </w:p>
        </w:tc>
        <w:tc>
          <w:tcPr>
            <w:tcW w:w="1800" w:type="dxa"/>
            <w:tcBorders>
              <w:top w:val="nil"/>
              <w:left w:val="nil"/>
              <w:bottom w:val="nil"/>
              <w:right w:val="nil"/>
            </w:tcBorders>
            <w:shd w:val="clear" w:color="auto" w:fill="auto"/>
            <w:noWrap/>
            <w:vAlign w:val="bottom"/>
            <w:hideMark/>
          </w:tcPr>
          <w:p w14:paraId="76DD02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 (214-411)</w:t>
            </w:r>
          </w:p>
        </w:tc>
        <w:tc>
          <w:tcPr>
            <w:tcW w:w="1800" w:type="dxa"/>
            <w:tcBorders>
              <w:top w:val="nil"/>
              <w:left w:val="nil"/>
              <w:bottom w:val="nil"/>
              <w:right w:val="nil"/>
            </w:tcBorders>
            <w:shd w:val="clear" w:color="auto" w:fill="auto"/>
            <w:noWrap/>
            <w:vAlign w:val="bottom"/>
            <w:hideMark/>
          </w:tcPr>
          <w:p w14:paraId="17B02C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608 (429-763)</w:t>
            </w:r>
          </w:p>
        </w:tc>
      </w:tr>
      <w:tr w:rsidR="00B0760D" w:rsidRPr="00B0760D" w14:paraId="6A675C5F" w14:textId="77777777" w:rsidTr="00B0760D">
        <w:trPr>
          <w:trHeight w:val="320"/>
        </w:trPr>
        <w:tc>
          <w:tcPr>
            <w:tcW w:w="2524" w:type="dxa"/>
            <w:tcBorders>
              <w:top w:val="nil"/>
              <w:left w:val="nil"/>
              <w:bottom w:val="nil"/>
              <w:right w:val="nil"/>
            </w:tcBorders>
            <w:shd w:val="clear" w:color="auto" w:fill="auto"/>
            <w:noWrap/>
            <w:vAlign w:val="bottom"/>
            <w:hideMark/>
          </w:tcPr>
          <w:p w14:paraId="2CD26CA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9E8B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05E33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 (14.9-30.9)</w:t>
            </w:r>
          </w:p>
        </w:tc>
        <w:tc>
          <w:tcPr>
            <w:tcW w:w="1660" w:type="dxa"/>
            <w:tcBorders>
              <w:top w:val="nil"/>
              <w:left w:val="nil"/>
              <w:bottom w:val="nil"/>
              <w:right w:val="nil"/>
            </w:tcBorders>
            <w:shd w:val="clear" w:color="auto" w:fill="auto"/>
            <w:noWrap/>
            <w:vAlign w:val="bottom"/>
            <w:hideMark/>
          </w:tcPr>
          <w:p w14:paraId="58D7F0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19.4 (12.8-27.8)</w:t>
            </w:r>
          </w:p>
        </w:tc>
        <w:tc>
          <w:tcPr>
            <w:tcW w:w="1800" w:type="dxa"/>
            <w:tcBorders>
              <w:top w:val="nil"/>
              <w:left w:val="nil"/>
              <w:bottom w:val="nil"/>
              <w:right w:val="nil"/>
            </w:tcBorders>
            <w:shd w:val="clear" w:color="auto" w:fill="auto"/>
            <w:noWrap/>
            <w:vAlign w:val="bottom"/>
            <w:hideMark/>
          </w:tcPr>
          <w:p w14:paraId="6F2E71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844 (570-1203)</w:t>
            </w:r>
          </w:p>
        </w:tc>
        <w:tc>
          <w:tcPr>
            <w:tcW w:w="1800" w:type="dxa"/>
            <w:tcBorders>
              <w:top w:val="nil"/>
              <w:left w:val="nil"/>
              <w:bottom w:val="nil"/>
              <w:right w:val="nil"/>
            </w:tcBorders>
            <w:shd w:val="clear" w:color="auto" w:fill="auto"/>
            <w:noWrap/>
            <w:vAlign w:val="bottom"/>
            <w:hideMark/>
          </w:tcPr>
          <w:p w14:paraId="63D7D7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1324 (873-1909)</w:t>
            </w:r>
          </w:p>
        </w:tc>
      </w:tr>
      <w:tr w:rsidR="00B0760D" w:rsidRPr="00B0760D" w14:paraId="24848D1E" w14:textId="77777777" w:rsidTr="00B0760D">
        <w:trPr>
          <w:trHeight w:val="320"/>
        </w:trPr>
        <w:tc>
          <w:tcPr>
            <w:tcW w:w="2524" w:type="dxa"/>
            <w:tcBorders>
              <w:top w:val="nil"/>
              <w:left w:val="nil"/>
              <w:bottom w:val="nil"/>
              <w:right w:val="nil"/>
            </w:tcBorders>
            <w:shd w:val="clear" w:color="auto" w:fill="auto"/>
            <w:noWrap/>
            <w:vAlign w:val="bottom"/>
            <w:hideMark/>
          </w:tcPr>
          <w:p w14:paraId="1A4FA6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A3AA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DD7A5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(0.4-1.5)</w:t>
            </w:r>
          </w:p>
        </w:tc>
        <w:tc>
          <w:tcPr>
            <w:tcW w:w="1660" w:type="dxa"/>
            <w:tcBorders>
              <w:top w:val="nil"/>
              <w:left w:val="nil"/>
              <w:bottom w:val="nil"/>
              <w:right w:val="nil"/>
            </w:tcBorders>
            <w:shd w:val="clear" w:color="auto" w:fill="auto"/>
            <w:noWrap/>
            <w:vAlign w:val="bottom"/>
            <w:hideMark/>
          </w:tcPr>
          <w:p w14:paraId="44F088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(1.9-6.6)</w:t>
            </w:r>
          </w:p>
        </w:tc>
        <w:tc>
          <w:tcPr>
            <w:tcW w:w="1800" w:type="dxa"/>
            <w:tcBorders>
              <w:top w:val="nil"/>
              <w:left w:val="nil"/>
              <w:bottom w:val="nil"/>
              <w:right w:val="nil"/>
            </w:tcBorders>
            <w:shd w:val="clear" w:color="auto" w:fill="auto"/>
            <w:noWrap/>
            <w:vAlign w:val="bottom"/>
            <w:hideMark/>
          </w:tcPr>
          <w:p w14:paraId="5AA6FA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(16-56)</w:t>
            </w:r>
          </w:p>
        </w:tc>
        <w:tc>
          <w:tcPr>
            <w:tcW w:w="1800" w:type="dxa"/>
            <w:tcBorders>
              <w:top w:val="nil"/>
              <w:left w:val="nil"/>
              <w:bottom w:val="nil"/>
              <w:right w:val="nil"/>
            </w:tcBorders>
            <w:shd w:val="clear" w:color="auto" w:fill="auto"/>
            <w:noWrap/>
            <w:vAlign w:val="bottom"/>
            <w:hideMark/>
          </w:tcPr>
          <w:p w14:paraId="52F538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227 (132-445)</w:t>
            </w:r>
          </w:p>
        </w:tc>
      </w:tr>
      <w:tr w:rsidR="00B0760D" w:rsidRPr="00B0760D" w14:paraId="0E819F43" w14:textId="77777777" w:rsidTr="00B0760D">
        <w:trPr>
          <w:trHeight w:val="320"/>
        </w:trPr>
        <w:tc>
          <w:tcPr>
            <w:tcW w:w="2524" w:type="dxa"/>
            <w:tcBorders>
              <w:top w:val="nil"/>
              <w:left w:val="nil"/>
              <w:bottom w:val="nil"/>
              <w:right w:val="nil"/>
            </w:tcBorders>
            <w:shd w:val="clear" w:color="auto" w:fill="auto"/>
            <w:noWrap/>
            <w:vAlign w:val="bottom"/>
            <w:hideMark/>
          </w:tcPr>
          <w:p w14:paraId="0C2687D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3662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A69E9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(1.8-2.9)</w:t>
            </w:r>
          </w:p>
        </w:tc>
        <w:tc>
          <w:tcPr>
            <w:tcW w:w="1660" w:type="dxa"/>
            <w:tcBorders>
              <w:top w:val="nil"/>
              <w:left w:val="nil"/>
              <w:bottom w:val="nil"/>
              <w:right w:val="nil"/>
            </w:tcBorders>
            <w:shd w:val="clear" w:color="auto" w:fill="auto"/>
            <w:noWrap/>
            <w:vAlign w:val="bottom"/>
            <w:hideMark/>
          </w:tcPr>
          <w:p w14:paraId="7C3761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(2-3.4)</w:t>
            </w:r>
          </w:p>
        </w:tc>
        <w:tc>
          <w:tcPr>
            <w:tcW w:w="1800" w:type="dxa"/>
            <w:tcBorders>
              <w:top w:val="nil"/>
              <w:left w:val="nil"/>
              <w:bottom w:val="nil"/>
              <w:right w:val="nil"/>
            </w:tcBorders>
            <w:shd w:val="clear" w:color="auto" w:fill="auto"/>
            <w:noWrap/>
            <w:vAlign w:val="bottom"/>
            <w:hideMark/>
          </w:tcPr>
          <w:p w14:paraId="73A548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(68-113)</w:t>
            </w:r>
          </w:p>
        </w:tc>
        <w:tc>
          <w:tcPr>
            <w:tcW w:w="1800" w:type="dxa"/>
            <w:tcBorders>
              <w:top w:val="nil"/>
              <w:left w:val="nil"/>
              <w:bottom w:val="nil"/>
              <w:right w:val="nil"/>
            </w:tcBorders>
            <w:shd w:val="clear" w:color="auto" w:fill="auto"/>
            <w:noWrap/>
            <w:vAlign w:val="bottom"/>
            <w:hideMark/>
          </w:tcPr>
          <w:p w14:paraId="26D32D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(140-231)</w:t>
            </w:r>
          </w:p>
        </w:tc>
      </w:tr>
      <w:tr w:rsidR="00B0760D" w:rsidRPr="00B0760D" w14:paraId="0431D5E6" w14:textId="77777777" w:rsidTr="00B0760D">
        <w:trPr>
          <w:trHeight w:val="320"/>
        </w:trPr>
        <w:tc>
          <w:tcPr>
            <w:tcW w:w="2524" w:type="dxa"/>
            <w:tcBorders>
              <w:top w:val="nil"/>
              <w:left w:val="nil"/>
              <w:bottom w:val="nil"/>
              <w:right w:val="nil"/>
            </w:tcBorders>
            <w:shd w:val="clear" w:color="auto" w:fill="auto"/>
            <w:noWrap/>
            <w:vAlign w:val="bottom"/>
            <w:hideMark/>
          </w:tcPr>
          <w:p w14:paraId="1DC794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A521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5F26E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(0.4-0.7)</w:t>
            </w:r>
          </w:p>
        </w:tc>
        <w:tc>
          <w:tcPr>
            <w:tcW w:w="1660" w:type="dxa"/>
            <w:tcBorders>
              <w:top w:val="nil"/>
              <w:left w:val="nil"/>
              <w:bottom w:val="nil"/>
              <w:right w:val="nil"/>
            </w:tcBorders>
            <w:shd w:val="clear" w:color="auto" w:fill="auto"/>
            <w:noWrap/>
            <w:vAlign w:val="bottom"/>
            <w:hideMark/>
          </w:tcPr>
          <w:p w14:paraId="3090AD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800" w:type="dxa"/>
            <w:tcBorders>
              <w:top w:val="nil"/>
              <w:left w:val="nil"/>
              <w:bottom w:val="nil"/>
              <w:right w:val="nil"/>
            </w:tcBorders>
            <w:shd w:val="clear" w:color="auto" w:fill="auto"/>
            <w:noWrap/>
            <w:vAlign w:val="bottom"/>
            <w:hideMark/>
          </w:tcPr>
          <w:p w14:paraId="39692F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(16-29)</w:t>
            </w:r>
          </w:p>
        </w:tc>
        <w:tc>
          <w:tcPr>
            <w:tcW w:w="1800" w:type="dxa"/>
            <w:tcBorders>
              <w:top w:val="nil"/>
              <w:left w:val="nil"/>
              <w:bottom w:val="nil"/>
              <w:right w:val="nil"/>
            </w:tcBorders>
            <w:shd w:val="clear" w:color="auto" w:fill="auto"/>
            <w:noWrap/>
            <w:vAlign w:val="bottom"/>
            <w:hideMark/>
          </w:tcPr>
          <w:p w14:paraId="135D7A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(53-84)</w:t>
            </w:r>
          </w:p>
        </w:tc>
      </w:tr>
      <w:tr w:rsidR="00B0760D" w:rsidRPr="00B0760D" w14:paraId="0AA29DF2" w14:textId="77777777" w:rsidTr="00B0760D">
        <w:trPr>
          <w:trHeight w:val="320"/>
        </w:trPr>
        <w:tc>
          <w:tcPr>
            <w:tcW w:w="2524" w:type="dxa"/>
            <w:tcBorders>
              <w:top w:val="nil"/>
              <w:left w:val="nil"/>
              <w:bottom w:val="nil"/>
              <w:right w:val="nil"/>
            </w:tcBorders>
            <w:shd w:val="clear" w:color="auto" w:fill="auto"/>
            <w:noWrap/>
            <w:vAlign w:val="bottom"/>
            <w:hideMark/>
          </w:tcPr>
          <w:p w14:paraId="06E7980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BFCB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1FD95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(0.3-1)</w:t>
            </w:r>
          </w:p>
        </w:tc>
        <w:tc>
          <w:tcPr>
            <w:tcW w:w="1660" w:type="dxa"/>
            <w:tcBorders>
              <w:top w:val="nil"/>
              <w:left w:val="nil"/>
              <w:bottom w:val="nil"/>
              <w:right w:val="nil"/>
            </w:tcBorders>
            <w:shd w:val="clear" w:color="auto" w:fill="auto"/>
            <w:noWrap/>
            <w:vAlign w:val="bottom"/>
            <w:hideMark/>
          </w:tcPr>
          <w:p w14:paraId="386358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(0.9-1.6)</w:t>
            </w:r>
          </w:p>
        </w:tc>
        <w:tc>
          <w:tcPr>
            <w:tcW w:w="1800" w:type="dxa"/>
            <w:tcBorders>
              <w:top w:val="nil"/>
              <w:left w:val="nil"/>
              <w:bottom w:val="nil"/>
              <w:right w:val="nil"/>
            </w:tcBorders>
            <w:shd w:val="clear" w:color="auto" w:fill="auto"/>
            <w:noWrap/>
            <w:vAlign w:val="bottom"/>
            <w:hideMark/>
          </w:tcPr>
          <w:p w14:paraId="563E54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(12-38)</w:t>
            </w:r>
          </w:p>
        </w:tc>
        <w:tc>
          <w:tcPr>
            <w:tcW w:w="1800" w:type="dxa"/>
            <w:tcBorders>
              <w:top w:val="nil"/>
              <w:left w:val="nil"/>
              <w:bottom w:val="nil"/>
              <w:right w:val="nil"/>
            </w:tcBorders>
            <w:shd w:val="clear" w:color="auto" w:fill="auto"/>
            <w:noWrap/>
            <w:vAlign w:val="bottom"/>
            <w:hideMark/>
          </w:tcPr>
          <w:p w14:paraId="302EB3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(59-107)</w:t>
            </w:r>
          </w:p>
        </w:tc>
      </w:tr>
      <w:tr w:rsidR="00B0760D" w:rsidRPr="00B0760D" w14:paraId="1D21EC45" w14:textId="77777777" w:rsidTr="00B0760D">
        <w:trPr>
          <w:trHeight w:val="320"/>
        </w:trPr>
        <w:tc>
          <w:tcPr>
            <w:tcW w:w="2524" w:type="dxa"/>
            <w:tcBorders>
              <w:top w:val="nil"/>
              <w:left w:val="nil"/>
              <w:bottom w:val="nil"/>
              <w:right w:val="nil"/>
            </w:tcBorders>
            <w:shd w:val="clear" w:color="auto" w:fill="auto"/>
            <w:noWrap/>
            <w:vAlign w:val="bottom"/>
            <w:hideMark/>
          </w:tcPr>
          <w:p w14:paraId="1B920D2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0E78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F1F00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236EA0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65FDE1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(3-9)</w:t>
            </w:r>
          </w:p>
        </w:tc>
        <w:tc>
          <w:tcPr>
            <w:tcW w:w="1800" w:type="dxa"/>
            <w:tcBorders>
              <w:top w:val="nil"/>
              <w:left w:val="nil"/>
              <w:bottom w:val="nil"/>
              <w:right w:val="nil"/>
            </w:tcBorders>
            <w:shd w:val="clear" w:color="auto" w:fill="auto"/>
            <w:noWrap/>
            <w:vAlign w:val="bottom"/>
            <w:hideMark/>
          </w:tcPr>
          <w:p w14:paraId="57B02F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(6-20)</w:t>
            </w:r>
          </w:p>
        </w:tc>
      </w:tr>
      <w:tr w:rsidR="00B0760D" w:rsidRPr="00B0760D" w14:paraId="6F13E962" w14:textId="77777777" w:rsidTr="00B0760D">
        <w:trPr>
          <w:trHeight w:val="320"/>
        </w:trPr>
        <w:tc>
          <w:tcPr>
            <w:tcW w:w="2524" w:type="dxa"/>
            <w:tcBorders>
              <w:top w:val="nil"/>
              <w:left w:val="nil"/>
              <w:bottom w:val="nil"/>
              <w:right w:val="nil"/>
            </w:tcBorders>
            <w:shd w:val="clear" w:color="auto" w:fill="auto"/>
            <w:noWrap/>
            <w:vAlign w:val="bottom"/>
            <w:hideMark/>
          </w:tcPr>
          <w:p w14:paraId="3971E6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Ireland</w:t>
            </w:r>
          </w:p>
        </w:tc>
        <w:tc>
          <w:tcPr>
            <w:tcW w:w="2180" w:type="dxa"/>
            <w:tcBorders>
              <w:top w:val="nil"/>
              <w:left w:val="nil"/>
              <w:bottom w:val="nil"/>
              <w:right w:val="nil"/>
            </w:tcBorders>
            <w:shd w:val="clear" w:color="auto" w:fill="auto"/>
            <w:noWrap/>
            <w:vAlign w:val="bottom"/>
            <w:hideMark/>
          </w:tcPr>
          <w:p w14:paraId="61A5FC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7E5AE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79.1 (73.4-85.4)</w:t>
            </w:r>
          </w:p>
        </w:tc>
        <w:tc>
          <w:tcPr>
            <w:tcW w:w="1660" w:type="dxa"/>
            <w:tcBorders>
              <w:top w:val="nil"/>
              <w:left w:val="nil"/>
              <w:bottom w:val="nil"/>
              <w:right w:val="nil"/>
            </w:tcBorders>
            <w:shd w:val="clear" w:color="auto" w:fill="auto"/>
            <w:noWrap/>
            <w:vAlign w:val="bottom"/>
            <w:hideMark/>
          </w:tcPr>
          <w:p w14:paraId="015D7A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76.6 (70.2-83.7)</w:t>
            </w:r>
          </w:p>
        </w:tc>
        <w:tc>
          <w:tcPr>
            <w:tcW w:w="1800" w:type="dxa"/>
            <w:tcBorders>
              <w:top w:val="nil"/>
              <w:left w:val="nil"/>
              <w:bottom w:val="nil"/>
              <w:right w:val="nil"/>
            </w:tcBorders>
            <w:shd w:val="clear" w:color="auto" w:fill="auto"/>
            <w:noWrap/>
            <w:vAlign w:val="bottom"/>
            <w:hideMark/>
          </w:tcPr>
          <w:p w14:paraId="7A408D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1102 (1018-1195)</w:t>
            </w:r>
          </w:p>
        </w:tc>
        <w:tc>
          <w:tcPr>
            <w:tcW w:w="1800" w:type="dxa"/>
            <w:tcBorders>
              <w:top w:val="nil"/>
              <w:left w:val="nil"/>
              <w:bottom w:val="nil"/>
              <w:right w:val="nil"/>
            </w:tcBorders>
            <w:shd w:val="clear" w:color="auto" w:fill="auto"/>
            <w:noWrap/>
            <w:vAlign w:val="bottom"/>
            <w:hideMark/>
          </w:tcPr>
          <w:p w14:paraId="198A70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2863 (2618-3144)</w:t>
            </w:r>
          </w:p>
        </w:tc>
      </w:tr>
      <w:tr w:rsidR="00B0760D" w:rsidRPr="00B0760D" w14:paraId="453AC241" w14:textId="77777777" w:rsidTr="00B0760D">
        <w:trPr>
          <w:trHeight w:val="320"/>
        </w:trPr>
        <w:tc>
          <w:tcPr>
            <w:tcW w:w="2524" w:type="dxa"/>
            <w:tcBorders>
              <w:top w:val="nil"/>
              <w:left w:val="nil"/>
              <w:bottom w:val="nil"/>
              <w:right w:val="nil"/>
            </w:tcBorders>
            <w:shd w:val="clear" w:color="auto" w:fill="auto"/>
            <w:noWrap/>
            <w:vAlign w:val="bottom"/>
            <w:hideMark/>
          </w:tcPr>
          <w:p w14:paraId="69ED55E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0652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AA02C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(23-30.9)</w:t>
            </w:r>
          </w:p>
        </w:tc>
        <w:tc>
          <w:tcPr>
            <w:tcW w:w="1660" w:type="dxa"/>
            <w:tcBorders>
              <w:top w:val="nil"/>
              <w:left w:val="nil"/>
              <w:bottom w:val="nil"/>
              <w:right w:val="nil"/>
            </w:tcBorders>
            <w:shd w:val="clear" w:color="auto" w:fill="auto"/>
            <w:noWrap/>
            <w:vAlign w:val="bottom"/>
            <w:hideMark/>
          </w:tcPr>
          <w:p w14:paraId="6DE05A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(27.1-33.5)</w:t>
            </w:r>
          </w:p>
        </w:tc>
        <w:tc>
          <w:tcPr>
            <w:tcW w:w="1800" w:type="dxa"/>
            <w:tcBorders>
              <w:top w:val="nil"/>
              <w:left w:val="nil"/>
              <w:bottom w:val="nil"/>
              <w:right w:val="nil"/>
            </w:tcBorders>
            <w:shd w:val="clear" w:color="auto" w:fill="auto"/>
            <w:noWrap/>
            <w:vAlign w:val="bottom"/>
            <w:hideMark/>
          </w:tcPr>
          <w:p w14:paraId="52FAAB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380 (319-432)</w:t>
            </w:r>
          </w:p>
        </w:tc>
        <w:tc>
          <w:tcPr>
            <w:tcW w:w="1800" w:type="dxa"/>
            <w:tcBorders>
              <w:top w:val="nil"/>
              <w:left w:val="nil"/>
              <w:bottom w:val="nil"/>
              <w:right w:val="nil"/>
            </w:tcBorders>
            <w:shd w:val="clear" w:color="auto" w:fill="auto"/>
            <w:noWrap/>
            <w:vAlign w:val="bottom"/>
            <w:hideMark/>
          </w:tcPr>
          <w:p w14:paraId="75A139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1142 (1010-1259)</w:t>
            </w:r>
          </w:p>
        </w:tc>
      </w:tr>
      <w:tr w:rsidR="00B0760D" w:rsidRPr="00B0760D" w14:paraId="6352A975" w14:textId="77777777" w:rsidTr="00B0760D">
        <w:trPr>
          <w:trHeight w:val="320"/>
        </w:trPr>
        <w:tc>
          <w:tcPr>
            <w:tcW w:w="2524" w:type="dxa"/>
            <w:tcBorders>
              <w:top w:val="nil"/>
              <w:left w:val="nil"/>
              <w:bottom w:val="nil"/>
              <w:right w:val="nil"/>
            </w:tcBorders>
            <w:shd w:val="clear" w:color="auto" w:fill="auto"/>
            <w:noWrap/>
            <w:vAlign w:val="bottom"/>
            <w:hideMark/>
          </w:tcPr>
          <w:p w14:paraId="7A3B108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F6E2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856EE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(1.3-3.6)</w:t>
            </w:r>
          </w:p>
        </w:tc>
        <w:tc>
          <w:tcPr>
            <w:tcW w:w="1660" w:type="dxa"/>
            <w:tcBorders>
              <w:top w:val="nil"/>
              <w:left w:val="nil"/>
              <w:bottom w:val="nil"/>
              <w:right w:val="nil"/>
            </w:tcBorders>
            <w:shd w:val="clear" w:color="auto" w:fill="auto"/>
            <w:noWrap/>
            <w:vAlign w:val="bottom"/>
            <w:hideMark/>
          </w:tcPr>
          <w:p w14:paraId="0A0530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(3.8-10)</w:t>
            </w:r>
          </w:p>
        </w:tc>
        <w:tc>
          <w:tcPr>
            <w:tcW w:w="1800" w:type="dxa"/>
            <w:tcBorders>
              <w:top w:val="nil"/>
              <w:left w:val="nil"/>
              <w:bottom w:val="nil"/>
              <w:right w:val="nil"/>
            </w:tcBorders>
            <w:shd w:val="clear" w:color="auto" w:fill="auto"/>
            <w:noWrap/>
            <w:vAlign w:val="bottom"/>
            <w:hideMark/>
          </w:tcPr>
          <w:p w14:paraId="0415F5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(18-51)</w:t>
            </w:r>
          </w:p>
        </w:tc>
        <w:tc>
          <w:tcPr>
            <w:tcW w:w="1800" w:type="dxa"/>
            <w:tcBorders>
              <w:top w:val="nil"/>
              <w:left w:val="nil"/>
              <w:bottom w:val="nil"/>
              <w:right w:val="nil"/>
            </w:tcBorders>
            <w:shd w:val="clear" w:color="auto" w:fill="auto"/>
            <w:noWrap/>
            <w:vAlign w:val="bottom"/>
            <w:hideMark/>
          </w:tcPr>
          <w:p w14:paraId="5981CA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 (142-372)</w:t>
            </w:r>
          </w:p>
        </w:tc>
      </w:tr>
      <w:tr w:rsidR="00B0760D" w:rsidRPr="00B0760D" w14:paraId="04A9A6D5" w14:textId="77777777" w:rsidTr="00B0760D">
        <w:trPr>
          <w:trHeight w:val="320"/>
        </w:trPr>
        <w:tc>
          <w:tcPr>
            <w:tcW w:w="2524" w:type="dxa"/>
            <w:tcBorders>
              <w:top w:val="nil"/>
              <w:left w:val="nil"/>
              <w:bottom w:val="nil"/>
              <w:right w:val="nil"/>
            </w:tcBorders>
            <w:shd w:val="clear" w:color="auto" w:fill="auto"/>
            <w:noWrap/>
            <w:vAlign w:val="bottom"/>
            <w:hideMark/>
          </w:tcPr>
          <w:p w14:paraId="753BD2A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0D591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2207E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33A30E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(0.2-0.7)</w:t>
            </w:r>
          </w:p>
        </w:tc>
        <w:tc>
          <w:tcPr>
            <w:tcW w:w="1800" w:type="dxa"/>
            <w:tcBorders>
              <w:top w:val="nil"/>
              <w:left w:val="nil"/>
              <w:bottom w:val="nil"/>
              <w:right w:val="nil"/>
            </w:tcBorders>
            <w:shd w:val="clear" w:color="auto" w:fill="auto"/>
            <w:noWrap/>
            <w:vAlign w:val="bottom"/>
            <w:hideMark/>
          </w:tcPr>
          <w:p w14:paraId="117BE8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5985FF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(9-25)</w:t>
            </w:r>
          </w:p>
        </w:tc>
      </w:tr>
      <w:tr w:rsidR="00B0760D" w:rsidRPr="00B0760D" w14:paraId="639C7F1C" w14:textId="77777777" w:rsidTr="00B0760D">
        <w:trPr>
          <w:trHeight w:val="320"/>
        </w:trPr>
        <w:tc>
          <w:tcPr>
            <w:tcW w:w="2524" w:type="dxa"/>
            <w:tcBorders>
              <w:top w:val="nil"/>
              <w:left w:val="nil"/>
              <w:bottom w:val="nil"/>
              <w:right w:val="nil"/>
            </w:tcBorders>
            <w:shd w:val="clear" w:color="auto" w:fill="auto"/>
            <w:noWrap/>
            <w:vAlign w:val="bottom"/>
            <w:hideMark/>
          </w:tcPr>
          <w:p w14:paraId="7B71EE5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D1DCA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A0A79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(1.3-3.5)</w:t>
            </w:r>
          </w:p>
        </w:tc>
        <w:tc>
          <w:tcPr>
            <w:tcW w:w="1660" w:type="dxa"/>
            <w:tcBorders>
              <w:top w:val="nil"/>
              <w:left w:val="nil"/>
              <w:bottom w:val="nil"/>
              <w:right w:val="nil"/>
            </w:tcBorders>
            <w:shd w:val="clear" w:color="auto" w:fill="auto"/>
            <w:noWrap/>
            <w:vAlign w:val="bottom"/>
            <w:hideMark/>
          </w:tcPr>
          <w:p w14:paraId="7EEEF7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(3.5-9.4)</w:t>
            </w:r>
          </w:p>
        </w:tc>
        <w:tc>
          <w:tcPr>
            <w:tcW w:w="1800" w:type="dxa"/>
            <w:tcBorders>
              <w:top w:val="nil"/>
              <w:left w:val="nil"/>
              <w:bottom w:val="nil"/>
              <w:right w:val="nil"/>
            </w:tcBorders>
            <w:shd w:val="clear" w:color="auto" w:fill="auto"/>
            <w:noWrap/>
            <w:vAlign w:val="bottom"/>
            <w:hideMark/>
          </w:tcPr>
          <w:p w14:paraId="30A071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(18-49)</w:t>
            </w:r>
          </w:p>
        </w:tc>
        <w:tc>
          <w:tcPr>
            <w:tcW w:w="1800" w:type="dxa"/>
            <w:tcBorders>
              <w:top w:val="nil"/>
              <w:left w:val="nil"/>
              <w:bottom w:val="nil"/>
              <w:right w:val="nil"/>
            </w:tcBorders>
            <w:shd w:val="clear" w:color="auto" w:fill="auto"/>
            <w:noWrap/>
            <w:vAlign w:val="bottom"/>
            <w:hideMark/>
          </w:tcPr>
          <w:p w14:paraId="163AAA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216 (133-350)</w:t>
            </w:r>
          </w:p>
        </w:tc>
      </w:tr>
      <w:tr w:rsidR="00B0760D" w:rsidRPr="00B0760D" w14:paraId="29B208D4" w14:textId="77777777" w:rsidTr="00B0760D">
        <w:trPr>
          <w:trHeight w:val="320"/>
        </w:trPr>
        <w:tc>
          <w:tcPr>
            <w:tcW w:w="2524" w:type="dxa"/>
            <w:tcBorders>
              <w:top w:val="nil"/>
              <w:left w:val="nil"/>
              <w:bottom w:val="nil"/>
              <w:right w:val="nil"/>
            </w:tcBorders>
            <w:shd w:val="clear" w:color="auto" w:fill="auto"/>
            <w:noWrap/>
            <w:vAlign w:val="bottom"/>
            <w:hideMark/>
          </w:tcPr>
          <w:p w14:paraId="05C542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A5F5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8C2B4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44.6 (31.7-60.6)</w:t>
            </w:r>
          </w:p>
        </w:tc>
        <w:tc>
          <w:tcPr>
            <w:tcW w:w="1660" w:type="dxa"/>
            <w:tcBorders>
              <w:top w:val="nil"/>
              <w:left w:val="nil"/>
              <w:bottom w:val="nil"/>
              <w:right w:val="nil"/>
            </w:tcBorders>
            <w:shd w:val="clear" w:color="auto" w:fill="auto"/>
            <w:noWrap/>
            <w:vAlign w:val="bottom"/>
            <w:hideMark/>
          </w:tcPr>
          <w:p w14:paraId="5085D4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43.5 (29.8-60.7)</w:t>
            </w:r>
          </w:p>
        </w:tc>
        <w:tc>
          <w:tcPr>
            <w:tcW w:w="1800" w:type="dxa"/>
            <w:tcBorders>
              <w:top w:val="nil"/>
              <w:left w:val="nil"/>
              <w:bottom w:val="nil"/>
              <w:right w:val="nil"/>
            </w:tcBorders>
            <w:shd w:val="clear" w:color="auto" w:fill="auto"/>
            <w:noWrap/>
            <w:vAlign w:val="bottom"/>
            <w:hideMark/>
          </w:tcPr>
          <w:p w14:paraId="393C8D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621 (437-843)</w:t>
            </w:r>
          </w:p>
        </w:tc>
        <w:tc>
          <w:tcPr>
            <w:tcW w:w="1800" w:type="dxa"/>
            <w:tcBorders>
              <w:top w:val="nil"/>
              <w:left w:val="nil"/>
              <w:bottom w:val="nil"/>
              <w:right w:val="nil"/>
            </w:tcBorders>
            <w:shd w:val="clear" w:color="auto" w:fill="auto"/>
            <w:noWrap/>
            <w:vAlign w:val="bottom"/>
            <w:hideMark/>
          </w:tcPr>
          <w:p w14:paraId="63009D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1625 (1130-2239)</w:t>
            </w:r>
          </w:p>
        </w:tc>
      </w:tr>
      <w:tr w:rsidR="00B0760D" w:rsidRPr="00B0760D" w14:paraId="22D1EA2D" w14:textId="77777777" w:rsidTr="00B0760D">
        <w:trPr>
          <w:trHeight w:val="320"/>
        </w:trPr>
        <w:tc>
          <w:tcPr>
            <w:tcW w:w="2524" w:type="dxa"/>
            <w:tcBorders>
              <w:top w:val="nil"/>
              <w:left w:val="nil"/>
              <w:bottom w:val="nil"/>
              <w:right w:val="nil"/>
            </w:tcBorders>
            <w:shd w:val="clear" w:color="auto" w:fill="auto"/>
            <w:noWrap/>
            <w:vAlign w:val="bottom"/>
            <w:hideMark/>
          </w:tcPr>
          <w:p w14:paraId="2E097A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AFE6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32847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 (10.7-25.3)</w:t>
            </w:r>
          </w:p>
        </w:tc>
        <w:tc>
          <w:tcPr>
            <w:tcW w:w="1660" w:type="dxa"/>
            <w:tcBorders>
              <w:top w:val="nil"/>
              <w:left w:val="nil"/>
              <w:bottom w:val="nil"/>
              <w:right w:val="nil"/>
            </w:tcBorders>
            <w:shd w:val="clear" w:color="auto" w:fill="auto"/>
            <w:noWrap/>
            <w:vAlign w:val="bottom"/>
            <w:hideMark/>
          </w:tcPr>
          <w:p w14:paraId="7B5594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 (9.8-23.8)</w:t>
            </w:r>
          </w:p>
        </w:tc>
        <w:tc>
          <w:tcPr>
            <w:tcW w:w="1800" w:type="dxa"/>
            <w:tcBorders>
              <w:top w:val="nil"/>
              <w:left w:val="nil"/>
              <w:bottom w:val="nil"/>
              <w:right w:val="nil"/>
            </w:tcBorders>
            <w:shd w:val="clear" w:color="auto" w:fill="auto"/>
            <w:noWrap/>
            <w:vAlign w:val="bottom"/>
            <w:hideMark/>
          </w:tcPr>
          <w:p w14:paraId="1D338B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236 (149-355)</w:t>
            </w:r>
          </w:p>
        </w:tc>
        <w:tc>
          <w:tcPr>
            <w:tcW w:w="1800" w:type="dxa"/>
            <w:tcBorders>
              <w:top w:val="nil"/>
              <w:left w:val="nil"/>
              <w:bottom w:val="nil"/>
              <w:right w:val="nil"/>
            </w:tcBorders>
            <w:shd w:val="clear" w:color="auto" w:fill="auto"/>
            <w:noWrap/>
            <w:vAlign w:val="bottom"/>
            <w:hideMark/>
          </w:tcPr>
          <w:p w14:paraId="5D8DC5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583 (364-892)</w:t>
            </w:r>
          </w:p>
        </w:tc>
      </w:tr>
      <w:tr w:rsidR="00B0760D" w:rsidRPr="00B0760D" w14:paraId="41644A03" w14:textId="77777777" w:rsidTr="00B0760D">
        <w:trPr>
          <w:trHeight w:val="320"/>
        </w:trPr>
        <w:tc>
          <w:tcPr>
            <w:tcW w:w="2524" w:type="dxa"/>
            <w:tcBorders>
              <w:top w:val="nil"/>
              <w:left w:val="nil"/>
              <w:bottom w:val="nil"/>
              <w:right w:val="nil"/>
            </w:tcBorders>
            <w:shd w:val="clear" w:color="auto" w:fill="auto"/>
            <w:noWrap/>
            <w:vAlign w:val="bottom"/>
            <w:hideMark/>
          </w:tcPr>
          <w:p w14:paraId="6A1174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BD75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1520F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(6.3-9.6)</w:t>
            </w:r>
          </w:p>
        </w:tc>
        <w:tc>
          <w:tcPr>
            <w:tcW w:w="1660" w:type="dxa"/>
            <w:tcBorders>
              <w:top w:val="nil"/>
              <w:left w:val="nil"/>
              <w:bottom w:val="nil"/>
              <w:right w:val="nil"/>
            </w:tcBorders>
            <w:shd w:val="clear" w:color="auto" w:fill="auto"/>
            <w:noWrap/>
            <w:vAlign w:val="bottom"/>
            <w:hideMark/>
          </w:tcPr>
          <w:p w14:paraId="1416B9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(5.9-9.5)</w:t>
            </w:r>
          </w:p>
        </w:tc>
        <w:tc>
          <w:tcPr>
            <w:tcW w:w="1800" w:type="dxa"/>
            <w:tcBorders>
              <w:top w:val="nil"/>
              <w:left w:val="nil"/>
              <w:bottom w:val="nil"/>
              <w:right w:val="nil"/>
            </w:tcBorders>
            <w:shd w:val="clear" w:color="auto" w:fill="auto"/>
            <w:noWrap/>
            <w:vAlign w:val="bottom"/>
            <w:hideMark/>
          </w:tcPr>
          <w:p w14:paraId="46D98A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(87-135)</w:t>
            </w:r>
          </w:p>
        </w:tc>
        <w:tc>
          <w:tcPr>
            <w:tcW w:w="1800" w:type="dxa"/>
            <w:tcBorders>
              <w:top w:val="nil"/>
              <w:left w:val="nil"/>
              <w:bottom w:val="nil"/>
              <w:right w:val="nil"/>
            </w:tcBorders>
            <w:shd w:val="clear" w:color="auto" w:fill="auto"/>
            <w:noWrap/>
            <w:vAlign w:val="bottom"/>
            <w:hideMark/>
          </w:tcPr>
          <w:p w14:paraId="2294CC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(219-353)</w:t>
            </w:r>
          </w:p>
        </w:tc>
      </w:tr>
      <w:tr w:rsidR="00B0760D" w:rsidRPr="00B0760D" w14:paraId="03DB5C5F" w14:textId="77777777" w:rsidTr="00B0760D">
        <w:trPr>
          <w:trHeight w:val="320"/>
        </w:trPr>
        <w:tc>
          <w:tcPr>
            <w:tcW w:w="2524" w:type="dxa"/>
            <w:tcBorders>
              <w:top w:val="nil"/>
              <w:left w:val="nil"/>
              <w:bottom w:val="nil"/>
              <w:right w:val="nil"/>
            </w:tcBorders>
            <w:shd w:val="clear" w:color="auto" w:fill="auto"/>
            <w:noWrap/>
            <w:vAlign w:val="bottom"/>
            <w:hideMark/>
          </w:tcPr>
          <w:p w14:paraId="3F783F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2E35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EBF59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(9.5-15.1)</w:t>
            </w:r>
          </w:p>
        </w:tc>
        <w:tc>
          <w:tcPr>
            <w:tcW w:w="1660" w:type="dxa"/>
            <w:tcBorders>
              <w:top w:val="nil"/>
              <w:left w:val="nil"/>
              <w:bottom w:val="nil"/>
              <w:right w:val="nil"/>
            </w:tcBorders>
            <w:shd w:val="clear" w:color="auto" w:fill="auto"/>
            <w:noWrap/>
            <w:vAlign w:val="bottom"/>
            <w:hideMark/>
          </w:tcPr>
          <w:p w14:paraId="2DD3F3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(8.7-14)</w:t>
            </w:r>
          </w:p>
        </w:tc>
        <w:tc>
          <w:tcPr>
            <w:tcW w:w="1800" w:type="dxa"/>
            <w:tcBorders>
              <w:top w:val="nil"/>
              <w:left w:val="nil"/>
              <w:bottom w:val="nil"/>
              <w:right w:val="nil"/>
            </w:tcBorders>
            <w:shd w:val="clear" w:color="auto" w:fill="auto"/>
            <w:noWrap/>
            <w:vAlign w:val="bottom"/>
            <w:hideMark/>
          </w:tcPr>
          <w:p w14:paraId="373013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(133-213)</w:t>
            </w:r>
          </w:p>
        </w:tc>
        <w:tc>
          <w:tcPr>
            <w:tcW w:w="1800" w:type="dxa"/>
            <w:tcBorders>
              <w:top w:val="nil"/>
              <w:left w:val="nil"/>
              <w:bottom w:val="nil"/>
              <w:right w:val="nil"/>
            </w:tcBorders>
            <w:shd w:val="clear" w:color="auto" w:fill="auto"/>
            <w:noWrap/>
            <w:vAlign w:val="bottom"/>
            <w:hideMark/>
          </w:tcPr>
          <w:p w14:paraId="4A60EF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403 (327-525)</w:t>
            </w:r>
          </w:p>
        </w:tc>
      </w:tr>
      <w:tr w:rsidR="00B0760D" w:rsidRPr="00B0760D" w14:paraId="5DC3ACF3" w14:textId="77777777" w:rsidTr="00B0760D">
        <w:trPr>
          <w:trHeight w:val="320"/>
        </w:trPr>
        <w:tc>
          <w:tcPr>
            <w:tcW w:w="2524" w:type="dxa"/>
            <w:tcBorders>
              <w:top w:val="nil"/>
              <w:left w:val="nil"/>
              <w:bottom w:val="nil"/>
              <w:right w:val="nil"/>
            </w:tcBorders>
            <w:shd w:val="clear" w:color="auto" w:fill="auto"/>
            <w:noWrap/>
            <w:vAlign w:val="bottom"/>
            <w:hideMark/>
          </w:tcPr>
          <w:p w14:paraId="1173490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C58B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B7DE9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(14-23.7)</w:t>
            </w:r>
          </w:p>
        </w:tc>
        <w:tc>
          <w:tcPr>
            <w:tcW w:w="1660" w:type="dxa"/>
            <w:tcBorders>
              <w:top w:val="nil"/>
              <w:left w:val="nil"/>
              <w:bottom w:val="nil"/>
              <w:right w:val="nil"/>
            </w:tcBorders>
            <w:shd w:val="clear" w:color="auto" w:fill="auto"/>
            <w:noWrap/>
            <w:vAlign w:val="bottom"/>
            <w:hideMark/>
          </w:tcPr>
          <w:p w14:paraId="38676C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(7-12.8)</w:t>
            </w:r>
          </w:p>
        </w:tc>
        <w:tc>
          <w:tcPr>
            <w:tcW w:w="1800" w:type="dxa"/>
            <w:tcBorders>
              <w:top w:val="nil"/>
              <w:left w:val="nil"/>
              <w:bottom w:val="nil"/>
              <w:right w:val="nil"/>
            </w:tcBorders>
            <w:shd w:val="clear" w:color="auto" w:fill="auto"/>
            <w:noWrap/>
            <w:vAlign w:val="bottom"/>
            <w:hideMark/>
          </w:tcPr>
          <w:p w14:paraId="72B05A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(197-332)</w:t>
            </w:r>
          </w:p>
        </w:tc>
        <w:tc>
          <w:tcPr>
            <w:tcW w:w="1800" w:type="dxa"/>
            <w:tcBorders>
              <w:top w:val="nil"/>
              <w:left w:val="nil"/>
              <w:bottom w:val="nil"/>
              <w:right w:val="nil"/>
            </w:tcBorders>
            <w:shd w:val="clear" w:color="auto" w:fill="auto"/>
            <w:noWrap/>
            <w:vAlign w:val="bottom"/>
            <w:hideMark/>
          </w:tcPr>
          <w:p w14:paraId="729BCA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347 (260-480)</w:t>
            </w:r>
          </w:p>
        </w:tc>
      </w:tr>
      <w:tr w:rsidR="00B0760D" w:rsidRPr="00B0760D" w14:paraId="6F378C3D" w14:textId="77777777" w:rsidTr="00B0760D">
        <w:trPr>
          <w:trHeight w:val="320"/>
        </w:trPr>
        <w:tc>
          <w:tcPr>
            <w:tcW w:w="2524" w:type="dxa"/>
            <w:tcBorders>
              <w:top w:val="nil"/>
              <w:left w:val="nil"/>
              <w:bottom w:val="nil"/>
              <w:right w:val="nil"/>
            </w:tcBorders>
            <w:shd w:val="clear" w:color="auto" w:fill="auto"/>
            <w:noWrap/>
            <w:vAlign w:val="bottom"/>
            <w:hideMark/>
          </w:tcPr>
          <w:p w14:paraId="36CEC69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A445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A091D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(2.3-2.7)</w:t>
            </w:r>
          </w:p>
        </w:tc>
        <w:tc>
          <w:tcPr>
            <w:tcW w:w="1660" w:type="dxa"/>
            <w:tcBorders>
              <w:top w:val="nil"/>
              <w:left w:val="nil"/>
              <w:bottom w:val="nil"/>
              <w:right w:val="nil"/>
            </w:tcBorders>
            <w:shd w:val="clear" w:color="auto" w:fill="auto"/>
            <w:noWrap/>
            <w:vAlign w:val="bottom"/>
            <w:hideMark/>
          </w:tcPr>
          <w:p w14:paraId="4AAB5D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(2.6-3.1)</w:t>
            </w:r>
          </w:p>
        </w:tc>
        <w:tc>
          <w:tcPr>
            <w:tcW w:w="1800" w:type="dxa"/>
            <w:tcBorders>
              <w:top w:val="nil"/>
              <w:left w:val="nil"/>
              <w:bottom w:val="nil"/>
              <w:right w:val="nil"/>
            </w:tcBorders>
            <w:shd w:val="clear" w:color="auto" w:fill="auto"/>
            <w:noWrap/>
            <w:vAlign w:val="bottom"/>
            <w:hideMark/>
          </w:tcPr>
          <w:p w14:paraId="2B3393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(32-38)</w:t>
            </w:r>
          </w:p>
        </w:tc>
        <w:tc>
          <w:tcPr>
            <w:tcW w:w="1800" w:type="dxa"/>
            <w:tcBorders>
              <w:top w:val="nil"/>
              <w:left w:val="nil"/>
              <w:bottom w:val="nil"/>
              <w:right w:val="nil"/>
            </w:tcBorders>
            <w:shd w:val="clear" w:color="auto" w:fill="auto"/>
            <w:noWrap/>
            <w:vAlign w:val="bottom"/>
            <w:hideMark/>
          </w:tcPr>
          <w:p w14:paraId="749E12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(97-117)</w:t>
            </w:r>
          </w:p>
        </w:tc>
      </w:tr>
      <w:tr w:rsidR="00B0760D" w:rsidRPr="00B0760D" w14:paraId="109C7EDD" w14:textId="77777777" w:rsidTr="00B0760D">
        <w:trPr>
          <w:trHeight w:val="320"/>
        </w:trPr>
        <w:tc>
          <w:tcPr>
            <w:tcW w:w="2524" w:type="dxa"/>
            <w:tcBorders>
              <w:top w:val="nil"/>
              <w:left w:val="nil"/>
              <w:bottom w:val="nil"/>
              <w:right w:val="nil"/>
            </w:tcBorders>
            <w:shd w:val="clear" w:color="auto" w:fill="auto"/>
            <w:noWrap/>
            <w:vAlign w:val="bottom"/>
            <w:hideMark/>
          </w:tcPr>
          <w:p w14:paraId="410BE9B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12A8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3DA73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2E98B2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800" w:type="dxa"/>
            <w:tcBorders>
              <w:top w:val="nil"/>
              <w:left w:val="nil"/>
              <w:bottom w:val="nil"/>
              <w:right w:val="nil"/>
            </w:tcBorders>
            <w:shd w:val="clear" w:color="auto" w:fill="auto"/>
            <w:noWrap/>
            <w:vAlign w:val="bottom"/>
            <w:hideMark/>
          </w:tcPr>
          <w:p w14:paraId="32F44F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(14-17)</w:t>
            </w:r>
          </w:p>
        </w:tc>
        <w:tc>
          <w:tcPr>
            <w:tcW w:w="1800" w:type="dxa"/>
            <w:tcBorders>
              <w:top w:val="nil"/>
              <w:left w:val="nil"/>
              <w:bottom w:val="nil"/>
              <w:right w:val="nil"/>
            </w:tcBorders>
            <w:shd w:val="clear" w:color="auto" w:fill="auto"/>
            <w:noWrap/>
            <w:vAlign w:val="bottom"/>
            <w:hideMark/>
          </w:tcPr>
          <w:p w14:paraId="61A84C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(22-39)</w:t>
            </w:r>
          </w:p>
        </w:tc>
      </w:tr>
      <w:tr w:rsidR="00B0760D" w:rsidRPr="00B0760D" w14:paraId="677D0BAD" w14:textId="77777777" w:rsidTr="00B0760D">
        <w:trPr>
          <w:trHeight w:val="320"/>
        </w:trPr>
        <w:tc>
          <w:tcPr>
            <w:tcW w:w="2524" w:type="dxa"/>
            <w:tcBorders>
              <w:top w:val="nil"/>
              <w:left w:val="nil"/>
              <w:bottom w:val="nil"/>
              <w:right w:val="nil"/>
            </w:tcBorders>
            <w:shd w:val="clear" w:color="auto" w:fill="auto"/>
            <w:noWrap/>
            <w:vAlign w:val="bottom"/>
            <w:hideMark/>
          </w:tcPr>
          <w:p w14:paraId="5EBB986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D3C4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02064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15CF5C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bottom w:val="nil"/>
              <w:right w:val="nil"/>
            </w:tcBorders>
            <w:shd w:val="clear" w:color="auto" w:fill="auto"/>
            <w:noWrap/>
            <w:vAlign w:val="bottom"/>
            <w:hideMark/>
          </w:tcPr>
          <w:p w14:paraId="4F123C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(12-16)</w:t>
            </w:r>
          </w:p>
        </w:tc>
        <w:tc>
          <w:tcPr>
            <w:tcW w:w="1800" w:type="dxa"/>
            <w:tcBorders>
              <w:top w:val="nil"/>
              <w:left w:val="nil"/>
              <w:bottom w:val="nil"/>
              <w:right w:val="nil"/>
            </w:tcBorders>
            <w:shd w:val="clear" w:color="auto" w:fill="auto"/>
            <w:noWrap/>
            <w:vAlign w:val="bottom"/>
            <w:hideMark/>
          </w:tcPr>
          <w:p w14:paraId="099D02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(38-50)</w:t>
            </w:r>
          </w:p>
        </w:tc>
      </w:tr>
      <w:tr w:rsidR="00B0760D" w:rsidRPr="00B0760D" w14:paraId="31731034" w14:textId="77777777" w:rsidTr="00B0760D">
        <w:trPr>
          <w:trHeight w:val="320"/>
        </w:trPr>
        <w:tc>
          <w:tcPr>
            <w:tcW w:w="2524" w:type="dxa"/>
            <w:tcBorders>
              <w:top w:val="nil"/>
              <w:left w:val="nil"/>
              <w:bottom w:val="nil"/>
              <w:right w:val="nil"/>
            </w:tcBorders>
            <w:shd w:val="clear" w:color="auto" w:fill="auto"/>
            <w:noWrap/>
            <w:vAlign w:val="bottom"/>
            <w:hideMark/>
          </w:tcPr>
          <w:p w14:paraId="4335E1B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20D2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72E67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660" w:type="dxa"/>
            <w:tcBorders>
              <w:top w:val="nil"/>
              <w:left w:val="nil"/>
              <w:bottom w:val="nil"/>
              <w:right w:val="nil"/>
            </w:tcBorders>
            <w:shd w:val="clear" w:color="auto" w:fill="auto"/>
            <w:noWrap/>
            <w:vAlign w:val="bottom"/>
            <w:hideMark/>
          </w:tcPr>
          <w:p w14:paraId="2A38C3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800" w:type="dxa"/>
            <w:tcBorders>
              <w:top w:val="nil"/>
              <w:left w:val="nil"/>
              <w:bottom w:val="nil"/>
              <w:right w:val="nil"/>
            </w:tcBorders>
            <w:shd w:val="clear" w:color="auto" w:fill="auto"/>
            <w:noWrap/>
            <w:vAlign w:val="bottom"/>
            <w:hideMark/>
          </w:tcPr>
          <w:p w14:paraId="5EBF27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w:t>
            </w:r>
          </w:p>
        </w:tc>
        <w:tc>
          <w:tcPr>
            <w:tcW w:w="1800" w:type="dxa"/>
            <w:tcBorders>
              <w:top w:val="nil"/>
              <w:left w:val="nil"/>
              <w:bottom w:val="nil"/>
              <w:right w:val="nil"/>
            </w:tcBorders>
            <w:shd w:val="clear" w:color="auto" w:fill="auto"/>
            <w:noWrap/>
            <w:vAlign w:val="bottom"/>
            <w:hideMark/>
          </w:tcPr>
          <w:p w14:paraId="6656F7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(3-10)</w:t>
            </w:r>
          </w:p>
        </w:tc>
      </w:tr>
      <w:tr w:rsidR="00B0760D" w:rsidRPr="00B0760D" w14:paraId="1C151F14" w14:textId="77777777" w:rsidTr="00B0760D">
        <w:trPr>
          <w:trHeight w:val="320"/>
        </w:trPr>
        <w:tc>
          <w:tcPr>
            <w:tcW w:w="2524" w:type="dxa"/>
            <w:tcBorders>
              <w:top w:val="nil"/>
              <w:left w:val="nil"/>
              <w:bottom w:val="nil"/>
              <w:right w:val="nil"/>
            </w:tcBorders>
            <w:shd w:val="clear" w:color="auto" w:fill="auto"/>
            <w:noWrap/>
            <w:vAlign w:val="bottom"/>
            <w:hideMark/>
          </w:tcPr>
          <w:p w14:paraId="264156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Israel</w:t>
            </w:r>
          </w:p>
        </w:tc>
        <w:tc>
          <w:tcPr>
            <w:tcW w:w="2180" w:type="dxa"/>
            <w:tcBorders>
              <w:top w:val="nil"/>
              <w:left w:val="nil"/>
              <w:bottom w:val="nil"/>
              <w:right w:val="nil"/>
            </w:tcBorders>
            <w:shd w:val="clear" w:color="auto" w:fill="auto"/>
            <w:noWrap/>
            <w:vAlign w:val="bottom"/>
            <w:hideMark/>
          </w:tcPr>
          <w:p w14:paraId="339050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26D15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93.1 (90.6-95.5)</w:t>
            </w:r>
          </w:p>
        </w:tc>
        <w:tc>
          <w:tcPr>
            <w:tcW w:w="1660" w:type="dxa"/>
            <w:tcBorders>
              <w:top w:val="nil"/>
              <w:left w:val="nil"/>
              <w:bottom w:val="nil"/>
              <w:right w:val="nil"/>
            </w:tcBorders>
            <w:shd w:val="clear" w:color="auto" w:fill="auto"/>
            <w:noWrap/>
            <w:vAlign w:val="bottom"/>
            <w:hideMark/>
          </w:tcPr>
          <w:p w14:paraId="6DDB78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89.8 (86.4-92.6)</w:t>
            </w:r>
          </w:p>
        </w:tc>
        <w:tc>
          <w:tcPr>
            <w:tcW w:w="1800" w:type="dxa"/>
            <w:tcBorders>
              <w:top w:val="nil"/>
              <w:left w:val="nil"/>
              <w:bottom w:val="nil"/>
              <w:right w:val="nil"/>
            </w:tcBorders>
            <w:shd w:val="clear" w:color="auto" w:fill="auto"/>
            <w:noWrap/>
            <w:vAlign w:val="bottom"/>
            <w:hideMark/>
          </w:tcPr>
          <w:p w14:paraId="17A3C2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2655 (2555-2755)</w:t>
            </w:r>
          </w:p>
        </w:tc>
        <w:tc>
          <w:tcPr>
            <w:tcW w:w="1800" w:type="dxa"/>
            <w:tcBorders>
              <w:top w:val="nil"/>
              <w:left w:val="nil"/>
              <w:bottom w:val="nil"/>
              <w:right w:val="nil"/>
            </w:tcBorders>
            <w:shd w:val="clear" w:color="auto" w:fill="auto"/>
            <w:noWrap/>
            <w:vAlign w:val="bottom"/>
            <w:hideMark/>
          </w:tcPr>
          <w:p w14:paraId="006775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4098 (3925-4259)</w:t>
            </w:r>
          </w:p>
        </w:tc>
      </w:tr>
      <w:tr w:rsidR="00B0760D" w:rsidRPr="00B0760D" w14:paraId="4EB1332F" w14:textId="77777777" w:rsidTr="00B0760D">
        <w:trPr>
          <w:trHeight w:val="320"/>
        </w:trPr>
        <w:tc>
          <w:tcPr>
            <w:tcW w:w="2524" w:type="dxa"/>
            <w:tcBorders>
              <w:top w:val="nil"/>
              <w:left w:val="nil"/>
              <w:bottom w:val="nil"/>
              <w:right w:val="nil"/>
            </w:tcBorders>
            <w:shd w:val="clear" w:color="auto" w:fill="auto"/>
            <w:noWrap/>
            <w:vAlign w:val="bottom"/>
            <w:hideMark/>
          </w:tcPr>
          <w:p w14:paraId="715603F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E381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1EC43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(9.9-16)</w:t>
            </w:r>
          </w:p>
        </w:tc>
        <w:tc>
          <w:tcPr>
            <w:tcW w:w="1660" w:type="dxa"/>
            <w:tcBorders>
              <w:top w:val="nil"/>
              <w:left w:val="nil"/>
              <w:bottom w:val="nil"/>
              <w:right w:val="nil"/>
            </w:tcBorders>
            <w:shd w:val="clear" w:color="auto" w:fill="auto"/>
            <w:noWrap/>
            <w:vAlign w:val="bottom"/>
            <w:hideMark/>
          </w:tcPr>
          <w:p w14:paraId="4FE469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(10.8-17.1)</w:t>
            </w:r>
          </w:p>
        </w:tc>
        <w:tc>
          <w:tcPr>
            <w:tcW w:w="1800" w:type="dxa"/>
            <w:tcBorders>
              <w:top w:val="nil"/>
              <w:left w:val="nil"/>
              <w:bottom w:val="nil"/>
              <w:right w:val="nil"/>
            </w:tcBorders>
            <w:shd w:val="clear" w:color="auto" w:fill="auto"/>
            <w:noWrap/>
            <w:vAlign w:val="bottom"/>
            <w:hideMark/>
          </w:tcPr>
          <w:p w14:paraId="08BD5F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371 (282-462)</w:t>
            </w:r>
          </w:p>
        </w:tc>
        <w:tc>
          <w:tcPr>
            <w:tcW w:w="1800" w:type="dxa"/>
            <w:tcBorders>
              <w:top w:val="nil"/>
              <w:left w:val="nil"/>
              <w:bottom w:val="nil"/>
              <w:right w:val="nil"/>
            </w:tcBorders>
            <w:shd w:val="clear" w:color="auto" w:fill="auto"/>
            <w:noWrap/>
            <w:vAlign w:val="bottom"/>
            <w:hideMark/>
          </w:tcPr>
          <w:p w14:paraId="64132C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631 (495-777)</w:t>
            </w:r>
          </w:p>
        </w:tc>
      </w:tr>
      <w:tr w:rsidR="00B0760D" w:rsidRPr="00B0760D" w14:paraId="4072CBC9" w14:textId="77777777" w:rsidTr="00B0760D">
        <w:trPr>
          <w:trHeight w:val="320"/>
        </w:trPr>
        <w:tc>
          <w:tcPr>
            <w:tcW w:w="2524" w:type="dxa"/>
            <w:tcBorders>
              <w:top w:val="nil"/>
              <w:left w:val="nil"/>
              <w:bottom w:val="nil"/>
              <w:right w:val="nil"/>
            </w:tcBorders>
            <w:shd w:val="clear" w:color="auto" w:fill="auto"/>
            <w:noWrap/>
            <w:vAlign w:val="bottom"/>
            <w:hideMark/>
          </w:tcPr>
          <w:p w14:paraId="7F056D0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34DF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D783E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(16.1-22.6)</w:t>
            </w:r>
          </w:p>
        </w:tc>
        <w:tc>
          <w:tcPr>
            <w:tcW w:w="1660" w:type="dxa"/>
            <w:tcBorders>
              <w:top w:val="nil"/>
              <w:left w:val="nil"/>
              <w:bottom w:val="nil"/>
              <w:right w:val="nil"/>
            </w:tcBorders>
            <w:shd w:val="clear" w:color="auto" w:fill="auto"/>
            <w:noWrap/>
            <w:vAlign w:val="bottom"/>
            <w:hideMark/>
          </w:tcPr>
          <w:p w14:paraId="28F0BA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19.4 (16.7-23)</w:t>
            </w:r>
          </w:p>
        </w:tc>
        <w:tc>
          <w:tcPr>
            <w:tcW w:w="1800" w:type="dxa"/>
            <w:tcBorders>
              <w:top w:val="nil"/>
              <w:left w:val="nil"/>
              <w:bottom w:val="nil"/>
              <w:right w:val="nil"/>
            </w:tcBorders>
            <w:shd w:val="clear" w:color="auto" w:fill="auto"/>
            <w:noWrap/>
            <w:vAlign w:val="bottom"/>
            <w:hideMark/>
          </w:tcPr>
          <w:p w14:paraId="361F97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542 (461-642)</w:t>
            </w:r>
          </w:p>
        </w:tc>
        <w:tc>
          <w:tcPr>
            <w:tcW w:w="1800" w:type="dxa"/>
            <w:tcBorders>
              <w:top w:val="nil"/>
              <w:left w:val="nil"/>
              <w:bottom w:val="nil"/>
              <w:right w:val="nil"/>
            </w:tcBorders>
            <w:shd w:val="clear" w:color="auto" w:fill="auto"/>
            <w:noWrap/>
            <w:vAlign w:val="bottom"/>
            <w:hideMark/>
          </w:tcPr>
          <w:p w14:paraId="74F6F0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884 (756-1058)</w:t>
            </w:r>
          </w:p>
        </w:tc>
      </w:tr>
      <w:tr w:rsidR="00B0760D" w:rsidRPr="00B0760D" w14:paraId="68F1E456" w14:textId="77777777" w:rsidTr="00B0760D">
        <w:trPr>
          <w:trHeight w:val="320"/>
        </w:trPr>
        <w:tc>
          <w:tcPr>
            <w:tcW w:w="2524" w:type="dxa"/>
            <w:tcBorders>
              <w:top w:val="nil"/>
              <w:left w:val="nil"/>
              <w:bottom w:val="nil"/>
              <w:right w:val="nil"/>
            </w:tcBorders>
            <w:shd w:val="clear" w:color="auto" w:fill="auto"/>
            <w:noWrap/>
            <w:vAlign w:val="bottom"/>
            <w:hideMark/>
          </w:tcPr>
          <w:p w14:paraId="0F00A26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64299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B9C07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(1.9-3)</w:t>
            </w:r>
          </w:p>
        </w:tc>
        <w:tc>
          <w:tcPr>
            <w:tcW w:w="1660" w:type="dxa"/>
            <w:tcBorders>
              <w:top w:val="nil"/>
              <w:left w:val="nil"/>
              <w:bottom w:val="nil"/>
              <w:right w:val="nil"/>
            </w:tcBorders>
            <w:shd w:val="clear" w:color="auto" w:fill="auto"/>
            <w:noWrap/>
            <w:vAlign w:val="bottom"/>
            <w:hideMark/>
          </w:tcPr>
          <w:p w14:paraId="5BE718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(4.5-6.7)</w:t>
            </w:r>
          </w:p>
        </w:tc>
        <w:tc>
          <w:tcPr>
            <w:tcW w:w="1800" w:type="dxa"/>
            <w:tcBorders>
              <w:top w:val="nil"/>
              <w:left w:val="nil"/>
              <w:bottom w:val="nil"/>
              <w:right w:val="nil"/>
            </w:tcBorders>
            <w:shd w:val="clear" w:color="auto" w:fill="auto"/>
            <w:noWrap/>
            <w:vAlign w:val="bottom"/>
            <w:hideMark/>
          </w:tcPr>
          <w:p w14:paraId="4BB351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(54-85)</w:t>
            </w:r>
          </w:p>
        </w:tc>
        <w:tc>
          <w:tcPr>
            <w:tcW w:w="1800" w:type="dxa"/>
            <w:tcBorders>
              <w:top w:val="nil"/>
              <w:left w:val="nil"/>
              <w:bottom w:val="nil"/>
              <w:right w:val="nil"/>
            </w:tcBorders>
            <w:shd w:val="clear" w:color="auto" w:fill="auto"/>
            <w:noWrap/>
            <w:vAlign w:val="bottom"/>
            <w:hideMark/>
          </w:tcPr>
          <w:p w14:paraId="395ABC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 (203-306)</w:t>
            </w:r>
          </w:p>
        </w:tc>
      </w:tr>
      <w:tr w:rsidR="00B0760D" w:rsidRPr="00B0760D" w14:paraId="79520F30" w14:textId="77777777" w:rsidTr="00B0760D">
        <w:trPr>
          <w:trHeight w:val="320"/>
        </w:trPr>
        <w:tc>
          <w:tcPr>
            <w:tcW w:w="2524" w:type="dxa"/>
            <w:tcBorders>
              <w:top w:val="nil"/>
              <w:left w:val="nil"/>
              <w:bottom w:val="nil"/>
              <w:right w:val="nil"/>
            </w:tcBorders>
            <w:shd w:val="clear" w:color="auto" w:fill="auto"/>
            <w:noWrap/>
            <w:vAlign w:val="bottom"/>
            <w:hideMark/>
          </w:tcPr>
          <w:p w14:paraId="22D196D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94FA5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754D0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 (14.5-20.4)</w:t>
            </w:r>
          </w:p>
        </w:tc>
        <w:tc>
          <w:tcPr>
            <w:tcW w:w="1660" w:type="dxa"/>
            <w:tcBorders>
              <w:top w:val="nil"/>
              <w:left w:val="nil"/>
              <w:bottom w:val="nil"/>
              <w:right w:val="nil"/>
            </w:tcBorders>
            <w:shd w:val="clear" w:color="auto" w:fill="auto"/>
            <w:noWrap/>
            <w:vAlign w:val="bottom"/>
            <w:hideMark/>
          </w:tcPr>
          <w:p w14:paraId="4BE098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(12.8-18)</w:t>
            </w:r>
          </w:p>
        </w:tc>
        <w:tc>
          <w:tcPr>
            <w:tcW w:w="1800" w:type="dxa"/>
            <w:tcBorders>
              <w:top w:val="nil"/>
              <w:left w:val="nil"/>
              <w:bottom w:val="nil"/>
              <w:right w:val="nil"/>
            </w:tcBorders>
            <w:shd w:val="clear" w:color="auto" w:fill="auto"/>
            <w:noWrap/>
            <w:vAlign w:val="bottom"/>
            <w:hideMark/>
          </w:tcPr>
          <w:p w14:paraId="024BFB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489 (415-580)</w:t>
            </w:r>
          </w:p>
        </w:tc>
        <w:tc>
          <w:tcPr>
            <w:tcW w:w="1800" w:type="dxa"/>
            <w:tcBorders>
              <w:top w:val="nil"/>
              <w:left w:val="nil"/>
              <w:bottom w:val="nil"/>
              <w:right w:val="nil"/>
            </w:tcBorders>
            <w:shd w:val="clear" w:color="auto" w:fill="auto"/>
            <w:noWrap/>
            <w:vAlign w:val="bottom"/>
            <w:hideMark/>
          </w:tcPr>
          <w:p w14:paraId="37F2D1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679 (581-826)</w:t>
            </w:r>
          </w:p>
        </w:tc>
      </w:tr>
      <w:tr w:rsidR="00B0760D" w:rsidRPr="00B0760D" w14:paraId="544185D4" w14:textId="77777777" w:rsidTr="00B0760D">
        <w:trPr>
          <w:trHeight w:val="320"/>
        </w:trPr>
        <w:tc>
          <w:tcPr>
            <w:tcW w:w="2524" w:type="dxa"/>
            <w:tcBorders>
              <w:top w:val="nil"/>
              <w:left w:val="nil"/>
              <w:bottom w:val="nil"/>
              <w:right w:val="nil"/>
            </w:tcBorders>
            <w:shd w:val="clear" w:color="auto" w:fill="auto"/>
            <w:noWrap/>
            <w:vAlign w:val="bottom"/>
            <w:hideMark/>
          </w:tcPr>
          <w:p w14:paraId="5C1DA9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F151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CCB20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78.3 (71.4-85.1)</w:t>
            </w:r>
          </w:p>
        </w:tc>
        <w:tc>
          <w:tcPr>
            <w:tcW w:w="1660" w:type="dxa"/>
            <w:tcBorders>
              <w:top w:val="nil"/>
              <w:left w:val="nil"/>
              <w:bottom w:val="nil"/>
              <w:right w:val="nil"/>
            </w:tcBorders>
            <w:shd w:val="clear" w:color="auto" w:fill="auto"/>
            <w:noWrap/>
            <w:vAlign w:val="bottom"/>
            <w:hideMark/>
          </w:tcPr>
          <w:p w14:paraId="77BCAF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67.2 (57.8-75.9)</w:t>
            </w:r>
          </w:p>
        </w:tc>
        <w:tc>
          <w:tcPr>
            <w:tcW w:w="1800" w:type="dxa"/>
            <w:tcBorders>
              <w:top w:val="nil"/>
              <w:left w:val="nil"/>
              <w:bottom w:val="nil"/>
              <w:right w:val="nil"/>
            </w:tcBorders>
            <w:shd w:val="clear" w:color="auto" w:fill="auto"/>
            <w:noWrap/>
            <w:vAlign w:val="bottom"/>
            <w:hideMark/>
          </w:tcPr>
          <w:p w14:paraId="1C9EC5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2236 (2052-2414)</w:t>
            </w:r>
          </w:p>
        </w:tc>
        <w:tc>
          <w:tcPr>
            <w:tcW w:w="1800" w:type="dxa"/>
            <w:tcBorders>
              <w:top w:val="nil"/>
              <w:left w:val="nil"/>
              <w:bottom w:val="nil"/>
              <w:right w:val="nil"/>
            </w:tcBorders>
            <w:shd w:val="clear" w:color="auto" w:fill="auto"/>
            <w:noWrap/>
            <w:vAlign w:val="bottom"/>
            <w:hideMark/>
          </w:tcPr>
          <w:p w14:paraId="121896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3067 (2643-3451)</w:t>
            </w:r>
          </w:p>
        </w:tc>
      </w:tr>
      <w:tr w:rsidR="00B0760D" w:rsidRPr="00B0760D" w14:paraId="2EBD0965" w14:textId="77777777" w:rsidTr="00B0760D">
        <w:trPr>
          <w:trHeight w:val="320"/>
        </w:trPr>
        <w:tc>
          <w:tcPr>
            <w:tcW w:w="2524" w:type="dxa"/>
            <w:tcBorders>
              <w:top w:val="nil"/>
              <w:left w:val="nil"/>
              <w:bottom w:val="nil"/>
              <w:right w:val="nil"/>
            </w:tcBorders>
            <w:shd w:val="clear" w:color="auto" w:fill="auto"/>
            <w:noWrap/>
            <w:vAlign w:val="bottom"/>
            <w:hideMark/>
          </w:tcPr>
          <w:p w14:paraId="70B801A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2597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33000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 (34.7-45.2)</w:t>
            </w:r>
          </w:p>
        </w:tc>
        <w:tc>
          <w:tcPr>
            <w:tcW w:w="1660" w:type="dxa"/>
            <w:tcBorders>
              <w:top w:val="nil"/>
              <w:left w:val="nil"/>
              <w:bottom w:val="nil"/>
              <w:right w:val="nil"/>
            </w:tcBorders>
            <w:shd w:val="clear" w:color="auto" w:fill="auto"/>
            <w:noWrap/>
            <w:vAlign w:val="bottom"/>
            <w:hideMark/>
          </w:tcPr>
          <w:p w14:paraId="439B93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42.8 (37.4-48.7)</w:t>
            </w:r>
          </w:p>
        </w:tc>
        <w:tc>
          <w:tcPr>
            <w:tcW w:w="1800" w:type="dxa"/>
            <w:tcBorders>
              <w:top w:val="nil"/>
              <w:left w:val="nil"/>
              <w:bottom w:val="nil"/>
              <w:right w:val="nil"/>
            </w:tcBorders>
            <w:shd w:val="clear" w:color="auto" w:fill="auto"/>
            <w:noWrap/>
            <w:vAlign w:val="bottom"/>
            <w:hideMark/>
          </w:tcPr>
          <w:p w14:paraId="426877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1126 (979-1291)</w:t>
            </w:r>
          </w:p>
        </w:tc>
        <w:tc>
          <w:tcPr>
            <w:tcW w:w="1800" w:type="dxa"/>
            <w:tcBorders>
              <w:top w:val="nil"/>
              <w:left w:val="nil"/>
              <w:bottom w:val="nil"/>
              <w:right w:val="nil"/>
            </w:tcBorders>
            <w:shd w:val="clear" w:color="auto" w:fill="auto"/>
            <w:noWrap/>
            <w:vAlign w:val="bottom"/>
            <w:hideMark/>
          </w:tcPr>
          <w:p w14:paraId="3CB60A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1951 (1710-2230)</w:t>
            </w:r>
          </w:p>
        </w:tc>
      </w:tr>
      <w:tr w:rsidR="00B0760D" w:rsidRPr="00B0760D" w14:paraId="020910B8" w14:textId="77777777" w:rsidTr="00B0760D">
        <w:trPr>
          <w:trHeight w:val="320"/>
        </w:trPr>
        <w:tc>
          <w:tcPr>
            <w:tcW w:w="2524" w:type="dxa"/>
            <w:tcBorders>
              <w:top w:val="nil"/>
              <w:left w:val="nil"/>
              <w:bottom w:val="nil"/>
              <w:right w:val="nil"/>
            </w:tcBorders>
            <w:shd w:val="clear" w:color="auto" w:fill="auto"/>
            <w:noWrap/>
            <w:vAlign w:val="bottom"/>
            <w:hideMark/>
          </w:tcPr>
          <w:p w14:paraId="251E331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9A09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A5993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(1.3-3)</w:t>
            </w:r>
          </w:p>
        </w:tc>
        <w:tc>
          <w:tcPr>
            <w:tcW w:w="1660" w:type="dxa"/>
            <w:tcBorders>
              <w:top w:val="nil"/>
              <w:left w:val="nil"/>
              <w:bottom w:val="nil"/>
              <w:right w:val="nil"/>
            </w:tcBorders>
            <w:shd w:val="clear" w:color="auto" w:fill="auto"/>
            <w:noWrap/>
            <w:vAlign w:val="bottom"/>
            <w:hideMark/>
          </w:tcPr>
          <w:p w14:paraId="19864C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(1.3-2.9)</w:t>
            </w:r>
          </w:p>
        </w:tc>
        <w:tc>
          <w:tcPr>
            <w:tcW w:w="1800" w:type="dxa"/>
            <w:tcBorders>
              <w:top w:val="nil"/>
              <w:left w:val="nil"/>
              <w:bottom w:val="nil"/>
              <w:right w:val="nil"/>
            </w:tcBorders>
            <w:shd w:val="clear" w:color="auto" w:fill="auto"/>
            <w:noWrap/>
            <w:vAlign w:val="bottom"/>
            <w:hideMark/>
          </w:tcPr>
          <w:p w14:paraId="502328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(38-85)</w:t>
            </w:r>
          </w:p>
        </w:tc>
        <w:tc>
          <w:tcPr>
            <w:tcW w:w="1800" w:type="dxa"/>
            <w:tcBorders>
              <w:top w:val="nil"/>
              <w:left w:val="nil"/>
              <w:bottom w:val="nil"/>
              <w:right w:val="nil"/>
            </w:tcBorders>
            <w:shd w:val="clear" w:color="auto" w:fill="auto"/>
            <w:noWrap/>
            <w:vAlign w:val="bottom"/>
            <w:hideMark/>
          </w:tcPr>
          <w:p w14:paraId="6FD60E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(60-134)</w:t>
            </w:r>
          </w:p>
        </w:tc>
      </w:tr>
      <w:tr w:rsidR="00B0760D" w:rsidRPr="00B0760D" w14:paraId="62D0A9A4" w14:textId="77777777" w:rsidTr="00B0760D">
        <w:trPr>
          <w:trHeight w:val="320"/>
        </w:trPr>
        <w:tc>
          <w:tcPr>
            <w:tcW w:w="2524" w:type="dxa"/>
            <w:tcBorders>
              <w:top w:val="nil"/>
              <w:left w:val="nil"/>
              <w:bottom w:val="nil"/>
              <w:right w:val="nil"/>
            </w:tcBorders>
            <w:shd w:val="clear" w:color="auto" w:fill="auto"/>
            <w:noWrap/>
            <w:vAlign w:val="bottom"/>
            <w:hideMark/>
          </w:tcPr>
          <w:p w14:paraId="30D3276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9B7B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AF003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19.1 (16.1-23.8)</w:t>
            </w:r>
          </w:p>
        </w:tc>
        <w:tc>
          <w:tcPr>
            <w:tcW w:w="1660" w:type="dxa"/>
            <w:tcBorders>
              <w:top w:val="nil"/>
              <w:left w:val="nil"/>
              <w:bottom w:val="nil"/>
              <w:right w:val="nil"/>
            </w:tcBorders>
            <w:shd w:val="clear" w:color="auto" w:fill="auto"/>
            <w:noWrap/>
            <w:vAlign w:val="bottom"/>
            <w:hideMark/>
          </w:tcPr>
          <w:p w14:paraId="64BCA1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(11-17.5)</w:t>
            </w:r>
          </w:p>
        </w:tc>
        <w:tc>
          <w:tcPr>
            <w:tcW w:w="1800" w:type="dxa"/>
            <w:tcBorders>
              <w:top w:val="nil"/>
              <w:left w:val="nil"/>
              <w:bottom w:val="nil"/>
              <w:right w:val="nil"/>
            </w:tcBorders>
            <w:shd w:val="clear" w:color="auto" w:fill="auto"/>
            <w:noWrap/>
            <w:vAlign w:val="bottom"/>
            <w:hideMark/>
          </w:tcPr>
          <w:p w14:paraId="339552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547 (454-680)</w:t>
            </w:r>
          </w:p>
        </w:tc>
        <w:tc>
          <w:tcPr>
            <w:tcW w:w="1800" w:type="dxa"/>
            <w:tcBorders>
              <w:top w:val="nil"/>
              <w:left w:val="nil"/>
              <w:bottom w:val="nil"/>
              <w:right w:val="nil"/>
            </w:tcBorders>
            <w:shd w:val="clear" w:color="auto" w:fill="auto"/>
            <w:noWrap/>
            <w:vAlign w:val="bottom"/>
            <w:hideMark/>
          </w:tcPr>
          <w:p w14:paraId="02827B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603 (499-804)</w:t>
            </w:r>
          </w:p>
        </w:tc>
      </w:tr>
      <w:tr w:rsidR="00B0760D" w:rsidRPr="00B0760D" w14:paraId="77D729AE" w14:textId="77777777" w:rsidTr="00B0760D">
        <w:trPr>
          <w:trHeight w:val="320"/>
        </w:trPr>
        <w:tc>
          <w:tcPr>
            <w:tcW w:w="2524" w:type="dxa"/>
            <w:tcBorders>
              <w:top w:val="nil"/>
              <w:left w:val="nil"/>
              <w:bottom w:val="nil"/>
              <w:right w:val="nil"/>
            </w:tcBorders>
            <w:shd w:val="clear" w:color="auto" w:fill="auto"/>
            <w:noWrap/>
            <w:vAlign w:val="bottom"/>
            <w:hideMark/>
          </w:tcPr>
          <w:p w14:paraId="7A08DF1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6305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EDE21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(7.8-12)</w:t>
            </w:r>
          </w:p>
        </w:tc>
        <w:tc>
          <w:tcPr>
            <w:tcW w:w="1660" w:type="dxa"/>
            <w:tcBorders>
              <w:top w:val="nil"/>
              <w:left w:val="nil"/>
              <w:bottom w:val="nil"/>
              <w:right w:val="nil"/>
            </w:tcBorders>
            <w:shd w:val="clear" w:color="auto" w:fill="auto"/>
            <w:noWrap/>
            <w:vAlign w:val="bottom"/>
            <w:hideMark/>
          </w:tcPr>
          <w:p w14:paraId="7AC59E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(8.2-12.6)</w:t>
            </w:r>
          </w:p>
        </w:tc>
        <w:tc>
          <w:tcPr>
            <w:tcW w:w="1800" w:type="dxa"/>
            <w:tcBorders>
              <w:top w:val="nil"/>
              <w:left w:val="nil"/>
              <w:bottom w:val="nil"/>
              <w:right w:val="nil"/>
            </w:tcBorders>
            <w:shd w:val="clear" w:color="auto" w:fill="auto"/>
            <w:noWrap/>
            <w:vAlign w:val="bottom"/>
            <w:hideMark/>
          </w:tcPr>
          <w:p w14:paraId="0A5054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(222-343)</w:t>
            </w:r>
          </w:p>
        </w:tc>
        <w:tc>
          <w:tcPr>
            <w:tcW w:w="1800" w:type="dxa"/>
            <w:tcBorders>
              <w:top w:val="nil"/>
              <w:left w:val="nil"/>
              <w:bottom w:val="nil"/>
              <w:right w:val="nil"/>
            </w:tcBorders>
            <w:shd w:val="clear" w:color="auto" w:fill="auto"/>
            <w:noWrap/>
            <w:vAlign w:val="bottom"/>
            <w:hideMark/>
          </w:tcPr>
          <w:p w14:paraId="46C468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429 (373-579)</w:t>
            </w:r>
          </w:p>
        </w:tc>
      </w:tr>
      <w:tr w:rsidR="00B0760D" w:rsidRPr="00B0760D" w14:paraId="2366B58A" w14:textId="77777777" w:rsidTr="00B0760D">
        <w:trPr>
          <w:trHeight w:val="320"/>
        </w:trPr>
        <w:tc>
          <w:tcPr>
            <w:tcW w:w="2524" w:type="dxa"/>
            <w:tcBorders>
              <w:top w:val="nil"/>
              <w:left w:val="nil"/>
              <w:bottom w:val="nil"/>
              <w:right w:val="nil"/>
            </w:tcBorders>
            <w:shd w:val="clear" w:color="auto" w:fill="auto"/>
            <w:noWrap/>
            <w:vAlign w:val="bottom"/>
            <w:hideMark/>
          </w:tcPr>
          <w:p w14:paraId="1466FC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EA45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F7A3C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(1-1.5)</w:t>
            </w:r>
          </w:p>
        </w:tc>
        <w:tc>
          <w:tcPr>
            <w:tcW w:w="1660" w:type="dxa"/>
            <w:tcBorders>
              <w:top w:val="nil"/>
              <w:left w:val="nil"/>
              <w:bottom w:val="nil"/>
              <w:right w:val="nil"/>
            </w:tcBorders>
            <w:shd w:val="clear" w:color="auto" w:fill="auto"/>
            <w:noWrap/>
            <w:vAlign w:val="bottom"/>
            <w:hideMark/>
          </w:tcPr>
          <w:p w14:paraId="7F679A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(1.9-2.3)</w:t>
            </w:r>
          </w:p>
        </w:tc>
        <w:tc>
          <w:tcPr>
            <w:tcW w:w="1800" w:type="dxa"/>
            <w:tcBorders>
              <w:top w:val="nil"/>
              <w:left w:val="nil"/>
              <w:bottom w:val="nil"/>
              <w:right w:val="nil"/>
            </w:tcBorders>
            <w:shd w:val="clear" w:color="auto" w:fill="auto"/>
            <w:noWrap/>
            <w:vAlign w:val="bottom"/>
            <w:hideMark/>
          </w:tcPr>
          <w:p w14:paraId="448FD2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(29-42)</w:t>
            </w:r>
          </w:p>
        </w:tc>
        <w:tc>
          <w:tcPr>
            <w:tcW w:w="1800" w:type="dxa"/>
            <w:tcBorders>
              <w:top w:val="nil"/>
              <w:left w:val="nil"/>
              <w:bottom w:val="nil"/>
              <w:right w:val="nil"/>
            </w:tcBorders>
            <w:shd w:val="clear" w:color="auto" w:fill="auto"/>
            <w:noWrap/>
            <w:vAlign w:val="bottom"/>
            <w:hideMark/>
          </w:tcPr>
          <w:p w14:paraId="5C9035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(86-107)</w:t>
            </w:r>
          </w:p>
        </w:tc>
      </w:tr>
      <w:tr w:rsidR="00B0760D" w:rsidRPr="00B0760D" w14:paraId="2480ACE1" w14:textId="77777777" w:rsidTr="00B0760D">
        <w:trPr>
          <w:trHeight w:val="320"/>
        </w:trPr>
        <w:tc>
          <w:tcPr>
            <w:tcW w:w="2524" w:type="dxa"/>
            <w:tcBorders>
              <w:top w:val="nil"/>
              <w:left w:val="nil"/>
              <w:bottom w:val="nil"/>
              <w:right w:val="nil"/>
            </w:tcBorders>
            <w:shd w:val="clear" w:color="auto" w:fill="auto"/>
            <w:noWrap/>
            <w:vAlign w:val="bottom"/>
            <w:hideMark/>
          </w:tcPr>
          <w:p w14:paraId="364F24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2EC9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EF4FE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(0.5-0.7)</w:t>
            </w:r>
          </w:p>
        </w:tc>
        <w:tc>
          <w:tcPr>
            <w:tcW w:w="1660" w:type="dxa"/>
            <w:tcBorders>
              <w:top w:val="nil"/>
              <w:left w:val="nil"/>
              <w:bottom w:val="nil"/>
              <w:right w:val="nil"/>
            </w:tcBorders>
            <w:shd w:val="clear" w:color="auto" w:fill="auto"/>
            <w:noWrap/>
            <w:vAlign w:val="bottom"/>
            <w:hideMark/>
          </w:tcPr>
          <w:p w14:paraId="57E5AD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(0.5-0.7)</w:t>
            </w:r>
          </w:p>
        </w:tc>
        <w:tc>
          <w:tcPr>
            <w:tcW w:w="1800" w:type="dxa"/>
            <w:tcBorders>
              <w:top w:val="nil"/>
              <w:left w:val="nil"/>
              <w:bottom w:val="nil"/>
              <w:right w:val="nil"/>
            </w:tcBorders>
            <w:shd w:val="clear" w:color="auto" w:fill="auto"/>
            <w:noWrap/>
            <w:vAlign w:val="bottom"/>
            <w:hideMark/>
          </w:tcPr>
          <w:p w14:paraId="212ED6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(14-20)</w:t>
            </w:r>
          </w:p>
        </w:tc>
        <w:tc>
          <w:tcPr>
            <w:tcW w:w="1800" w:type="dxa"/>
            <w:tcBorders>
              <w:top w:val="nil"/>
              <w:left w:val="nil"/>
              <w:bottom w:val="nil"/>
              <w:right w:val="nil"/>
            </w:tcBorders>
            <w:shd w:val="clear" w:color="auto" w:fill="auto"/>
            <w:noWrap/>
            <w:vAlign w:val="bottom"/>
            <w:hideMark/>
          </w:tcPr>
          <w:p w14:paraId="1CDB4F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(21-31)</w:t>
            </w:r>
          </w:p>
        </w:tc>
      </w:tr>
      <w:tr w:rsidR="00B0760D" w:rsidRPr="00B0760D" w14:paraId="48FFA061" w14:textId="77777777" w:rsidTr="00B0760D">
        <w:trPr>
          <w:trHeight w:val="320"/>
        </w:trPr>
        <w:tc>
          <w:tcPr>
            <w:tcW w:w="2524" w:type="dxa"/>
            <w:tcBorders>
              <w:top w:val="nil"/>
              <w:left w:val="nil"/>
              <w:bottom w:val="nil"/>
              <w:right w:val="nil"/>
            </w:tcBorders>
            <w:shd w:val="clear" w:color="auto" w:fill="auto"/>
            <w:noWrap/>
            <w:vAlign w:val="bottom"/>
            <w:hideMark/>
          </w:tcPr>
          <w:p w14:paraId="7775048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3AE8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1E66D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(0.8-1.1)</w:t>
            </w:r>
          </w:p>
        </w:tc>
        <w:tc>
          <w:tcPr>
            <w:tcW w:w="1660" w:type="dxa"/>
            <w:tcBorders>
              <w:top w:val="nil"/>
              <w:left w:val="nil"/>
              <w:bottom w:val="nil"/>
              <w:right w:val="nil"/>
            </w:tcBorders>
            <w:shd w:val="clear" w:color="auto" w:fill="auto"/>
            <w:noWrap/>
            <w:vAlign w:val="bottom"/>
            <w:hideMark/>
          </w:tcPr>
          <w:p w14:paraId="2FFF16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681B8E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(24-30)</w:t>
            </w:r>
          </w:p>
        </w:tc>
        <w:tc>
          <w:tcPr>
            <w:tcW w:w="1800" w:type="dxa"/>
            <w:tcBorders>
              <w:top w:val="nil"/>
              <w:left w:val="nil"/>
              <w:bottom w:val="nil"/>
              <w:right w:val="nil"/>
            </w:tcBorders>
            <w:shd w:val="clear" w:color="auto" w:fill="auto"/>
            <w:noWrap/>
            <w:vAlign w:val="bottom"/>
            <w:hideMark/>
          </w:tcPr>
          <w:p w14:paraId="0440E7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(60-71)</w:t>
            </w:r>
          </w:p>
        </w:tc>
      </w:tr>
      <w:tr w:rsidR="00B0760D" w:rsidRPr="00B0760D" w14:paraId="3E936AA3" w14:textId="77777777" w:rsidTr="00B0760D">
        <w:trPr>
          <w:trHeight w:val="320"/>
        </w:trPr>
        <w:tc>
          <w:tcPr>
            <w:tcW w:w="2524" w:type="dxa"/>
            <w:tcBorders>
              <w:top w:val="nil"/>
              <w:left w:val="nil"/>
              <w:bottom w:val="nil"/>
              <w:right w:val="nil"/>
            </w:tcBorders>
            <w:shd w:val="clear" w:color="auto" w:fill="auto"/>
            <w:noWrap/>
            <w:vAlign w:val="bottom"/>
            <w:hideMark/>
          </w:tcPr>
          <w:p w14:paraId="11B87D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BD51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2DDDD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64812C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4A9E62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(2-3)</w:t>
            </w:r>
          </w:p>
        </w:tc>
        <w:tc>
          <w:tcPr>
            <w:tcW w:w="1800" w:type="dxa"/>
            <w:tcBorders>
              <w:top w:val="nil"/>
              <w:left w:val="nil"/>
              <w:bottom w:val="nil"/>
              <w:right w:val="nil"/>
            </w:tcBorders>
            <w:shd w:val="clear" w:color="auto" w:fill="auto"/>
            <w:noWrap/>
            <w:vAlign w:val="bottom"/>
            <w:hideMark/>
          </w:tcPr>
          <w:p w14:paraId="393843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(4-7)</w:t>
            </w:r>
          </w:p>
        </w:tc>
      </w:tr>
      <w:tr w:rsidR="00B0760D" w:rsidRPr="00B0760D" w14:paraId="314C1F9F" w14:textId="77777777" w:rsidTr="00B0760D">
        <w:trPr>
          <w:trHeight w:val="320"/>
        </w:trPr>
        <w:tc>
          <w:tcPr>
            <w:tcW w:w="2524" w:type="dxa"/>
            <w:tcBorders>
              <w:top w:val="nil"/>
              <w:left w:val="nil"/>
              <w:bottom w:val="nil"/>
              <w:right w:val="nil"/>
            </w:tcBorders>
            <w:shd w:val="clear" w:color="auto" w:fill="auto"/>
            <w:noWrap/>
            <w:vAlign w:val="bottom"/>
            <w:hideMark/>
          </w:tcPr>
          <w:p w14:paraId="386ED3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Italy</w:t>
            </w:r>
          </w:p>
        </w:tc>
        <w:tc>
          <w:tcPr>
            <w:tcW w:w="2180" w:type="dxa"/>
            <w:tcBorders>
              <w:top w:val="nil"/>
              <w:left w:val="nil"/>
              <w:bottom w:val="nil"/>
              <w:right w:val="nil"/>
            </w:tcBorders>
            <w:shd w:val="clear" w:color="auto" w:fill="auto"/>
            <w:noWrap/>
            <w:vAlign w:val="bottom"/>
            <w:hideMark/>
          </w:tcPr>
          <w:p w14:paraId="0EAADE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C19FF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74.7 (71.8-77.7)</w:t>
            </w:r>
          </w:p>
        </w:tc>
        <w:tc>
          <w:tcPr>
            <w:tcW w:w="1660" w:type="dxa"/>
            <w:tcBorders>
              <w:top w:val="nil"/>
              <w:left w:val="nil"/>
              <w:bottom w:val="nil"/>
              <w:right w:val="nil"/>
            </w:tcBorders>
            <w:shd w:val="clear" w:color="auto" w:fill="auto"/>
            <w:noWrap/>
            <w:vAlign w:val="bottom"/>
            <w:hideMark/>
          </w:tcPr>
          <w:p w14:paraId="1C7EB4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74.6 (71.8-78.2)</w:t>
            </w:r>
          </w:p>
        </w:tc>
        <w:tc>
          <w:tcPr>
            <w:tcW w:w="1800" w:type="dxa"/>
            <w:tcBorders>
              <w:top w:val="nil"/>
              <w:left w:val="nil"/>
              <w:bottom w:val="nil"/>
              <w:right w:val="nil"/>
            </w:tcBorders>
            <w:shd w:val="clear" w:color="auto" w:fill="auto"/>
            <w:noWrap/>
            <w:vAlign w:val="bottom"/>
            <w:hideMark/>
          </w:tcPr>
          <w:p w14:paraId="43DD7F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2770 (2643-2912)</w:t>
            </w:r>
          </w:p>
        </w:tc>
        <w:tc>
          <w:tcPr>
            <w:tcW w:w="1800" w:type="dxa"/>
            <w:tcBorders>
              <w:top w:val="nil"/>
              <w:left w:val="nil"/>
              <w:bottom w:val="nil"/>
              <w:right w:val="nil"/>
            </w:tcBorders>
            <w:shd w:val="clear" w:color="auto" w:fill="auto"/>
            <w:noWrap/>
            <w:vAlign w:val="bottom"/>
            <w:hideMark/>
          </w:tcPr>
          <w:p w14:paraId="2369EA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3972 (3790-4190)</w:t>
            </w:r>
          </w:p>
        </w:tc>
      </w:tr>
      <w:tr w:rsidR="00B0760D" w:rsidRPr="00B0760D" w14:paraId="1B9BDB5D" w14:textId="77777777" w:rsidTr="00B0760D">
        <w:trPr>
          <w:trHeight w:val="320"/>
        </w:trPr>
        <w:tc>
          <w:tcPr>
            <w:tcW w:w="2524" w:type="dxa"/>
            <w:tcBorders>
              <w:top w:val="nil"/>
              <w:left w:val="nil"/>
              <w:bottom w:val="nil"/>
              <w:right w:val="nil"/>
            </w:tcBorders>
            <w:shd w:val="clear" w:color="auto" w:fill="auto"/>
            <w:noWrap/>
            <w:vAlign w:val="bottom"/>
            <w:hideMark/>
          </w:tcPr>
          <w:p w14:paraId="5065DB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931A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C7571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35.2 (33.7-36.5)</w:t>
            </w:r>
          </w:p>
        </w:tc>
        <w:tc>
          <w:tcPr>
            <w:tcW w:w="1660" w:type="dxa"/>
            <w:tcBorders>
              <w:top w:val="nil"/>
              <w:left w:val="nil"/>
              <w:bottom w:val="nil"/>
              <w:right w:val="nil"/>
            </w:tcBorders>
            <w:shd w:val="clear" w:color="auto" w:fill="auto"/>
            <w:noWrap/>
            <w:vAlign w:val="bottom"/>
            <w:hideMark/>
          </w:tcPr>
          <w:p w14:paraId="608354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34.8 (33.3-36.3)</w:t>
            </w:r>
          </w:p>
        </w:tc>
        <w:tc>
          <w:tcPr>
            <w:tcW w:w="1800" w:type="dxa"/>
            <w:tcBorders>
              <w:top w:val="nil"/>
              <w:left w:val="nil"/>
              <w:bottom w:val="nil"/>
              <w:right w:val="nil"/>
            </w:tcBorders>
            <w:shd w:val="clear" w:color="auto" w:fill="auto"/>
            <w:noWrap/>
            <w:vAlign w:val="bottom"/>
            <w:hideMark/>
          </w:tcPr>
          <w:p w14:paraId="294FFF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1307 (1239-1373)</w:t>
            </w:r>
          </w:p>
        </w:tc>
        <w:tc>
          <w:tcPr>
            <w:tcW w:w="1800" w:type="dxa"/>
            <w:tcBorders>
              <w:top w:val="nil"/>
              <w:left w:val="nil"/>
              <w:bottom w:val="nil"/>
              <w:right w:val="nil"/>
            </w:tcBorders>
            <w:shd w:val="clear" w:color="auto" w:fill="auto"/>
            <w:noWrap/>
            <w:vAlign w:val="bottom"/>
            <w:hideMark/>
          </w:tcPr>
          <w:p w14:paraId="7D009D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1853 (1748-1958)</w:t>
            </w:r>
          </w:p>
        </w:tc>
      </w:tr>
      <w:tr w:rsidR="00B0760D" w:rsidRPr="00B0760D" w14:paraId="091C80EB" w14:textId="77777777" w:rsidTr="00B0760D">
        <w:trPr>
          <w:trHeight w:val="320"/>
        </w:trPr>
        <w:tc>
          <w:tcPr>
            <w:tcW w:w="2524" w:type="dxa"/>
            <w:tcBorders>
              <w:top w:val="nil"/>
              <w:left w:val="nil"/>
              <w:bottom w:val="nil"/>
              <w:right w:val="nil"/>
            </w:tcBorders>
            <w:shd w:val="clear" w:color="auto" w:fill="auto"/>
            <w:noWrap/>
            <w:vAlign w:val="bottom"/>
            <w:hideMark/>
          </w:tcPr>
          <w:p w14:paraId="453B41D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59EB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D9D83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 (28-35.5)</w:t>
            </w:r>
          </w:p>
        </w:tc>
        <w:tc>
          <w:tcPr>
            <w:tcW w:w="1660" w:type="dxa"/>
            <w:tcBorders>
              <w:top w:val="nil"/>
              <w:left w:val="nil"/>
              <w:bottom w:val="nil"/>
              <w:right w:val="nil"/>
            </w:tcBorders>
            <w:shd w:val="clear" w:color="auto" w:fill="auto"/>
            <w:noWrap/>
            <w:vAlign w:val="bottom"/>
            <w:hideMark/>
          </w:tcPr>
          <w:p w14:paraId="2ED3B9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(28.4-35.7)</w:t>
            </w:r>
          </w:p>
        </w:tc>
        <w:tc>
          <w:tcPr>
            <w:tcW w:w="1800" w:type="dxa"/>
            <w:tcBorders>
              <w:top w:val="nil"/>
              <w:left w:val="nil"/>
              <w:bottom w:val="nil"/>
              <w:right w:val="nil"/>
            </w:tcBorders>
            <w:shd w:val="clear" w:color="auto" w:fill="auto"/>
            <w:noWrap/>
            <w:vAlign w:val="bottom"/>
            <w:hideMark/>
          </w:tcPr>
          <w:p w14:paraId="0B7049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1182 (1042-1315)</w:t>
            </w:r>
          </w:p>
        </w:tc>
        <w:tc>
          <w:tcPr>
            <w:tcW w:w="1800" w:type="dxa"/>
            <w:tcBorders>
              <w:top w:val="nil"/>
              <w:left w:val="nil"/>
              <w:bottom w:val="nil"/>
              <w:right w:val="nil"/>
            </w:tcBorders>
            <w:shd w:val="clear" w:color="auto" w:fill="auto"/>
            <w:noWrap/>
            <w:vAlign w:val="bottom"/>
            <w:hideMark/>
          </w:tcPr>
          <w:p w14:paraId="6DB30D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1710 (1505-1899)</w:t>
            </w:r>
          </w:p>
        </w:tc>
      </w:tr>
      <w:tr w:rsidR="00B0760D" w:rsidRPr="00B0760D" w14:paraId="36D13A6B" w14:textId="77777777" w:rsidTr="00B0760D">
        <w:trPr>
          <w:trHeight w:val="320"/>
        </w:trPr>
        <w:tc>
          <w:tcPr>
            <w:tcW w:w="2524" w:type="dxa"/>
            <w:tcBorders>
              <w:top w:val="nil"/>
              <w:left w:val="nil"/>
              <w:bottom w:val="nil"/>
              <w:right w:val="nil"/>
            </w:tcBorders>
            <w:shd w:val="clear" w:color="auto" w:fill="auto"/>
            <w:noWrap/>
            <w:vAlign w:val="bottom"/>
            <w:hideMark/>
          </w:tcPr>
          <w:p w14:paraId="258A79F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767E6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8DB34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(2.1-3.1)</w:t>
            </w:r>
          </w:p>
        </w:tc>
        <w:tc>
          <w:tcPr>
            <w:tcW w:w="1660" w:type="dxa"/>
            <w:tcBorders>
              <w:top w:val="nil"/>
              <w:left w:val="nil"/>
              <w:bottom w:val="nil"/>
              <w:right w:val="nil"/>
            </w:tcBorders>
            <w:shd w:val="clear" w:color="auto" w:fill="auto"/>
            <w:noWrap/>
            <w:vAlign w:val="bottom"/>
            <w:hideMark/>
          </w:tcPr>
          <w:p w14:paraId="0C6D22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(3-4.4)</w:t>
            </w:r>
          </w:p>
        </w:tc>
        <w:tc>
          <w:tcPr>
            <w:tcW w:w="1800" w:type="dxa"/>
            <w:tcBorders>
              <w:top w:val="nil"/>
              <w:left w:val="nil"/>
              <w:bottom w:val="nil"/>
              <w:right w:val="nil"/>
            </w:tcBorders>
            <w:shd w:val="clear" w:color="auto" w:fill="auto"/>
            <w:noWrap/>
            <w:vAlign w:val="bottom"/>
            <w:hideMark/>
          </w:tcPr>
          <w:p w14:paraId="51DCC9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(77-116)</w:t>
            </w:r>
          </w:p>
        </w:tc>
        <w:tc>
          <w:tcPr>
            <w:tcW w:w="1800" w:type="dxa"/>
            <w:tcBorders>
              <w:top w:val="nil"/>
              <w:left w:val="nil"/>
              <w:bottom w:val="nil"/>
              <w:right w:val="nil"/>
            </w:tcBorders>
            <w:shd w:val="clear" w:color="auto" w:fill="auto"/>
            <w:noWrap/>
            <w:vAlign w:val="bottom"/>
            <w:hideMark/>
          </w:tcPr>
          <w:p w14:paraId="1E2CC6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(162-233)</w:t>
            </w:r>
          </w:p>
        </w:tc>
      </w:tr>
      <w:tr w:rsidR="00B0760D" w:rsidRPr="00B0760D" w14:paraId="085A9B27" w14:textId="77777777" w:rsidTr="00B0760D">
        <w:trPr>
          <w:trHeight w:val="320"/>
        </w:trPr>
        <w:tc>
          <w:tcPr>
            <w:tcW w:w="2524" w:type="dxa"/>
            <w:tcBorders>
              <w:top w:val="nil"/>
              <w:left w:val="nil"/>
              <w:bottom w:val="nil"/>
              <w:right w:val="nil"/>
            </w:tcBorders>
            <w:shd w:val="clear" w:color="auto" w:fill="auto"/>
            <w:noWrap/>
            <w:vAlign w:val="bottom"/>
            <w:hideMark/>
          </w:tcPr>
          <w:p w14:paraId="13BAFB1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3F10C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97436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30.2 (26.5-33.7)</w:t>
            </w:r>
          </w:p>
        </w:tc>
        <w:tc>
          <w:tcPr>
            <w:tcW w:w="1660" w:type="dxa"/>
            <w:tcBorders>
              <w:top w:val="nil"/>
              <w:left w:val="nil"/>
              <w:bottom w:val="nil"/>
              <w:right w:val="nil"/>
            </w:tcBorders>
            <w:shd w:val="clear" w:color="auto" w:fill="auto"/>
            <w:noWrap/>
            <w:vAlign w:val="bottom"/>
            <w:hideMark/>
          </w:tcPr>
          <w:p w14:paraId="1A5AD4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(26.2-33.2)</w:t>
            </w:r>
          </w:p>
        </w:tc>
        <w:tc>
          <w:tcPr>
            <w:tcW w:w="1800" w:type="dxa"/>
            <w:tcBorders>
              <w:top w:val="nil"/>
              <w:left w:val="nil"/>
              <w:bottom w:val="nil"/>
              <w:right w:val="nil"/>
            </w:tcBorders>
            <w:shd w:val="clear" w:color="auto" w:fill="auto"/>
            <w:noWrap/>
            <w:vAlign w:val="bottom"/>
            <w:hideMark/>
          </w:tcPr>
          <w:p w14:paraId="2992D3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1120 (985-1250)</w:t>
            </w:r>
          </w:p>
        </w:tc>
        <w:tc>
          <w:tcPr>
            <w:tcW w:w="1800" w:type="dxa"/>
            <w:tcBorders>
              <w:top w:val="nil"/>
              <w:left w:val="nil"/>
              <w:bottom w:val="nil"/>
              <w:right w:val="nil"/>
            </w:tcBorders>
            <w:shd w:val="clear" w:color="auto" w:fill="auto"/>
            <w:noWrap/>
            <w:vAlign w:val="bottom"/>
            <w:hideMark/>
          </w:tcPr>
          <w:p w14:paraId="00CE60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1580 (1390-1759)</w:t>
            </w:r>
          </w:p>
        </w:tc>
      </w:tr>
      <w:tr w:rsidR="00B0760D" w:rsidRPr="00B0760D" w14:paraId="3ABD0C6C" w14:textId="77777777" w:rsidTr="00B0760D">
        <w:trPr>
          <w:trHeight w:val="320"/>
        </w:trPr>
        <w:tc>
          <w:tcPr>
            <w:tcW w:w="2524" w:type="dxa"/>
            <w:tcBorders>
              <w:top w:val="nil"/>
              <w:left w:val="nil"/>
              <w:bottom w:val="nil"/>
              <w:right w:val="nil"/>
            </w:tcBorders>
            <w:shd w:val="clear" w:color="auto" w:fill="auto"/>
            <w:noWrap/>
            <w:vAlign w:val="bottom"/>
            <w:hideMark/>
          </w:tcPr>
          <w:p w14:paraId="16FED4C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3693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DBA02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(21.6-35)</w:t>
            </w:r>
          </w:p>
        </w:tc>
        <w:tc>
          <w:tcPr>
            <w:tcW w:w="1660" w:type="dxa"/>
            <w:tcBorders>
              <w:top w:val="nil"/>
              <w:left w:val="nil"/>
              <w:bottom w:val="nil"/>
              <w:right w:val="nil"/>
            </w:tcBorders>
            <w:shd w:val="clear" w:color="auto" w:fill="auto"/>
            <w:noWrap/>
            <w:vAlign w:val="bottom"/>
            <w:hideMark/>
          </w:tcPr>
          <w:p w14:paraId="73EF77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26.6 (21.5-34.6)</w:t>
            </w:r>
          </w:p>
        </w:tc>
        <w:tc>
          <w:tcPr>
            <w:tcW w:w="1800" w:type="dxa"/>
            <w:tcBorders>
              <w:top w:val="nil"/>
              <w:left w:val="nil"/>
              <w:bottom w:val="nil"/>
              <w:right w:val="nil"/>
            </w:tcBorders>
            <w:shd w:val="clear" w:color="auto" w:fill="auto"/>
            <w:noWrap/>
            <w:vAlign w:val="bottom"/>
            <w:hideMark/>
          </w:tcPr>
          <w:p w14:paraId="44BF1A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1009 (807-1283)</w:t>
            </w:r>
          </w:p>
        </w:tc>
        <w:tc>
          <w:tcPr>
            <w:tcW w:w="1800" w:type="dxa"/>
            <w:tcBorders>
              <w:top w:val="nil"/>
              <w:left w:val="nil"/>
              <w:bottom w:val="nil"/>
              <w:right w:val="nil"/>
            </w:tcBorders>
            <w:shd w:val="clear" w:color="auto" w:fill="auto"/>
            <w:noWrap/>
            <w:vAlign w:val="bottom"/>
            <w:hideMark/>
          </w:tcPr>
          <w:p w14:paraId="726F81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1413 (1155-1847)</w:t>
            </w:r>
          </w:p>
        </w:tc>
      </w:tr>
      <w:tr w:rsidR="00B0760D" w:rsidRPr="00B0760D" w14:paraId="510C46BE" w14:textId="77777777" w:rsidTr="00B0760D">
        <w:trPr>
          <w:trHeight w:val="320"/>
        </w:trPr>
        <w:tc>
          <w:tcPr>
            <w:tcW w:w="2524" w:type="dxa"/>
            <w:tcBorders>
              <w:top w:val="nil"/>
              <w:left w:val="nil"/>
              <w:bottom w:val="nil"/>
              <w:right w:val="nil"/>
            </w:tcBorders>
            <w:shd w:val="clear" w:color="auto" w:fill="auto"/>
            <w:noWrap/>
            <w:vAlign w:val="bottom"/>
            <w:hideMark/>
          </w:tcPr>
          <w:p w14:paraId="0192656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47DB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7AB97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 (17.5-24.7)</w:t>
            </w:r>
          </w:p>
        </w:tc>
        <w:tc>
          <w:tcPr>
            <w:tcW w:w="1660" w:type="dxa"/>
            <w:tcBorders>
              <w:top w:val="nil"/>
              <w:left w:val="nil"/>
              <w:bottom w:val="nil"/>
              <w:right w:val="nil"/>
            </w:tcBorders>
            <w:shd w:val="clear" w:color="auto" w:fill="auto"/>
            <w:noWrap/>
            <w:vAlign w:val="bottom"/>
            <w:hideMark/>
          </w:tcPr>
          <w:p w14:paraId="7CDA59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(18.2-25.8)</w:t>
            </w:r>
          </w:p>
        </w:tc>
        <w:tc>
          <w:tcPr>
            <w:tcW w:w="1800" w:type="dxa"/>
            <w:tcBorders>
              <w:top w:val="nil"/>
              <w:left w:val="nil"/>
              <w:bottom w:val="nil"/>
              <w:right w:val="nil"/>
            </w:tcBorders>
            <w:shd w:val="clear" w:color="auto" w:fill="auto"/>
            <w:noWrap/>
            <w:vAlign w:val="bottom"/>
            <w:hideMark/>
          </w:tcPr>
          <w:p w14:paraId="5F9EA1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757 (647-915)</w:t>
            </w:r>
          </w:p>
        </w:tc>
        <w:tc>
          <w:tcPr>
            <w:tcW w:w="1800" w:type="dxa"/>
            <w:tcBorders>
              <w:top w:val="nil"/>
              <w:left w:val="nil"/>
              <w:bottom w:val="nil"/>
              <w:right w:val="nil"/>
            </w:tcBorders>
            <w:shd w:val="clear" w:color="auto" w:fill="auto"/>
            <w:noWrap/>
            <w:vAlign w:val="bottom"/>
            <w:hideMark/>
          </w:tcPr>
          <w:p w14:paraId="63B5D0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1122 (963-1378)</w:t>
            </w:r>
          </w:p>
        </w:tc>
      </w:tr>
      <w:tr w:rsidR="00B0760D" w:rsidRPr="00B0760D" w14:paraId="2FCCEC49" w14:textId="77777777" w:rsidTr="00B0760D">
        <w:trPr>
          <w:trHeight w:val="320"/>
        </w:trPr>
        <w:tc>
          <w:tcPr>
            <w:tcW w:w="2524" w:type="dxa"/>
            <w:tcBorders>
              <w:top w:val="nil"/>
              <w:left w:val="nil"/>
              <w:bottom w:val="nil"/>
              <w:right w:val="nil"/>
            </w:tcBorders>
            <w:shd w:val="clear" w:color="auto" w:fill="auto"/>
            <w:noWrap/>
            <w:vAlign w:val="bottom"/>
            <w:hideMark/>
          </w:tcPr>
          <w:p w14:paraId="5F02C01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90F1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E8400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(9.7-11.3)</w:t>
            </w:r>
          </w:p>
        </w:tc>
        <w:tc>
          <w:tcPr>
            <w:tcW w:w="1660" w:type="dxa"/>
            <w:tcBorders>
              <w:top w:val="nil"/>
              <w:left w:val="nil"/>
              <w:bottom w:val="nil"/>
              <w:right w:val="nil"/>
            </w:tcBorders>
            <w:shd w:val="clear" w:color="auto" w:fill="auto"/>
            <w:noWrap/>
            <w:vAlign w:val="bottom"/>
            <w:hideMark/>
          </w:tcPr>
          <w:p w14:paraId="091385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(9.5-11.4)</w:t>
            </w:r>
          </w:p>
        </w:tc>
        <w:tc>
          <w:tcPr>
            <w:tcW w:w="1800" w:type="dxa"/>
            <w:tcBorders>
              <w:top w:val="nil"/>
              <w:left w:val="nil"/>
              <w:bottom w:val="nil"/>
              <w:right w:val="nil"/>
            </w:tcBorders>
            <w:shd w:val="clear" w:color="auto" w:fill="auto"/>
            <w:noWrap/>
            <w:vAlign w:val="bottom"/>
            <w:hideMark/>
          </w:tcPr>
          <w:p w14:paraId="4D0444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389 (359-423)</w:t>
            </w:r>
          </w:p>
        </w:tc>
        <w:tc>
          <w:tcPr>
            <w:tcW w:w="1800" w:type="dxa"/>
            <w:tcBorders>
              <w:top w:val="nil"/>
              <w:left w:val="nil"/>
              <w:bottom w:val="nil"/>
              <w:right w:val="nil"/>
            </w:tcBorders>
            <w:shd w:val="clear" w:color="auto" w:fill="auto"/>
            <w:noWrap/>
            <w:vAlign w:val="bottom"/>
            <w:hideMark/>
          </w:tcPr>
          <w:p w14:paraId="37C230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554 (509-602)</w:t>
            </w:r>
          </w:p>
        </w:tc>
      </w:tr>
      <w:tr w:rsidR="00B0760D" w:rsidRPr="00B0760D" w14:paraId="147F65B9" w14:textId="77777777" w:rsidTr="00B0760D">
        <w:trPr>
          <w:trHeight w:val="320"/>
        </w:trPr>
        <w:tc>
          <w:tcPr>
            <w:tcW w:w="2524" w:type="dxa"/>
            <w:tcBorders>
              <w:top w:val="nil"/>
              <w:left w:val="nil"/>
              <w:bottom w:val="nil"/>
              <w:right w:val="nil"/>
            </w:tcBorders>
            <w:shd w:val="clear" w:color="auto" w:fill="auto"/>
            <w:noWrap/>
            <w:vAlign w:val="bottom"/>
            <w:hideMark/>
          </w:tcPr>
          <w:p w14:paraId="6391714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B48D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2A2BB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(4.2-7.7)</w:t>
            </w:r>
          </w:p>
        </w:tc>
        <w:tc>
          <w:tcPr>
            <w:tcW w:w="1660" w:type="dxa"/>
            <w:tcBorders>
              <w:top w:val="nil"/>
              <w:left w:val="nil"/>
              <w:bottom w:val="nil"/>
              <w:right w:val="nil"/>
            </w:tcBorders>
            <w:shd w:val="clear" w:color="auto" w:fill="auto"/>
            <w:noWrap/>
            <w:vAlign w:val="bottom"/>
            <w:hideMark/>
          </w:tcPr>
          <w:p w14:paraId="680CB2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(4.3-7.9)</w:t>
            </w:r>
          </w:p>
        </w:tc>
        <w:tc>
          <w:tcPr>
            <w:tcW w:w="1800" w:type="dxa"/>
            <w:tcBorders>
              <w:top w:val="nil"/>
              <w:left w:val="nil"/>
              <w:bottom w:val="nil"/>
              <w:right w:val="nil"/>
            </w:tcBorders>
            <w:shd w:val="clear" w:color="auto" w:fill="auto"/>
            <w:noWrap/>
            <w:vAlign w:val="bottom"/>
            <w:hideMark/>
          </w:tcPr>
          <w:p w14:paraId="4A259D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(155-286)</w:t>
            </w:r>
          </w:p>
        </w:tc>
        <w:tc>
          <w:tcPr>
            <w:tcW w:w="1800" w:type="dxa"/>
            <w:tcBorders>
              <w:top w:val="nil"/>
              <w:left w:val="nil"/>
              <w:bottom w:val="nil"/>
              <w:right w:val="nil"/>
            </w:tcBorders>
            <w:shd w:val="clear" w:color="auto" w:fill="auto"/>
            <w:noWrap/>
            <w:vAlign w:val="bottom"/>
            <w:hideMark/>
          </w:tcPr>
          <w:p w14:paraId="200C57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270 (227-422)</w:t>
            </w:r>
          </w:p>
        </w:tc>
      </w:tr>
      <w:tr w:rsidR="00B0760D" w:rsidRPr="00B0760D" w14:paraId="2322F9C8" w14:textId="77777777" w:rsidTr="00B0760D">
        <w:trPr>
          <w:trHeight w:val="320"/>
        </w:trPr>
        <w:tc>
          <w:tcPr>
            <w:tcW w:w="2524" w:type="dxa"/>
            <w:tcBorders>
              <w:top w:val="nil"/>
              <w:left w:val="nil"/>
              <w:bottom w:val="nil"/>
              <w:right w:val="nil"/>
            </w:tcBorders>
            <w:shd w:val="clear" w:color="auto" w:fill="auto"/>
            <w:noWrap/>
            <w:vAlign w:val="bottom"/>
            <w:hideMark/>
          </w:tcPr>
          <w:p w14:paraId="766E17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927E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70A60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(2.7-4.2)</w:t>
            </w:r>
          </w:p>
        </w:tc>
        <w:tc>
          <w:tcPr>
            <w:tcW w:w="1660" w:type="dxa"/>
            <w:tcBorders>
              <w:top w:val="nil"/>
              <w:left w:val="nil"/>
              <w:bottom w:val="nil"/>
              <w:right w:val="nil"/>
            </w:tcBorders>
            <w:shd w:val="clear" w:color="auto" w:fill="auto"/>
            <w:noWrap/>
            <w:vAlign w:val="bottom"/>
            <w:hideMark/>
          </w:tcPr>
          <w:p w14:paraId="5437A7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(2.3-3.3)</w:t>
            </w:r>
          </w:p>
        </w:tc>
        <w:tc>
          <w:tcPr>
            <w:tcW w:w="1800" w:type="dxa"/>
            <w:tcBorders>
              <w:top w:val="nil"/>
              <w:left w:val="nil"/>
              <w:bottom w:val="nil"/>
              <w:right w:val="nil"/>
            </w:tcBorders>
            <w:shd w:val="clear" w:color="auto" w:fill="auto"/>
            <w:noWrap/>
            <w:vAlign w:val="bottom"/>
            <w:hideMark/>
          </w:tcPr>
          <w:p w14:paraId="7632C7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(102-158)</w:t>
            </w:r>
          </w:p>
        </w:tc>
        <w:tc>
          <w:tcPr>
            <w:tcW w:w="1800" w:type="dxa"/>
            <w:tcBorders>
              <w:top w:val="nil"/>
              <w:left w:val="nil"/>
              <w:bottom w:val="nil"/>
              <w:right w:val="nil"/>
            </w:tcBorders>
            <w:shd w:val="clear" w:color="auto" w:fill="auto"/>
            <w:noWrap/>
            <w:vAlign w:val="bottom"/>
            <w:hideMark/>
          </w:tcPr>
          <w:p w14:paraId="151008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 (119-177)</w:t>
            </w:r>
          </w:p>
        </w:tc>
      </w:tr>
      <w:tr w:rsidR="00B0760D" w:rsidRPr="00B0760D" w14:paraId="4EA0E3EC" w14:textId="77777777" w:rsidTr="00B0760D">
        <w:trPr>
          <w:trHeight w:val="320"/>
        </w:trPr>
        <w:tc>
          <w:tcPr>
            <w:tcW w:w="2524" w:type="dxa"/>
            <w:tcBorders>
              <w:top w:val="nil"/>
              <w:left w:val="nil"/>
              <w:bottom w:val="nil"/>
              <w:right w:val="nil"/>
            </w:tcBorders>
            <w:shd w:val="clear" w:color="auto" w:fill="auto"/>
            <w:noWrap/>
            <w:vAlign w:val="bottom"/>
            <w:hideMark/>
          </w:tcPr>
          <w:p w14:paraId="0FD53AF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449A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CE45E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660" w:type="dxa"/>
            <w:tcBorders>
              <w:top w:val="nil"/>
              <w:left w:val="nil"/>
              <w:bottom w:val="nil"/>
              <w:right w:val="nil"/>
            </w:tcBorders>
            <w:shd w:val="clear" w:color="auto" w:fill="auto"/>
            <w:noWrap/>
            <w:vAlign w:val="bottom"/>
            <w:hideMark/>
          </w:tcPr>
          <w:p w14:paraId="001787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(1.2-1.6)</w:t>
            </w:r>
          </w:p>
        </w:tc>
        <w:tc>
          <w:tcPr>
            <w:tcW w:w="1800" w:type="dxa"/>
            <w:tcBorders>
              <w:top w:val="nil"/>
              <w:left w:val="nil"/>
              <w:bottom w:val="nil"/>
              <w:right w:val="nil"/>
            </w:tcBorders>
            <w:shd w:val="clear" w:color="auto" w:fill="auto"/>
            <w:noWrap/>
            <w:vAlign w:val="bottom"/>
            <w:hideMark/>
          </w:tcPr>
          <w:p w14:paraId="21AB5E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(43-56)</w:t>
            </w:r>
          </w:p>
        </w:tc>
        <w:tc>
          <w:tcPr>
            <w:tcW w:w="1800" w:type="dxa"/>
            <w:tcBorders>
              <w:top w:val="nil"/>
              <w:left w:val="nil"/>
              <w:bottom w:val="nil"/>
              <w:right w:val="nil"/>
            </w:tcBorders>
            <w:shd w:val="clear" w:color="auto" w:fill="auto"/>
            <w:noWrap/>
            <w:vAlign w:val="bottom"/>
            <w:hideMark/>
          </w:tcPr>
          <w:p w14:paraId="465F3C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(65-86)</w:t>
            </w:r>
          </w:p>
        </w:tc>
      </w:tr>
      <w:tr w:rsidR="00B0760D" w:rsidRPr="00B0760D" w14:paraId="05E4F18E" w14:textId="77777777" w:rsidTr="00B0760D">
        <w:trPr>
          <w:trHeight w:val="320"/>
        </w:trPr>
        <w:tc>
          <w:tcPr>
            <w:tcW w:w="2524" w:type="dxa"/>
            <w:tcBorders>
              <w:top w:val="nil"/>
              <w:left w:val="nil"/>
              <w:bottom w:val="nil"/>
              <w:right w:val="nil"/>
            </w:tcBorders>
            <w:shd w:val="clear" w:color="auto" w:fill="auto"/>
            <w:noWrap/>
            <w:vAlign w:val="bottom"/>
            <w:hideMark/>
          </w:tcPr>
          <w:p w14:paraId="0D54C46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FE89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AEB83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481FA7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(1.1-1.2)</w:t>
            </w:r>
          </w:p>
        </w:tc>
        <w:tc>
          <w:tcPr>
            <w:tcW w:w="1800" w:type="dxa"/>
            <w:tcBorders>
              <w:top w:val="nil"/>
              <w:left w:val="nil"/>
              <w:bottom w:val="nil"/>
              <w:right w:val="nil"/>
            </w:tcBorders>
            <w:shd w:val="clear" w:color="auto" w:fill="auto"/>
            <w:noWrap/>
            <w:vAlign w:val="bottom"/>
            <w:hideMark/>
          </w:tcPr>
          <w:p w14:paraId="0168CA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(42-48)</w:t>
            </w:r>
          </w:p>
        </w:tc>
        <w:tc>
          <w:tcPr>
            <w:tcW w:w="1800" w:type="dxa"/>
            <w:tcBorders>
              <w:top w:val="nil"/>
              <w:left w:val="nil"/>
              <w:bottom w:val="nil"/>
              <w:right w:val="nil"/>
            </w:tcBorders>
            <w:shd w:val="clear" w:color="auto" w:fill="auto"/>
            <w:noWrap/>
            <w:vAlign w:val="bottom"/>
            <w:hideMark/>
          </w:tcPr>
          <w:p w14:paraId="2C1D94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(56-66)</w:t>
            </w:r>
          </w:p>
        </w:tc>
      </w:tr>
      <w:tr w:rsidR="00B0760D" w:rsidRPr="00B0760D" w14:paraId="7AA386A1" w14:textId="77777777" w:rsidTr="00B0760D">
        <w:trPr>
          <w:trHeight w:val="320"/>
        </w:trPr>
        <w:tc>
          <w:tcPr>
            <w:tcW w:w="2524" w:type="dxa"/>
            <w:tcBorders>
              <w:top w:val="nil"/>
              <w:left w:val="nil"/>
              <w:bottom w:val="nil"/>
              <w:right w:val="nil"/>
            </w:tcBorders>
            <w:shd w:val="clear" w:color="auto" w:fill="auto"/>
            <w:noWrap/>
            <w:vAlign w:val="bottom"/>
            <w:hideMark/>
          </w:tcPr>
          <w:p w14:paraId="3B13789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060A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3C1C6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(0.7-0.9)</w:t>
            </w:r>
          </w:p>
        </w:tc>
        <w:tc>
          <w:tcPr>
            <w:tcW w:w="1660" w:type="dxa"/>
            <w:tcBorders>
              <w:top w:val="nil"/>
              <w:left w:val="nil"/>
              <w:bottom w:val="nil"/>
              <w:right w:val="nil"/>
            </w:tcBorders>
            <w:shd w:val="clear" w:color="auto" w:fill="auto"/>
            <w:noWrap/>
            <w:vAlign w:val="bottom"/>
            <w:hideMark/>
          </w:tcPr>
          <w:p w14:paraId="3BFB42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(0.8-1.1)</w:t>
            </w:r>
          </w:p>
        </w:tc>
        <w:tc>
          <w:tcPr>
            <w:tcW w:w="1800" w:type="dxa"/>
            <w:tcBorders>
              <w:top w:val="nil"/>
              <w:left w:val="nil"/>
              <w:bottom w:val="nil"/>
              <w:right w:val="nil"/>
            </w:tcBorders>
            <w:shd w:val="clear" w:color="auto" w:fill="auto"/>
            <w:noWrap/>
            <w:vAlign w:val="bottom"/>
            <w:hideMark/>
          </w:tcPr>
          <w:p w14:paraId="3129A4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(27-34)</w:t>
            </w:r>
          </w:p>
        </w:tc>
        <w:tc>
          <w:tcPr>
            <w:tcW w:w="1800" w:type="dxa"/>
            <w:tcBorders>
              <w:top w:val="nil"/>
              <w:left w:val="nil"/>
              <w:bottom w:val="nil"/>
              <w:right w:val="nil"/>
            </w:tcBorders>
            <w:shd w:val="clear" w:color="auto" w:fill="auto"/>
            <w:noWrap/>
            <w:vAlign w:val="bottom"/>
            <w:hideMark/>
          </w:tcPr>
          <w:p w14:paraId="25A65F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(44-56)</w:t>
            </w:r>
          </w:p>
        </w:tc>
      </w:tr>
      <w:tr w:rsidR="00B0760D" w:rsidRPr="00B0760D" w14:paraId="10BCEDD2" w14:textId="77777777" w:rsidTr="00B0760D">
        <w:trPr>
          <w:trHeight w:val="320"/>
        </w:trPr>
        <w:tc>
          <w:tcPr>
            <w:tcW w:w="2524" w:type="dxa"/>
            <w:tcBorders>
              <w:top w:val="nil"/>
              <w:left w:val="nil"/>
              <w:bottom w:val="nil"/>
              <w:right w:val="nil"/>
            </w:tcBorders>
            <w:shd w:val="clear" w:color="auto" w:fill="auto"/>
            <w:noWrap/>
            <w:vAlign w:val="bottom"/>
            <w:hideMark/>
          </w:tcPr>
          <w:p w14:paraId="6E70D76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039F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7F95E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349C2E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66AD75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(2-2)</w:t>
            </w:r>
          </w:p>
        </w:tc>
        <w:tc>
          <w:tcPr>
            <w:tcW w:w="1800" w:type="dxa"/>
            <w:tcBorders>
              <w:top w:val="nil"/>
              <w:left w:val="nil"/>
              <w:bottom w:val="nil"/>
              <w:right w:val="nil"/>
            </w:tcBorders>
            <w:shd w:val="clear" w:color="auto" w:fill="auto"/>
            <w:noWrap/>
            <w:vAlign w:val="bottom"/>
            <w:hideMark/>
          </w:tcPr>
          <w:p w14:paraId="27700D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(3-4)</w:t>
            </w:r>
          </w:p>
        </w:tc>
      </w:tr>
      <w:tr w:rsidR="00B0760D" w:rsidRPr="00B0760D" w14:paraId="5BC863A7" w14:textId="77777777" w:rsidTr="00B0760D">
        <w:trPr>
          <w:trHeight w:val="320"/>
        </w:trPr>
        <w:tc>
          <w:tcPr>
            <w:tcW w:w="2524" w:type="dxa"/>
            <w:tcBorders>
              <w:top w:val="nil"/>
              <w:left w:val="nil"/>
              <w:bottom w:val="nil"/>
              <w:right w:val="nil"/>
            </w:tcBorders>
            <w:shd w:val="clear" w:color="auto" w:fill="auto"/>
            <w:noWrap/>
            <w:vAlign w:val="bottom"/>
            <w:hideMark/>
          </w:tcPr>
          <w:p w14:paraId="3AFC46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Jamaica</w:t>
            </w:r>
          </w:p>
        </w:tc>
        <w:tc>
          <w:tcPr>
            <w:tcW w:w="2180" w:type="dxa"/>
            <w:tcBorders>
              <w:top w:val="nil"/>
              <w:left w:val="nil"/>
              <w:bottom w:val="nil"/>
              <w:right w:val="nil"/>
            </w:tcBorders>
            <w:shd w:val="clear" w:color="auto" w:fill="auto"/>
            <w:noWrap/>
            <w:vAlign w:val="bottom"/>
            <w:hideMark/>
          </w:tcPr>
          <w:p w14:paraId="7B2EC1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BC796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67.8 (63.4-72.2)</w:t>
            </w:r>
          </w:p>
        </w:tc>
        <w:tc>
          <w:tcPr>
            <w:tcW w:w="1660" w:type="dxa"/>
            <w:tcBorders>
              <w:top w:val="nil"/>
              <w:left w:val="nil"/>
              <w:bottom w:val="nil"/>
              <w:right w:val="nil"/>
            </w:tcBorders>
            <w:shd w:val="clear" w:color="auto" w:fill="auto"/>
            <w:noWrap/>
            <w:vAlign w:val="bottom"/>
            <w:hideMark/>
          </w:tcPr>
          <w:p w14:paraId="42D388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69.4 (64.9-74.3)</w:t>
            </w:r>
          </w:p>
        </w:tc>
        <w:tc>
          <w:tcPr>
            <w:tcW w:w="1800" w:type="dxa"/>
            <w:tcBorders>
              <w:top w:val="nil"/>
              <w:left w:val="nil"/>
              <w:bottom w:val="nil"/>
              <w:right w:val="nil"/>
            </w:tcBorders>
            <w:shd w:val="clear" w:color="auto" w:fill="auto"/>
            <w:noWrap/>
            <w:vAlign w:val="bottom"/>
            <w:hideMark/>
          </w:tcPr>
          <w:p w14:paraId="482E16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2501 (2334-2668)</w:t>
            </w:r>
          </w:p>
        </w:tc>
        <w:tc>
          <w:tcPr>
            <w:tcW w:w="1800" w:type="dxa"/>
            <w:tcBorders>
              <w:top w:val="nil"/>
              <w:left w:val="nil"/>
              <w:bottom w:val="nil"/>
              <w:right w:val="nil"/>
            </w:tcBorders>
            <w:shd w:val="clear" w:color="auto" w:fill="auto"/>
            <w:noWrap/>
            <w:vAlign w:val="bottom"/>
            <w:hideMark/>
          </w:tcPr>
          <w:p w14:paraId="2B28EA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4483 (4160-4810)</w:t>
            </w:r>
          </w:p>
        </w:tc>
      </w:tr>
      <w:tr w:rsidR="00B0760D" w:rsidRPr="00B0760D" w14:paraId="36311435" w14:textId="77777777" w:rsidTr="00B0760D">
        <w:trPr>
          <w:trHeight w:val="320"/>
        </w:trPr>
        <w:tc>
          <w:tcPr>
            <w:tcW w:w="2524" w:type="dxa"/>
            <w:tcBorders>
              <w:top w:val="nil"/>
              <w:left w:val="nil"/>
              <w:bottom w:val="nil"/>
              <w:right w:val="nil"/>
            </w:tcBorders>
            <w:shd w:val="clear" w:color="auto" w:fill="auto"/>
            <w:noWrap/>
            <w:vAlign w:val="bottom"/>
            <w:hideMark/>
          </w:tcPr>
          <w:p w14:paraId="31A3DF4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BA5A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62CC0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27.9 (23.6-31.5)</w:t>
            </w:r>
          </w:p>
        </w:tc>
        <w:tc>
          <w:tcPr>
            <w:tcW w:w="1660" w:type="dxa"/>
            <w:tcBorders>
              <w:top w:val="nil"/>
              <w:left w:val="nil"/>
              <w:bottom w:val="nil"/>
              <w:right w:val="nil"/>
            </w:tcBorders>
            <w:shd w:val="clear" w:color="auto" w:fill="auto"/>
            <w:noWrap/>
            <w:vAlign w:val="bottom"/>
            <w:hideMark/>
          </w:tcPr>
          <w:p w14:paraId="5DE496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29.3 (24.7-33.1)</w:t>
            </w:r>
          </w:p>
        </w:tc>
        <w:tc>
          <w:tcPr>
            <w:tcW w:w="1800" w:type="dxa"/>
            <w:tcBorders>
              <w:top w:val="nil"/>
              <w:left w:val="nil"/>
              <w:bottom w:val="nil"/>
              <w:right w:val="nil"/>
            </w:tcBorders>
            <w:shd w:val="clear" w:color="auto" w:fill="auto"/>
            <w:noWrap/>
            <w:vAlign w:val="bottom"/>
            <w:hideMark/>
          </w:tcPr>
          <w:p w14:paraId="2566EC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1035 (870-1171)</w:t>
            </w:r>
          </w:p>
        </w:tc>
        <w:tc>
          <w:tcPr>
            <w:tcW w:w="1800" w:type="dxa"/>
            <w:tcBorders>
              <w:top w:val="nil"/>
              <w:left w:val="nil"/>
              <w:bottom w:val="nil"/>
              <w:right w:val="nil"/>
            </w:tcBorders>
            <w:shd w:val="clear" w:color="auto" w:fill="auto"/>
            <w:noWrap/>
            <w:vAlign w:val="bottom"/>
            <w:hideMark/>
          </w:tcPr>
          <w:p w14:paraId="787B88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1882 (1580-2131)</w:t>
            </w:r>
          </w:p>
        </w:tc>
      </w:tr>
      <w:tr w:rsidR="00B0760D" w:rsidRPr="00B0760D" w14:paraId="0E2804AF" w14:textId="77777777" w:rsidTr="00B0760D">
        <w:trPr>
          <w:trHeight w:val="320"/>
        </w:trPr>
        <w:tc>
          <w:tcPr>
            <w:tcW w:w="2524" w:type="dxa"/>
            <w:tcBorders>
              <w:top w:val="nil"/>
              <w:left w:val="nil"/>
              <w:bottom w:val="nil"/>
              <w:right w:val="nil"/>
            </w:tcBorders>
            <w:shd w:val="clear" w:color="auto" w:fill="auto"/>
            <w:noWrap/>
            <w:vAlign w:val="bottom"/>
            <w:hideMark/>
          </w:tcPr>
          <w:p w14:paraId="13E110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465A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21664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(15.5-28.3)</w:t>
            </w:r>
          </w:p>
        </w:tc>
        <w:tc>
          <w:tcPr>
            <w:tcW w:w="1660" w:type="dxa"/>
            <w:tcBorders>
              <w:top w:val="nil"/>
              <w:left w:val="nil"/>
              <w:bottom w:val="nil"/>
              <w:right w:val="nil"/>
            </w:tcBorders>
            <w:shd w:val="clear" w:color="auto" w:fill="auto"/>
            <w:noWrap/>
            <w:vAlign w:val="bottom"/>
            <w:hideMark/>
          </w:tcPr>
          <w:p w14:paraId="601B8B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20.5 (14.8-27.3)</w:t>
            </w:r>
          </w:p>
        </w:tc>
        <w:tc>
          <w:tcPr>
            <w:tcW w:w="1800" w:type="dxa"/>
            <w:tcBorders>
              <w:top w:val="nil"/>
              <w:left w:val="nil"/>
              <w:bottom w:val="nil"/>
              <w:right w:val="nil"/>
            </w:tcBorders>
            <w:shd w:val="clear" w:color="auto" w:fill="auto"/>
            <w:noWrap/>
            <w:vAlign w:val="bottom"/>
            <w:hideMark/>
          </w:tcPr>
          <w:p w14:paraId="1BB51C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779 (571-1048)</w:t>
            </w:r>
          </w:p>
        </w:tc>
        <w:tc>
          <w:tcPr>
            <w:tcW w:w="1800" w:type="dxa"/>
            <w:tcBorders>
              <w:top w:val="nil"/>
              <w:left w:val="nil"/>
              <w:bottom w:val="nil"/>
              <w:right w:val="nil"/>
            </w:tcBorders>
            <w:shd w:val="clear" w:color="auto" w:fill="auto"/>
            <w:noWrap/>
            <w:vAlign w:val="bottom"/>
            <w:hideMark/>
          </w:tcPr>
          <w:p w14:paraId="0E19C8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1320 (957-1774)</w:t>
            </w:r>
          </w:p>
        </w:tc>
      </w:tr>
      <w:tr w:rsidR="00B0760D" w:rsidRPr="00B0760D" w14:paraId="1B49B957" w14:textId="77777777" w:rsidTr="00B0760D">
        <w:trPr>
          <w:trHeight w:val="320"/>
        </w:trPr>
        <w:tc>
          <w:tcPr>
            <w:tcW w:w="2524" w:type="dxa"/>
            <w:tcBorders>
              <w:top w:val="nil"/>
              <w:left w:val="nil"/>
              <w:bottom w:val="nil"/>
              <w:right w:val="nil"/>
            </w:tcBorders>
            <w:shd w:val="clear" w:color="auto" w:fill="auto"/>
            <w:noWrap/>
            <w:vAlign w:val="bottom"/>
            <w:hideMark/>
          </w:tcPr>
          <w:p w14:paraId="304854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EB767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12CEC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(7.7-15.1)</w:t>
            </w:r>
          </w:p>
        </w:tc>
        <w:tc>
          <w:tcPr>
            <w:tcW w:w="1660" w:type="dxa"/>
            <w:tcBorders>
              <w:top w:val="nil"/>
              <w:left w:val="nil"/>
              <w:bottom w:val="nil"/>
              <w:right w:val="nil"/>
            </w:tcBorders>
            <w:shd w:val="clear" w:color="auto" w:fill="auto"/>
            <w:noWrap/>
            <w:vAlign w:val="bottom"/>
            <w:hideMark/>
          </w:tcPr>
          <w:p w14:paraId="538937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(6.4-12.7)</w:t>
            </w:r>
          </w:p>
        </w:tc>
        <w:tc>
          <w:tcPr>
            <w:tcW w:w="1800" w:type="dxa"/>
            <w:tcBorders>
              <w:top w:val="nil"/>
              <w:left w:val="nil"/>
              <w:bottom w:val="nil"/>
              <w:right w:val="nil"/>
            </w:tcBorders>
            <w:shd w:val="clear" w:color="auto" w:fill="auto"/>
            <w:noWrap/>
            <w:vAlign w:val="bottom"/>
            <w:hideMark/>
          </w:tcPr>
          <w:p w14:paraId="522EA4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400 (286-550)</w:t>
            </w:r>
          </w:p>
        </w:tc>
        <w:tc>
          <w:tcPr>
            <w:tcW w:w="1800" w:type="dxa"/>
            <w:tcBorders>
              <w:top w:val="nil"/>
              <w:left w:val="nil"/>
              <w:bottom w:val="nil"/>
              <w:right w:val="nil"/>
            </w:tcBorders>
            <w:shd w:val="clear" w:color="auto" w:fill="auto"/>
            <w:noWrap/>
            <w:vAlign w:val="bottom"/>
            <w:hideMark/>
          </w:tcPr>
          <w:p w14:paraId="625CC0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588 (414-823)</w:t>
            </w:r>
          </w:p>
        </w:tc>
      </w:tr>
      <w:tr w:rsidR="00B0760D" w:rsidRPr="00B0760D" w14:paraId="0A0F71BE" w14:textId="77777777" w:rsidTr="00B0760D">
        <w:trPr>
          <w:trHeight w:val="320"/>
        </w:trPr>
        <w:tc>
          <w:tcPr>
            <w:tcW w:w="2524" w:type="dxa"/>
            <w:tcBorders>
              <w:top w:val="nil"/>
              <w:left w:val="nil"/>
              <w:bottom w:val="nil"/>
              <w:right w:val="nil"/>
            </w:tcBorders>
            <w:shd w:val="clear" w:color="auto" w:fill="auto"/>
            <w:noWrap/>
            <w:vAlign w:val="bottom"/>
            <w:hideMark/>
          </w:tcPr>
          <w:p w14:paraId="76580C0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D1748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0713E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(8.7-16.7)</w:t>
            </w:r>
          </w:p>
        </w:tc>
        <w:tc>
          <w:tcPr>
            <w:tcW w:w="1660" w:type="dxa"/>
            <w:tcBorders>
              <w:top w:val="nil"/>
              <w:left w:val="nil"/>
              <w:bottom w:val="nil"/>
              <w:right w:val="nil"/>
            </w:tcBorders>
            <w:shd w:val="clear" w:color="auto" w:fill="auto"/>
            <w:noWrap/>
            <w:vAlign w:val="bottom"/>
            <w:hideMark/>
          </w:tcPr>
          <w:p w14:paraId="5378C4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(9.2-17.8)</w:t>
            </w:r>
          </w:p>
        </w:tc>
        <w:tc>
          <w:tcPr>
            <w:tcW w:w="1800" w:type="dxa"/>
            <w:tcBorders>
              <w:top w:val="nil"/>
              <w:left w:val="nil"/>
              <w:bottom w:val="nil"/>
              <w:right w:val="nil"/>
            </w:tcBorders>
            <w:shd w:val="clear" w:color="auto" w:fill="auto"/>
            <w:noWrap/>
            <w:vAlign w:val="bottom"/>
            <w:hideMark/>
          </w:tcPr>
          <w:p w14:paraId="5B0A7A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444 (321-611)</w:t>
            </w:r>
          </w:p>
        </w:tc>
        <w:tc>
          <w:tcPr>
            <w:tcW w:w="1800" w:type="dxa"/>
            <w:tcBorders>
              <w:top w:val="nil"/>
              <w:left w:val="nil"/>
              <w:bottom w:val="nil"/>
              <w:right w:val="nil"/>
            </w:tcBorders>
            <w:shd w:val="clear" w:color="auto" w:fill="auto"/>
            <w:noWrap/>
            <w:vAlign w:val="bottom"/>
            <w:hideMark/>
          </w:tcPr>
          <w:p w14:paraId="3C0AEC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833 (593-1141)</w:t>
            </w:r>
          </w:p>
        </w:tc>
      </w:tr>
      <w:tr w:rsidR="00B0760D" w:rsidRPr="00B0760D" w14:paraId="77D3E9EA" w14:textId="77777777" w:rsidTr="00B0760D">
        <w:trPr>
          <w:trHeight w:val="320"/>
        </w:trPr>
        <w:tc>
          <w:tcPr>
            <w:tcW w:w="2524" w:type="dxa"/>
            <w:tcBorders>
              <w:top w:val="nil"/>
              <w:left w:val="nil"/>
              <w:bottom w:val="nil"/>
              <w:right w:val="nil"/>
            </w:tcBorders>
            <w:shd w:val="clear" w:color="auto" w:fill="auto"/>
            <w:noWrap/>
            <w:vAlign w:val="bottom"/>
            <w:hideMark/>
          </w:tcPr>
          <w:p w14:paraId="0D8B3B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7751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9855D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(8.8-18)</w:t>
            </w:r>
          </w:p>
        </w:tc>
        <w:tc>
          <w:tcPr>
            <w:tcW w:w="1660" w:type="dxa"/>
            <w:tcBorders>
              <w:top w:val="nil"/>
              <w:left w:val="nil"/>
              <w:bottom w:val="nil"/>
              <w:right w:val="nil"/>
            </w:tcBorders>
            <w:shd w:val="clear" w:color="auto" w:fill="auto"/>
            <w:noWrap/>
            <w:vAlign w:val="bottom"/>
            <w:hideMark/>
          </w:tcPr>
          <w:p w14:paraId="1C5DD0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(12.5-27.5)</w:t>
            </w:r>
          </w:p>
        </w:tc>
        <w:tc>
          <w:tcPr>
            <w:tcW w:w="1800" w:type="dxa"/>
            <w:tcBorders>
              <w:top w:val="nil"/>
              <w:left w:val="nil"/>
              <w:bottom w:val="nil"/>
              <w:right w:val="nil"/>
            </w:tcBorders>
            <w:shd w:val="clear" w:color="auto" w:fill="auto"/>
            <w:noWrap/>
            <w:vAlign w:val="bottom"/>
            <w:hideMark/>
          </w:tcPr>
          <w:p w14:paraId="561777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475 (324-664)</w:t>
            </w:r>
          </w:p>
        </w:tc>
        <w:tc>
          <w:tcPr>
            <w:tcW w:w="1800" w:type="dxa"/>
            <w:tcBorders>
              <w:top w:val="nil"/>
              <w:left w:val="nil"/>
              <w:bottom w:val="nil"/>
              <w:right w:val="nil"/>
            </w:tcBorders>
            <w:shd w:val="clear" w:color="auto" w:fill="auto"/>
            <w:noWrap/>
            <w:vAlign w:val="bottom"/>
            <w:hideMark/>
          </w:tcPr>
          <w:p w14:paraId="5D433E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1201 (808-1770)</w:t>
            </w:r>
          </w:p>
        </w:tc>
      </w:tr>
      <w:tr w:rsidR="00B0760D" w:rsidRPr="00B0760D" w14:paraId="1CCA6CD2" w14:textId="77777777" w:rsidTr="00B0760D">
        <w:trPr>
          <w:trHeight w:val="320"/>
        </w:trPr>
        <w:tc>
          <w:tcPr>
            <w:tcW w:w="2524" w:type="dxa"/>
            <w:tcBorders>
              <w:top w:val="nil"/>
              <w:left w:val="nil"/>
              <w:bottom w:val="nil"/>
              <w:right w:val="nil"/>
            </w:tcBorders>
            <w:shd w:val="clear" w:color="auto" w:fill="auto"/>
            <w:noWrap/>
            <w:vAlign w:val="bottom"/>
            <w:hideMark/>
          </w:tcPr>
          <w:p w14:paraId="17C1A1D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6A2A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5EED8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(3.9-9.2)</w:t>
            </w:r>
          </w:p>
        </w:tc>
        <w:tc>
          <w:tcPr>
            <w:tcW w:w="1660" w:type="dxa"/>
            <w:tcBorders>
              <w:top w:val="nil"/>
              <w:left w:val="nil"/>
              <w:bottom w:val="nil"/>
              <w:right w:val="nil"/>
            </w:tcBorders>
            <w:shd w:val="clear" w:color="auto" w:fill="auto"/>
            <w:noWrap/>
            <w:vAlign w:val="bottom"/>
            <w:hideMark/>
          </w:tcPr>
          <w:p w14:paraId="47032D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(2.1-6.3)</w:t>
            </w:r>
          </w:p>
        </w:tc>
        <w:tc>
          <w:tcPr>
            <w:tcW w:w="1800" w:type="dxa"/>
            <w:tcBorders>
              <w:top w:val="nil"/>
              <w:left w:val="nil"/>
              <w:bottom w:val="nil"/>
              <w:right w:val="nil"/>
            </w:tcBorders>
            <w:shd w:val="clear" w:color="auto" w:fill="auto"/>
            <w:noWrap/>
            <w:vAlign w:val="bottom"/>
            <w:hideMark/>
          </w:tcPr>
          <w:p w14:paraId="5FF706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(143-341)</w:t>
            </w:r>
          </w:p>
        </w:tc>
        <w:tc>
          <w:tcPr>
            <w:tcW w:w="1800" w:type="dxa"/>
            <w:tcBorders>
              <w:top w:val="nil"/>
              <w:left w:val="nil"/>
              <w:bottom w:val="nil"/>
              <w:right w:val="nil"/>
            </w:tcBorders>
            <w:shd w:val="clear" w:color="auto" w:fill="auto"/>
            <w:noWrap/>
            <w:vAlign w:val="bottom"/>
            <w:hideMark/>
          </w:tcPr>
          <w:p w14:paraId="22BBE1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 (135-403)</w:t>
            </w:r>
          </w:p>
        </w:tc>
      </w:tr>
      <w:tr w:rsidR="00B0760D" w:rsidRPr="00B0760D" w14:paraId="5B20977D" w14:textId="77777777" w:rsidTr="00B0760D">
        <w:trPr>
          <w:trHeight w:val="320"/>
        </w:trPr>
        <w:tc>
          <w:tcPr>
            <w:tcW w:w="2524" w:type="dxa"/>
            <w:tcBorders>
              <w:top w:val="nil"/>
              <w:left w:val="nil"/>
              <w:bottom w:val="nil"/>
              <w:right w:val="nil"/>
            </w:tcBorders>
            <w:shd w:val="clear" w:color="auto" w:fill="auto"/>
            <w:noWrap/>
            <w:vAlign w:val="bottom"/>
            <w:hideMark/>
          </w:tcPr>
          <w:p w14:paraId="1CBD7DA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89F6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3B381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(9.9-11.9)</w:t>
            </w:r>
          </w:p>
        </w:tc>
        <w:tc>
          <w:tcPr>
            <w:tcW w:w="1660" w:type="dxa"/>
            <w:tcBorders>
              <w:top w:val="nil"/>
              <w:left w:val="nil"/>
              <w:bottom w:val="nil"/>
              <w:right w:val="nil"/>
            </w:tcBorders>
            <w:shd w:val="clear" w:color="auto" w:fill="auto"/>
            <w:noWrap/>
            <w:vAlign w:val="bottom"/>
            <w:hideMark/>
          </w:tcPr>
          <w:p w14:paraId="5888DD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(10.4-12.7)</w:t>
            </w:r>
          </w:p>
        </w:tc>
        <w:tc>
          <w:tcPr>
            <w:tcW w:w="1800" w:type="dxa"/>
            <w:tcBorders>
              <w:top w:val="nil"/>
              <w:left w:val="nil"/>
              <w:bottom w:val="nil"/>
              <w:right w:val="nil"/>
            </w:tcBorders>
            <w:shd w:val="clear" w:color="auto" w:fill="auto"/>
            <w:noWrap/>
            <w:vAlign w:val="bottom"/>
            <w:hideMark/>
          </w:tcPr>
          <w:p w14:paraId="15AB89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409 (363-443)</w:t>
            </w:r>
          </w:p>
        </w:tc>
        <w:tc>
          <w:tcPr>
            <w:tcW w:w="1800" w:type="dxa"/>
            <w:tcBorders>
              <w:top w:val="nil"/>
              <w:left w:val="nil"/>
              <w:bottom w:val="nil"/>
              <w:right w:val="nil"/>
            </w:tcBorders>
            <w:shd w:val="clear" w:color="auto" w:fill="auto"/>
            <w:noWrap/>
            <w:vAlign w:val="bottom"/>
            <w:hideMark/>
          </w:tcPr>
          <w:p w14:paraId="70C546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751 (679-814)</w:t>
            </w:r>
          </w:p>
        </w:tc>
      </w:tr>
      <w:tr w:rsidR="00B0760D" w:rsidRPr="00B0760D" w14:paraId="7D99459C" w14:textId="77777777" w:rsidTr="00B0760D">
        <w:trPr>
          <w:trHeight w:val="320"/>
        </w:trPr>
        <w:tc>
          <w:tcPr>
            <w:tcW w:w="2524" w:type="dxa"/>
            <w:tcBorders>
              <w:top w:val="nil"/>
              <w:left w:val="nil"/>
              <w:bottom w:val="nil"/>
              <w:right w:val="nil"/>
            </w:tcBorders>
            <w:shd w:val="clear" w:color="auto" w:fill="auto"/>
            <w:noWrap/>
            <w:vAlign w:val="bottom"/>
            <w:hideMark/>
          </w:tcPr>
          <w:p w14:paraId="0C606A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D363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D9E04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30.5 (24.7-37.4)</w:t>
            </w:r>
          </w:p>
        </w:tc>
        <w:tc>
          <w:tcPr>
            <w:tcW w:w="1660" w:type="dxa"/>
            <w:tcBorders>
              <w:top w:val="nil"/>
              <w:left w:val="nil"/>
              <w:bottom w:val="nil"/>
              <w:right w:val="nil"/>
            </w:tcBorders>
            <w:shd w:val="clear" w:color="auto" w:fill="auto"/>
            <w:noWrap/>
            <w:vAlign w:val="bottom"/>
            <w:hideMark/>
          </w:tcPr>
          <w:p w14:paraId="620FBC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(23.2-36.2)</w:t>
            </w:r>
          </w:p>
        </w:tc>
        <w:tc>
          <w:tcPr>
            <w:tcW w:w="1800" w:type="dxa"/>
            <w:tcBorders>
              <w:top w:val="nil"/>
              <w:left w:val="nil"/>
              <w:bottom w:val="nil"/>
              <w:right w:val="nil"/>
            </w:tcBorders>
            <w:shd w:val="clear" w:color="auto" w:fill="auto"/>
            <w:noWrap/>
            <w:vAlign w:val="bottom"/>
            <w:hideMark/>
          </w:tcPr>
          <w:p w14:paraId="10B4B6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1126 (906-1385)</w:t>
            </w:r>
          </w:p>
        </w:tc>
        <w:tc>
          <w:tcPr>
            <w:tcW w:w="1800" w:type="dxa"/>
            <w:tcBorders>
              <w:top w:val="nil"/>
              <w:left w:val="nil"/>
              <w:bottom w:val="nil"/>
              <w:right w:val="nil"/>
            </w:tcBorders>
            <w:shd w:val="clear" w:color="auto" w:fill="auto"/>
            <w:noWrap/>
            <w:vAlign w:val="bottom"/>
            <w:hideMark/>
          </w:tcPr>
          <w:p w14:paraId="7FD731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1910 (1497-2343)</w:t>
            </w:r>
          </w:p>
        </w:tc>
      </w:tr>
      <w:tr w:rsidR="00B0760D" w:rsidRPr="00B0760D" w14:paraId="586A9B66" w14:textId="77777777" w:rsidTr="00B0760D">
        <w:trPr>
          <w:trHeight w:val="320"/>
        </w:trPr>
        <w:tc>
          <w:tcPr>
            <w:tcW w:w="2524" w:type="dxa"/>
            <w:tcBorders>
              <w:top w:val="nil"/>
              <w:left w:val="nil"/>
              <w:bottom w:val="nil"/>
              <w:right w:val="nil"/>
            </w:tcBorders>
            <w:shd w:val="clear" w:color="auto" w:fill="auto"/>
            <w:noWrap/>
            <w:vAlign w:val="bottom"/>
            <w:hideMark/>
          </w:tcPr>
          <w:p w14:paraId="7C105F7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2A4F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14974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(0.4-1.4)</w:t>
            </w:r>
          </w:p>
        </w:tc>
        <w:tc>
          <w:tcPr>
            <w:tcW w:w="1660" w:type="dxa"/>
            <w:tcBorders>
              <w:top w:val="nil"/>
              <w:left w:val="nil"/>
              <w:bottom w:val="nil"/>
              <w:right w:val="nil"/>
            </w:tcBorders>
            <w:shd w:val="clear" w:color="auto" w:fill="auto"/>
            <w:noWrap/>
            <w:vAlign w:val="bottom"/>
            <w:hideMark/>
          </w:tcPr>
          <w:p w14:paraId="3A0AAC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(0.8-3.1)</w:t>
            </w:r>
          </w:p>
        </w:tc>
        <w:tc>
          <w:tcPr>
            <w:tcW w:w="1800" w:type="dxa"/>
            <w:tcBorders>
              <w:top w:val="nil"/>
              <w:left w:val="nil"/>
              <w:bottom w:val="nil"/>
              <w:right w:val="nil"/>
            </w:tcBorders>
            <w:shd w:val="clear" w:color="auto" w:fill="auto"/>
            <w:noWrap/>
            <w:vAlign w:val="bottom"/>
            <w:hideMark/>
          </w:tcPr>
          <w:p w14:paraId="46962B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(14-51)</w:t>
            </w:r>
          </w:p>
        </w:tc>
        <w:tc>
          <w:tcPr>
            <w:tcW w:w="1800" w:type="dxa"/>
            <w:tcBorders>
              <w:top w:val="nil"/>
              <w:left w:val="nil"/>
              <w:bottom w:val="nil"/>
              <w:right w:val="nil"/>
            </w:tcBorders>
            <w:shd w:val="clear" w:color="auto" w:fill="auto"/>
            <w:noWrap/>
            <w:vAlign w:val="bottom"/>
            <w:hideMark/>
          </w:tcPr>
          <w:p w14:paraId="0A1EBD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(54-200)</w:t>
            </w:r>
          </w:p>
        </w:tc>
      </w:tr>
      <w:tr w:rsidR="00B0760D" w:rsidRPr="00B0760D" w14:paraId="283A0E02" w14:textId="77777777" w:rsidTr="00B0760D">
        <w:trPr>
          <w:trHeight w:val="320"/>
        </w:trPr>
        <w:tc>
          <w:tcPr>
            <w:tcW w:w="2524" w:type="dxa"/>
            <w:tcBorders>
              <w:top w:val="nil"/>
              <w:left w:val="nil"/>
              <w:bottom w:val="nil"/>
              <w:right w:val="nil"/>
            </w:tcBorders>
            <w:shd w:val="clear" w:color="auto" w:fill="auto"/>
            <w:noWrap/>
            <w:vAlign w:val="bottom"/>
            <w:hideMark/>
          </w:tcPr>
          <w:p w14:paraId="0CD87C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36FD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09904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(1.3-2.1)</w:t>
            </w:r>
          </w:p>
        </w:tc>
        <w:tc>
          <w:tcPr>
            <w:tcW w:w="1660" w:type="dxa"/>
            <w:tcBorders>
              <w:top w:val="nil"/>
              <w:left w:val="nil"/>
              <w:bottom w:val="nil"/>
              <w:right w:val="nil"/>
            </w:tcBorders>
            <w:shd w:val="clear" w:color="auto" w:fill="auto"/>
            <w:noWrap/>
            <w:vAlign w:val="bottom"/>
            <w:hideMark/>
          </w:tcPr>
          <w:p w14:paraId="295ACA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(1.5-2.4)</w:t>
            </w:r>
          </w:p>
        </w:tc>
        <w:tc>
          <w:tcPr>
            <w:tcW w:w="1800" w:type="dxa"/>
            <w:tcBorders>
              <w:top w:val="nil"/>
              <w:left w:val="nil"/>
              <w:bottom w:val="nil"/>
              <w:right w:val="nil"/>
            </w:tcBorders>
            <w:shd w:val="clear" w:color="auto" w:fill="auto"/>
            <w:noWrap/>
            <w:vAlign w:val="bottom"/>
            <w:hideMark/>
          </w:tcPr>
          <w:p w14:paraId="1B166A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(47-78)</w:t>
            </w:r>
          </w:p>
        </w:tc>
        <w:tc>
          <w:tcPr>
            <w:tcW w:w="1800" w:type="dxa"/>
            <w:tcBorders>
              <w:top w:val="nil"/>
              <w:left w:val="nil"/>
              <w:bottom w:val="nil"/>
              <w:right w:val="nil"/>
            </w:tcBorders>
            <w:shd w:val="clear" w:color="auto" w:fill="auto"/>
            <w:noWrap/>
            <w:vAlign w:val="bottom"/>
            <w:hideMark/>
          </w:tcPr>
          <w:p w14:paraId="45F377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(94-157)</w:t>
            </w:r>
          </w:p>
        </w:tc>
      </w:tr>
      <w:tr w:rsidR="00B0760D" w:rsidRPr="00B0760D" w14:paraId="192A0BBB" w14:textId="77777777" w:rsidTr="00B0760D">
        <w:trPr>
          <w:trHeight w:val="320"/>
        </w:trPr>
        <w:tc>
          <w:tcPr>
            <w:tcW w:w="2524" w:type="dxa"/>
            <w:tcBorders>
              <w:top w:val="nil"/>
              <w:left w:val="nil"/>
              <w:bottom w:val="nil"/>
              <w:right w:val="nil"/>
            </w:tcBorders>
            <w:shd w:val="clear" w:color="auto" w:fill="auto"/>
            <w:noWrap/>
            <w:vAlign w:val="bottom"/>
            <w:hideMark/>
          </w:tcPr>
          <w:p w14:paraId="563822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7EC6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483BA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(1.2-1.3)</w:t>
            </w:r>
          </w:p>
        </w:tc>
        <w:tc>
          <w:tcPr>
            <w:tcW w:w="1660" w:type="dxa"/>
            <w:tcBorders>
              <w:top w:val="nil"/>
              <w:left w:val="nil"/>
              <w:bottom w:val="nil"/>
              <w:right w:val="nil"/>
            </w:tcBorders>
            <w:shd w:val="clear" w:color="auto" w:fill="auto"/>
            <w:noWrap/>
            <w:vAlign w:val="bottom"/>
            <w:hideMark/>
          </w:tcPr>
          <w:p w14:paraId="1C93CA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6CD247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(43-48)</w:t>
            </w:r>
          </w:p>
        </w:tc>
        <w:tc>
          <w:tcPr>
            <w:tcW w:w="1800" w:type="dxa"/>
            <w:tcBorders>
              <w:top w:val="nil"/>
              <w:left w:val="nil"/>
              <w:bottom w:val="nil"/>
              <w:right w:val="nil"/>
            </w:tcBorders>
            <w:shd w:val="clear" w:color="auto" w:fill="auto"/>
            <w:noWrap/>
            <w:vAlign w:val="bottom"/>
            <w:hideMark/>
          </w:tcPr>
          <w:p w14:paraId="5A0BFE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(74-87)</w:t>
            </w:r>
          </w:p>
        </w:tc>
      </w:tr>
      <w:tr w:rsidR="00B0760D" w:rsidRPr="00B0760D" w14:paraId="1CA7A3E5" w14:textId="77777777" w:rsidTr="00B0760D">
        <w:trPr>
          <w:trHeight w:val="320"/>
        </w:trPr>
        <w:tc>
          <w:tcPr>
            <w:tcW w:w="2524" w:type="dxa"/>
            <w:tcBorders>
              <w:top w:val="nil"/>
              <w:left w:val="nil"/>
              <w:bottom w:val="nil"/>
              <w:right w:val="nil"/>
            </w:tcBorders>
            <w:shd w:val="clear" w:color="auto" w:fill="auto"/>
            <w:noWrap/>
            <w:vAlign w:val="bottom"/>
            <w:hideMark/>
          </w:tcPr>
          <w:p w14:paraId="7D10C58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766F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5943F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w:t>
            </w:r>
          </w:p>
        </w:tc>
        <w:tc>
          <w:tcPr>
            <w:tcW w:w="1660" w:type="dxa"/>
            <w:tcBorders>
              <w:top w:val="nil"/>
              <w:left w:val="nil"/>
              <w:bottom w:val="nil"/>
              <w:right w:val="nil"/>
            </w:tcBorders>
            <w:shd w:val="clear" w:color="auto" w:fill="auto"/>
            <w:noWrap/>
            <w:vAlign w:val="bottom"/>
            <w:hideMark/>
          </w:tcPr>
          <w:p w14:paraId="034B91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0506BE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(25-38)</w:t>
            </w:r>
          </w:p>
        </w:tc>
        <w:tc>
          <w:tcPr>
            <w:tcW w:w="1800" w:type="dxa"/>
            <w:tcBorders>
              <w:top w:val="nil"/>
              <w:left w:val="nil"/>
              <w:bottom w:val="nil"/>
              <w:right w:val="nil"/>
            </w:tcBorders>
            <w:shd w:val="clear" w:color="auto" w:fill="auto"/>
            <w:noWrap/>
            <w:vAlign w:val="bottom"/>
            <w:hideMark/>
          </w:tcPr>
          <w:p w14:paraId="6ED5D7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(57-84)</w:t>
            </w:r>
          </w:p>
        </w:tc>
      </w:tr>
      <w:tr w:rsidR="00B0760D" w:rsidRPr="00B0760D" w14:paraId="030D3D14" w14:textId="77777777" w:rsidTr="00B0760D">
        <w:trPr>
          <w:trHeight w:val="320"/>
        </w:trPr>
        <w:tc>
          <w:tcPr>
            <w:tcW w:w="2524" w:type="dxa"/>
            <w:tcBorders>
              <w:top w:val="nil"/>
              <w:left w:val="nil"/>
              <w:bottom w:val="nil"/>
              <w:right w:val="nil"/>
            </w:tcBorders>
            <w:shd w:val="clear" w:color="auto" w:fill="auto"/>
            <w:noWrap/>
            <w:vAlign w:val="bottom"/>
            <w:hideMark/>
          </w:tcPr>
          <w:p w14:paraId="664749E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EB08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EA73C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20C384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07BDAA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(2-5)</w:t>
            </w:r>
          </w:p>
        </w:tc>
        <w:tc>
          <w:tcPr>
            <w:tcW w:w="1800" w:type="dxa"/>
            <w:tcBorders>
              <w:top w:val="nil"/>
              <w:left w:val="nil"/>
              <w:bottom w:val="nil"/>
              <w:right w:val="nil"/>
            </w:tcBorders>
            <w:shd w:val="clear" w:color="auto" w:fill="auto"/>
            <w:noWrap/>
            <w:vAlign w:val="bottom"/>
            <w:hideMark/>
          </w:tcPr>
          <w:p w14:paraId="12452E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(5-11)</w:t>
            </w:r>
          </w:p>
        </w:tc>
      </w:tr>
      <w:tr w:rsidR="00B0760D" w:rsidRPr="00B0760D" w14:paraId="46208462" w14:textId="77777777" w:rsidTr="00B0760D">
        <w:trPr>
          <w:trHeight w:val="320"/>
        </w:trPr>
        <w:tc>
          <w:tcPr>
            <w:tcW w:w="2524" w:type="dxa"/>
            <w:tcBorders>
              <w:top w:val="nil"/>
              <w:left w:val="nil"/>
              <w:bottom w:val="nil"/>
              <w:right w:val="nil"/>
            </w:tcBorders>
            <w:shd w:val="clear" w:color="auto" w:fill="auto"/>
            <w:noWrap/>
            <w:vAlign w:val="bottom"/>
            <w:hideMark/>
          </w:tcPr>
          <w:p w14:paraId="2DECCF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Japan</w:t>
            </w:r>
          </w:p>
        </w:tc>
        <w:tc>
          <w:tcPr>
            <w:tcW w:w="2180" w:type="dxa"/>
            <w:tcBorders>
              <w:top w:val="nil"/>
              <w:left w:val="nil"/>
              <w:bottom w:val="nil"/>
              <w:right w:val="nil"/>
            </w:tcBorders>
            <w:shd w:val="clear" w:color="auto" w:fill="auto"/>
            <w:noWrap/>
            <w:vAlign w:val="bottom"/>
            <w:hideMark/>
          </w:tcPr>
          <w:p w14:paraId="70D6CF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BDB5E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69.1 (66.3-72.5)</w:t>
            </w:r>
          </w:p>
        </w:tc>
        <w:tc>
          <w:tcPr>
            <w:tcW w:w="1660" w:type="dxa"/>
            <w:tcBorders>
              <w:top w:val="nil"/>
              <w:left w:val="nil"/>
              <w:bottom w:val="nil"/>
              <w:right w:val="nil"/>
            </w:tcBorders>
            <w:shd w:val="clear" w:color="auto" w:fill="auto"/>
            <w:noWrap/>
            <w:vAlign w:val="bottom"/>
            <w:hideMark/>
          </w:tcPr>
          <w:p w14:paraId="29BE1C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72.4 (69.9-75.3)</w:t>
            </w:r>
          </w:p>
        </w:tc>
        <w:tc>
          <w:tcPr>
            <w:tcW w:w="1800" w:type="dxa"/>
            <w:tcBorders>
              <w:top w:val="nil"/>
              <w:left w:val="nil"/>
              <w:bottom w:val="nil"/>
              <w:right w:val="nil"/>
            </w:tcBorders>
            <w:shd w:val="clear" w:color="auto" w:fill="auto"/>
            <w:noWrap/>
            <w:vAlign w:val="bottom"/>
            <w:hideMark/>
          </w:tcPr>
          <w:p w14:paraId="7D6484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1894 (1813-1993)</w:t>
            </w:r>
          </w:p>
        </w:tc>
        <w:tc>
          <w:tcPr>
            <w:tcW w:w="1800" w:type="dxa"/>
            <w:tcBorders>
              <w:top w:val="nil"/>
              <w:left w:val="nil"/>
              <w:bottom w:val="nil"/>
              <w:right w:val="nil"/>
            </w:tcBorders>
            <w:shd w:val="clear" w:color="auto" w:fill="auto"/>
            <w:noWrap/>
            <w:vAlign w:val="bottom"/>
            <w:hideMark/>
          </w:tcPr>
          <w:p w14:paraId="143EBE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2026 (1931-2128)</w:t>
            </w:r>
          </w:p>
        </w:tc>
      </w:tr>
      <w:tr w:rsidR="00B0760D" w:rsidRPr="00B0760D" w14:paraId="7C1533AC" w14:textId="77777777" w:rsidTr="00B0760D">
        <w:trPr>
          <w:trHeight w:val="320"/>
        </w:trPr>
        <w:tc>
          <w:tcPr>
            <w:tcW w:w="2524" w:type="dxa"/>
            <w:tcBorders>
              <w:top w:val="nil"/>
              <w:left w:val="nil"/>
              <w:bottom w:val="nil"/>
              <w:right w:val="nil"/>
            </w:tcBorders>
            <w:shd w:val="clear" w:color="auto" w:fill="auto"/>
            <w:noWrap/>
            <w:vAlign w:val="bottom"/>
            <w:hideMark/>
          </w:tcPr>
          <w:p w14:paraId="68836BA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C6E8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DCD6F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38.3 (36.6-39.8)</w:t>
            </w:r>
          </w:p>
        </w:tc>
        <w:tc>
          <w:tcPr>
            <w:tcW w:w="1660" w:type="dxa"/>
            <w:tcBorders>
              <w:top w:val="nil"/>
              <w:left w:val="nil"/>
              <w:bottom w:val="nil"/>
              <w:right w:val="nil"/>
            </w:tcBorders>
            <w:shd w:val="clear" w:color="auto" w:fill="auto"/>
            <w:noWrap/>
            <w:vAlign w:val="bottom"/>
            <w:hideMark/>
          </w:tcPr>
          <w:p w14:paraId="3D3BB6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36.4 (34.8-38)</w:t>
            </w:r>
          </w:p>
        </w:tc>
        <w:tc>
          <w:tcPr>
            <w:tcW w:w="1800" w:type="dxa"/>
            <w:tcBorders>
              <w:top w:val="nil"/>
              <w:left w:val="nil"/>
              <w:bottom w:val="nil"/>
              <w:right w:val="nil"/>
            </w:tcBorders>
            <w:shd w:val="clear" w:color="auto" w:fill="auto"/>
            <w:noWrap/>
            <w:vAlign w:val="bottom"/>
            <w:hideMark/>
          </w:tcPr>
          <w:p w14:paraId="36DECC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1048 (998-1104)</w:t>
            </w:r>
          </w:p>
        </w:tc>
        <w:tc>
          <w:tcPr>
            <w:tcW w:w="1800" w:type="dxa"/>
            <w:tcBorders>
              <w:top w:val="nil"/>
              <w:left w:val="nil"/>
              <w:bottom w:val="nil"/>
              <w:right w:val="nil"/>
            </w:tcBorders>
            <w:shd w:val="clear" w:color="auto" w:fill="auto"/>
            <w:noWrap/>
            <w:vAlign w:val="bottom"/>
            <w:hideMark/>
          </w:tcPr>
          <w:p w14:paraId="1C5821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1019 (961-1076)</w:t>
            </w:r>
          </w:p>
        </w:tc>
      </w:tr>
      <w:tr w:rsidR="00B0760D" w:rsidRPr="00B0760D" w14:paraId="5771C4FE" w14:textId="77777777" w:rsidTr="00B0760D">
        <w:trPr>
          <w:trHeight w:val="320"/>
        </w:trPr>
        <w:tc>
          <w:tcPr>
            <w:tcW w:w="2524" w:type="dxa"/>
            <w:tcBorders>
              <w:top w:val="nil"/>
              <w:left w:val="nil"/>
              <w:bottom w:val="nil"/>
              <w:right w:val="nil"/>
            </w:tcBorders>
            <w:shd w:val="clear" w:color="auto" w:fill="auto"/>
            <w:noWrap/>
            <w:vAlign w:val="bottom"/>
            <w:hideMark/>
          </w:tcPr>
          <w:p w14:paraId="546C3FE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DC42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7EF40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33.3 (29.3-37.9)</w:t>
            </w:r>
          </w:p>
        </w:tc>
        <w:tc>
          <w:tcPr>
            <w:tcW w:w="1660" w:type="dxa"/>
            <w:tcBorders>
              <w:top w:val="nil"/>
              <w:left w:val="nil"/>
              <w:bottom w:val="nil"/>
              <w:right w:val="nil"/>
            </w:tcBorders>
            <w:shd w:val="clear" w:color="auto" w:fill="auto"/>
            <w:noWrap/>
            <w:vAlign w:val="bottom"/>
            <w:hideMark/>
          </w:tcPr>
          <w:p w14:paraId="707904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(26.3-34.3)</w:t>
            </w:r>
          </w:p>
        </w:tc>
        <w:tc>
          <w:tcPr>
            <w:tcW w:w="1800" w:type="dxa"/>
            <w:tcBorders>
              <w:top w:val="nil"/>
              <w:left w:val="nil"/>
              <w:bottom w:val="nil"/>
              <w:right w:val="nil"/>
            </w:tcBorders>
            <w:shd w:val="clear" w:color="auto" w:fill="auto"/>
            <w:noWrap/>
            <w:vAlign w:val="bottom"/>
            <w:hideMark/>
          </w:tcPr>
          <w:p w14:paraId="6DB30F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911 (805-1036)</w:t>
            </w:r>
          </w:p>
        </w:tc>
        <w:tc>
          <w:tcPr>
            <w:tcW w:w="1800" w:type="dxa"/>
            <w:tcBorders>
              <w:top w:val="nil"/>
              <w:left w:val="nil"/>
              <w:bottom w:val="nil"/>
              <w:right w:val="nil"/>
            </w:tcBorders>
            <w:shd w:val="clear" w:color="auto" w:fill="auto"/>
            <w:noWrap/>
            <w:vAlign w:val="bottom"/>
            <w:hideMark/>
          </w:tcPr>
          <w:p w14:paraId="096DE1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837 (731-958)</w:t>
            </w:r>
          </w:p>
        </w:tc>
      </w:tr>
      <w:tr w:rsidR="00B0760D" w:rsidRPr="00B0760D" w14:paraId="5A82F42B" w14:textId="77777777" w:rsidTr="00B0760D">
        <w:trPr>
          <w:trHeight w:val="320"/>
        </w:trPr>
        <w:tc>
          <w:tcPr>
            <w:tcW w:w="2524" w:type="dxa"/>
            <w:tcBorders>
              <w:top w:val="nil"/>
              <w:left w:val="nil"/>
              <w:bottom w:val="nil"/>
              <w:right w:val="nil"/>
            </w:tcBorders>
            <w:shd w:val="clear" w:color="auto" w:fill="auto"/>
            <w:noWrap/>
            <w:vAlign w:val="bottom"/>
            <w:hideMark/>
          </w:tcPr>
          <w:p w14:paraId="429F33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750C1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55F02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26.2 (22.8-30.2)</w:t>
            </w:r>
          </w:p>
        </w:tc>
        <w:tc>
          <w:tcPr>
            <w:tcW w:w="1660" w:type="dxa"/>
            <w:tcBorders>
              <w:top w:val="nil"/>
              <w:left w:val="nil"/>
              <w:bottom w:val="nil"/>
              <w:right w:val="nil"/>
            </w:tcBorders>
            <w:shd w:val="clear" w:color="auto" w:fill="auto"/>
            <w:noWrap/>
            <w:vAlign w:val="bottom"/>
            <w:hideMark/>
          </w:tcPr>
          <w:p w14:paraId="38E1E2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22.5 (19.7-26.1)</w:t>
            </w:r>
          </w:p>
        </w:tc>
        <w:tc>
          <w:tcPr>
            <w:tcW w:w="1800" w:type="dxa"/>
            <w:tcBorders>
              <w:top w:val="nil"/>
              <w:left w:val="nil"/>
              <w:bottom w:val="nil"/>
              <w:right w:val="nil"/>
            </w:tcBorders>
            <w:shd w:val="clear" w:color="auto" w:fill="auto"/>
            <w:noWrap/>
            <w:vAlign w:val="bottom"/>
            <w:hideMark/>
          </w:tcPr>
          <w:p w14:paraId="4CC447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716 (628-827)</w:t>
            </w:r>
          </w:p>
        </w:tc>
        <w:tc>
          <w:tcPr>
            <w:tcW w:w="1800" w:type="dxa"/>
            <w:tcBorders>
              <w:top w:val="nil"/>
              <w:left w:val="nil"/>
              <w:bottom w:val="nil"/>
              <w:right w:val="nil"/>
            </w:tcBorders>
            <w:shd w:val="clear" w:color="auto" w:fill="auto"/>
            <w:noWrap/>
            <w:vAlign w:val="bottom"/>
            <w:hideMark/>
          </w:tcPr>
          <w:p w14:paraId="20F10C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631 (548-732)</w:t>
            </w:r>
          </w:p>
        </w:tc>
      </w:tr>
      <w:tr w:rsidR="00B0760D" w:rsidRPr="00B0760D" w14:paraId="33043925" w14:textId="77777777" w:rsidTr="00B0760D">
        <w:trPr>
          <w:trHeight w:val="320"/>
        </w:trPr>
        <w:tc>
          <w:tcPr>
            <w:tcW w:w="2524" w:type="dxa"/>
            <w:tcBorders>
              <w:top w:val="nil"/>
              <w:left w:val="nil"/>
              <w:bottom w:val="nil"/>
              <w:right w:val="nil"/>
            </w:tcBorders>
            <w:shd w:val="clear" w:color="auto" w:fill="auto"/>
            <w:noWrap/>
            <w:vAlign w:val="bottom"/>
            <w:hideMark/>
          </w:tcPr>
          <w:p w14:paraId="6CDE0E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D89E4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A3C19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(8.4-12.1)</w:t>
            </w:r>
          </w:p>
        </w:tc>
        <w:tc>
          <w:tcPr>
            <w:tcW w:w="1660" w:type="dxa"/>
            <w:tcBorders>
              <w:top w:val="nil"/>
              <w:left w:val="nil"/>
              <w:bottom w:val="nil"/>
              <w:right w:val="nil"/>
            </w:tcBorders>
            <w:shd w:val="clear" w:color="auto" w:fill="auto"/>
            <w:noWrap/>
            <w:vAlign w:val="bottom"/>
            <w:hideMark/>
          </w:tcPr>
          <w:p w14:paraId="0EAFEC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(8.2-11.6)</w:t>
            </w:r>
          </w:p>
        </w:tc>
        <w:tc>
          <w:tcPr>
            <w:tcW w:w="1800" w:type="dxa"/>
            <w:tcBorders>
              <w:top w:val="nil"/>
              <w:left w:val="nil"/>
              <w:bottom w:val="nil"/>
              <w:right w:val="nil"/>
            </w:tcBorders>
            <w:shd w:val="clear" w:color="auto" w:fill="auto"/>
            <w:noWrap/>
            <w:vAlign w:val="bottom"/>
            <w:hideMark/>
          </w:tcPr>
          <w:p w14:paraId="0E04B7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267 (230-328)</w:t>
            </w:r>
          </w:p>
        </w:tc>
        <w:tc>
          <w:tcPr>
            <w:tcW w:w="1800" w:type="dxa"/>
            <w:tcBorders>
              <w:top w:val="nil"/>
              <w:left w:val="nil"/>
              <w:bottom w:val="nil"/>
              <w:right w:val="nil"/>
            </w:tcBorders>
            <w:shd w:val="clear" w:color="auto" w:fill="auto"/>
            <w:noWrap/>
            <w:vAlign w:val="bottom"/>
            <w:hideMark/>
          </w:tcPr>
          <w:p w14:paraId="660D9B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(231-320)</w:t>
            </w:r>
          </w:p>
        </w:tc>
      </w:tr>
      <w:tr w:rsidR="00B0760D" w:rsidRPr="00B0760D" w14:paraId="563A0026" w14:textId="77777777" w:rsidTr="00B0760D">
        <w:trPr>
          <w:trHeight w:val="320"/>
        </w:trPr>
        <w:tc>
          <w:tcPr>
            <w:tcW w:w="2524" w:type="dxa"/>
            <w:tcBorders>
              <w:top w:val="nil"/>
              <w:left w:val="nil"/>
              <w:bottom w:val="nil"/>
              <w:right w:val="nil"/>
            </w:tcBorders>
            <w:shd w:val="clear" w:color="auto" w:fill="auto"/>
            <w:noWrap/>
            <w:vAlign w:val="bottom"/>
            <w:hideMark/>
          </w:tcPr>
          <w:p w14:paraId="44110E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5B42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118BF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(9.6-18.3)</w:t>
            </w:r>
          </w:p>
        </w:tc>
        <w:tc>
          <w:tcPr>
            <w:tcW w:w="1660" w:type="dxa"/>
            <w:tcBorders>
              <w:top w:val="nil"/>
              <w:left w:val="nil"/>
              <w:bottom w:val="nil"/>
              <w:right w:val="nil"/>
            </w:tcBorders>
            <w:shd w:val="clear" w:color="auto" w:fill="auto"/>
            <w:noWrap/>
            <w:vAlign w:val="bottom"/>
            <w:hideMark/>
          </w:tcPr>
          <w:p w14:paraId="7D648E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(8.9-17.6)</w:t>
            </w:r>
          </w:p>
        </w:tc>
        <w:tc>
          <w:tcPr>
            <w:tcW w:w="1800" w:type="dxa"/>
            <w:tcBorders>
              <w:top w:val="nil"/>
              <w:left w:val="nil"/>
              <w:bottom w:val="nil"/>
              <w:right w:val="nil"/>
            </w:tcBorders>
            <w:shd w:val="clear" w:color="auto" w:fill="auto"/>
            <w:noWrap/>
            <w:vAlign w:val="bottom"/>
            <w:hideMark/>
          </w:tcPr>
          <w:p w14:paraId="15B649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350 (265-499)</w:t>
            </w:r>
          </w:p>
        </w:tc>
        <w:tc>
          <w:tcPr>
            <w:tcW w:w="1800" w:type="dxa"/>
            <w:tcBorders>
              <w:top w:val="nil"/>
              <w:left w:val="nil"/>
              <w:bottom w:val="nil"/>
              <w:right w:val="nil"/>
            </w:tcBorders>
            <w:shd w:val="clear" w:color="auto" w:fill="auto"/>
            <w:noWrap/>
            <w:vAlign w:val="bottom"/>
            <w:hideMark/>
          </w:tcPr>
          <w:p w14:paraId="0D1E15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 (248-494)</w:t>
            </w:r>
          </w:p>
        </w:tc>
      </w:tr>
      <w:tr w:rsidR="00B0760D" w:rsidRPr="00B0760D" w14:paraId="68AC19F3" w14:textId="77777777" w:rsidTr="00B0760D">
        <w:trPr>
          <w:trHeight w:val="320"/>
        </w:trPr>
        <w:tc>
          <w:tcPr>
            <w:tcW w:w="2524" w:type="dxa"/>
            <w:tcBorders>
              <w:top w:val="nil"/>
              <w:left w:val="nil"/>
              <w:bottom w:val="nil"/>
              <w:right w:val="nil"/>
            </w:tcBorders>
            <w:shd w:val="clear" w:color="auto" w:fill="auto"/>
            <w:noWrap/>
            <w:vAlign w:val="bottom"/>
            <w:hideMark/>
          </w:tcPr>
          <w:p w14:paraId="0A24A0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2D26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13100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(12.5-18.9)</w:t>
            </w:r>
          </w:p>
        </w:tc>
        <w:tc>
          <w:tcPr>
            <w:tcW w:w="1660" w:type="dxa"/>
            <w:tcBorders>
              <w:top w:val="nil"/>
              <w:left w:val="nil"/>
              <w:bottom w:val="nil"/>
              <w:right w:val="nil"/>
            </w:tcBorders>
            <w:shd w:val="clear" w:color="auto" w:fill="auto"/>
            <w:noWrap/>
            <w:vAlign w:val="bottom"/>
            <w:hideMark/>
          </w:tcPr>
          <w:p w14:paraId="7FDAF6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 (28.1-34.7)</w:t>
            </w:r>
          </w:p>
        </w:tc>
        <w:tc>
          <w:tcPr>
            <w:tcW w:w="1800" w:type="dxa"/>
            <w:tcBorders>
              <w:top w:val="nil"/>
              <w:left w:val="nil"/>
              <w:bottom w:val="nil"/>
              <w:right w:val="nil"/>
            </w:tcBorders>
            <w:shd w:val="clear" w:color="auto" w:fill="auto"/>
            <w:noWrap/>
            <w:vAlign w:val="bottom"/>
            <w:hideMark/>
          </w:tcPr>
          <w:p w14:paraId="0E2394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400 (341-519)</w:t>
            </w:r>
          </w:p>
        </w:tc>
        <w:tc>
          <w:tcPr>
            <w:tcW w:w="1800" w:type="dxa"/>
            <w:tcBorders>
              <w:top w:val="nil"/>
              <w:left w:val="nil"/>
              <w:bottom w:val="nil"/>
              <w:right w:val="nil"/>
            </w:tcBorders>
            <w:shd w:val="clear" w:color="auto" w:fill="auto"/>
            <w:noWrap/>
            <w:vAlign w:val="bottom"/>
            <w:hideMark/>
          </w:tcPr>
          <w:p w14:paraId="05F6D0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863 (777-981)</w:t>
            </w:r>
          </w:p>
        </w:tc>
      </w:tr>
      <w:tr w:rsidR="00B0760D" w:rsidRPr="00B0760D" w14:paraId="1DB1AA14" w14:textId="77777777" w:rsidTr="00B0760D">
        <w:trPr>
          <w:trHeight w:val="320"/>
        </w:trPr>
        <w:tc>
          <w:tcPr>
            <w:tcW w:w="2524" w:type="dxa"/>
            <w:tcBorders>
              <w:top w:val="nil"/>
              <w:left w:val="nil"/>
              <w:bottom w:val="nil"/>
              <w:right w:val="nil"/>
            </w:tcBorders>
            <w:shd w:val="clear" w:color="auto" w:fill="auto"/>
            <w:noWrap/>
            <w:vAlign w:val="bottom"/>
            <w:hideMark/>
          </w:tcPr>
          <w:p w14:paraId="2D6C5FD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A659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5D4E5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(7.4-9.7)</w:t>
            </w:r>
          </w:p>
        </w:tc>
        <w:tc>
          <w:tcPr>
            <w:tcW w:w="1660" w:type="dxa"/>
            <w:tcBorders>
              <w:top w:val="nil"/>
              <w:left w:val="nil"/>
              <w:bottom w:val="nil"/>
              <w:right w:val="nil"/>
            </w:tcBorders>
            <w:shd w:val="clear" w:color="auto" w:fill="auto"/>
            <w:noWrap/>
            <w:vAlign w:val="bottom"/>
            <w:hideMark/>
          </w:tcPr>
          <w:p w14:paraId="63789B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(6.3-8.7)</w:t>
            </w:r>
          </w:p>
        </w:tc>
        <w:tc>
          <w:tcPr>
            <w:tcW w:w="1800" w:type="dxa"/>
            <w:tcBorders>
              <w:top w:val="nil"/>
              <w:left w:val="nil"/>
              <w:bottom w:val="nil"/>
              <w:right w:val="nil"/>
            </w:tcBorders>
            <w:shd w:val="clear" w:color="auto" w:fill="auto"/>
            <w:noWrap/>
            <w:vAlign w:val="bottom"/>
            <w:hideMark/>
          </w:tcPr>
          <w:p w14:paraId="24EFD9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(201-267)</w:t>
            </w:r>
          </w:p>
        </w:tc>
        <w:tc>
          <w:tcPr>
            <w:tcW w:w="1800" w:type="dxa"/>
            <w:tcBorders>
              <w:top w:val="nil"/>
              <w:left w:val="nil"/>
              <w:bottom w:val="nil"/>
              <w:right w:val="nil"/>
            </w:tcBorders>
            <w:shd w:val="clear" w:color="auto" w:fill="auto"/>
            <w:noWrap/>
            <w:vAlign w:val="bottom"/>
            <w:hideMark/>
          </w:tcPr>
          <w:p w14:paraId="207403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(176-243)</w:t>
            </w:r>
          </w:p>
        </w:tc>
      </w:tr>
      <w:tr w:rsidR="00B0760D" w:rsidRPr="00B0760D" w14:paraId="294AFA41" w14:textId="77777777" w:rsidTr="00B0760D">
        <w:trPr>
          <w:trHeight w:val="320"/>
        </w:trPr>
        <w:tc>
          <w:tcPr>
            <w:tcW w:w="2524" w:type="dxa"/>
            <w:tcBorders>
              <w:top w:val="nil"/>
              <w:left w:val="nil"/>
              <w:bottom w:val="nil"/>
              <w:right w:val="nil"/>
            </w:tcBorders>
            <w:shd w:val="clear" w:color="auto" w:fill="auto"/>
            <w:noWrap/>
            <w:vAlign w:val="bottom"/>
            <w:hideMark/>
          </w:tcPr>
          <w:p w14:paraId="43D689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76EA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4FF8B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(6.8-11.7)</w:t>
            </w:r>
          </w:p>
        </w:tc>
        <w:tc>
          <w:tcPr>
            <w:tcW w:w="1660" w:type="dxa"/>
            <w:tcBorders>
              <w:top w:val="nil"/>
              <w:left w:val="nil"/>
              <w:bottom w:val="nil"/>
              <w:right w:val="nil"/>
            </w:tcBorders>
            <w:shd w:val="clear" w:color="auto" w:fill="auto"/>
            <w:noWrap/>
            <w:vAlign w:val="bottom"/>
            <w:hideMark/>
          </w:tcPr>
          <w:p w14:paraId="7A889C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(5.4-9.8)</w:t>
            </w:r>
          </w:p>
        </w:tc>
        <w:tc>
          <w:tcPr>
            <w:tcW w:w="1800" w:type="dxa"/>
            <w:tcBorders>
              <w:top w:val="nil"/>
              <w:left w:val="nil"/>
              <w:bottom w:val="nil"/>
              <w:right w:val="nil"/>
            </w:tcBorders>
            <w:shd w:val="clear" w:color="auto" w:fill="auto"/>
            <w:noWrap/>
            <w:vAlign w:val="bottom"/>
            <w:hideMark/>
          </w:tcPr>
          <w:p w14:paraId="65F025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 (185-321)</w:t>
            </w:r>
          </w:p>
        </w:tc>
        <w:tc>
          <w:tcPr>
            <w:tcW w:w="1800" w:type="dxa"/>
            <w:tcBorders>
              <w:top w:val="nil"/>
              <w:left w:val="nil"/>
              <w:bottom w:val="nil"/>
              <w:right w:val="nil"/>
            </w:tcBorders>
            <w:shd w:val="clear" w:color="auto" w:fill="auto"/>
            <w:noWrap/>
            <w:vAlign w:val="bottom"/>
            <w:hideMark/>
          </w:tcPr>
          <w:p w14:paraId="48D187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(151-273)</w:t>
            </w:r>
          </w:p>
        </w:tc>
      </w:tr>
      <w:tr w:rsidR="00B0760D" w:rsidRPr="00B0760D" w14:paraId="3D70011D" w14:textId="77777777" w:rsidTr="00B0760D">
        <w:trPr>
          <w:trHeight w:val="320"/>
        </w:trPr>
        <w:tc>
          <w:tcPr>
            <w:tcW w:w="2524" w:type="dxa"/>
            <w:tcBorders>
              <w:top w:val="nil"/>
              <w:left w:val="nil"/>
              <w:bottom w:val="nil"/>
              <w:right w:val="nil"/>
            </w:tcBorders>
            <w:shd w:val="clear" w:color="auto" w:fill="auto"/>
            <w:noWrap/>
            <w:vAlign w:val="bottom"/>
            <w:hideMark/>
          </w:tcPr>
          <w:p w14:paraId="3C6F60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C329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50CDE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(1.5-2.4)</w:t>
            </w:r>
          </w:p>
        </w:tc>
        <w:tc>
          <w:tcPr>
            <w:tcW w:w="1660" w:type="dxa"/>
            <w:tcBorders>
              <w:top w:val="nil"/>
              <w:left w:val="nil"/>
              <w:bottom w:val="nil"/>
              <w:right w:val="nil"/>
            </w:tcBorders>
            <w:shd w:val="clear" w:color="auto" w:fill="auto"/>
            <w:noWrap/>
            <w:vAlign w:val="bottom"/>
            <w:hideMark/>
          </w:tcPr>
          <w:p w14:paraId="49C971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(1.2-1.9)</w:t>
            </w:r>
          </w:p>
        </w:tc>
        <w:tc>
          <w:tcPr>
            <w:tcW w:w="1800" w:type="dxa"/>
            <w:tcBorders>
              <w:top w:val="nil"/>
              <w:left w:val="nil"/>
              <w:bottom w:val="nil"/>
              <w:right w:val="nil"/>
            </w:tcBorders>
            <w:shd w:val="clear" w:color="auto" w:fill="auto"/>
            <w:noWrap/>
            <w:vAlign w:val="bottom"/>
            <w:hideMark/>
          </w:tcPr>
          <w:p w14:paraId="500D11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(41-64)</w:t>
            </w:r>
          </w:p>
        </w:tc>
        <w:tc>
          <w:tcPr>
            <w:tcW w:w="1800" w:type="dxa"/>
            <w:tcBorders>
              <w:top w:val="nil"/>
              <w:left w:val="nil"/>
              <w:bottom w:val="nil"/>
              <w:right w:val="nil"/>
            </w:tcBorders>
            <w:shd w:val="clear" w:color="auto" w:fill="auto"/>
            <w:noWrap/>
            <w:vAlign w:val="bottom"/>
            <w:hideMark/>
          </w:tcPr>
          <w:p w14:paraId="2074D7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(34-52)</w:t>
            </w:r>
          </w:p>
        </w:tc>
      </w:tr>
      <w:tr w:rsidR="00B0760D" w:rsidRPr="00B0760D" w14:paraId="14143060" w14:textId="77777777" w:rsidTr="00B0760D">
        <w:trPr>
          <w:trHeight w:val="320"/>
        </w:trPr>
        <w:tc>
          <w:tcPr>
            <w:tcW w:w="2524" w:type="dxa"/>
            <w:tcBorders>
              <w:top w:val="nil"/>
              <w:left w:val="nil"/>
              <w:bottom w:val="nil"/>
              <w:right w:val="nil"/>
            </w:tcBorders>
            <w:shd w:val="clear" w:color="auto" w:fill="auto"/>
            <w:noWrap/>
            <w:vAlign w:val="bottom"/>
            <w:hideMark/>
          </w:tcPr>
          <w:p w14:paraId="0CE7839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B0DB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3EF0E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(2.5-2.7)</w:t>
            </w:r>
          </w:p>
        </w:tc>
        <w:tc>
          <w:tcPr>
            <w:tcW w:w="1660" w:type="dxa"/>
            <w:tcBorders>
              <w:top w:val="nil"/>
              <w:left w:val="nil"/>
              <w:bottom w:val="nil"/>
              <w:right w:val="nil"/>
            </w:tcBorders>
            <w:shd w:val="clear" w:color="auto" w:fill="auto"/>
            <w:noWrap/>
            <w:vAlign w:val="bottom"/>
            <w:hideMark/>
          </w:tcPr>
          <w:p w14:paraId="2508D8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(2.6-2.9)</w:t>
            </w:r>
          </w:p>
        </w:tc>
        <w:tc>
          <w:tcPr>
            <w:tcW w:w="1800" w:type="dxa"/>
            <w:tcBorders>
              <w:top w:val="nil"/>
              <w:left w:val="nil"/>
              <w:bottom w:val="nil"/>
              <w:right w:val="nil"/>
            </w:tcBorders>
            <w:shd w:val="clear" w:color="auto" w:fill="auto"/>
            <w:noWrap/>
            <w:vAlign w:val="bottom"/>
            <w:hideMark/>
          </w:tcPr>
          <w:p w14:paraId="5F6BE7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(68-76)</w:t>
            </w:r>
          </w:p>
        </w:tc>
        <w:tc>
          <w:tcPr>
            <w:tcW w:w="1800" w:type="dxa"/>
            <w:tcBorders>
              <w:top w:val="nil"/>
              <w:left w:val="nil"/>
              <w:bottom w:val="nil"/>
              <w:right w:val="nil"/>
            </w:tcBorders>
            <w:shd w:val="clear" w:color="auto" w:fill="auto"/>
            <w:noWrap/>
            <w:vAlign w:val="bottom"/>
            <w:hideMark/>
          </w:tcPr>
          <w:p w14:paraId="498F28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(71-82)</w:t>
            </w:r>
          </w:p>
        </w:tc>
      </w:tr>
      <w:tr w:rsidR="00B0760D" w:rsidRPr="00B0760D" w14:paraId="50E9910F" w14:textId="77777777" w:rsidTr="00B0760D">
        <w:trPr>
          <w:trHeight w:val="320"/>
        </w:trPr>
        <w:tc>
          <w:tcPr>
            <w:tcW w:w="2524" w:type="dxa"/>
            <w:tcBorders>
              <w:top w:val="nil"/>
              <w:left w:val="nil"/>
              <w:bottom w:val="nil"/>
              <w:right w:val="nil"/>
            </w:tcBorders>
            <w:shd w:val="clear" w:color="auto" w:fill="auto"/>
            <w:noWrap/>
            <w:vAlign w:val="bottom"/>
            <w:hideMark/>
          </w:tcPr>
          <w:p w14:paraId="6590835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0C01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BA3EF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2B37A3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10816D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(30-35)</w:t>
            </w:r>
          </w:p>
        </w:tc>
        <w:tc>
          <w:tcPr>
            <w:tcW w:w="1800" w:type="dxa"/>
            <w:tcBorders>
              <w:top w:val="nil"/>
              <w:left w:val="nil"/>
              <w:bottom w:val="nil"/>
              <w:right w:val="nil"/>
            </w:tcBorders>
            <w:shd w:val="clear" w:color="auto" w:fill="auto"/>
            <w:noWrap/>
            <w:vAlign w:val="bottom"/>
            <w:hideMark/>
          </w:tcPr>
          <w:p w14:paraId="504A63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(31-37)</w:t>
            </w:r>
          </w:p>
        </w:tc>
      </w:tr>
      <w:tr w:rsidR="00B0760D" w:rsidRPr="00B0760D" w14:paraId="228EEF8A" w14:textId="77777777" w:rsidTr="00B0760D">
        <w:trPr>
          <w:trHeight w:val="320"/>
        </w:trPr>
        <w:tc>
          <w:tcPr>
            <w:tcW w:w="2524" w:type="dxa"/>
            <w:tcBorders>
              <w:top w:val="nil"/>
              <w:left w:val="nil"/>
              <w:bottom w:val="nil"/>
              <w:right w:val="nil"/>
            </w:tcBorders>
            <w:shd w:val="clear" w:color="auto" w:fill="auto"/>
            <w:noWrap/>
            <w:vAlign w:val="bottom"/>
            <w:hideMark/>
          </w:tcPr>
          <w:p w14:paraId="2B6ECB3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778E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9902B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(0.3-0.4)</w:t>
            </w:r>
          </w:p>
        </w:tc>
        <w:tc>
          <w:tcPr>
            <w:tcW w:w="1660" w:type="dxa"/>
            <w:tcBorders>
              <w:top w:val="nil"/>
              <w:left w:val="nil"/>
              <w:bottom w:val="nil"/>
              <w:right w:val="nil"/>
            </w:tcBorders>
            <w:shd w:val="clear" w:color="auto" w:fill="auto"/>
            <w:noWrap/>
            <w:vAlign w:val="bottom"/>
            <w:hideMark/>
          </w:tcPr>
          <w:p w14:paraId="7AEB98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(0.3-0.4)</w:t>
            </w:r>
          </w:p>
        </w:tc>
        <w:tc>
          <w:tcPr>
            <w:tcW w:w="1800" w:type="dxa"/>
            <w:tcBorders>
              <w:top w:val="nil"/>
              <w:left w:val="nil"/>
              <w:bottom w:val="nil"/>
              <w:right w:val="nil"/>
            </w:tcBorders>
            <w:shd w:val="clear" w:color="auto" w:fill="auto"/>
            <w:noWrap/>
            <w:vAlign w:val="bottom"/>
            <w:hideMark/>
          </w:tcPr>
          <w:p w14:paraId="3B437D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(8-11)</w:t>
            </w:r>
          </w:p>
        </w:tc>
        <w:tc>
          <w:tcPr>
            <w:tcW w:w="1800" w:type="dxa"/>
            <w:tcBorders>
              <w:top w:val="nil"/>
              <w:left w:val="nil"/>
              <w:bottom w:val="nil"/>
              <w:right w:val="nil"/>
            </w:tcBorders>
            <w:shd w:val="clear" w:color="auto" w:fill="auto"/>
            <w:noWrap/>
            <w:vAlign w:val="bottom"/>
            <w:hideMark/>
          </w:tcPr>
          <w:p w14:paraId="27311F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(8-12)</w:t>
            </w:r>
          </w:p>
        </w:tc>
      </w:tr>
      <w:tr w:rsidR="00B0760D" w:rsidRPr="00B0760D" w14:paraId="600C0FEE" w14:textId="77777777" w:rsidTr="00B0760D">
        <w:trPr>
          <w:trHeight w:val="320"/>
        </w:trPr>
        <w:tc>
          <w:tcPr>
            <w:tcW w:w="2524" w:type="dxa"/>
            <w:tcBorders>
              <w:top w:val="nil"/>
              <w:left w:val="nil"/>
              <w:bottom w:val="nil"/>
              <w:right w:val="nil"/>
            </w:tcBorders>
            <w:shd w:val="clear" w:color="auto" w:fill="auto"/>
            <w:noWrap/>
            <w:vAlign w:val="bottom"/>
            <w:hideMark/>
          </w:tcPr>
          <w:p w14:paraId="608846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FD77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4EAA5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58DE12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5A7891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(1-2)</w:t>
            </w:r>
          </w:p>
        </w:tc>
        <w:tc>
          <w:tcPr>
            <w:tcW w:w="1800" w:type="dxa"/>
            <w:tcBorders>
              <w:top w:val="nil"/>
              <w:left w:val="nil"/>
              <w:bottom w:val="nil"/>
              <w:right w:val="nil"/>
            </w:tcBorders>
            <w:shd w:val="clear" w:color="auto" w:fill="auto"/>
            <w:noWrap/>
            <w:vAlign w:val="bottom"/>
            <w:hideMark/>
          </w:tcPr>
          <w:p w14:paraId="5E64E7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(1-2)</w:t>
            </w:r>
          </w:p>
        </w:tc>
      </w:tr>
      <w:tr w:rsidR="00B0760D" w:rsidRPr="00B0760D" w14:paraId="1E21A98D" w14:textId="77777777" w:rsidTr="00B0760D">
        <w:trPr>
          <w:trHeight w:val="320"/>
        </w:trPr>
        <w:tc>
          <w:tcPr>
            <w:tcW w:w="2524" w:type="dxa"/>
            <w:tcBorders>
              <w:top w:val="nil"/>
              <w:left w:val="nil"/>
              <w:bottom w:val="nil"/>
              <w:right w:val="nil"/>
            </w:tcBorders>
            <w:shd w:val="clear" w:color="auto" w:fill="auto"/>
            <w:noWrap/>
            <w:vAlign w:val="bottom"/>
            <w:hideMark/>
          </w:tcPr>
          <w:p w14:paraId="49CC0C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Jordan</w:t>
            </w:r>
          </w:p>
        </w:tc>
        <w:tc>
          <w:tcPr>
            <w:tcW w:w="2180" w:type="dxa"/>
            <w:tcBorders>
              <w:top w:val="nil"/>
              <w:left w:val="nil"/>
              <w:bottom w:val="nil"/>
              <w:right w:val="nil"/>
            </w:tcBorders>
            <w:shd w:val="clear" w:color="auto" w:fill="auto"/>
            <w:noWrap/>
            <w:vAlign w:val="bottom"/>
            <w:hideMark/>
          </w:tcPr>
          <w:p w14:paraId="33F752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23125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75.7 (70.8-81.3)</w:t>
            </w:r>
          </w:p>
        </w:tc>
        <w:tc>
          <w:tcPr>
            <w:tcW w:w="1660" w:type="dxa"/>
            <w:tcBorders>
              <w:top w:val="nil"/>
              <w:left w:val="nil"/>
              <w:bottom w:val="nil"/>
              <w:right w:val="nil"/>
            </w:tcBorders>
            <w:shd w:val="clear" w:color="auto" w:fill="auto"/>
            <w:noWrap/>
            <w:vAlign w:val="bottom"/>
            <w:hideMark/>
          </w:tcPr>
          <w:p w14:paraId="226700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(76-89.8)</w:t>
            </w:r>
          </w:p>
        </w:tc>
        <w:tc>
          <w:tcPr>
            <w:tcW w:w="1800" w:type="dxa"/>
            <w:tcBorders>
              <w:top w:val="nil"/>
              <w:left w:val="nil"/>
              <w:bottom w:val="nil"/>
              <w:right w:val="nil"/>
            </w:tcBorders>
            <w:shd w:val="clear" w:color="auto" w:fill="auto"/>
            <w:noWrap/>
            <w:vAlign w:val="bottom"/>
            <w:hideMark/>
          </w:tcPr>
          <w:p w14:paraId="648238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2887 (2693-3131)</w:t>
            </w:r>
          </w:p>
        </w:tc>
        <w:tc>
          <w:tcPr>
            <w:tcW w:w="1800" w:type="dxa"/>
            <w:tcBorders>
              <w:top w:val="nil"/>
              <w:left w:val="nil"/>
              <w:bottom w:val="nil"/>
              <w:right w:val="nil"/>
            </w:tcBorders>
            <w:shd w:val="clear" w:color="auto" w:fill="auto"/>
            <w:noWrap/>
            <w:vAlign w:val="bottom"/>
            <w:hideMark/>
          </w:tcPr>
          <w:p w14:paraId="72C8D8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5180 (4701-5612)</w:t>
            </w:r>
          </w:p>
        </w:tc>
      </w:tr>
      <w:tr w:rsidR="00B0760D" w:rsidRPr="00B0760D" w14:paraId="2A025430" w14:textId="77777777" w:rsidTr="00B0760D">
        <w:trPr>
          <w:trHeight w:val="320"/>
        </w:trPr>
        <w:tc>
          <w:tcPr>
            <w:tcW w:w="2524" w:type="dxa"/>
            <w:tcBorders>
              <w:top w:val="nil"/>
              <w:left w:val="nil"/>
              <w:bottom w:val="nil"/>
              <w:right w:val="nil"/>
            </w:tcBorders>
            <w:shd w:val="clear" w:color="auto" w:fill="auto"/>
            <w:noWrap/>
            <w:vAlign w:val="bottom"/>
            <w:hideMark/>
          </w:tcPr>
          <w:p w14:paraId="0C72559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49A9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9FBE0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37.2 (31.8-40.4)</w:t>
            </w:r>
          </w:p>
        </w:tc>
        <w:tc>
          <w:tcPr>
            <w:tcW w:w="1660" w:type="dxa"/>
            <w:tcBorders>
              <w:top w:val="nil"/>
              <w:left w:val="nil"/>
              <w:bottom w:val="nil"/>
              <w:right w:val="nil"/>
            </w:tcBorders>
            <w:shd w:val="clear" w:color="auto" w:fill="auto"/>
            <w:noWrap/>
            <w:vAlign w:val="bottom"/>
            <w:hideMark/>
          </w:tcPr>
          <w:p w14:paraId="0EE9BF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(21.1-37.1)</w:t>
            </w:r>
          </w:p>
        </w:tc>
        <w:tc>
          <w:tcPr>
            <w:tcW w:w="1800" w:type="dxa"/>
            <w:tcBorders>
              <w:top w:val="nil"/>
              <w:left w:val="nil"/>
              <w:bottom w:val="nil"/>
              <w:right w:val="nil"/>
            </w:tcBorders>
            <w:shd w:val="clear" w:color="auto" w:fill="auto"/>
            <w:noWrap/>
            <w:vAlign w:val="bottom"/>
            <w:hideMark/>
          </w:tcPr>
          <w:p w14:paraId="386564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1420 (1206-1555)</w:t>
            </w:r>
          </w:p>
        </w:tc>
        <w:tc>
          <w:tcPr>
            <w:tcW w:w="1800" w:type="dxa"/>
            <w:tcBorders>
              <w:top w:val="nil"/>
              <w:left w:val="nil"/>
              <w:bottom w:val="nil"/>
              <w:right w:val="nil"/>
            </w:tcBorders>
            <w:shd w:val="clear" w:color="auto" w:fill="auto"/>
            <w:noWrap/>
            <w:vAlign w:val="bottom"/>
            <w:hideMark/>
          </w:tcPr>
          <w:p w14:paraId="24BE0C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1903 (1340-2332)</w:t>
            </w:r>
          </w:p>
        </w:tc>
      </w:tr>
      <w:tr w:rsidR="00B0760D" w:rsidRPr="00B0760D" w14:paraId="5E633084" w14:textId="77777777" w:rsidTr="00B0760D">
        <w:trPr>
          <w:trHeight w:val="320"/>
        </w:trPr>
        <w:tc>
          <w:tcPr>
            <w:tcW w:w="2524" w:type="dxa"/>
            <w:tcBorders>
              <w:top w:val="nil"/>
              <w:left w:val="nil"/>
              <w:bottom w:val="nil"/>
              <w:right w:val="nil"/>
            </w:tcBorders>
            <w:shd w:val="clear" w:color="auto" w:fill="auto"/>
            <w:noWrap/>
            <w:vAlign w:val="bottom"/>
            <w:hideMark/>
          </w:tcPr>
          <w:p w14:paraId="36646D7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C902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B7CE9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(25.2-34.6)</w:t>
            </w:r>
          </w:p>
        </w:tc>
        <w:tc>
          <w:tcPr>
            <w:tcW w:w="1660" w:type="dxa"/>
            <w:tcBorders>
              <w:top w:val="nil"/>
              <w:left w:val="nil"/>
              <w:bottom w:val="nil"/>
              <w:right w:val="nil"/>
            </w:tcBorders>
            <w:shd w:val="clear" w:color="auto" w:fill="auto"/>
            <w:noWrap/>
            <w:vAlign w:val="bottom"/>
            <w:hideMark/>
          </w:tcPr>
          <w:p w14:paraId="122734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(25.4-35.9)</w:t>
            </w:r>
          </w:p>
        </w:tc>
        <w:tc>
          <w:tcPr>
            <w:tcW w:w="1800" w:type="dxa"/>
            <w:tcBorders>
              <w:top w:val="nil"/>
              <w:left w:val="nil"/>
              <w:bottom w:val="nil"/>
              <w:right w:val="nil"/>
            </w:tcBorders>
            <w:shd w:val="clear" w:color="auto" w:fill="auto"/>
            <w:noWrap/>
            <w:vAlign w:val="bottom"/>
            <w:hideMark/>
          </w:tcPr>
          <w:p w14:paraId="05176D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1125 (955-1315)</w:t>
            </w:r>
          </w:p>
        </w:tc>
        <w:tc>
          <w:tcPr>
            <w:tcW w:w="1800" w:type="dxa"/>
            <w:tcBorders>
              <w:top w:val="nil"/>
              <w:left w:val="nil"/>
              <w:bottom w:val="nil"/>
              <w:right w:val="nil"/>
            </w:tcBorders>
            <w:shd w:val="clear" w:color="auto" w:fill="auto"/>
            <w:noWrap/>
            <w:vAlign w:val="bottom"/>
            <w:hideMark/>
          </w:tcPr>
          <w:p w14:paraId="6EC6DE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1903 (1589-2222)</w:t>
            </w:r>
          </w:p>
        </w:tc>
      </w:tr>
      <w:tr w:rsidR="00B0760D" w:rsidRPr="00B0760D" w14:paraId="7D2B49D9" w14:textId="77777777" w:rsidTr="00B0760D">
        <w:trPr>
          <w:trHeight w:val="320"/>
        </w:trPr>
        <w:tc>
          <w:tcPr>
            <w:tcW w:w="2524" w:type="dxa"/>
            <w:tcBorders>
              <w:top w:val="nil"/>
              <w:left w:val="nil"/>
              <w:bottom w:val="nil"/>
              <w:right w:val="nil"/>
            </w:tcBorders>
            <w:shd w:val="clear" w:color="auto" w:fill="auto"/>
            <w:noWrap/>
            <w:vAlign w:val="bottom"/>
            <w:hideMark/>
          </w:tcPr>
          <w:p w14:paraId="1E49331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38B0F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EEB0B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(6.6-9.9)</w:t>
            </w:r>
          </w:p>
        </w:tc>
        <w:tc>
          <w:tcPr>
            <w:tcW w:w="1660" w:type="dxa"/>
            <w:tcBorders>
              <w:top w:val="nil"/>
              <w:left w:val="nil"/>
              <w:bottom w:val="nil"/>
              <w:right w:val="nil"/>
            </w:tcBorders>
            <w:shd w:val="clear" w:color="auto" w:fill="auto"/>
            <w:noWrap/>
            <w:vAlign w:val="bottom"/>
            <w:hideMark/>
          </w:tcPr>
          <w:p w14:paraId="6A2D46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(5.7-8.9)</w:t>
            </w:r>
          </w:p>
        </w:tc>
        <w:tc>
          <w:tcPr>
            <w:tcW w:w="1800" w:type="dxa"/>
            <w:tcBorders>
              <w:top w:val="nil"/>
              <w:left w:val="nil"/>
              <w:bottom w:val="nil"/>
              <w:right w:val="nil"/>
            </w:tcBorders>
            <w:shd w:val="clear" w:color="auto" w:fill="auto"/>
            <w:noWrap/>
            <w:vAlign w:val="bottom"/>
            <w:hideMark/>
          </w:tcPr>
          <w:p w14:paraId="65FCEA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307 (253-378)</w:t>
            </w:r>
          </w:p>
        </w:tc>
        <w:tc>
          <w:tcPr>
            <w:tcW w:w="1800" w:type="dxa"/>
            <w:tcBorders>
              <w:top w:val="nil"/>
              <w:left w:val="nil"/>
              <w:bottom w:val="nil"/>
              <w:right w:val="nil"/>
            </w:tcBorders>
            <w:shd w:val="clear" w:color="auto" w:fill="auto"/>
            <w:noWrap/>
            <w:vAlign w:val="bottom"/>
            <w:hideMark/>
          </w:tcPr>
          <w:p w14:paraId="32AEF6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439 (355-553)</w:t>
            </w:r>
          </w:p>
        </w:tc>
      </w:tr>
      <w:tr w:rsidR="00B0760D" w:rsidRPr="00B0760D" w14:paraId="2E9C53B7" w14:textId="77777777" w:rsidTr="00B0760D">
        <w:trPr>
          <w:trHeight w:val="320"/>
        </w:trPr>
        <w:tc>
          <w:tcPr>
            <w:tcW w:w="2524" w:type="dxa"/>
            <w:tcBorders>
              <w:top w:val="nil"/>
              <w:left w:val="nil"/>
              <w:bottom w:val="nil"/>
              <w:right w:val="nil"/>
            </w:tcBorders>
            <w:shd w:val="clear" w:color="auto" w:fill="auto"/>
            <w:noWrap/>
            <w:vAlign w:val="bottom"/>
            <w:hideMark/>
          </w:tcPr>
          <w:p w14:paraId="00BD09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1A0E4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5A3CF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23.5 (19.9-27.7)</w:t>
            </w:r>
          </w:p>
        </w:tc>
        <w:tc>
          <w:tcPr>
            <w:tcW w:w="1660" w:type="dxa"/>
            <w:tcBorders>
              <w:top w:val="nil"/>
              <w:left w:val="nil"/>
              <w:bottom w:val="nil"/>
              <w:right w:val="nil"/>
            </w:tcBorders>
            <w:shd w:val="clear" w:color="auto" w:fill="auto"/>
            <w:noWrap/>
            <w:vAlign w:val="bottom"/>
            <w:hideMark/>
          </w:tcPr>
          <w:p w14:paraId="086BC9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(20.9-30)</w:t>
            </w:r>
          </w:p>
        </w:tc>
        <w:tc>
          <w:tcPr>
            <w:tcW w:w="1800" w:type="dxa"/>
            <w:tcBorders>
              <w:top w:val="nil"/>
              <w:left w:val="nil"/>
              <w:bottom w:val="nil"/>
              <w:right w:val="nil"/>
            </w:tcBorders>
            <w:shd w:val="clear" w:color="auto" w:fill="auto"/>
            <w:noWrap/>
            <w:vAlign w:val="bottom"/>
            <w:hideMark/>
          </w:tcPr>
          <w:p w14:paraId="2A11B1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894 (753-1054)</w:t>
            </w:r>
          </w:p>
        </w:tc>
        <w:tc>
          <w:tcPr>
            <w:tcW w:w="1800" w:type="dxa"/>
            <w:tcBorders>
              <w:top w:val="nil"/>
              <w:left w:val="nil"/>
              <w:bottom w:val="nil"/>
              <w:right w:val="nil"/>
            </w:tcBorders>
            <w:shd w:val="clear" w:color="auto" w:fill="auto"/>
            <w:noWrap/>
            <w:vAlign w:val="bottom"/>
            <w:hideMark/>
          </w:tcPr>
          <w:p w14:paraId="03D8C8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1581 (1309-1857)</w:t>
            </w:r>
          </w:p>
        </w:tc>
      </w:tr>
      <w:tr w:rsidR="00B0760D" w:rsidRPr="00B0760D" w14:paraId="1D0E76AF" w14:textId="77777777" w:rsidTr="00B0760D">
        <w:trPr>
          <w:trHeight w:val="320"/>
        </w:trPr>
        <w:tc>
          <w:tcPr>
            <w:tcW w:w="2524" w:type="dxa"/>
            <w:tcBorders>
              <w:top w:val="nil"/>
              <w:left w:val="nil"/>
              <w:bottom w:val="nil"/>
              <w:right w:val="nil"/>
            </w:tcBorders>
            <w:shd w:val="clear" w:color="auto" w:fill="auto"/>
            <w:noWrap/>
            <w:vAlign w:val="bottom"/>
            <w:hideMark/>
          </w:tcPr>
          <w:p w14:paraId="3E4454E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799E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AC713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(8.1-35.6)</w:t>
            </w:r>
          </w:p>
        </w:tc>
        <w:tc>
          <w:tcPr>
            <w:tcW w:w="1660" w:type="dxa"/>
            <w:tcBorders>
              <w:top w:val="nil"/>
              <w:left w:val="nil"/>
              <w:bottom w:val="nil"/>
              <w:right w:val="nil"/>
            </w:tcBorders>
            <w:shd w:val="clear" w:color="auto" w:fill="auto"/>
            <w:noWrap/>
            <w:vAlign w:val="bottom"/>
            <w:hideMark/>
          </w:tcPr>
          <w:p w14:paraId="42534C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41.7 (22.3-64.3)</w:t>
            </w:r>
          </w:p>
        </w:tc>
        <w:tc>
          <w:tcPr>
            <w:tcW w:w="1800" w:type="dxa"/>
            <w:tcBorders>
              <w:top w:val="nil"/>
              <w:left w:val="nil"/>
              <w:bottom w:val="nil"/>
              <w:right w:val="nil"/>
            </w:tcBorders>
            <w:shd w:val="clear" w:color="auto" w:fill="auto"/>
            <w:noWrap/>
            <w:vAlign w:val="bottom"/>
            <w:hideMark/>
          </w:tcPr>
          <w:p w14:paraId="109B4A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690 (305-1353)</w:t>
            </w:r>
          </w:p>
        </w:tc>
        <w:tc>
          <w:tcPr>
            <w:tcW w:w="1800" w:type="dxa"/>
            <w:tcBorders>
              <w:top w:val="nil"/>
              <w:left w:val="nil"/>
              <w:bottom w:val="nil"/>
              <w:right w:val="nil"/>
            </w:tcBorders>
            <w:shd w:val="clear" w:color="auto" w:fill="auto"/>
            <w:noWrap/>
            <w:vAlign w:val="bottom"/>
            <w:hideMark/>
          </w:tcPr>
          <w:p w14:paraId="3085EE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2606 (1372-3986)</w:t>
            </w:r>
          </w:p>
        </w:tc>
      </w:tr>
      <w:tr w:rsidR="00B0760D" w:rsidRPr="00B0760D" w14:paraId="4BBD54D4" w14:textId="77777777" w:rsidTr="00B0760D">
        <w:trPr>
          <w:trHeight w:val="320"/>
        </w:trPr>
        <w:tc>
          <w:tcPr>
            <w:tcW w:w="2524" w:type="dxa"/>
            <w:tcBorders>
              <w:top w:val="nil"/>
              <w:left w:val="nil"/>
              <w:bottom w:val="nil"/>
              <w:right w:val="nil"/>
            </w:tcBorders>
            <w:shd w:val="clear" w:color="auto" w:fill="auto"/>
            <w:noWrap/>
            <w:vAlign w:val="bottom"/>
            <w:hideMark/>
          </w:tcPr>
          <w:p w14:paraId="4EEBDE9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C7C1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F5C88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 (16.6-24.9)</w:t>
            </w:r>
          </w:p>
        </w:tc>
        <w:tc>
          <w:tcPr>
            <w:tcW w:w="1660" w:type="dxa"/>
            <w:tcBorders>
              <w:top w:val="nil"/>
              <w:left w:val="nil"/>
              <w:bottom w:val="nil"/>
              <w:right w:val="nil"/>
            </w:tcBorders>
            <w:shd w:val="clear" w:color="auto" w:fill="auto"/>
            <w:noWrap/>
            <w:vAlign w:val="bottom"/>
            <w:hideMark/>
          </w:tcPr>
          <w:p w14:paraId="6BEF1F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(17.1-26.9)</w:t>
            </w:r>
          </w:p>
        </w:tc>
        <w:tc>
          <w:tcPr>
            <w:tcW w:w="1800" w:type="dxa"/>
            <w:tcBorders>
              <w:top w:val="nil"/>
              <w:left w:val="nil"/>
              <w:bottom w:val="nil"/>
              <w:right w:val="nil"/>
            </w:tcBorders>
            <w:shd w:val="clear" w:color="auto" w:fill="auto"/>
            <w:noWrap/>
            <w:vAlign w:val="bottom"/>
            <w:hideMark/>
          </w:tcPr>
          <w:p w14:paraId="4FA2E2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768 (627-948)</w:t>
            </w:r>
          </w:p>
        </w:tc>
        <w:tc>
          <w:tcPr>
            <w:tcW w:w="1800" w:type="dxa"/>
            <w:tcBorders>
              <w:top w:val="nil"/>
              <w:left w:val="nil"/>
              <w:bottom w:val="nil"/>
              <w:right w:val="nil"/>
            </w:tcBorders>
            <w:shd w:val="clear" w:color="auto" w:fill="auto"/>
            <w:noWrap/>
            <w:vAlign w:val="bottom"/>
            <w:hideMark/>
          </w:tcPr>
          <w:p w14:paraId="36DCB2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1317 (1065-1677)</w:t>
            </w:r>
          </w:p>
        </w:tc>
      </w:tr>
      <w:tr w:rsidR="00B0760D" w:rsidRPr="00B0760D" w14:paraId="1C3CE4E3" w14:textId="77777777" w:rsidTr="00B0760D">
        <w:trPr>
          <w:trHeight w:val="320"/>
        </w:trPr>
        <w:tc>
          <w:tcPr>
            <w:tcW w:w="2524" w:type="dxa"/>
            <w:tcBorders>
              <w:top w:val="nil"/>
              <w:left w:val="nil"/>
              <w:bottom w:val="nil"/>
              <w:right w:val="nil"/>
            </w:tcBorders>
            <w:shd w:val="clear" w:color="auto" w:fill="auto"/>
            <w:noWrap/>
            <w:vAlign w:val="bottom"/>
            <w:hideMark/>
          </w:tcPr>
          <w:p w14:paraId="396C256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E3B8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F36AA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(8.3-10.8)</w:t>
            </w:r>
          </w:p>
        </w:tc>
        <w:tc>
          <w:tcPr>
            <w:tcW w:w="1660" w:type="dxa"/>
            <w:tcBorders>
              <w:top w:val="nil"/>
              <w:left w:val="nil"/>
              <w:bottom w:val="nil"/>
              <w:right w:val="nil"/>
            </w:tcBorders>
            <w:shd w:val="clear" w:color="auto" w:fill="auto"/>
            <w:noWrap/>
            <w:vAlign w:val="bottom"/>
            <w:hideMark/>
          </w:tcPr>
          <w:p w14:paraId="5F28A8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(8-11)</w:t>
            </w:r>
          </w:p>
        </w:tc>
        <w:tc>
          <w:tcPr>
            <w:tcW w:w="1800" w:type="dxa"/>
            <w:tcBorders>
              <w:top w:val="nil"/>
              <w:left w:val="nil"/>
              <w:bottom w:val="nil"/>
              <w:right w:val="nil"/>
            </w:tcBorders>
            <w:shd w:val="clear" w:color="auto" w:fill="auto"/>
            <w:noWrap/>
            <w:vAlign w:val="bottom"/>
            <w:hideMark/>
          </w:tcPr>
          <w:p w14:paraId="35DF7B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369 (314-416)</w:t>
            </w:r>
          </w:p>
        </w:tc>
        <w:tc>
          <w:tcPr>
            <w:tcW w:w="1800" w:type="dxa"/>
            <w:tcBorders>
              <w:top w:val="nil"/>
              <w:left w:val="nil"/>
              <w:bottom w:val="nil"/>
              <w:right w:val="nil"/>
            </w:tcBorders>
            <w:shd w:val="clear" w:color="auto" w:fill="auto"/>
            <w:noWrap/>
            <w:vAlign w:val="bottom"/>
            <w:hideMark/>
          </w:tcPr>
          <w:p w14:paraId="597FF0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597 (502-679)</w:t>
            </w:r>
          </w:p>
        </w:tc>
      </w:tr>
      <w:tr w:rsidR="00B0760D" w:rsidRPr="00B0760D" w14:paraId="7C04EE04" w14:textId="77777777" w:rsidTr="00B0760D">
        <w:trPr>
          <w:trHeight w:val="320"/>
        </w:trPr>
        <w:tc>
          <w:tcPr>
            <w:tcW w:w="2524" w:type="dxa"/>
            <w:tcBorders>
              <w:top w:val="nil"/>
              <w:left w:val="nil"/>
              <w:bottom w:val="nil"/>
              <w:right w:val="nil"/>
            </w:tcBorders>
            <w:shd w:val="clear" w:color="auto" w:fill="auto"/>
            <w:noWrap/>
            <w:vAlign w:val="bottom"/>
            <w:hideMark/>
          </w:tcPr>
          <w:p w14:paraId="672595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EEFD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67789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20.7 (15.7-26.5)</w:t>
            </w:r>
          </w:p>
        </w:tc>
        <w:tc>
          <w:tcPr>
            <w:tcW w:w="1660" w:type="dxa"/>
            <w:tcBorders>
              <w:top w:val="nil"/>
              <w:left w:val="nil"/>
              <w:bottom w:val="nil"/>
              <w:right w:val="nil"/>
            </w:tcBorders>
            <w:shd w:val="clear" w:color="auto" w:fill="auto"/>
            <w:noWrap/>
            <w:vAlign w:val="bottom"/>
            <w:hideMark/>
          </w:tcPr>
          <w:p w14:paraId="02ED49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24.1 (18-30.8)</w:t>
            </w:r>
          </w:p>
        </w:tc>
        <w:tc>
          <w:tcPr>
            <w:tcW w:w="1800" w:type="dxa"/>
            <w:tcBorders>
              <w:top w:val="nil"/>
              <w:left w:val="nil"/>
              <w:bottom w:val="nil"/>
              <w:right w:val="nil"/>
            </w:tcBorders>
            <w:shd w:val="clear" w:color="auto" w:fill="auto"/>
            <w:noWrap/>
            <w:vAlign w:val="bottom"/>
            <w:hideMark/>
          </w:tcPr>
          <w:p w14:paraId="6437BA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791 (600-1011)</w:t>
            </w:r>
          </w:p>
        </w:tc>
        <w:tc>
          <w:tcPr>
            <w:tcW w:w="1800" w:type="dxa"/>
            <w:tcBorders>
              <w:top w:val="nil"/>
              <w:left w:val="nil"/>
              <w:bottom w:val="nil"/>
              <w:right w:val="nil"/>
            </w:tcBorders>
            <w:shd w:val="clear" w:color="auto" w:fill="auto"/>
            <w:noWrap/>
            <w:vAlign w:val="bottom"/>
            <w:hideMark/>
          </w:tcPr>
          <w:p w14:paraId="4905BB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1500 (1127-1907)</w:t>
            </w:r>
          </w:p>
        </w:tc>
      </w:tr>
      <w:tr w:rsidR="00B0760D" w:rsidRPr="00B0760D" w14:paraId="4418ADC5" w14:textId="77777777" w:rsidTr="00B0760D">
        <w:trPr>
          <w:trHeight w:val="320"/>
        </w:trPr>
        <w:tc>
          <w:tcPr>
            <w:tcW w:w="2524" w:type="dxa"/>
            <w:tcBorders>
              <w:top w:val="nil"/>
              <w:left w:val="nil"/>
              <w:bottom w:val="nil"/>
              <w:right w:val="nil"/>
            </w:tcBorders>
            <w:shd w:val="clear" w:color="auto" w:fill="auto"/>
            <w:noWrap/>
            <w:vAlign w:val="bottom"/>
            <w:hideMark/>
          </w:tcPr>
          <w:p w14:paraId="642BFC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7EB3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5A951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(1.7-5.6)</w:t>
            </w:r>
          </w:p>
        </w:tc>
        <w:tc>
          <w:tcPr>
            <w:tcW w:w="1660" w:type="dxa"/>
            <w:tcBorders>
              <w:top w:val="nil"/>
              <w:left w:val="nil"/>
              <w:bottom w:val="nil"/>
              <w:right w:val="nil"/>
            </w:tcBorders>
            <w:shd w:val="clear" w:color="auto" w:fill="auto"/>
            <w:noWrap/>
            <w:vAlign w:val="bottom"/>
            <w:hideMark/>
          </w:tcPr>
          <w:p w14:paraId="0BAD19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(1.1-3.6)</w:t>
            </w:r>
          </w:p>
        </w:tc>
        <w:tc>
          <w:tcPr>
            <w:tcW w:w="1800" w:type="dxa"/>
            <w:tcBorders>
              <w:top w:val="nil"/>
              <w:left w:val="nil"/>
              <w:bottom w:val="nil"/>
              <w:right w:val="nil"/>
            </w:tcBorders>
            <w:shd w:val="clear" w:color="auto" w:fill="auto"/>
            <w:noWrap/>
            <w:vAlign w:val="bottom"/>
            <w:hideMark/>
          </w:tcPr>
          <w:p w14:paraId="0ABA19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(65-215)</w:t>
            </w:r>
          </w:p>
        </w:tc>
        <w:tc>
          <w:tcPr>
            <w:tcW w:w="1800" w:type="dxa"/>
            <w:tcBorders>
              <w:top w:val="nil"/>
              <w:left w:val="nil"/>
              <w:bottom w:val="nil"/>
              <w:right w:val="nil"/>
            </w:tcBorders>
            <w:shd w:val="clear" w:color="auto" w:fill="auto"/>
            <w:noWrap/>
            <w:vAlign w:val="bottom"/>
            <w:hideMark/>
          </w:tcPr>
          <w:p w14:paraId="206E57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(67-223)</w:t>
            </w:r>
          </w:p>
        </w:tc>
      </w:tr>
      <w:tr w:rsidR="00B0760D" w:rsidRPr="00B0760D" w14:paraId="2E44C06E" w14:textId="77777777" w:rsidTr="00B0760D">
        <w:trPr>
          <w:trHeight w:val="320"/>
        </w:trPr>
        <w:tc>
          <w:tcPr>
            <w:tcW w:w="2524" w:type="dxa"/>
            <w:tcBorders>
              <w:top w:val="nil"/>
              <w:left w:val="nil"/>
              <w:bottom w:val="nil"/>
              <w:right w:val="nil"/>
            </w:tcBorders>
            <w:shd w:val="clear" w:color="auto" w:fill="auto"/>
            <w:noWrap/>
            <w:vAlign w:val="bottom"/>
            <w:hideMark/>
          </w:tcPr>
          <w:p w14:paraId="01CF354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3B04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4373F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(1.4-1.9)</w:t>
            </w:r>
          </w:p>
        </w:tc>
        <w:tc>
          <w:tcPr>
            <w:tcW w:w="1660" w:type="dxa"/>
            <w:tcBorders>
              <w:top w:val="nil"/>
              <w:left w:val="nil"/>
              <w:bottom w:val="nil"/>
              <w:right w:val="nil"/>
            </w:tcBorders>
            <w:shd w:val="clear" w:color="auto" w:fill="auto"/>
            <w:noWrap/>
            <w:vAlign w:val="bottom"/>
            <w:hideMark/>
          </w:tcPr>
          <w:p w14:paraId="167D84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(1.6-2.2)</w:t>
            </w:r>
          </w:p>
        </w:tc>
        <w:tc>
          <w:tcPr>
            <w:tcW w:w="1800" w:type="dxa"/>
            <w:tcBorders>
              <w:top w:val="nil"/>
              <w:left w:val="nil"/>
              <w:bottom w:val="nil"/>
              <w:right w:val="nil"/>
            </w:tcBorders>
            <w:shd w:val="clear" w:color="auto" w:fill="auto"/>
            <w:noWrap/>
            <w:vAlign w:val="bottom"/>
            <w:hideMark/>
          </w:tcPr>
          <w:p w14:paraId="6841FA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(53-71)</w:t>
            </w:r>
          </w:p>
        </w:tc>
        <w:tc>
          <w:tcPr>
            <w:tcW w:w="1800" w:type="dxa"/>
            <w:tcBorders>
              <w:top w:val="nil"/>
              <w:left w:val="nil"/>
              <w:bottom w:val="nil"/>
              <w:right w:val="nil"/>
            </w:tcBorders>
            <w:shd w:val="clear" w:color="auto" w:fill="auto"/>
            <w:noWrap/>
            <w:vAlign w:val="bottom"/>
            <w:hideMark/>
          </w:tcPr>
          <w:p w14:paraId="462FAE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(99-135)</w:t>
            </w:r>
          </w:p>
        </w:tc>
      </w:tr>
      <w:tr w:rsidR="00B0760D" w:rsidRPr="00B0760D" w14:paraId="7256367B" w14:textId="77777777" w:rsidTr="00B0760D">
        <w:trPr>
          <w:trHeight w:val="320"/>
        </w:trPr>
        <w:tc>
          <w:tcPr>
            <w:tcW w:w="2524" w:type="dxa"/>
            <w:tcBorders>
              <w:top w:val="nil"/>
              <w:left w:val="nil"/>
              <w:bottom w:val="nil"/>
              <w:right w:val="nil"/>
            </w:tcBorders>
            <w:shd w:val="clear" w:color="auto" w:fill="auto"/>
            <w:noWrap/>
            <w:vAlign w:val="bottom"/>
            <w:hideMark/>
          </w:tcPr>
          <w:p w14:paraId="1E97147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F86D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98C91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(0.8-1.1)</w:t>
            </w:r>
          </w:p>
        </w:tc>
        <w:tc>
          <w:tcPr>
            <w:tcW w:w="1660" w:type="dxa"/>
            <w:tcBorders>
              <w:top w:val="nil"/>
              <w:left w:val="nil"/>
              <w:bottom w:val="nil"/>
              <w:right w:val="nil"/>
            </w:tcBorders>
            <w:shd w:val="clear" w:color="auto" w:fill="auto"/>
            <w:noWrap/>
            <w:vAlign w:val="bottom"/>
            <w:hideMark/>
          </w:tcPr>
          <w:p w14:paraId="50C22C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(0.8-1.1)</w:t>
            </w:r>
          </w:p>
        </w:tc>
        <w:tc>
          <w:tcPr>
            <w:tcW w:w="1800" w:type="dxa"/>
            <w:tcBorders>
              <w:top w:val="nil"/>
              <w:left w:val="nil"/>
              <w:bottom w:val="nil"/>
              <w:right w:val="nil"/>
            </w:tcBorders>
            <w:shd w:val="clear" w:color="auto" w:fill="auto"/>
            <w:noWrap/>
            <w:vAlign w:val="bottom"/>
            <w:hideMark/>
          </w:tcPr>
          <w:p w14:paraId="444371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(31-41)</w:t>
            </w:r>
          </w:p>
        </w:tc>
        <w:tc>
          <w:tcPr>
            <w:tcW w:w="1800" w:type="dxa"/>
            <w:tcBorders>
              <w:top w:val="nil"/>
              <w:left w:val="nil"/>
              <w:bottom w:val="nil"/>
              <w:right w:val="nil"/>
            </w:tcBorders>
            <w:shd w:val="clear" w:color="auto" w:fill="auto"/>
            <w:noWrap/>
            <w:vAlign w:val="bottom"/>
            <w:hideMark/>
          </w:tcPr>
          <w:p w14:paraId="6A62FB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(49-70)</w:t>
            </w:r>
          </w:p>
        </w:tc>
      </w:tr>
      <w:tr w:rsidR="00B0760D" w:rsidRPr="00B0760D" w14:paraId="39316154" w14:textId="77777777" w:rsidTr="00B0760D">
        <w:trPr>
          <w:trHeight w:val="320"/>
        </w:trPr>
        <w:tc>
          <w:tcPr>
            <w:tcW w:w="2524" w:type="dxa"/>
            <w:tcBorders>
              <w:top w:val="nil"/>
              <w:left w:val="nil"/>
              <w:bottom w:val="nil"/>
              <w:right w:val="nil"/>
            </w:tcBorders>
            <w:shd w:val="clear" w:color="auto" w:fill="auto"/>
            <w:noWrap/>
            <w:vAlign w:val="bottom"/>
            <w:hideMark/>
          </w:tcPr>
          <w:p w14:paraId="7075119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314A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BF611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660" w:type="dxa"/>
            <w:tcBorders>
              <w:top w:val="nil"/>
              <w:left w:val="nil"/>
              <w:bottom w:val="nil"/>
              <w:right w:val="nil"/>
            </w:tcBorders>
            <w:shd w:val="clear" w:color="auto" w:fill="auto"/>
            <w:noWrap/>
            <w:vAlign w:val="bottom"/>
            <w:hideMark/>
          </w:tcPr>
          <w:p w14:paraId="69F844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800" w:type="dxa"/>
            <w:tcBorders>
              <w:top w:val="nil"/>
              <w:left w:val="nil"/>
              <w:bottom w:val="nil"/>
              <w:right w:val="nil"/>
            </w:tcBorders>
            <w:shd w:val="clear" w:color="auto" w:fill="auto"/>
            <w:noWrap/>
            <w:vAlign w:val="bottom"/>
            <w:hideMark/>
          </w:tcPr>
          <w:p w14:paraId="746733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(36-45)</w:t>
            </w:r>
          </w:p>
        </w:tc>
        <w:tc>
          <w:tcPr>
            <w:tcW w:w="1800" w:type="dxa"/>
            <w:tcBorders>
              <w:top w:val="nil"/>
              <w:left w:val="nil"/>
              <w:bottom w:val="nil"/>
              <w:right w:val="nil"/>
            </w:tcBorders>
            <w:shd w:val="clear" w:color="auto" w:fill="auto"/>
            <w:noWrap/>
            <w:vAlign w:val="bottom"/>
            <w:hideMark/>
          </w:tcPr>
          <w:p w14:paraId="36320D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(69-88)</w:t>
            </w:r>
          </w:p>
        </w:tc>
      </w:tr>
      <w:tr w:rsidR="00B0760D" w:rsidRPr="00B0760D" w14:paraId="2A59FF0E" w14:textId="77777777" w:rsidTr="00B0760D">
        <w:trPr>
          <w:trHeight w:val="320"/>
        </w:trPr>
        <w:tc>
          <w:tcPr>
            <w:tcW w:w="2524" w:type="dxa"/>
            <w:tcBorders>
              <w:top w:val="nil"/>
              <w:left w:val="nil"/>
              <w:bottom w:val="nil"/>
              <w:right w:val="nil"/>
            </w:tcBorders>
            <w:shd w:val="clear" w:color="auto" w:fill="auto"/>
            <w:noWrap/>
            <w:vAlign w:val="bottom"/>
            <w:hideMark/>
          </w:tcPr>
          <w:p w14:paraId="366F9A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830E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8CE31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(0.1-0.2)</w:t>
            </w:r>
          </w:p>
        </w:tc>
        <w:tc>
          <w:tcPr>
            <w:tcW w:w="1660" w:type="dxa"/>
            <w:tcBorders>
              <w:top w:val="nil"/>
              <w:left w:val="nil"/>
              <w:bottom w:val="nil"/>
              <w:right w:val="nil"/>
            </w:tcBorders>
            <w:shd w:val="clear" w:color="auto" w:fill="auto"/>
            <w:noWrap/>
            <w:vAlign w:val="bottom"/>
            <w:hideMark/>
          </w:tcPr>
          <w:p w14:paraId="096073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800" w:type="dxa"/>
            <w:tcBorders>
              <w:top w:val="nil"/>
              <w:left w:val="nil"/>
              <w:bottom w:val="nil"/>
              <w:right w:val="nil"/>
            </w:tcBorders>
            <w:shd w:val="clear" w:color="auto" w:fill="auto"/>
            <w:noWrap/>
            <w:vAlign w:val="bottom"/>
            <w:hideMark/>
          </w:tcPr>
          <w:p w14:paraId="542B9A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(5-8)</w:t>
            </w:r>
          </w:p>
        </w:tc>
        <w:tc>
          <w:tcPr>
            <w:tcW w:w="1800" w:type="dxa"/>
            <w:tcBorders>
              <w:top w:val="nil"/>
              <w:left w:val="nil"/>
              <w:bottom w:val="nil"/>
              <w:right w:val="nil"/>
            </w:tcBorders>
            <w:shd w:val="clear" w:color="auto" w:fill="auto"/>
            <w:noWrap/>
            <w:vAlign w:val="bottom"/>
            <w:hideMark/>
          </w:tcPr>
          <w:p w14:paraId="27D826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(10-17)</w:t>
            </w:r>
          </w:p>
        </w:tc>
      </w:tr>
      <w:tr w:rsidR="00B0760D" w:rsidRPr="00B0760D" w14:paraId="6D3A1B06" w14:textId="77777777" w:rsidTr="00B0760D">
        <w:trPr>
          <w:trHeight w:val="320"/>
        </w:trPr>
        <w:tc>
          <w:tcPr>
            <w:tcW w:w="2524" w:type="dxa"/>
            <w:tcBorders>
              <w:top w:val="nil"/>
              <w:left w:val="nil"/>
              <w:bottom w:val="nil"/>
              <w:right w:val="nil"/>
            </w:tcBorders>
            <w:shd w:val="clear" w:color="auto" w:fill="auto"/>
            <w:noWrap/>
            <w:vAlign w:val="bottom"/>
            <w:hideMark/>
          </w:tcPr>
          <w:p w14:paraId="599A95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Kazakhstan</w:t>
            </w:r>
          </w:p>
        </w:tc>
        <w:tc>
          <w:tcPr>
            <w:tcW w:w="2180" w:type="dxa"/>
            <w:tcBorders>
              <w:top w:val="nil"/>
              <w:left w:val="nil"/>
              <w:bottom w:val="nil"/>
              <w:right w:val="nil"/>
            </w:tcBorders>
            <w:shd w:val="clear" w:color="auto" w:fill="auto"/>
            <w:noWrap/>
            <w:vAlign w:val="bottom"/>
            <w:hideMark/>
          </w:tcPr>
          <w:p w14:paraId="1A5F77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B83ED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93.1 (90.6-95.5)</w:t>
            </w:r>
          </w:p>
        </w:tc>
        <w:tc>
          <w:tcPr>
            <w:tcW w:w="1660" w:type="dxa"/>
            <w:tcBorders>
              <w:top w:val="nil"/>
              <w:left w:val="nil"/>
              <w:bottom w:val="nil"/>
              <w:right w:val="nil"/>
            </w:tcBorders>
            <w:shd w:val="clear" w:color="auto" w:fill="auto"/>
            <w:noWrap/>
            <w:vAlign w:val="bottom"/>
            <w:hideMark/>
          </w:tcPr>
          <w:p w14:paraId="6F47CF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(87.2-94.1)</w:t>
            </w:r>
          </w:p>
        </w:tc>
        <w:tc>
          <w:tcPr>
            <w:tcW w:w="1800" w:type="dxa"/>
            <w:tcBorders>
              <w:top w:val="nil"/>
              <w:left w:val="nil"/>
              <w:bottom w:val="nil"/>
              <w:right w:val="nil"/>
            </w:tcBorders>
            <w:shd w:val="clear" w:color="auto" w:fill="auto"/>
            <w:noWrap/>
            <w:vAlign w:val="bottom"/>
            <w:hideMark/>
          </w:tcPr>
          <w:p w14:paraId="30F455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2206 (2121-2297)</w:t>
            </w:r>
          </w:p>
        </w:tc>
        <w:tc>
          <w:tcPr>
            <w:tcW w:w="1800" w:type="dxa"/>
            <w:tcBorders>
              <w:top w:val="nil"/>
              <w:left w:val="nil"/>
              <w:bottom w:val="nil"/>
              <w:right w:val="nil"/>
            </w:tcBorders>
            <w:shd w:val="clear" w:color="auto" w:fill="auto"/>
            <w:noWrap/>
            <w:vAlign w:val="bottom"/>
            <w:hideMark/>
          </w:tcPr>
          <w:p w14:paraId="2876B6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4405 (4195-4616)</w:t>
            </w:r>
          </w:p>
        </w:tc>
      </w:tr>
      <w:tr w:rsidR="00B0760D" w:rsidRPr="00B0760D" w14:paraId="36F2F450" w14:textId="77777777" w:rsidTr="00B0760D">
        <w:trPr>
          <w:trHeight w:val="320"/>
        </w:trPr>
        <w:tc>
          <w:tcPr>
            <w:tcW w:w="2524" w:type="dxa"/>
            <w:tcBorders>
              <w:top w:val="nil"/>
              <w:left w:val="nil"/>
              <w:bottom w:val="nil"/>
              <w:right w:val="nil"/>
            </w:tcBorders>
            <w:shd w:val="clear" w:color="auto" w:fill="auto"/>
            <w:noWrap/>
            <w:vAlign w:val="bottom"/>
            <w:hideMark/>
          </w:tcPr>
          <w:p w14:paraId="692B9F5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8D28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75294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(8.1-21.3)</w:t>
            </w:r>
          </w:p>
        </w:tc>
        <w:tc>
          <w:tcPr>
            <w:tcW w:w="1660" w:type="dxa"/>
            <w:tcBorders>
              <w:top w:val="nil"/>
              <w:left w:val="nil"/>
              <w:bottom w:val="nil"/>
              <w:right w:val="nil"/>
            </w:tcBorders>
            <w:shd w:val="clear" w:color="auto" w:fill="auto"/>
            <w:noWrap/>
            <w:vAlign w:val="bottom"/>
            <w:hideMark/>
          </w:tcPr>
          <w:p w14:paraId="4624A4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 (21.2-34.3)</w:t>
            </w:r>
          </w:p>
        </w:tc>
        <w:tc>
          <w:tcPr>
            <w:tcW w:w="1800" w:type="dxa"/>
            <w:tcBorders>
              <w:top w:val="nil"/>
              <w:left w:val="nil"/>
              <w:bottom w:val="nil"/>
              <w:right w:val="nil"/>
            </w:tcBorders>
            <w:shd w:val="clear" w:color="auto" w:fill="auto"/>
            <w:noWrap/>
            <w:vAlign w:val="bottom"/>
            <w:hideMark/>
          </w:tcPr>
          <w:p w14:paraId="06D2CB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332 (194-507)</w:t>
            </w:r>
          </w:p>
        </w:tc>
        <w:tc>
          <w:tcPr>
            <w:tcW w:w="1800" w:type="dxa"/>
            <w:tcBorders>
              <w:top w:val="nil"/>
              <w:left w:val="nil"/>
              <w:bottom w:val="nil"/>
              <w:right w:val="nil"/>
            </w:tcBorders>
            <w:shd w:val="clear" w:color="auto" w:fill="auto"/>
            <w:noWrap/>
            <w:vAlign w:val="bottom"/>
            <w:hideMark/>
          </w:tcPr>
          <w:p w14:paraId="5FD2D9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1364 (1020-1662)</w:t>
            </w:r>
          </w:p>
        </w:tc>
      </w:tr>
      <w:tr w:rsidR="00B0760D" w:rsidRPr="00B0760D" w14:paraId="2AEFAD11" w14:textId="77777777" w:rsidTr="00B0760D">
        <w:trPr>
          <w:trHeight w:val="320"/>
        </w:trPr>
        <w:tc>
          <w:tcPr>
            <w:tcW w:w="2524" w:type="dxa"/>
            <w:tcBorders>
              <w:top w:val="nil"/>
              <w:left w:val="nil"/>
              <w:bottom w:val="nil"/>
              <w:right w:val="nil"/>
            </w:tcBorders>
            <w:shd w:val="clear" w:color="auto" w:fill="auto"/>
            <w:noWrap/>
            <w:vAlign w:val="bottom"/>
            <w:hideMark/>
          </w:tcPr>
          <w:p w14:paraId="219375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044B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CCE27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64.7 (61.5-68.1)</w:t>
            </w:r>
          </w:p>
        </w:tc>
        <w:tc>
          <w:tcPr>
            <w:tcW w:w="1660" w:type="dxa"/>
            <w:tcBorders>
              <w:top w:val="nil"/>
              <w:left w:val="nil"/>
              <w:bottom w:val="nil"/>
              <w:right w:val="nil"/>
            </w:tcBorders>
            <w:shd w:val="clear" w:color="auto" w:fill="auto"/>
            <w:noWrap/>
            <w:vAlign w:val="bottom"/>
            <w:hideMark/>
          </w:tcPr>
          <w:p w14:paraId="5BD04A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47.6 (39.3-57.4)</w:t>
            </w:r>
          </w:p>
        </w:tc>
        <w:tc>
          <w:tcPr>
            <w:tcW w:w="1800" w:type="dxa"/>
            <w:tcBorders>
              <w:top w:val="nil"/>
              <w:left w:val="nil"/>
              <w:bottom w:val="nil"/>
              <w:right w:val="nil"/>
            </w:tcBorders>
            <w:shd w:val="clear" w:color="auto" w:fill="auto"/>
            <w:noWrap/>
            <w:vAlign w:val="bottom"/>
            <w:hideMark/>
          </w:tcPr>
          <w:p w14:paraId="60CEA6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1534 (1468-1603)</w:t>
            </w:r>
          </w:p>
        </w:tc>
        <w:tc>
          <w:tcPr>
            <w:tcW w:w="1800" w:type="dxa"/>
            <w:tcBorders>
              <w:top w:val="nil"/>
              <w:left w:val="nil"/>
              <w:bottom w:val="nil"/>
              <w:right w:val="nil"/>
            </w:tcBorders>
            <w:shd w:val="clear" w:color="auto" w:fill="auto"/>
            <w:noWrap/>
            <w:vAlign w:val="bottom"/>
            <w:hideMark/>
          </w:tcPr>
          <w:p w14:paraId="72CC83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2308 (1904-2780)</w:t>
            </w:r>
          </w:p>
        </w:tc>
      </w:tr>
      <w:tr w:rsidR="00B0760D" w:rsidRPr="00B0760D" w14:paraId="021A2BC3" w14:textId="77777777" w:rsidTr="00B0760D">
        <w:trPr>
          <w:trHeight w:val="320"/>
        </w:trPr>
        <w:tc>
          <w:tcPr>
            <w:tcW w:w="2524" w:type="dxa"/>
            <w:tcBorders>
              <w:top w:val="nil"/>
              <w:left w:val="nil"/>
              <w:bottom w:val="nil"/>
              <w:right w:val="nil"/>
            </w:tcBorders>
            <w:shd w:val="clear" w:color="auto" w:fill="auto"/>
            <w:noWrap/>
            <w:vAlign w:val="bottom"/>
            <w:hideMark/>
          </w:tcPr>
          <w:p w14:paraId="47CF35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3B9EE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14D35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(17.5-21)</w:t>
            </w:r>
          </w:p>
        </w:tc>
        <w:tc>
          <w:tcPr>
            <w:tcW w:w="1660" w:type="dxa"/>
            <w:tcBorders>
              <w:top w:val="nil"/>
              <w:left w:val="nil"/>
              <w:bottom w:val="nil"/>
              <w:right w:val="nil"/>
            </w:tcBorders>
            <w:shd w:val="clear" w:color="auto" w:fill="auto"/>
            <w:noWrap/>
            <w:vAlign w:val="bottom"/>
            <w:hideMark/>
          </w:tcPr>
          <w:p w14:paraId="19FFDC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(6.5-11.2)</w:t>
            </w:r>
          </w:p>
        </w:tc>
        <w:tc>
          <w:tcPr>
            <w:tcW w:w="1800" w:type="dxa"/>
            <w:tcBorders>
              <w:top w:val="nil"/>
              <w:left w:val="nil"/>
              <w:bottom w:val="nil"/>
              <w:right w:val="nil"/>
            </w:tcBorders>
            <w:shd w:val="clear" w:color="auto" w:fill="auto"/>
            <w:noWrap/>
            <w:vAlign w:val="bottom"/>
            <w:hideMark/>
          </w:tcPr>
          <w:p w14:paraId="07B6DE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447 (418-497)</w:t>
            </w:r>
          </w:p>
        </w:tc>
        <w:tc>
          <w:tcPr>
            <w:tcW w:w="1800" w:type="dxa"/>
            <w:tcBorders>
              <w:top w:val="nil"/>
              <w:left w:val="nil"/>
              <w:bottom w:val="nil"/>
              <w:right w:val="nil"/>
            </w:tcBorders>
            <w:shd w:val="clear" w:color="auto" w:fill="auto"/>
            <w:noWrap/>
            <w:vAlign w:val="bottom"/>
            <w:hideMark/>
          </w:tcPr>
          <w:p w14:paraId="0D90AB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408 (312-541)</w:t>
            </w:r>
          </w:p>
        </w:tc>
      </w:tr>
      <w:tr w:rsidR="00B0760D" w:rsidRPr="00B0760D" w14:paraId="07BD45EE" w14:textId="77777777" w:rsidTr="00B0760D">
        <w:trPr>
          <w:trHeight w:val="320"/>
        </w:trPr>
        <w:tc>
          <w:tcPr>
            <w:tcW w:w="2524" w:type="dxa"/>
            <w:tcBorders>
              <w:top w:val="nil"/>
              <w:left w:val="nil"/>
              <w:bottom w:val="nil"/>
              <w:right w:val="nil"/>
            </w:tcBorders>
            <w:shd w:val="clear" w:color="auto" w:fill="auto"/>
            <w:noWrap/>
            <w:vAlign w:val="bottom"/>
            <w:hideMark/>
          </w:tcPr>
          <w:p w14:paraId="410D9C1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2A572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D5D7A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56.9 (54-60.1)</w:t>
            </w:r>
          </w:p>
        </w:tc>
        <w:tc>
          <w:tcPr>
            <w:tcW w:w="1660" w:type="dxa"/>
            <w:tcBorders>
              <w:top w:val="nil"/>
              <w:left w:val="nil"/>
              <w:bottom w:val="nil"/>
              <w:right w:val="nil"/>
            </w:tcBorders>
            <w:shd w:val="clear" w:color="auto" w:fill="auto"/>
            <w:noWrap/>
            <w:vAlign w:val="bottom"/>
            <w:hideMark/>
          </w:tcPr>
          <w:p w14:paraId="3643E1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42.9 (35.1-52.4)</w:t>
            </w:r>
          </w:p>
        </w:tc>
        <w:tc>
          <w:tcPr>
            <w:tcW w:w="1800" w:type="dxa"/>
            <w:tcBorders>
              <w:top w:val="nil"/>
              <w:left w:val="nil"/>
              <w:bottom w:val="nil"/>
              <w:right w:val="nil"/>
            </w:tcBorders>
            <w:shd w:val="clear" w:color="auto" w:fill="auto"/>
            <w:noWrap/>
            <w:vAlign w:val="bottom"/>
            <w:hideMark/>
          </w:tcPr>
          <w:p w14:paraId="653E11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1349 (1289-1417)</w:t>
            </w:r>
          </w:p>
        </w:tc>
        <w:tc>
          <w:tcPr>
            <w:tcW w:w="1800" w:type="dxa"/>
            <w:tcBorders>
              <w:top w:val="nil"/>
              <w:left w:val="nil"/>
              <w:bottom w:val="nil"/>
              <w:right w:val="nil"/>
            </w:tcBorders>
            <w:shd w:val="clear" w:color="auto" w:fill="auto"/>
            <w:noWrap/>
            <w:vAlign w:val="bottom"/>
            <w:hideMark/>
          </w:tcPr>
          <w:p w14:paraId="194504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2081 (1703-2534)</w:t>
            </w:r>
          </w:p>
        </w:tc>
      </w:tr>
      <w:tr w:rsidR="00B0760D" w:rsidRPr="00B0760D" w14:paraId="0E152944" w14:textId="77777777" w:rsidTr="00B0760D">
        <w:trPr>
          <w:trHeight w:val="320"/>
        </w:trPr>
        <w:tc>
          <w:tcPr>
            <w:tcW w:w="2524" w:type="dxa"/>
            <w:tcBorders>
              <w:top w:val="nil"/>
              <w:left w:val="nil"/>
              <w:bottom w:val="nil"/>
              <w:right w:val="nil"/>
            </w:tcBorders>
            <w:shd w:val="clear" w:color="auto" w:fill="auto"/>
            <w:noWrap/>
            <w:vAlign w:val="bottom"/>
            <w:hideMark/>
          </w:tcPr>
          <w:p w14:paraId="033075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1113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B3400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45.9 (31-62.5)</w:t>
            </w:r>
          </w:p>
        </w:tc>
        <w:tc>
          <w:tcPr>
            <w:tcW w:w="1660" w:type="dxa"/>
            <w:tcBorders>
              <w:top w:val="nil"/>
              <w:left w:val="nil"/>
              <w:bottom w:val="nil"/>
              <w:right w:val="nil"/>
            </w:tcBorders>
            <w:shd w:val="clear" w:color="auto" w:fill="auto"/>
            <w:noWrap/>
            <w:vAlign w:val="bottom"/>
            <w:hideMark/>
          </w:tcPr>
          <w:p w14:paraId="04F19E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49.8 (34.7-63.9)</w:t>
            </w:r>
          </w:p>
        </w:tc>
        <w:tc>
          <w:tcPr>
            <w:tcW w:w="1800" w:type="dxa"/>
            <w:tcBorders>
              <w:top w:val="nil"/>
              <w:left w:val="nil"/>
              <w:bottom w:val="nil"/>
              <w:right w:val="nil"/>
            </w:tcBorders>
            <w:shd w:val="clear" w:color="auto" w:fill="auto"/>
            <w:noWrap/>
            <w:vAlign w:val="bottom"/>
            <w:hideMark/>
          </w:tcPr>
          <w:p w14:paraId="445E4B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1085 (733-1473)</w:t>
            </w:r>
          </w:p>
        </w:tc>
        <w:tc>
          <w:tcPr>
            <w:tcW w:w="1800" w:type="dxa"/>
            <w:tcBorders>
              <w:top w:val="nil"/>
              <w:left w:val="nil"/>
              <w:bottom w:val="nil"/>
              <w:right w:val="nil"/>
            </w:tcBorders>
            <w:shd w:val="clear" w:color="auto" w:fill="auto"/>
            <w:noWrap/>
            <w:vAlign w:val="bottom"/>
            <w:hideMark/>
          </w:tcPr>
          <w:p w14:paraId="707686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2408 (1691-3109)</w:t>
            </w:r>
          </w:p>
        </w:tc>
      </w:tr>
      <w:tr w:rsidR="00B0760D" w:rsidRPr="00B0760D" w14:paraId="1DBF1B68" w14:textId="77777777" w:rsidTr="00B0760D">
        <w:trPr>
          <w:trHeight w:val="320"/>
        </w:trPr>
        <w:tc>
          <w:tcPr>
            <w:tcW w:w="2524" w:type="dxa"/>
            <w:tcBorders>
              <w:top w:val="nil"/>
              <w:left w:val="nil"/>
              <w:bottom w:val="nil"/>
              <w:right w:val="nil"/>
            </w:tcBorders>
            <w:shd w:val="clear" w:color="auto" w:fill="auto"/>
            <w:noWrap/>
            <w:vAlign w:val="bottom"/>
            <w:hideMark/>
          </w:tcPr>
          <w:p w14:paraId="5CDCDF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7195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071E7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47.5 (40.7-55.6)</w:t>
            </w:r>
          </w:p>
        </w:tc>
        <w:tc>
          <w:tcPr>
            <w:tcW w:w="1660" w:type="dxa"/>
            <w:tcBorders>
              <w:top w:val="nil"/>
              <w:left w:val="nil"/>
              <w:bottom w:val="nil"/>
              <w:right w:val="nil"/>
            </w:tcBorders>
            <w:shd w:val="clear" w:color="auto" w:fill="auto"/>
            <w:noWrap/>
            <w:vAlign w:val="bottom"/>
            <w:hideMark/>
          </w:tcPr>
          <w:p w14:paraId="6CCFD5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41.8 (34.1-49.9)</w:t>
            </w:r>
          </w:p>
        </w:tc>
        <w:tc>
          <w:tcPr>
            <w:tcW w:w="1800" w:type="dxa"/>
            <w:tcBorders>
              <w:top w:val="nil"/>
              <w:left w:val="nil"/>
              <w:bottom w:val="nil"/>
              <w:right w:val="nil"/>
            </w:tcBorders>
            <w:shd w:val="clear" w:color="auto" w:fill="auto"/>
            <w:noWrap/>
            <w:vAlign w:val="bottom"/>
            <w:hideMark/>
          </w:tcPr>
          <w:p w14:paraId="7C3F14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1126 (955-1326)</w:t>
            </w:r>
          </w:p>
        </w:tc>
        <w:tc>
          <w:tcPr>
            <w:tcW w:w="1800" w:type="dxa"/>
            <w:tcBorders>
              <w:top w:val="nil"/>
              <w:left w:val="nil"/>
              <w:bottom w:val="nil"/>
              <w:right w:val="nil"/>
            </w:tcBorders>
            <w:shd w:val="clear" w:color="auto" w:fill="auto"/>
            <w:noWrap/>
            <w:vAlign w:val="bottom"/>
            <w:hideMark/>
          </w:tcPr>
          <w:p w14:paraId="1B0158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2023 (1652-2433)</w:t>
            </w:r>
          </w:p>
        </w:tc>
      </w:tr>
      <w:tr w:rsidR="00B0760D" w:rsidRPr="00B0760D" w14:paraId="1E970C75" w14:textId="77777777" w:rsidTr="00B0760D">
        <w:trPr>
          <w:trHeight w:val="320"/>
        </w:trPr>
        <w:tc>
          <w:tcPr>
            <w:tcW w:w="2524" w:type="dxa"/>
            <w:tcBorders>
              <w:top w:val="nil"/>
              <w:left w:val="nil"/>
              <w:bottom w:val="nil"/>
              <w:right w:val="nil"/>
            </w:tcBorders>
            <w:shd w:val="clear" w:color="auto" w:fill="auto"/>
            <w:noWrap/>
            <w:vAlign w:val="bottom"/>
            <w:hideMark/>
          </w:tcPr>
          <w:p w14:paraId="478B1B2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9E88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2EB74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(5.6-10.1)</w:t>
            </w:r>
          </w:p>
        </w:tc>
        <w:tc>
          <w:tcPr>
            <w:tcW w:w="1660" w:type="dxa"/>
            <w:tcBorders>
              <w:top w:val="nil"/>
              <w:left w:val="nil"/>
              <w:bottom w:val="nil"/>
              <w:right w:val="nil"/>
            </w:tcBorders>
            <w:shd w:val="clear" w:color="auto" w:fill="auto"/>
            <w:noWrap/>
            <w:vAlign w:val="bottom"/>
            <w:hideMark/>
          </w:tcPr>
          <w:p w14:paraId="7DDE7C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(5.3-10.1)</w:t>
            </w:r>
          </w:p>
        </w:tc>
        <w:tc>
          <w:tcPr>
            <w:tcW w:w="1800" w:type="dxa"/>
            <w:tcBorders>
              <w:top w:val="nil"/>
              <w:left w:val="nil"/>
              <w:bottom w:val="nil"/>
              <w:right w:val="nil"/>
            </w:tcBorders>
            <w:shd w:val="clear" w:color="auto" w:fill="auto"/>
            <w:noWrap/>
            <w:vAlign w:val="bottom"/>
            <w:hideMark/>
          </w:tcPr>
          <w:p w14:paraId="5B6679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193 (135-241)</w:t>
            </w:r>
          </w:p>
        </w:tc>
        <w:tc>
          <w:tcPr>
            <w:tcW w:w="1800" w:type="dxa"/>
            <w:tcBorders>
              <w:top w:val="nil"/>
              <w:left w:val="nil"/>
              <w:bottom w:val="nil"/>
              <w:right w:val="nil"/>
            </w:tcBorders>
            <w:shd w:val="clear" w:color="auto" w:fill="auto"/>
            <w:noWrap/>
            <w:vAlign w:val="bottom"/>
            <w:hideMark/>
          </w:tcPr>
          <w:p w14:paraId="056213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377 (255-487)</w:t>
            </w:r>
          </w:p>
        </w:tc>
      </w:tr>
      <w:tr w:rsidR="00B0760D" w:rsidRPr="00B0760D" w14:paraId="5B44DAF6" w14:textId="77777777" w:rsidTr="00B0760D">
        <w:trPr>
          <w:trHeight w:val="320"/>
        </w:trPr>
        <w:tc>
          <w:tcPr>
            <w:tcW w:w="2524" w:type="dxa"/>
            <w:tcBorders>
              <w:top w:val="nil"/>
              <w:left w:val="nil"/>
              <w:bottom w:val="nil"/>
              <w:right w:val="nil"/>
            </w:tcBorders>
            <w:shd w:val="clear" w:color="auto" w:fill="auto"/>
            <w:noWrap/>
            <w:vAlign w:val="bottom"/>
            <w:hideMark/>
          </w:tcPr>
          <w:p w14:paraId="23C5B49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AE58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58432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(2-5.4)</w:t>
            </w:r>
          </w:p>
        </w:tc>
        <w:tc>
          <w:tcPr>
            <w:tcW w:w="1660" w:type="dxa"/>
            <w:tcBorders>
              <w:top w:val="nil"/>
              <w:left w:val="nil"/>
              <w:bottom w:val="nil"/>
              <w:right w:val="nil"/>
            </w:tcBorders>
            <w:shd w:val="clear" w:color="auto" w:fill="auto"/>
            <w:noWrap/>
            <w:vAlign w:val="bottom"/>
            <w:hideMark/>
          </w:tcPr>
          <w:p w14:paraId="5B85F9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(3.6-8.6)</w:t>
            </w:r>
          </w:p>
        </w:tc>
        <w:tc>
          <w:tcPr>
            <w:tcW w:w="1800" w:type="dxa"/>
            <w:tcBorders>
              <w:top w:val="nil"/>
              <w:left w:val="nil"/>
              <w:bottom w:val="nil"/>
              <w:right w:val="nil"/>
            </w:tcBorders>
            <w:shd w:val="clear" w:color="auto" w:fill="auto"/>
            <w:noWrap/>
            <w:vAlign w:val="bottom"/>
            <w:hideMark/>
          </w:tcPr>
          <w:p w14:paraId="3DAF9E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(48-127)</w:t>
            </w:r>
          </w:p>
        </w:tc>
        <w:tc>
          <w:tcPr>
            <w:tcW w:w="1800" w:type="dxa"/>
            <w:tcBorders>
              <w:top w:val="nil"/>
              <w:left w:val="nil"/>
              <w:bottom w:val="nil"/>
              <w:right w:val="nil"/>
            </w:tcBorders>
            <w:shd w:val="clear" w:color="auto" w:fill="auto"/>
            <w:noWrap/>
            <w:vAlign w:val="bottom"/>
            <w:hideMark/>
          </w:tcPr>
          <w:p w14:paraId="155E3C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256 (173-414)</w:t>
            </w:r>
          </w:p>
        </w:tc>
      </w:tr>
      <w:tr w:rsidR="00B0760D" w:rsidRPr="00B0760D" w14:paraId="1E67AFC3" w14:textId="77777777" w:rsidTr="00B0760D">
        <w:trPr>
          <w:trHeight w:val="320"/>
        </w:trPr>
        <w:tc>
          <w:tcPr>
            <w:tcW w:w="2524" w:type="dxa"/>
            <w:tcBorders>
              <w:top w:val="nil"/>
              <w:left w:val="nil"/>
              <w:bottom w:val="nil"/>
              <w:right w:val="nil"/>
            </w:tcBorders>
            <w:shd w:val="clear" w:color="auto" w:fill="auto"/>
            <w:noWrap/>
            <w:vAlign w:val="bottom"/>
            <w:hideMark/>
          </w:tcPr>
          <w:p w14:paraId="7B90F9F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D34A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BEF70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(6.7-16.7)</w:t>
            </w:r>
          </w:p>
        </w:tc>
        <w:tc>
          <w:tcPr>
            <w:tcW w:w="1660" w:type="dxa"/>
            <w:tcBorders>
              <w:top w:val="nil"/>
              <w:left w:val="nil"/>
              <w:bottom w:val="nil"/>
              <w:right w:val="nil"/>
            </w:tcBorders>
            <w:shd w:val="clear" w:color="auto" w:fill="auto"/>
            <w:noWrap/>
            <w:vAlign w:val="bottom"/>
            <w:hideMark/>
          </w:tcPr>
          <w:p w14:paraId="0BAE1E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(9.2-21.9)</w:t>
            </w:r>
          </w:p>
        </w:tc>
        <w:tc>
          <w:tcPr>
            <w:tcW w:w="1800" w:type="dxa"/>
            <w:tcBorders>
              <w:top w:val="nil"/>
              <w:left w:val="nil"/>
              <w:bottom w:val="nil"/>
              <w:right w:val="nil"/>
            </w:tcBorders>
            <w:shd w:val="clear" w:color="auto" w:fill="auto"/>
            <w:noWrap/>
            <w:vAlign w:val="bottom"/>
            <w:hideMark/>
          </w:tcPr>
          <w:p w14:paraId="31E04C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249 (155-396)</w:t>
            </w:r>
          </w:p>
        </w:tc>
        <w:tc>
          <w:tcPr>
            <w:tcW w:w="1800" w:type="dxa"/>
            <w:tcBorders>
              <w:top w:val="nil"/>
              <w:left w:val="nil"/>
              <w:bottom w:val="nil"/>
              <w:right w:val="nil"/>
            </w:tcBorders>
            <w:shd w:val="clear" w:color="auto" w:fill="auto"/>
            <w:noWrap/>
            <w:vAlign w:val="bottom"/>
            <w:hideMark/>
          </w:tcPr>
          <w:p w14:paraId="04DFF2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706 (442-1068)</w:t>
            </w:r>
          </w:p>
        </w:tc>
      </w:tr>
      <w:tr w:rsidR="00B0760D" w:rsidRPr="00B0760D" w14:paraId="727C44E3" w14:textId="77777777" w:rsidTr="00B0760D">
        <w:trPr>
          <w:trHeight w:val="320"/>
        </w:trPr>
        <w:tc>
          <w:tcPr>
            <w:tcW w:w="2524" w:type="dxa"/>
            <w:tcBorders>
              <w:top w:val="nil"/>
              <w:left w:val="nil"/>
              <w:bottom w:val="nil"/>
              <w:right w:val="nil"/>
            </w:tcBorders>
            <w:shd w:val="clear" w:color="auto" w:fill="auto"/>
            <w:noWrap/>
            <w:vAlign w:val="bottom"/>
            <w:hideMark/>
          </w:tcPr>
          <w:p w14:paraId="0ACE7E5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D1B9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ED0EF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(3.1-3.4)</w:t>
            </w:r>
          </w:p>
        </w:tc>
        <w:tc>
          <w:tcPr>
            <w:tcW w:w="1660" w:type="dxa"/>
            <w:tcBorders>
              <w:top w:val="nil"/>
              <w:left w:val="nil"/>
              <w:bottom w:val="nil"/>
              <w:right w:val="nil"/>
            </w:tcBorders>
            <w:shd w:val="clear" w:color="auto" w:fill="auto"/>
            <w:noWrap/>
            <w:vAlign w:val="bottom"/>
            <w:hideMark/>
          </w:tcPr>
          <w:p w14:paraId="708FED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(3.3-3.8)</w:t>
            </w:r>
          </w:p>
        </w:tc>
        <w:tc>
          <w:tcPr>
            <w:tcW w:w="1800" w:type="dxa"/>
            <w:tcBorders>
              <w:top w:val="nil"/>
              <w:left w:val="nil"/>
              <w:bottom w:val="nil"/>
              <w:right w:val="nil"/>
            </w:tcBorders>
            <w:shd w:val="clear" w:color="auto" w:fill="auto"/>
            <w:noWrap/>
            <w:vAlign w:val="bottom"/>
            <w:hideMark/>
          </w:tcPr>
          <w:p w14:paraId="5C98E7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(72-82)</w:t>
            </w:r>
          </w:p>
        </w:tc>
        <w:tc>
          <w:tcPr>
            <w:tcW w:w="1800" w:type="dxa"/>
            <w:tcBorders>
              <w:top w:val="nil"/>
              <w:left w:val="nil"/>
              <w:bottom w:val="nil"/>
              <w:right w:val="nil"/>
            </w:tcBorders>
            <w:shd w:val="clear" w:color="auto" w:fill="auto"/>
            <w:noWrap/>
            <w:vAlign w:val="bottom"/>
            <w:hideMark/>
          </w:tcPr>
          <w:p w14:paraId="70E3E9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(161-186)</w:t>
            </w:r>
          </w:p>
        </w:tc>
      </w:tr>
      <w:tr w:rsidR="00B0760D" w:rsidRPr="00B0760D" w14:paraId="01BD2595" w14:textId="77777777" w:rsidTr="00B0760D">
        <w:trPr>
          <w:trHeight w:val="320"/>
        </w:trPr>
        <w:tc>
          <w:tcPr>
            <w:tcW w:w="2524" w:type="dxa"/>
            <w:tcBorders>
              <w:top w:val="nil"/>
              <w:left w:val="nil"/>
              <w:bottom w:val="nil"/>
              <w:right w:val="nil"/>
            </w:tcBorders>
            <w:shd w:val="clear" w:color="auto" w:fill="auto"/>
            <w:noWrap/>
            <w:vAlign w:val="bottom"/>
            <w:hideMark/>
          </w:tcPr>
          <w:p w14:paraId="246BA9F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64E3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66D97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555771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(0.4-0.7)</w:t>
            </w:r>
          </w:p>
        </w:tc>
        <w:tc>
          <w:tcPr>
            <w:tcW w:w="1800" w:type="dxa"/>
            <w:tcBorders>
              <w:top w:val="nil"/>
              <w:left w:val="nil"/>
              <w:bottom w:val="nil"/>
              <w:right w:val="nil"/>
            </w:tcBorders>
            <w:shd w:val="clear" w:color="auto" w:fill="auto"/>
            <w:noWrap/>
            <w:vAlign w:val="bottom"/>
            <w:hideMark/>
          </w:tcPr>
          <w:p w14:paraId="169A4B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(30-35)</w:t>
            </w:r>
          </w:p>
        </w:tc>
        <w:tc>
          <w:tcPr>
            <w:tcW w:w="1800" w:type="dxa"/>
            <w:tcBorders>
              <w:top w:val="nil"/>
              <w:left w:val="nil"/>
              <w:bottom w:val="nil"/>
              <w:right w:val="nil"/>
            </w:tcBorders>
            <w:shd w:val="clear" w:color="auto" w:fill="auto"/>
            <w:noWrap/>
            <w:vAlign w:val="bottom"/>
            <w:hideMark/>
          </w:tcPr>
          <w:p w14:paraId="38431D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(21-34)</w:t>
            </w:r>
          </w:p>
        </w:tc>
      </w:tr>
      <w:tr w:rsidR="00B0760D" w:rsidRPr="00B0760D" w14:paraId="7A6B7B77" w14:textId="77777777" w:rsidTr="00B0760D">
        <w:trPr>
          <w:trHeight w:val="320"/>
        </w:trPr>
        <w:tc>
          <w:tcPr>
            <w:tcW w:w="2524" w:type="dxa"/>
            <w:tcBorders>
              <w:top w:val="nil"/>
              <w:left w:val="nil"/>
              <w:bottom w:val="nil"/>
              <w:right w:val="nil"/>
            </w:tcBorders>
            <w:shd w:val="clear" w:color="auto" w:fill="auto"/>
            <w:noWrap/>
            <w:vAlign w:val="bottom"/>
            <w:hideMark/>
          </w:tcPr>
          <w:p w14:paraId="505773A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FCEC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30A77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660" w:type="dxa"/>
            <w:tcBorders>
              <w:top w:val="nil"/>
              <w:left w:val="nil"/>
              <w:bottom w:val="nil"/>
              <w:right w:val="nil"/>
            </w:tcBorders>
            <w:shd w:val="clear" w:color="auto" w:fill="auto"/>
            <w:noWrap/>
            <w:vAlign w:val="bottom"/>
            <w:hideMark/>
          </w:tcPr>
          <w:p w14:paraId="13A279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(0.7-1)</w:t>
            </w:r>
          </w:p>
        </w:tc>
        <w:tc>
          <w:tcPr>
            <w:tcW w:w="1800" w:type="dxa"/>
            <w:tcBorders>
              <w:top w:val="nil"/>
              <w:left w:val="nil"/>
              <w:bottom w:val="nil"/>
              <w:right w:val="nil"/>
            </w:tcBorders>
            <w:shd w:val="clear" w:color="auto" w:fill="auto"/>
            <w:noWrap/>
            <w:vAlign w:val="bottom"/>
            <w:hideMark/>
          </w:tcPr>
          <w:p w14:paraId="5B1D98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(23-30)</w:t>
            </w:r>
          </w:p>
        </w:tc>
        <w:tc>
          <w:tcPr>
            <w:tcW w:w="1800" w:type="dxa"/>
            <w:tcBorders>
              <w:top w:val="nil"/>
              <w:left w:val="nil"/>
              <w:bottom w:val="nil"/>
              <w:right w:val="nil"/>
            </w:tcBorders>
            <w:shd w:val="clear" w:color="auto" w:fill="auto"/>
            <w:noWrap/>
            <w:vAlign w:val="bottom"/>
            <w:hideMark/>
          </w:tcPr>
          <w:p w14:paraId="19695E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(31-48)</w:t>
            </w:r>
          </w:p>
        </w:tc>
      </w:tr>
      <w:tr w:rsidR="00B0760D" w:rsidRPr="00B0760D" w14:paraId="20F3FEB1" w14:textId="77777777" w:rsidTr="00B0760D">
        <w:trPr>
          <w:trHeight w:val="320"/>
        </w:trPr>
        <w:tc>
          <w:tcPr>
            <w:tcW w:w="2524" w:type="dxa"/>
            <w:tcBorders>
              <w:top w:val="nil"/>
              <w:left w:val="nil"/>
              <w:bottom w:val="nil"/>
              <w:right w:val="nil"/>
            </w:tcBorders>
            <w:shd w:val="clear" w:color="auto" w:fill="auto"/>
            <w:noWrap/>
            <w:vAlign w:val="bottom"/>
            <w:hideMark/>
          </w:tcPr>
          <w:p w14:paraId="086C8E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A296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37DC8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4B77EE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531221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79ADF0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4A4132AD" w14:textId="77777777" w:rsidTr="00B0760D">
        <w:trPr>
          <w:trHeight w:val="320"/>
        </w:trPr>
        <w:tc>
          <w:tcPr>
            <w:tcW w:w="2524" w:type="dxa"/>
            <w:tcBorders>
              <w:top w:val="nil"/>
              <w:left w:val="nil"/>
              <w:bottom w:val="nil"/>
              <w:right w:val="nil"/>
            </w:tcBorders>
            <w:shd w:val="clear" w:color="auto" w:fill="auto"/>
            <w:noWrap/>
            <w:vAlign w:val="bottom"/>
            <w:hideMark/>
          </w:tcPr>
          <w:p w14:paraId="4B7E8F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Kenya</w:t>
            </w:r>
          </w:p>
        </w:tc>
        <w:tc>
          <w:tcPr>
            <w:tcW w:w="2180" w:type="dxa"/>
            <w:tcBorders>
              <w:top w:val="nil"/>
              <w:left w:val="nil"/>
              <w:bottom w:val="nil"/>
              <w:right w:val="nil"/>
            </w:tcBorders>
            <w:shd w:val="clear" w:color="auto" w:fill="auto"/>
            <w:noWrap/>
            <w:vAlign w:val="bottom"/>
            <w:hideMark/>
          </w:tcPr>
          <w:p w14:paraId="514EAC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22BD4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53.6 (50.7-56.9)</w:t>
            </w:r>
          </w:p>
        </w:tc>
        <w:tc>
          <w:tcPr>
            <w:tcW w:w="1660" w:type="dxa"/>
            <w:tcBorders>
              <w:top w:val="nil"/>
              <w:left w:val="nil"/>
              <w:bottom w:val="nil"/>
              <w:right w:val="nil"/>
            </w:tcBorders>
            <w:shd w:val="clear" w:color="auto" w:fill="auto"/>
            <w:noWrap/>
            <w:vAlign w:val="bottom"/>
            <w:hideMark/>
          </w:tcPr>
          <w:p w14:paraId="767F5C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53.9 (51.4-56.8)</w:t>
            </w:r>
          </w:p>
        </w:tc>
        <w:tc>
          <w:tcPr>
            <w:tcW w:w="1800" w:type="dxa"/>
            <w:tcBorders>
              <w:top w:val="nil"/>
              <w:left w:val="nil"/>
              <w:bottom w:val="nil"/>
              <w:right w:val="nil"/>
            </w:tcBorders>
            <w:shd w:val="clear" w:color="auto" w:fill="auto"/>
            <w:noWrap/>
            <w:vAlign w:val="bottom"/>
            <w:hideMark/>
          </w:tcPr>
          <w:p w14:paraId="0F12AD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746 (702-795)</w:t>
            </w:r>
          </w:p>
        </w:tc>
        <w:tc>
          <w:tcPr>
            <w:tcW w:w="1800" w:type="dxa"/>
            <w:tcBorders>
              <w:top w:val="nil"/>
              <w:left w:val="nil"/>
              <w:bottom w:val="nil"/>
              <w:right w:val="nil"/>
            </w:tcBorders>
            <w:shd w:val="clear" w:color="auto" w:fill="auto"/>
            <w:noWrap/>
            <w:vAlign w:val="bottom"/>
            <w:hideMark/>
          </w:tcPr>
          <w:p w14:paraId="5AA6C0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990 (938-1054)</w:t>
            </w:r>
          </w:p>
        </w:tc>
      </w:tr>
      <w:tr w:rsidR="00B0760D" w:rsidRPr="00B0760D" w14:paraId="26AADA3B" w14:textId="77777777" w:rsidTr="00B0760D">
        <w:trPr>
          <w:trHeight w:val="320"/>
        </w:trPr>
        <w:tc>
          <w:tcPr>
            <w:tcW w:w="2524" w:type="dxa"/>
            <w:tcBorders>
              <w:top w:val="nil"/>
              <w:left w:val="nil"/>
              <w:bottom w:val="nil"/>
              <w:right w:val="nil"/>
            </w:tcBorders>
            <w:shd w:val="clear" w:color="auto" w:fill="auto"/>
            <w:noWrap/>
            <w:vAlign w:val="bottom"/>
            <w:hideMark/>
          </w:tcPr>
          <w:p w14:paraId="4241FB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5F0E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1C4DB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34.8 (31.9-37)</w:t>
            </w:r>
          </w:p>
        </w:tc>
        <w:tc>
          <w:tcPr>
            <w:tcW w:w="1660" w:type="dxa"/>
            <w:tcBorders>
              <w:top w:val="nil"/>
              <w:left w:val="nil"/>
              <w:bottom w:val="nil"/>
              <w:right w:val="nil"/>
            </w:tcBorders>
            <w:shd w:val="clear" w:color="auto" w:fill="auto"/>
            <w:noWrap/>
            <w:vAlign w:val="bottom"/>
            <w:hideMark/>
          </w:tcPr>
          <w:p w14:paraId="28162C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36.7 (33.9-39)</w:t>
            </w:r>
          </w:p>
        </w:tc>
        <w:tc>
          <w:tcPr>
            <w:tcW w:w="1800" w:type="dxa"/>
            <w:tcBorders>
              <w:top w:val="nil"/>
              <w:left w:val="nil"/>
              <w:bottom w:val="nil"/>
              <w:right w:val="nil"/>
            </w:tcBorders>
            <w:shd w:val="clear" w:color="auto" w:fill="auto"/>
            <w:noWrap/>
            <w:vAlign w:val="bottom"/>
            <w:hideMark/>
          </w:tcPr>
          <w:p w14:paraId="75BE52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485 (441-517)</w:t>
            </w:r>
          </w:p>
        </w:tc>
        <w:tc>
          <w:tcPr>
            <w:tcW w:w="1800" w:type="dxa"/>
            <w:tcBorders>
              <w:top w:val="nil"/>
              <w:left w:val="nil"/>
              <w:bottom w:val="nil"/>
              <w:right w:val="nil"/>
            </w:tcBorders>
            <w:shd w:val="clear" w:color="auto" w:fill="auto"/>
            <w:noWrap/>
            <w:vAlign w:val="bottom"/>
            <w:hideMark/>
          </w:tcPr>
          <w:p w14:paraId="21647A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675 (615-727)</w:t>
            </w:r>
          </w:p>
        </w:tc>
      </w:tr>
      <w:tr w:rsidR="00B0760D" w:rsidRPr="00B0760D" w14:paraId="32D67F3D" w14:textId="77777777" w:rsidTr="00B0760D">
        <w:trPr>
          <w:trHeight w:val="320"/>
        </w:trPr>
        <w:tc>
          <w:tcPr>
            <w:tcW w:w="2524" w:type="dxa"/>
            <w:tcBorders>
              <w:top w:val="nil"/>
              <w:left w:val="nil"/>
              <w:bottom w:val="nil"/>
              <w:right w:val="nil"/>
            </w:tcBorders>
            <w:shd w:val="clear" w:color="auto" w:fill="auto"/>
            <w:noWrap/>
            <w:vAlign w:val="bottom"/>
            <w:hideMark/>
          </w:tcPr>
          <w:p w14:paraId="0382C1E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569F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8379B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(15.3-23)</w:t>
            </w:r>
          </w:p>
        </w:tc>
        <w:tc>
          <w:tcPr>
            <w:tcW w:w="1660" w:type="dxa"/>
            <w:tcBorders>
              <w:top w:val="nil"/>
              <w:left w:val="nil"/>
              <w:bottom w:val="nil"/>
              <w:right w:val="nil"/>
            </w:tcBorders>
            <w:shd w:val="clear" w:color="auto" w:fill="auto"/>
            <w:noWrap/>
            <w:vAlign w:val="bottom"/>
            <w:hideMark/>
          </w:tcPr>
          <w:p w14:paraId="0854F1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(15.7-22.3)</w:t>
            </w:r>
          </w:p>
        </w:tc>
        <w:tc>
          <w:tcPr>
            <w:tcW w:w="1800" w:type="dxa"/>
            <w:tcBorders>
              <w:top w:val="nil"/>
              <w:left w:val="nil"/>
              <w:bottom w:val="nil"/>
              <w:right w:val="nil"/>
            </w:tcBorders>
            <w:shd w:val="clear" w:color="auto" w:fill="auto"/>
            <w:noWrap/>
            <w:vAlign w:val="bottom"/>
            <w:hideMark/>
          </w:tcPr>
          <w:p w14:paraId="3DCAA5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262 (214-320)</w:t>
            </w:r>
          </w:p>
        </w:tc>
        <w:tc>
          <w:tcPr>
            <w:tcW w:w="1800" w:type="dxa"/>
            <w:tcBorders>
              <w:top w:val="nil"/>
              <w:left w:val="nil"/>
              <w:bottom w:val="nil"/>
              <w:right w:val="nil"/>
            </w:tcBorders>
            <w:shd w:val="clear" w:color="auto" w:fill="auto"/>
            <w:noWrap/>
            <w:vAlign w:val="bottom"/>
            <w:hideMark/>
          </w:tcPr>
          <w:p w14:paraId="224457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342 (289-405)</w:t>
            </w:r>
          </w:p>
        </w:tc>
      </w:tr>
      <w:tr w:rsidR="00B0760D" w:rsidRPr="00B0760D" w14:paraId="56140AAB" w14:textId="77777777" w:rsidTr="00B0760D">
        <w:trPr>
          <w:trHeight w:val="320"/>
        </w:trPr>
        <w:tc>
          <w:tcPr>
            <w:tcW w:w="2524" w:type="dxa"/>
            <w:tcBorders>
              <w:top w:val="nil"/>
              <w:left w:val="nil"/>
              <w:bottom w:val="nil"/>
              <w:right w:val="nil"/>
            </w:tcBorders>
            <w:shd w:val="clear" w:color="auto" w:fill="auto"/>
            <w:noWrap/>
            <w:vAlign w:val="bottom"/>
            <w:hideMark/>
          </w:tcPr>
          <w:p w14:paraId="69DC25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9A26C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DCEB1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(2.2-3.6)</w:t>
            </w:r>
          </w:p>
        </w:tc>
        <w:tc>
          <w:tcPr>
            <w:tcW w:w="1660" w:type="dxa"/>
            <w:tcBorders>
              <w:top w:val="nil"/>
              <w:left w:val="nil"/>
              <w:bottom w:val="nil"/>
              <w:right w:val="nil"/>
            </w:tcBorders>
            <w:shd w:val="clear" w:color="auto" w:fill="auto"/>
            <w:noWrap/>
            <w:vAlign w:val="bottom"/>
            <w:hideMark/>
          </w:tcPr>
          <w:p w14:paraId="5D70FC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(6.3-9.7)</w:t>
            </w:r>
          </w:p>
        </w:tc>
        <w:tc>
          <w:tcPr>
            <w:tcW w:w="1800" w:type="dxa"/>
            <w:tcBorders>
              <w:top w:val="nil"/>
              <w:left w:val="nil"/>
              <w:bottom w:val="nil"/>
              <w:right w:val="nil"/>
            </w:tcBorders>
            <w:shd w:val="clear" w:color="auto" w:fill="auto"/>
            <w:noWrap/>
            <w:vAlign w:val="bottom"/>
            <w:hideMark/>
          </w:tcPr>
          <w:p w14:paraId="52A591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(31-51)</w:t>
            </w:r>
          </w:p>
        </w:tc>
        <w:tc>
          <w:tcPr>
            <w:tcW w:w="1800" w:type="dxa"/>
            <w:tcBorders>
              <w:top w:val="nil"/>
              <w:left w:val="nil"/>
              <w:bottom w:val="nil"/>
              <w:right w:val="nil"/>
            </w:tcBorders>
            <w:shd w:val="clear" w:color="auto" w:fill="auto"/>
            <w:noWrap/>
            <w:vAlign w:val="bottom"/>
            <w:hideMark/>
          </w:tcPr>
          <w:p w14:paraId="34C073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 (117-177)</w:t>
            </w:r>
          </w:p>
        </w:tc>
      </w:tr>
      <w:tr w:rsidR="00B0760D" w:rsidRPr="00B0760D" w14:paraId="11891876" w14:textId="77777777" w:rsidTr="00B0760D">
        <w:trPr>
          <w:trHeight w:val="320"/>
        </w:trPr>
        <w:tc>
          <w:tcPr>
            <w:tcW w:w="2524" w:type="dxa"/>
            <w:tcBorders>
              <w:top w:val="nil"/>
              <w:left w:val="nil"/>
              <w:bottom w:val="nil"/>
              <w:right w:val="nil"/>
            </w:tcBorders>
            <w:shd w:val="clear" w:color="auto" w:fill="auto"/>
            <w:noWrap/>
            <w:vAlign w:val="bottom"/>
            <w:hideMark/>
          </w:tcPr>
          <w:p w14:paraId="59EA16B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76471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8922A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 (13.4-20.2)</w:t>
            </w:r>
          </w:p>
        </w:tc>
        <w:tc>
          <w:tcPr>
            <w:tcW w:w="1660" w:type="dxa"/>
            <w:tcBorders>
              <w:top w:val="nil"/>
              <w:left w:val="nil"/>
              <w:bottom w:val="nil"/>
              <w:right w:val="nil"/>
            </w:tcBorders>
            <w:shd w:val="clear" w:color="auto" w:fill="auto"/>
            <w:noWrap/>
            <w:vAlign w:val="bottom"/>
            <w:hideMark/>
          </w:tcPr>
          <w:p w14:paraId="2A7C09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(10-14.5)</w:t>
            </w:r>
          </w:p>
        </w:tc>
        <w:tc>
          <w:tcPr>
            <w:tcW w:w="1800" w:type="dxa"/>
            <w:tcBorders>
              <w:top w:val="nil"/>
              <w:left w:val="nil"/>
              <w:bottom w:val="nil"/>
              <w:right w:val="nil"/>
            </w:tcBorders>
            <w:shd w:val="clear" w:color="auto" w:fill="auto"/>
            <w:noWrap/>
            <w:vAlign w:val="bottom"/>
            <w:hideMark/>
          </w:tcPr>
          <w:p w14:paraId="737A38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 (187-282)</w:t>
            </w:r>
          </w:p>
        </w:tc>
        <w:tc>
          <w:tcPr>
            <w:tcW w:w="1800" w:type="dxa"/>
            <w:tcBorders>
              <w:top w:val="nil"/>
              <w:left w:val="nil"/>
              <w:bottom w:val="nil"/>
              <w:right w:val="nil"/>
            </w:tcBorders>
            <w:shd w:val="clear" w:color="auto" w:fill="auto"/>
            <w:noWrap/>
            <w:vAlign w:val="bottom"/>
            <w:hideMark/>
          </w:tcPr>
          <w:p w14:paraId="32DE34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 (184-268)</w:t>
            </w:r>
          </w:p>
        </w:tc>
      </w:tr>
      <w:tr w:rsidR="00B0760D" w:rsidRPr="00B0760D" w14:paraId="10A95A12" w14:textId="77777777" w:rsidTr="00B0760D">
        <w:trPr>
          <w:trHeight w:val="320"/>
        </w:trPr>
        <w:tc>
          <w:tcPr>
            <w:tcW w:w="2524" w:type="dxa"/>
            <w:tcBorders>
              <w:top w:val="nil"/>
              <w:left w:val="nil"/>
              <w:bottom w:val="nil"/>
              <w:right w:val="nil"/>
            </w:tcBorders>
            <w:shd w:val="clear" w:color="auto" w:fill="auto"/>
            <w:noWrap/>
            <w:vAlign w:val="bottom"/>
            <w:hideMark/>
          </w:tcPr>
          <w:p w14:paraId="537C19F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FD14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A0022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(0.4-2.5)</w:t>
            </w:r>
          </w:p>
        </w:tc>
        <w:tc>
          <w:tcPr>
            <w:tcW w:w="1660" w:type="dxa"/>
            <w:tcBorders>
              <w:top w:val="nil"/>
              <w:left w:val="nil"/>
              <w:bottom w:val="nil"/>
              <w:right w:val="nil"/>
            </w:tcBorders>
            <w:shd w:val="clear" w:color="auto" w:fill="auto"/>
            <w:noWrap/>
            <w:vAlign w:val="bottom"/>
            <w:hideMark/>
          </w:tcPr>
          <w:p w14:paraId="3238EE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(0.4-2.6)</w:t>
            </w:r>
          </w:p>
        </w:tc>
        <w:tc>
          <w:tcPr>
            <w:tcW w:w="1800" w:type="dxa"/>
            <w:tcBorders>
              <w:top w:val="nil"/>
              <w:left w:val="nil"/>
              <w:bottom w:val="nil"/>
              <w:right w:val="nil"/>
            </w:tcBorders>
            <w:shd w:val="clear" w:color="auto" w:fill="auto"/>
            <w:noWrap/>
            <w:vAlign w:val="bottom"/>
            <w:hideMark/>
          </w:tcPr>
          <w:p w14:paraId="4D1B03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(6-35)</w:t>
            </w:r>
          </w:p>
        </w:tc>
        <w:tc>
          <w:tcPr>
            <w:tcW w:w="1800" w:type="dxa"/>
            <w:tcBorders>
              <w:top w:val="nil"/>
              <w:left w:val="nil"/>
              <w:bottom w:val="nil"/>
              <w:right w:val="nil"/>
            </w:tcBorders>
            <w:shd w:val="clear" w:color="auto" w:fill="auto"/>
            <w:noWrap/>
            <w:vAlign w:val="bottom"/>
            <w:hideMark/>
          </w:tcPr>
          <w:p w14:paraId="2069A9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(8-48)</w:t>
            </w:r>
          </w:p>
        </w:tc>
      </w:tr>
      <w:tr w:rsidR="00B0760D" w:rsidRPr="00B0760D" w14:paraId="1DBDFD33" w14:textId="77777777" w:rsidTr="00B0760D">
        <w:trPr>
          <w:trHeight w:val="320"/>
        </w:trPr>
        <w:tc>
          <w:tcPr>
            <w:tcW w:w="2524" w:type="dxa"/>
            <w:tcBorders>
              <w:top w:val="nil"/>
              <w:left w:val="nil"/>
              <w:bottom w:val="nil"/>
              <w:right w:val="nil"/>
            </w:tcBorders>
            <w:shd w:val="clear" w:color="auto" w:fill="auto"/>
            <w:noWrap/>
            <w:vAlign w:val="bottom"/>
            <w:hideMark/>
          </w:tcPr>
          <w:p w14:paraId="4BF11E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1918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9D873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(4.1-9.2)</w:t>
            </w:r>
          </w:p>
        </w:tc>
        <w:tc>
          <w:tcPr>
            <w:tcW w:w="1660" w:type="dxa"/>
            <w:tcBorders>
              <w:top w:val="nil"/>
              <w:left w:val="nil"/>
              <w:bottom w:val="nil"/>
              <w:right w:val="nil"/>
            </w:tcBorders>
            <w:shd w:val="clear" w:color="auto" w:fill="auto"/>
            <w:noWrap/>
            <w:vAlign w:val="bottom"/>
            <w:hideMark/>
          </w:tcPr>
          <w:p w14:paraId="2FCAE3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(4.1-9.6)</w:t>
            </w:r>
          </w:p>
        </w:tc>
        <w:tc>
          <w:tcPr>
            <w:tcW w:w="1800" w:type="dxa"/>
            <w:tcBorders>
              <w:top w:val="nil"/>
              <w:left w:val="nil"/>
              <w:bottom w:val="nil"/>
              <w:right w:val="nil"/>
            </w:tcBorders>
            <w:shd w:val="clear" w:color="auto" w:fill="auto"/>
            <w:noWrap/>
            <w:vAlign w:val="bottom"/>
            <w:hideMark/>
          </w:tcPr>
          <w:p w14:paraId="1598B3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(57-128)</w:t>
            </w:r>
          </w:p>
        </w:tc>
        <w:tc>
          <w:tcPr>
            <w:tcW w:w="1800" w:type="dxa"/>
            <w:tcBorders>
              <w:top w:val="nil"/>
              <w:left w:val="nil"/>
              <w:bottom w:val="nil"/>
              <w:right w:val="nil"/>
            </w:tcBorders>
            <w:shd w:val="clear" w:color="auto" w:fill="auto"/>
            <w:noWrap/>
            <w:vAlign w:val="bottom"/>
            <w:hideMark/>
          </w:tcPr>
          <w:p w14:paraId="1E2573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 (75-178)</w:t>
            </w:r>
          </w:p>
        </w:tc>
      </w:tr>
      <w:tr w:rsidR="00B0760D" w:rsidRPr="00B0760D" w14:paraId="6E99B55B" w14:textId="77777777" w:rsidTr="00B0760D">
        <w:trPr>
          <w:trHeight w:val="320"/>
        </w:trPr>
        <w:tc>
          <w:tcPr>
            <w:tcW w:w="2524" w:type="dxa"/>
            <w:tcBorders>
              <w:top w:val="nil"/>
              <w:left w:val="nil"/>
              <w:bottom w:val="nil"/>
              <w:right w:val="nil"/>
            </w:tcBorders>
            <w:shd w:val="clear" w:color="auto" w:fill="auto"/>
            <w:noWrap/>
            <w:vAlign w:val="bottom"/>
            <w:hideMark/>
          </w:tcPr>
          <w:p w14:paraId="1CA742F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C051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80A14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(11.1-12.9)</w:t>
            </w:r>
          </w:p>
        </w:tc>
        <w:tc>
          <w:tcPr>
            <w:tcW w:w="1660" w:type="dxa"/>
            <w:tcBorders>
              <w:top w:val="nil"/>
              <w:left w:val="nil"/>
              <w:bottom w:val="nil"/>
              <w:right w:val="nil"/>
            </w:tcBorders>
            <w:shd w:val="clear" w:color="auto" w:fill="auto"/>
            <w:noWrap/>
            <w:vAlign w:val="bottom"/>
            <w:hideMark/>
          </w:tcPr>
          <w:p w14:paraId="05CD6D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(11.8-14)</w:t>
            </w:r>
          </w:p>
        </w:tc>
        <w:tc>
          <w:tcPr>
            <w:tcW w:w="1800" w:type="dxa"/>
            <w:tcBorders>
              <w:top w:val="nil"/>
              <w:left w:val="nil"/>
              <w:bottom w:val="nil"/>
              <w:right w:val="nil"/>
            </w:tcBorders>
            <w:shd w:val="clear" w:color="auto" w:fill="auto"/>
            <w:noWrap/>
            <w:vAlign w:val="bottom"/>
            <w:hideMark/>
          </w:tcPr>
          <w:p w14:paraId="34FDA7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(154-181)</w:t>
            </w:r>
          </w:p>
        </w:tc>
        <w:tc>
          <w:tcPr>
            <w:tcW w:w="1800" w:type="dxa"/>
            <w:tcBorders>
              <w:top w:val="nil"/>
              <w:left w:val="nil"/>
              <w:bottom w:val="nil"/>
              <w:right w:val="nil"/>
            </w:tcBorders>
            <w:shd w:val="clear" w:color="auto" w:fill="auto"/>
            <w:noWrap/>
            <w:vAlign w:val="bottom"/>
            <w:hideMark/>
          </w:tcPr>
          <w:p w14:paraId="0200AA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 (218-257)</w:t>
            </w:r>
          </w:p>
        </w:tc>
      </w:tr>
      <w:tr w:rsidR="00B0760D" w:rsidRPr="00B0760D" w14:paraId="7E61FC41" w14:textId="77777777" w:rsidTr="00B0760D">
        <w:trPr>
          <w:trHeight w:val="320"/>
        </w:trPr>
        <w:tc>
          <w:tcPr>
            <w:tcW w:w="2524" w:type="dxa"/>
            <w:tcBorders>
              <w:top w:val="nil"/>
              <w:left w:val="nil"/>
              <w:bottom w:val="nil"/>
              <w:right w:val="nil"/>
            </w:tcBorders>
            <w:shd w:val="clear" w:color="auto" w:fill="auto"/>
            <w:noWrap/>
            <w:vAlign w:val="bottom"/>
            <w:hideMark/>
          </w:tcPr>
          <w:p w14:paraId="19CF61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DBEB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6F4C6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(3.5-11.1)</w:t>
            </w:r>
          </w:p>
        </w:tc>
        <w:tc>
          <w:tcPr>
            <w:tcW w:w="1660" w:type="dxa"/>
            <w:tcBorders>
              <w:top w:val="nil"/>
              <w:left w:val="nil"/>
              <w:bottom w:val="nil"/>
              <w:right w:val="nil"/>
            </w:tcBorders>
            <w:shd w:val="clear" w:color="auto" w:fill="auto"/>
            <w:noWrap/>
            <w:vAlign w:val="bottom"/>
            <w:hideMark/>
          </w:tcPr>
          <w:p w14:paraId="577757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(2.1-7.5)</w:t>
            </w:r>
          </w:p>
        </w:tc>
        <w:tc>
          <w:tcPr>
            <w:tcW w:w="1800" w:type="dxa"/>
            <w:tcBorders>
              <w:top w:val="nil"/>
              <w:left w:val="nil"/>
              <w:bottom w:val="nil"/>
              <w:right w:val="nil"/>
            </w:tcBorders>
            <w:shd w:val="clear" w:color="auto" w:fill="auto"/>
            <w:noWrap/>
            <w:vAlign w:val="bottom"/>
            <w:hideMark/>
          </w:tcPr>
          <w:p w14:paraId="186D7C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(48-157)</w:t>
            </w:r>
          </w:p>
        </w:tc>
        <w:tc>
          <w:tcPr>
            <w:tcW w:w="1800" w:type="dxa"/>
            <w:tcBorders>
              <w:top w:val="nil"/>
              <w:left w:val="nil"/>
              <w:bottom w:val="nil"/>
              <w:right w:val="nil"/>
            </w:tcBorders>
            <w:shd w:val="clear" w:color="auto" w:fill="auto"/>
            <w:noWrap/>
            <w:vAlign w:val="bottom"/>
            <w:hideMark/>
          </w:tcPr>
          <w:p w14:paraId="3B426D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(38-138)</w:t>
            </w:r>
          </w:p>
        </w:tc>
      </w:tr>
      <w:tr w:rsidR="00B0760D" w:rsidRPr="00B0760D" w14:paraId="6D77B12F" w14:textId="77777777" w:rsidTr="00B0760D">
        <w:trPr>
          <w:trHeight w:val="320"/>
        </w:trPr>
        <w:tc>
          <w:tcPr>
            <w:tcW w:w="2524" w:type="dxa"/>
            <w:tcBorders>
              <w:top w:val="nil"/>
              <w:left w:val="nil"/>
              <w:bottom w:val="nil"/>
              <w:right w:val="nil"/>
            </w:tcBorders>
            <w:shd w:val="clear" w:color="auto" w:fill="auto"/>
            <w:noWrap/>
            <w:vAlign w:val="bottom"/>
            <w:hideMark/>
          </w:tcPr>
          <w:p w14:paraId="1017455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CB30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90DDD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(1.1-2.5)</w:t>
            </w:r>
          </w:p>
        </w:tc>
        <w:tc>
          <w:tcPr>
            <w:tcW w:w="1660" w:type="dxa"/>
            <w:tcBorders>
              <w:top w:val="nil"/>
              <w:left w:val="nil"/>
              <w:bottom w:val="nil"/>
              <w:right w:val="nil"/>
            </w:tcBorders>
            <w:shd w:val="clear" w:color="auto" w:fill="auto"/>
            <w:noWrap/>
            <w:vAlign w:val="bottom"/>
            <w:hideMark/>
          </w:tcPr>
          <w:p w14:paraId="23F392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(1.8-4.2)</w:t>
            </w:r>
          </w:p>
        </w:tc>
        <w:tc>
          <w:tcPr>
            <w:tcW w:w="1800" w:type="dxa"/>
            <w:tcBorders>
              <w:top w:val="nil"/>
              <w:left w:val="nil"/>
              <w:bottom w:val="nil"/>
              <w:right w:val="nil"/>
            </w:tcBorders>
            <w:shd w:val="clear" w:color="auto" w:fill="auto"/>
            <w:noWrap/>
            <w:vAlign w:val="bottom"/>
            <w:hideMark/>
          </w:tcPr>
          <w:p w14:paraId="52447F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(15-35)</w:t>
            </w:r>
          </w:p>
        </w:tc>
        <w:tc>
          <w:tcPr>
            <w:tcW w:w="1800" w:type="dxa"/>
            <w:tcBorders>
              <w:top w:val="nil"/>
              <w:left w:val="nil"/>
              <w:bottom w:val="nil"/>
              <w:right w:val="nil"/>
            </w:tcBorders>
            <w:shd w:val="clear" w:color="auto" w:fill="auto"/>
            <w:noWrap/>
            <w:vAlign w:val="bottom"/>
            <w:hideMark/>
          </w:tcPr>
          <w:p w14:paraId="28DAD0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(34-77)</w:t>
            </w:r>
          </w:p>
        </w:tc>
      </w:tr>
      <w:tr w:rsidR="00B0760D" w:rsidRPr="00B0760D" w14:paraId="579DF235" w14:textId="77777777" w:rsidTr="00B0760D">
        <w:trPr>
          <w:trHeight w:val="320"/>
        </w:trPr>
        <w:tc>
          <w:tcPr>
            <w:tcW w:w="2524" w:type="dxa"/>
            <w:tcBorders>
              <w:top w:val="nil"/>
              <w:left w:val="nil"/>
              <w:bottom w:val="nil"/>
              <w:right w:val="nil"/>
            </w:tcBorders>
            <w:shd w:val="clear" w:color="auto" w:fill="auto"/>
            <w:noWrap/>
            <w:vAlign w:val="bottom"/>
            <w:hideMark/>
          </w:tcPr>
          <w:p w14:paraId="23D5438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8C31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85173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(2.2-2.5)</w:t>
            </w:r>
          </w:p>
        </w:tc>
        <w:tc>
          <w:tcPr>
            <w:tcW w:w="1660" w:type="dxa"/>
            <w:tcBorders>
              <w:top w:val="nil"/>
              <w:left w:val="nil"/>
              <w:bottom w:val="nil"/>
              <w:right w:val="nil"/>
            </w:tcBorders>
            <w:shd w:val="clear" w:color="auto" w:fill="auto"/>
            <w:noWrap/>
            <w:vAlign w:val="bottom"/>
            <w:hideMark/>
          </w:tcPr>
          <w:p w14:paraId="17CE78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(2.6-3.1)</w:t>
            </w:r>
          </w:p>
        </w:tc>
        <w:tc>
          <w:tcPr>
            <w:tcW w:w="1800" w:type="dxa"/>
            <w:tcBorders>
              <w:top w:val="nil"/>
              <w:left w:val="nil"/>
              <w:bottom w:val="nil"/>
              <w:right w:val="nil"/>
            </w:tcBorders>
            <w:shd w:val="clear" w:color="auto" w:fill="auto"/>
            <w:noWrap/>
            <w:vAlign w:val="bottom"/>
            <w:hideMark/>
          </w:tcPr>
          <w:p w14:paraId="66F588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(31-36)</w:t>
            </w:r>
          </w:p>
        </w:tc>
        <w:tc>
          <w:tcPr>
            <w:tcW w:w="1800" w:type="dxa"/>
            <w:tcBorders>
              <w:top w:val="nil"/>
              <w:left w:val="nil"/>
              <w:bottom w:val="nil"/>
              <w:right w:val="nil"/>
            </w:tcBorders>
            <w:shd w:val="clear" w:color="auto" w:fill="auto"/>
            <w:noWrap/>
            <w:vAlign w:val="bottom"/>
            <w:hideMark/>
          </w:tcPr>
          <w:p w14:paraId="74901C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(48-57)</w:t>
            </w:r>
          </w:p>
        </w:tc>
      </w:tr>
      <w:tr w:rsidR="00B0760D" w:rsidRPr="00B0760D" w14:paraId="4A7C8FD3" w14:textId="77777777" w:rsidTr="00B0760D">
        <w:trPr>
          <w:trHeight w:val="320"/>
        </w:trPr>
        <w:tc>
          <w:tcPr>
            <w:tcW w:w="2524" w:type="dxa"/>
            <w:tcBorders>
              <w:top w:val="nil"/>
              <w:left w:val="nil"/>
              <w:bottom w:val="nil"/>
              <w:right w:val="nil"/>
            </w:tcBorders>
            <w:shd w:val="clear" w:color="auto" w:fill="auto"/>
            <w:noWrap/>
            <w:vAlign w:val="bottom"/>
            <w:hideMark/>
          </w:tcPr>
          <w:p w14:paraId="6161B8F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02A4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973F7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20D8CF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(1.4-1.6)</w:t>
            </w:r>
          </w:p>
        </w:tc>
        <w:tc>
          <w:tcPr>
            <w:tcW w:w="1800" w:type="dxa"/>
            <w:tcBorders>
              <w:top w:val="nil"/>
              <w:left w:val="nil"/>
              <w:bottom w:val="nil"/>
              <w:right w:val="nil"/>
            </w:tcBorders>
            <w:shd w:val="clear" w:color="auto" w:fill="auto"/>
            <w:noWrap/>
            <w:vAlign w:val="bottom"/>
            <w:hideMark/>
          </w:tcPr>
          <w:p w14:paraId="38A46E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(17-20)</w:t>
            </w:r>
          </w:p>
        </w:tc>
        <w:tc>
          <w:tcPr>
            <w:tcW w:w="1800" w:type="dxa"/>
            <w:tcBorders>
              <w:top w:val="nil"/>
              <w:left w:val="nil"/>
              <w:bottom w:val="nil"/>
              <w:right w:val="nil"/>
            </w:tcBorders>
            <w:shd w:val="clear" w:color="auto" w:fill="auto"/>
            <w:noWrap/>
            <w:vAlign w:val="bottom"/>
            <w:hideMark/>
          </w:tcPr>
          <w:p w14:paraId="172A3D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(25-29)</w:t>
            </w:r>
          </w:p>
        </w:tc>
      </w:tr>
      <w:tr w:rsidR="00B0760D" w:rsidRPr="00B0760D" w14:paraId="5562137A" w14:textId="77777777" w:rsidTr="00B0760D">
        <w:trPr>
          <w:trHeight w:val="320"/>
        </w:trPr>
        <w:tc>
          <w:tcPr>
            <w:tcW w:w="2524" w:type="dxa"/>
            <w:tcBorders>
              <w:top w:val="nil"/>
              <w:left w:val="nil"/>
              <w:bottom w:val="nil"/>
              <w:right w:val="nil"/>
            </w:tcBorders>
            <w:shd w:val="clear" w:color="auto" w:fill="auto"/>
            <w:noWrap/>
            <w:vAlign w:val="bottom"/>
            <w:hideMark/>
          </w:tcPr>
          <w:p w14:paraId="27A667B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E6D8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41C4A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(1.4-1.7)</w:t>
            </w:r>
          </w:p>
        </w:tc>
        <w:tc>
          <w:tcPr>
            <w:tcW w:w="1660" w:type="dxa"/>
            <w:tcBorders>
              <w:top w:val="nil"/>
              <w:left w:val="nil"/>
              <w:bottom w:val="nil"/>
              <w:right w:val="nil"/>
            </w:tcBorders>
            <w:shd w:val="clear" w:color="auto" w:fill="auto"/>
            <w:noWrap/>
            <w:vAlign w:val="bottom"/>
            <w:hideMark/>
          </w:tcPr>
          <w:p w14:paraId="7C5A1A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(0.3-0.5)</w:t>
            </w:r>
          </w:p>
        </w:tc>
        <w:tc>
          <w:tcPr>
            <w:tcW w:w="1800" w:type="dxa"/>
            <w:tcBorders>
              <w:top w:val="nil"/>
              <w:left w:val="nil"/>
              <w:bottom w:val="nil"/>
              <w:right w:val="nil"/>
            </w:tcBorders>
            <w:shd w:val="clear" w:color="auto" w:fill="auto"/>
            <w:noWrap/>
            <w:vAlign w:val="bottom"/>
            <w:hideMark/>
          </w:tcPr>
          <w:p w14:paraId="27C7B2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(20-23)</w:t>
            </w:r>
          </w:p>
        </w:tc>
        <w:tc>
          <w:tcPr>
            <w:tcW w:w="1800" w:type="dxa"/>
            <w:tcBorders>
              <w:top w:val="nil"/>
              <w:left w:val="nil"/>
              <w:bottom w:val="nil"/>
              <w:right w:val="nil"/>
            </w:tcBorders>
            <w:shd w:val="clear" w:color="auto" w:fill="auto"/>
            <w:noWrap/>
            <w:vAlign w:val="bottom"/>
            <w:hideMark/>
          </w:tcPr>
          <w:p w14:paraId="330EAF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(6-10)</w:t>
            </w:r>
          </w:p>
        </w:tc>
      </w:tr>
      <w:tr w:rsidR="00B0760D" w:rsidRPr="00B0760D" w14:paraId="31D1F666" w14:textId="77777777" w:rsidTr="00B0760D">
        <w:trPr>
          <w:trHeight w:val="320"/>
        </w:trPr>
        <w:tc>
          <w:tcPr>
            <w:tcW w:w="2524" w:type="dxa"/>
            <w:tcBorders>
              <w:top w:val="nil"/>
              <w:left w:val="nil"/>
              <w:bottom w:val="nil"/>
              <w:right w:val="nil"/>
            </w:tcBorders>
            <w:shd w:val="clear" w:color="auto" w:fill="auto"/>
            <w:noWrap/>
            <w:vAlign w:val="bottom"/>
            <w:hideMark/>
          </w:tcPr>
          <w:p w14:paraId="2E9224E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79DCB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B9D0E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13465C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0D548E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7FF33F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(1-2)</w:t>
            </w:r>
          </w:p>
        </w:tc>
      </w:tr>
      <w:tr w:rsidR="00B0760D" w:rsidRPr="00B0760D" w14:paraId="49A7BF56" w14:textId="77777777" w:rsidTr="00B0760D">
        <w:trPr>
          <w:trHeight w:val="320"/>
        </w:trPr>
        <w:tc>
          <w:tcPr>
            <w:tcW w:w="2524" w:type="dxa"/>
            <w:tcBorders>
              <w:top w:val="nil"/>
              <w:left w:val="nil"/>
              <w:bottom w:val="nil"/>
              <w:right w:val="nil"/>
            </w:tcBorders>
            <w:shd w:val="clear" w:color="auto" w:fill="auto"/>
            <w:noWrap/>
            <w:vAlign w:val="bottom"/>
            <w:hideMark/>
          </w:tcPr>
          <w:p w14:paraId="5EE682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Kiribati</w:t>
            </w:r>
          </w:p>
        </w:tc>
        <w:tc>
          <w:tcPr>
            <w:tcW w:w="2180" w:type="dxa"/>
            <w:tcBorders>
              <w:top w:val="nil"/>
              <w:left w:val="nil"/>
              <w:bottom w:val="nil"/>
              <w:right w:val="nil"/>
            </w:tcBorders>
            <w:shd w:val="clear" w:color="auto" w:fill="auto"/>
            <w:noWrap/>
            <w:vAlign w:val="bottom"/>
            <w:hideMark/>
          </w:tcPr>
          <w:p w14:paraId="4C2520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75417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70.4 (63.6-77.4)</w:t>
            </w:r>
          </w:p>
        </w:tc>
        <w:tc>
          <w:tcPr>
            <w:tcW w:w="1660" w:type="dxa"/>
            <w:tcBorders>
              <w:top w:val="nil"/>
              <w:left w:val="nil"/>
              <w:bottom w:val="nil"/>
              <w:right w:val="nil"/>
            </w:tcBorders>
            <w:shd w:val="clear" w:color="auto" w:fill="auto"/>
            <w:noWrap/>
            <w:vAlign w:val="bottom"/>
            <w:hideMark/>
          </w:tcPr>
          <w:p w14:paraId="0015EC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77.7 (69.8-84.7)</w:t>
            </w:r>
          </w:p>
        </w:tc>
        <w:tc>
          <w:tcPr>
            <w:tcW w:w="1800" w:type="dxa"/>
            <w:tcBorders>
              <w:top w:val="nil"/>
              <w:left w:val="nil"/>
              <w:bottom w:val="nil"/>
              <w:right w:val="nil"/>
            </w:tcBorders>
            <w:shd w:val="clear" w:color="auto" w:fill="auto"/>
            <w:noWrap/>
            <w:vAlign w:val="bottom"/>
            <w:hideMark/>
          </w:tcPr>
          <w:p w14:paraId="641080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3992 (3604-4383)</w:t>
            </w:r>
          </w:p>
        </w:tc>
        <w:tc>
          <w:tcPr>
            <w:tcW w:w="1800" w:type="dxa"/>
            <w:tcBorders>
              <w:top w:val="nil"/>
              <w:left w:val="nil"/>
              <w:bottom w:val="nil"/>
              <w:right w:val="nil"/>
            </w:tcBorders>
            <w:shd w:val="clear" w:color="auto" w:fill="auto"/>
            <w:noWrap/>
            <w:vAlign w:val="bottom"/>
            <w:hideMark/>
          </w:tcPr>
          <w:p w14:paraId="680CAF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7164 (6458-7812)</w:t>
            </w:r>
          </w:p>
        </w:tc>
      </w:tr>
      <w:tr w:rsidR="00B0760D" w:rsidRPr="00B0760D" w14:paraId="0FCC65C2" w14:textId="77777777" w:rsidTr="00B0760D">
        <w:trPr>
          <w:trHeight w:val="320"/>
        </w:trPr>
        <w:tc>
          <w:tcPr>
            <w:tcW w:w="2524" w:type="dxa"/>
            <w:tcBorders>
              <w:top w:val="nil"/>
              <w:left w:val="nil"/>
              <w:bottom w:val="nil"/>
              <w:right w:val="nil"/>
            </w:tcBorders>
            <w:shd w:val="clear" w:color="auto" w:fill="auto"/>
            <w:noWrap/>
            <w:vAlign w:val="bottom"/>
            <w:hideMark/>
          </w:tcPr>
          <w:p w14:paraId="4364161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B148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9373A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39.6 (34.1-42.6)</w:t>
            </w:r>
          </w:p>
        </w:tc>
        <w:tc>
          <w:tcPr>
            <w:tcW w:w="1660" w:type="dxa"/>
            <w:tcBorders>
              <w:top w:val="nil"/>
              <w:left w:val="nil"/>
              <w:bottom w:val="nil"/>
              <w:right w:val="nil"/>
            </w:tcBorders>
            <w:shd w:val="clear" w:color="auto" w:fill="auto"/>
            <w:noWrap/>
            <w:vAlign w:val="bottom"/>
            <w:hideMark/>
          </w:tcPr>
          <w:p w14:paraId="16DB99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(22.3-37)</w:t>
            </w:r>
          </w:p>
        </w:tc>
        <w:tc>
          <w:tcPr>
            <w:tcW w:w="1800" w:type="dxa"/>
            <w:tcBorders>
              <w:top w:val="nil"/>
              <w:left w:val="nil"/>
              <w:bottom w:val="nil"/>
              <w:right w:val="nil"/>
            </w:tcBorders>
            <w:shd w:val="clear" w:color="auto" w:fill="auto"/>
            <w:noWrap/>
            <w:vAlign w:val="bottom"/>
            <w:hideMark/>
          </w:tcPr>
          <w:p w14:paraId="018B0E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2248 (1931-2437)</w:t>
            </w:r>
          </w:p>
        </w:tc>
        <w:tc>
          <w:tcPr>
            <w:tcW w:w="1800" w:type="dxa"/>
            <w:tcBorders>
              <w:top w:val="nil"/>
              <w:left w:val="nil"/>
              <w:bottom w:val="nil"/>
              <w:right w:val="nil"/>
            </w:tcBorders>
            <w:shd w:val="clear" w:color="auto" w:fill="auto"/>
            <w:noWrap/>
            <w:vAlign w:val="bottom"/>
            <w:hideMark/>
          </w:tcPr>
          <w:p w14:paraId="4EC251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2816 (2041-3420)</w:t>
            </w:r>
          </w:p>
        </w:tc>
      </w:tr>
      <w:tr w:rsidR="00B0760D" w:rsidRPr="00B0760D" w14:paraId="543A202E" w14:textId="77777777" w:rsidTr="00B0760D">
        <w:trPr>
          <w:trHeight w:val="320"/>
        </w:trPr>
        <w:tc>
          <w:tcPr>
            <w:tcW w:w="2524" w:type="dxa"/>
            <w:tcBorders>
              <w:top w:val="nil"/>
              <w:left w:val="nil"/>
              <w:bottom w:val="nil"/>
              <w:right w:val="nil"/>
            </w:tcBorders>
            <w:shd w:val="clear" w:color="auto" w:fill="auto"/>
            <w:noWrap/>
            <w:vAlign w:val="bottom"/>
            <w:hideMark/>
          </w:tcPr>
          <w:p w14:paraId="2F687ED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D612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D9984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(24.5-46.9)</w:t>
            </w:r>
          </w:p>
        </w:tc>
        <w:tc>
          <w:tcPr>
            <w:tcW w:w="1660" w:type="dxa"/>
            <w:tcBorders>
              <w:top w:val="nil"/>
              <w:left w:val="nil"/>
              <w:bottom w:val="nil"/>
              <w:right w:val="nil"/>
            </w:tcBorders>
            <w:shd w:val="clear" w:color="auto" w:fill="auto"/>
            <w:noWrap/>
            <w:vAlign w:val="bottom"/>
            <w:hideMark/>
          </w:tcPr>
          <w:p w14:paraId="358F13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 (27.4-51.7)</w:t>
            </w:r>
          </w:p>
        </w:tc>
        <w:tc>
          <w:tcPr>
            <w:tcW w:w="1800" w:type="dxa"/>
            <w:tcBorders>
              <w:top w:val="nil"/>
              <w:left w:val="nil"/>
              <w:bottom w:val="nil"/>
              <w:right w:val="nil"/>
            </w:tcBorders>
            <w:shd w:val="clear" w:color="auto" w:fill="auto"/>
            <w:noWrap/>
            <w:vAlign w:val="bottom"/>
            <w:hideMark/>
          </w:tcPr>
          <w:p w14:paraId="4CF1ED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2026 (1405-2673)</w:t>
            </w:r>
          </w:p>
        </w:tc>
        <w:tc>
          <w:tcPr>
            <w:tcW w:w="1800" w:type="dxa"/>
            <w:tcBorders>
              <w:top w:val="nil"/>
              <w:left w:val="nil"/>
              <w:bottom w:val="nil"/>
              <w:right w:val="nil"/>
            </w:tcBorders>
            <w:shd w:val="clear" w:color="auto" w:fill="auto"/>
            <w:noWrap/>
            <w:vAlign w:val="bottom"/>
            <w:hideMark/>
          </w:tcPr>
          <w:p w14:paraId="783995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3618 (2515-4752)</w:t>
            </w:r>
          </w:p>
        </w:tc>
      </w:tr>
      <w:tr w:rsidR="00B0760D" w:rsidRPr="00B0760D" w14:paraId="5FAE09C4" w14:textId="77777777" w:rsidTr="00B0760D">
        <w:trPr>
          <w:trHeight w:val="320"/>
        </w:trPr>
        <w:tc>
          <w:tcPr>
            <w:tcW w:w="2524" w:type="dxa"/>
            <w:tcBorders>
              <w:top w:val="nil"/>
              <w:left w:val="nil"/>
              <w:bottom w:val="nil"/>
              <w:right w:val="nil"/>
            </w:tcBorders>
            <w:shd w:val="clear" w:color="auto" w:fill="auto"/>
            <w:noWrap/>
            <w:vAlign w:val="bottom"/>
            <w:hideMark/>
          </w:tcPr>
          <w:p w14:paraId="54F178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AD6BE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E10D4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(17.8-36)</w:t>
            </w:r>
          </w:p>
        </w:tc>
        <w:tc>
          <w:tcPr>
            <w:tcW w:w="1660" w:type="dxa"/>
            <w:tcBorders>
              <w:top w:val="nil"/>
              <w:left w:val="nil"/>
              <w:bottom w:val="nil"/>
              <w:right w:val="nil"/>
            </w:tcBorders>
            <w:shd w:val="clear" w:color="auto" w:fill="auto"/>
            <w:noWrap/>
            <w:vAlign w:val="bottom"/>
            <w:hideMark/>
          </w:tcPr>
          <w:p w14:paraId="16B642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29.4 (19.7-40.1)</w:t>
            </w:r>
          </w:p>
        </w:tc>
        <w:tc>
          <w:tcPr>
            <w:tcW w:w="1800" w:type="dxa"/>
            <w:tcBorders>
              <w:top w:val="nil"/>
              <w:left w:val="nil"/>
              <w:bottom w:val="nil"/>
              <w:right w:val="nil"/>
            </w:tcBorders>
            <w:shd w:val="clear" w:color="auto" w:fill="auto"/>
            <w:noWrap/>
            <w:vAlign w:val="bottom"/>
            <w:hideMark/>
          </w:tcPr>
          <w:p w14:paraId="6931FF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1521 (1017-2059)</w:t>
            </w:r>
          </w:p>
        </w:tc>
        <w:tc>
          <w:tcPr>
            <w:tcW w:w="1800" w:type="dxa"/>
            <w:tcBorders>
              <w:top w:val="nil"/>
              <w:left w:val="nil"/>
              <w:bottom w:val="nil"/>
              <w:right w:val="nil"/>
            </w:tcBorders>
            <w:shd w:val="clear" w:color="auto" w:fill="auto"/>
            <w:noWrap/>
            <w:vAlign w:val="bottom"/>
            <w:hideMark/>
          </w:tcPr>
          <w:p w14:paraId="3E18FC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2705 (1815-3667)</w:t>
            </w:r>
          </w:p>
        </w:tc>
      </w:tr>
      <w:tr w:rsidR="00B0760D" w:rsidRPr="00B0760D" w14:paraId="42A811FA" w14:textId="77777777" w:rsidTr="00B0760D">
        <w:trPr>
          <w:trHeight w:val="320"/>
        </w:trPr>
        <w:tc>
          <w:tcPr>
            <w:tcW w:w="2524" w:type="dxa"/>
            <w:tcBorders>
              <w:top w:val="nil"/>
              <w:left w:val="nil"/>
              <w:bottom w:val="nil"/>
              <w:right w:val="nil"/>
            </w:tcBorders>
            <w:shd w:val="clear" w:color="auto" w:fill="auto"/>
            <w:noWrap/>
            <w:vAlign w:val="bottom"/>
            <w:hideMark/>
          </w:tcPr>
          <w:p w14:paraId="32B9833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EB94B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5B62C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(8.8-19.4)</w:t>
            </w:r>
          </w:p>
        </w:tc>
        <w:tc>
          <w:tcPr>
            <w:tcW w:w="1660" w:type="dxa"/>
            <w:tcBorders>
              <w:top w:val="nil"/>
              <w:left w:val="nil"/>
              <w:bottom w:val="nil"/>
              <w:right w:val="nil"/>
            </w:tcBorders>
            <w:shd w:val="clear" w:color="auto" w:fill="auto"/>
            <w:noWrap/>
            <w:vAlign w:val="bottom"/>
            <w:hideMark/>
          </w:tcPr>
          <w:p w14:paraId="08E7E7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 (10.1-23)</w:t>
            </w:r>
          </w:p>
        </w:tc>
        <w:tc>
          <w:tcPr>
            <w:tcW w:w="1800" w:type="dxa"/>
            <w:tcBorders>
              <w:top w:val="nil"/>
              <w:left w:val="nil"/>
              <w:bottom w:val="nil"/>
              <w:right w:val="nil"/>
            </w:tcBorders>
            <w:shd w:val="clear" w:color="auto" w:fill="auto"/>
            <w:noWrap/>
            <w:vAlign w:val="bottom"/>
            <w:hideMark/>
          </w:tcPr>
          <w:p w14:paraId="43B4AF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781 (500-1098)</w:t>
            </w:r>
          </w:p>
        </w:tc>
        <w:tc>
          <w:tcPr>
            <w:tcW w:w="1800" w:type="dxa"/>
            <w:tcBorders>
              <w:top w:val="nil"/>
              <w:left w:val="nil"/>
              <w:bottom w:val="nil"/>
              <w:right w:val="nil"/>
            </w:tcBorders>
            <w:shd w:val="clear" w:color="auto" w:fill="auto"/>
            <w:noWrap/>
            <w:vAlign w:val="bottom"/>
            <w:hideMark/>
          </w:tcPr>
          <w:p w14:paraId="05AFC1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1457 (932-2065)</w:t>
            </w:r>
          </w:p>
        </w:tc>
      </w:tr>
      <w:tr w:rsidR="00B0760D" w:rsidRPr="00B0760D" w14:paraId="3C0D43E4" w14:textId="77777777" w:rsidTr="00B0760D">
        <w:trPr>
          <w:trHeight w:val="320"/>
        </w:trPr>
        <w:tc>
          <w:tcPr>
            <w:tcW w:w="2524" w:type="dxa"/>
            <w:tcBorders>
              <w:top w:val="nil"/>
              <w:left w:val="nil"/>
              <w:bottom w:val="nil"/>
              <w:right w:val="nil"/>
            </w:tcBorders>
            <w:shd w:val="clear" w:color="auto" w:fill="auto"/>
            <w:noWrap/>
            <w:vAlign w:val="bottom"/>
            <w:hideMark/>
          </w:tcPr>
          <w:p w14:paraId="44C6850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E941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57E84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(6.4-28.9)</w:t>
            </w:r>
          </w:p>
        </w:tc>
        <w:tc>
          <w:tcPr>
            <w:tcW w:w="1660" w:type="dxa"/>
            <w:tcBorders>
              <w:top w:val="nil"/>
              <w:left w:val="nil"/>
              <w:bottom w:val="nil"/>
              <w:right w:val="nil"/>
            </w:tcBorders>
            <w:shd w:val="clear" w:color="auto" w:fill="auto"/>
            <w:noWrap/>
            <w:vAlign w:val="bottom"/>
            <w:hideMark/>
          </w:tcPr>
          <w:p w14:paraId="01BB6B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26.2 (12.7-45.2)</w:t>
            </w:r>
          </w:p>
        </w:tc>
        <w:tc>
          <w:tcPr>
            <w:tcW w:w="1800" w:type="dxa"/>
            <w:tcBorders>
              <w:top w:val="nil"/>
              <w:left w:val="nil"/>
              <w:bottom w:val="nil"/>
              <w:right w:val="nil"/>
            </w:tcBorders>
            <w:shd w:val="clear" w:color="auto" w:fill="auto"/>
            <w:noWrap/>
            <w:vAlign w:val="bottom"/>
            <w:hideMark/>
          </w:tcPr>
          <w:p w14:paraId="0E2256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841 (357-1658)</w:t>
            </w:r>
          </w:p>
        </w:tc>
        <w:tc>
          <w:tcPr>
            <w:tcW w:w="1800" w:type="dxa"/>
            <w:tcBorders>
              <w:top w:val="nil"/>
              <w:left w:val="nil"/>
              <w:bottom w:val="nil"/>
              <w:right w:val="nil"/>
            </w:tcBorders>
            <w:shd w:val="clear" w:color="auto" w:fill="auto"/>
            <w:noWrap/>
            <w:vAlign w:val="bottom"/>
            <w:hideMark/>
          </w:tcPr>
          <w:p w14:paraId="566A03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2408 (1163-4194)</w:t>
            </w:r>
          </w:p>
        </w:tc>
      </w:tr>
      <w:tr w:rsidR="00B0760D" w:rsidRPr="00B0760D" w14:paraId="3C0F4FD6" w14:textId="77777777" w:rsidTr="00B0760D">
        <w:trPr>
          <w:trHeight w:val="320"/>
        </w:trPr>
        <w:tc>
          <w:tcPr>
            <w:tcW w:w="2524" w:type="dxa"/>
            <w:tcBorders>
              <w:top w:val="nil"/>
              <w:left w:val="nil"/>
              <w:bottom w:val="nil"/>
              <w:right w:val="nil"/>
            </w:tcBorders>
            <w:shd w:val="clear" w:color="auto" w:fill="auto"/>
            <w:noWrap/>
            <w:vAlign w:val="bottom"/>
            <w:hideMark/>
          </w:tcPr>
          <w:p w14:paraId="63F24E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A858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2517D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(6.5-14.8)</w:t>
            </w:r>
          </w:p>
        </w:tc>
        <w:tc>
          <w:tcPr>
            <w:tcW w:w="1660" w:type="dxa"/>
            <w:tcBorders>
              <w:top w:val="nil"/>
              <w:left w:val="nil"/>
              <w:bottom w:val="nil"/>
              <w:right w:val="nil"/>
            </w:tcBorders>
            <w:shd w:val="clear" w:color="auto" w:fill="auto"/>
            <w:noWrap/>
            <w:vAlign w:val="bottom"/>
            <w:hideMark/>
          </w:tcPr>
          <w:p w14:paraId="5B3699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 (11.7-22.6)</w:t>
            </w:r>
          </w:p>
        </w:tc>
        <w:tc>
          <w:tcPr>
            <w:tcW w:w="1800" w:type="dxa"/>
            <w:tcBorders>
              <w:top w:val="nil"/>
              <w:left w:val="nil"/>
              <w:bottom w:val="nil"/>
              <w:right w:val="nil"/>
            </w:tcBorders>
            <w:shd w:val="clear" w:color="auto" w:fill="auto"/>
            <w:noWrap/>
            <w:vAlign w:val="bottom"/>
            <w:hideMark/>
          </w:tcPr>
          <w:p w14:paraId="5899D5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574 (375-832)</w:t>
            </w:r>
          </w:p>
        </w:tc>
        <w:tc>
          <w:tcPr>
            <w:tcW w:w="1800" w:type="dxa"/>
            <w:tcBorders>
              <w:top w:val="nil"/>
              <w:left w:val="nil"/>
              <w:bottom w:val="nil"/>
              <w:right w:val="nil"/>
            </w:tcBorders>
            <w:shd w:val="clear" w:color="auto" w:fill="auto"/>
            <w:noWrap/>
            <w:vAlign w:val="bottom"/>
            <w:hideMark/>
          </w:tcPr>
          <w:p w14:paraId="2092D5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1559 (1074-2101)</w:t>
            </w:r>
          </w:p>
        </w:tc>
      </w:tr>
      <w:tr w:rsidR="00B0760D" w:rsidRPr="00B0760D" w14:paraId="099EA513" w14:textId="77777777" w:rsidTr="00B0760D">
        <w:trPr>
          <w:trHeight w:val="320"/>
        </w:trPr>
        <w:tc>
          <w:tcPr>
            <w:tcW w:w="2524" w:type="dxa"/>
            <w:tcBorders>
              <w:top w:val="nil"/>
              <w:left w:val="nil"/>
              <w:bottom w:val="nil"/>
              <w:right w:val="nil"/>
            </w:tcBorders>
            <w:shd w:val="clear" w:color="auto" w:fill="auto"/>
            <w:noWrap/>
            <w:vAlign w:val="bottom"/>
            <w:hideMark/>
          </w:tcPr>
          <w:p w14:paraId="327687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3653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73840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 (12.8-14.7)</w:t>
            </w:r>
          </w:p>
        </w:tc>
        <w:tc>
          <w:tcPr>
            <w:tcW w:w="1660" w:type="dxa"/>
            <w:tcBorders>
              <w:top w:val="nil"/>
              <w:left w:val="nil"/>
              <w:bottom w:val="nil"/>
              <w:right w:val="nil"/>
            </w:tcBorders>
            <w:shd w:val="clear" w:color="auto" w:fill="auto"/>
            <w:noWrap/>
            <w:vAlign w:val="bottom"/>
            <w:hideMark/>
          </w:tcPr>
          <w:p w14:paraId="3414ED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(12.9-15.2)</w:t>
            </w:r>
          </w:p>
        </w:tc>
        <w:tc>
          <w:tcPr>
            <w:tcW w:w="1800" w:type="dxa"/>
            <w:tcBorders>
              <w:top w:val="nil"/>
              <w:left w:val="nil"/>
              <w:bottom w:val="nil"/>
              <w:right w:val="nil"/>
            </w:tcBorders>
            <w:shd w:val="clear" w:color="auto" w:fill="auto"/>
            <w:noWrap/>
            <w:vAlign w:val="bottom"/>
            <w:hideMark/>
          </w:tcPr>
          <w:p w14:paraId="21F5C4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786 (725-838)</w:t>
            </w:r>
          </w:p>
        </w:tc>
        <w:tc>
          <w:tcPr>
            <w:tcW w:w="1800" w:type="dxa"/>
            <w:tcBorders>
              <w:top w:val="nil"/>
              <w:left w:val="nil"/>
              <w:bottom w:val="nil"/>
              <w:right w:val="nil"/>
            </w:tcBorders>
            <w:shd w:val="clear" w:color="auto" w:fill="auto"/>
            <w:noWrap/>
            <w:vAlign w:val="bottom"/>
            <w:hideMark/>
          </w:tcPr>
          <w:p w14:paraId="6C796E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1292 (1191-1390)</w:t>
            </w:r>
          </w:p>
        </w:tc>
      </w:tr>
      <w:tr w:rsidR="00B0760D" w:rsidRPr="00B0760D" w14:paraId="7EC21501" w14:textId="77777777" w:rsidTr="00B0760D">
        <w:trPr>
          <w:trHeight w:val="320"/>
        </w:trPr>
        <w:tc>
          <w:tcPr>
            <w:tcW w:w="2524" w:type="dxa"/>
            <w:tcBorders>
              <w:top w:val="nil"/>
              <w:left w:val="nil"/>
              <w:bottom w:val="nil"/>
              <w:right w:val="nil"/>
            </w:tcBorders>
            <w:shd w:val="clear" w:color="auto" w:fill="auto"/>
            <w:noWrap/>
            <w:vAlign w:val="bottom"/>
            <w:hideMark/>
          </w:tcPr>
          <w:p w14:paraId="262F716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1DD8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50B6C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(2.8-8.4)</w:t>
            </w:r>
          </w:p>
        </w:tc>
        <w:tc>
          <w:tcPr>
            <w:tcW w:w="1660" w:type="dxa"/>
            <w:tcBorders>
              <w:top w:val="nil"/>
              <w:left w:val="nil"/>
              <w:bottom w:val="nil"/>
              <w:right w:val="nil"/>
            </w:tcBorders>
            <w:shd w:val="clear" w:color="auto" w:fill="auto"/>
            <w:noWrap/>
            <w:vAlign w:val="bottom"/>
            <w:hideMark/>
          </w:tcPr>
          <w:p w14:paraId="024F56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(5.7-14.5)</w:t>
            </w:r>
          </w:p>
        </w:tc>
        <w:tc>
          <w:tcPr>
            <w:tcW w:w="1800" w:type="dxa"/>
            <w:tcBorders>
              <w:top w:val="nil"/>
              <w:left w:val="nil"/>
              <w:bottom w:val="nil"/>
              <w:right w:val="nil"/>
            </w:tcBorders>
            <w:shd w:val="clear" w:color="auto" w:fill="auto"/>
            <w:noWrap/>
            <w:vAlign w:val="bottom"/>
            <w:hideMark/>
          </w:tcPr>
          <w:p w14:paraId="38A516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269 (159-481)</w:t>
            </w:r>
          </w:p>
        </w:tc>
        <w:tc>
          <w:tcPr>
            <w:tcW w:w="1800" w:type="dxa"/>
            <w:tcBorders>
              <w:top w:val="nil"/>
              <w:left w:val="nil"/>
              <w:bottom w:val="nil"/>
              <w:right w:val="nil"/>
            </w:tcBorders>
            <w:shd w:val="clear" w:color="auto" w:fill="auto"/>
            <w:noWrap/>
            <w:vAlign w:val="bottom"/>
            <w:hideMark/>
          </w:tcPr>
          <w:p w14:paraId="306A72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866 (529-1369)</w:t>
            </w:r>
          </w:p>
        </w:tc>
      </w:tr>
      <w:tr w:rsidR="00B0760D" w:rsidRPr="00B0760D" w14:paraId="10CC74A1" w14:textId="77777777" w:rsidTr="00B0760D">
        <w:trPr>
          <w:trHeight w:val="320"/>
        </w:trPr>
        <w:tc>
          <w:tcPr>
            <w:tcW w:w="2524" w:type="dxa"/>
            <w:tcBorders>
              <w:top w:val="nil"/>
              <w:left w:val="nil"/>
              <w:bottom w:val="nil"/>
              <w:right w:val="nil"/>
            </w:tcBorders>
            <w:shd w:val="clear" w:color="auto" w:fill="auto"/>
            <w:noWrap/>
            <w:vAlign w:val="bottom"/>
            <w:hideMark/>
          </w:tcPr>
          <w:p w14:paraId="76ACC9F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CCD3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5D267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43CCB9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(0-0.2)</w:t>
            </w:r>
          </w:p>
        </w:tc>
        <w:tc>
          <w:tcPr>
            <w:tcW w:w="1800" w:type="dxa"/>
            <w:tcBorders>
              <w:top w:val="nil"/>
              <w:left w:val="nil"/>
              <w:bottom w:val="nil"/>
              <w:right w:val="nil"/>
            </w:tcBorders>
            <w:shd w:val="clear" w:color="auto" w:fill="auto"/>
            <w:noWrap/>
            <w:vAlign w:val="bottom"/>
            <w:hideMark/>
          </w:tcPr>
          <w:p w14:paraId="1FFC38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(6-24)</w:t>
            </w:r>
          </w:p>
        </w:tc>
        <w:tc>
          <w:tcPr>
            <w:tcW w:w="1800" w:type="dxa"/>
            <w:tcBorders>
              <w:top w:val="nil"/>
              <w:left w:val="nil"/>
              <w:bottom w:val="nil"/>
              <w:right w:val="nil"/>
            </w:tcBorders>
            <w:shd w:val="clear" w:color="auto" w:fill="auto"/>
            <w:noWrap/>
            <w:vAlign w:val="bottom"/>
            <w:hideMark/>
          </w:tcPr>
          <w:p w14:paraId="2A22B6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(4-19)</w:t>
            </w:r>
          </w:p>
        </w:tc>
      </w:tr>
      <w:tr w:rsidR="00B0760D" w:rsidRPr="00B0760D" w14:paraId="427C1680" w14:textId="77777777" w:rsidTr="00B0760D">
        <w:trPr>
          <w:trHeight w:val="320"/>
        </w:trPr>
        <w:tc>
          <w:tcPr>
            <w:tcW w:w="2524" w:type="dxa"/>
            <w:tcBorders>
              <w:top w:val="nil"/>
              <w:left w:val="nil"/>
              <w:bottom w:val="nil"/>
              <w:right w:val="nil"/>
            </w:tcBorders>
            <w:shd w:val="clear" w:color="auto" w:fill="auto"/>
            <w:noWrap/>
            <w:vAlign w:val="bottom"/>
            <w:hideMark/>
          </w:tcPr>
          <w:p w14:paraId="0EA2EBE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40C5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EDB00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(2.8-3.6)</w:t>
            </w:r>
          </w:p>
        </w:tc>
        <w:tc>
          <w:tcPr>
            <w:tcW w:w="1660" w:type="dxa"/>
            <w:tcBorders>
              <w:top w:val="nil"/>
              <w:left w:val="nil"/>
              <w:bottom w:val="nil"/>
              <w:right w:val="nil"/>
            </w:tcBorders>
            <w:shd w:val="clear" w:color="auto" w:fill="auto"/>
            <w:noWrap/>
            <w:vAlign w:val="bottom"/>
            <w:hideMark/>
          </w:tcPr>
          <w:p w14:paraId="52AB9A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(2.7-3.8)</w:t>
            </w:r>
          </w:p>
        </w:tc>
        <w:tc>
          <w:tcPr>
            <w:tcW w:w="1800" w:type="dxa"/>
            <w:tcBorders>
              <w:top w:val="nil"/>
              <w:left w:val="nil"/>
              <w:bottom w:val="nil"/>
              <w:right w:val="nil"/>
            </w:tcBorders>
            <w:shd w:val="clear" w:color="auto" w:fill="auto"/>
            <w:noWrap/>
            <w:vAlign w:val="bottom"/>
            <w:hideMark/>
          </w:tcPr>
          <w:p w14:paraId="1C5DAD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(159-206)</w:t>
            </w:r>
          </w:p>
        </w:tc>
        <w:tc>
          <w:tcPr>
            <w:tcW w:w="1800" w:type="dxa"/>
            <w:tcBorders>
              <w:top w:val="nil"/>
              <w:left w:val="nil"/>
              <w:bottom w:val="nil"/>
              <w:right w:val="nil"/>
            </w:tcBorders>
            <w:shd w:val="clear" w:color="auto" w:fill="auto"/>
            <w:noWrap/>
            <w:vAlign w:val="bottom"/>
            <w:hideMark/>
          </w:tcPr>
          <w:p w14:paraId="50E6D4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307 (253-355)</w:t>
            </w:r>
          </w:p>
        </w:tc>
      </w:tr>
      <w:tr w:rsidR="00B0760D" w:rsidRPr="00B0760D" w14:paraId="262493DE" w14:textId="77777777" w:rsidTr="00B0760D">
        <w:trPr>
          <w:trHeight w:val="320"/>
        </w:trPr>
        <w:tc>
          <w:tcPr>
            <w:tcW w:w="2524" w:type="dxa"/>
            <w:tcBorders>
              <w:top w:val="nil"/>
              <w:left w:val="nil"/>
              <w:bottom w:val="nil"/>
              <w:right w:val="nil"/>
            </w:tcBorders>
            <w:shd w:val="clear" w:color="auto" w:fill="auto"/>
            <w:noWrap/>
            <w:vAlign w:val="bottom"/>
            <w:hideMark/>
          </w:tcPr>
          <w:p w14:paraId="2D77FD0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3399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98D77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660" w:type="dxa"/>
            <w:tcBorders>
              <w:top w:val="nil"/>
              <w:left w:val="nil"/>
              <w:bottom w:val="nil"/>
              <w:right w:val="nil"/>
            </w:tcBorders>
            <w:shd w:val="clear" w:color="auto" w:fill="auto"/>
            <w:noWrap/>
            <w:vAlign w:val="bottom"/>
            <w:hideMark/>
          </w:tcPr>
          <w:p w14:paraId="33377A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72590A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(62-79)</w:t>
            </w:r>
          </w:p>
        </w:tc>
        <w:tc>
          <w:tcPr>
            <w:tcW w:w="1800" w:type="dxa"/>
            <w:tcBorders>
              <w:top w:val="nil"/>
              <w:left w:val="nil"/>
              <w:bottom w:val="nil"/>
              <w:right w:val="nil"/>
            </w:tcBorders>
            <w:shd w:val="clear" w:color="auto" w:fill="auto"/>
            <w:noWrap/>
            <w:vAlign w:val="bottom"/>
            <w:hideMark/>
          </w:tcPr>
          <w:p w14:paraId="5D01B9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 (115-144)</w:t>
            </w:r>
          </w:p>
        </w:tc>
      </w:tr>
      <w:tr w:rsidR="00B0760D" w:rsidRPr="00B0760D" w14:paraId="7CCFD6DE" w14:textId="77777777" w:rsidTr="00B0760D">
        <w:trPr>
          <w:trHeight w:val="320"/>
        </w:trPr>
        <w:tc>
          <w:tcPr>
            <w:tcW w:w="2524" w:type="dxa"/>
            <w:tcBorders>
              <w:top w:val="nil"/>
              <w:left w:val="nil"/>
              <w:bottom w:val="nil"/>
              <w:right w:val="nil"/>
            </w:tcBorders>
            <w:shd w:val="clear" w:color="auto" w:fill="auto"/>
            <w:noWrap/>
            <w:vAlign w:val="bottom"/>
            <w:hideMark/>
          </w:tcPr>
          <w:p w14:paraId="6449805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CC87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B641A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(1-1.6)</w:t>
            </w:r>
          </w:p>
        </w:tc>
        <w:tc>
          <w:tcPr>
            <w:tcW w:w="1660" w:type="dxa"/>
            <w:tcBorders>
              <w:top w:val="nil"/>
              <w:left w:val="nil"/>
              <w:bottom w:val="nil"/>
              <w:right w:val="nil"/>
            </w:tcBorders>
            <w:shd w:val="clear" w:color="auto" w:fill="auto"/>
            <w:noWrap/>
            <w:vAlign w:val="bottom"/>
            <w:hideMark/>
          </w:tcPr>
          <w:p w14:paraId="3A5BE1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(1.4-2)</w:t>
            </w:r>
          </w:p>
        </w:tc>
        <w:tc>
          <w:tcPr>
            <w:tcW w:w="1800" w:type="dxa"/>
            <w:tcBorders>
              <w:top w:val="nil"/>
              <w:left w:val="nil"/>
              <w:bottom w:val="nil"/>
              <w:right w:val="nil"/>
            </w:tcBorders>
            <w:shd w:val="clear" w:color="auto" w:fill="auto"/>
            <w:noWrap/>
            <w:vAlign w:val="bottom"/>
            <w:hideMark/>
          </w:tcPr>
          <w:p w14:paraId="71D588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(56-93)</w:t>
            </w:r>
          </w:p>
        </w:tc>
        <w:tc>
          <w:tcPr>
            <w:tcW w:w="1800" w:type="dxa"/>
            <w:tcBorders>
              <w:top w:val="nil"/>
              <w:left w:val="nil"/>
              <w:bottom w:val="nil"/>
              <w:right w:val="nil"/>
            </w:tcBorders>
            <w:shd w:val="clear" w:color="auto" w:fill="auto"/>
            <w:noWrap/>
            <w:vAlign w:val="bottom"/>
            <w:hideMark/>
          </w:tcPr>
          <w:p w14:paraId="27DA4D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(125-185)</w:t>
            </w:r>
          </w:p>
        </w:tc>
      </w:tr>
      <w:tr w:rsidR="00B0760D" w:rsidRPr="00B0760D" w14:paraId="224FB93D" w14:textId="77777777" w:rsidTr="00B0760D">
        <w:trPr>
          <w:trHeight w:val="320"/>
        </w:trPr>
        <w:tc>
          <w:tcPr>
            <w:tcW w:w="2524" w:type="dxa"/>
            <w:tcBorders>
              <w:top w:val="nil"/>
              <w:left w:val="nil"/>
              <w:bottom w:val="nil"/>
              <w:right w:val="nil"/>
            </w:tcBorders>
            <w:shd w:val="clear" w:color="auto" w:fill="auto"/>
            <w:noWrap/>
            <w:vAlign w:val="bottom"/>
            <w:hideMark/>
          </w:tcPr>
          <w:p w14:paraId="4C72F7D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9AA9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573EE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5B828C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3A496D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(2-4)</w:t>
            </w:r>
          </w:p>
        </w:tc>
        <w:tc>
          <w:tcPr>
            <w:tcW w:w="1800" w:type="dxa"/>
            <w:tcBorders>
              <w:top w:val="nil"/>
              <w:left w:val="nil"/>
              <w:bottom w:val="nil"/>
              <w:right w:val="nil"/>
            </w:tcBorders>
            <w:shd w:val="clear" w:color="auto" w:fill="auto"/>
            <w:noWrap/>
            <w:vAlign w:val="bottom"/>
            <w:hideMark/>
          </w:tcPr>
          <w:p w14:paraId="2DEE19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(3-8)</w:t>
            </w:r>
          </w:p>
        </w:tc>
      </w:tr>
      <w:tr w:rsidR="00B0760D" w:rsidRPr="00B0760D" w14:paraId="70A59FC5" w14:textId="77777777" w:rsidTr="00B0760D">
        <w:trPr>
          <w:trHeight w:val="320"/>
        </w:trPr>
        <w:tc>
          <w:tcPr>
            <w:tcW w:w="2524" w:type="dxa"/>
            <w:tcBorders>
              <w:top w:val="nil"/>
              <w:left w:val="nil"/>
              <w:bottom w:val="nil"/>
              <w:right w:val="nil"/>
            </w:tcBorders>
            <w:shd w:val="clear" w:color="auto" w:fill="auto"/>
            <w:noWrap/>
            <w:vAlign w:val="bottom"/>
            <w:hideMark/>
          </w:tcPr>
          <w:p w14:paraId="678212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Kuwait</w:t>
            </w:r>
          </w:p>
        </w:tc>
        <w:tc>
          <w:tcPr>
            <w:tcW w:w="2180" w:type="dxa"/>
            <w:tcBorders>
              <w:top w:val="nil"/>
              <w:left w:val="nil"/>
              <w:bottom w:val="nil"/>
              <w:right w:val="nil"/>
            </w:tcBorders>
            <w:shd w:val="clear" w:color="auto" w:fill="auto"/>
            <w:noWrap/>
            <w:vAlign w:val="bottom"/>
            <w:hideMark/>
          </w:tcPr>
          <w:p w14:paraId="040611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7C93F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64.6 (59.2-72.7)</w:t>
            </w:r>
          </w:p>
        </w:tc>
        <w:tc>
          <w:tcPr>
            <w:tcW w:w="1660" w:type="dxa"/>
            <w:tcBorders>
              <w:top w:val="nil"/>
              <w:left w:val="nil"/>
              <w:bottom w:val="nil"/>
              <w:right w:val="nil"/>
            </w:tcBorders>
            <w:shd w:val="clear" w:color="auto" w:fill="auto"/>
            <w:noWrap/>
            <w:vAlign w:val="bottom"/>
            <w:hideMark/>
          </w:tcPr>
          <w:p w14:paraId="7E97A2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(81-93.7)</w:t>
            </w:r>
          </w:p>
        </w:tc>
        <w:tc>
          <w:tcPr>
            <w:tcW w:w="1800" w:type="dxa"/>
            <w:tcBorders>
              <w:top w:val="nil"/>
              <w:left w:val="nil"/>
              <w:bottom w:val="nil"/>
              <w:right w:val="nil"/>
            </w:tcBorders>
            <w:shd w:val="clear" w:color="auto" w:fill="auto"/>
            <w:noWrap/>
            <w:vAlign w:val="bottom"/>
            <w:hideMark/>
          </w:tcPr>
          <w:p w14:paraId="1A3624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2285 (2065-2577)</w:t>
            </w:r>
          </w:p>
        </w:tc>
        <w:tc>
          <w:tcPr>
            <w:tcW w:w="1800" w:type="dxa"/>
            <w:tcBorders>
              <w:top w:val="nil"/>
              <w:left w:val="nil"/>
              <w:bottom w:val="nil"/>
              <w:right w:val="nil"/>
            </w:tcBorders>
            <w:shd w:val="clear" w:color="auto" w:fill="auto"/>
            <w:noWrap/>
            <w:vAlign w:val="bottom"/>
            <w:hideMark/>
          </w:tcPr>
          <w:p w14:paraId="2A2F38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6103 (5606-6665)</w:t>
            </w:r>
          </w:p>
        </w:tc>
      </w:tr>
      <w:tr w:rsidR="00B0760D" w:rsidRPr="00B0760D" w14:paraId="2FFD5617" w14:textId="77777777" w:rsidTr="00B0760D">
        <w:trPr>
          <w:trHeight w:val="320"/>
        </w:trPr>
        <w:tc>
          <w:tcPr>
            <w:tcW w:w="2524" w:type="dxa"/>
            <w:tcBorders>
              <w:top w:val="nil"/>
              <w:left w:val="nil"/>
              <w:bottom w:val="nil"/>
              <w:right w:val="nil"/>
            </w:tcBorders>
            <w:shd w:val="clear" w:color="auto" w:fill="auto"/>
            <w:noWrap/>
            <w:vAlign w:val="bottom"/>
            <w:hideMark/>
          </w:tcPr>
          <w:p w14:paraId="1CEF43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09C7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C44B3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43.4 (40.6-45.4)</w:t>
            </w:r>
          </w:p>
        </w:tc>
        <w:tc>
          <w:tcPr>
            <w:tcW w:w="1660" w:type="dxa"/>
            <w:tcBorders>
              <w:top w:val="nil"/>
              <w:left w:val="nil"/>
              <w:bottom w:val="nil"/>
              <w:right w:val="nil"/>
            </w:tcBorders>
            <w:shd w:val="clear" w:color="auto" w:fill="auto"/>
            <w:noWrap/>
            <w:vAlign w:val="bottom"/>
            <w:hideMark/>
          </w:tcPr>
          <w:p w14:paraId="22AC4B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34.5 (25.8-40)</w:t>
            </w:r>
          </w:p>
        </w:tc>
        <w:tc>
          <w:tcPr>
            <w:tcW w:w="1800" w:type="dxa"/>
            <w:tcBorders>
              <w:top w:val="nil"/>
              <w:left w:val="nil"/>
              <w:bottom w:val="nil"/>
              <w:right w:val="nil"/>
            </w:tcBorders>
            <w:shd w:val="clear" w:color="auto" w:fill="auto"/>
            <w:noWrap/>
            <w:vAlign w:val="bottom"/>
            <w:hideMark/>
          </w:tcPr>
          <w:p w14:paraId="46EAC4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1533 (1400-1647)</w:t>
            </w:r>
          </w:p>
        </w:tc>
        <w:tc>
          <w:tcPr>
            <w:tcW w:w="1800" w:type="dxa"/>
            <w:tcBorders>
              <w:top w:val="nil"/>
              <w:left w:val="nil"/>
              <w:bottom w:val="nil"/>
              <w:right w:val="nil"/>
            </w:tcBorders>
            <w:shd w:val="clear" w:color="auto" w:fill="auto"/>
            <w:noWrap/>
            <w:vAlign w:val="bottom"/>
            <w:hideMark/>
          </w:tcPr>
          <w:p w14:paraId="377F76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2390 (1792-2825)</w:t>
            </w:r>
          </w:p>
        </w:tc>
      </w:tr>
      <w:tr w:rsidR="00B0760D" w:rsidRPr="00B0760D" w14:paraId="57F4A8E2" w14:textId="77777777" w:rsidTr="00B0760D">
        <w:trPr>
          <w:trHeight w:val="320"/>
        </w:trPr>
        <w:tc>
          <w:tcPr>
            <w:tcW w:w="2524" w:type="dxa"/>
            <w:tcBorders>
              <w:top w:val="nil"/>
              <w:left w:val="nil"/>
              <w:bottom w:val="nil"/>
              <w:right w:val="nil"/>
            </w:tcBorders>
            <w:shd w:val="clear" w:color="auto" w:fill="auto"/>
            <w:noWrap/>
            <w:vAlign w:val="bottom"/>
            <w:hideMark/>
          </w:tcPr>
          <w:p w14:paraId="24DC6C0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72805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57946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22.8 (14.3-34.4)</w:t>
            </w:r>
          </w:p>
        </w:tc>
        <w:tc>
          <w:tcPr>
            <w:tcW w:w="1660" w:type="dxa"/>
            <w:tcBorders>
              <w:top w:val="nil"/>
              <w:left w:val="nil"/>
              <w:bottom w:val="nil"/>
              <w:right w:val="nil"/>
            </w:tcBorders>
            <w:shd w:val="clear" w:color="auto" w:fill="auto"/>
            <w:noWrap/>
            <w:vAlign w:val="bottom"/>
            <w:hideMark/>
          </w:tcPr>
          <w:p w14:paraId="6886BC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(16.2-37.9)</w:t>
            </w:r>
          </w:p>
        </w:tc>
        <w:tc>
          <w:tcPr>
            <w:tcW w:w="1800" w:type="dxa"/>
            <w:tcBorders>
              <w:top w:val="nil"/>
              <w:left w:val="nil"/>
              <w:bottom w:val="nil"/>
              <w:right w:val="nil"/>
            </w:tcBorders>
            <w:shd w:val="clear" w:color="auto" w:fill="auto"/>
            <w:noWrap/>
            <w:vAlign w:val="bottom"/>
            <w:hideMark/>
          </w:tcPr>
          <w:p w14:paraId="140835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808 (514-1214)</w:t>
            </w:r>
          </w:p>
        </w:tc>
        <w:tc>
          <w:tcPr>
            <w:tcW w:w="1800" w:type="dxa"/>
            <w:tcBorders>
              <w:top w:val="nil"/>
              <w:left w:val="nil"/>
              <w:bottom w:val="nil"/>
              <w:right w:val="nil"/>
            </w:tcBorders>
            <w:shd w:val="clear" w:color="auto" w:fill="auto"/>
            <w:noWrap/>
            <w:vAlign w:val="bottom"/>
            <w:hideMark/>
          </w:tcPr>
          <w:p w14:paraId="1A054A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1770 (1123-2628)</w:t>
            </w:r>
          </w:p>
        </w:tc>
      </w:tr>
      <w:tr w:rsidR="00B0760D" w:rsidRPr="00B0760D" w14:paraId="464959B3" w14:textId="77777777" w:rsidTr="00B0760D">
        <w:trPr>
          <w:trHeight w:val="320"/>
        </w:trPr>
        <w:tc>
          <w:tcPr>
            <w:tcW w:w="2524" w:type="dxa"/>
            <w:tcBorders>
              <w:top w:val="nil"/>
              <w:left w:val="nil"/>
              <w:bottom w:val="nil"/>
              <w:right w:val="nil"/>
            </w:tcBorders>
            <w:shd w:val="clear" w:color="auto" w:fill="auto"/>
            <w:noWrap/>
            <w:vAlign w:val="bottom"/>
            <w:hideMark/>
          </w:tcPr>
          <w:p w14:paraId="5FFFB9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7C1D5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47E9B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(7.8-20.7)</w:t>
            </w:r>
          </w:p>
        </w:tc>
        <w:tc>
          <w:tcPr>
            <w:tcW w:w="1660" w:type="dxa"/>
            <w:tcBorders>
              <w:top w:val="nil"/>
              <w:left w:val="nil"/>
              <w:bottom w:val="nil"/>
              <w:right w:val="nil"/>
            </w:tcBorders>
            <w:shd w:val="clear" w:color="auto" w:fill="auto"/>
            <w:noWrap/>
            <w:vAlign w:val="bottom"/>
            <w:hideMark/>
          </w:tcPr>
          <w:p w14:paraId="682051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(8.2-21.2)</w:t>
            </w:r>
          </w:p>
        </w:tc>
        <w:tc>
          <w:tcPr>
            <w:tcW w:w="1800" w:type="dxa"/>
            <w:tcBorders>
              <w:top w:val="nil"/>
              <w:left w:val="nil"/>
              <w:bottom w:val="nil"/>
              <w:right w:val="nil"/>
            </w:tcBorders>
            <w:shd w:val="clear" w:color="auto" w:fill="auto"/>
            <w:noWrap/>
            <w:vAlign w:val="bottom"/>
            <w:hideMark/>
          </w:tcPr>
          <w:p w14:paraId="3AF47F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460 (283-728)</w:t>
            </w:r>
          </w:p>
        </w:tc>
        <w:tc>
          <w:tcPr>
            <w:tcW w:w="1800" w:type="dxa"/>
            <w:tcBorders>
              <w:top w:val="nil"/>
              <w:left w:val="nil"/>
              <w:bottom w:val="nil"/>
              <w:right w:val="nil"/>
            </w:tcBorders>
            <w:shd w:val="clear" w:color="auto" w:fill="auto"/>
            <w:noWrap/>
            <w:vAlign w:val="bottom"/>
            <w:hideMark/>
          </w:tcPr>
          <w:p w14:paraId="50CF93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943 (579-1501)</w:t>
            </w:r>
          </w:p>
        </w:tc>
      </w:tr>
      <w:tr w:rsidR="00B0760D" w:rsidRPr="00B0760D" w14:paraId="4B05AA14" w14:textId="77777777" w:rsidTr="00B0760D">
        <w:trPr>
          <w:trHeight w:val="320"/>
        </w:trPr>
        <w:tc>
          <w:tcPr>
            <w:tcW w:w="2524" w:type="dxa"/>
            <w:tcBorders>
              <w:top w:val="nil"/>
              <w:left w:val="nil"/>
              <w:bottom w:val="nil"/>
              <w:right w:val="nil"/>
            </w:tcBorders>
            <w:shd w:val="clear" w:color="auto" w:fill="auto"/>
            <w:noWrap/>
            <w:vAlign w:val="bottom"/>
            <w:hideMark/>
          </w:tcPr>
          <w:p w14:paraId="07030B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CFE34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44F34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(7.2-19.1)</w:t>
            </w:r>
          </w:p>
        </w:tc>
        <w:tc>
          <w:tcPr>
            <w:tcW w:w="1660" w:type="dxa"/>
            <w:tcBorders>
              <w:top w:val="nil"/>
              <w:left w:val="nil"/>
              <w:bottom w:val="nil"/>
              <w:right w:val="nil"/>
            </w:tcBorders>
            <w:shd w:val="clear" w:color="auto" w:fill="auto"/>
            <w:noWrap/>
            <w:vAlign w:val="bottom"/>
            <w:hideMark/>
          </w:tcPr>
          <w:p w14:paraId="5DA28E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 (8.7-22.4)</w:t>
            </w:r>
          </w:p>
        </w:tc>
        <w:tc>
          <w:tcPr>
            <w:tcW w:w="1800" w:type="dxa"/>
            <w:tcBorders>
              <w:top w:val="nil"/>
              <w:left w:val="nil"/>
              <w:bottom w:val="nil"/>
              <w:right w:val="nil"/>
            </w:tcBorders>
            <w:shd w:val="clear" w:color="auto" w:fill="auto"/>
            <w:noWrap/>
            <w:vAlign w:val="bottom"/>
            <w:hideMark/>
          </w:tcPr>
          <w:p w14:paraId="403178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422 (258-672)</w:t>
            </w:r>
          </w:p>
        </w:tc>
        <w:tc>
          <w:tcPr>
            <w:tcW w:w="1800" w:type="dxa"/>
            <w:tcBorders>
              <w:top w:val="nil"/>
              <w:left w:val="nil"/>
              <w:bottom w:val="nil"/>
              <w:right w:val="nil"/>
            </w:tcBorders>
            <w:shd w:val="clear" w:color="auto" w:fill="auto"/>
            <w:noWrap/>
            <w:vAlign w:val="bottom"/>
            <w:hideMark/>
          </w:tcPr>
          <w:p w14:paraId="44F01F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997 (609-1580)</w:t>
            </w:r>
          </w:p>
        </w:tc>
      </w:tr>
      <w:tr w:rsidR="00B0760D" w:rsidRPr="00B0760D" w14:paraId="6B88D9B6" w14:textId="77777777" w:rsidTr="00B0760D">
        <w:trPr>
          <w:trHeight w:val="320"/>
        </w:trPr>
        <w:tc>
          <w:tcPr>
            <w:tcW w:w="2524" w:type="dxa"/>
            <w:tcBorders>
              <w:top w:val="nil"/>
              <w:left w:val="nil"/>
              <w:bottom w:val="nil"/>
              <w:right w:val="nil"/>
            </w:tcBorders>
            <w:shd w:val="clear" w:color="auto" w:fill="auto"/>
            <w:noWrap/>
            <w:vAlign w:val="bottom"/>
            <w:hideMark/>
          </w:tcPr>
          <w:p w14:paraId="335A991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AF8F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B3319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(2.3-25.8)</w:t>
            </w:r>
          </w:p>
        </w:tc>
        <w:tc>
          <w:tcPr>
            <w:tcW w:w="1660" w:type="dxa"/>
            <w:tcBorders>
              <w:top w:val="nil"/>
              <w:left w:val="nil"/>
              <w:bottom w:val="nil"/>
              <w:right w:val="nil"/>
            </w:tcBorders>
            <w:shd w:val="clear" w:color="auto" w:fill="auto"/>
            <w:noWrap/>
            <w:vAlign w:val="bottom"/>
            <w:hideMark/>
          </w:tcPr>
          <w:p w14:paraId="6253E5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42.1 (18.9-67.9)</w:t>
            </w:r>
          </w:p>
        </w:tc>
        <w:tc>
          <w:tcPr>
            <w:tcW w:w="1800" w:type="dxa"/>
            <w:tcBorders>
              <w:top w:val="nil"/>
              <w:left w:val="nil"/>
              <w:bottom w:val="nil"/>
              <w:right w:val="nil"/>
            </w:tcBorders>
            <w:shd w:val="clear" w:color="auto" w:fill="auto"/>
            <w:noWrap/>
            <w:vAlign w:val="bottom"/>
            <w:hideMark/>
          </w:tcPr>
          <w:p w14:paraId="479E15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320 (80-911)</w:t>
            </w:r>
          </w:p>
        </w:tc>
        <w:tc>
          <w:tcPr>
            <w:tcW w:w="1800" w:type="dxa"/>
            <w:tcBorders>
              <w:top w:val="nil"/>
              <w:left w:val="nil"/>
              <w:bottom w:val="nil"/>
              <w:right w:val="nil"/>
            </w:tcBorders>
            <w:shd w:val="clear" w:color="auto" w:fill="auto"/>
            <w:noWrap/>
            <w:vAlign w:val="bottom"/>
            <w:hideMark/>
          </w:tcPr>
          <w:p w14:paraId="16B652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2916 (1321-4721)</w:t>
            </w:r>
          </w:p>
        </w:tc>
      </w:tr>
      <w:tr w:rsidR="00B0760D" w:rsidRPr="00B0760D" w14:paraId="1FBFB287" w14:textId="77777777" w:rsidTr="00B0760D">
        <w:trPr>
          <w:trHeight w:val="320"/>
        </w:trPr>
        <w:tc>
          <w:tcPr>
            <w:tcW w:w="2524" w:type="dxa"/>
            <w:tcBorders>
              <w:top w:val="nil"/>
              <w:left w:val="nil"/>
              <w:bottom w:val="nil"/>
              <w:right w:val="nil"/>
            </w:tcBorders>
            <w:shd w:val="clear" w:color="auto" w:fill="auto"/>
            <w:noWrap/>
            <w:vAlign w:val="bottom"/>
            <w:hideMark/>
          </w:tcPr>
          <w:p w14:paraId="7C14FEB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7BDB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6B167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(1.9-8.4)</w:t>
            </w:r>
          </w:p>
        </w:tc>
        <w:tc>
          <w:tcPr>
            <w:tcW w:w="1660" w:type="dxa"/>
            <w:tcBorders>
              <w:top w:val="nil"/>
              <w:left w:val="nil"/>
              <w:bottom w:val="nil"/>
              <w:right w:val="nil"/>
            </w:tcBorders>
            <w:shd w:val="clear" w:color="auto" w:fill="auto"/>
            <w:noWrap/>
            <w:vAlign w:val="bottom"/>
            <w:hideMark/>
          </w:tcPr>
          <w:p w14:paraId="1EEE70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(6.9-16.2)</w:t>
            </w:r>
          </w:p>
        </w:tc>
        <w:tc>
          <w:tcPr>
            <w:tcW w:w="1800" w:type="dxa"/>
            <w:tcBorders>
              <w:top w:val="nil"/>
              <w:left w:val="nil"/>
              <w:bottom w:val="nil"/>
              <w:right w:val="nil"/>
            </w:tcBorders>
            <w:shd w:val="clear" w:color="auto" w:fill="auto"/>
            <w:noWrap/>
            <w:vAlign w:val="bottom"/>
            <w:hideMark/>
          </w:tcPr>
          <w:p w14:paraId="3C5EF5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(67-300)</w:t>
            </w:r>
          </w:p>
        </w:tc>
        <w:tc>
          <w:tcPr>
            <w:tcW w:w="1800" w:type="dxa"/>
            <w:tcBorders>
              <w:top w:val="nil"/>
              <w:left w:val="nil"/>
              <w:bottom w:val="nil"/>
              <w:right w:val="nil"/>
            </w:tcBorders>
            <w:shd w:val="clear" w:color="auto" w:fill="auto"/>
            <w:noWrap/>
            <w:vAlign w:val="bottom"/>
            <w:hideMark/>
          </w:tcPr>
          <w:p w14:paraId="2207C9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688 (477-1130)</w:t>
            </w:r>
          </w:p>
        </w:tc>
      </w:tr>
      <w:tr w:rsidR="00B0760D" w:rsidRPr="00B0760D" w14:paraId="4DD9F4FE" w14:textId="77777777" w:rsidTr="00B0760D">
        <w:trPr>
          <w:trHeight w:val="320"/>
        </w:trPr>
        <w:tc>
          <w:tcPr>
            <w:tcW w:w="2524" w:type="dxa"/>
            <w:tcBorders>
              <w:top w:val="nil"/>
              <w:left w:val="nil"/>
              <w:bottom w:val="nil"/>
              <w:right w:val="nil"/>
            </w:tcBorders>
            <w:shd w:val="clear" w:color="auto" w:fill="auto"/>
            <w:noWrap/>
            <w:vAlign w:val="bottom"/>
            <w:hideMark/>
          </w:tcPr>
          <w:p w14:paraId="1830B39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65A9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A1CD0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(5.2-10.8)</w:t>
            </w:r>
          </w:p>
        </w:tc>
        <w:tc>
          <w:tcPr>
            <w:tcW w:w="1660" w:type="dxa"/>
            <w:tcBorders>
              <w:top w:val="nil"/>
              <w:left w:val="nil"/>
              <w:bottom w:val="nil"/>
              <w:right w:val="nil"/>
            </w:tcBorders>
            <w:shd w:val="clear" w:color="auto" w:fill="auto"/>
            <w:noWrap/>
            <w:vAlign w:val="bottom"/>
            <w:hideMark/>
          </w:tcPr>
          <w:p w14:paraId="5E8437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(4.7-10)</w:t>
            </w:r>
          </w:p>
        </w:tc>
        <w:tc>
          <w:tcPr>
            <w:tcW w:w="1800" w:type="dxa"/>
            <w:tcBorders>
              <w:top w:val="nil"/>
              <w:left w:val="nil"/>
              <w:bottom w:val="nil"/>
              <w:right w:val="nil"/>
            </w:tcBorders>
            <w:shd w:val="clear" w:color="auto" w:fill="auto"/>
            <w:noWrap/>
            <w:vAlign w:val="bottom"/>
            <w:hideMark/>
          </w:tcPr>
          <w:p w14:paraId="114E0A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287 (188-381)</w:t>
            </w:r>
          </w:p>
        </w:tc>
        <w:tc>
          <w:tcPr>
            <w:tcW w:w="1800" w:type="dxa"/>
            <w:tcBorders>
              <w:top w:val="nil"/>
              <w:left w:val="nil"/>
              <w:bottom w:val="nil"/>
              <w:right w:val="nil"/>
            </w:tcBorders>
            <w:shd w:val="clear" w:color="auto" w:fill="auto"/>
            <w:noWrap/>
            <w:vAlign w:val="bottom"/>
            <w:hideMark/>
          </w:tcPr>
          <w:p w14:paraId="79F52D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517 (328-694)</w:t>
            </w:r>
          </w:p>
        </w:tc>
      </w:tr>
      <w:tr w:rsidR="00B0760D" w:rsidRPr="00B0760D" w14:paraId="636386AB" w14:textId="77777777" w:rsidTr="00B0760D">
        <w:trPr>
          <w:trHeight w:val="320"/>
        </w:trPr>
        <w:tc>
          <w:tcPr>
            <w:tcW w:w="2524" w:type="dxa"/>
            <w:tcBorders>
              <w:top w:val="nil"/>
              <w:left w:val="nil"/>
              <w:bottom w:val="nil"/>
              <w:right w:val="nil"/>
            </w:tcBorders>
            <w:shd w:val="clear" w:color="auto" w:fill="auto"/>
            <w:noWrap/>
            <w:vAlign w:val="bottom"/>
            <w:hideMark/>
          </w:tcPr>
          <w:p w14:paraId="3D9894B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8DB4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45EF1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 (10.1-23.2)</w:t>
            </w:r>
          </w:p>
        </w:tc>
        <w:tc>
          <w:tcPr>
            <w:tcW w:w="1660" w:type="dxa"/>
            <w:tcBorders>
              <w:top w:val="nil"/>
              <w:left w:val="nil"/>
              <w:bottom w:val="nil"/>
              <w:right w:val="nil"/>
            </w:tcBorders>
            <w:shd w:val="clear" w:color="auto" w:fill="auto"/>
            <w:noWrap/>
            <w:vAlign w:val="bottom"/>
            <w:hideMark/>
          </w:tcPr>
          <w:p w14:paraId="59513C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35.9 (25.2-47.7)</w:t>
            </w:r>
          </w:p>
        </w:tc>
        <w:tc>
          <w:tcPr>
            <w:tcW w:w="1800" w:type="dxa"/>
            <w:tcBorders>
              <w:top w:val="nil"/>
              <w:left w:val="nil"/>
              <w:bottom w:val="nil"/>
              <w:right w:val="nil"/>
            </w:tcBorders>
            <w:shd w:val="clear" w:color="auto" w:fill="auto"/>
            <w:noWrap/>
            <w:vAlign w:val="bottom"/>
            <w:hideMark/>
          </w:tcPr>
          <w:p w14:paraId="1C7807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547 (355-826)</w:t>
            </w:r>
          </w:p>
        </w:tc>
        <w:tc>
          <w:tcPr>
            <w:tcW w:w="1800" w:type="dxa"/>
            <w:tcBorders>
              <w:top w:val="nil"/>
              <w:left w:val="nil"/>
              <w:bottom w:val="nil"/>
              <w:right w:val="nil"/>
            </w:tcBorders>
            <w:shd w:val="clear" w:color="auto" w:fill="auto"/>
            <w:noWrap/>
            <w:vAlign w:val="bottom"/>
            <w:hideMark/>
          </w:tcPr>
          <w:p w14:paraId="43D1D1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2485 (1756-3345)</w:t>
            </w:r>
          </w:p>
        </w:tc>
      </w:tr>
      <w:tr w:rsidR="00B0760D" w:rsidRPr="00B0760D" w14:paraId="3D288BDD" w14:textId="77777777" w:rsidTr="00B0760D">
        <w:trPr>
          <w:trHeight w:val="320"/>
        </w:trPr>
        <w:tc>
          <w:tcPr>
            <w:tcW w:w="2524" w:type="dxa"/>
            <w:tcBorders>
              <w:top w:val="nil"/>
              <w:left w:val="nil"/>
              <w:bottom w:val="nil"/>
              <w:right w:val="nil"/>
            </w:tcBorders>
            <w:shd w:val="clear" w:color="auto" w:fill="auto"/>
            <w:noWrap/>
            <w:vAlign w:val="bottom"/>
            <w:hideMark/>
          </w:tcPr>
          <w:p w14:paraId="7C323A0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E89A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F8A3A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(1.4-5.7)</w:t>
            </w:r>
          </w:p>
        </w:tc>
        <w:tc>
          <w:tcPr>
            <w:tcW w:w="1660" w:type="dxa"/>
            <w:tcBorders>
              <w:top w:val="nil"/>
              <w:left w:val="nil"/>
              <w:bottom w:val="nil"/>
              <w:right w:val="nil"/>
            </w:tcBorders>
            <w:shd w:val="clear" w:color="auto" w:fill="auto"/>
            <w:noWrap/>
            <w:vAlign w:val="bottom"/>
            <w:hideMark/>
          </w:tcPr>
          <w:p w14:paraId="04FC94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(19.3-39.4)</w:t>
            </w:r>
          </w:p>
        </w:tc>
        <w:tc>
          <w:tcPr>
            <w:tcW w:w="1800" w:type="dxa"/>
            <w:tcBorders>
              <w:top w:val="nil"/>
              <w:left w:val="nil"/>
              <w:bottom w:val="nil"/>
              <w:right w:val="nil"/>
            </w:tcBorders>
            <w:shd w:val="clear" w:color="auto" w:fill="auto"/>
            <w:noWrap/>
            <w:vAlign w:val="bottom"/>
            <w:hideMark/>
          </w:tcPr>
          <w:p w14:paraId="68CC12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(49-204)</w:t>
            </w:r>
          </w:p>
        </w:tc>
        <w:tc>
          <w:tcPr>
            <w:tcW w:w="1800" w:type="dxa"/>
            <w:tcBorders>
              <w:top w:val="nil"/>
              <w:left w:val="nil"/>
              <w:bottom w:val="nil"/>
              <w:right w:val="nil"/>
            </w:tcBorders>
            <w:shd w:val="clear" w:color="auto" w:fill="auto"/>
            <w:noWrap/>
            <w:vAlign w:val="bottom"/>
            <w:hideMark/>
          </w:tcPr>
          <w:p w14:paraId="77E8E8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2066 (1361-2795)</w:t>
            </w:r>
          </w:p>
        </w:tc>
      </w:tr>
      <w:tr w:rsidR="00B0760D" w:rsidRPr="00B0760D" w14:paraId="780FF22C" w14:textId="77777777" w:rsidTr="00B0760D">
        <w:trPr>
          <w:trHeight w:val="320"/>
        </w:trPr>
        <w:tc>
          <w:tcPr>
            <w:tcW w:w="2524" w:type="dxa"/>
            <w:tcBorders>
              <w:top w:val="nil"/>
              <w:left w:val="nil"/>
              <w:bottom w:val="nil"/>
              <w:right w:val="nil"/>
            </w:tcBorders>
            <w:shd w:val="clear" w:color="auto" w:fill="auto"/>
            <w:noWrap/>
            <w:vAlign w:val="bottom"/>
            <w:hideMark/>
          </w:tcPr>
          <w:p w14:paraId="578A6C0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5F6B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BA97D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(3-3.5)</w:t>
            </w:r>
          </w:p>
        </w:tc>
        <w:tc>
          <w:tcPr>
            <w:tcW w:w="1660" w:type="dxa"/>
            <w:tcBorders>
              <w:top w:val="nil"/>
              <w:left w:val="nil"/>
              <w:bottom w:val="nil"/>
              <w:right w:val="nil"/>
            </w:tcBorders>
            <w:shd w:val="clear" w:color="auto" w:fill="auto"/>
            <w:noWrap/>
            <w:vAlign w:val="bottom"/>
            <w:hideMark/>
          </w:tcPr>
          <w:p w14:paraId="003431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(3.4-3.9)</w:t>
            </w:r>
          </w:p>
        </w:tc>
        <w:tc>
          <w:tcPr>
            <w:tcW w:w="1800" w:type="dxa"/>
            <w:tcBorders>
              <w:top w:val="nil"/>
              <w:left w:val="nil"/>
              <w:bottom w:val="nil"/>
              <w:right w:val="nil"/>
            </w:tcBorders>
            <w:shd w:val="clear" w:color="auto" w:fill="auto"/>
            <w:noWrap/>
            <w:vAlign w:val="bottom"/>
            <w:hideMark/>
          </w:tcPr>
          <w:p w14:paraId="6D53CD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(105-127)</w:t>
            </w:r>
          </w:p>
        </w:tc>
        <w:tc>
          <w:tcPr>
            <w:tcW w:w="1800" w:type="dxa"/>
            <w:tcBorders>
              <w:top w:val="nil"/>
              <w:left w:val="nil"/>
              <w:bottom w:val="nil"/>
              <w:right w:val="nil"/>
            </w:tcBorders>
            <w:shd w:val="clear" w:color="auto" w:fill="auto"/>
            <w:noWrap/>
            <w:vAlign w:val="bottom"/>
            <w:hideMark/>
          </w:tcPr>
          <w:p w14:paraId="42EF79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(233-279)</w:t>
            </w:r>
          </w:p>
        </w:tc>
      </w:tr>
      <w:tr w:rsidR="00B0760D" w:rsidRPr="00B0760D" w14:paraId="3EDA7BBC" w14:textId="77777777" w:rsidTr="00B0760D">
        <w:trPr>
          <w:trHeight w:val="320"/>
        </w:trPr>
        <w:tc>
          <w:tcPr>
            <w:tcW w:w="2524" w:type="dxa"/>
            <w:tcBorders>
              <w:top w:val="nil"/>
              <w:left w:val="nil"/>
              <w:bottom w:val="nil"/>
              <w:right w:val="nil"/>
            </w:tcBorders>
            <w:shd w:val="clear" w:color="auto" w:fill="auto"/>
            <w:noWrap/>
            <w:vAlign w:val="bottom"/>
            <w:hideMark/>
          </w:tcPr>
          <w:p w14:paraId="16CA78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89ED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6663F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660" w:type="dxa"/>
            <w:tcBorders>
              <w:top w:val="nil"/>
              <w:left w:val="nil"/>
              <w:bottom w:val="nil"/>
              <w:right w:val="nil"/>
            </w:tcBorders>
            <w:shd w:val="clear" w:color="auto" w:fill="auto"/>
            <w:noWrap/>
            <w:vAlign w:val="bottom"/>
            <w:hideMark/>
          </w:tcPr>
          <w:p w14:paraId="4BB0F1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(0.6-1.1)</w:t>
            </w:r>
          </w:p>
        </w:tc>
        <w:tc>
          <w:tcPr>
            <w:tcW w:w="1800" w:type="dxa"/>
            <w:tcBorders>
              <w:top w:val="nil"/>
              <w:left w:val="nil"/>
              <w:bottom w:val="nil"/>
              <w:right w:val="nil"/>
            </w:tcBorders>
            <w:shd w:val="clear" w:color="auto" w:fill="auto"/>
            <w:noWrap/>
            <w:vAlign w:val="bottom"/>
            <w:hideMark/>
          </w:tcPr>
          <w:p w14:paraId="5E1F1E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(32-46)</w:t>
            </w:r>
          </w:p>
        </w:tc>
        <w:tc>
          <w:tcPr>
            <w:tcW w:w="1800" w:type="dxa"/>
            <w:tcBorders>
              <w:top w:val="nil"/>
              <w:left w:val="nil"/>
              <w:bottom w:val="nil"/>
              <w:right w:val="nil"/>
            </w:tcBorders>
            <w:shd w:val="clear" w:color="auto" w:fill="auto"/>
            <w:noWrap/>
            <w:vAlign w:val="bottom"/>
            <w:hideMark/>
          </w:tcPr>
          <w:p w14:paraId="6AF472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(41-75)</w:t>
            </w:r>
          </w:p>
        </w:tc>
      </w:tr>
      <w:tr w:rsidR="00B0760D" w:rsidRPr="00B0760D" w14:paraId="3FD30588" w14:textId="77777777" w:rsidTr="00B0760D">
        <w:trPr>
          <w:trHeight w:val="320"/>
        </w:trPr>
        <w:tc>
          <w:tcPr>
            <w:tcW w:w="2524" w:type="dxa"/>
            <w:tcBorders>
              <w:top w:val="nil"/>
              <w:left w:val="nil"/>
              <w:bottom w:val="nil"/>
              <w:right w:val="nil"/>
            </w:tcBorders>
            <w:shd w:val="clear" w:color="auto" w:fill="auto"/>
            <w:noWrap/>
            <w:vAlign w:val="bottom"/>
            <w:hideMark/>
          </w:tcPr>
          <w:p w14:paraId="5EC9BB4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2286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39987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(1.4-1.7)</w:t>
            </w:r>
          </w:p>
        </w:tc>
        <w:tc>
          <w:tcPr>
            <w:tcW w:w="1660" w:type="dxa"/>
            <w:tcBorders>
              <w:top w:val="nil"/>
              <w:left w:val="nil"/>
              <w:bottom w:val="nil"/>
              <w:right w:val="nil"/>
            </w:tcBorders>
            <w:shd w:val="clear" w:color="auto" w:fill="auto"/>
            <w:noWrap/>
            <w:vAlign w:val="bottom"/>
            <w:hideMark/>
          </w:tcPr>
          <w:p w14:paraId="43EBCD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(1.3-1.6)</w:t>
            </w:r>
          </w:p>
        </w:tc>
        <w:tc>
          <w:tcPr>
            <w:tcW w:w="1800" w:type="dxa"/>
            <w:tcBorders>
              <w:top w:val="nil"/>
              <w:left w:val="nil"/>
              <w:bottom w:val="nil"/>
              <w:right w:val="nil"/>
            </w:tcBorders>
            <w:shd w:val="clear" w:color="auto" w:fill="auto"/>
            <w:noWrap/>
            <w:vAlign w:val="bottom"/>
            <w:hideMark/>
          </w:tcPr>
          <w:p w14:paraId="484A21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(48-61)</w:t>
            </w:r>
          </w:p>
        </w:tc>
        <w:tc>
          <w:tcPr>
            <w:tcW w:w="1800" w:type="dxa"/>
            <w:tcBorders>
              <w:top w:val="nil"/>
              <w:left w:val="nil"/>
              <w:bottom w:val="nil"/>
              <w:right w:val="nil"/>
            </w:tcBorders>
            <w:shd w:val="clear" w:color="auto" w:fill="auto"/>
            <w:noWrap/>
            <w:vAlign w:val="bottom"/>
            <w:hideMark/>
          </w:tcPr>
          <w:p w14:paraId="5EF032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(88-115)</w:t>
            </w:r>
          </w:p>
        </w:tc>
      </w:tr>
      <w:tr w:rsidR="00B0760D" w:rsidRPr="00B0760D" w14:paraId="5A4D74E6" w14:textId="77777777" w:rsidTr="00B0760D">
        <w:trPr>
          <w:trHeight w:val="320"/>
        </w:trPr>
        <w:tc>
          <w:tcPr>
            <w:tcW w:w="2524" w:type="dxa"/>
            <w:tcBorders>
              <w:top w:val="nil"/>
              <w:left w:val="nil"/>
              <w:bottom w:val="nil"/>
              <w:right w:val="nil"/>
            </w:tcBorders>
            <w:shd w:val="clear" w:color="auto" w:fill="auto"/>
            <w:noWrap/>
            <w:vAlign w:val="bottom"/>
            <w:hideMark/>
          </w:tcPr>
          <w:p w14:paraId="1D88115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0E15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F65CD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660" w:type="dxa"/>
            <w:tcBorders>
              <w:top w:val="nil"/>
              <w:left w:val="nil"/>
              <w:bottom w:val="nil"/>
              <w:right w:val="nil"/>
            </w:tcBorders>
            <w:shd w:val="clear" w:color="auto" w:fill="auto"/>
            <w:noWrap/>
            <w:vAlign w:val="bottom"/>
            <w:hideMark/>
          </w:tcPr>
          <w:p w14:paraId="1F98FE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4B6CDC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(3-10)</w:t>
            </w:r>
          </w:p>
        </w:tc>
        <w:tc>
          <w:tcPr>
            <w:tcW w:w="1800" w:type="dxa"/>
            <w:tcBorders>
              <w:top w:val="nil"/>
              <w:left w:val="nil"/>
              <w:bottom w:val="nil"/>
              <w:right w:val="nil"/>
            </w:tcBorders>
            <w:shd w:val="clear" w:color="auto" w:fill="auto"/>
            <w:noWrap/>
            <w:vAlign w:val="bottom"/>
            <w:hideMark/>
          </w:tcPr>
          <w:p w14:paraId="2A4954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(6-21)</w:t>
            </w:r>
          </w:p>
        </w:tc>
      </w:tr>
      <w:tr w:rsidR="00B0760D" w:rsidRPr="00B0760D" w14:paraId="7431828A" w14:textId="77777777" w:rsidTr="00B0760D">
        <w:trPr>
          <w:trHeight w:val="320"/>
        </w:trPr>
        <w:tc>
          <w:tcPr>
            <w:tcW w:w="2524" w:type="dxa"/>
            <w:tcBorders>
              <w:top w:val="nil"/>
              <w:left w:val="nil"/>
              <w:bottom w:val="nil"/>
              <w:right w:val="nil"/>
            </w:tcBorders>
            <w:shd w:val="clear" w:color="auto" w:fill="auto"/>
            <w:noWrap/>
            <w:vAlign w:val="bottom"/>
            <w:hideMark/>
          </w:tcPr>
          <w:p w14:paraId="688A8E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Kyrgyzstan</w:t>
            </w:r>
          </w:p>
        </w:tc>
        <w:tc>
          <w:tcPr>
            <w:tcW w:w="2180" w:type="dxa"/>
            <w:tcBorders>
              <w:top w:val="nil"/>
              <w:left w:val="nil"/>
              <w:bottom w:val="nil"/>
              <w:right w:val="nil"/>
            </w:tcBorders>
            <w:shd w:val="clear" w:color="auto" w:fill="auto"/>
            <w:noWrap/>
            <w:vAlign w:val="bottom"/>
            <w:hideMark/>
          </w:tcPr>
          <w:p w14:paraId="2683AA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42907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87.6 (83.5-91.9)</w:t>
            </w:r>
          </w:p>
        </w:tc>
        <w:tc>
          <w:tcPr>
            <w:tcW w:w="1660" w:type="dxa"/>
            <w:tcBorders>
              <w:top w:val="nil"/>
              <w:left w:val="nil"/>
              <w:bottom w:val="nil"/>
              <w:right w:val="nil"/>
            </w:tcBorders>
            <w:shd w:val="clear" w:color="auto" w:fill="auto"/>
            <w:noWrap/>
            <w:vAlign w:val="bottom"/>
            <w:hideMark/>
          </w:tcPr>
          <w:p w14:paraId="551BC2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79.6 (73.8-85.4)</w:t>
            </w:r>
          </w:p>
        </w:tc>
        <w:tc>
          <w:tcPr>
            <w:tcW w:w="1800" w:type="dxa"/>
            <w:tcBorders>
              <w:top w:val="nil"/>
              <w:left w:val="nil"/>
              <w:bottom w:val="nil"/>
              <w:right w:val="nil"/>
            </w:tcBorders>
            <w:shd w:val="clear" w:color="auto" w:fill="auto"/>
            <w:noWrap/>
            <w:vAlign w:val="bottom"/>
            <w:hideMark/>
          </w:tcPr>
          <w:p w14:paraId="24F1EF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1298 (1226-1370)</w:t>
            </w:r>
          </w:p>
        </w:tc>
        <w:tc>
          <w:tcPr>
            <w:tcW w:w="1800" w:type="dxa"/>
            <w:tcBorders>
              <w:top w:val="nil"/>
              <w:left w:val="nil"/>
              <w:bottom w:val="nil"/>
              <w:right w:val="nil"/>
            </w:tcBorders>
            <w:shd w:val="clear" w:color="auto" w:fill="auto"/>
            <w:noWrap/>
            <w:vAlign w:val="bottom"/>
            <w:hideMark/>
          </w:tcPr>
          <w:p w14:paraId="706BD7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1837 (1705-1980)</w:t>
            </w:r>
          </w:p>
        </w:tc>
      </w:tr>
      <w:tr w:rsidR="00B0760D" w:rsidRPr="00B0760D" w14:paraId="26FDDD7B" w14:textId="77777777" w:rsidTr="00B0760D">
        <w:trPr>
          <w:trHeight w:val="320"/>
        </w:trPr>
        <w:tc>
          <w:tcPr>
            <w:tcW w:w="2524" w:type="dxa"/>
            <w:tcBorders>
              <w:top w:val="nil"/>
              <w:left w:val="nil"/>
              <w:bottom w:val="nil"/>
              <w:right w:val="nil"/>
            </w:tcBorders>
            <w:shd w:val="clear" w:color="auto" w:fill="auto"/>
            <w:noWrap/>
            <w:vAlign w:val="bottom"/>
            <w:hideMark/>
          </w:tcPr>
          <w:p w14:paraId="2A69E93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257B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4FD4C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43.2 (41.9-44.4)</w:t>
            </w:r>
          </w:p>
        </w:tc>
        <w:tc>
          <w:tcPr>
            <w:tcW w:w="1660" w:type="dxa"/>
            <w:tcBorders>
              <w:top w:val="nil"/>
              <w:left w:val="nil"/>
              <w:bottom w:val="nil"/>
              <w:right w:val="nil"/>
            </w:tcBorders>
            <w:shd w:val="clear" w:color="auto" w:fill="auto"/>
            <w:noWrap/>
            <w:vAlign w:val="bottom"/>
            <w:hideMark/>
          </w:tcPr>
          <w:p w14:paraId="047E21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(17.8-32.5)</w:t>
            </w:r>
          </w:p>
        </w:tc>
        <w:tc>
          <w:tcPr>
            <w:tcW w:w="1800" w:type="dxa"/>
            <w:tcBorders>
              <w:top w:val="nil"/>
              <w:left w:val="nil"/>
              <w:bottom w:val="nil"/>
              <w:right w:val="nil"/>
            </w:tcBorders>
            <w:shd w:val="clear" w:color="auto" w:fill="auto"/>
            <w:noWrap/>
            <w:vAlign w:val="bottom"/>
            <w:hideMark/>
          </w:tcPr>
          <w:p w14:paraId="75DBFF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641 (612-668)</w:t>
            </w:r>
          </w:p>
        </w:tc>
        <w:tc>
          <w:tcPr>
            <w:tcW w:w="1800" w:type="dxa"/>
            <w:tcBorders>
              <w:top w:val="nil"/>
              <w:left w:val="nil"/>
              <w:bottom w:val="nil"/>
              <w:right w:val="nil"/>
            </w:tcBorders>
            <w:shd w:val="clear" w:color="auto" w:fill="auto"/>
            <w:noWrap/>
            <w:vAlign w:val="bottom"/>
            <w:hideMark/>
          </w:tcPr>
          <w:p w14:paraId="13E72E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590 (413-754)</w:t>
            </w:r>
          </w:p>
        </w:tc>
      </w:tr>
      <w:tr w:rsidR="00B0760D" w:rsidRPr="00B0760D" w14:paraId="5ACF14CD" w14:textId="77777777" w:rsidTr="00B0760D">
        <w:trPr>
          <w:trHeight w:val="320"/>
        </w:trPr>
        <w:tc>
          <w:tcPr>
            <w:tcW w:w="2524" w:type="dxa"/>
            <w:tcBorders>
              <w:top w:val="nil"/>
              <w:left w:val="nil"/>
              <w:bottom w:val="nil"/>
              <w:right w:val="nil"/>
            </w:tcBorders>
            <w:shd w:val="clear" w:color="auto" w:fill="auto"/>
            <w:noWrap/>
            <w:vAlign w:val="bottom"/>
            <w:hideMark/>
          </w:tcPr>
          <w:p w14:paraId="7426818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454E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1F0A2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(19.6-31)</w:t>
            </w:r>
          </w:p>
        </w:tc>
        <w:tc>
          <w:tcPr>
            <w:tcW w:w="1660" w:type="dxa"/>
            <w:tcBorders>
              <w:top w:val="nil"/>
              <w:left w:val="nil"/>
              <w:bottom w:val="nil"/>
              <w:right w:val="nil"/>
            </w:tcBorders>
            <w:shd w:val="clear" w:color="auto" w:fill="auto"/>
            <w:noWrap/>
            <w:vAlign w:val="bottom"/>
            <w:hideMark/>
          </w:tcPr>
          <w:p w14:paraId="3794E7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27.1 (21.6-33.6)</w:t>
            </w:r>
          </w:p>
        </w:tc>
        <w:tc>
          <w:tcPr>
            <w:tcW w:w="1800" w:type="dxa"/>
            <w:tcBorders>
              <w:top w:val="nil"/>
              <w:left w:val="nil"/>
              <w:bottom w:val="nil"/>
              <w:right w:val="nil"/>
            </w:tcBorders>
            <w:shd w:val="clear" w:color="auto" w:fill="auto"/>
            <w:noWrap/>
            <w:vAlign w:val="bottom"/>
            <w:hideMark/>
          </w:tcPr>
          <w:p w14:paraId="66913F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365 (291-456)</w:t>
            </w:r>
          </w:p>
        </w:tc>
        <w:tc>
          <w:tcPr>
            <w:tcW w:w="1800" w:type="dxa"/>
            <w:tcBorders>
              <w:top w:val="nil"/>
              <w:left w:val="nil"/>
              <w:bottom w:val="nil"/>
              <w:right w:val="nil"/>
            </w:tcBorders>
            <w:shd w:val="clear" w:color="auto" w:fill="auto"/>
            <w:noWrap/>
            <w:vAlign w:val="bottom"/>
            <w:hideMark/>
          </w:tcPr>
          <w:p w14:paraId="6D39BB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624 (497-780)</w:t>
            </w:r>
          </w:p>
        </w:tc>
      </w:tr>
      <w:tr w:rsidR="00B0760D" w:rsidRPr="00B0760D" w14:paraId="75687D29" w14:textId="77777777" w:rsidTr="00B0760D">
        <w:trPr>
          <w:trHeight w:val="320"/>
        </w:trPr>
        <w:tc>
          <w:tcPr>
            <w:tcW w:w="2524" w:type="dxa"/>
            <w:tcBorders>
              <w:top w:val="nil"/>
              <w:left w:val="nil"/>
              <w:bottom w:val="nil"/>
              <w:right w:val="nil"/>
            </w:tcBorders>
            <w:shd w:val="clear" w:color="auto" w:fill="auto"/>
            <w:noWrap/>
            <w:vAlign w:val="bottom"/>
            <w:hideMark/>
          </w:tcPr>
          <w:p w14:paraId="555DD9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77C6C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A11E8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(0.4-0.7)</w:t>
            </w:r>
          </w:p>
        </w:tc>
        <w:tc>
          <w:tcPr>
            <w:tcW w:w="1660" w:type="dxa"/>
            <w:tcBorders>
              <w:top w:val="nil"/>
              <w:left w:val="nil"/>
              <w:bottom w:val="nil"/>
              <w:right w:val="nil"/>
            </w:tcBorders>
            <w:shd w:val="clear" w:color="auto" w:fill="auto"/>
            <w:noWrap/>
            <w:vAlign w:val="bottom"/>
            <w:hideMark/>
          </w:tcPr>
          <w:p w14:paraId="4C1754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(1.9-3.4)</w:t>
            </w:r>
          </w:p>
        </w:tc>
        <w:tc>
          <w:tcPr>
            <w:tcW w:w="1800" w:type="dxa"/>
            <w:tcBorders>
              <w:top w:val="nil"/>
              <w:left w:val="nil"/>
              <w:bottom w:val="nil"/>
              <w:right w:val="nil"/>
            </w:tcBorders>
            <w:shd w:val="clear" w:color="auto" w:fill="auto"/>
            <w:noWrap/>
            <w:vAlign w:val="bottom"/>
            <w:hideMark/>
          </w:tcPr>
          <w:p w14:paraId="361128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(6-11)</w:t>
            </w:r>
          </w:p>
        </w:tc>
        <w:tc>
          <w:tcPr>
            <w:tcW w:w="1800" w:type="dxa"/>
            <w:tcBorders>
              <w:top w:val="nil"/>
              <w:left w:val="nil"/>
              <w:bottom w:val="nil"/>
              <w:right w:val="nil"/>
            </w:tcBorders>
            <w:shd w:val="clear" w:color="auto" w:fill="auto"/>
            <w:noWrap/>
            <w:vAlign w:val="bottom"/>
            <w:hideMark/>
          </w:tcPr>
          <w:p w14:paraId="4B5E22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(43-79)</w:t>
            </w:r>
          </w:p>
        </w:tc>
      </w:tr>
      <w:tr w:rsidR="00B0760D" w:rsidRPr="00B0760D" w14:paraId="7C4FEA92" w14:textId="77777777" w:rsidTr="00B0760D">
        <w:trPr>
          <w:trHeight w:val="320"/>
        </w:trPr>
        <w:tc>
          <w:tcPr>
            <w:tcW w:w="2524" w:type="dxa"/>
            <w:tcBorders>
              <w:top w:val="nil"/>
              <w:left w:val="nil"/>
              <w:bottom w:val="nil"/>
              <w:right w:val="nil"/>
            </w:tcBorders>
            <w:shd w:val="clear" w:color="auto" w:fill="auto"/>
            <w:noWrap/>
            <w:vAlign w:val="bottom"/>
            <w:hideMark/>
          </w:tcPr>
          <w:p w14:paraId="449684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63579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723F7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24.2 (19.2-30.5)</w:t>
            </w:r>
          </w:p>
        </w:tc>
        <w:tc>
          <w:tcPr>
            <w:tcW w:w="1660" w:type="dxa"/>
            <w:tcBorders>
              <w:top w:val="nil"/>
              <w:left w:val="nil"/>
              <w:bottom w:val="nil"/>
              <w:right w:val="nil"/>
            </w:tcBorders>
            <w:shd w:val="clear" w:color="auto" w:fill="auto"/>
            <w:noWrap/>
            <w:vAlign w:val="bottom"/>
            <w:hideMark/>
          </w:tcPr>
          <w:p w14:paraId="49D4F3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 (20-31.5)</w:t>
            </w:r>
          </w:p>
        </w:tc>
        <w:tc>
          <w:tcPr>
            <w:tcW w:w="1800" w:type="dxa"/>
            <w:tcBorders>
              <w:top w:val="nil"/>
              <w:left w:val="nil"/>
              <w:bottom w:val="nil"/>
              <w:right w:val="nil"/>
            </w:tcBorders>
            <w:shd w:val="clear" w:color="auto" w:fill="auto"/>
            <w:noWrap/>
            <w:vAlign w:val="bottom"/>
            <w:hideMark/>
          </w:tcPr>
          <w:p w14:paraId="099679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359 (285-449)</w:t>
            </w:r>
          </w:p>
        </w:tc>
        <w:tc>
          <w:tcPr>
            <w:tcW w:w="1800" w:type="dxa"/>
            <w:tcBorders>
              <w:top w:val="nil"/>
              <w:left w:val="nil"/>
              <w:bottom w:val="nil"/>
              <w:right w:val="nil"/>
            </w:tcBorders>
            <w:shd w:val="clear" w:color="auto" w:fill="auto"/>
            <w:noWrap/>
            <w:vAlign w:val="bottom"/>
            <w:hideMark/>
          </w:tcPr>
          <w:p w14:paraId="6CCFD5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582 (462-729)</w:t>
            </w:r>
          </w:p>
        </w:tc>
      </w:tr>
      <w:tr w:rsidR="00B0760D" w:rsidRPr="00B0760D" w14:paraId="09BFE9CD" w14:textId="77777777" w:rsidTr="00B0760D">
        <w:trPr>
          <w:trHeight w:val="320"/>
        </w:trPr>
        <w:tc>
          <w:tcPr>
            <w:tcW w:w="2524" w:type="dxa"/>
            <w:tcBorders>
              <w:top w:val="nil"/>
              <w:left w:val="nil"/>
              <w:bottom w:val="nil"/>
              <w:right w:val="nil"/>
            </w:tcBorders>
            <w:shd w:val="clear" w:color="auto" w:fill="auto"/>
            <w:noWrap/>
            <w:vAlign w:val="bottom"/>
            <w:hideMark/>
          </w:tcPr>
          <w:p w14:paraId="20E6E9D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A587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A5B04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46.6 (31-64.6)</w:t>
            </w:r>
          </w:p>
        </w:tc>
        <w:tc>
          <w:tcPr>
            <w:tcW w:w="1660" w:type="dxa"/>
            <w:tcBorders>
              <w:top w:val="nil"/>
              <w:left w:val="nil"/>
              <w:bottom w:val="nil"/>
              <w:right w:val="nil"/>
            </w:tcBorders>
            <w:shd w:val="clear" w:color="auto" w:fill="auto"/>
            <w:noWrap/>
            <w:vAlign w:val="bottom"/>
            <w:hideMark/>
          </w:tcPr>
          <w:p w14:paraId="20D417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(22.3-53.4)</w:t>
            </w:r>
          </w:p>
        </w:tc>
        <w:tc>
          <w:tcPr>
            <w:tcW w:w="1800" w:type="dxa"/>
            <w:tcBorders>
              <w:top w:val="nil"/>
              <w:left w:val="nil"/>
              <w:bottom w:val="nil"/>
              <w:right w:val="nil"/>
            </w:tcBorders>
            <w:shd w:val="clear" w:color="auto" w:fill="auto"/>
            <w:noWrap/>
            <w:vAlign w:val="bottom"/>
            <w:hideMark/>
          </w:tcPr>
          <w:p w14:paraId="03981E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689 (461-960)</w:t>
            </w:r>
          </w:p>
        </w:tc>
        <w:tc>
          <w:tcPr>
            <w:tcW w:w="1800" w:type="dxa"/>
            <w:tcBorders>
              <w:top w:val="nil"/>
              <w:left w:val="nil"/>
              <w:bottom w:val="nil"/>
              <w:right w:val="nil"/>
            </w:tcBorders>
            <w:shd w:val="clear" w:color="auto" w:fill="auto"/>
            <w:noWrap/>
            <w:vAlign w:val="bottom"/>
            <w:hideMark/>
          </w:tcPr>
          <w:p w14:paraId="7DE9B4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830 (511-1239)</w:t>
            </w:r>
          </w:p>
        </w:tc>
      </w:tr>
      <w:tr w:rsidR="00B0760D" w:rsidRPr="00B0760D" w14:paraId="3363495F" w14:textId="77777777" w:rsidTr="00B0760D">
        <w:trPr>
          <w:trHeight w:val="320"/>
        </w:trPr>
        <w:tc>
          <w:tcPr>
            <w:tcW w:w="2524" w:type="dxa"/>
            <w:tcBorders>
              <w:top w:val="nil"/>
              <w:left w:val="nil"/>
              <w:bottom w:val="nil"/>
              <w:right w:val="nil"/>
            </w:tcBorders>
            <w:shd w:val="clear" w:color="auto" w:fill="auto"/>
            <w:noWrap/>
            <w:vAlign w:val="bottom"/>
            <w:hideMark/>
          </w:tcPr>
          <w:p w14:paraId="2279250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8E69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E6A1D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41.8 (35.6-48.4)</w:t>
            </w:r>
          </w:p>
        </w:tc>
        <w:tc>
          <w:tcPr>
            <w:tcW w:w="1660" w:type="dxa"/>
            <w:tcBorders>
              <w:top w:val="nil"/>
              <w:left w:val="nil"/>
              <w:bottom w:val="nil"/>
              <w:right w:val="nil"/>
            </w:tcBorders>
            <w:shd w:val="clear" w:color="auto" w:fill="auto"/>
            <w:noWrap/>
            <w:vAlign w:val="bottom"/>
            <w:hideMark/>
          </w:tcPr>
          <w:p w14:paraId="67F55E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(14.9-24.2)</w:t>
            </w:r>
          </w:p>
        </w:tc>
        <w:tc>
          <w:tcPr>
            <w:tcW w:w="1800" w:type="dxa"/>
            <w:tcBorders>
              <w:top w:val="nil"/>
              <w:left w:val="nil"/>
              <w:bottom w:val="nil"/>
              <w:right w:val="nil"/>
            </w:tcBorders>
            <w:shd w:val="clear" w:color="auto" w:fill="auto"/>
            <w:noWrap/>
            <w:vAlign w:val="bottom"/>
            <w:hideMark/>
          </w:tcPr>
          <w:p w14:paraId="4B3E60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620 (525-722)</w:t>
            </w:r>
          </w:p>
        </w:tc>
        <w:tc>
          <w:tcPr>
            <w:tcW w:w="1800" w:type="dxa"/>
            <w:tcBorders>
              <w:top w:val="nil"/>
              <w:left w:val="nil"/>
              <w:bottom w:val="nil"/>
              <w:right w:val="nil"/>
            </w:tcBorders>
            <w:shd w:val="clear" w:color="auto" w:fill="auto"/>
            <w:noWrap/>
            <w:vAlign w:val="bottom"/>
            <w:hideMark/>
          </w:tcPr>
          <w:p w14:paraId="331B24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444 (349-565)</w:t>
            </w:r>
          </w:p>
        </w:tc>
      </w:tr>
      <w:tr w:rsidR="00B0760D" w:rsidRPr="00B0760D" w14:paraId="687F36B3" w14:textId="77777777" w:rsidTr="00B0760D">
        <w:trPr>
          <w:trHeight w:val="320"/>
        </w:trPr>
        <w:tc>
          <w:tcPr>
            <w:tcW w:w="2524" w:type="dxa"/>
            <w:tcBorders>
              <w:top w:val="nil"/>
              <w:left w:val="nil"/>
              <w:bottom w:val="nil"/>
              <w:right w:val="nil"/>
            </w:tcBorders>
            <w:shd w:val="clear" w:color="auto" w:fill="auto"/>
            <w:noWrap/>
            <w:vAlign w:val="bottom"/>
            <w:hideMark/>
          </w:tcPr>
          <w:p w14:paraId="030295B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3707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B16F2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(7.3-10.7)</w:t>
            </w:r>
          </w:p>
        </w:tc>
        <w:tc>
          <w:tcPr>
            <w:tcW w:w="1660" w:type="dxa"/>
            <w:tcBorders>
              <w:top w:val="nil"/>
              <w:left w:val="nil"/>
              <w:bottom w:val="nil"/>
              <w:right w:val="nil"/>
            </w:tcBorders>
            <w:shd w:val="clear" w:color="auto" w:fill="auto"/>
            <w:noWrap/>
            <w:vAlign w:val="bottom"/>
            <w:hideMark/>
          </w:tcPr>
          <w:p w14:paraId="3A6B2C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(7.4-11.1)</w:t>
            </w:r>
          </w:p>
        </w:tc>
        <w:tc>
          <w:tcPr>
            <w:tcW w:w="1800" w:type="dxa"/>
            <w:tcBorders>
              <w:top w:val="nil"/>
              <w:left w:val="nil"/>
              <w:bottom w:val="nil"/>
              <w:right w:val="nil"/>
            </w:tcBorders>
            <w:shd w:val="clear" w:color="auto" w:fill="auto"/>
            <w:noWrap/>
            <w:vAlign w:val="bottom"/>
            <w:hideMark/>
          </w:tcPr>
          <w:p w14:paraId="3C89B8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(107-159)</w:t>
            </w:r>
          </w:p>
        </w:tc>
        <w:tc>
          <w:tcPr>
            <w:tcW w:w="1800" w:type="dxa"/>
            <w:tcBorders>
              <w:top w:val="nil"/>
              <w:left w:val="nil"/>
              <w:bottom w:val="nil"/>
              <w:right w:val="nil"/>
            </w:tcBorders>
            <w:shd w:val="clear" w:color="auto" w:fill="auto"/>
            <w:noWrap/>
            <w:vAlign w:val="bottom"/>
            <w:hideMark/>
          </w:tcPr>
          <w:p w14:paraId="0A8341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218 (171-255)</w:t>
            </w:r>
          </w:p>
        </w:tc>
      </w:tr>
      <w:tr w:rsidR="00B0760D" w:rsidRPr="00B0760D" w14:paraId="1C83577C" w14:textId="77777777" w:rsidTr="00B0760D">
        <w:trPr>
          <w:trHeight w:val="320"/>
        </w:trPr>
        <w:tc>
          <w:tcPr>
            <w:tcW w:w="2524" w:type="dxa"/>
            <w:tcBorders>
              <w:top w:val="nil"/>
              <w:left w:val="nil"/>
              <w:bottom w:val="nil"/>
              <w:right w:val="nil"/>
            </w:tcBorders>
            <w:shd w:val="clear" w:color="auto" w:fill="auto"/>
            <w:noWrap/>
            <w:vAlign w:val="bottom"/>
            <w:hideMark/>
          </w:tcPr>
          <w:p w14:paraId="73624ED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7751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57D27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(9.1-18.5)</w:t>
            </w:r>
          </w:p>
        </w:tc>
        <w:tc>
          <w:tcPr>
            <w:tcW w:w="1660" w:type="dxa"/>
            <w:tcBorders>
              <w:top w:val="nil"/>
              <w:left w:val="nil"/>
              <w:bottom w:val="nil"/>
              <w:right w:val="nil"/>
            </w:tcBorders>
            <w:shd w:val="clear" w:color="auto" w:fill="auto"/>
            <w:noWrap/>
            <w:vAlign w:val="bottom"/>
            <w:hideMark/>
          </w:tcPr>
          <w:p w14:paraId="2D5F9C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17.8 (12.6-24.2)</w:t>
            </w:r>
          </w:p>
        </w:tc>
        <w:tc>
          <w:tcPr>
            <w:tcW w:w="1800" w:type="dxa"/>
            <w:tcBorders>
              <w:top w:val="nil"/>
              <w:left w:val="nil"/>
              <w:bottom w:val="nil"/>
              <w:right w:val="nil"/>
            </w:tcBorders>
            <w:shd w:val="clear" w:color="auto" w:fill="auto"/>
            <w:noWrap/>
            <w:vAlign w:val="bottom"/>
            <w:hideMark/>
          </w:tcPr>
          <w:p w14:paraId="4805C0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194 (134-276)</w:t>
            </w:r>
          </w:p>
        </w:tc>
        <w:tc>
          <w:tcPr>
            <w:tcW w:w="1800" w:type="dxa"/>
            <w:tcBorders>
              <w:top w:val="nil"/>
              <w:left w:val="nil"/>
              <w:bottom w:val="nil"/>
              <w:right w:val="nil"/>
            </w:tcBorders>
            <w:shd w:val="clear" w:color="auto" w:fill="auto"/>
            <w:noWrap/>
            <w:vAlign w:val="bottom"/>
            <w:hideMark/>
          </w:tcPr>
          <w:p w14:paraId="1FB276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410 (290-566)</w:t>
            </w:r>
          </w:p>
        </w:tc>
      </w:tr>
      <w:tr w:rsidR="00B0760D" w:rsidRPr="00B0760D" w14:paraId="1C97378C" w14:textId="77777777" w:rsidTr="00B0760D">
        <w:trPr>
          <w:trHeight w:val="320"/>
        </w:trPr>
        <w:tc>
          <w:tcPr>
            <w:tcW w:w="2524" w:type="dxa"/>
            <w:tcBorders>
              <w:top w:val="nil"/>
              <w:left w:val="nil"/>
              <w:bottom w:val="nil"/>
              <w:right w:val="nil"/>
            </w:tcBorders>
            <w:shd w:val="clear" w:color="auto" w:fill="auto"/>
            <w:noWrap/>
            <w:vAlign w:val="bottom"/>
            <w:hideMark/>
          </w:tcPr>
          <w:p w14:paraId="75BFE37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857D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52BB5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(2.8-8)</w:t>
            </w:r>
          </w:p>
        </w:tc>
        <w:tc>
          <w:tcPr>
            <w:tcW w:w="1660" w:type="dxa"/>
            <w:tcBorders>
              <w:top w:val="nil"/>
              <w:left w:val="nil"/>
              <w:bottom w:val="nil"/>
              <w:right w:val="nil"/>
            </w:tcBorders>
            <w:shd w:val="clear" w:color="auto" w:fill="auto"/>
            <w:noWrap/>
            <w:vAlign w:val="bottom"/>
            <w:hideMark/>
          </w:tcPr>
          <w:p w14:paraId="58D5EC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(5.4-14.3)</w:t>
            </w:r>
          </w:p>
        </w:tc>
        <w:tc>
          <w:tcPr>
            <w:tcW w:w="1800" w:type="dxa"/>
            <w:tcBorders>
              <w:top w:val="nil"/>
              <w:left w:val="nil"/>
              <w:bottom w:val="nil"/>
              <w:right w:val="nil"/>
            </w:tcBorders>
            <w:shd w:val="clear" w:color="auto" w:fill="auto"/>
            <w:noWrap/>
            <w:vAlign w:val="bottom"/>
            <w:hideMark/>
          </w:tcPr>
          <w:p w14:paraId="21ED8B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 (42-118)</w:t>
            </w:r>
          </w:p>
        </w:tc>
        <w:tc>
          <w:tcPr>
            <w:tcW w:w="1800" w:type="dxa"/>
            <w:tcBorders>
              <w:top w:val="nil"/>
              <w:left w:val="nil"/>
              <w:bottom w:val="nil"/>
              <w:right w:val="nil"/>
            </w:tcBorders>
            <w:shd w:val="clear" w:color="auto" w:fill="auto"/>
            <w:noWrap/>
            <w:vAlign w:val="bottom"/>
            <w:hideMark/>
          </w:tcPr>
          <w:p w14:paraId="31120D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200 (124-330)</w:t>
            </w:r>
          </w:p>
        </w:tc>
      </w:tr>
      <w:tr w:rsidR="00B0760D" w:rsidRPr="00B0760D" w14:paraId="1EF346F4" w14:textId="77777777" w:rsidTr="00B0760D">
        <w:trPr>
          <w:trHeight w:val="320"/>
        </w:trPr>
        <w:tc>
          <w:tcPr>
            <w:tcW w:w="2524" w:type="dxa"/>
            <w:tcBorders>
              <w:top w:val="nil"/>
              <w:left w:val="nil"/>
              <w:bottom w:val="nil"/>
              <w:right w:val="nil"/>
            </w:tcBorders>
            <w:shd w:val="clear" w:color="auto" w:fill="auto"/>
            <w:noWrap/>
            <w:vAlign w:val="bottom"/>
            <w:hideMark/>
          </w:tcPr>
          <w:p w14:paraId="703AC76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FFC6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45DDD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(2.7-3.2)</w:t>
            </w:r>
          </w:p>
        </w:tc>
        <w:tc>
          <w:tcPr>
            <w:tcW w:w="1660" w:type="dxa"/>
            <w:tcBorders>
              <w:top w:val="nil"/>
              <w:left w:val="nil"/>
              <w:bottom w:val="nil"/>
              <w:right w:val="nil"/>
            </w:tcBorders>
            <w:shd w:val="clear" w:color="auto" w:fill="auto"/>
            <w:noWrap/>
            <w:vAlign w:val="bottom"/>
            <w:hideMark/>
          </w:tcPr>
          <w:p w14:paraId="200C3B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(3.1-3.7)</w:t>
            </w:r>
          </w:p>
        </w:tc>
        <w:tc>
          <w:tcPr>
            <w:tcW w:w="1800" w:type="dxa"/>
            <w:tcBorders>
              <w:top w:val="nil"/>
              <w:left w:val="nil"/>
              <w:bottom w:val="nil"/>
              <w:right w:val="nil"/>
            </w:tcBorders>
            <w:shd w:val="clear" w:color="auto" w:fill="auto"/>
            <w:noWrap/>
            <w:vAlign w:val="bottom"/>
            <w:hideMark/>
          </w:tcPr>
          <w:p w14:paraId="1051EC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(40-48)</w:t>
            </w:r>
          </w:p>
        </w:tc>
        <w:tc>
          <w:tcPr>
            <w:tcW w:w="1800" w:type="dxa"/>
            <w:tcBorders>
              <w:top w:val="nil"/>
              <w:left w:val="nil"/>
              <w:bottom w:val="nil"/>
              <w:right w:val="nil"/>
            </w:tcBorders>
            <w:shd w:val="clear" w:color="auto" w:fill="auto"/>
            <w:noWrap/>
            <w:vAlign w:val="bottom"/>
            <w:hideMark/>
          </w:tcPr>
          <w:p w14:paraId="31F4FF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(71-85)</w:t>
            </w:r>
          </w:p>
        </w:tc>
      </w:tr>
      <w:tr w:rsidR="00B0760D" w:rsidRPr="00B0760D" w14:paraId="21514A4B" w14:textId="77777777" w:rsidTr="00B0760D">
        <w:trPr>
          <w:trHeight w:val="320"/>
        </w:trPr>
        <w:tc>
          <w:tcPr>
            <w:tcW w:w="2524" w:type="dxa"/>
            <w:tcBorders>
              <w:top w:val="nil"/>
              <w:left w:val="nil"/>
              <w:bottom w:val="nil"/>
              <w:right w:val="nil"/>
            </w:tcBorders>
            <w:shd w:val="clear" w:color="auto" w:fill="auto"/>
            <w:noWrap/>
            <w:vAlign w:val="bottom"/>
            <w:hideMark/>
          </w:tcPr>
          <w:p w14:paraId="75F5BC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4E88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2DB0B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660" w:type="dxa"/>
            <w:tcBorders>
              <w:top w:val="nil"/>
              <w:left w:val="nil"/>
              <w:bottom w:val="nil"/>
              <w:right w:val="nil"/>
            </w:tcBorders>
            <w:shd w:val="clear" w:color="auto" w:fill="auto"/>
            <w:noWrap/>
            <w:vAlign w:val="bottom"/>
            <w:hideMark/>
          </w:tcPr>
          <w:p w14:paraId="184D92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800" w:type="dxa"/>
            <w:tcBorders>
              <w:top w:val="nil"/>
              <w:left w:val="nil"/>
              <w:bottom w:val="nil"/>
              <w:right w:val="nil"/>
            </w:tcBorders>
            <w:shd w:val="clear" w:color="auto" w:fill="auto"/>
            <w:noWrap/>
            <w:vAlign w:val="bottom"/>
            <w:hideMark/>
          </w:tcPr>
          <w:p w14:paraId="72F305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(16-20)</w:t>
            </w:r>
          </w:p>
        </w:tc>
        <w:tc>
          <w:tcPr>
            <w:tcW w:w="1800" w:type="dxa"/>
            <w:tcBorders>
              <w:top w:val="nil"/>
              <w:left w:val="nil"/>
              <w:bottom w:val="nil"/>
              <w:right w:val="nil"/>
            </w:tcBorders>
            <w:shd w:val="clear" w:color="auto" w:fill="auto"/>
            <w:noWrap/>
            <w:vAlign w:val="bottom"/>
            <w:hideMark/>
          </w:tcPr>
          <w:p w14:paraId="701CF0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(15-23)</w:t>
            </w:r>
          </w:p>
        </w:tc>
      </w:tr>
      <w:tr w:rsidR="00B0760D" w:rsidRPr="00B0760D" w14:paraId="7FFB1D1E" w14:textId="77777777" w:rsidTr="00B0760D">
        <w:trPr>
          <w:trHeight w:val="320"/>
        </w:trPr>
        <w:tc>
          <w:tcPr>
            <w:tcW w:w="2524" w:type="dxa"/>
            <w:tcBorders>
              <w:top w:val="nil"/>
              <w:left w:val="nil"/>
              <w:bottom w:val="nil"/>
              <w:right w:val="nil"/>
            </w:tcBorders>
            <w:shd w:val="clear" w:color="auto" w:fill="auto"/>
            <w:noWrap/>
            <w:vAlign w:val="bottom"/>
            <w:hideMark/>
          </w:tcPr>
          <w:p w14:paraId="469BEA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7C2C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4B14A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(1.6-2)</w:t>
            </w:r>
          </w:p>
        </w:tc>
        <w:tc>
          <w:tcPr>
            <w:tcW w:w="1660" w:type="dxa"/>
            <w:tcBorders>
              <w:top w:val="nil"/>
              <w:left w:val="nil"/>
              <w:bottom w:val="nil"/>
              <w:right w:val="nil"/>
            </w:tcBorders>
            <w:shd w:val="clear" w:color="auto" w:fill="auto"/>
            <w:noWrap/>
            <w:vAlign w:val="bottom"/>
            <w:hideMark/>
          </w:tcPr>
          <w:p w14:paraId="6086E1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(1.9-2.3)</w:t>
            </w:r>
          </w:p>
        </w:tc>
        <w:tc>
          <w:tcPr>
            <w:tcW w:w="1800" w:type="dxa"/>
            <w:tcBorders>
              <w:top w:val="nil"/>
              <w:left w:val="nil"/>
              <w:bottom w:val="nil"/>
              <w:right w:val="nil"/>
            </w:tcBorders>
            <w:shd w:val="clear" w:color="auto" w:fill="auto"/>
            <w:noWrap/>
            <w:vAlign w:val="bottom"/>
            <w:hideMark/>
          </w:tcPr>
          <w:p w14:paraId="317D9F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(24-29)</w:t>
            </w:r>
          </w:p>
        </w:tc>
        <w:tc>
          <w:tcPr>
            <w:tcW w:w="1800" w:type="dxa"/>
            <w:tcBorders>
              <w:top w:val="nil"/>
              <w:left w:val="nil"/>
              <w:bottom w:val="nil"/>
              <w:right w:val="nil"/>
            </w:tcBorders>
            <w:shd w:val="clear" w:color="auto" w:fill="auto"/>
            <w:noWrap/>
            <w:vAlign w:val="bottom"/>
            <w:hideMark/>
          </w:tcPr>
          <w:p w14:paraId="3B567C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(44-53)</w:t>
            </w:r>
          </w:p>
        </w:tc>
      </w:tr>
      <w:tr w:rsidR="00B0760D" w:rsidRPr="00B0760D" w14:paraId="057BA4BC" w14:textId="77777777" w:rsidTr="00B0760D">
        <w:trPr>
          <w:trHeight w:val="320"/>
        </w:trPr>
        <w:tc>
          <w:tcPr>
            <w:tcW w:w="2524" w:type="dxa"/>
            <w:tcBorders>
              <w:top w:val="nil"/>
              <w:left w:val="nil"/>
              <w:bottom w:val="nil"/>
              <w:right w:val="nil"/>
            </w:tcBorders>
            <w:shd w:val="clear" w:color="auto" w:fill="auto"/>
            <w:noWrap/>
            <w:vAlign w:val="bottom"/>
            <w:hideMark/>
          </w:tcPr>
          <w:p w14:paraId="5F9901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D30A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A5577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7BCC31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6399D3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1F4DC4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5725E970" w14:textId="77777777" w:rsidTr="00B0760D">
        <w:trPr>
          <w:trHeight w:val="320"/>
        </w:trPr>
        <w:tc>
          <w:tcPr>
            <w:tcW w:w="2524" w:type="dxa"/>
            <w:tcBorders>
              <w:top w:val="nil"/>
              <w:left w:val="nil"/>
              <w:bottom w:val="nil"/>
              <w:right w:val="nil"/>
            </w:tcBorders>
            <w:shd w:val="clear" w:color="auto" w:fill="auto"/>
            <w:noWrap/>
            <w:vAlign w:val="bottom"/>
            <w:hideMark/>
          </w:tcPr>
          <w:p w14:paraId="736B65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Laos</w:t>
            </w:r>
          </w:p>
        </w:tc>
        <w:tc>
          <w:tcPr>
            <w:tcW w:w="2180" w:type="dxa"/>
            <w:tcBorders>
              <w:top w:val="nil"/>
              <w:left w:val="nil"/>
              <w:bottom w:val="nil"/>
              <w:right w:val="nil"/>
            </w:tcBorders>
            <w:shd w:val="clear" w:color="auto" w:fill="auto"/>
            <w:noWrap/>
            <w:vAlign w:val="bottom"/>
            <w:hideMark/>
          </w:tcPr>
          <w:p w14:paraId="7A231D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0230A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69.6 (65.4-73.6)</w:t>
            </w:r>
          </w:p>
        </w:tc>
        <w:tc>
          <w:tcPr>
            <w:tcW w:w="1660" w:type="dxa"/>
            <w:tcBorders>
              <w:top w:val="nil"/>
              <w:left w:val="nil"/>
              <w:bottom w:val="nil"/>
              <w:right w:val="nil"/>
            </w:tcBorders>
            <w:shd w:val="clear" w:color="auto" w:fill="auto"/>
            <w:noWrap/>
            <w:vAlign w:val="bottom"/>
            <w:hideMark/>
          </w:tcPr>
          <w:p w14:paraId="4B47A8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76.4 (73.2-80)</w:t>
            </w:r>
          </w:p>
        </w:tc>
        <w:tc>
          <w:tcPr>
            <w:tcW w:w="1800" w:type="dxa"/>
            <w:tcBorders>
              <w:top w:val="nil"/>
              <w:left w:val="nil"/>
              <w:bottom w:val="nil"/>
              <w:right w:val="nil"/>
            </w:tcBorders>
            <w:shd w:val="clear" w:color="auto" w:fill="auto"/>
            <w:noWrap/>
            <w:vAlign w:val="bottom"/>
            <w:hideMark/>
          </w:tcPr>
          <w:p w14:paraId="170585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1950 (1831-2072)</w:t>
            </w:r>
          </w:p>
        </w:tc>
        <w:tc>
          <w:tcPr>
            <w:tcW w:w="1800" w:type="dxa"/>
            <w:tcBorders>
              <w:top w:val="nil"/>
              <w:left w:val="nil"/>
              <w:bottom w:val="nil"/>
              <w:right w:val="nil"/>
            </w:tcBorders>
            <w:shd w:val="clear" w:color="auto" w:fill="auto"/>
            <w:noWrap/>
            <w:vAlign w:val="bottom"/>
            <w:hideMark/>
          </w:tcPr>
          <w:p w14:paraId="49D04C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3398 (3235-3566)</w:t>
            </w:r>
          </w:p>
        </w:tc>
      </w:tr>
      <w:tr w:rsidR="00B0760D" w:rsidRPr="00B0760D" w14:paraId="7DF2B2B9" w14:textId="77777777" w:rsidTr="00B0760D">
        <w:trPr>
          <w:trHeight w:val="320"/>
        </w:trPr>
        <w:tc>
          <w:tcPr>
            <w:tcW w:w="2524" w:type="dxa"/>
            <w:tcBorders>
              <w:top w:val="nil"/>
              <w:left w:val="nil"/>
              <w:bottom w:val="nil"/>
              <w:right w:val="nil"/>
            </w:tcBorders>
            <w:shd w:val="clear" w:color="auto" w:fill="auto"/>
            <w:noWrap/>
            <w:vAlign w:val="bottom"/>
            <w:hideMark/>
          </w:tcPr>
          <w:p w14:paraId="647946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9759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8486A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40.6 (39.2-42)</w:t>
            </w:r>
          </w:p>
        </w:tc>
        <w:tc>
          <w:tcPr>
            <w:tcW w:w="1660" w:type="dxa"/>
            <w:tcBorders>
              <w:top w:val="nil"/>
              <w:left w:val="nil"/>
              <w:bottom w:val="nil"/>
              <w:right w:val="nil"/>
            </w:tcBorders>
            <w:shd w:val="clear" w:color="auto" w:fill="auto"/>
            <w:noWrap/>
            <w:vAlign w:val="bottom"/>
            <w:hideMark/>
          </w:tcPr>
          <w:p w14:paraId="2D1E56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41.4 (40.1-42.7)</w:t>
            </w:r>
          </w:p>
        </w:tc>
        <w:tc>
          <w:tcPr>
            <w:tcW w:w="1800" w:type="dxa"/>
            <w:tcBorders>
              <w:top w:val="nil"/>
              <w:left w:val="nil"/>
              <w:bottom w:val="nil"/>
              <w:right w:val="nil"/>
            </w:tcBorders>
            <w:shd w:val="clear" w:color="auto" w:fill="auto"/>
            <w:noWrap/>
            <w:vAlign w:val="bottom"/>
            <w:hideMark/>
          </w:tcPr>
          <w:p w14:paraId="7FF4EC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1138 (1085-1190)</w:t>
            </w:r>
          </w:p>
        </w:tc>
        <w:tc>
          <w:tcPr>
            <w:tcW w:w="1800" w:type="dxa"/>
            <w:tcBorders>
              <w:top w:val="nil"/>
              <w:left w:val="nil"/>
              <w:bottom w:val="nil"/>
              <w:right w:val="nil"/>
            </w:tcBorders>
            <w:shd w:val="clear" w:color="auto" w:fill="auto"/>
            <w:noWrap/>
            <w:vAlign w:val="bottom"/>
            <w:hideMark/>
          </w:tcPr>
          <w:p w14:paraId="72212E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1842 (1755-1920)</w:t>
            </w:r>
          </w:p>
        </w:tc>
      </w:tr>
      <w:tr w:rsidR="00B0760D" w:rsidRPr="00B0760D" w14:paraId="08363B67" w14:textId="77777777" w:rsidTr="00B0760D">
        <w:trPr>
          <w:trHeight w:val="320"/>
        </w:trPr>
        <w:tc>
          <w:tcPr>
            <w:tcW w:w="2524" w:type="dxa"/>
            <w:tcBorders>
              <w:top w:val="nil"/>
              <w:left w:val="nil"/>
              <w:bottom w:val="nil"/>
              <w:right w:val="nil"/>
            </w:tcBorders>
            <w:shd w:val="clear" w:color="auto" w:fill="auto"/>
            <w:noWrap/>
            <w:vAlign w:val="bottom"/>
            <w:hideMark/>
          </w:tcPr>
          <w:p w14:paraId="62BF59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CE96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D6FBE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(43.3-56.4)</w:t>
            </w:r>
          </w:p>
        </w:tc>
        <w:tc>
          <w:tcPr>
            <w:tcW w:w="1660" w:type="dxa"/>
            <w:tcBorders>
              <w:top w:val="nil"/>
              <w:left w:val="nil"/>
              <w:bottom w:val="nil"/>
              <w:right w:val="nil"/>
            </w:tcBorders>
            <w:shd w:val="clear" w:color="auto" w:fill="auto"/>
            <w:noWrap/>
            <w:vAlign w:val="bottom"/>
            <w:hideMark/>
          </w:tcPr>
          <w:p w14:paraId="52DB02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46.9 (41.3-53.3)</w:t>
            </w:r>
          </w:p>
        </w:tc>
        <w:tc>
          <w:tcPr>
            <w:tcW w:w="1800" w:type="dxa"/>
            <w:tcBorders>
              <w:top w:val="nil"/>
              <w:left w:val="nil"/>
              <w:bottom w:val="nil"/>
              <w:right w:val="nil"/>
            </w:tcBorders>
            <w:shd w:val="clear" w:color="auto" w:fill="auto"/>
            <w:noWrap/>
            <w:vAlign w:val="bottom"/>
            <w:hideMark/>
          </w:tcPr>
          <w:p w14:paraId="370D9C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1398 (1216-1580)</w:t>
            </w:r>
          </w:p>
        </w:tc>
        <w:tc>
          <w:tcPr>
            <w:tcW w:w="1800" w:type="dxa"/>
            <w:tcBorders>
              <w:top w:val="nil"/>
              <w:left w:val="nil"/>
              <w:bottom w:val="nil"/>
              <w:right w:val="nil"/>
            </w:tcBorders>
            <w:shd w:val="clear" w:color="auto" w:fill="auto"/>
            <w:noWrap/>
            <w:vAlign w:val="bottom"/>
            <w:hideMark/>
          </w:tcPr>
          <w:p w14:paraId="203765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2086 (1834-2340)</w:t>
            </w:r>
          </w:p>
        </w:tc>
      </w:tr>
      <w:tr w:rsidR="00B0760D" w:rsidRPr="00B0760D" w14:paraId="6F57D1BC" w14:textId="77777777" w:rsidTr="00B0760D">
        <w:trPr>
          <w:trHeight w:val="320"/>
        </w:trPr>
        <w:tc>
          <w:tcPr>
            <w:tcW w:w="2524" w:type="dxa"/>
            <w:tcBorders>
              <w:top w:val="nil"/>
              <w:left w:val="nil"/>
              <w:bottom w:val="nil"/>
              <w:right w:val="nil"/>
            </w:tcBorders>
            <w:shd w:val="clear" w:color="auto" w:fill="auto"/>
            <w:noWrap/>
            <w:vAlign w:val="bottom"/>
            <w:hideMark/>
          </w:tcPr>
          <w:p w14:paraId="23919E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7F79E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9737C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49.9 (43.2-56.3)</w:t>
            </w:r>
          </w:p>
        </w:tc>
        <w:tc>
          <w:tcPr>
            <w:tcW w:w="1660" w:type="dxa"/>
            <w:tcBorders>
              <w:top w:val="nil"/>
              <w:left w:val="nil"/>
              <w:bottom w:val="nil"/>
              <w:right w:val="nil"/>
            </w:tcBorders>
            <w:shd w:val="clear" w:color="auto" w:fill="auto"/>
            <w:noWrap/>
            <w:vAlign w:val="bottom"/>
            <w:hideMark/>
          </w:tcPr>
          <w:p w14:paraId="6E6C3F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46.6 (41-53)</w:t>
            </w:r>
          </w:p>
        </w:tc>
        <w:tc>
          <w:tcPr>
            <w:tcW w:w="1800" w:type="dxa"/>
            <w:tcBorders>
              <w:top w:val="nil"/>
              <w:left w:val="nil"/>
              <w:bottom w:val="nil"/>
              <w:right w:val="nil"/>
            </w:tcBorders>
            <w:shd w:val="clear" w:color="auto" w:fill="auto"/>
            <w:noWrap/>
            <w:vAlign w:val="bottom"/>
            <w:hideMark/>
          </w:tcPr>
          <w:p w14:paraId="49CE92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1396 (1214-1578)</w:t>
            </w:r>
          </w:p>
        </w:tc>
        <w:tc>
          <w:tcPr>
            <w:tcW w:w="1800" w:type="dxa"/>
            <w:tcBorders>
              <w:top w:val="nil"/>
              <w:left w:val="nil"/>
              <w:bottom w:val="nil"/>
              <w:right w:val="nil"/>
            </w:tcBorders>
            <w:shd w:val="clear" w:color="auto" w:fill="auto"/>
            <w:noWrap/>
            <w:vAlign w:val="bottom"/>
            <w:hideMark/>
          </w:tcPr>
          <w:p w14:paraId="14D2A0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2073 (1822-2327)</w:t>
            </w:r>
          </w:p>
        </w:tc>
      </w:tr>
      <w:tr w:rsidR="00B0760D" w:rsidRPr="00B0760D" w14:paraId="08871CEC" w14:textId="77777777" w:rsidTr="00B0760D">
        <w:trPr>
          <w:trHeight w:val="320"/>
        </w:trPr>
        <w:tc>
          <w:tcPr>
            <w:tcW w:w="2524" w:type="dxa"/>
            <w:tcBorders>
              <w:top w:val="nil"/>
              <w:left w:val="nil"/>
              <w:bottom w:val="nil"/>
              <w:right w:val="nil"/>
            </w:tcBorders>
            <w:shd w:val="clear" w:color="auto" w:fill="auto"/>
            <w:noWrap/>
            <w:vAlign w:val="bottom"/>
            <w:hideMark/>
          </w:tcPr>
          <w:p w14:paraId="17160F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4AA75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F0309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329248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(0.5-0.7)</w:t>
            </w:r>
          </w:p>
        </w:tc>
        <w:tc>
          <w:tcPr>
            <w:tcW w:w="1800" w:type="dxa"/>
            <w:tcBorders>
              <w:top w:val="nil"/>
              <w:left w:val="nil"/>
              <w:bottom w:val="nil"/>
              <w:right w:val="nil"/>
            </w:tcBorders>
            <w:shd w:val="clear" w:color="auto" w:fill="auto"/>
            <w:noWrap/>
            <w:vAlign w:val="bottom"/>
            <w:hideMark/>
          </w:tcPr>
          <w:p w14:paraId="30F828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(3-4)</w:t>
            </w:r>
          </w:p>
        </w:tc>
        <w:tc>
          <w:tcPr>
            <w:tcW w:w="1800" w:type="dxa"/>
            <w:tcBorders>
              <w:top w:val="nil"/>
              <w:left w:val="nil"/>
              <w:bottom w:val="nil"/>
              <w:right w:val="nil"/>
            </w:tcBorders>
            <w:shd w:val="clear" w:color="auto" w:fill="auto"/>
            <w:noWrap/>
            <w:vAlign w:val="bottom"/>
            <w:hideMark/>
          </w:tcPr>
          <w:p w14:paraId="3B42B0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(21-31)</w:t>
            </w:r>
          </w:p>
        </w:tc>
      </w:tr>
      <w:tr w:rsidR="00B0760D" w:rsidRPr="00B0760D" w14:paraId="7FA830A5" w14:textId="77777777" w:rsidTr="00B0760D">
        <w:trPr>
          <w:trHeight w:val="320"/>
        </w:trPr>
        <w:tc>
          <w:tcPr>
            <w:tcW w:w="2524" w:type="dxa"/>
            <w:tcBorders>
              <w:top w:val="nil"/>
              <w:left w:val="nil"/>
              <w:bottom w:val="nil"/>
              <w:right w:val="nil"/>
            </w:tcBorders>
            <w:shd w:val="clear" w:color="auto" w:fill="auto"/>
            <w:noWrap/>
            <w:vAlign w:val="bottom"/>
            <w:hideMark/>
          </w:tcPr>
          <w:p w14:paraId="426D44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D7A6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01C1E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(0.4-1.8)</w:t>
            </w:r>
          </w:p>
        </w:tc>
        <w:tc>
          <w:tcPr>
            <w:tcW w:w="1660" w:type="dxa"/>
            <w:tcBorders>
              <w:top w:val="nil"/>
              <w:left w:val="nil"/>
              <w:bottom w:val="nil"/>
              <w:right w:val="nil"/>
            </w:tcBorders>
            <w:shd w:val="clear" w:color="auto" w:fill="auto"/>
            <w:noWrap/>
            <w:vAlign w:val="bottom"/>
            <w:hideMark/>
          </w:tcPr>
          <w:p w14:paraId="21C420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 (8.3-21.9)</w:t>
            </w:r>
          </w:p>
        </w:tc>
        <w:tc>
          <w:tcPr>
            <w:tcW w:w="1800" w:type="dxa"/>
            <w:tcBorders>
              <w:top w:val="nil"/>
              <w:left w:val="nil"/>
              <w:bottom w:val="nil"/>
              <w:right w:val="nil"/>
            </w:tcBorders>
            <w:shd w:val="clear" w:color="auto" w:fill="auto"/>
            <w:noWrap/>
            <w:vAlign w:val="bottom"/>
            <w:hideMark/>
          </w:tcPr>
          <w:p w14:paraId="7C1090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(11-51)</w:t>
            </w:r>
          </w:p>
        </w:tc>
        <w:tc>
          <w:tcPr>
            <w:tcW w:w="1800" w:type="dxa"/>
            <w:tcBorders>
              <w:top w:val="nil"/>
              <w:left w:val="nil"/>
              <w:bottom w:val="nil"/>
              <w:right w:val="nil"/>
            </w:tcBorders>
            <w:shd w:val="clear" w:color="auto" w:fill="auto"/>
            <w:noWrap/>
            <w:vAlign w:val="bottom"/>
            <w:hideMark/>
          </w:tcPr>
          <w:p w14:paraId="227F10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615 (371-968)</w:t>
            </w:r>
          </w:p>
        </w:tc>
      </w:tr>
      <w:tr w:rsidR="00B0760D" w:rsidRPr="00B0760D" w14:paraId="5BA3E301" w14:textId="77777777" w:rsidTr="00B0760D">
        <w:trPr>
          <w:trHeight w:val="320"/>
        </w:trPr>
        <w:tc>
          <w:tcPr>
            <w:tcW w:w="2524" w:type="dxa"/>
            <w:tcBorders>
              <w:top w:val="nil"/>
              <w:left w:val="nil"/>
              <w:bottom w:val="nil"/>
              <w:right w:val="nil"/>
            </w:tcBorders>
            <w:shd w:val="clear" w:color="auto" w:fill="auto"/>
            <w:noWrap/>
            <w:vAlign w:val="bottom"/>
            <w:hideMark/>
          </w:tcPr>
          <w:p w14:paraId="725F34B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75EC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C0D47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(2.7-7)</w:t>
            </w:r>
          </w:p>
        </w:tc>
        <w:tc>
          <w:tcPr>
            <w:tcW w:w="1660" w:type="dxa"/>
            <w:tcBorders>
              <w:top w:val="nil"/>
              <w:left w:val="nil"/>
              <w:bottom w:val="nil"/>
              <w:right w:val="nil"/>
            </w:tcBorders>
            <w:shd w:val="clear" w:color="auto" w:fill="auto"/>
            <w:noWrap/>
            <w:vAlign w:val="bottom"/>
            <w:hideMark/>
          </w:tcPr>
          <w:p w14:paraId="348002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(12.3-19.6)</w:t>
            </w:r>
          </w:p>
        </w:tc>
        <w:tc>
          <w:tcPr>
            <w:tcW w:w="1800" w:type="dxa"/>
            <w:tcBorders>
              <w:top w:val="nil"/>
              <w:left w:val="nil"/>
              <w:bottom w:val="nil"/>
              <w:right w:val="nil"/>
            </w:tcBorders>
            <w:shd w:val="clear" w:color="auto" w:fill="auto"/>
            <w:noWrap/>
            <w:vAlign w:val="bottom"/>
            <w:hideMark/>
          </w:tcPr>
          <w:p w14:paraId="2DF7A2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(77-195)</w:t>
            </w:r>
          </w:p>
        </w:tc>
        <w:tc>
          <w:tcPr>
            <w:tcW w:w="1800" w:type="dxa"/>
            <w:tcBorders>
              <w:top w:val="nil"/>
              <w:left w:val="nil"/>
              <w:bottom w:val="nil"/>
              <w:right w:val="nil"/>
            </w:tcBorders>
            <w:shd w:val="clear" w:color="auto" w:fill="auto"/>
            <w:noWrap/>
            <w:vAlign w:val="bottom"/>
            <w:hideMark/>
          </w:tcPr>
          <w:p w14:paraId="102E4F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682 (544-870)</w:t>
            </w:r>
          </w:p>
        </w:tc>
      </w:tr>
      <w:tr w:rsidR="00B0760D" w:rsidRPr="00B0760D" w14:paraId="08FA5C70" w14:textId="77777777" w:rsidTr="00B0760D">
        <w:trPr>
          <w:trHeight w:val="320"/>
        </w:trPr>
        <w:tc>
          <w:tcPr>
            <w:tcW w:w="2524" w:type="dxa"/>
            <w:tcBorders>
              <w:top w:val="nil"/>
              <w:left w:val="nil"/>
              <w:bottom w:val="nil"/>
              <w:right w:val="nil"/>
            </w:tcBorders>
            <w:shd w:val="clear" w:color="auto" w:fill="auto"/>
            <w:noWrap/>
            <w:vAlign w:val="bottom"/>
            <w:hideMark/>
          </w:tcPr>
          <w:p w14:paraId="39488E8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8FCF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B122C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(11.7-13.2)</w:t>
            </w:r>
          </w:p>
        </w:tc>
        <w:tc>
          <w:tcPr>
            <w:tcW w:w="1660" w:type="dxa"/>
            <w:tcBorders>
              <w:top w:val="nil"/>
              <w:left w:val="nil"/>
              <w:bottom w:val="nil"/>
              <w:right w:val="nil"/>
            </w:tcBorders>
            <w:shd w:val="clear" w:color="auto" w:fill="auto"/>
            <w:noWrap/>
            <w:vAlign w:val="bottom"/>
            <w:hideMark/>
          </w:tcPr>
          <w:p w14:paraId="43499E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(11.7-13.8)</w:t>
            </w:r>
          </w:p>
        </w:tc>
        <w:tc>
          <w:tcPr>
            <w:tcW w:w="1800" w:type="dxa"/>
            <w:tcBorders>
              <w:top w:val="nil"/>
              <w:left w:val="nil"/>
              <w:bottom w:val="nil"/>
              <w:right w:val="nil"/>
            </w:tcBorders>
            <w:shd w:val="clear" w:color="auto" w:fill="auto"/>
            <w:noWrap/>
            <w:vAlign w:val="bottom"/>
            <w:hideMark/>
          </w:tcPr>
          <w:p w14:paraId="7A592F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348 (323-376)</w:t>
            </w:r>
          </w:p>
        </w:tc>
        <w:tc>
          <w:tcPr>
            <w:tcW w:w="1800" w:type="dxa"/>
            <w:tcBorders>
              <w:top w:val="nil"/>
              <w:left w:val="nil"/>
              <w:bottom w:val="nil"/>
              <w:right w:val="nil"/>
            </w:tcBorders>
            <w:shd w:val="clear" w:color="auto" w:fill="auto"/>
            <w:noWrap/>
            <w:vAlign w:val="bottom"/>
            <w:hideMark/>
          </w:tcPr>
          <w:p w14:paraId="4A8FC8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567 (528-609)</w:t>
            </w:r>
          </w:p>
        </w:tc>
      </w:tr>
      <w:tr w:rsidR="00B0760D" w:rsidRPr="00B0760D" w14:paraId="4EBCABFA" w14:textId="77777777" w:rsidTr="00B0760D">
        <w:trPr>
          <w:trHeight w:val="320"/>
        </w:trPr>
        <w:tc>
          <w:tcPr>
            <w:tcW w:w="2524" w:type="dxa"/>
            <w:tcBorders>
              <w:top w:val="nil"/>
              <w:left w:val="nil"/>
              <w:bottom w:val="nil"/>
              <w:right w:val="nil"/>
            </w:tcBorders>
            <w:shd w:val="clear" w:color="auto" w:fill="auto"/>
            <w:noWrap/>
            <w:vAlign w:val="bottom"/>
            <w:hideMark/>
          </w:tcPr>
          <w:p w14:paraId="07B8F3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6731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AD521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(1-3.2)</w:t>
            </w:r>
          </w:p>
        </w:tc>
        <w:tc>
          <w:tcPr>
            <w:tcW w:w="1660" w:type="dxa"/>
            <w:tcBorders>
              <w:top w:val="nil"/>
              <w:left w:val="nil"/>
              <w:bottom w:val="nil"/>
              <w:right w:val="nil"/>
            </w:tcBorders>
            <w:shd w:val="clear" w:color="auto" w:fill="auto"/>
            <w:noWrap/>
            <w:vAlign w:val="bottom"/>
            <w:hideMark/>
          </w:tcPr>
          <w:p w14:paraId="3D6483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(3.5-7.4)</w:t>
            </w:r>
          </w:p>
        </w:tc>
        <w:tc>
          <w:tcPr>
            <w:tcW w:w="1800" w:type="dxa"/>
            <w:tcBorders>
              <w:top w:val="nil"/>
              <w:left w:val="nil"/>
              <w:bottom w:val="nil"/>
              <w:right w:val="nil"/>
            </w:tcBorders>
            <w:shd w:val="clear" w:color="auto" w:fill="auto"/>
            <w:noWrap/>
            <w:vAlign w:val="bottom"/>
            <w:hideMark/>
          </w:tcPr>
          <w:p w14:paraId="541376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(27-89)</w:t>
            </w:r>
          </w:p>
        </w:tc>
        <w:tc>
          <w:tcPr>
            <w:tcW w:w="1800" w:type="dxa"/>
            <w:tcBorders>
              <w:top w:val="nil"/>
              <w:left w:val="nil"/>
              <w:bottom w:val="nil"/>
              <w:right w:val="nil"/>
            </w:tcBorders>
            <w:shd w:val="clear" w:color="auto" w:fill="auto"/>
            <w:noWrap/>
            <w:vAlign w:val="bottom"/>
            <w:hideMark/>
          </w:tcPr>
          <w:p w14:paraId="09B3B8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220 (155-332)</w:t>
            </w:r>
          </w:p>
        </w:tc>
      </w:tr>
      <w:tr w:rsidR="00B0760D" w:rsidRPr="00B0760D" w14:paraId="33BEF21B" w14:textId="77777777" w:rsidTr="00B0760D">
        <w:trPr>
          <w:trHeight w:val="320"/>
        </w:trPr>
        <w:tc>
          <w:tcPr>
            <w:tcW w:w="2524" w:type="dxa"/>
            <w:tcBorders>
              <w:top w:val="nil"/>
              <w:left w:val="nil"/>
              <w:bottom w:val="nil"/>
              <w:right w:val="nil"/>
            </w:tcBorders>
            <w:shd w:val="clear" w:color="auto" w:fill="auto"/>
            <w:noWrap/>
            <w:vAlign w:val="bottom"/>
            <w:hideMark/>
          </w:tcPr>
          <w:p w14:paraId="371E881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578D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EEBD5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(0.2-0.9)</w:t>
            </w:r>
          </w:p>
        </w:tc>
        <w:tc>
          <w:tcPr>
            <w:tcW w:w="1660" w:type="dxa"/>
            <w:tcBorders>
              <w:top w:val="nil"/>
              <w:left w:val="nil"/>
              <w:bottom w:val="nil"/>
              <w:right w:val="nil"/>
            </w:tcBorders>
            <w:shd w:val="clear" w:color="auto" w:fill="auto"/>
            <w:noWrap/>
            <w:vAlign w:val="bottom"/>
            <w:hideMark/>
          </w:tcPr>
          <w:p w14:paraId="587A94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18CB8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(7-25)</w:t>
            </w:r>
          </w:p>
        </w:tc>
        <w:tc>
          <w:tcPr>
            <w:tcW w:w="1800" w:type="dxa"/>
            <w:tcBorders>
              <w:top w:val="nil"/>
              <w:left w:val="nil"/>
              <w:bottom w:val="nil"/>
              <w:right w:val="nil"/>
            </w:tcBorders>
            <w:shd w:val="clear" w:color="auto" w:fill="auto"/>
            <w:noWrap/>
            <w:vAlign w:val="bottom"/>
            <w:hideMark/>
          </w:tcPr>
          <w:p w14:paraId="3EA0A3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5CF319EC" w14:textId="77777777" w:rsidTr="00B0760D">
        <w:trPr>
          <w:trHeight w:val="320"/>
        </w:trPr>
        <w:tc>
          <w:tcPr>
            <w:tcW w:w="2524" w:type="dxa"/>
            <w:tcBorders>
              <w:top w:val="nil"/>
              <w:left w:val="nil"/>
              <w:bottom w:val="nil"/>
              <w:right w:val="nil"/>
            </w:tcBorders>
            <w:shd w:val="clear" w:color="auto" w:fill="auto"/>
            <w:noWrap/>
            <w:vAlign w:val="bottom"/>
            <w:hideMark/>
          </w:tcPr>
          <w:p w14:paraId="3F5AB2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7337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03095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(2.2-2.6)</w:t>
            </w:r>
          </w:p>
        </w:tc>
        <w:tc>
          <w:tcPr>
            <w:tcW w:w="1660" w:type="dxa"/>
            <w:tcBorders>
              <w:top w:val="nil"/>
              <w:left w:val="nil"/>
              <w:bottom w:val="nil"/>
              <w:right w:val="nil"/>
            </w:tcBorders>
            <w:shd w:val="clear" w:color="auto" w:fill="auto"/>
            <w:noWrap/>
            <w:vAlign w:val="bottom"/>
            <w:hideMark/>
          </w:tcPr>
          <w:p w14:paraId="62D7DA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(2.5-2.9)</w:t>
            </w:r>
          </w:p>
        </w:tc>
        <w:tc>
          <w:tcPr>
            <w:tcW w:w="1800" w:type="dxa"/>
            <w:tcBorders>
              <w:top w:val="nil"/>
              <w:left w:val="nil"/>
              <w:bottom w:val="nil"/>
              <w:right w:val="nil"/>
            </w:tcBorders>
            <w:shd w:val="clear" w:color="auto" w:fill="auto"/>
            <w:noWrap/>
            <w:vAlign w:val="bottom"/>
            <w:hideMark/>
          </w:tcPr>
          <w:p w14:paraId="0DD8FF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(61-73)</w:t>
            </w:r>
          </w:p>
        </w:tc>
        <w:tc>
          <w:tcPr>
            <w:tcW w:w="1800" w:type="dxa"/>
            <w:tcBorders>
              <w:top w:val="nil"/>
              <w:left w:val="nil"/>
              <w:bottom w:val="nil"/>
              <w:right w:val="nil"/>
            </w:tcBorders>
            <w:shd w:val="clear" w:color="auto" w:fill="auto"/>
            <w:noWrap/>
            <w:vAlign w:val="bottom"/>
            <w:hideMark/>
          </w:tcPr>
          <w:p w14:paraId="58C371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120 (110-130)</w:t>
            </w:r>
          </w:p>
        </w:tc>
      </w:tr>
      <w:tr w:rsidR="00B0760D" w:rsidRPr="00B0760D" w14:paraId="2395D226" w14:textId="77777777" w:rsidTr="00B0760D">
        <w:trPr>
          <w:trHeight w:val="320"/>
        </w:trPr>
        <w:tc>
          <w:tcPr>
            <w:tcW w:w="2524" w:type="dxa"/>
            <w:tcBorders>
              <w:top w:val="nil"/>
              <w:left w:val="nil"/>
              <w:bottom w:val="nil"/>
              <w:right w:val="nil"/>
            </w:tcBorders>
            <w:shd w:val="clear" w:color="auto" w:fill="auto"/>
            <w:noWrap/>
            <w:vAlign w:val="bottom"/>
            <w:hideMark/>
          </w:tcPr>
          <w:p w14:paraId="7536643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B0CC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396E8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1F7152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596EA4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(34-40)</w:t>
            </w:r>
          </w:p>
        </w:tc>
        <w:tc>
          <w:tcPr>
            <w:tcW w:w="1800" w:type="dxa"/>
            <w:tcBorders>
              <w:top w:val="nil"/>
              <w:left w:val="nil"/>
              <w:bottom w:val="nil"/>
              <w:right w:val="nil"/>
            </w:tcBorders>
            <w:shd w:val="clear" w:color="auto" w:fill="auto"/>
            <w:noWrap/>
            <w:vAlign w:val="bottom"/>
            <w:hideMark/>
          </w:tcPr>
          <w:p w14:paraId="049A03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(59-69)</w:t>
            </w:r>
          </w:p>
        </w:tc>
      </w:tr>
      <w:tr w:rsidR="00B0760D" w:rsidRPr="00B0760D" w14:paraId="7ABB8B52" w14:textId="77777777" w:rsidTr="00B0760D">
        <w:trPr>
          <w:trHeight w:val="320"/>
        </w:trPr>
        <w:tc>
          <w:tcPr>
            <w:tcW w:w="2524" w:type="dxa"/>
            <w:tcBorders>
              <w:top w:val="nil"/>
              <w:left w:val="nil"/>
              <w:bottom w:val="nil"/>
              <w:right w:val="nil"/>
            </w:tcBorders>
            <w:shd w:val="clear" w:color="auto" w:fill="auto"/>
            <w:noWrap/>
            <w:vAlign w:val="bottom"/>
            <w:hideMark/>
          </w:tcPr>
          <w:p w14:paraId="45ABCBF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BD1D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419C0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660" w:type="dxa"/>
            <w:tcBorders>
              <w:top w:val="nil"/>
              <w:left w:val="nil"/>
              <w:bottom w:val="nil"/>
              <w:right w:val="nil"/>
            </w:tcBorders>
            <w:shd w:val="clear" w:color="auto" w:fill="auto"/>
            <w:noWrap/>
            <w:vAlign w:val="bottom"/>
            <w:hideMark/>
          </w:tcPr>
          <w:p w14:paraId="1AFBE5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800" w:type="dxa"/>
            <w:tcBorders>
              <w:top w:val="nil"/>
              <w:left w:val="nil"/>
              <w:bottom w:val="nil"/>
              <w:right w:val="nil"/>
            </w:tcBorders>
            <w:shd w:val="clear" w:color="auto" w:fill="auto"/>
            <w:noWrap/>
            <w:vAlign w:val="bottom"/>
            <w:hideMark/>
          </w:tcPr>
          <w:p w14:paraId="4CA696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(22-29)</w:t>
            </w:r>
          </w:p>
        </w:tc>
        <w:tc>
          <w:tcPr>
            <w:tcW w:w="1800" w:type="dxa"/>
            <w:tcBorders>
              <w:top w:val="nil"/>
              <w:left w:val="nil"/>
              <w:bottom w:val="nil"/>
              <w:right w:val="nil"/>
            </w:tcBorders>
            <w:shd w:val="clear" w:color="auto" w:fill="auto"/>
            <w:noWrap/>
            <w:vAlign w:val="bottom"/>
            <w:hideMark/>
          </w:tcPr>
          <w:p w14:paraId="2DF713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(45-56)</w:t>
            </w:r>
          </w:p>
        </w:tc>
      </w:tr>
      <w:tr w:rsidR="00B0760D" w:rsidRPr="00B0760D" w14:paraId="5DF9CF62" w14:textId="77777777" w:rsidTr="00B0760D">
        <w:trPr>
          <w:trHeight w:val="320"/>
        </w:trPr>
        <w:tc>
          <w:tcPr>
            <w:tcW w:w="2524" w:type="dxa"/>
            <w:tcBorders>
              <w:top w:val="nil"/>
              <w:left w:val="nil"/>
              <w:bottom w:val="nil"/>
              <w:right w:val="nil"/>
            </w:tcBorders>
            <w:shd w:val="clear" w:color="auto" w:fill="auto"/>
            <w:noWrap/>
            <w:vAlign w:val="bottom"/>
            <w:hideMark/>
          </w:tcPr>
          <w:p w14:paraId="07DCCC1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8D64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75AD7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131670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EF516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B6147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7B3542FC" w14:textId="77777777" w:rsidTr="00B0760D">
        <w:trPr>
          <w:trHeight w:val="320"/>
        </w:trPr>
        <w:tc>
          <w:tcPr>
            <w:tcW w:w="2524" w:type="dxa"/>
            <w:tcBorders>
              <w:top w:val="nil"/>
              <w:left w:val="nil"/>
              <w:bottom w:val="nil"/>
              <w:right w:val="nil"/>
            </w:tcBorders>
            <w:shd w:val="clear" w:color="auto" w:fill="auto"/>
            <w:noWrap/>
            <w:vAlign w:val="bottom"/>
            <w:hideMark/>
          </w:tcPr>
          <w:p w14:paraId="5395BE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Latvia</w:t>
            </w:r>
          </w:p>
        </w:tc>
        <w:tc>
          <w:tcPr>
            <w:tcW w:w="2180" w:type="dxa"/>
            <w:tcBorders>
              <w:top w:val="nil"/>
              <w:left w:val="nil"/>
              <w:bottom w:val="nil"/>
              <w:right w:val="nil"/>
            </w:tcBorders>
            <w:shd w:val="clear" w:color="auto" w:fill="auto"/>
            <w:noWrap/>
            <w:vAlign w:val="bottom"/>
            <w:hideMark/>
          </w:tcPr>
          <w:p w14:paraId="32B009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66DDB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92.2 (88.1-95.9)</w:t>
            </w:r>
          </w:p>
        </w:tc>
        <w:tc>
          <w:tcPr>
            <w:tcW w:w="1660" w:type="dxa"/>
            <w:tcBorders>
              <w:top w:val="nil"/>
              <w:left w:val="nil"/>
              <w:bottom w:val="nil"/>
              <w:right w:val="nil"/>
            </w:tcBorders>
            <w:shd w:val="clear" w:color="auto" w:fill="auto"/>
            <w:noWrap/>
            <w:vAlign w:val="bottom"/>
            <w:hideMark/>
          </w:tcPr>
          <w:p w14:paraId="5F9CB6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91.6 (86.5-95.4)</w:t>
            </w:r>
          </w:p>
        </w:tc>
        <w:tc>
          <w:tcPr>
            <w:tcW w:w="1800" w:type="dxa"/>
            <w:tcBorders>
              <w:top w:val="nil"/>
              <w:left w:val="nil"/>
              <w:bottom w:val="nil"/>
              <w:right w:val="nil"/>
            </w:tcBorders>
            <w:shd w:val="clear" w:color="auto" w:fill="auto"/>
            <w:noWrap/>
            <w:vAlign w:val="bottom"/>
            <w:hideMark/>
          </w:tcPr>
          <w:p w14:paraId="1A18CE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1719 (1622-1807)</w:t>
            </w:r>
          </w:p>
        </w:tc>
        <w:tc>
          <w:tcPr>
            <w:tcW w:w="1800" w:type="dxa"/>
            <w:tcBorders>
              <w:top w:val="nil"/>
              <w:left w:val="nil"/>
              <w:bottom w:val="nil"/>
              <w:right w:val="nil"/>
            </w:tcBorders>
            <w:shd w:val="clear" w:color="auto" w:fill="auto"/>
            <w:noWrap/>
            <w:vAlign w:val="bottom"/>
            <w:hideMark/>
          </w:tcPr>
          <w:p w14:paraId="44C2AB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2789 (2622-2938)</w:t>
            </w:r>
          </w:p>
        </w:tc>
      </w:tr>
      <w:tr w:rsidR="00B0760D" w:rsidRPr="00B0760D" w14:paraId="54E943CB" w14:textId="77777777" w:rsidTr="00B0760D">
        <w:trPr>
          <w:trHeight w:val="320"/>
        </w:trPr>
        <w:tc>
          <w:tcPr>
            <w:tcW w:w="2524" w:type="dxa"/>
            <w:tcBorders>
              <w:top w:val="nil"/>
              <w:left w:val="nil"/>
              <w:bottom w:val="nil"/>
              <w:right w:val="nil"/>
            </w:tcBorders>
            <w:shd w:val="clear" w:color="auto" w:fill="auto"/>
            <w:noWrap/>
            <w:vAlign w:val="bottom"/>
            <w:hideMark/>
          </w:tcPr>
          <w:p w14:paraId="4557B7D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342A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9549B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(9-17.4)</w:t>
            </w:r>
          </w:p>
        </w:tc>
        <w:tc>
          <w:tcPr>
            <w:tcW w:w="1660" w:type="dxa"/>
            <w:tcBorders>
              <w:top w:val="nil"/>
              <w:left w:val="nil"/>
              <w:bottom w:val="nil"/>
              <w:right w:val="nil"/>
            </w:tcBorders>
            <w:shd w:val="clear" w:color="auto" w:fill="auto"/>
            <w:noWrap/>
            <w:vAlign w:val="bottom"/>
            <w:hideMark/>
          </w:tcPr>
          <w:p w14:paraId="1DD530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(9.7-18.3)</w:t>
            </w:r>
          </w:p>
        </w:tc>
        <w:tc>
          <w:tcPr>
            <w:tcW w:w="1800" w:type="dxa"/>
            <w:tcBorders>
              <w:top w:val="nil"/>
              <w:left w:val="nil"/>
              <w:bottom w:val="nil"/>
              <w:right w:val="nil"/>
            </w:tcBorders>
            <w:shd w:val="clear" w:color="auto" w:fill="auto"/>
            <w:noWrap/>
            <w:vAlign w:val="bottom"/>
            <w:hideMark/>
          </w:tcPr>
          <w:p w14:paraId="16AC02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 (169-326)</w:t>
            </w:r>
          </w:p>
        </w:tc>
        <w:tc>
          <w:tcPr>
            <w:tcW w:w="1800" w:type="dxa"/>
            <w:tcBorders>
              <w:top w:val="nil"/>
              <w:left w:val="nil"/>
              <w:bottom w:val="nil"/>
              <w:right w:val="nil"/>
            </w:tcBorders>
            <w:shd w:val="clear" w:color="auto" w:fill="auto"/>
            <w:noWrap/>
            <w:vAlign w:val="bottom"/>
            <w:hideMark/>
          </w:tcPr>
          <w:p w14:paraId="5FE0FA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433 (299-557)</w:t>
            </w:r>
          </w:p>
        </w:tc>
      </w:tr>
      <w:tr w:rsidR="00B0760D" w:rsidRPr="00B0760D" w14:paraId="6C5ABC78" w14:textId="77777777" w:rsidTr="00B0760D">
        <w:trPr>
          <w:trHeight w:val="320"/>
        </w:trPr>
        <w:tc>
          <w:tcPr>
            <w:tcW w:w="2524" w:type="dxa"/>
            <w:tcBorders>
              <w:top w:val="nil"/>
              <w:left w:val="nil"/>
              <w:bottom w:val="nil"/>
              <w:right w:val="nil"/>
            </w:tcBorders>
            <w:shd w:val="clear" w:color="auto" w:fill="auto"/>
            <w:noWrap/>
            <w:vAlign w:val="bottom"/>
            <w:hideMark/>
          </w:tcPr>
          <w:p w14:paraId="13DAA13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6830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90BE1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(0.2-0.5)</w:t>
            </w:r>
          </w:p>
        </w:tc>
        <w:tc>
          <w:tcPr>
            <w:tcW w:w="1660" w:type="dxa"/>
            <w:tcBorders>
              <w:top w:val="nil"/>
              <w:left w:val="nil"/>
              <w:bottom w:val="nil"/>
              <w:right w:val="nil"/>
            </w:tcBorders>
            <w:shd w:val="clear" w:color="auto" w:fill="auto"/>
            <w:noWrap/>
            <w:vAlign w:val="bottom"/>
            <w:hideMark/>
          </w:tcPr>
          <w:p w14:paraId="67E4E7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(2.5-6.6)</w:t>
            </w:r>
          </w:p>
        </w:tc>
        <w:tc>
          <w:tcPr>
            <w:tcW w:w="1800" w:type="dxa"/>
            <w:tcBorders>
              <w:top w:val="nil"/>
              <w:left w:val="nil"/>
              <w:bottom w:val="nil"/>
              <w:right w:val="nil"/>
            </w:tcBorders>
            <w:shd w:val="clear" w:color="auto" w:fill="auto"/>
            <w:noWrap/>
            <w:vAlign w:val="bottom"/>
            <w:hideMark/>
          </w:tcPr>
          <w:p w14:paraId="5382A8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(3-9)</w:t>
            </w:r>
          </w:p>
        </w:tc>
        <w:tc>
          <w:tcPr>
            <w:tcW w:w="1800" w:type="dxa"/>
            <w:tcBorders>
              <w:top w:val="nil"/>
              <w:left w:val="nil"/>
              <w:bottom w:val="nil"/>
              <w:right w:val="nil"/>
            </w:tcBorders>
            <w:shd w:val="clear" w:color="auto" w:fill="auto"/>
            <w:noWrap/>
            <w:vAlign w:val="bottom"/>
            <w:hideMark/>
          </w:tcPr>
          <w:p w14:paraId="567548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(77-200)</w:t>
            </w:r>
          </w:p>
        </w:tc>
      </w:tr>
      <w:tr w:rsidR="00B0760D" w:rsidRPr="00B0760D" w14:paraId="13220D06" w14:textId="77777777" w:rsidTr="00B0760D">
        <w:trPr>
          <w:trHeight w:val="320"/>
        </w:trPr>
        <w:tc>
          <w:tcPr>
            <w:tcW w:w="2524" w:type="dxa"/>
            <w:tcBorders>
              <w:top w:val="nil"/>
              <w:left w:val="nil"/>
              <w:bottom w:val="nil"/>
              <w:right w:val="nil"/>
            </w:tcBorders>
            <w:shd w:val="clear" w:color="auto" w:fill="auto"/>
            <w:noWrap/>
            <w:vAlign w:val="bottom"/>
            <w:hideMark/>
          </w:tcPr>
          <w:p w14:paraId="6FFD30F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4B766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D091F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11FF28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(0.2-0.5)</w:t>
            </w:r>
          </w:p>
        </w:tc>
        <w:tc>
          <w:tcPr>
            <w:tcW w:w="1800" w:type="dxa"/>
            <w:tcBorders>
              <w:top w:val="nil"/>
              <w:left w:val="nil"/>
              <w:bottom w:val="nil"/>
              <w:right w:val="nil"/>
            </w:tcBorders>
            <w:shd w:val="clear" w:color="auto" w:fill="auto"/>
            <w:noWrap/>
            <w:vAlign w:val="bottom"/>
            <w:hideMark/>
          </w:tcPr>
          <w:p w14:paraId="04BD73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2F745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(5-14)</w:t>
            </w:r>
          </w:p>
        </w:tc>
      </w:tr>
      <w:tr w:rsidR="00B0760D" w:rsidRPr="00B0760D" w14:paraId="61143CF1" w14:textId="77777777" w:rsidTr="00B0760D">
        <w:trPr>
          <w:trHeight w:val="320"/>
        </w:trPr>
        <w:tc>
          <w:tcPr>
            <w:tcW w:w="2524" w:type="dxa"/>
            <w:tcBorders>
              <w:top w:val="nil"/>
              <w:left w:val="nil"/>
              <w:bottom w:val="nil"/>
              <w:right w:val="nil"/>
            </w:tcBorders>
            <w:shd w:val="clear" w:color="auto" w:fill="auto"/>
            <w:noWrap/>
            <w:vAlign w:val="bottom"/>
            <w:hideMark/>
          </w:tcPr>
          <w:p w14:paraId="1C5A634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9FEBF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C2D4E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(0.2-0.5)</w:t>
            </w:r>
          </w:p>
        </w:tc>
        <w:tc>
          <w:tcPr>
            <w:tcW w:w="1660" w:type="dxa"/>
            <w:tcBorders>
              <w:top w:val="nil"/>
              <w:left w:val="nil"/>
              <w:bottom w:val="nil"/>
              <w:right w:val="nil"/>
            </w:tcBorders>
            <w:shd w:val="clear" w:color="auto" w:fill="auto"/>
            <w:noWrap/>
            <w:vAlign w:val="bottom"/>
            <w:hideMark/>
          </w:tcPr>
          <w:p w14:paraId="5129A5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(2.3-6.2)</w:t>
            </w:r>
          </w:p>
        </w:tc>
        <w:tc>
          <w:tcPr>
            <w:tcW w:w="1800" w:type="dxa"/>
            <w:tcBorders>
              <w:top w:val="nil"/>
              <w:left w:val="nil"/>
              <w:bottom w:val="nil"/>
              <w:right w:val="nil"/>
            </w:tcBorders>
            <w:shd w:val="clear" w:color="auto" w:fill="auto"/>
            <w:noWrap/>
            <w:vAlign w:val="bottom"/>
            <w:hideMark/>
          </w:tcPr>
          <w:p w14:paraId="45CE25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(3-9)</w:t>
            </w:r>
          </w:p>
        </w:tc>
        <w:tc>
          <w:tcPr>
            <w:tcW w:w="1800" w:type="dxa"/>
            <w:tcBorders>
              <w:top w:val="nil"/>
              <w:left w:val="nil"/>
              <w:bottom w:val="nil"/>
              <w:right w:val="nil"/>
            </w:tcBorders>
            <w:shd w:val="clear" w:color="auto" w:fill="auto"/>
            <w:noWrap/>
            <w:vAlign w:val="bottom"/>
            <w:hideMark/>
          </w:tcPr>
          <w:p w14:paraId="108BDF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(72-187)</w:t>
            </w:r>
          </w:p>
        </w:tc>
      </w:tr>
      <w:tr w:rsidR="00B0760D" w:rsidRPr="00B0760D" w14:paraId="5C5C9A62" w14:textId="77777777" w:rsidTr="00B0760D">
        <w:trPr>
          <w:trHeight w:val="320"/>
        </w:trPr>
        <w:tc>
          <w:tcPr>
            <w:tcW w:w="2524" w:type="dxa"/>
            <w:tcBorders>
              <w:top w:val="nil"/>
              <w:left w:val="nil"/>
              <w:bottom w:val="nil"/>
              <w:right w:val="nil"/>
            </w:tcBorders>
            <w:shd w:val="clear" w:color="auto" w:fill="auto"/>
            <w:noWrap/>
            <w:vAlign w:val="bottom"/>
            <w:hideMark/>
          </w:tcPr>
          <w:p w14:paraId="6072C21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8DC7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31FC2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59.1 (40.7-77.9)</w:t>
            </w:r>
          </w:p>
        </w:tc>
        <w:tc>
          <w:tcPr>
            <w:tcW w:w="1660" w:type="dxa"/>
            <w:tcBorders>
              <w:top w:val="nil"/>
              <w:left w:val="nil"/>
              <w:bottom w:val="nil"/>
              <w:right w:val="nil"/>
            </w:tcBorders>
            <w:shd w:val="clear" w:color="auto" w:fill="auto"/>
            <w:noWrap/>
            <w:vAlign w:val="bottom"/>
            <w:hideMark/>
          </w:tcPr>
          <w:p w14:paraId="646BD9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64.2 (46.4-80)</w:t>
            </w:r>
          </w:p>
        </w:tc>
        <w:tc>
          <w:tcPr>
            <w:tcW w:w="1800" w:type="dxa"/>
            <w:tcBorders>
              <w:top w:val="nil"/>
              <w:left w:val="nil"/>
              <w:bottom w:val="nil"/>
              <w:right w:val="nil"/>
            </w:tcBorders>
            <w:shd w:val="clear" w:color="auto" w:fill="auto"/>
            <w:noWrap/>
            <w:vAlign w:val="bottom"/>
            <w:hideMark/>
          </w:tcPr>
          <w:p w14:paraId="1874C2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1104 (758-1445)</w:t>
            </w:r>
          </w:p>
        </w:tc>
        <w:tc>
          <w:tcPr>
            <w:tcW w:w="1800" w:type="dxa"/>
            <w:tcBorders>
              <w:top w:val="nil"/>
              <w:left w:val="nil"/>
              <w:bottom w:val="nil"/>
              <w:right w:val="nil"/>
            </w:tcBorders>
            <w:shd w:val="clear" w:color="auto" w:fill="auto"/>
            <w:noWrap/>
            <w:vAlign w:val="bottom"/>
            <w:hideMark/>
          </w:tcPr>
          <w:p w14:paraId="5245D7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1944 (1418-2433)</w:t>
            </w:r>
          </w:p>
        </w:tc>
      </w:tr>
      <w:tr w:rsidR="00B0760D" w:rsidRPr="00B0760D" w14:paraId="43921ACC" w14:textId="77777777" w:rsidTr="00B0760D">
        <w:trPr>
          <w:trHeight w:val="320"/>
        </w:trPr>
        <w:tc>
          <w:tcPr>
            <w:tcW w:w="2524" w:type="dxa"/>
            <w:tcBorders>
              <w:top w:val="nil"/>
              <w:left w:val="nil"/>
              <w:bottom w:val="nil"/>
              <w:right w:val="nil"/>
            </w:tcBorders>
            <w:shd w:val="clear" w:color="auto" w:fill="auto"/>
            <w:noWrap/>
            <w:vAlign w:val="bottom"/>
            <w:hideMark/>
          </w:tcPr>
          <w:p w14:paraId="679B94E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ACC3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CDE88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70.7 (64.9-74.3)</w:t>
            </w:r>
          </w:p>
        </w:tc>
        <w:tc>
          <w:tcPr>
            <w:tcW w:w="1660" w:type="dxa"/>
            <w:tcBorders>
              <w:top w:val="nil"/>
              <w:left w:val="nil"/>
              <w:bottom w:val="nil"/>
              <w:right w:val="nil"/>
            </w:tcBorders>
            <w:shd w:val="clear" w:color="auto" w:fill="auto"/>
            <w:noWrap/>
            <w:vAlign w:val="bottom"/>
            <w:hideMark/>
          </w:tcPr>
          <w:p w14:paraId="402471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64.3 (56.4-70.8)</w:t>
            </w:r>
          </w:p>
        </w:tc>
        <w:tc>
          <w:tcPr>
            <w:tcW w:w="1800" w:type="dxa"/>
            <w:tcBorders>
              <w:top w:val="nil"/>
              <w:left w:val="nil"/>
              <w:bottom w:val="nil"/>
              <w:right w:val="nil"/>
            </w:tcBorders>
            <w:shd w:val="clear" w:color="auto" w:fill="auto"/>
            <w:noWrap/>
            <w:vAlign w:val="bottom"/>
            <w:hideMark/>
          </w:tcPr>
          <w:p w14:paraId="512C96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1317 (1191-1404)</w:t>
            </w:r>
          </w:p>
        </w:tc>
        <w:tc>
          <w:tcPr>
            <w:tcW w:w="1800" w:type="dxa"/>
            <w:tcBorders>
              <w:top w:val="nil"/>
              <w:left w:val="nil"/>
              <w:bottom w:val="nil"/>
              <w:right w:val="nil"/>
            </w:tcBorders>
            <w:shd w:val="clear" w:color="auto" w:fill="auto"/>
            <w:noWrap/>
            <w:vAlign w:val="bottom"/>
            <w:hideMark/>
          </w:tcPr>
          <w:p w14:paraId="369314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1959 (1720-2174)</w:t>
            </w:r>
          </w:p>
        </w:tc>
      </w:tr>
      <w:tr w:rsidR="00B0760D" w:rsidRPr="00B0760D" w14:paraId="5C00D5C2" w14:textId="77777777" w:rsidTr="00B0760D">
        <w:trPr>
          <w:trHeight w:val="320"/>
        </w:trPr>
        <w:tc>
          <w:tcPr>
            <w:tcW w:w="2524" w:type="dxa"/>
            <w:tcBorders>
              <w:top w:val="nil"/>
              <w:left w:val="nil"/>
              <w:bottom w:val="nil"/>
              <w:right w:val="nil"/>
            </w:tcBorders>
            <w:shd w:val="clear" w:color="auto" w:fill="auto"/>
            <w:noWrap/>
            <w:vAlign w:val="bottom"/>
            <w:hideMark/>
          </w:tcPr>
          <w:p w14:paraId="571AD6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A4F1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1DB44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(4.4-8.9)</w:t>
            </w:r>
          </w:p>
        </w:tc>
        <w:tc>
          <w:tcPr>
            <w:tcW w:w="1660" w:type="dxa"/>
            <w:tcBorders>
              <w:top w:val="nil"/>
              <w:left w:val="nil"/>
              <w:bottom w:val="nil"/>
              <w:right w:val="nil"/>
            </w:tcBorders>
            <w:shd w:val="clear" w:color="auto" w:fill="auto"/>
            <w:noWrap/>
            <w:vAlign w:val="bottom"/>
            <w:hideMark/>
          </w:tcPr>
          <w:p w14:paraId="13DF65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(3.8-8.2)</w:t>
            </w:r>
          </w:p>
        </w:tc>
        <w:tc>
          <w:tcPr>
            <w:tcW w:w="1800" w:type="dxa"/>
            <w:tcBorders>
              <w:top w:val="nil"/>
              <w:left w:val="nil"/>
              <w:bottom w:val="nil"/>
              <w:right w:val="nil"/>
            </w:tcBorders>
            <w:shd w:val="clear" w:color="auto" w:fill="auto"/>
            <w:noWrap/>
            <w:vAlign w:val="bottom"/>
            <w:hideMark/>
          </w:tcPr>
          <w:p w14:paraId="7C3CFD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(82-168)</w:t>
            </w:r>
          </w:p>
        </w:tc>
        <w:tc>
          <w:tcPr>
            <w:tcW w:w="1800" w:type="dxa"/>
            <w:tcBorders>
              <w:top w:val="nil"/>
              <w:left w:val="nil"/>
              <w:bottom w:val="nil"/>
              <w:right w:val="nil"/>
            </w:tcBorders>
            <w:shd w:val="clear" w:color="auto" w:fill="auto"/>
            <w:noWrap/>
            <w:vAlign w:val="bottom"/>
            <w:hideMark/>
          </w:tcPr>
          <w:p w14:paraId="4AD803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(114-250)</w:t>
            </w:r>
          </w:p>
        </w:tc>
      </w:tr>
      <w:tr w:rsidR="00B0760D" w:rsidRPr="00B0760D" w14:paraId="43D98B0C" w14:textId="77777777" w:rsidTr="00B0760D">
        <w:trPr>
          <w:trHeight w:val="320"/>
        </w:trPr>
        <w:tc>
          <w:tcPr>
            <w:tcW w:w="2524" w:type="dxa"/>
            <w:tcBorders>
              <w:top w:val="nil"/>
              <w:left w:val="nil"/>
              <w:bottom w:val="nil"/>
              <w:right w:val="nil"/>
            </w:tcBorders>
            <w:shd w:val="clear" w:color="auto" w:fill="auto"/>
            <w:noWrap/>
            <w:vAlign w:val="bottom"/>
            <w:hideMark/>
          </w:tcPr>
          <w:p w14:paraId="27155F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09EE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A0239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(3.6-7.2)</w:t>
            </w:r>
          </w:p>
        </w:tc>
        <w:tc>
          <w:tcPr>
            <w:tcW w:w="1660" w:type="dxa"/>
            <w:tcBorders>
              <w:top w:val="nil"/>
              <w:left w:val="nil"/>
              <w:bottom w:val="nil"/>
              <w:right w:val="nil"/>
            </w:tcBorders>
            <w:shd w:val="clear" w:color="auto" w:fill="auto"/>
            <w:noWrap/>
            <w:vAlign w:val="bottom"/>
            <w:hideMark/>
          </w:tcPr>
          <w:p w14:paraId="726368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(3.2-6.1)</w:t>
            </w:r>
          </w:p>
        </w:tc>
        <w:tc>
          <w:tcPr>
            <w:tcW w:w="1800" w:type="dxa"/>
            <w:tcBorders>
              <w:top w:val="nil"/>
              <w:left w:val="nil"/>
              <w:bottom w:val="nil"/>
              <w:right w:val="nil"/>
            </w:tcBorders>
            <w:shd w:val="clear" w:color="auto" w:fill="auto"/>
            <w:noWrap/>
            <w:vAlign w:val="bottom"/>
            <w:hideMark/>
          </w:tcPr>
          <w:p w14:paraId="6AA3D0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(66-137)</w:t>
            </w:r>
          </w:p>
        </w:tc>
        <w:tc>
          <w:tcPr>
            <w:tcW w:w="1800" w:type="dxa"/>
            <w:tcBorders>
              <w:top w:val="nil"/>
              <w:left w:val="nil"/>
              <w:bottom w:val="nil"/>
              <w:right w:val="nil"/>
            </w:tcBorders>
            <w:shd w:val="clear" w:color="auto" w:fill="auto"/>
            <w:noWrap/>
            <w:vAlign w:val="bottom"/>
            <w:hideMark/>
          </w:tcPr>
          <w:p w14:paraId="299493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(96-185)</w:t>
            </w:r>
          </w:p>
        </w:tc>
      </w:tr>
      <w:tr w:rsidR="00B0760D" w:rsidRPr="00B0760D" w14:paraId="2C09B029" w14:textId="77777777" w:rsidTr="00B0760D">
        <w:trPr>
          <w:trHeight w:val="320"/>
        </w:trPr>
        <w:tc>
          <w:tcPr>
            <w:tcW w:w="2524" w:type="dxa"/>
            <w:tcBorders>
              <w:top w:val="nil"/>
              <w:left w:val="nil"/>
              <w:bottom w:val="nil"/>
              <w:right w:val="nil"/>
            </w:tcBorders>
            <w:shd w:val="clear" w:color="auto" w:fill="auto"/>
            <w:noWrap/>
            <w:vAlign w:val="bottom"/>
            <w:hideMark/>
          </w:tcPr>
          <w:p w14:paraId="0BB82F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1014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7FC25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(9.1-14.7)</w:t>
            </w:r>
          </w:p>
        </w:tc>
        <w:tc>
          <w:tcPr>
            <w:tcW w:w="1660" w:type="dxa"/>
            <w:tcBorders>
              <w:top w:val="nil"/>
              <w:left w:val="nil"/>
              <w:bottom w:val="nil"/>
              <w:right w:val="nil"/>
            </w:tcBorders>
            <w:shd w:val="clear" w:color="auto" w:fill="auto"/>
            <w:noWrap/>
            <w:vAlign w:val="bottom"/>
            <w:hideMark/>
          </w:tcPr>
          <w:p w14:paraId="4F334A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(7.3-12.2)</w:t>
            </w:r>
          </w:p>
        </w:tc>
        <w:tc>
          <w:tcPr>
            <w:tcW w:w="1800" w:type="dxa"/>
            <w:tcBorders>
              <w:top w:val="nil"/>
              <w:left w:val="nil"/>
              <w:bottom w:val="nil"/>
              <w:right w:val="nil"/>
            </w:tcBorders>
            <w:shd w:val="clear" w:color="auto" w:fill="auto"/>
            <w:noWrap/>
            <w:vAlign w:val="bottom"/>
            <w:hideMark/>
          </w:tcPr>
          <w:p w14:paraId="7DB9A8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(170-276)</w:t>
            </w:r>
          </w:p>
        </w:tc>
        <w:tc>
          <w:tcPr>
            <w:tcW w:w="1800" w:type="dxa"/>
            <w:tcBorders>
              <w:top w:val="nil"/>
              <w:left w:val="nil"/>
              <w:bottom w:val="nil"/>
              <w:right w:val="nil"/>
            </w:tcBorders>
            <w:shd w:val="clear" w:color="auto" w:fill="auto"/>
            <w:noWrap/>
            <w:vAlign w:val="bottom"/>
            <w:hideMark/>
          </w:tcPr>
          <w:p w14:paraId="568AF5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276 (222-375)</w:t>
            </w:r>
          </w:p>
        </w:tc>
      </w:tr>
      <w:tr w:rsidR="00B0760D" w:rsidRPr="00B0760D" w14:paraId="07A7A9A2" w14:textId="77777777" w:rsidTr="00B0760D">
        <w:trPr>
          <w:trHeight w:val="320"/>
        </w:trPr>
        <w:tc>
          <w:tcPr>
            <w:tcW w:w="2524" w:type="dxa"/>
            <w:tcBorders>
              <w:top w:val="nil"/>
              <w:left w:val="nil"/>
              <w:bottom w:val="nil"/>
              <w:right w:val="nil"/>
            </w:tcBorders>
            <w:shd w:val="clear" w:color="auto" w:fill="auto"/>
            <w:noWrap/>
            <w:vAlign w:val="bottom"/>
            <w:hideMark/>
          </w:tcPr>
          <w:p w14:paraId="0AB7E2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7FA8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B7B32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(3.1-3.4)</w:t>
            </w:r>
          </w:p>
        </w:tc>
        <w:tc>
          <w:tcPr>
            <w:tcW w:w="1660" w:type="dxa"/>
            <w:tcBorders>
              <w:top w:val="nil"/>
              <w:left w:val="nil"/>
              <w:bottom w:val="nil"/>
              <w:right w:val="nil"/>
            </w:tcBorders>
            <w:shd w:val="clear" w:color="auto" w:fill="auto"/>
            <w:noWrap/>
            <w:vAlign w:val="bottom"/>
            <w:hideMark/>
          </w:tcPr>
          <w:p w14:paraId="403D54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(3.2-3.5)</w:t>
            </w:r>
          </w:p>
        </w:tc>
        <w:tc>
          <w:tcPr>
            <w:tcW w:w="1800" w:type="dxa"/>
            <w:tcBorders>
              <w:top w:val="nil"/>
              <w:left w:val="nil"/>
              <w:bottom w:val="nil"/>
              <w:right w:val="nil"/>
            </w:tcBorders>
            <w:shd w:val="clear" w:color="auto" w:fill="auto"/>
            <w:noWrap/>
            <w:vAlign w:val="bottom"/>
            <w:hideMark/>
          </w:tcPr>
          <w:p w14:paraId="0BE467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(56-64)</w:t>
            </w:r>
          </w:p>
        </w:tc>
        <w:tc>
          <w:tcPr>
            <w:tcW w:w="1800" w:type="dxa"/>
            <w:tcBorders>
              <w:top w:val="nil"/>
              <w:left w:val="nil"/>
              <w:bottom w:val="nil"/>
              <w:right w:val="nil"/>
            </w:tcBorders>
            <w:shd w:val="clear" w:color="auto" w:fill="auto"/>
            <w:noWrap/>
            <w:vAlign w:val="bottom"/>
            <w:hideMark/>
          </w:tcPr>
          <w:p w14:paraId="5470D4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(96-109)</w:t>
            </w:r>
          </w:p>
        </w:tc>
      </w:tr>
      <w:tr w:rsidR="00B0760D" w:rsidRPr="00B0760D" w14:paraId="02BA4526" w14:textId="77777777" w:rsidTr="00B0760D">
        <w:trPr>
          <w:trHeight w:val="320"/>
        </w:trPr>
        <w:tc>
          <w:tcPr>
            <w:tcW w:w="2524" w:type="dxa"/>
            <w:tcBorders>
              <w:top w:val="nil"/>
              <w:left w:val="nil"/>
              <w:bottom w:val="nil"/>
              <w:right w:val="nil"/>
            </w:tcBorders>
            <w:shd w:val="clear" w:color="auto" w:fill="auto"/>
            <w:noWrap/>
            <w:vAlign w:val="bottom"/>
            <w:hideMark/>
          </w:tcPr>
          <w:p w14:paraId="4623566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B6DA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5EC30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511A70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800" w:type="dxa"/>
            <w:tcBorders>
              <w:top w:val="nil"/>
              <w:left w:val="nil"/>
              <w:bottom w:val="nil"/>
              <w:right w:val="nil"/>
            </w:tcBorders>
            <w:shd w:val="clear" w:color="auto" w:fill="auto"/>
            <w:noWrap/>
            <w:vAlign w:val="bottom"/>
            <w:hideMark/>
          </w:tcPr>
          <w:p w14:paraId="7E4BD1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(22-25)</w:t>
            </w:r>
          </w:p>
        </w:tc>
        <w:tc>
          <w:tcPr>
            <w:tcW w:w="1800" w:type="dxa"/>
            <w:tcBorders>
              <w:top w:val="nil"/>
              <w:left w:val="nil"/>
              <w:bottom w:val="nil"/>
              <w:right w:val="nil"/>
            </w:tcBorders>
            <w:shd w:val="clear" w:color="auto" w:fill="auto"/>
            <w:noWrap/>
            <w:vAlign w:val="bottom"/>
            <w:hideMark/>
          </w:tcPr>
          <w:p w14:paraId="3DABCB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(30-38)</w:t>
            </w:r>
          </w:p>
        </w:tc>
      </w:tr>
      <w:tr w:rsidR="00B0760D" w:rsidRPr="00B0760D" w14:paraId="3BC080D7" w14:textId="77777777" w:rsidTr="00B0760D">
        <w:trPr>
          <w:trHeight w:val="320"/>
        </w:trPr>
        <w:tc>
          <w:tcPr>
            <w:tcW w:w="2524" w:type="dxa"/>
            <w:tcBorders>
              <w:top w:val="nil"/>
              <w:left w:val="nil"/>
              <w:bottom w:val="nil"/>
              <w:right w:val="nil"/>
            </w:tcBorders>
            <w:shd w:val="clear" w:color="auto" w:fill="auto"/>
            <w:noWrap/>
            <w:vAlign w:val="bottom"/>
            <w:hideMark/>
          </w:tcPr>
          <w:p w14:paraId="3EFB695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0430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1BA1B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(0.7-0.9)</w:t>
            </w:r>
          </w:p>
        </w:tc>
        <w:tc>
          <w:tcPr>
            <w:tcW w:w="1660" w:type="dxa"/>
            <w:tcBorders>
              <w:top w:val="nil"/>
              <w:left w:val="nil"/>
              <w:bottom w:val="nil"/>
              <w:right w:val="nil"/>
            </w:tcBorders>
            <w:shd w:val="clear" w:color="auto" w:fill="auto"/>
            <w:noWrap/>
            <w:vAlign w:val="bottom"/>
            <w:hideMark/>
          </w:tcPr>
          <w:p w14:paraId="2BB710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(0.3-0.6)</w:t>
            </w:r>
          </w:p>
        </w:tc>
        <w:tc>
          <w:tcPr>
            <w:tcW w:w="1800" w:type="dxa"/>
            <w:tcBorders>
              <w:top w:val="nil"/>
              <w:left w:val="nil"/>
              <w:bottom w:val="nil"/>
              <w:right w:val="nil"/>
            </w:tcBorders>
            <w:shd w:val="clear" w:color="auto" w:fill="auto"/>
            <w:noWrap/>
            <w:vAlign w:val="bottom"/>
            <w:hideMark/>
          </w:tcPr>
          <w:p w14:paraId="28F649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(13-17)</w:t>
            </w:r>
          </w:p>
        </w:tc>
        <w:tc>
          <w:tcPr>
            <w:tcW w:w="1800" w:type="dxa"/>
            <w:tcBorders>
              <w:top w:val="nil"/>
              <w:left w:val="nil"/>
              <w:bottom w:val="nil"/>
              <w:right w:val="nil"/>
            </w:tcBorders>
            <w:shd w:val="clear" w:color="auto" w:fill="auto"/>
            <w:noWrap/>
            <w:vAlign w:val="bottom"/>
            <w:hideMark/>
          </w:tcPr>
          <w:p w14:paraId="0B5E4D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(10-17)</w:t>
            </w:r>
          </w:p>
        </w:tc>
      </w:tr>
      <w:tr w:rsidR="00B0760D" w:rsidRPr="00B0760D" w14:paraId="15CDF74D" w14:textId="77777777" w:rsidTr="00B0760D">
        <w:trPr>
          <w:trHeight w:val="320"/>
        </w:trPr>
        <w:tc>
          <w:tcPr>
            <w:tcW w:w="2524" w:type="dxa"/>
            <w:tcBorders>
              <w:top w:val="nil"/>
              <w:left w:val="nil"/>
              <w:bottom w:val="nil"/>
              <w:right w:val="nil"/>
            </w:tcBorders>
            <w:shd w:val="clear" w:color="auto" w:fill="auto"/>
            <w:noWrap/>
            <w:vAlign w:val="bottom"/>
            <w:hideMark/>
          </w:tcPr>
          <w:p w14:paraId="631B79E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200C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87D06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4F8194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(0-0.2)</w:t>
            </w:r>
          </w:p>
        </w:tc>
        <w:tc>
          <w:tcPr>
            <w:tcW w:w="1800" w:type="dxa"/>
            <w:tcBorders>
              <w:top w:val="nil"/>
              <w:left w:val="nil"/>
              <w:bottom w:val="nil"/>
              <w:right w:val="nil"/>
            </w:tcBorders>
            <w:shd w:val="clear" w:color="auto" w:fill="auto"/>
            <w:noWrap/>
            <w:vAlign w:val="bottom"/>
            <w:hideMark/>
          </w:tcPr>
          <w:p w14:paraId="3920C5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w:t>
            </w:r>
          </w:p>
        </w:tc>
        <w:tc>
          <w:tcPr>
            <w:tcW w:w="1800" w:type="dxa"/>
            <w:tcBorders>
              <w:top w:val="nil"/>
              <w:left w:val="nil"/>
              <w:bottom w:val="nil"/>
              <w:right w:val="nil"/>
            </w:tcBorders>
            <w:shd w:val="clear" w:color="auto" w:fill="auto"/>
            <w:noWrap/>
            <w:vAlign w:val="bottom"/>
            <w:hideMark/>
          </w:tcPr>
          <w:p w14:paraId="3951E5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(1-6)</w:t>
            </w:r>
          </w:p>
        </w:tc>
      </w:tr>
      <w:tr w:rsidR="00B0760D" w:rsidRPr="00B0760D" w14:paraId="0116CAED" w14:textId="77777777" w:rsidTr="00B0760D">
        <w:trPr>
          <w:trHeight w:val="320"/>
        </w:trPr>
        <w:tc>
          <w:tcPr>
            <w:tcW w:w="2524" w:type="dxa"/>
            <w:tcBorders>
              <w:top w:val="nil"/>
              <w:left w:val="nil"/>
              <w:bottom w:val="nil"/>
              <w:right w:val="nil"/>
            </w:tcBorders>
            <w:shd w:val="clear" w:color="auto" w:fill="auto"/>
            <w:noWrap/>
            <w:vAlign w:val="bottom"/>
            <w:hideMark/>
          </w:tcPr>
          <w:p w14:paraId="1994FF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Lebanon</w:t>
            </w:r>
          </w:p>
        </w:tc>
        <w:tc>
          <w:tcPr>
            <w:tcW w:w="2180" w:type="dxa"/>
            <w:tcBorders>
              <w:top w:val="nil"/>
              <w:left w:val="nil"/>
              <w:bottom w:val="nil"/>
              <w:right w:val="nil"/>
            </w:tcBorders>
            <w:shd w:val="clear" w:color="auto" w:fill="auto"/>
            <w:noWrap/>
            <w:vAlign w:val="bottom"/>
            <w:hideMark/>
          </w:tcPr>
          <w:p w14:paraId="042B98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786E3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70.2 (66.2-74.4)</w:t>
            </w:r>
          </w:p>
        </w:tc>
        <w:tc>
          <w:tcPr>
            <w:tcW w:w="1660" w:type="dxa"/>
            <w:tcBorders>
              <w:top w:val="nil"/>
              <w:left w:val="nil"/>
              <w:bottom w:val="nil"/>
              <w:right w:val="nil"/>
            </w:tcBorders>
            <w:shd w:val="clear" w:color="auto" w:fill="auto"/>
            <w:noWrap/>
            <w:vAlign w:val="bottom"/>
            <w:hideMark/>
          </w:tcPr>
          <w:p w14:paraId="2CC842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(68.8-77.3)</w:t>
            </w:r>
          </w:p>
        </w:tc>
        <w:tc>
          <w:tcPr>
            <w:tcW w:w="1800" w:type="dxa"/>
            <w:tcBorders>
              <w:top w:val="nil"/>
              <w:left w:val="nil"/>
              <w:bottom w:val="nil"/>
              <w:right w:val="nil"/>
            </w:tcBorders>
            <w:shd w:val="clear" w:color="auto" w:fill="auto"/>
            <w:noWrap/>
            <w:vAlign w:val="bottom"/>
            <w:hideMark/>
          </w:tcPr>
          <w:p w14:paraId="199D8A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2897 (2720-3084)</w:t>
            </w:r>
          </w:p>
        </w:tc>
        <w:tc>
          <w:tcPr>
            <w:tcW w:w="1800" w:type="dxa"/>
            <w:tcBorders>
              <w:top w:val="nil"/>
              <w:left w:val="nil"/>
              <w:bottom w:val="nil"/>
              <w:right w:val="nil"/>
            </w:tcBorders>
            <w:shd w:val="clear" w:color="auto" w:fill="auto"/>
            <w:noWrap/>
            <w:vAlign w:val="bottom"/>
            <w:hideMark/>
          </w:tcPr>
          <w:p w14:paraId="4BD68E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3142 (2942-3340)</w:t>
            </w:r>
          </w:p>
        </w:tc>
      </w:tr>
      <w:tr w:rsidR="00B0760D" w:rsidRPr="00B0760D" w14:paraId="76D9EC1F" w14:textId="77777777" w:rsidTr="00B0760D">
        <w:trPr>
          <w:trHeight w:val="320"/>
        </w:trPr>
        <w:tc>
          <w:tcPr>
            <w:tcW w:w="2524" w:type="dxa"/>
            <w:tcBorders>
              <w:top w:val="nil"/>
              <w:left w:val="nil"/>
              <w:bottom w:val="nil"/>
              <w:right w:val="nil"/>
            </w:tcBorders>
            <w:shd w:val="clear" w:color="auto" w:fill="auto"/>
            <w:noWrap/>
            <w:vAlign w:val="bottom"/>
            <w:hideMark/>
          </w:tcPr>
          <w:p w14:paraId="6273982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A0D0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F6CD7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(26.9-32.3)</w:t>
            </w:r>
          </w:p>
        </w:tc>
        <w:tc>
          <w:tcPr>
            <w:tcW w:w="1660" w:type="dxa"/>
            <w:tcBorders>
              <w:top w:val="nil"/>
              <w:left w:val="nil"/>
              <w:bottom w:val="nil"/>
              <w:right w:val="nil"/>
            </w:tcBorders>
            <w:shd w:val="clear" w:color="auto" w:fill="auto"/>
            <w:noWrap/>
            <w:vAlign w:val="bottom"/>
            <w:hideMark/>
          </w:tcPr>
          <w:p w14:paraId="4DA0EB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(24.4-30.7)</w:t>
            </w:r>
          </w:p>
        </w:tc>
        <w:tc>
          <w:tcPr>
            <w:tcW w:w="1800" w:type="dxa"/>
            <w:tcBorders>
              <w:top w:val="nil"/>
              <w:left w:val="nil"/>
              <w:bottom w:val="nil"/>
              <w:right w:val="nil"/>
            </w:tcBorders>
            <w:shd w:val="clear" w:color="auto" w:fill="auto"/>
            <w:noWrap/>
            <w:vAlign w:val="bottom"/>
            <w:hideMark/>
          </w:tcPr>
          <w:p w14:paraId="318421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1224 (1098-1343)</w:t>
            </w:r>
          </w:p>
        </w:tc>
        <w:tc>
          <w:tcPr>
            <w:tcW w:w="1800" w:type="dxa"/>
            <w:tcBorders>
              <w:top w:val="nil"/>
              <w:left w:val="nil"/>
              <w:bottom w:val="nil"/>
              <w:right w:val="nil"/>
            </w:tcBorders>
            <w:shd w:val="clear" w:color="auto" w:fill="auto"/>
            <w:noWrap/>
            <w:vAlign w:val="bottom"/>
            <w:hideMark/>
          </w:tcPr>
          <w:p w14:paraId="35180D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1192 (1038-1343)</w:t>
            </w:r>
          </w:p>
        </w:tc>
      </w:tr>
      <w:tr w:rsidR="00B0760D" w:rsidRPr="00B0760D" w14:paraId="5E97D3A5" w14:textId="77777777" w:rsidTr="00B0760D">
        <w:trPr>
          <w:trHeight w:val="320"/>
        </w:trPr>
        <w:tc>
          <w:tcPr>
            <w:tcW w:w="2524" w:type="dxa"/>
            <w:tcBorders>
              <w:top w:val="nil"/>
              <w:left w:val="nil"/>
              <w:bottom w:val="nil"/>
              <w:right w:val="nil"/>
            </w:tcBorders>
            <w:shd w:val="clear" w:color="auto" w:fill="auto"/>
            <w:noWrap/>
            <w:vAlign w:val="bottom"/>
            <w:hideMark/>
          </w:tcPr>
          <w:p w14:paraId="21444A9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EF2B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96485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39.2 (32.9-45.7)</w:t>
            </w:r>
          </w:p>
        </w:tc>
        <w:tc>
          <w:tcPr>
            <w:tcW w:w="1660" w:type="dxa"/>
            <w:tcBorders>
              <w:top w:val="nil"/>
              <w:left w:val="nil"/>
              <w:bottom w:val="nil"/>
              <w:right w:val="nil"/>
            </w:tcBorders>
            <w:shd w:val="clear" w:color="auto" w:fill="auto"/>
            <w:noWrap/>
            <w:vAlign w:val="bottom"/>
            <w:hideMark/>
          </w:tcPr>
          <w:p w14:paraId="405E60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39.8 (33.3-46.8)</w:t>
            </w:r>
          </w:p>
        </w:tc>
        <w:tc>
          <w:tcPr>
            <w:tcW w:w="1800" w:type="dxa"/>
            <w:tcBorders>
              <w:top w:val="nil"/>
              <w:left w:val="nil"/>
              <w:bottom w:val="nil"/>
              <w:right w:val="nil"/>
            </w:tcBorders>
            <w:shd w:val="clear" w:color="auto" w:fill="auto"/>
            <w:noWrap/>
            <w:vAlign w:val="bottom"/>
            <w:hideMark/>
          </w:tcPr>
          <w:p w14:paraId="7FB6CA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1615 (1363-1880)</w:t>
            </w:r>
          </w:p>
        </w:tc>
        <w:tc>
          <w:tcPr>
            <w:tcW w:w="1800" w:type="dxa"/>
            <w:tcBorders>
              <w:top w:val="nil"/>
              <w:left w:val="nil"/>
              <w:bottom w:val="nil"/>
              <w:right w:val="nil"/>
            </w:tcBorders>
            <w:shd w:val="clear" w:color="auto" w:fill="auto"/>
            <w:noWrap/>
            <w:vAlign w:val="bottom"/>
            <w:hideMark/>
          </w:tcPr>
          <w:p w14:paraId="228B8C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1716 (1449-2002)</w:t>
            </w:r>
          </w:p>
        </w:tc>
      </w:tr>
      <w:tr w:rsidR="00B0760D" w:rsidRPr="00B0760D" w14:paraId="4D175F05" w14:textId="77777777" w:rsidTr="00B0760D">
        <w:trPr>
          <w:trHeight w:val="320"/>
        </w:trPr>
        <w:tc>
          <w:tcPr>
            <w:tcW w:w="2524" w:type="dxa"/>
            <w:tcBorders>
              <w:top w:val="nil"/>
              <w:left w:val="nil"/>
              <w:bottom w:val="nil"/>
              <w:right w:val="nil"/>
            </w:tcBorders>
            <w:shd w:val="clear" w:color="auto" w:fill="auto"/>
            <w:noWrap/>
            <w:vAlign w:val="bottom"/>
            <w:hideMark/>
          </w:tcPr>
          <w:p w14:paraId="019F3FC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5F73A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9E512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(5.1-8.2)</w:t>
            </w:r>
          </w:p>
        </w:tc>
        <w:tc>
          <w:tcPr>
            <w:tcW w:w="1660" w:type="dxa"/>
            <w:tcBorders>
              <w:top w:val="nil"/>
              <w:left w:val="nil"/>
              <w:bottom w:val="nil"/>
              <w:right w:val="nil"/>
            </w:tcBorders>
            <w:shd w:val="clear" w:color="auto" w:fill="auto"/>
            <w:noWrap/>
            <w:vAlign w:val="bottom"/>
            <w:hideMark/>
          </w:tcPr>
          <w:p w14:paraId="7406AA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(4.7-7.6)</w:t>
            </w:r>
          </w:p>
        </w:tc>
        <w:tc>
          <w:tcPr>
            <w:tcW w:w="1800" w:type="dxa"/>
            <w:tcBorders>
              <w:top w:val="nil"/>
              <w:left w:val="nil"/>
              <w:bottom w:val="nil"/>
              <w:right w:val="nil"/>
            </w:tcBorders>
            <w:shd w:val="clear" w:color="auto" w:fill="auto"/>
            <w:noWrap/>
            <w:vAlign w:val="bottom"/>
            <w:hideMark/>
          </w:tcPr>
          <w:p w14:paraId="3EC9ED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(214-338)</w:t>
            </w:r>
          </w:p>
        </w:tc>
        <w:tc>
          <w:tcPr>
            <w:tcW w:w="1800" w:type="dxa"/>
            <w:tcBorders>
              <w:top w:val="nil"/>
              <w:left w:val="nil"/>
              <w:bottom w:val="nil"/>
              <w:right w:val="nil"/>
            </w:tcBorders>
            <w:shd w:val="clear" w:color="auto" w:fill="auto"/>
            <w:noWrap/>
            <w:vAlign w:val="bottom"/>
            <w:hideMark/>
          </w:tcPr>
          <w:p w14:paraId="63B90C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 (203-325)</w:t>
            </w:r>
          </w:p>
        </w:tc>
      </w:tr>
      <w:tr w:rsidR="00B0760D" w:rsidRPr="00B0760D" w14:paraId="06BDB121" w14:textId="77777777" w:rsidTr="00B0760D">
        <w:trPr>
          <w:trHeight w:val="320"/>
        </w:trPr>
        <w:tc>
          <w:tcPr>
            <w:tcW w:w="2524" w:type="dxa"/>
            <w:tcBorders>
              <w:top w:val="nil"/>
              <w:left w:val="nil"/>
              <w:bottom w:val="nil"/>
              <w:right w:val="nil"/>
            </w:tcBorders>
            <w:shd w:val="clear" w:color="auto" w:fill="auto"/>
            <w:noWrap/>
            <w:vAlign w:val="bottom"/>
            <w:hideMark/>
          </w:tcPr>
          <w:p w14:paraId="14A51B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09ED8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0EAFB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(29.4-41.2)</w:t>
            </w:r>
          </w:p>
        </w:tc>
        <w:tc>
          <w:tcPr>
            <w:tcW w:w="1660" w:type="dxa"/>
            <w:tcBorders>
              <w:top w:val="nil"/>
              <w:left w:val="nil"/>
              <w:bottom w:val="nil"/>
              <w:right w:val="nil"/>
            </w:tcBorders>
            <w:shd w:val="clear" w:color="auto" w:fill="auto"/>
            <w:noWrap/>
            <w:vAlign w:val="bottom"/>
            <w:hideMark/>
          </w:tcPr>
          <w:p w14:paraId="71B326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36.1 (30.2-42.8)</w:t>
            </w:r>
          </w:p>
        </w:tc>
        <w:tc>
          <w:tcPr>
            <w:tcW w:w="1800" w:type="dxa"/>
            <w:tcBorders>
              <w:top w:val="nil"/>
              <w:left w:val="nil"/>
              <w:bottom w:val="nil"/>
              <w:right w:val="nil"/>
            </w:tcBorders>
            <w:shd w:val="clear" w:color="auto" w:fill="auto"/>
            <w:noWrap/>
            <w:vAlign w:val="bottom"/>
            <w:hideMark/>
          </w:tcPr>
          <w:p w14:paraId="00D5C9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1446 (1214-1690)</w:t>
            </w:r>
          </w:p>
        </w:tc>
        <w:tc>
          <w:tcPr>
            <w:tcW w:w="1800" w:type="dxa"/>
            <w:tcBorders>
              <w:top w:val="nil"/>
              <w:left w:val="nil"/>
              <w:bottom w:val="nil"/>
              <w:right w:val="nil"/>
            </w:tcBorders>
            <w:shd w:val="clear" w:color="auto" w:fill="auto"/>
            <w:noWrap/>
            <w:vAlign w:val="bottom"/>
            <w:hideMark/>
          </w:tcPr>
          <w:p w14:paraId="24A91C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1558 (1309-1833)</w:t>
            </w:r>
          </w:p>
        </w:tc>
      </w:tr>
      <w:tr w:rsidR="00B0760D" w:rsidRPr="00B0760D" w14:paraId="3D553073" w14:textId="77777777" w:rsidTr="00B0760D">
        <w:trPr>
          <w:trHeight w:val="320"/>
        </w:trPr>
        <w:tc>
          <w:tcPr>
            <w:tcW w:w="2524" w:type="dxa"/>
            <w:tcBorders>
              <w:top w:val="nil"/>
              <w:left w:val="nil"/>
              <w:bottom w:val="nil"/>
              <w:right w:val="nil"/>
            </w:tcBorders>
            <w:shd w:val="clear" w:color="auto" w:fill="auto"/>
            <w:noWrap/>
            <w:vAlign w:val="bottom"/>
            <w:hideMark/>
          </w:tcPr>
          <w:p w14:paraId="3640F8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8156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DEED5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(6.6-15.9)</w:t>
            </w:r>
          </w:p>
        </w:tc>
        <w:tc>
          <w:tcPr>
            <w:tcW w:w="1660" w:type="dxa"/>
            <w:tcBorders>
              <w:top w:val="nil"/>
              <w:left w:val="nil"/>
              <w:bottom w:val="nil"/>
              <w:right w:val="nil"/>
            </w:tcBorders>
            <w:shd w:val="clear" w:color="auto" w:fill="auto"/>
            <w:noWrap/>
            <w:vAlign w:val="bottom"/>
            <w:hideMark/>
          </w:tcPr>
          <w:p w14:paraId="4E8CC7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(11.4-23.1)</w:t>
            </w:r>
          </w:p>
        </w:tc>
        <w:tc>
          <w:tcPr>
            <w:tcW w:w="1800" w:type="dxa"/>
            <w:tcBorders>
              <w:top w:val="nil"/>
              <w:left w:val="nil"/>
              <w:bottom w:val="nil"/>
              <w:right w:val="nil"/>
            </w:tcBorders>
            <w:shd w:val="clear" w:color="auto" w:fill="auto"/>
            <w:noWrap/>
            <w:vAlign w:val="bottom"/>
            <w:hideMark/>
          </w:tcPr>
          <w:p w14:paraId="09DBE0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431 (269-661)</w:t>
            </w:r>
          </w:p>
        </w:tc>
        <w:tc>
          <w:tcPr>
            <w:tcW w:w="1800" w:type="dxa"/>
            <w:tcBorders>
              <w:top w:val="nil"/>
              <w:left w:val="nil"/>
              <w:bottom w:val="nil"/>
              <w:right w:val="nil"/>
            </w:tcBorders>
            <w:shd w:val="clear" w:color="auto" w:fill="auto"/>
            <w:noWrap/>
            <w:vAlign w:val="bottom"/>
            <w:hideMark/>
          </w:tcPr>
          <w:p w14:paraId="534C9D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686 (485-1006)</w:t>
            </w:r>
          </w:p>
        </w:tc>
      </w:tr>
      <w:tr w:rsidR="00B0760D" w:rsidRPr="00B0760D" w14:paraId="48B49574" w14:textId="77777777" w:rsidTr="00B0760D">
        <w:trPr>
          <w:trHeight w:val="320"/>
        </w:trPr>
        <w:tc>
          <w:tcPr>
            <w:tcW w:w="2524" w:type="dxa"/>
            <w:tcBorders>
              <w:top w:val="nil"/>
              <w:left w:val="nil"/>
              <w:bottom w:val="nil"/>
              <w:right w:val="nil"/>
            </w:tcBorders>
            <w:shd w:val="clear" w:color="auto" w:fill="auto"/>
            <w:noWrap/>
            <w:vAlign w:val="bottom"/>
            <w:hideMark/>
          </w:tcPr>
          <w:p w14:paraId="083081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D937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33AB4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(4.1-9.5)</w:t>
            </w:r>
          </w:p>
        </w:tc>
        <w:tc>
          <w:tcPr>
            <w:tcW w:w="1660" w:type="dxa"/>
            <w:tcBorders>
              <w:top w:val="nil"/>
              <w:left w:val="nil"/>
              <w:bottom w:val="nil"/>
              <w:right w:val="nil"/>
            </w:tcBorders>
            <w:shd w:val="clear" w:color="auto" w:fill="auto"/>
            <w:noWrap/>
            <w:vAlign w:val="bottom"/>
            <w:hideMark/>
          </w:tcPr>
          <w:p w14:paraId="2E26CB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(5.9-12.5)</w:t>
            </w:r>
          </w:p>
        </w:tc>
        <w:tc>
          <w:tcPr>
            <w:tcW w:w="1800" w:type="dxa"/>
            <w:tcBorders>
              <w:top w:val="nil"/>
              <w:left w:val="nil"/>
              <w:bottom w:val="nil"/>
              <w:right w:val="nil"/>
            </w:tcBorders>
            <w:shd w:val="clear" w:color="auto" w:fill="auto"/>
            <w:noWrap/>
            <w:vAlign w:val="bottom"/>
            <w:hideMark/>
          </w:tcPr>
          <w:p w14:paraId="216253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(171-395)</w:t>
            </w:r>
          </w:p>
        </w:tc>
        <w:tc>
          <w:tcPr>
            <w:tcW w:w="1800" w:type="dxa"/>
            <w:tcBorders>
              <w:top w:val="nil"/>
              <w:left w:val="nil"/>
              <w:bottom w:val="nil"/>
              <w:right w:val="nil"/>
            </w:tcBorders>
            <w:shd w:val="clear" w:color="auto" w:fill="auto"/>
            <w:noWrap/>
            <w:vAlign w:val="bottom"/>
            <w:hideMark/>
          </w:tcPr>
          <w:p w14:paraId="543D24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347 (252-535)</w:t>
            </w:r>
          </w:p>
        </w:tc>
      </w:tr>
      <w:tr w:rsidR="00B0760D" w:rsidRPr="00B0760D" w14:paraId="3BAE5483" w14:textId="77777777" w:rsidTr="00B0760D">
        <w:trPr>
          <w:trHeight w:val="320"/>
        </w:trPr>
        <w:tc>
          <w:tcPr>
            <w:tcW w:w="2524" w:type="dxa"/>
            <w:tcBorders>
              <w:top w:val="nil"/>
              <w:left w:val="nil"/>
              <w:bottom w:val="nil"/>
              <w:right w:val="nil"/>
            </w:tcBorders>
            <w:shd w:val="clear" w:color="auto" w:fill="auto"/>
            <w:noWrap/>
            <w:vAlign w:val="bottom"/>
            <w:hideMark/>
          </w:tcPr>
          <w:p w14:paraId="52D65B1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71FE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42D85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(4.2-6.9)</w:t>
            </w:r>
          </w:p>
        </w:tc>
        <w:tc>
          <w:tcPr>
            <w:tcW w:w="1660" w:type="dxa"/>
            <w:tcBorders>
              <w:top w:val="nil"/>
              <w:left w:val="nil"/>
              <w:bottom w:val="nil"/>
              <w:right w:val="nil"/>
            </w:tcBorders>
            <w:shd w:val="clear" w:color="auto" w:fill="auto"/>
            <w:noWrap/>
            <w:vAlign w:val="bottom"/>
            <w:hideMark/>
          </w:tcPr>
          <w:p w14:paraId="016E4F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(4.2-7)</w:t>
            </w:r>
          </w:p>
        </w:tc>
        <w:tc>
          <w:tcPr>
            <w:tcW w:w="1800" w:type="dxa"/>
            <w:tcBorders>
              <w:top w:val="nil"/>
              <w:left w:val="nil"/>
              <w:bottom w:val="nil"/>
              <w:right w:val="nil"/>
            </w:tcBorders>
            <w:shd w:val="clear" w:color="auto" w:fill="auto"/>
            <w:noWrap/>
            <w:vAlign w:val="bottom"/>
            <w:hideMark/>
          </w:tcPr>
          <w:p w14:paraId="7FEA2C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 (175-286)</w:t>
            </w:r>
          </w:p>
        </w:tc>
        <w:tc>
          <w:tcPr>
            <w:tcW w:w="1800" w:type="dxa"/>
            <w:tcBorders>
              <w:top w:val="nil"/>
              <w:left w:val="nil"/>
              <w:bottom w:val="nil"/>
              <w:right w:val="nil"/>
            </w:tcBorders>
            <w:shd w:val="clear" w:color="auto" w:fill="auto"/>
            <w:noWrap/>
            <w:vAlign w:val="bottom"/>
            <w:hideMark/>
          </w:tcPr>
          <w:p w14:paraId="55B5D4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238 (181-299)</w:t>
            </w:r>
          </w:p>
        </w:tc>
      </w:tr>
      <w:tr w:rsidR="00B0760D" w:rsidRPr="00B0760D" w14:paraId="4BD2FF56" w14:textId="77777777" w:rsidTr="00B0760D">
        <w:trPr>
          <w:trHeight w:val="320"/>
        </w:trPr>
        <w:tc>
          <w:tcPr>
            <w:tcW w:w="2524" w:type="dxa"/>
            <w:tcBorders>
              <w:top w:val="nil"/>
              <w:left w:val="nil"/>
              <w:bottom w:val="nil"/>
              <w:right w:val="nil"/>
            </w:tcBorders>
            <w:shd w:val="clear" w:color="auto" w:fill="auto"/>
            <w:noWrap/>
            <w:vAlign w:val="bottom"/>
            <w:hideMark/>
          </w:tcPr>
          <w:p w14:paraId="29ECEBE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21B2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4C55A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(17.4-25.5)</w:t>
            </w:r>
          </w:p>
        </w:tc>
        <w:tc>
          <w:tcPr>
            <w:tcW w:w="1660" w:type="dxa"/>
            <w:tcBorders>
              <w:top w:val="nil"/>
              <w:left w:val="nil"/>
              <w:bottom w:val="nil"/>
              <w:right w:val="nil"/>
            </w:tcBorders>
            <w:shd w:val="clear" w:color="auto" w:fill="auto"/>
            <w:noWrap/>
            <w:vAlign w:val="bottom"/>
            <w:hideMark/>
          </w:tcPr>
          <w:p w14:paraId="223863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(17.8-27.1)</w:t>
            </w:r>
          </w:p>
        </w:tc>
        <w:tc>
          <w:tcPr>
            <w:tcW w:w="1800" w:type="dxa"/>
            <w:tcBorders>
              <w:top w:val="nil"/>
              <w:left w:val="nil"/>
              <w:bottom w:val="nil"/>
              <w:right w:val="nil"/>
            </w:tcBorders>
            <w:shd w:val="clear" w:color="auto" w:fill="auto"/>
            <w:noWrap/>
            <w:vAlign w:val="bottom"/>
            <w:hideMark/>
          </w:tcPr>
          <w:p w14:paraId="685A91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871 (718-1054)</w:t>
            </w:r>
          </w:p>
        </w:tc>
        <w:tc>
          <w:tcPr>
            <w:tcW w:w="1800" w:type="dxa"/>
            <w:tcBorders>
              <w:top w:val="nil"/>
              <w:left w:val="nil"/>
              <w:bottom w:val="nil"/>
              <w:right w:val="nil"/>
            </w:tcBorders>
            <w:shd w:val="clear" w:color="auto" w:fill="auto"/>
            <w:noWrap/>
            <w:vAlign w:val="bottom"/>
            <w:hideMark/>
          </w:tcPr>
          <w:p w14:paraId="75940D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924 (765-1168)</w:t>
            </w:r>
          </w:p>
        </w:tc>
      </w:tr>
      <w:tr w:rsidR="00B0760D" w:rsidRPr="00B0760D" w14:paraId="00D01190" w14:textId="77777777" w:rsidTr="00B0760D">
        <w:trPr>
          <w:trHeight w:val="320"/>
        </w:trPr>
        <w:tc>
          <w:tcPr>
            <w:tcW w:w="2524" w:type="dxa"/>
            <w:tcBorders>
              <w:top w:val="nil"/>
              <w:left w:val="nil"/>
              <w:bottom w:val="nil"/>
              <w:right w:val="nil"/>
            </w:tcBorders>
            <w:shd w:val="clear" w:color="auto" w:fill="auto"/>
            <w:noWrap/>
            <w:vAlign w:val="bottom"/>
            <w:hideMark/>
          </w:tcPr>
          <w:p w14:paraId="789A54B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AFEA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ED59F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(4.8-7.7)</w:t>
            </w:r>
          </w:p>
        </w:tc>
        <w:tc>
          <w:tcPr>
            <w:tcW w:w="1660" w:type="dxa"/>
            <w:tcBorders>
              <w:top w:val="nil"/>
              <w:left w:val="nil"/>
              <w:bottom w:val="nil"/>
              <w:right w:val="nil"/>
            </w:tcBorders>
            <w:shd w:val="clear" w:color="auto" w:fill="auto"/>
            <w:noWrap/>
            <w:vAlign w:val="bottom"/>
            <w:hideMark/>
          </w:tcPr>
          <w:p w14:paraId="0446A4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(4.1-6.6)</w:t>
            </w:r>
          </w:p>
        </w:tc>
        <w:tc>
          <w:tcPr>
            <w:tcW w:w="1800" w:type="dxa"/>
            <w:tcBorders>
              <w:top w:val="nil"/>
              <w:left w:val="nil"/>
              <w:bottom w:val="nil"/>
              <w:right w:val="nil"/>
            </w:tcBorders>
            <w:shd w:val="clear" w:color="auto" w:fill="auto"/>
            <w:noWrap/>
            <w:vAlign w:val="bottom"/>
            <w:hideMark/>
          </w:tcPr>
          <w:p w14:paraId="253226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 (201-318)</w:t>
            </w:r>
          </w:p>
        </w:tc>
        <w:tc>
          <w:tcPr>
            <w:tcW w:w="1800" w:type="dxa"/>
            <w:tcBorders>
              <w:top w:val="nil"/>
              <w:left w:val="nil"/>
              <w:bottom w:val="nil"/>
              <w:right w:val="nil"/>
            </w:tcBorders>
            <w:shd w:val="clear" w:color="auto" w:fill="auto"/>
            <w:noWrap/>
            <w:vAlign w:val="bottom"/>
            <w:hideMark/>
          </w:tcPr>
          <w:p w14:paraId="0FFD3B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 (174-282)</w:t>
            </w:r>
          </w:p>
        </w:tc>
      </w:tr>
      <w:tr w:rsidR="00B0760D" w:rsidRPr="00B0760D" w14:paraId="169FB457" w14:textId="77777777" w:rsidTr="00B0760D">
        <w:trPr>
          <w:trHeight w:val="320"/>
        </w:trPr>
        <w:tc>
          <w:tcPr>
            <w:tcW w:w="2524" w:type="dxa"/>
            <w:tcBorders>
              <w:top w:val="nil"/>
              <w:left w:val="nil"/>
              <w:bottom w:val="nil"/>
              <w:right w:val="nil"/>
            </w:tcBorders>
            <w:shd w:val="clear" w:color="auto" w:fill="auto"/>
            <w:noWrap/>
            <w:vAlign w:val="bottom"/>
            <w:hideMark/>
          </w:tcPr>
          <w:p w14:paraId="493E63A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80F8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3D0B3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660" w:type="dxa"/>
            <w:tcBorders>
              <w:top w:val="nil"/>
              <w:left w:val="nil"/>
              <w:bottom w:val="nil"/>
              <w:right w:val="nil"/>
            </w:tcBorders>
            <w:shd w:val="clear" w:color="auto" w:fill="auto"/>
            <w:noWrap/>
            <w:vAlign w:val="bottom"/>
            <w:hideMark/>
          </w:tcPr>
          <w:p w14:paraId="589561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(0.9-1.6)</w:t>
            </w:r>
          </w:p>
        </w:tc>
        <w:tc>
          <w:tcPr>
            <w:tcW w:w="1800" w:type="dxa"/>
            <w:tcBorders>
              <w:top w:val="nil"/>
              <w:left w:val="nil"/>
              <w:bottom w:val="nil"/>
              <w:right w:val="nil"/>
            </w:tcBorders>
            <w:shd w:val="clear" w:color="auto" w:fill="auto"/>
            <w:noWrap/>
            <w:vAlign w:val="bottom"/>
            <w:hideMark/>
          </w:tcPr>
          <w:p w14:paraId="75C66F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(6-13)</w:t>
            </w:r>
          </w:p>
        </w:tc>
        <w:tc>
          <w:tcPr>
            <w:tcW w:w="1800" w:type="dxa"/>
            <w:tcBorders>
              <w:top w:val="nil"/>
              <w:left w:val="nil"/>
              <w:bottom w:val="nil"/>
              <w:right w:val="nil"/>
            </w:tcBorders>
            <w:shd w:val="clear" w:color="auto" w:fill="auto"/>
            <w:noWrap/>
            <w:vAlign w:val="bottom"/>
            <w:hideMark/>
          </w:tcPr>
          <w:p w14:paraId="58A6EB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(41-68)</w:t>
            </w:r>
          </w:p>
        </w:tc>
      </w:tr>
      <w:tr w:rsidR="00B0760D" w:rsidRPr="00B0760D" w14:paraId="029489E1" w14:textId="77777777" w:rsidTr="00B0760D">
        <w:trPr>
          <w:trHeight w:val="320"/>
        </w:trPr>
        <w:tc>
          <w:tcPr>
            <w:tcW w:w="2524" w:type="dxa"/>
            <w:tcBorders>
              <w:top w:val="nil"/>
              <w:left w:val="nil"/>
              <w:bottom w:val="nil"/>
              <w:right w:val="nil"/>
            </w:tcBorders>
            <w:shd w:val="clear" w:color="auto" w:fill="auto"/>
            <w:noWrap/>
            <w:vAlign w:val="bottom"/>
            <w:hideMark/>
          </w:tcPr>
          <w:p w14:paraId="07D61C8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109C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444CC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(0.5-0.8)</w:t>
            </w:r>
          </w:p>
        </w:tc>
        <w:tc>
          <w:tcPr>
            <w:tcW w:w="1660" w:type="dxa"/>
            <w:tcBorders>
              <w:top w:val="nil"/>
              <w:left w:val="nil"/>
              <w:bottom w:val="nil"/>
              <w:right w:val="nil"/>
            </w:tcBorders>
            <w:shd w:val="clear" w:color="auto" w:fill="auto"/>
            <w:noWrap/>
            <w:vAlign w:val="bottom"/>
            <w:hideMark/>
          </w:tcPr>
          <w:p w14:paraId="3E542C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(0.4-0.7)</w:t>
            </w:r>
          </w:p>
        </w:tc>
        <w:tc>
          <w:tcPr>
            <w:tcW w:w="1800" w:type="dxa"/>
            <w:tcBorders>
              <w:top w:val="nil"/>
              <w:left w:val="nil"/>
              <w:bottom w:val="nil"/>
              <w:right w:val="nil"/>
            </w:tcBorders>
            <w:shd w:val="clear" w:color="auto" w:fill="auto"/>
            <w:noWrap/>
            <w:vAlign w:val="bottom"/>
            <w:hideMark/>
          </w:tcPr>
          <w:p w14:paraId="3E4172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(22-32)</w:t>
            </w:r>
          </w:p>
        </w:tc>
        <w:tc>
          <w:tcPr>
            <w:tcW w:w="1800" w:type="dxa"/>
            <w:tcBorders>
              <w:top w:val="nil"/>
              <w:left w:val="nil"/>
              <w:bottom w:val="nil"/>
              <w:right w:val="nil"/>
            </w:tcBorders>
            <w:shd w:val="clear" w:color="auto" w:fill="auto"/>
            <w:noWrap/>
            <w:vAlign w:val="bottom"/>
            <w:hideMark/>
          </w:tcPr>
          <w:p w14:paraId="6FCC10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(17-29)</w:t>
            </w:r>
          </w:p>
        </w:tc>
      </w:tr>
      <w:tr w:rsidR="00B0760D" w:rsidRPr="00B0760D" w14:paraId="77002112" w14:textId="77777777" w:rsidTr="00B0760D">
        <w:trPr>
          <w:trHeight w:val="320"/>
        </w:trPr>
        <w:tc>
          <w:tcPr>
            <w:tcW w:w="2524" w:type="dxa"/>
            <w:tcBorders>
              <w:top w:val="nil"/>
              <w:left w:val="nil"/>
              <w:bottom w:val="nil"/>
              <w:right w:val="nil"/>
            </w:tcBorders>
            <w:shd w:val="clear" w:color="auto" w:fill="auto"/>
            <w:noWrap/>
            <w:vAlign w:val="bottom"/>
            <w:hideMark/>
          </w:tcPr>
          <w:p w14:paraId="177A2AD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C988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29851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288C0E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201036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(3-7)</w:t>
            </w:r>
          </w:p>
        </w:tc>
        <w:tc>
          <w:tcPr>
            <w:tcW w:w="1800" w:type="dxa"/>
            <w:tcBorders>
              <w:top w:val="nil"/>
              <w:left w:val="nil"/>
              <w:bottom w:val="nil"/>
              <w:right w:val="nil"/>
            </w:tcBorders>
            <w:shd w:val="clear" w:color="auto" w:fill="auto"/>
            <w:noWrap/>
            <w:vAlign w:val="bottom"/>
            <w:hideMark/>
          </w:tcPr>
          <w:p w14:paraId="29066F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(3-9)</w:t>
            </w:r>
          </w:p>
        </w:tc>
      </w:tr>
      <w:tr w:rsidR="00B0760D" w:rsidRPr="00B0760D" w14:paraId="5D6CFAF4" w14:textId="77777777" w:rsidTr="00B0760D">
        <w:trPr>
          <w:trHeight w:val="320"/>
        </w:trPr>
        <w:tc>
          <w:tcPr>
            <w:tcW w:w="2524" w:type="dxa"/>
            <w:tcBorders>
              <w:top w:val="nil"/>
              <w:left w:val="nil"/>
              <w:bottom w:val="nil"/>
              <w:right w:val="nil"/>
            </w:tcBorders>
            <w:shd w:val="clear" w:color="auto" w:fill="auto"/>
            <w:noWrap/>
            <w:vAlign w:val="bottom"/>
            <w:hideMark/>
          </w:tcPr>
          <w:p w14:paraId="5B01B12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F67B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CE86A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4B52E2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45B896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(2-3)</w:t>
            </w:r>
          </w:p>
        </w:tc>
        <w:tc>
          <w:tcPr>
            <w:tcW w:w="1800" w:type="dxa"/>
            <w:tcBorders>
              <w:top w:val="nil"/>
              <w:left w:val="nil"/>
              <w:bottom w:val="nil"/>
              <w:right w:val="nil"/>
            </w:tcBorders>
            <w:shd w:val="clear" w:color="auto" w:fill="auto"/>
            <w:noWrap/>
            <w:vAlign w:val="bottom"/>
            <w:hideMark/>
          </w:tcPr>
          <w:p w14:paraId="5584A9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(3-5)</w:t>
            </w:r>
          </w:p>
        </w:tc>
      </w:tr>
      <w:tr w:rsidR="00B0760D" w:rsidRPr="00B0760D" w14:paraId="116CE4BC" w14:textId="77777777" w:rsidTr="00B0760D">
        <w:trPr>
          <w:trHeight w:val="320"/>
        </w:trPr>
        <w:tc>
          <w:tcPr>
            <w:tcW w:w="2524" w:type="dxa"/>
            <w:tcBorders>
              <w:top w:val="nil"/>
              <w:left w:val="nil"/>
              <w:bottom w:val="nil"/>
              <w:right w:val="nil"/>
            </w:tcBorders>
            <w:shd w:val="clear" w:color="auto" w:fill="auto"/>
            <w:noWrap/>
            <w:vAlign w:val="bottom"/>
            <w:hideMark/>
          </w:tcPr>
          <w:p w14:paraId="38E43E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Lesotho</w:t>
            </w:r>
          </w:p>
        </w:tc>
        <w:tc>
          <w:tcPr>
            <w:tcW w:w="2180" w:type="dxa"/>
            <w:tcBorders>
              <w:top w:val="nil"/>
              <w:left w:val="nil"/>
              <w:bottom w:val="nil"/>
              <w:right w:val="nil"/>
            </w:tcBorders>
            <w:shd w:val="clear" w:color="auto" w:fill="auto"/>
            <w:noWrap/>
            <w:vAlign w:val="bottom"/>
            <w:hideMark/>
          </w:tcPr>
          <w:p w14:paraId="274188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8276D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53.3 (48.4-59.5)</w:t>
            </w:r>
          </w:p>
        </w:tc>
        <w:tc>
          <w:tcPr>
            <w:tcW w:w="1660" w:type="dxa"/>
            <w:tcBorders>
              <w:top w:val="nil"/>
              <w:left w:val="nil"/>
              <w:bottom w:val="nil"/>
              <w:right w:val="nil"/>
            </w:tcBorders>
            <w:shd w:val="clear" w:color="auto" w:fill="auto"/>
            <w:noWrap/>
            <w:vAlign w:val="bottom"/>
            <w:hideMark/>
          </w:tcPr>
          <w:p w14:paraId="3B9C47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71.2 (65-77.8)</w:t>
            </w:r>
          </w:p>
        </w:tc>
        <w:tc>
          <w:tcPr>
            <w:tcW w:w="1800" w:type="dxa"/>
            <w:tcBorders>
              <w:top w:val="nil"/>
              <w:left w:val="nil"/>
              <w:bottom w:val="nil"/>
              <w:right w:val="nil"/>
            </w:tcBorders>
            <w:shd w:val="clear" w:color="auto" w:fill="auto"/>
            <w:noWrap/>
            <w:vAlign w:val="bottom"/>
            <w:hideMark/>
          </w:tcPr>
          <w:p w14:paraId="7576BA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1546 (1405-1735)</w:t>
            </w:r>
          </w:p>
        </w:tc>
        <w:tc>
          <w:tcPr>
            <w:tcW w:w="1800" w:type="dxa"/>
            <w:tcBorders>
              <w:top w:val="nil"/>
              <w:left w:val="nil"/>
              <w:bottom w:val="nil"/>
              <w:right w:val="nil"/>
            </w:tcBorders>
            <w:shd w:val="clear" w:color="auto" w:fill="auto"/>
            <w:noWrap/>
            <w:vAlign w:val="bottom"/>
            <w:hideMark/>
          </w:tcPr>
          <w:p w14:paraId="66DB98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2744 (2485-2999)</w:t>
            </w:r>
          </w:p>
        </w:tc>
      </w:tr>
      <w:tr w:rsidR="00B0760D" w:rsidRPr="00B0760D" w14:paraId="6F45D415" w14:textId="77777777" w:rsidTr="00B0760D">
        <w:trPr>
          <w:trHeight w:val="320"/>
        </w:trPr>
        <w:tc>
          <w:tcPr>
            <w:tcW w:w="2524" w:type="dxa"/>
            <w:tcBorders>
              <w:top w:val="nil"/>
              <w:left w:val="nil"/>
              <w:bottom w:val="nil"/>
              <w:right w:val="nil"/>
            </w:tcBorders>
            <w:shd w:val="clear" w:color="auto" w:fill="auto"/>
            <w:noWrap/>
            <w:vAlign w:val="bottom"/>
            <w:hideMark/>
          </w:tcPr>
          <w:p w14:paraId="198FC21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158B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4A4E2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(15.4-29.6)</w:t>
            </w:r>
          </w:p>
        </w:tc>
        <w:tc>
          <w:tcPr>
            <w:tcW w:w="1660" w:type="dxa"/>
            <w:tcBorders>
              <w:top w:val="nil"/>
              <w:left w:val="nil"/>
              <w:bottom w:val="nil"/>
              <w:right w:val="nil"/>
            </w:tcBorders>
            <w:shd w:val="clear" w:color="auto" w:fill="auto"/>
            <w:noWrap/>
            <w:vAlign w:val="bottom"/>
            <w:hideMark/>
          </w:tcPr>
          <w:p w14:paraId="049045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 (13.6-29.4)</w:t>
            </w:r>
          </w:p>
        </w:tc>
        <w:tc>
          <w:tcPr>
            <w:tcW w:w="1800" w:type="dxa"/>
            <w:tcBorders>
              <w:top w:val="nil"/>
              <w:left w:val="nil"/>
              <w:bottom w:val="nil"/>
              <w:right w:val="nil"/>
            </w:tcBorders>
            <w:shd w:val="clear" w:color="auto" w:fill="auto"/>
            <w:noWrap/>
            <w:vAlign w:val="bottom"/>
            <w:hideMark/>
          </w:tcPr>
          <w:p w14:paraId="2DBB6C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681 (450-863)</w:t>
            </w:r>
          </w:p>
        </w:tc>
        <w:tc>
          <w:tcPr>
            <w:tcW w:w="1800" w:type="dxa"/>
            <w:tcBorders>
              <w:top w:val="nil"/>
              <w:left w:val="nil"/>
              <w:bottom w:val="nil"/>
              <w:right w:val="nil"/>
            </w:tcBorders>
            <w:shd w:val="clear" w:color="auto" w:fill="auto"/>
            <w:noWrap/>
            <w:vAlign w:val="bottom"/>
            <w:hideMark/>
          </w:tcPr>
          <w:p w14:paraId="0A4AB6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847 (529-1138)</w:t>
            </w:r>
          </w:p>
        </w:tc>
      </w:tr>
      <w:tr w:rsidR="00B0760D" w:rsidRPr="00B0760D" w14:paraId="32F43151" w14:textId="77777777" w:rsidTr="00B0760D">
        <w:trPr>
          <w:trHeight w:val="320"/>
        </w:trPr>
        <w:tc>
          <w:tcPr>
            <w:tcW w:w="2524" w:type="dxa"/>
            <w:tcBorders>
              <w:top w:val="nil"/>
              <w:left w:val="nil"/>
              <w:bottom w:val="nil"/>
              <w:right w:val="nil"/>
            </w:tcBorders>
            <w:shd w:val="clear" w:color="auto" w:fill="auto"/>
            <w:noWrap/>
            <w:vAlign w:val="bottom"/>
            <w:hideMark/>
          </w:tcPr>
          <w:p w14:paraId="64E60AF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3F57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1091B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(11.6-18.8)</w:t>
            </w:r>
          </w:p>
        </w:tc>
        <w:tc>
          <w:tcPr>
            <w:tcW w:w="1660" w:type="dxa"/>
            <w:tcBorders>
              <w:top w:val="nil"/>
              <w:left w:val="nil"/>
              <w:bottom w:val="nil"/>
              <w:right w:val="nil"/>
            </w:tcBorders>
            <w:shd w:val="clear" w:color="auto" w:fill="auto"/>
            <w:noWrap/>
            <w:vAlign w:val="bottom"/>
            <w:hideMark/>
          </w:tcPr>
          <w:p w14:paraId="355ECB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(12.6-19.4)</w:t>
            </w:r>
          </w:p>
        </w:tc>
        <w:tc>
          <w:tcPr>
            <w:tcW w:w="1800" w:type="dxa"/>
            <w:tcBorders>
              <w:top w:val="nil"/>
              <w:left w:val="nil"/>
              <w:bottom w:val="nil"/>
              <w:right w:val="nil"/>
            </w:tcBorders>
            <w:shd w:val="clear" w:color="auto" w:fill="auto"/>
            <w:noWrap/>
            <w:vAlign w:val="bottom"/>
            <w:hideMark/>
          </w:tcPr>
          <w:p w14:paraId="10A2DC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431 (341-552)</w:t>
            </w:r>
          </w:p>
        </w:tc>
        <w:tc>
          <w:tcPr>
            <w:tcW w:w="1800" w:type="dxa"/>
            <w:tcBorders>
              <w:top w:val="nil"/>
              <w:left w:val="nil"/>
              <w:bottom w:val="nil"/>
              <w:right w:val="nil"/>
            </w:tcBorders>
            <w:shd w:val="clear" w:color="auto" w:fill="auto"/>
            <w:noWrap/>
            <w:vAlign w:val="bottom"/>
            <w:hideMark/>
          </w:tcPr>
          <w:p w14:paraId="52FC45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599 (487-748)</w:t>
            </w:r>
          </w:p>
        </w:tc>
      </w:tr>
      <w:tr w:rsidR="00B0760D" w:rsidRPr="00B0760D" w14:paraId="0D738653" w14:textId="77777777" w:rsidTr="00B0760D">
        <w:trPr>
          <w:trHeight w:val="320"/>
        </w:trPr>
        <w:tc>
          <w:tcPr>
            <w:tcW w:w="2524" w:type="dxa"/>
            <w:tcBorders>
              <w:top w:val="nil"/>
              <w:left w:val="nil"/>
              <w:bottom w:val="nil"/>
              <w:right w:val="nil"/>
            </w:tcBorders>
            <w:shd w:val="clear" w:color="auto" w:fill="auto"/>
            <w:noWrap/>
            <w:vAlign w:val="bottom"/>
            <w:hideMark/>
          </w:tcPr>
          <w:p w14:paraId="5D14CAB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B1A39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6DE0B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(0.6-1.2)</w:t>
            </w:r>
          </w:p>
        </w:tc>
        <w:tc>
          <w:tcPr>
            <w:tcW w:w="1660" w:type="dxa"/>
            <w:tcBorders>
              <w:top w:val="nil"/>
              <w:left w:val="nil"/>
              <w:bottom w:val="nil"/>
              <w:right w:val="nil"/>
            </w:tcBorders>
            <w:shd w:val="clear" w:color="auto" w:fill="auto"/>
            <w:noWrap/>
            <w:vAlign w:val="bottom"/>
            <w:hideMark/>
          </w:tcPr>
          <w:p w14:paraId="5F7030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(4.9-7.9)</w:t>
            </w:r>
          </w:p>
        </w:tc>
        <w:tc>
          <w:tcPr>
            <w:tcW w:w="1800" w:type="dxa"/>
            <w:tcBorders>
              <w:top w:val="nil"/>
              <w:left w:val="nil"/>
              <w:bottom w:val="nil"/>
              <w:right w:val="nil"/>
            </w:tcBorders>
            <w:shd w:val="clear" w:color="auto" w:fill="auto"/>
            <w:noWrap/>
            <w:vAlign w:val="bottom"/>
            <w:hideMark/>
          </w:tcPr>
          <w:p w14:paraId="6DF3EF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(19-34)</w:t>
            </w:r>
          </w:p>
        </w:tc>
        <w:tc>
          <w:tcPr>
            <w:tcW w:w="1800" w:type="dxa"/>
            <w:tcBorders>
              <w:top w:val="nil"/>
              <w:left w:val="nil"/>
              <w:bottom w:val="nil"/>
              <w:right w:val="nil"/>
            </w:tcBorders>
            <w:shd w:val="clear" w:color="auto" w:fill="auto"/>
            <w:noWrap/>
            <w:vAlign w:val="bottom"/>
            <w:hideMark/>
          </w:tcPr>
          <w:p w14:paraId="42352F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235 (189-304)</w:t>
            </w:r>
          </w:p>
        </w:tc>
      </w:tr>
      <w:tr w:rsidR="00B0760D" w:rsidRPr="00B0760D" w14:paraId="7A9DA7AC" w14:textId="77777777" w:rsidTr="00B0760D">
        <w:trPr>
          <w:trHeight w:val="320"/>
        </w:trPr>
        <w:tc>
          <w:tcPr>
            <w:tcW w:w="2524" w:type="dxa"/>
            <w:tcBorders>
              <w:top w:val="nil"/>
              <w:left w:val="nil"/>
              <w:bottom w:val="nil"/>
              <w:right w:val="nil"/>
            </w:tcBorders>
            <w:shd w:val="clear" w:color="auto" w:fill="auto"/>
            <w:noWrap/>
            <w:vAlign w:val="bottom"/>
            <w:hideMark/>
          </w:tcPr>
          <w:p w14:paraId="23F4DCA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C16C2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E5ECF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(11-18)</w:t>
            </w:r>
          </w:p>
        </w:tc>
        <w:tc>
          <w:tcPr>
            <w:tcW w:w="1660" w:type="dxa"/>
            <w:tcBorders>
              <w:top w:val="nil"/>
              <w:left w:val="nil"/>
              <w:bottom w:val="nil"/>
              <w:right w:val="nil"/>
            </w:tcBorders>
            <w:shd w:val="clear" w:color="auto" w:fill="auto"/>
            <w:noWrap/>
            <w:vAlign w:val="bottom"/>
            <w:hideMark/>
          </w:tcPr>
          <w:p w14:paraId="064029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(8.1-12.6)</w:t>
            </w:r>
          </w:p>
        </w:tc>
        <w:tc>
          <w:tcPr>
            <w:tcW w:w="1800" w:type="dxa"/>
            <w:tcBorders>
              <w:top w:val="nil"/>
              <w:left w:val="nil"/>
              <w:bottom w:val="nil"/>
              <w:right w:val="nil"/>
            </w:tcBorders>
            <w:shd w:val="clear" w:color="auto" w:fill="auto"/>
            <w:noWrap/>
            <w:vAlign w:val="bottom"/>
            <w:hideMark/>
          </w:tcPr>
          <w:p w14:paraId="6686E5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410 (324-526)</w:t>
            </w:r>
          </w:p>
        </w:tc>
        <w:tc>
          <w:tcPr>
            <w:tcW w:w="1800" w:type="dxa"/>
            <w:tcBorders>
              <w:top w:val="nil"/>
              <w:left w:val="nil"/>
              <w:bottom w:val="nil"/>
              <w:right w:val="nil"/>
            </w:tcBorders>
            <w:shd w:val="clear" w:color="auto" w:fill="auto"/>
            <w:noWrap/>
            <w:vAlign w:val="bottom"/>
            <w:hideMark/>
          </w:tcPr>
          <w:p w14:paraId="601AAE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386 (312-490)</w:t>
            </w:r>
          </w:p>
        </w:tc>
      </w:tr>
      <w:tr w:rsidR="00B0760D" w:rsidRPr="00B0760D" w14:paraId="50AD954C" w14:textId="77777777" w:rsidTr="00B0760D">
        <w:trPr>
          <w:trHeight w:val="320"/>
        </w:trPr>
        <w:tc>
          <w:tcPr>
            <w:tcW w:w="2524" w:type="dxa"/>
            <w:tcBorders>
              <w:top w:val="nil"/>
              <w:left w:val="nil"/>
              <w:bottom w:val="nil"/>
              <w:right w:val="nil"/>
            </w:tcBorders>
            <w:shd w:val="clear" w:color="auto" w:fill="auto"/>
            <w:noWrap/>
            <w:vAlign w:val="bottom"/>
            <w:hideMark/>
          </w:tcPr>
          <w:p w14:paraId="0D365A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3367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40492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(1.5-12.3)</w:t>
            </w:r>
          </w:p>
        </w:tc>
        <w:tc>
          <w:tcPr>
            <w:tcW w:w="1660" w:type="dxa"/>
            <w:tcBorders>
              <w:top w:val="nil"/>
              <w:left w:val="nil"/>
              <w:bottom w:val="nil"/>
              <w:right w:val="nil"/>
            </w:tcBorders>
            <w:shd w:val="clear" w:color="auto" w:fill="auto"/>
            <w:noWrap/>
            <w:vAlign w:val="bottom"/>
            <w:hideMark/>
          </w:tcPr>
          <w:p w14:paraId="7E639E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(1.8-15.3)</w:t>
            </w:r>
          </w:p>
        </w:tc>
        <w:tc>
          <w:tcPr>
            <w:tcW w:w="1800" w:type="dxa"/>
            <w:tcBorders>
              <w:top w:val="nil"/>
              <w:left w:val="nil"/>
              <w:bottom w:val="nil"/>
              <w:right w:val="nil"/>
            </w:tcBorders>
            <w:shd w:val="clear" w:color="auto" w:fill="auto"/>
            <w:noWrap/>
            <w:vAlign w:val="bottom"/>
            <w:hideMark/>
          </w:tcPr>
          <w:p w14:paraId="4ED084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(44-362)</w:t>
            </w:r>
          </w:p>
        </w:tc>
        <w:tc>
          <w:tcPr>
            <w:tcW w:w="1800" w:type="dxa"/>
            <w:tcBorders>
              <w:top w:val="nil"/>
              <w:left w:val="nil"/>
              <w:bottom w:val="nil"/>
              <w:right w:val="nil"/>
            </w:tcBorders>
            <w:shd w:val="clear" w:color="auto" w:fill="auto"/>
            <w:noWrap/>
            <w:vAlign w:val="bottom"/>
            <w:hideMark/>
          </w:tcPr>
          <w:p w14:paraId="306C95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 (71-584)</w:t>
            </w:r>
          </w:p>
        </w:tc>
      </w:tr>
      <w:tr w:rsidR="00B0760D" w:rsidRPr="00B0760D" w14:paraId="11401AEE" w14:textId="77777777" w:rsidTr="00B0760D">
        <w:trPr>
          <w:trHeight w:val="320"/>
        </w:trPr>
        <w:tc>
          <w:tcPr>
            <w:tcW w:w="2524" w:type="dxa"/>
            <w:tcBorders>
              <w:top w:val="nil"/>
              <w:left w:val="nil"/>
              <w:bottom w:val="nil"/>
              <w:right w:val="nil"/>
            </w:tcBorders>
            <w:shd w:val="clear" w:color="auto" w:fill="auto"/>
            <w:noWrap/>
            <w:vAlign w:val="bottom"/>
            <w:hideMark/>
          </w:tcPr>
          <w:p w14:paraId="2E45538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A186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3AB38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(4.7-10)</w:t>
            </w:r>
          </w:p>
        </w:tc>
        <w:tc>
          <w:tcPr>
            <w:tcW w:w="1660" w:type="dxa"/>
            <w:tcBorders>
              <w:top w:val="nil"/>
              <w:left w:val="nil"/>
              <w:bottom w:val="nil"/>
              <w:right w:val="nil"/>
            </w:tcBorders>
            <w:shd w:val="clear" w:color="auto" w:fill="auto"/>
            <w:noWrap/>
            <w:vAlign w:val="bottom"/>
            <w:hideMark/>
          </w:tcPr>
          <w:p w14:paraId="4A952E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(8.3-15.4)</w:t>
            </w:r>
          </w:p>
        </w:tc>
        <w:tc>
          <w:tcPr>
            <w:tcW w:w="1800" w:type="dxa"/>
            <w:tcBorders>
              <w:top w:val="nil"/>
              <w:left w:val="nil"/>
              <w:bottom w:val="nil"/>
              <w:right w:val="nil"/>
            </w:tcBorders>
            <w:shd w:val="clear" w:color="auto" w:fill="auto"/>
            <w:noWrap/>
            <w:vAlign w:val="bottom"/>
            <w:hideMark/>
          </w:tcPr>
          <w:p w14:paraId="581BDB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(135-293)</w:t>
            </w:r>
          </w:p>
        </w:tc>
        <w:tc>
          <w:tcPr>
            <w:tcW w:w="1800" w:type="dxa"/>
            <w:tcBorders>
              <w:top w:val="nil"/>
              <w:left w:val="nil"/>
              <w:bottom w:val="nil"/>
              <w:right w:val="nil"/>
            </w:tcBorders>
            <w:shd w:val="clear" w:color="auto" w:fill="auto"/>
            <w:noWrap/>
            <w:vAlign w:val="bottom"/>
            <w:hideMark/>
          </w:tcPr>
          <w:p w14:paraId="3FC8B1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432 (320-600)</w:t>
            </w:r>
          </w:p>
        </w:tc>
      </w:tr>
      <w:tr w:rsidR="00B0760D" w:rsidRPr="00B0760D" w14:paraId="230504F1" w14:textId="77777777" w:rsidTr="00B0760D">
        <w:trPr>
          <w:trHeight w:val="320"/>
        </w:trPr>
        <w:tc>
          <w:tcPr>
            <w:tcW w:w="2524" w:type="dxa"/>
            <w:tcBorders>
              <w:top w:val="nil"/>
              <w:left w:val="nil"/>
              <w:bottom w:val="nil"/>
              <w:right w:val="nil"/>
            </w:tcBorders>
            <w:shd w:val="clear" w:color="auto" w:fill="auto"/>
            <w:noWrap/>
            <w:vAlign w:val="bottom"/>
            <w:hideMark/>
          </w:tcPr>
          <w:p w14:paraId="6355CB1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5C24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2E81D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(9.3-11.9)</w:t>
            </w:r>
          </w:p>
        </w:tc>
        <w:tc>
          <w:tcPr>
            <w:tcW w:w="1660" w:type="dxa"/>
            <w:tcBorders>
              <w:top w:val="nil"/>
              <w:left w:val="nil"/>
              <w:bottom w:val="nil"/>
              <w:right w:val="nil"/>
            </w:tcBorders>
            <w:shd w:val="clear" w:color="auto" w:fill="auto"/>
            <w:noWrap/>
            <w:vAlign w:val="bottom"/>
            <w:hideMark/>
          </w:tcPr>
          <w:p w14:paraId="1DBD6E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(10.5-12.9)</w:t>
            </w:r>
          </w:p>
        </w:tc>
        <w:tc>
          <w:tcPr>
            <w:tcW w:w="1800" w:type="dxa"/>
            <w:tcBorders>
              <w:top w:val="nil"/>
              <w:left w:val="nil"/>
              <w:bottom w:val="nil"/>
              <w:right w:val="nil"/>
            </w:tcBorders>
            <w:shd w:val="clear" w:color="auto" w:fill="auto"/>
            <w:noWrap/>
            <w:vAlign w:val="bottom"/>
            <w:hideMark/>
          </w:tcPr>
          <w:p w14:paraId="0735F2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(271-346)</w:t>
            </w:r>
          </w:p>
        </w:tc>
        <w:tc>
          <w:tcPr>
            <w:tcW w:w="1800" w:type="dxa"/>
            <w:tcBorders>
              <w:top w:val="nil"/>
              <w:left w:val="nil"/>
              <w:bottom w:val="nil"/>
              <w:right w:val="nil"/>
            </w:tcBorders>
            <w:shd w:val="clear" w:color="auto" w:fill="auto"/>
            <w:noWrap/>
            <w:vAlign w:val="bottom"/>
            <w:hideMark/>
          </w:tcPr>
          <w:p w14:paraId="3BAAD0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454 (406-495)</w:t>
            </w:r>
          </w:p>
        </w:tc>
      </w:tr>
      <w:tr w:rsidR="00B0760D" w:rsidRPr="00B0760D" w14:paraId="087AAE5C" w14:textId="77777777" w:rsidTr="00B0760D">
        <w:trPr>
          <w:trHeight w:val="320"/>
        </w:trPr>
        <w:tc>
          <w:tcPr>
            <w:tcW w:w="2524" w:type="dxa"/>
            <w:tcBorders>
              <w:top w:val="nil"/>
              <w:left w:val="nil"/>
              <w:bottom w:val="nil"/>
              <w:right w:val="nil"/>
            </w:tcBorders>
            <w:shd w:val="clear" w:color="auto" w:fill="auto"/>
            <w:noWrap/>
            <w:vAlign w:val="bottom"/>
            <w:hideMark/>
          </w:tcPr>
          <w:p w14:paraId="129B60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D2DF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DDEB8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 (10.6-22.4)</w:t>
            </w:r>
          </w:p>
        </w:tc>
        <w:tc>
          <w:tcPr>
            <w:tcW w:w="1660" w:type="dxa"/>
            <w:tcBorders>
              <w:top w:val="nil"/>
              <w:left w:val="nil"/>
              <w:bottom w:val="nil"/>
              <w:right w:val="nil"/>
            </w:tcBorders>
            <w:shd w:val="clear" w:color="auto" w:fill="auto"/>
            <w:noWrap/>
            <w:vAlign w:val="bottom"/>
            <w:hideMark/>
          </w:tcPr>
          <w:p w14:paraId="744F07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40.3 (29.7-51.4)</w:t>
            </w:r>
          </w:p>
        </w:tc>
        <w:tc>
          <w:tcPr>
            <w:tcW w:w="1800" w:type="dxa"/>
            <w:tcBorders>
              <w:top w:val="nil"/>
              <w:left w:val="nil"/>
              <w:bottom w:val="nil"/>
              <w:right w:val="nil"/>
            </w:tcBorders>
            <w:shd w:val="clear" w:color="auto" w:fill="auto"/>
            <w:noWrap/>
            <w:vAlign w:val="bottom"/>
            <w:hideMark/>
          </w:tcPr>
          <w:p w14:paraId="16D23A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452 (309-645)</w:t>
            </w:r>
          </w:p>
        </w:tc>
        <w:tc>
          <w:tcPr>
            <w:tcW w:w="1800" w:type="dxa"/>
            <w:tcBorders>
              <w:top w:val="nil"/>
              <w:left w:val="nil"/>
              <w:bottom w:val="nil"/>
              <w:right w:val="nil"/>
            </w:tcBorders>
            <w:shd w:val="clear" w:color="auto" w:fill="auto"/>
            <w:noWrap/>
            <w:vAlign w:val="bottom"/>
            <w:hideMark/>
          </w:tcPr>
          <w:p w14:paraId="1A27EB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1553 (1141-1988)</w:t>
            </w:r>
          </w:p>
        </w:tc>
      </w:tr>
      <w:tr w:rsidR="00B0760D" w:rsidRPr="00B0760D" w14:paraId="1DB540AB" w14:textId="77777777" w:rsidTr="00B0760D">
        <w:trPr>
          <w:trHeight w:val="320"/>
        </w:trPr>
        <w:tc>
          <w:tcPr>
            <w:tcW w:w="2524" w:type="dxa"/>
            <w:tcBorders>
              <w:top w:val="nil"/>
              <w:left w:val="nil"/>
              <w:bottom w:val="nil"/>
              <w:right w:val="nil"/>
            </w:tcBorders>
            <w:shd w:val="clear" w:color="auto" w:fill="auto"/>
            <w:noWrap/>
            <w:vAlign w:val="bottom"/>
            <w:hideMark/>
          </w:tcPr>
          <w:p w14:paraId="657FBA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2426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5D402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(0.8-2.9)</w:t>
            </w:r>
          </w:p>
        </w:tc>
        <w:tc>
          <w:tcPr>
            <w:tcW w:w="1660" w:type="dxa"/>
            <w:tcBorders>
              <w:top w:val="nil"/>
              <w:left w:val="nil"/>
              <w:bottom w:val="nil"/>
              <w:right w:val="nil"/>
            </w:tcBorders>
            <w:shd w:val="clear" w:color="auto" w:fill="auto"/>
            <w:noWrap/>
            <w:vAlign w:val="bottom"/>
            <w:hideMark/>
          </w:tcPr>
          <w:p w14:paraId="21695E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(3.3-10.9)</w:t>
            </w:r>
          </w:p>
        </w:tc>
        <w:tc>
          <w:tcPr>
            <w:tcW w:w="1800" w:type="dxa"/>
            <w:tcBorders>
              <w:top w:val="nil"/>
              <w:left w:val="nil"/>
              <w:bottom w:val="nil"/>
              <w:right w:val="nil"/>
            </w:tcBorders>
            <w:shd w:val="clear" w:color="auto" w:fill="auto"/>
            <w:noWrap/>
            <w:vAlign w:val="bottom"/>
            <w:hideMark/>
          </w:tcPr>
          <w:p w14:paraId="626895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(23-85)</w:t>
            </w:r>
          </w:p>
        </w:tc>
        <w:tc>
          <w:tcPr>
            <w:tcW w:w="1800" w:type="dxa"/>
            <w:tcBorders>
              <w:top w:val="nil"/>
              <w:left w:val="nil"/>
              <w:bottom w:val="nil"/>
              <w:right w:val="nil"/>
            </w:tcBorders>
            <w:shd w:val="clear" w:color="auto" w:fill="auto"/>
            <w:noWrap/>
            <w:vAlign w:val="bottom"/>
            <w:hideMark/>
          </w:tcPr>
          <w:p w14:paraId="614E8E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218 (126-419)</w:t>
            </w:r>
          </w:p>
        </w:tc>
      </w:tr>
      <w:tr w:rsidR="00B0760D" w:rsidRPr="00B0760D" w14:paraId="25A6BE7B" w14:textId="77777777" w:rsidTr="00B0760D">
        <w:trPr>
          <w:trHeight w:val="320"/>
        </w:trPr>
        <w:tc>
          <w:tcPr>
            <w:tcW w:w="2524" w:type="dxa"/>
            <w:tcBorders>
              <w:top w:val="nil"/>
              <w:left w:val="nil"/>
              <w:bottom w:val="nil"/>
              <w:right w:val="nil"/>
            </w:tcBorders>
            <w:shd w:val="clear" w:color="auto" w:fill="auto"/>
            <w:noWrap/>
            <w:vAlign w:val="bottom"/>
            <w:hideMark/>
          </w:tcPr>
          <w:p w14:paraId="4D7E91C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AC29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6BB77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(2.5-2.9)</w:t>
            </w:r>
          </w:p>
        </w:tc>
        <w:tc>
          <w:tcPr>
            <w:tcW w:w="1660" w:type="dxa"/>
            <w:tcBorders>
              <w:top w:val="nil"/>
              <w:left w:val="nil"/>
              <w:bottom w:val="nil"/>
              <w:right w:val="nil"/>
            </w:tcBorders>
            <w:shd w:val="clear" w:color="auto" w:fill="auto"/>
            <w:noWrap/>
            <w:vAlign w:val="bottom"/>
            <w:hideMark/>
          </w:tcPr>
          <w:p w14:paraId="40E920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(3-3.4)</w:t>
            </w:r>
          </w:p>
        </w:tc>
        <w:tc>
          <w:tcPr>
            <w:tcW w:w="1800" w:type="dxa"/>
            <w:tcBorders>
              <w:top w:val="nil"/>
              <w:left w:val="nil"/>
              <w:bottom w:val="nil"/>
              <w:right w:val="nil"/>
            </w:tcBorders>
            <w:shd w:val="clear" w:color="auto" w:fill="auto"/>
            <w:noWrap/>
            <w:vAlign w:val="bottom"/>
            <w:hideMark/>
          </w:tcPr>
          <w:p w14:paraId="4A992C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(74-85)</w:t>
            </w:r>
          </w:p>
        </w:tc>
        <w:tc>
          <w:tcPr>
            <w:tcW w:w="1800" w:type="dxa"/>
            <w:tcBorders>
              <w:top w:val="nil"/>
              <w:left w:val="nil"/>
              <w:bottom w:val="nil"/>
              <w:right w:val="nil"/>
            </w:tcBorders>
            <w:shd w:val="clear" w:color="auto" w:fill="auto"/>
            <w:noWrap/>
            <w:vAlign w:val="bottom"/>
            <w:hideMark/>
          </w:tcPr>
          <w:p w14:paraId="7156AF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(115-134)</w:t>
            </w:r>
          </w:p>
        </w:tc>
      </w:tr>
      <w:tr w:rsidR="00B0760D" w:rsidRPr="00B0760D" w14:paraId="6EB509C1" w14:textId="77777777" w:rsidTr="00B0760D">
        <w:trPr>
          <w:trHeight w:val="320"/>
        </w:trPr>
        <w:tc>
          <w:tcPr>
            <w:tcW w:w="2524" w:type="dxa"/>
            <w:tcBorders>
              <w:top w:val="nil"/>
              <w:left w:val="nil"/>
              <w:bottom w:val="nil"/>
              <w:right w:val="nil"/>
            </w:tcBorders>
            <w:shd w:val="clear" w:color="auto" w:fill="auto"/>
            <w:noWrap/>
            <w:vAlign w:val="bottom"/>
            <w:hideMark/>
          </w:tcPr>
          <w:p w14:paraId="08E649E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AD04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98D7C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23FC07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800" w:type="dxa"/>
            <w:tcBorders>
              <w:top w:val="nil"/>
              <w:left w:val="nil"/>
              <w:bottom w:val="nil"/>
              <w:right w:val="nil"/>
            </w:tcBorders>
            <w:shd w:val="clear" w:color="auto" w:fill="auto"/>
            <w:noWrap/>
            <w:vAlign w:val="bottom"/>
            <w:hideMark/>
          </w:tcPr>
          <w:p w14:paraId="16BE2B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(31-37)</w:t>
            </w:r>
          </w:p>
        </w:tc>
        <w:tc>
          <w:tcPr>
            <w:tcW w:w="1800" w:type="dxa"/>
            <w:tcBorders>
              <w:top w:val="nil"/>
              <w:left w:val="nil"/>
              <w:bottom w:val="nil"/>
              <w:right w:val="nil"/>
            </w:tcBorders>
            <w:shd w:val="clear" w:color="auto" w:fill="auto"/>
            <w:noWrap/>
            <w:vAlign w:val="bottom"/>
            <w:hideMark/>
          </w:tcPr>
          <w:p w14:paraId="188CDA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(47-57)</w:t>
            </w:r>
          </w:p>
        </w:tc>
      </w:tr>
      <w:tr w:rsidR="00B0760D" w:rsidRPr="00B0760D" w14:paraId="73BDD978" w14:textId="77777777" w:rsidTr="00B0760D">
        <w:trPr>
          <w:trHeight w:val="320"/>
        </w:trPr>
        <w:tc>
          <w:tcPr>
            <w:tcW w:w="2524" w:type="dxa"/>
            <w:tcBorders>
              <w:top w:val="nil"/>
              <w:left w:val="nil"/>
              <w:bottom w:val="nil"/>
              <w:right w:val="nil"/>
            </w:tcBorders>
            <w:shd w:val="clear" w:color="auto" w:fill="auto"/>
            <w:noWrap/>
            <w:vAlign w:val="bottom"/>
            <w:hideMark/>
          </w:tcPr>
          <w:p w14:paraId="3244172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398F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03E76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674FF7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(0.6-0.9)</w:t>
            </w:r>
          </w:p>
        </w:tc>
        <w:tc>
          <w:tcPr>
            <w:tcW w:w="1800" w:type="dxa"/>
            <w:tcBorders>
              <w:top w:val="nil"/>
              <w:left w:val="nil"/>
              <w:bottom w:val="nil"/>
              <w:right w:val="nil"/>
            </w:tcBorders>
            <w:shd w:val="clear" w:color="auto" w:fill="auto"/>
            <w:noWrap/>
            <w:vAlign w:val="bottom"/>
            <w:hideMark/>
          </w:tcPr>
          <w:p w14:paraId="01D0ED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(1-2)</w:t>
            </w:r>
          </w:p>
        </w:tc>
        <w:tc>
          <w:tcPr>
            <w:tcW w:w="1800" w:type="dxa"/>
            <w:tcBorders>
              <w:top w:val="nil"/>
              <w:left w:val="nil"/>
              <w:bottom w:val="nil"/>
              <w:right w:val="nil"/>
            </w:tcBorders>
            <w:shd w:val="clear" w:color="auto" w:fill="auto"/>
            <w:noWrap/>
            <w:vAlign w:val="bottom"/>
            <w:hideMark/>
          </w:tcPr>
          <w:p w14:paraId="472865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(24-36)</w:t>
            </w:r>
          </w:p>
        </w:tc>
      </w:tr>
      <w:tr w:rsidR="00B0760D" w:rsidRPr="00B0760D" w14:paraId="5E1D6FB5" w14:textId="77777777" w:rsidTr="00B0760D">
        <w:trPr>
          <w:trHeight w:val="320"/>
        </w:trPr>
        <w:tc>
          <w:tcPr>
            <w:tcW w:w="2524" w:type="dxa"/>
            <w:tcBorders>
              <w:top w:val="nil"/>
              <w:left w:val="nil"/>
              <w:bottom w:val="nil"/>
              <w:right w:val="nil"/>
            </w:tcBorders>
            <w:shd w:val="clear" w:color="auto" w:fill="auto"/>
            <w:noWrap/>
            <w:vAlign w:val="bottom"/>
            <w:hideMark/>
          </w:tcPr>
          <w:p w14:paraId="554CBFF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6C31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DA1C7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226B05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7ECDEF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3D64C6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r>
      <w:tr w:rsidR="00B0760D" w:rsidRPr="00B0760D" w14:paraId="27A4E0A0" w14:textId="77777777" w:rsidTr="00B0760D">
        <w:trPr>
          <w:trHeight w:val="320"/>
        </w:trPr>
        <w:tc>
          <w:tcPr>
            <w:tcW w:w="2524" w:type="dxa"/>
            <w:tcBorders>
              <w:top w:val="nil"/>
              <w:left w:val="nil"/>
              <w:bottom w:val="nil"/>
              <w:right w:val="nil"/>
            </w:tcBorders>
            <w:shd w:val="clear" w:color="auto" w:fill="auto"/>
            <w:noWrap/>
            <w:vAlign w:val="bottom"/>
            <w:hideMark/>
          </w:tcPr>
          <w:p w14:paraId="2A5355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Liberia</w:t>
            </w:r>
          </w:p>
        </w:tc>
        <w:tc>
          <w:tcPr>
            <w:tcW w:w="2180" w:type="dxa"/>
            <w:tcBorders>
              <w:top w:val="nil"/>
              <w:left w:val="nil"/>
              <w:bottom w:val="nil"/>
              <w:right w:val="nil"/>
            </w:tcBorders>
            <w:shd w:val="clear" w:color="auto" w:fill="auto"/>
            <w:noWrap/>
            <w:vAlign w:val="bottom"/>
            <w:hideMark/>
          </w:tcPr>
          <w:p w14:paraId="59FE85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45E4D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(60.4-78.3)</w:t>
            </w:r>
          </w:p>
        </w:tc>
        <w:tc>
          <w:tcPr>
            <w:tcW w:w="1660" w:type="dxa"/>
            <w:tcBorders>
              <w:top w:val="nil"/>
              <w:left w:val="nil"/>
              <w:bottom w:val="nil"/>
              <w:right w:val="nil"/>
            </w:tcBorders>
            <w:shd w:val="clear" w:color="auto" w:fill="auto"/>
            <w:noWrap/>
            <w:vAlign w:val="bottom"/>
            <w:hideMark/>
          </w:tcPr>
          <w:p w14:paraId="00CD22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82.9 (75-90.9)</w:t>
            </w:r>
          </w:p>
        </w:tc>
        <w:tc>
          <w:tcPr>
            <w:tcW w:w="1800" w:type="dxa"/>
            <w:tcBorders>
              <w:top w:val="nil"/>
              <w:left w:val="nil"/>
              <w:bottom w:val="nil"/>
              <w:right w:val="nil"/>
            </w:tcBorders>
            <w:shd w:val="clear" w:color="auto" w:fill="auto"/>
            <w:noWrap/>
            <w:vAlign w:val="bottom"/>
            <w:hideMark/>
          </w:tcPr>
          <w:p w14:paraId="58A96C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1657 (1465-1929)</w:t>
            </w:r>
          </w:p>
        </w:tc>
        <w:tc>
          <w:tcPr>
            <w:tcW w:w="1800" w:type="dxa"/>
            <w:tcBorders>
              <w:top w:val="nil"/>
              <w:left w:val="nil"/>
              <w:bottom w:val="nil"/>
              <w:right w:val="nil"/>
            </w:tcBorders>
            <w:shd w:val="clear" w:color="auto" w:fill="auto"/>
            <w:noWrap/>
            <w:vAlign w:val="bottom"/>
            <w:hideMark/>
          </w:tcPr>
          <w:p w14:paraId="76C611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2611 (2344-2881)</w:t>
            </w:r>
          </w:p>
        </w:tc>
      </w:tr>
      <w:tr w:rsidR="00B0760D" w:rsidRPr="00B0760D" w14:paraId="56ED7666" w14:textId="77777777" w:rsidTr="00B0760D">
        <w:trPr>
          <w:trHeight w:val="320"/>
        </w:trPr>
        <w:tc>
          <w:tcPr>
            <w:tcW w:w="2524" w:type="dxa"/>
            <w:tcBorders>
              <w:top w:val="nil"/>
              <w:left w:val="nil"/>
              <w:bottom w:val="nil"/>
              <w:right w:val="nil"/>
            </w:tcBorders>
            <w:shd w:val="clear" w:color="auto" w:fill="auto"/>
            <w:noWrap/>
            <w:vAlign w:val="bottom"/>
            <w:hideMark/>
          </w:tcPr>
          <w:p w14:paraId="7B4A322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735F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D23C7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36.9 (33.8-38.9)</w:t>
            </w:r>
          </w:p>
        </w:tc>
        <w:tc>
          <w:tcPr>
            <w:tcW w:w="1660" w:type="dxa"/>
            <w:tcBorders>
              <w:top w:val="nil"/>
              <w:left w:val="nil"/>
              <w:bottom w:val="nil"/>
              <w:right w:val="nil"/>
            </w:tcBorders>
            <w:shd w:val="clear" w:color="auto" w:fill="auto"/>
            <w:noWrap/>
            <w:vAlign w:val="bottom"/>
            <w:hideMark/>
          </w:tcPr>
          <w:p w14:paraId="50AC72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37.6 (32.4-40.7)</w:t>
            </w:r>
          </w:p>
        </w:tc>
        <w:tc>
          <w:tcPr>
            <w:tcW w:w="1800" w:type="dxa"/>
            <w:tcBorders>
              <w:top w:val="nil"/>
              <w:left w:val="nil"/>
              <w:bottom w:val="nil"/>
              <w:right w:val="nil"/>
            </w:tcBorders>
            <w:shd w:val="clear" w:color="auto" w:fill="auto"/>
            <w:noWrap/>
            <w:vAlign w:val="bottom"/>
            <w:hideMark/>
          </w:tcPr>
          <w:p w14:paraId="02A9BF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900 (814-959)</w:t>
            </w:r>
          </w:p>
        </w:tc>
        <w:tc>
          <w:tcPr>
            <w:tcW w:w="1800" w:type="dxa"/>
            <w:tcBorders>
              <w:top w:val="nil"/>
              <w:left w:val="nil"/>
              <w:bottom w:val="nil"/>
              <w:right w:val="nil"/>
            </w:tcBorders>
            <w:shd w:val="clear" w:color="auto" w:fill="auto"/>
            <w:noWrap/>
            <w:vAlign w:val="bottom"/>
            <w:hideMark/>
          </w:tcPr>
          <w:p w14:paraId="451BCF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1181 (1013-1297)</w:t>
            </w:r>
          </w:p>
        </w:tc>
      </w:tr>
      <w:tr w:rsidR="00B0760D" w:rsidRPr="00B0760D" w14:paraId="3E7CCE6D" w14:textId="77777777" w:rsidTr="00B0760D">
        <w:trPr>
          <w:trHeight w:val="320"/>
        </w:trPr>
        <w:tc>
          <w:tcPr>
            <w:tcW w:w="2524" w:type="dxa"/>
            <w:tcBorders>
              <w:top w:val="nil"/>
              <w:left w:val="nil"/>
              <w:bottom w:val="nil"/>
              <w:right w:val="nil"/>
            </w:tcBorders>
            <w:shd w:val="clear" w:color="auto" w:fill="auto"/>
            <w:noWrap/>
            <w:vAlign w:val="bottom"/>
            <w:hideMark/>
          </w:tcPr>
          <w:p w14:paraId="6EE410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5348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C0687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 (17.5-29.4)</w:t>
            </w:r>
          </w:p>
        </w:tc>
        <w:tc>
          <w:tcPr>
            <w:tcW w:w="1660" w:type="dxa"/>
            <w:tcBorders>
              <w:top w:val="nil"/>
              <w:left w:val="nil"/>
              <w:bottom w:val="nil"/>
              <w:right w:val="nil"/>
            </w:tcBorders>
            <w:shd w:val="clear" w:color="auto" w:fill="auto"/>
            <w:noWrap/>
            <w:vAlign w:val="bottom"/>
            <w:hideMark/>
          </w:tcPr>
          <w:p w14:paraId="417BB1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(17.5-26)</w:t>
            </w:r>
          </w:p>
        </w:tc>
        <w:tc>
          <w:tcPr>
            <w:tcW w:w="1800" w:type="dxa"/>
            <w:tcBorders>
              <w:top w:val="nil"/>
              <w:left w:val="nil"/>
              <w:bottom w:val="nil"/>
              <w:right w:val="nil"/>
            </w:tcBorders>
            <w:shd w:val="clear" w:color="auto" w:fill="auto"/>
            <w:noWrap/>
            <w:vAlign w:val="bottom"/>
            <w:hideMark/>
          </w:tcPr>
          <w:p w14:paraId="41627A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560 (423-715)</w:t>
            </w:r>
          </w:p>
        </w:tc>
        <w:tc>
          <w:tcPr>
            <w:tcW w:w="1800" w:type="dxa"/>
            <w:tcBorders>
              <w:top w:val="nil"/>
              <w:left w:val="nil"/>
              <w:bottom w:val="nil"/>
              <w:right w:val="nil"/>
            </w:tcBorders>
            <w:shd w:val="clear" w:color="auto" w:fill="auto"/>
            <w:noWrap/>
            <w:vAlign w:val="bottom"/>
            <w:hideMark/>
          </w:tcPr>
          <w:p w14:paraId="7A08CB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673 (546-819)</w:t>
            </w:r>
          </w:p>
        </w:tc>
      </w:tr>
      <w:tr w:rsidR="00B0760D" w:rsidRPr="00B0760D" w14:paraId="7E2EA8E5" w14:textId="77777777" w:rsidTr="00B0760D">
        <w:trPr>
          <w:trHeight w:val="320"/>
        </w:trPr>
        <w:tc>
          <w:tcPr>
            <w:tcW w:w="2524" w:type="dxa"/>
            <w:tcBorders>
              <w:top w:val="nil"/>
              <w:left w:val="nil"/>
              <w:bottom w:val="nil"/>
              <w:right w:val="nil"/>
            </w:tcBorders>
            <w:shd w:val="clear" w:color="auto" w:fill="auto"/>
            <w:noWrap/>
            <w:vAlign w:val="bottom"/>
            <w:hideMark/>
          </w:tcPr>
          <w:p w14:paraId="5508116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9156A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FB6B0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(17.3-29.2)</w:t>
            </w:r>
          </w:p>
        </w:tc>
        <w:tc>
          <w:tcPr>
            <w:tcW w:w="1660" w:type="dxa"/>
            <w:tcBorders>
              <w:top w:val="nil"/>
              <w:left w:val="nil"/>
              <w:bottom w:val="nil"/>
              <w:right w:val="nil"/>
            </w:tcBorders>
            <w:shd w:val="clear" w:color="auto" w:fill="auto"/>
            <w:noWrap/>
            <w:vAlign w:val="bottom"/>
            <w:hideMark/>
          </w:tcPr>
          <w:p w14:paraId="0E96F7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(15.4-23.1)</w:t>
            </w:r>
          </w:p>
        </w:tc>
        <w:tc>
          <w:tcPr>
            <w:tcW w:w="1800" w:type="dxa"/>
            <w:tcBorders>
              <w:top w:val="nil"/>
              <w:left w:val="nil"/>
              <w:bottom w:val="nil"/>
              <w:right w:val="nil"/>
            </w:tcBorders>
            <w:shd w:val="clear" w:color="auto" w:fill="auto"/>
            <w:noWrap/>
            <w:vAlign w:val="bottom"/>
            <w:hideMark/>
          </w:tcPr>
          <w:p w14:paraId="50976A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553 (419-708)</w:t>
            </w:r>
          </w:p>
        </w:tc>
        <w:tc>
          <w:tcPr>
            <w:tcW w:w="1800" w:type="dxa"/>
            <w:tcBorders>
              <w:top w:val="nil"/>
              <w:left w:val="nil"/>
              <w:bottom w:val="nil"/>
              <w:right w:val="nil"/>
            </w:tcBorders>
            <w:shd w:val="clear" w:color="auto" w:fill="auto"/>
            <w:noWrap/>
            <w:vAlign w:val="bottom"/>
            <w:hideMark/>
          </w:tcPr>
          <w:p w14:paraId="5BD10E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595 (482-728)</w:t>
            </w:r>
          </w:p>
        </w:tc>
      </w:tr>
      <w:tr w:rsidR="00B0760D" w:rsidRPr="00B0760D" w14:paraId="75CF658B" w14:textId="77777777" w:rsidTr="00B0760D">
        <w:trPr>
          <w:trHeight w:val="320"/>
        </w:trPr>
        <w:tc>
          <w:tcPr>
            <w:tcW w:w="2524" w:type="dxa"/>
            <w:tcBorders>
              <w:top w:val="nil"/>
              <w:left w:val="nil"/>
              <w:bottom w:val="nil"/>
              <w:right w:val="nil"/>
            </w:tcBorders>
            <w:shd w:val="clear" w:color="auto" w:fill="auto"/>
            <w:noWrap/>
            <w:vAlign w:val="bottom"/>
            <w:hideMark/>
          </w:tcPr>
          <w:p w14:paraId="5F1243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AC4F8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F7348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660" w:type="dxa"/>
            <w:tcBorders>
              <w:top w:val="nil"/>
              <w:left w:val="nil"/>
              <w:bottom w:val="nil"/>
              <w:right w:val="nil"/>
            </w:tcBorders>
            <w:shd w:val="clear" w:color="auto" w:fill="auto"/>
            <w:noWrap/>
            <w:vAlign w:val="bottom"/>
            <w:hideMark/>
          </w:tcPr>
          <w:p w14:paraId="24AE76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(2.4-3.9)</w:t>
            </w:r>
          </w:p>
        </w:tc>
        <w:tc>
          <w:tcPr>
            <w:tcW w:w="1800" w:type="dxa"/>
            <w:tcBorders>
              <w:top w:val="nil"/>
              <w:left w:val="nil"/>
              <w:bottom w:val="nil"/>
              <w:right w:val="nil"/>
            </w:tcBorders>
            <w:shd w:val="clear" w:color="auto" w:fill="auto"/>
            <w:noWrap/>
            <w:vAlign w:val="bottom"/>
            <w:hideMark/>
          </w:tcPr>
          <w:p w14:paraId="540EBF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(6-11)</w:t>
            </w:r>
          </w:p>
        </w:tc>
        <w:tc>
          <w:tcPr>
            <w:tcW w:w="1800" w:type="dxa"/>
            <w:tcBorders>
              <w:top w:val="nil"/>
              <w:left w:val="nil"/>
              <w:bottom w:val="nil"/>
              <w:right w:val="nil"/>
            </w:tcBorders>
            <w:shd w:val="clear" w:color="auto" w:fill="auto"/>
            <w:noWrap/>
            <w:vAlign w:val="bottom"/>
            <w:hideMark/>
          </w:tcPr>
          <w:p w14:paraId="54CDCA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(75-125)</w:t>
            </w:r>
          </w:p>
        </w:tc>
      </w:tr>
      <w:tr w:rsidR="00B0760D" w:rsidRPr="00B0760D" w14:paraId="29E20F40" w14:textId="77777777" w:rsidTr="00B0760D">
        <w:trPr>
          <w:trHeight w:val="320"/>
        </w:trPr>
        <w:tc>
          <w:tcPr>
            <w:tcW w:w="2524" w:type="dxa"/>
            <w:tcBorders>
              <w:top w:val="nil"/>
              <w:left w:val="nil"/>
              <w:bottom w:val="nil"/>
              <w:right w:val="nil"/>
            </w:tcBorders>
            <w:shd w:val="clear" w:color="auto" w:fill="auto"/>
            <w:noWrap/>
            <w:vAlign w:val="bottom"/>
            <w:hideMark/>
          </w:tcPr>
          <w:p w14:paraId="307769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1266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CF932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(8-47.5)</w:t>
            </w:r>
          </w:p>
        </w:tc>
        <w:tc>
          <w:tcPr>
            <w:tcW w:w="1660" w:type="dxa"/>
            <w:tcBorders>
              <w:top w:val="nil"/>
              <w:left w:val="nil"/>
              <w:bottom w:val="nil"/>
              <w:right w:val="nil"/>
            </w:tcBorders>
            <w:shd w:val="clear" w:color="auto" w:fill="auto"/>
            <w:noWrap/>
            <w:vAlign w:val="bottom"/>
            <w:hideMark/>
          </w:tcPr>
          <w:p w14:paraId="4F17AD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43.4 (20.7-69.1)</w:t>
            </w:r>
          </w:p>
        </w:tc>
        <w:tc>
          <w:tcPr>
            <w:tcW w:w="1800" w:type="dxa"/>
            <w:tcBorders>
              <w:top w:val="nil"/>
              <w:left w:val="nil"/>
              <w:bottom w:val="nil"/>
              <w:right w:val="nil"/>
            </w:tcBorders>
            <w:shd w:val="clear" w:color="auto" w:fill="auto"/>
            <w:noWrap/>
            <w:vAlign w:val="bottom"/>
            <w:hideMark/>
          </w:tcPr>
          <w:p w14:paraId="5A61C9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552 (192-1153)</w:t>
            </w:r>
          </w:p>
        </w:tc>
        <w:tc>
          <w:tcPr>
            <w:tcW w:w="1800" w:type="dxa"/>
            <w:tcBorders>
              <w:top w:val="nil"/>
              <w:left w:val="nil"/>
              <w:bottom w:val="nil"/>
              <w:right w:val="nil"/>
            </w:tcBorders>
            <w:shd w:val="clear" w:color="auto" w:fill="auto"/>
            <w:noWrap/>
            <w:vAlign w:val="bottom"/>
            <w:hideMark/>
          </w:tcPr>
          <w:p w14:paraId="747E3C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1363 (644-2191)</w:t>
            </w:r>
          </w:p>
        </w:tc>
      </w:tr>
      <w:tr w:rsidR="00B0760D" w:rsidRPr="00B0760D" w14:paraId="2B61CF8A" w14:textId="77777777" w:rsidTr="00B0760D">
        <w:trPr>
          <w:trHeight w:val="320"/>
        </w:trPr>
        <w:tc>
          <w:tcPr>
            <w:tcW w:w="2524" w:type="dxa"/>
            <w:tcBorders>
              <w:top w:val="nil"/>
              <w:left w:val="nil"/>
              <w:bottom w:val="nil"/>
              <w:right w:val="nil"/>
            </w:tcBorders>
            <w:shd w:val="clear" w:color="auto" w:fill="auto"/>
            <w:noWrap/>
            <w:vAlign w:val="bottom"/>
            <w:hideMark/>
          </w:tcPr>
          <w:p w14:paraId="606FCD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243F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59EDF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(9.4-17.6)</w:t>
            </w:r>
          </w:p>
        </w:tc>
        <w:tc>
          <w:tcPr>
            <w:tcW w:w="1660" w:type="dxa"/>
            <w:tcBorders>
              <w:top w:val="nil"/>
              <w:left w:val="nil"/>
              <w:bottom w:val="nil"/>
              <w:right w:val="nil"/>
            </w:tcBorders>
            <w:shd w:val="clear" w:color="auto" w:fill="auto"/>
            <w:noWrap/>
            <w:vAlign w:val="bottom"/>
            <w:hideMark/>
          </w:tcPr>
          <w:p w14:paraId="4AE46A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(8.8-16)</w:t>
            </w:r>
          </w:p>
        </w:tc>
        <w:tc>
          <w:tcPr>
            <w:tcW w:w="1800" w:type="dxa"/>
            <w:tcBorders>
              <w:top w:val="nil"/>
              <w:left w:val="nil"/>
              <w:bottom w:val="nil"/>
              <w:right w:val="nil"/>
            </w:tcBorders>
            <w:shd w:val="clear" w:color="auto" w:fill="auto"/>
            <w:noWrap/>
            <w:vAlign w:val="bottom"/>
            <w:hideMark/>
          </w:tcPr>
          <w:p w14:paraId="37D306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313 (228-432)</w:t>
            </w:r>
          </w:p>
        </w:tc>
        <w:tc>
          <w:tcPr>
            <w:tcW w:w="1800" w:type="dxa"/>
            <w:tcBorders>
              <w:top w:val="nil"/>
              <w:left w:val="nil"/>
              <w:bottom w:val="nil"/>
              <w:right w:val="nil"/>
            </w:tcBorders>
            <w:shd w:val="clear" w:color="auto" w:fill="auto"/>
            <w:noWrap/>
            <w:vAlign w:val="bottom"/>
            <w:hideMark/>
          </w:tcPr>
          <w:p w14:paraId="35A58E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366 (276-505)</w:t>
            </w:r>
          </w:p>
        </w:tc>
      </w:tr>
      <w:tr w:rsidR="00B0760D" w:rsidRPr="00B0760D" w14:paraId="58A22A86" w14:textId="77777777" w:rsidTr="00B0760D">
        <w:trPr>
          <w:trHeight w:val="320"/>
        </w:trPr>
        <w:tc>
          <w:tcPr>
            <w:tcW w:w="2524" w:type="dxa"/>
            <w:tcBorders>
              <w:top w:val="nil"/>
              <w:left w:val="nil"/>
              <w:bottom w:val="nil"/>
              <w:right w:val="nil"/>
            </w:tcBorders>
            <w:shd w:val="clear" w:color="auto" w:fill="auto"/>
            <w:noWrap/>
            <w:vAlign w:val="bottom"/>
            <w:hideMark/>
          </w:tcPr>
          <w:p w14:paraId="6263A3A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8ABC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C688B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(10.2-12.2)</w:t>
            </w:r>
          </w:p>
        </w:tc>
        <w:tc>
          <w:tcPr>
            <w:tcW w:w="1660" w:type="dxa"/>
            <w:tcBorders>
              <w:top w:val="nil"/>
              <w:left w:val="nil"/>
              <w:bottom w:val="nil"/>
              <w:right w:val="nil"/>
            </w:tcBorders>
            <w:shd w:val="clear" w:color="auto" w:fill="auto"/>
            <w:noWrap/>
            <w:vAlign w:val="bottom"/>
            <w:hideMark/>
          </w:tcPr>
          <w:p w14:paraId="71B7FB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(11.5-13.9)</w:t>
            </w:r>
          </w:p>
        </w:tc>
        <w:tc>
          <w:tcPr>
            <w:tcW w:w="1800" w:type="dxa"/>
            <w:tcBorders>
              <w:top w:val="nil"/>
              <w:left w:val="nil"/>
              <w:bottom w:val="nil"/>
              <w:right w:val="nil"/>
            </w:tcBorders>
            <w:shd w:val="clear" w:color="auto" w:fill="auto"/>
            <w:noWrap/>
            <w:vAlign w:val="bottom"/>
            <w:hideMark/>
          </w:tcPr>
          <w:p w14:paraId="3A347F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(247-300)</w:t>
            </w:r>
          </w:p>
        </w:tc>
        <w:tc>
          <w:tcPr>
            <w:tcW w:w="1800" w:type="dxa"/>
            <w:tcBorders>
              <w:top w:val="nil"/>
              <w:left w:val="nil"/>
              <w:bottom w:val="nil"/>
              <w:right w:val="nil"/>
            </w:tcBorders>
            <w:shd w:val="clear" w:color="auto" w:fill="auto"/>
            <w:noWrap/>
            <w:vAlign w:val="bottom"/>
            <w:hideMark/>
          </w:tcPr>
          <w:p w14:paraId="0B01A1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399 (365-432)</w:t>
            </w:r>
          </w:p>
        </w:tc>
      </w:tr>
      <w:tr w:rsidR="00B0760D" w:rsidRPr="00B0760D" w14:paraId="14C4818D" w14:textId="77777777" w:rsidTr="00B0760D">
        <w:trPr>
          <w:trHeight w:val="320"/>
        </w:trPr>
        <w:tc>
          <w:tcPr>
            <w:tcW w:w="2524" w:type="dxa"/>
            <w:tcBorders>
              <w:top w:val="nil"/>
              <w:left w:val="nil"/>
              <w:bottom w:val="nil"/>
              <w:right w:val="nil"/>
            </w:tcBorders>
            <w:shd w:val="clear" w:color="auto" w:fill="auto"/>
            <w:noWrap/>
            <w:vAlign w:val="bottom"/>
            <w:hideMark/>
          </w:tcPr>
          <w:p w14:paraId="604647B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3B47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44210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(4.9-12.7)</w:t>
            </w:r>
          </w:p>
        </w:tc>
        <w:tc>
          <w:tcPr>
            <w:tcW w:w="1660" w:type="dxa"/>
            <w:tcBorders>
              <w:top w:val="nil"/>
              <w:left w:val="nil"/>
              <w:bottom w:val="nil"/>
              <w:right w:val="nil"/>
            </w:tcBorders>
            <w:shd w:val="clear" w:color="auto" w:fill="auto"/>
            <w:noWrap/>
            <w:vAlign w:val="bottom"/>
            <w:hideMark/>
          </w:tcPr>
          <w:p w14:paraId="457C35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32.5 (23.6-43.5)</w:t>
            </w:r>
          </w:p>
        </w:tc>
        <w:tc>
          <w:tcPr>
            <w:tcW w:w="1800" w:type="dxa"/>
            <w:tcBorders>
              <w:top w:val="nil"/>
              <w:left w:val="nil"/>
              <w:bottom w:val="nil"/>
              <w:right w:val="nil"/>
            </w:tcBorders>
            <w:shd w:val="clear" w:color="auto" w:fill="auto"/>
            <w:noWrap/>
            <w:vAlign w:val="bottom"/>
            <w:hideMark/>
          </w:tcPr>
          <w:p w14:paraId="490C51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 (121-313)</w:t>
            </w:r>
          </w:p>
        </w:tc>
        <w:tc>
          <w:tcPr>
            <w:tcW w:w="1800" w:type="dxa"/>
            <w:tcBorders>
              <w:top w:val="nil"/>
              <w:left w:val="nil"/>
              <w:bottom w:val="nil"/>
              <w:right w:val="nil"/>
            </w:tcBorders>
            <w:shd w:val="clear" w:color="auto" w:fill="auto"/>
            <w:noWrap/>
            <w:vAlign w:val="bottom"/>
            <w:hideMark/>
          </w:tcPr>
          <w:p w14:paraId="78A609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1018 (736-1371)</w:t>
            </w:r>
          </w:p>
        </w:tc>
      </w:tr>
      <w:tr w:rsidR="00B0760D" w:rsidRPr="00B0760D" w14:paraId="1BDFE065" w14:textId="77777777" w:rsidTr="00B0760D">
        <w:trPr>
          <w:trHeight w:val="320"/>
        </w:trPr>
        <w:tc>
          <w:tcPr>
            <w:tcW w:w="2524" w:type="dxa"/>
            <w:tcBorders>
              <w:top w:val="nil"/>
              <w:left w:val="nil"/>
              <w:bottom w:val="nil"/>
              <w:right w:val="nil"/>
            </w:tcBorders>
            <w:shd w:val="clear" w:color="auto" w:fill="auto"/>
            <w:noWrap/>
            <w:vAlign w:val="bottom"/>
            <w:hideMark/>
          </w:tcPr>
          <w:p w14:paraId="51AAC7E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C2CB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F02A9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(0.1-0.6)</w:t>
            </w:r>
          </w:p>
        </w:tc>
        <w:tc>
          <w:tcPr>
            <w:tcW w:w="1660" w:type="dxa"/>
            <w:tcBorders>
              <w:top w:val="nil"/>
              <w:left w:val="nil"/>
              <w:bottom w:val="nil"/>
              <w:right w:val="nil"/>
            </w:tcBorders>
            <w:shd w:val="clear" w:color="auto" w:fill="auto"/>
            <w:noWrap/>
            <w:vAlign w:val="bottom"/>
            <w:hideMark/>
          </w:tcPr>
          <w:p w14:paraId="741C48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(0.2-0.7)</w:t>
            </w:r>
          </w:p>
        </w:tc>
        <w:tc>
          <w:tcPr>
            <w:tcW w:w="1800" w:type="dxa"/>
            <w:tcBorders>
              <w:top w:val="nil"/>
              <w:left w:val="nil"/>
              <w:bottom w:val="nil"/>
              <w:right w:val="nil"/>
            </w:tcBorders>
            <w:shd w:val="clear" w:color="auto" w:fill="auto"/>
            <w:noWrap/>
            <w:vAlign w:val="bottom"/>
            <w:hideMark/>
          </w:tcPr>
          <w:p w14:paraId="7C076C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(3-14)</w:t>
            </w:r>
          </w:p>
        </w:tc>
        <w:tc>
          <w:tcPr>
            <w:tcW w:w="1800" w:type="dxa"/>
            <w:tcBorders>
              <w:top w:val="nil"/>
              <w:left w:val="nil"/>
              <w:bottom w:val="nil"/>
              <w:right w:val="nil"/>
            </w:tcBorders>
            <w:shd w:val="clear" w:color="auto" w:fill="auto"/>
            <w:noWrap/>
            <w:vAlign w:val="bottom"/>
            <w:hideMark/>
          </w:tcPr>
          <w:p w14:paraId="43C948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(6-24)</w:t>
            </w:r>
          </w:p>
        </w:tc>
      </w:tr>
      <w:tr w:rsidR="00B0760D" w:rsidRPr="00B0760D" w14:paraId="1E2F3FB6" w14:textId="77777777" w:rsidTr="00B0760D">
        <w:trPr>
          <w:trHeight w:val="320"/>
        </w:trPr>
        <w:tc>
          <w:tcPr>
            <w:tcW w:w="2524" w:type="dxa"/>
            <w:tcBorders>
              <w:top w:val="nil"/>
              <w:left w:val="nil"/>
              <w:bottom w:val="nil"/>
              <w:right w:val="nil"/>
            </w:tcBorders>
            <w:shd w:val="clear" w:color="auto" w:fill="auto"/>
            <w:noWrap/>
            <w:vAlign w:val="bottom"/>
            <w:hideMark/>
          </w:tcPr>
          <w:p w14:paraId="76B0391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8AFC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BFBF5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w:t>
            </w:r>
          </w:p>
        </w:tc>
        <w:tc>
          <w:tcPr>
            <w:tcW w:w="1660" w:type="dxa"/>
            <w:tcBorders>
              <w:top w:val="nil"/>
              <w:left w:val="nil"/>
              <w:bottom w:val="nil"/>
              <w:right w:val="nil"/>
            </w:tcBorders>
            <w:shd w:val="clear" w:color="auto" w:fill="auto"/>
            <w:noWrap/>
            <w:vAlign w:val="bottom"/>
            <w:hideMark/>
          </w:tcPr>
          <w:p w14:paraId="7C03FA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(3.4-3.8)</w:t>
            </w:r>
          </w:p>
        </w:tc>
        <w:tc>
          <w:tcPr>
            <w:tcW w:w="1800" w:type="dxa"/>
            <w:tcBorders>
              <w:top w:val="nil"/>
              <w:left w:val="nil"/>
              <w:bottom w:val="nil"/>
              <w:right w:val="nil"/>
            </w:tcBorders>
            <w:shd w:val="clear" w:color="auto" w:fill="auto"/>
            <w:noWrap/>
            <w:vAlign w:val="bottom"/>
            <w:hideMark/>
          </w:tcPr>
          <w:p w14:paraId="3FA30E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(63-73)</w:t>
            </w:r>
          </w:p>
        </w:tc>
        <w:tc>
          <w:tcPr>
            <w:tcW w:w="1800" w:type="dxa"/>
            <w:tcBorders>
              <w:top w:val="nil"/>
              <w:left w:val="nil"/>
              <w:bottom w:val="nil"/>
              <w:right w:val="nil"/>
            </w:tcBorders>
            <w:shd w:val="clear" w:color="auto" w:fill="auto"/>
            <w:noWrap/>
            <w:vAlign w:val="bottom"/>
            <w:hideMark/>
          </w:tcPr>
          <w:p w14:paraId="6D6030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(104-120)</w:t>
            </w:r>
          </w:p>
        </w:tc>
      </w:tr>
      <w:tr w:rsidR="00B0760D" w:rsidRPr="00B0760D" w14:paraId="72ACE683" w14:textId="77777777" w:rsidTr="00B0760D">
        <w:trPr>
          <w:trHeight w:val="320"/>
        </w:trPr>
        <w:tc>
          <w:tcPr>
            <w:tcW w:w="2524" w:type="dxa"/>
            <w:tcBorders>
              <w:top w:val="nil"/>
              <w:left w:val="nil"/>
              <w:bottom w:val="nil"/>
              <w:right w:val="nil"/>
            </w:tcBorders>
            <w:shd w:val="clear" w:color="auto" w:fill="auto"/>
            <w:noWrap/>
            <w:vAlign w:val="bottom"/>
            <w:hideMark/>
          </w:tcPr>
          <w:p w14:paraId="15ABE8E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F11EF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E24CE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150AAB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557167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(21-27)</w:t>
            </w:r>
          </w:p>
        </w:tc>
        <w:tc>
          <w:tcPr>
            <w:tcW w:w="1800" w:type="dxa"/>
            <w:tcBorders>
              <w:top w:val="nil"/>
              <w:left w:val="nil"/>
              <w:bottom w:val="nil"/>
              <w:right w:val="nil"/>
            </w:tcBorders>
            <w:shd w:val="clear" w:color="auto" w:fill="auto"/>
            <w:noWrap/>
            <w:vAlign w:val="bottom"/>
            <w:hideMark/>
          </w:tcPr>
          <w:p w14:paraId="7A92F4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(37-46)</w:t>
            </w:r>
          </w:p>
        </w:tc>
      </w:tr>
      <w:tr w:rsidR="00B0760D" w:rsidRPr="00B0760D" w14:paraId="11B1966D" w14:textId="77777777" w:rsidTr="00B0760D">
        <w:trPr>
          <w:trHeight w:val="320"/>
        </w:trPr>
        <w:tc>
          <w:tcPr>
            <w:tcW w:w="2524" w:type="dxa"/>
            <w:tcBorders>
              <w:top w:val="nil"/>
              <w:left w:val="nil"/>
              <w:bottom w:val="nil"/>
              <w:right w:val="nil"/>
            </w:tcBorders>
            <w:shd w:val="clear" w:color="auto" w:fill="auto"/>
            <w:noWrap/>
            <w:vAlign w:val="bottom"/>
            <w:hideMark/>
          </w:tcPr>
          <w:p w14:paraId="6E141CE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A5F1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D1E95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660" w:type="dxa"/>
            <w:tcBorders>
              <w:top w:val="nil"/>
              <w:left w:val="nil"/>
              <w:bottom w:val="nil"/>
              <w:right w:val="nil"/>
            </w:tcBorders>
            <w:shd w:val="clear" w:color="auto" w:fill="auto"/>
            <w:noWrap/>
            <w:vAlign w:val="bottom"/>
            <w:hideMark/>
          </w:tcPr>
          <w:p w14:paraId="596419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800" w:type="dxa"/>
            <w:tcBorders>
              <w:top w:val="nil"/>
              <w:left w:val="nil"/>
              <w:bottom w:val="nil"/>
              <w:right w:val="nil"/>
            </w:tcBorders>
            <w:shd w:val="clear" w:color="auto" w:fill="auto"/>
            <w:noWrap/>
            <w:vAlign w:val="bottom"/>
            <w:hideMark/>
          </w:tcPr>
          <w:p w14:paraId="7028B9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(22-28)</w:t>
            </w:r>
          </w:p>
        </w:tc>
        <w:tc>
          <w:tcPr>
            <w:tcW w:w="1800" w:type="dxa"/>
            <w:tcBorders>
              <w:top w:val="nil"/>
              <w:left w:val="nil"/>
              <w:bottom w:val="nil"/>
              <w:right w:val="nil"/>
            </w:tcBorders>
            <w:shd w:val="clear" w:color="auto" w:fill="auto"/>
            <w:noWrap/>
            <w:vAlign w:val="bottom"/>
            <w:hideMark/>
          </w:tcPr>
          <w:p w14:paraId="656293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(35-45)</w:t>
            </w:r>
          </w:p>
        </w:tc>
      </w:tr>
      <w:tr w:rsidR="00B0760D" w:rsidRPr="00B0760D" w14:paraId="274CEC0A" w14:textId="77777777" w:rsidTr="00B0760D">
        <w:trPr>
          <w:trHeight w:val="320"/>
        </w:trPr>
        <w:tc>
          <w:tcPr>
            <w:tcW w:w="2524" w:type="dxa"/>
            <w:tcBorders>
              <w:top w:val="nil"/>
              <w:left w:val="nil"/>
              <w:bottom w:val="nil"/>
              <w:right w:val="nil"/>
            </w:tcBorders>
            <w:shd w:val="clear" w:color="auto" w:fill="auto"/>
            <w:noWrap/>
            <w:vAlign w:val="bottom"/>
            <w:hideMark/>
          </w:tcPr>
          <w:p w14:paraId="64E488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5553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A627D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4F7DAA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230F36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199FEC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w:t>
            </w:r>
          </w:p>
        </w:tc>
      </w:tr>
      <w:tr w:rsidR="00B0760D" w:rsidRPr="00B0760D" w14:paraId="4B422D1A" w14:textId="77777777" w:rsidTr="00B0760D">
        <w:trPr>
          <w:trHeight w:val="320"/>
        </w:trPr>
        <w:tc>
          <w:tcPr>
            <w:tcW w:w="2524" w:type="dxa"/>
            <w:tcBorders>
              <w:top w:val="nil"/>
              <w:left w:val="nil"/>
              <w:bottom w:val="nil"/>
              <w:right w:val="nil"/>
            </w:tcBorders>
            <w:shd w:val="clear" w:color="auto" w:fill="auto"/>
            <w:noWrap/>
            <w:vAlign w:val="bottom"/>
            <w:hideMark/>
          </w:tcPr>
          <w:p w14:paraId="4D07F4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Libya</w:t>
            </w:r>
          </w:p>
        </w:tc>
        <w:tc>
          <w:tcPr>
            <w:tcW w:w="2180" w:type="dxa"/>
            <w:tcBorders>
              <w:top w:val="nil"/>
              <w:left w:val="nil"/>
              <w:bottom w:val="nil"/>
              <w:right w:val="nil"/>
            </w:tcBorders>
            <w:shd w:val="clear" w:color="auto" w:fill="auto"/>
            <w:noWrap/>
            <w:vAlign w:val="bottom"/>
            <w:hideMark/>
          </w:tcPr>
          <w:p w14:paraId="453BCD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248BD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(65.8-80.1)</w:t>
            </w:r>
          </w:p>
        </w:tc>
        <w:tc>
          <w:tcPr>
            <w:tcW w:w="1660" w:type="dxa"/>
            <w:tcBorders>
              <w:top w:val="nil"/>
              <w:left w:val="nil"/>
              <w:bottom w:val="nil"/>
              <w:right w:val="nil"/>
            </w:tcBorders>
            <w:shd w:val="clear" w:color="auto" w:fill="auto"/>
            <w:noWrap/>
            <w:vAlign w:val="bottom"/>
            <w:hideMark/>
          </w:tcPr>
          <w:p w14:paraId="5BAD55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76.4 (69.2-83.6)</w:t>
            </w:r>
          </w:p>
        </w:tc>
        <w:tc>
          <w:tcPr>
            <w:tcW w:w="1800" w:type="dxa"/>
            <w:tcBorders>
              <w:top w:val="nil"/>
              <w:left w:val="nil"/>
              <w:bottom w:val="nil"/>
              <w:right w:val="nil"/>
            </w:tcBorders>
            <w:shd w:val="clear" w:color="auto" w:fill="auto"/>
            <w:noWrap/>
            <w:vAlign w:val="bottom"/>
            <w:hideMark/>
          </w:tcPr>
          <w:p w14:paraId="23BF5B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2113 (1888-2329)</w:t>
            </w:r>
          </w:p>
        </w:tc>
        <w:tc>
          <w:tcPr>
            <w:tcW w:w="1800" w:type="dxa"/>
            <w:tcBorders>
              <w:top w:val="nil"/>
              <w:left w:val="nil"/>
              <w:bottom w:val="nil"/>
              <w:right w:val="nil"/>
            </w:tcBorders>
            <w:shd w:val="clear" w:color="auto" w:fill="auto"/>
            <w:noWrap/>
            <w:vAlign w:val="bottom"/>
            <w:hideMark/>
          </w:tcPr>
          <w:p w14:paraId="7F17B3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5555 (5001-6125)</w:t>
            </w:r>
          </w:p>
        </w:tc>
      </w:tr>
      <w:tr w:rsidR="00B0760D" w:rsidRPr="00B0760D" w14:paraId="62CC900F" w14:textId="77777777" w:rsidTr="00B0760D">
        <w:trPr>
          <w:trHeight w:val="320"/>
        </w:trPr>
        <w:tc>
          <w:tcPr>
            <w:tcW w:w="2524" w:type="dxa"/>
            <w:tcBorders>
              <w:top w:val="nil"/>
              <w:left w:val="nil"/>
              <w:bottom w:val="nil"/>
              <w:right w:val="nil"/>
            </w:tcBorders>
            <w:shd w:val="clear" w:color="auto" w:fill="auto"/>
            <w:noWrap/>
            <w:vAlign w:val="bottom"/>
            <w:hideMark/>
          </w:tcPr>
          <w:p w14:paraId="44C9113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A746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C42A1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35.1 (26.9-39.8)</w:t>
            </w:r>
          </w:p>
        </w:tc>
        <w:tc>
          <w:tcPr>
            <w:tcW w:w="1660" w:type="dxa"/>
            <w:tcBorders>
              <w:top w:val="nil"/>
              <w:left w:val="nil"/>
              <w:bottom w:val="nil"/>
              <w:right w:val="nil"/>
            </w:tcBorders>
            <w:shd w:val="clear" w:color="auto" w:fill="auto"/>
            <w:noWrap/>
            <w:vAlign w:val="bottom"/>
            <w:hideMark/>
          </w:tcPr>
          <w:p w14:paraId="03394A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35.7 (27.6-40.8)</w:t>
            </w:r>
          </w:p>
        </w:tc>
        <w:tc>
          <w:tcPr>
            <w:tcW w:w="1800" w:type="dxa"/>
            <w:tcBorders>
              <w:top w:val="nil"/>
              <w:left w:val="nil"/>
              <w:bottom w:val="nil"/>
              <w:right w:val="nil"/>
            </w:tcBorders>
            <w:shd w:val="clear" w:color="auto" w:fill="auto"/>
            <w:noWrap/>
            <w:vAlign w:val="bottom"/>
            <w:hideMark/>
          </w:tcPr>
          <w:p w14:paraId="47DA4C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1016 (772-1167)</w:t>
            </w:r>
          </w:p>
        </w:tc>
        <w:tc>
          <w:tcPr>
            <w:tcW w:w="1800" w:type="dxa"/>
            <w:tcBorders>
              <w:top w:val="nil"/>
              <w:left w:val="nil"/>
              <w:bottom w:val="nil"/>
              <w:right w:val="nil"/>
            </w:tcBorders>
            <w:shd w:val="clear" w:color="auto" w:fill="auto"/>
            <w:noWrap/>
            <w:vAlign w:val="bottom"/>
            <w:hideMark/>
          </w:tcPr>
          <w:p w14:paraId="1CB4E5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2598 (1994-2994)</w:t>
            </w:r>
          </w:p>
        </w:tc>
      </w:tr>
      <w:tr w:rsidR="00B0760D" w:rsidRPr="00B0760D" w14:paraId="2EE94FF6" w14:textId="77777777" w:rsidTr="00B0760D">
        <w:trPr>
          <w:trHeight w:val="320"/>
        </w:trPr>
        <w:tc>
          <w:tcPr>
            <w:tcW w:w="2524" w:type="dxa"/>
            <w:tcBorders>
              <w:top w:val="nil"/>
              <w:left w:val="nil"/>
              <w:bottom w:val="nil"/>
              <w:right w:val="nil"/>
            </w:tcBorders>
            <w:shd w:val="clear" w:color="auto" w:fill="auto"/>
            <w:noWrap/>
            <w:vAlign w:val="bottom"/>
            <w:hideMark/>
          </w:tcPr>
          <w:p w14:paraId="5CBF834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1C80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28162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(16.2-40.3)</w:t>
            </w:r>
          </w:p>
        </w:tc>
        <w:tc>
          <w:tcPr>
            <w:tcW w:w="1660" w:type="dxa"/>
            <w:tcBorders>
              <w:top w:val="nil"/>
              <w:left w:val="nil"/>
              <w:bottom w:val="nil"/>
              <w:right w:val="nil"/>
            </w:tcBorders>
            <w:shd w:val="clear" w:color="auto" w:fill="auto"/>
            <w:noWrap/>
            <w:vAlign w:val="bottom"/>
            <w:hideMark/>
          </w:tcPr>
          <w:p w14:paraId="689AD0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31.6 (19.5-44)</w:t>
            </w:r>
          </w:p>
        </w:tc>
        <w:tc>
          <w:tcPr>
            <w:tcW w:w="1800" w:type="dxa"/>
            <w:tcBorders>
              <w:top w:val="nil"/>
              <w:left w:val="nil"/>
              <w:bottom w:val="nil"/>
              <w:right w:val="nil"/>
            </w:tcBorders>
            <w:shd w:val="clear" w:color="auto" w:fill="auto"/>
            <w:noWrap/>
            <w:vAlign w:val="bottom"/>
            <w:hideMark/>
          </w:tcPr>
          <w:p w14:paraId="1639F7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798 (470-1169)</w:t>
            </w:r>
          </w:p>
        </w:tc>
        <w:tc>
          <w:tcPr>
            <w:tcW w:w="1800" w:type="dxa"/>
            <w:tcBorders>
              <w:top w:val="nil"/>
              <w:left w:val="nil"/>
              <w:bottom w:val="nil"/>
              <w:right w:val="nil"/>
            </w:tcBorders>
            <w:shd w:val="clear" w:color="auto" w:fill="auto"/>
            <w:noWrap/>
            <w:vAlign w:val="bottom"/>
            <w:hideMark/>
          </w:tcPr>
          <w:p w14:paraId="48CE56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2295 (1423-3215)</w:t>
            </w:r>
          </w:p>
        </w:tc>
      </w:tr>
      <w:tr w:rsidR="00B0760D" w:rsidRPr="00B0760D" w14:paraId="506881F5" w14:textId="77777777" w:rsidTr="00B0760D">
        <w:trPr>
          <w:trHeight w:val="320"/>
        </w:trPr>
        <w:tc>
          <w:tcPr>
            <w:tcW w:w="2524" w:type="dxa"/>
            <w:tcBorders>
              <w:top w:val="nil"/>
              <w:left w:val="nil"/>
              <w:bottom w:val="nil"/>
              <w:right w:val="nil"/>
            </w:tcBorders>
            <w:shd w:val="clear" w:color="auto" w:fill="auto"/>
            <w:noWrap/>
            <w:vAlign w:val="bottom"/>
            <w:hideMark/>
          </w:tcPr>
          <w:p w14:paraId="47AD5AF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88BF2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91B19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(16.2-40.3)</w:t>
            </w:r>
          </w:p>
        </w:tc>
        <w:tc>
          <w:tcPr>
            <w:tcW w:w="1660" w:type="dxa"/>
            <w:tcBorders>
              <w:top w:val="nil"/>
              <w:left w:val="nil"/>
              <w:bottom w:val="nil"/>
              <w:right w:val="nil"/>
            </w:tcBorders>
            <w:shd w:val="clear" w:color="auto" w:fill="auto"/>
            <w:noWrap/>
            <w:vAlign w:val="bottom"/>
            <w:hideMark/>
          </w:tcPr>
          <w:p w14:paraId="1FB51D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31.6 (19.5-44)</w:t>
            </w:r>
          </w:p>
        </w:tc>
        <w:tc>
          <w:tcPr>
            <w:tcW w:w="1800" w:type="dxa"/>
            <w:tcBorders>
              <w:top w:val="nil"/>
              <w:left w:val="nil"/>
              <w:bottom w:val="nil"/>
              <w:right w:val="nil"/>
            </w:tcBorders>
            <w:shd w:val="clear" w:color="auto" w:fill="auto"/>
            <w:noWrap/>
            <w:vAlign w:val="bottom"/>
            <w:hideMark/>
          </w:tcPr>
          <w:p w14:paraId="02388F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798 (470-1169)</w:t>
            </w:r>
          </w:p>
        </w:tc>
        <w:tc>
          <w:tcPr>
            <w:tcW w:w="1800" w:type="dxa"/>
            <w:tcBorders>
              <w:top w:val="nil"/>
              <w:left w:val="nil"/>
              <w:bottom w:val="nil"/>
              <w:right w:val="nil"/>
            </w:tcBorders>
            <w:shd w:val="clear" w:color="auto" w:fill="auto"/>
            <w:noWrap/>
            <w:vAlign w:val="bottom"/>
            <w:hideMark/>
          </w:tcPr>
          <w:p w14:paraId="4ED805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2295 (1423-3215)</w:t>
            </w:r>
          </w:p>
        </w:tc>
      </w:tr>
      <w:tr w:rsidR="00B0760D" w:rsidRPr="00B0760D" w14:paraId="7AB2F54F" w14:textId="77777777" w:rsidTr="00B0760D">
        <w:trPr>
          <w:trHeight w:val="320"/>
        </w:trPr>
        <w:tc>
          <w:tcPr>
            <w:tcW w:w="2524" w:type="dxa"/>
            <w:tcBorders>
              <w:top w:val="nil"/>
              <w:left w:val="nil"/>
              <w:bottom w:val="nil"/>
              <w:right w:val="nil"/>
            </w:tcBorders>
            <w:shd w:val="clear" w:color="auto" w:fill="auto"/>
            <w:noWrap/>
            <w:vAlign w:val="bottom"/>
            <w:hideMark/>
          </w:tcPr>
          <w:p w14:paraId="544E86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8D5E7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16DC3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2AED83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4E383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74485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04E863E5" w14:textId="77777777" w:rsidTr="00B0760D">
        <w:trPr>
          <w:trHeight w:val="320"/>
        </w:trPr>
        <w:tc>
          <w:tcPr>
            <w:tcW w:w="2524" w:type="dxa"/>
            <w:tcBorders>
              <w:top w:val="nil"/>
              <w:left w:val="nil"/>
              <w:bottom w:val="nil"/>
              <w:right w:val="nil"/>
            </w:tcBorders>
            <w:shd w:val="clear" w:color="auto" w:fill="auto"/>
            <w:noWrap/>
            <w:vAlign w:val="bottom"/>
            <w:hideMark/>
          </w:tcPr>
          <w:p w14:paraId="3E79C0C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E452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5458B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(9.1-40.3)</w:t>
            </w:r>
          </w:p>
        </w:tc>
        <w:tc>
          <w:tcPr>
            <w:tcW w:w="1660" w:type="dxa"/>
            <w:tcBorders>
              <w:top w:val="nil"/>
              <w:left w:val="nil"/>
              <w:bottom w:val="nil"/>
              <w:right w:val="nil"/>
            </w:tcBorders>
            <w:shd w:val="clear" w:color="auto" w:fill="auto"/>
            <w:noWrap/>
            <w:vAlign w:val="bottom"/>
            <w:hideMark/>
          </w:tcPr>
          <w:p w14:paraId="680FF0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(9.7-41.4)</w:t>
            </w:r>
          </w:p>
        </w:tc>
        <w:tc>
          <w:tcPr>
            <w:tcW w:w="1800" w:type="dxa"/>
            <w:tcBorders>
              <w:top w:val="nil"/>
              <w:left w:val="nil"/>
              <w:bottom w:val="nil"/>
              <w:right w:val="nil"/>
            </w:tcBorders>
            <w:shd w:val="clear" w:color="auto" w:fill="auto"/>
            <w:noWrap/>
            <w:vAlign w:val="bottom"/>
            <w:hideMark/>
          </w:tcPr>
          <w:p w14:paraId="46802E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589 (262-1135)</w:t>
            </w:r>
          </w:p>
        </w:tc>
        <w:tc>
          <w:tcPr>
            <w:tcW w:w="1800" w:type="dxa"/>
            <w:tcBorders>
              <w:top w:val="nil"/>
              <w:left w:val="nil"/>
              <w:bottom w:val="nil"/>
              <w:right w:val="nil"/>
            </w:tcBorders>
            <w:shd w:val="clear" w:color="auto" w:fill="auto"/>
            <w:noWrap/>
            <w:vAlign w:val="bottom"/>
            <w:hideMark/>
          </w:tcPr>
          <w:p w14:paraId="3E8B66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1571 (698-3012)</w:t>
            </w:r>
          </w:p>
        </w:tc>
      </w:tr>
      <w:tr w:rsidR="00B0760D" w:rsidRPr="00B0760D" w14:paraId="72C1DAD3" w14:textId="77777777" w:rsidTr="00B0760D">
        <w:trPr>
          <w:trHeight w:val="320"/>
        </w:trPr>
        <w:tc>
          <w:tcPr>
            <w:tcW w:w="2524" w:type="dxa"/>
            <w:tcBorders>
              <w:top w:val="nil"/>
              <w:left w:val="nil"/>
              <w:bottom w:val="nil"/>
              <w:right w:val="nil"/>
            </w:tcBorders>
            <w:shd w:val="clear" w:color="auto" w:fill="auto"/>
            <w:noWrap/>
            <w:vAlign w:val="bottom"/>
            <w:hideMark/>
          </w:tcPr>
          <w:p w14:paraId="624CF36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236F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366E5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 (9.3-21.6)</w:t>
            </w:r>
          </w:p>
        </w:tc>
        <w:tc>
          <w:tcPr>
            <w:tcW w:w="1660" w:type="dxa"/>
            <w:tcBorders>
              <w:top w:val="nil"/>
              <w:left w:val="nil"/>
              <w:bottom w:val="nil"/>
              <w:right w:val="nil"/>
            </w:tcBorders>
            <w:shd w:val="clear" w:color="auto" w:fill="auto"/>
            <w:noWrap/>
            <w:vAlign w:val="bottom"/>
            <w:hideMark/>
          </w:tcPr>
          <w:p w14:paraId="6D7247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 (8.9-21.7)</w:t>
            </w:r>
          </w:p>
        </w:tc>
        <w:tc>
          <w:tcPr>
            <w:tcW w:w="1800" w:type="dxa"/>
            <w:tcBorders>
              <w:top w:val="nil"/>
              <w:left w:val="nil"/>
              <w:bottom w:val="nil"/>
              <w:right w:val="nil"/>
            </w:tcBorders>
            <w:shd w:val="clear" w:color="auto" w:fill="auto"/>
            <w:noWrap/>
            <w:vAlign w:val="bottom"/>
            <w:hideMark/>
          </w:tcPr>
          <w:p w14:paraId="543307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418 (268-620)</w:t>
            </w:r>
          </w:p>
        </w:tc>
        <w:tc>
          <w:tcPr>
            <w:tcW w:w="1800" w:type="dxa"/>
            <w:tcBorders>
              <w:top w:val="nil"/>
              <w:left w:val="nil"/>
              <w:bottom w:val="nil"/>
              <w:right w:val="nil"/>
            </w:tcBorders>
            <w:shd w:val="clear" w:color="auto" w:fill="auto"/>
            <w:noWrap/>
            <w:vAlign w:val="bottom"/>
            <w:hideMark/>
          </w:tcPr>
          <w:p w14:paraId="44BBC6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1043 (646-1571)</w:t>
            </w:r>
          </w:p>
        </w:tc>
      </w:tr>
      <w:tr w:rsidR="00B0760D" w:rsidRPr="00B0760D" w14:paraId="1FC00504" w14:textId="77777777" w:rsidTr="00B0760D">
        <w:trPr>
          <w:trHeight w:val="320"/>
        </w:trPr>
        <w:tc>
          <w:tcPr>
            <w:tcW w:w="2524" w:type="dxa"/>
            <w:tcBorders>
              <w:top w:val="nil"/>
              <w:left w:val="nil"/>
              <w:bottom w:val="nil"/>
              <w:right w:val="nil"/>
            </w:tcBorders>
            <w:shd w:val="clear" w:color="auto" w:fill="auto"/>
            <w:noWrap/>
            <w:vAlign w:val="bottom"/>
            <w:hideMark/>
          </w:tcPr>
          <w:p w14:paraId="11F4B3C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A1E5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4ED9A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(5.5-10.2)</w:t>
            </w:r>
          </w:p>
        </w:tc>
        <w:tc>
          <w:tcPr>
            <w:tcW w:w="1660" w:type="dxa"/>
            <w:tcBorders>
              <w:top w:val="nil"/>
              <w:left w:val="nil"/>
              <w:bottom w:val="nil"/>
              <w:right w:val="nil"/>
            </w:tcBorders>
            <w:shd w:val="clear" w:color="auto" w:fill="auto"/>
            <w:noWrap/>
            <w:vAlign w:val="bottom"/>
            <w:hideMark/>
          </w:tcPr>
          <w:p w14:paraId="4A3E43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(5.2-10.7)</w:t>
            </w:r>
          </w:p>
        </w:tc>
        <w:tc>
          <w:tcPr>
            <w:tcW w:w="1800" w:type="dxa"/>
            <w:tcBorders>
              <w:top w:val="nil"/>
              <w:left w:val="nil"/>
              <w:bottom w:val="nil"/>
              <w:right w:val="nil"/>
            </w:tcBorders>
            <w:shd w:val="clear" w:color="auto" w:fill="auto"/>
            <w:noWrap/>
            <w:vAlign w:val="bottom"/>
            <w:hideMark/>
          </w:tcPr>
          <w:p w14:paraId="51A693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(162-299)</w:t>
            </w:r>
          </w:p>
        </w:tc>
        <w:tc>
          <w:tcPr>
            <w:tcW w:w="1800" w:type="dxa"/>
            <w:tcBorders>
              <w:top w:val="nil"/>
              <w:left w:val="nil"/>
              <w:bottom w:val="nil"/>
              <w:right w:val="nil"/>
            </w:tcBorders>
            <w:shd w:val="clear" w:color="auto" w:fill="auto"/>
            <w:noWrap/>
            <w:vAlign w:val="bottom"/>
            <w:hideMark/>
          </w:tcPr>
          <w:p w14:paraId="7E6C67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594 (379-775)</w:t>
            </w:r>
          </w:p>
        </w:tc>
      </w:tr>
      <w:tr w:rsidR="00B0760D" w:rsidRPr="00B0760D" w14:paraId="1C4D749D" w14:textId="77777777" w:rsidTr="00B0760D">
        <w:trPr>
          <w:trHeight w:val="320"/>
        </w:trPr>
        <w:tc>
          <w:tcPr>
            <w:tcW w:w="2524" w:type="dxa"/>
            <w:tcBorders>
              <w:top w:val="nil"/>
              <w:left w:val="nil"/>
              <w:bottom w:val="nil"/>
              <w:right w:val="nil"/>
            </w:tcBorders>
            <w:shd w:val="clear" w:color="auto" w:fill="auto"/>
            <w:noWrap/>
            <w:vAlign w:val="bottom"/>
            <w:hideMark/>
          </w:tcPr>
          <w:p w14:paraId="248D3D1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6DCF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4B7D5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17.8 (12.7-24.8)</w:t>
            </w:r>
          </w:p>
        </w:tc>
        <w:tc>
          <w:tcPr>
            <w:tcW w:w="1660" w:type="dxa"/>
            <w:tcBorders>
              <w:top w:val="nil"/>
              <w:left w:val="nil"/>
              <w:bottom w:val="nil"/>
              <w:right w:val="nil"/>
            </w:tcBorders>
            <w:shd w:val="clear" w:color="auto" w:fill="auto"/>
            <w:noWrap/>
            <w:vAlign w:val="bottom"/>
            <w:hideMark/>
          </w:tcPr>
          <w:p w14:paraId="7B7D15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 (14.5-28.4)</w:t>
            </w:r>
          </w:p>
        </w:tc>
        <w:tc>
          <w:tcPr>
            <w:tcW w:w="1800" w:type="dxa"/>
            <w:tcBorders>
              <w:top w:val="nil"/>
              <w:left w:val="nil"/>
              <w:bottom w:val="nil"/>
              <w:right w:val="nil"/>
            </w:tcBorders>
            <w:shd w:val="clear" w:color="auto" w:fill="auto"/>
            <w:noWrap/>
            <w:vAlign w:val="bottom"/>
            <w:hideMark/>
          </w:tcPr>
          <w:p w14:paraId="08B279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516 (365-712)</w:t>
            </w:r>
          </w:p>
        </w:tc>
        <w:tc>
          <w:tcPr>
            <w:tcW w:w="1800" w:type="dxa"/>
            <w:tcBorders>
              <w:top w:val="nil"/>
              <w:left w:val="nil"/>
              <w:bottom w:val="nil"/>
              <w:right w:val="nil"/>
            </w:tcBorders>
            <w:shd w:val="clear" w:color="auto" w:fill="auto"/>
            <w:noWrap/>
            <w:vAlign w:val="bottom"/>
            <w:hideMark/>
          </w:tcPr>
          <w:p w14:paraId="41EC2B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1461 (1054-2083)</w:t>
            </w:r>
          </w:p>
        </w:tc>
      </w:tr>
      <w:tr w:rsidR="00B0760D" w:rsidRPr="00B0760D" w14:paraId="3CFE739A" w14:textId="77777777" w:rsidTr="00B0760D">
        <w:trPr>
          <w:trHeight w:val="320"/>
        </w:trPr>
        <w:tc>
          <w:tcPr>
            <w:tcW w:w="2524" w:type="dxa"/>
            <w:tcBorders>
              <w:top w:val="nil"/>
              <w:left w:val="nil"/>
              <w:bottom w:val="nil"/>
              <w:right w:val="nil"/>
            </w:tcBorders>
            <w:shd w:val="clear" w:color="auto" w:fill="auto"/>
            <w:noWrap/>
            <w:vAlign w:val="bottom"/>
            <w:hideMark/>
          </w:tcPr>
          <w:p w14:paraId="627F7DD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0B23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6525F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(1.8-5.9)</w:t>
            </w:r>
          </w:p>
        </w:tc>
        <w:tc>
          <w:tcPr>
            <w:tcW w:w="1660" w:type="dxa"/>
            <w:tcBorders>
              <w:top w:val="nil"/>
              <w:left w:val="nil"/>
              <w:bottom w:val="nil"/>
              <w:right w:val="nil"/>
            </w:tcBorders>
            <w:shd w:val="clear" w:color="auto" w:fill="auto"/>
            <w:noWrap/>
            <w:vAlign w:val="bottom"/>
            <w:hideMark/>
          </w:tcPr>
          <w:p w14:paraId="311460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(3.1-10.1)</w:t>
            </w:r>
          </w:p>
        </w:tc>
        <w:tc>
          <w:tcPr>
            <w:tcW w:w="1800" w:type="dxa"/>
            <w:tcBorders>
              <w:top w:val="nil"/>
              <w:left w:val="nil"/>
              <w:bottom w:val="nil"/>
              <w:right w:val="nil"/>
            </w:tcBorders>
            <w:shd w:val="clear" w:color="auto" w:fill="auto"/>
            <w:noWrap/>
            <w:vAlign w:val="bottom"/>
            <w:hideMark/>
          </w:tcPr>
          <w:p w14:paraId="75D6D4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(53-170)</w:t>
            </w:r>
          </w:p>
        </w:tc>
        <w:tc>
          <w:tcPr>
            <w:tcW w:w="1800" w:type="dxa"/>
            <w:tcBorders>
              <w:top w:val="nil"/>
              <w:left w:val="nil"/>
              <w:bottom w:val="nil"/>
              <w:right w:val="nil"/>
            </w:tcBorders>
            <w:shd w:val="clear" w:color="auto" w:fill="auto"/>
            <w:noWrap/>
            <w:vAlign w:val="bottom"/>
            <w:hideMark/>
          </w:tcPr>
          <w:p w14:paraId="4DB1E7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400 (223-735)</w:t>
            </w:r>
          </w:p>
        </w:tc>
      </w:tr>
      <w:tr w:rsidR="00B0760D" w:rsidRPr="00B0760D" w14:paraId="30960015" w14:textId="77777777" w:rsidTr="00B0760D">
        <w:trPr>
          <w:trHeight w:val="320"/>
        </w:trPr>
        <w:tc>
          <w:tcPr>
            <w:tcW w:w="2524" w:type="dxa"/>
            <w:tcBorders>
              <w:top w:val="nil"/>
              <w:left w:val="nil"/>
              <w:bottom w:val="nil"/>
              <w:right w:val="nil"/>
            </w:tcBorders>
            <w:shd w:val="clear" w:color="auto" w:fill="auto"/>
            <w:noWrap/>
            <w:vAlign w:val="bottom"/>
            <w:hideMark/>
          </w:tcPr>
          <w:p w14:paraId="08A5B5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1DF4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03221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(2.9-3.4)</w:t>
            </w:r>
          </w:p>
        </w:tc>
        <w:tc>
          <w:tcPr>
            <w:tcW w:w="1660" w:type="dxa"/>
            <w:tcBorders>
              <w:top w:val="nil"/>
              <w:left w:val="nil"/>
              <w:bottom w:val="nil"/>
              <w:right w:val="nil"/>
            </w:tcBorders>
            <w:shd w:val="clear" w:color="auto" w:fill="auto"/>
            <w:noWrap/>
            <w:vAlign w:val="bottom"/>
            <w:hideMark/>
          </w:tcPr>
          <w:p w14:paraId="6E36BC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(3.3-3.9)</w:t>
            </w:r>
          </w:p>
        </w:tc>
        <w:tc>
          <w:tcPr>
            <w:tcW w:w="1800" w:type="dxa"/>
            <w:tcBorders>
              <w:top w:val="nil"/>
              <w:left w:val="nil"/>
              <w:bottom w:val="nil"/>
              <w:right w:val="nil"/>
            </w:tcBorders>
            <w:shd w:val="clear" w:color="auto" w:fill="auto"/>
            <w:noWrap/>
            <w:vAlign w:val="bottom"/>
            <w:hideMark/>
          </w:tcPr>
          <w:p w14:paraId="44DC4B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(83-99)</w:t>
            </w:r>
          </w:p>
        </w:tc>
        <w:tc>
          <w:tcPr>
            <w:tcW w:w="1800" w:type="dxa"/>
            <w:tcBorders>
              <w:top w:val="nil"/>
              <w:left w:val="nil"/>
              <w:bottom w:val="nil"/>
              <w:right w:val="nil"/>
            </w:tcBorders>
            <w:shd w:val="clear" w:color="auto" w:fill="auto"/>
            <w:noWrap/>
            <w:vAlign w:val="bottom"/>
            <w:hideMark/>
          </w:tcPr>
          <w:p w14:paraId="5258B7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(240-290)</w:t>
            </w:r>
          </w:p>
        </w:tc>
      </w:tr>
      <w:tr w:rsidR="00B0760D" w:rsidRPr="00B0760D" w14:paraId="1F49C133" w14:textId="77777777" w:rsidTr="00B0760D">
        <w:trPr>
          <w:trHeight w:val="320"/>
        </w:trPr>
        <w:tc>
          <w:tcPr>
            <w:tcW w:w="2524" w:type="dxa"/>
            <w:tcBorders>
              <w:top w:val="nil"/>
              <w:left w:val="nil"/>
              <w:bottom w:val="nil"/>
              <w:right w:val="nil"/>
            </w:tcBorders>
            <w:shd w:val="clear" w:color="auto" w:fill="auto"/>
            <w:noWrap/>
            <w:vAlign w:val="bottom"/>
            <w:hideMark/>
          </w:tcPr>
          <w:p w14:paraId="058DE3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5B60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F9706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660" w:type="dxa"/>
            <w:tcBorders>
              <w:top w:val="nil"/>
              <w:left w:val="nil"/>
              <w:bottom w:val="nil"/>
              <w:right w:val="nil"/>
            </w:tcBorders>
            <w:shd w:val="clear" w:color="auto" w:fill="auto"/>
            <w:noWrap/>
            <w:vAlign w:val="bottom"/>
            <w:hideMark/>
          </w:tcPr>
          <w:p w14:paraId="3FF3CD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071083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(27-36)</w:t>
            </w:r>
          </w:p>
        </w:tc>
        <w:tc>
          <w:tcPr>
            <w:tcW w:w="1800" w:type="dxa"/>
            <w:tcBorders>
              <w:top w:val="nil"/>
              <w:left w:val="nil"/>
              <w:bottom w:val="nil"/>
              <w:right w:val="nil"/>
            </w:tcBorders>
            <w:shd w:val="clear" w:color="auto" w:fill="auto"/>
            <w:noWrap/>
            <w:vAlign w:val="bottom"/>
            <w:hideMark/>
          </w:tcPr>
          <w:p w14:paraId="1F97D8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(48-80)</w:t>
            </w:r>
          </w:p>
        </w:tc>
      </w:tr>
      <w:tr w:rsidR="00B0760D" w:rsidRPr="00B0760D" w14:paraId="1902D628" w14:textId="77777777" w:rsidTr="00B0760D">
        <w:trPr>
          <w:trHeight w:val="320"/>
        </w:trPr>
        <w:tc>
          <w:tcPr>
            <w:tcW w:w="2524" w:type="dxa"/>
            <w:tcBorders>
              <w:top w:val="nil"/>
              <w:left w:val="nil"/>
              <w:bottom w:val="nil"/>
              <w:right w:val="nil"/>
            </w:tcBorders>
            <w:shd w:val="clear" w:color="auto" w:fill="auto"/>
            <w:noWrap/>
            <w:vAlign w:val="bottom"/>
            <w:hideMark/>
          </w:tcPr>
          <w:p w14:paraId="6B8589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E5F6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D2E98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660" w:type="dxa"/>
            <w:tcBorders>
              <w:top w:val="nil"/>
              <w:left w:val="nil"/>
              <w:bottom w:val="nil"/>
              <w:right w:val="nil"/>
            </w:tcBorders>
            <w:shd w:val="clear" w:color="auto" w:fill="auto"/>
            <w:noWrap/>
            <w:vAlign w:val="bottom"/>
            <w:hideMark/>
          </w:tcPr>
          <w:p w14:paraId="1F9ED2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(1.1-1.5)</w:t>
            </w:r>
          </w:p>
        </w:tc>
        <w:tc>
          <w:tcPr>
            <w:tcW w:w="1800" w:type="dxa"/>
            <w:tcBorders>
              <w:top w:val="nil"/>
              <w:left w:val="nil"/>
              <w:bottom w:val="nil"/>
              <w:right w:val="nil"/>
            </w:tcBorders>
            <w:shd w:val="clear" w:color="auto" w:fill="auto"/>
            <w:noWrap/>
            <w:vAlign w:val="bottom"/>
            <w:hideMark/>
          </w:tcPr>
          <w:p w14:paraId="2B0624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(28-39)</w:t>
            </w:r>
          </w:p>
        </w:tc>
        <w:tc>
          <w:tcPr>
            <w:tcW w:w="1800" w:type="dxa"/>
            <w:tcBorders>
              <w:top w:val="nil"/>
              <w:left w:val="nil"/>
              <w:bottom w:val="nil"/>
              <w:right w:val="nil"/>
            </w:tcBorders>
            <w:shd w:val="clear" w:color="auto" w:fill="auto"/>
            <w:noWrap/>
            <w:vAlign w:val="bottom"/>
            <w:hideMark/>
          </w:tcPr>
          <w:p w14:paraId="25BE85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(82-113)</w:t>
            </w:r>
          </w:p>
        </w:tc>
      </w:tr>
      <w:tr w:rsidR="00B0760D" w:rsidRPr="00B0760D" w14:paraId="47F64E80" w14:textId="77777777" w:rsidTr="00B0760D">
        <w:trPr>
          <w:trHeight w:val="320"/>
        </w:trPr>
        <w:tc>
          <w:tcPr>
            <w:tcW w:w="2524" w:type="dxa"/>
            <w:tcBorders>
              <w:top w:val="nil"/>
              <w:left w:val="nil"/>
              <w:bottom w:val="nil"/>
              <w:right w:val="nil"/>
            </w:tcBorders>
            <w:shd w:val="clear" w:color="auto" w:fill="auto"/>
            <w:noWrap/>
            <w:vAlign w:val="bottom"/>
            <w:hideMark/>
          </w:tcPr>
          <w:p w14:paraId="1CDE8A3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69E1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8EEBE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1A02A2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722501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w:t>
            </w:r>
          </w:p>
        </w:tc>
        <w:tc>
          <w:tcPr>
            <w:tcW w:w="1800" w:type="dxa"/>
            <w:tcBorders>
              <w:top w:val="nil"/>
              <w:left w:val="nil"/>
              <w:bottom w:val="nil"/>
              <w:right w:val="nil"/>
            </w:tcBorders>
            <w:shd w:val="clear" w:color="auto" w:fill="auto"/>
            <w:noWrap/>
            <w:vAlign w:val="bottom"/>
            <w:hideMark/>
          </w:tcPr>
          <w:p w14:paraId="10B698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(5-18)</w:t>
            </w:r>
          </w:p>
        </w:tc>
      </w:tr>
      <w:tr w:rsidR="00B0760D" w:rsidRPr="00B0760D" w14:paraId="49333FF6" w14:textId="77777777" w:rsidTr="00B0760D">
        <w:trPr>
          <w:trHeight w:val="320"/>
        </w:trPr>
        <w:tc>
          <w:tcPr>
            <w:tcW w:w="2524" w:type="dxa"/>
            <w:tcBorders>
              <w:top w:val="nil"/>
              <w:left w:val="nil"/>
              <w:bottom w:val="nil"/>
              <w:right w:val="nil"/>
            </w:tcBorders>
            <w:shd w:val="clear" w:color="auto" w:fill="auto"/>
            <w:noWrap/>
            <w:vAlign w:val="bottom"/>
            <w:hideMark/>
          </w:tcPr>
          <w:p w14:paraId="4F2E66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Lithuania</w:t>
            </w:r>
          </w:p>
        </w:tc>
        <w:tc>
          <w:tcPr>
            <w:tcW w:w="2180" w:type="dxa"/>
            <w:tcBorders>
              <w:top w:val="nil"/>
              <w:left w:val="nil"/>
              <w:bottom w:val="nil"/>
              <w:right w:val="nil"/>
            </w:tcBorders>
            <w:shd w:val="clear" w:color="auto" w:fill="auto"/>
            <w:noWrap/>
            <w:vAlign w:val="bottom"/>
            <w:hideMark/>
          </w:tcPr>
          <w:p w14:paraId="422512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353C4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87.3 (82.7-91.2)</w:t>
            </w:r>
          </w:p>
        </w:tc>
        <w:tc>
          <w:tcPr>
            <w:tcW w:w="1660" w:type="dxa"/>
            <w:tcBorders>
              <w:top w:val="nil"/>
              <w:left w:val="nil"/>
              <w:bottom w:val="nil"/>
              <w:right w:val="nil"/>
            </w:tcBorders>
            <w:shd w:val="clear" w:color="auto" w:fill="auto"/>
            <w:noWrap/>
            <w:vAlign w:val="bottom"/>
            <w:hideMark/>
          </w:tcPr>
          <w:p w14:paraId="5F94D1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86.8 (82.2-90.8)</w:t>
            </w:r>
          </w:p>
        </w:tc>
        <w:tc>
          <w:tcPr>
            <w:tcW w:w="1800" w:type="dxa"/>
            <w:tcBorders>
              <w:top w:val="nil"/>
              <w:left w:val="nil"/>
              <w:bottom w:val="nil"/>
              <w:right w:val="nil"/>
            </w:tcBorders>
            <w:shd w:val="clear" w:color="auto" w:fill="auto"/>
            <w:noWrap/>
            <w:vAlign w:val="bottom"/>
            <w:hideMark/>
          </w:tcPr>
          <w:p w14:paraId="6B41B6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1525 (1429-1615)</w:t>
            </w:r>
          </w:p>
        </w:tc>
        <w:tc>
          <w:tcPr>
            <w:tcW w:w="1800" w:type="dxa"/>
            <w:tcBorders>
              <w:top w:val="nil"/>
              <w:left w:val="nil"/>
              <w:bottom w:val="nil"/>
              <w:right w:val="nil"/>
            </w:tcBorders>
            <w:shd w:val="clear" w:color="auto" w:fill="auto"/>
            <w:noWrap/>
            <w:vAlign w:val="bottom"/>
            <w:hideMark/>
          </w:tcPr>
          <w:p w14:paraId="530A32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2061 (1946-2168)</w:t>
            </w:r>
          </w:p>
        </w:tc>
      </w:tr>
      <w:tr w:rsidR="00B0760D" w:rsidRPr="00B0760D" w14:paraId="03AFEEFE" w14:textId="77777777" w:rsidTr="00B0760D">
        <w:trPr>
          <w:trHeight w:val="320"/>
        </w:trPr>
        <w:tc>
          <w:tcPr>
            <w:tcW w:w="2524" w:type="dxa"/>
            <w:tcBorders>
              <w:top w:val="nil"/>
              <w:left w:val="nil"/>
              <w:bottom w:val="nil"/>
              <w:right w:val="nil"/>
            </w:tcBorders>
            <w:shd w:val="clear" w:color="auto" w:fill="auto"/>
            <w:noWrap/>
            <w:vAlign w:val="bottom"/>
            <w:hideMark/>
          </w:tcPr>
          <w:p w14:paraId="4E299DE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9A8E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D5D06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35.1 (33-37.1)</w:t>
            </w:r>
          </w:p>
        </w:tc>
        <w:tc>
          <w:tcPr>
            <w:tcW w:w="1660" w:type="dxa"/>
            <w:tcBorders>
              <w:top w:val="nil"/>
              <w:left w:val="nil"/>
              <w:bottom w:val="nil"/>
              <w:right w:val="nil"/>
            </w:tcBorders>
            <w:shd w:val="clear" w:color="auto" w:fill="auto"/>
            <w:noWrap/>
            <w:vAlign w:val="bottom"/>
            <w:hideMark/>
          </w:tcPr>
          <w:p w14:paraId="14C100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34.9 (33-36.8)</w:t>
            </w:r>
          </w:p>
        </w:tc>
        <w:tc>
          <w:tcPr>
            <w:tcW w:w="1800" w:type="dxa"/>
            <w:tcBorders>
              <w:top w:val="nil"/>
              <w:left w:val="nil"/>
              <w:bottom w:val="nil"/>
              <w:right w:val="nil"/>
            </w:tcBorders>
            <w:shd w:val="clear" w:color="auto" w:fill="auto"/>
            <w:noWrap/>
            <w:vAlign w:val="bottom"/>
            <w:hideMark/>
          </w:tcPr>
          <w:p w14:paraId="4B3FC0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613 (571-655)</w:t>
            </w:r>
          </w:p>
        </w:tc>
        <w:tc>
          <w:tcPr>
            <w:tcW w:w="1800" w:type="dxa"/>
            <w:tcBorders>
              <w:top w:val="nil"/>
              <w:left w:val="nil"/>
              <w:bottom w:val="nil"/>
              <w:right w:val="nil"/>
            </w:tcBorders>
            <w:shd w:val="clear" w:color="auto" w:fill="auto"/>
            <w:noWrap/>
            <w:vAlign w:val="bottom"/>
            <w:hideMark/>
          </w:tcPr>
          <w:p w14:paraId="67B772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828 (774-880)</w:t>
            </w:r>
          </w:p>
        </w:tc>
      </w:tr>
      <w:tr w:rsidR="00B0760D" w:rsidRPr="00B0760D" w14:paraId="13681D20" w14:textId="77777777" w:rsidTr="00B0760D">
        <w:trPr>
          <w:trHeight w:val="320"/>
        </w:trPr>
        <w:tc>
          <w:tcPr>
            <w:tcW w:w="2524" w:type="dxa"/>
            <w:tcBorders>
              <w:top w:val="nil"/>
              <w:left w:val="nil"/>
              <w:bottom w:val="nil"/>
              <w:right w:val="nil"/>
            </w:tcBorders>
            <w:shd w:val="clear" w:color="auto" w:fill="auto"/>
            <w:noWrap/>
            <w:vAlign w:val="bottom"/>
            <w:hideMark/>
          </w:tcPr>
          <w:p w14:paraId="0F7047F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8673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E173B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5C5FE2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(1.7-4.6)</w:t>
            </w:r>
          </w:p>
        </w:tc>
        <w:tc>
          <w:tcPr>
            <w:tcW w:w="1800" w:type="dxa"/>
            <w:tcBorders>
              <w:top w:val="nil"/>
              <w:left w:val="nil"/>
              <w:bottom w:val="nil"/>
              <w:right w:val="nil"/>
            </w:tcBorders>
            <w:shd w:val="clear" w:color="auto" w:fill="auto"/>
            <w:noWrap/>
            <w:vAlign w:val="bottom"/>
            <w:hideMark/>
          </w:tcPr>
          <w:p w14:paraId="658F8C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4F15D3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(39-108)</w:t>
            </w:r>
          </w:p>
        </w:tc>
      </w:tr>
      <w:tr w:rsidR="00B0760D" w:rsidRPr="00B0760D" w14:paraId="5FC3E812" w14:textId="77777777" w:rsidTr="00B0760D">
        <w:trPr>
          <w:trHeight w:val="320"/>
        </w:trPr>
        <w:tc>
          <w:tcPr>
            <w:tcW w:w="2524" w:type="dxa"/>
            <w:tcBorders>
              <w:top w:val="nil"/>
              <w:left w:val="nil"/>
              <w:bottom w:val="nil"/>
              <w:right w:val="nil"/>
            </w:tcBorders>
            <w:shd w:val="clear" w:color="auto" w:fill="auto"/>
            <w:noWrap/>
            <w:vAlign w:val="bottom"/>
            <w:hideMark/>
          </w:tcPr>
          <w:p w14:paraId="1C3221F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4D528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362CF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50C1CA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3571A0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31CB7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w:t>
            </w:r>
          </w:p>
        </w:tc>
      </w:tr>
      <w:tr w:rsidR="00B0760D" w:rsidRPr="00B0760D" w14:paraId="73B23E2F" w14:textId="77777777" w:rsidTr="00B0760D">
        <w:trPr>
          <w:trHeight w:val="320"/>
        </w:trPr>
        <w:tc>
          <w:tcPr>
            <w:tcW w:w="2524" w:type="dxa"/>
            <w:tcBorders>
              <w:top w:val="nil"/>
              <w:left w:val="nil"/>
              <w:bottom w:val="nil"/>
              <w:right w:val="nil"/>
            </w:tcBorders>
            <w:shd w:val="clear" w:color="auto" w:fill="auto"/>
            <w:noWrap/>
            <w:vAlign w:val="bottom"/>
            <w:hideMark/>
          </w:tcPr>
          <w:p w14:paraId="79AAE8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937D0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13049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247C3E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(1.6-4.4)</w:t>
            </w:r>
          </w:p>
        </w:tc>
        <w:tc>
          <w:tcPr>
            <w:tcW w:w="1800" w:type="dxa"/>
            <w:tcBorders>
              <w:top w:val="nil"/>
              <w:left w:val="nil"/>
              <w:bottom w:val="nil"/>
              <w:right w:val="nil"/>
            </w:tcBorders>
            <w:shd w:val="clear" w:color="auto" w:fill="auto"/>
            <w:noWrap/>
            <w:vAlign w:val="bottom"/>
            <w:hideMark/>
          </w:tcPr>
          <w:p w14:paraId="4D7B23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081048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(38-104)</w:t>
            </w:r>
          </w:p>
        </w:tc>
      </w:tr>
      <w:tr w:rsidR="00B0760D" w:rsidRPr="00B0760D" w14:paraId="76178F05" w14:textId="77777777" w:rsidTr="00B0760D">
        <w:trPr>
          <w:trHeight w:val="320"/>
        </w:trPr>
        <w:tc>
          <w:tcPr>
            <w:tcW w:w="2524" w:type="dxa"/>
            <w:tcBorders>
              <w:top w:val="nil"/>
              <w:left w:val="nil"/>
              <w:bottom w:val="nil"/>
              <w:right w:val="nil"/>
            </w:tcBorders>
            <w:shd w:val="clear" w:color="auto" w:fill="auto"/>
            <w:noWrap/>
            <w:vAlign w:val="bottom"/>
            <w:hideMark/>
          </w:tcPr>
          <w:p w14:paraId="180882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785C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985A4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38.5 (24.2-55.6)</w:t>
            </w:r>
          </w:p>
        </w:tc>
        <w:tc>
          <w:tcPr>
            <w:tcW w:w="1660" w:type="dxa"/>
            <w:tcBorders>
              <w:top w:val="nil"/>
              <w:left w:val="nil"/>
              <w:bottom w:val="nil"/>
              <w:right w:val="nil"/>
            </w:tcBorders>
            <w:shd w:val="clear" w:color="auto" w:fill="auto"/>
            <w:noWrap/>
            <w:vAlign w:val="bottom"/>
            <w:hideMark/>
          </w:tcPr>
          <w:p w14:paraId="56FE65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47.5 (33.3-61)</w:t>
            </w:r>
          </w:p>
        </w:tc>
        <w:tc>
          <w:tcPr>
            <w:tcW w:w="1800" w:type="dxa"/>
            <w:tcBorders>
              <w:top w:val="nil"/>
              <w:left w:val="nil"/>
              <w:bottom w:val="nil"/>
              <w:right w:val="nil"/>
            </w:tcBorders>
            <w:shd w:val="clear" w:color="auto" w:fill="auto"/>
            <w:noWrap/>
            <w:vAlign w:val="bottom"/>
            <w:hideMark/>
          </w:tcPr>
          <w:p w14:paraId="787601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673 (423-967)</w:t>
            </w:r>
          </w:p>
        </w:tc>
        <w:tc>
          <w:tcPr>
            <w:tcW w:w="1800" w:type="dxa"/>
            <w:tcBorders>
              <w:top w:val="nil"/>
              <w:left w:val="nil"/>
              <w:bottom w:val="nil"/>
              <w:right w:val="nil"/>
            </w:tcBorders>
            <w:shd w:val="clear" w:color="auto" w:fill="auto"/>
            <w:noWrap/>
            <w:vAlign w:val="bottom"/>
            <w:hideMark/>
          </w:tcPr>
          <w:p w14:paraId="6233BE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1128 (792-1458)</w:t>
            </w:r>
          </w:p>
        </w:tc>
      </w:tr>
      <w:tr w:rsidR="00B0760D" w:rsidRPr="00B0760D" w14:paraId="293418D8" w14:textId="77777777" w:rsidTr="00B0760D">
        <w:trPr>
          <w:trHeight w:val="320"/>
        </w:trPr>
        <w:tc>
          <w:tcPr>
            <w:tcW w:w="2524" w:type="dxa"/>
            <w:tcBorders>
              <w:top w:val="nil"/>
              <w:left w:val="nil"/>
              <w:bottom w:val="nil"/>
              <w:right w:val="nil"/>
            </w:tcBorders>
            <w:shd w:val="clear" w:color="auto" w:fill="auto"/>
            <w:noWrap/>
            <w:vAlign w:val="bottom"/>
            <w:hideMark/>
          </w:tcPr>
          <w:p w14:paraId="00D69B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2660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F54BC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58.6 (48.9-67)</w:t>
            </w:r>
          </w:p>
        </w:tc>
        <w:tc>
          <w:tcPr>
            <w:tcW w:w="1660" w:type="dxa"/>
            <w:tcBorders>
              <w:top w:val="nil"/>
              <w:left w:val="nil"/>
              <w:bottom w:val="nil"/>
              <w:right w:val="nil"/>
            </w:tcBorders>
            <w:shd w:val="clear" w:color="auto" w:fill="auto"/>
            <w:noWrap/>
            <w:vAlign w:val="bottom"/>
            <w:hideMark/>
          </w:tcPr>
          <w:p w14:paraId="40C9B3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51.6 (42-60.7)</w:t>
            </w:r>
          </w:p>
        </w:tc>
        <w:tc>
          <w:tcPr>
            <w:tcW w:w="1800" w:type="dxa"/>
            <w:tcBorders>
              <w:top w:val="nil"/>
              <w:left w:val="nil"/>
              <w:bottom w:val="nil"/>
              <w:right w:val="nil"/>
            </w:tcBorders>
            <w:shd w:val="clear" w:color="auto" w:fill="auto"/>
            <w:noWrap/>
            <w:vAlign w:val="bottom"/>
            <w:hideMark/>
          </w:tcPr>
          <w:p w14:paraId="14EFF0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1022 (849-1173)</w:t>
            </w:r>
          </w:p>
        </w:tc>
        <w:tc>
          <w:tcPr>
            <w:tcW w:w="1800" w:type="dxa"/>
            <w:tcBorders>
              <w:top w:val="nil"/>
              <w:left w:val="nil"/>
              <w:bottom w:val="nil"/>
              <w:right w:val="nil"/>
            </w:tcBorders>
            <w:shd w:val="clear" w:color="auto" w:fill="auto"/>
            <w:noWrap/>
            <w:vAlign w:val="bottom"/>
            <w:hideMark/>
          </w:tcPr>
          <w:p w14:paraId="53E592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1225 (992-1451)</w:t>
            </w:r>
          </w:p>
        </w:tc>
      </w:tr>
      <w:tr w:rsidR="00B0760D" w:rsidRPr="00B0760D" w14:paraId="48EEDB6B" w14:textId="77777777" w:rsidTr="00B0760D">
        <w:trPr>
          <w:trHeight w:val="320"/>
        </w:trPr>
        <w:tc>
          <w:tcPr>
            <w:tcW w:w="2524" w:type="dxa"/>
            <w:tcBorders>
              <w:top w:val="nil"/>
              <w:left w:val="nil"/>
              <w:bottom w:val="nil"/>
              <w:right w:val="nil"/>
            </w:tcBorders>
            <w:shd w:val="clear" w:color="auto" w:fill="auto"/>
            <w:noWrap/>
            <w:vAlign w:val="bottom"/>
            <w:hideMark/>
          </w:tcPr>
          <w:p w14:paraId="4EA9E65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F689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B088A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(4.5-8.7)</w:t>
            </w:r>
          </w:p>
        </w:tc>
        <w:tc>
          <w:tcPr>
            <w:tcW w:w="1660" w:type="dxa"/>
            <w:tcBorders>
              <w:top w:val="nil"/>
              <w:left w:val="nil"/>
              <w:bottom w:val="nil"/>
              <w:right w:val="nil"/>
            </w:tcBorders>
            <w:shd w:val="clear" w:color="auto" w:fill="auto"/>
            <w:noWrap/>
            <w:vAlign w:val="bottom"/>
            <w:hideMark/>
          </w:tcPr>
          <w:p w14:paraId="31B3FA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(3.8-7.9)</w:t>
            </w:r>
          </w:p>
        </w:tc>
        <w:tc>
          <w:tcPr>
            <w:tcW w:w="1800" w:type="dxa"/>
            <w:tcBorders>
              <w:top w:val="nil"/>
              <w:left w:val="nil"/>
              <w:bottom w:val="nil"/>
              <w:right w:val="nil"/>
            </w:tcBorders>
            <w:shd w:val="clear" w:color="auto" w:fill="auto"/>
            <w:noWrap/>
            <w:vAlign w:val="bottom"/>
            <w:hideMark/>
          </w:tcPr>
          <w:p w14:paraId="609164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(78-153)</w:t>
            </w:r>
          </w:p>
        </w:tc>
        <w:tc>
          <w:tcPr>
            <w:tcW w:w="1800" w:type="dxa"/>
            <w:tcBorders>
              <w:top w:val="nil"/>
              <w:left w:val="nil"/>
              <w:bottom w:val="nil"/>
              <w:right w:val="nil"/>
            </w:tcBorders>
            <w:shd w:val="clear" w:color="auto" w:fill="auto"/>
            <w:noWrap/>
            <w:vAlign w:val="bottom"/>
            <w:hideMark/>
          </w:tcPr>
          <w:p w14:paraId="44BAAF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(90-188)</w:t>
            </w:r>
          </w:p>
        </w:tc>
      </w:tr>
      <w:tr w:rsidR="00B0760D" w:rsidRPr="00B0760D" w14:paraId="3B2273E7" w14:textId="77777777" w:rsidTr="00B0760D">
        <w:trPr>
          <w:trHeight w:val="320"/>
        </w:trPr>
        <w:tc>
          <w:tcPr>
            <w:tcW w:w="2524" w:type="dxa"/>
            <w:tcBorders>
              <w:top w:val="nil"/>
              <w:left w:val="nil"/>
              <w:bottom w:val="nil"/>
              <w:right w:val="nil"/>
            </w:tcBorders>
            <w:shd w:val="clear" w:color="auto" w:fill="auto"/>
            <w:noWrap/>
            <w:vAlign w:val="bottom"/>
            <w:hideMark/>
          </w:tcPr>
          <w:p w14:paraId="0E646E1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E12A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23B58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(3.2-6.9)</w:t>
            </w:r>
          </w:p>
        </w:tc>
        <w:tc>
          <w:tcPr>
            <w:tcW w:w="1660" w:type="dxa"/>
            <w:tcBorders>
              <w:top w:val="nil"/>
              <w:left w:val="nil"/>
              <w:bottom w:val="nil"/>
              <w:right w:val="nil"/>
            </w:tcBorders>
            <w:shd w:val="clear" w:color="auto" w:fill="auto"/>
            <w:noWrap/>
            <w:vAlign w:val="bottom"/>
            <w:hideMark/>
          </w:tcPr>
          <w:p w14:paraId="39AC9A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(3.7-7.2)</w:t>
            </w:r>
          </w:p>
        </w:tc>
        <w:tc>
          <w:tcPr>
            <w:tcW w:w="1800" w:type="dxa"/>
            <w:tcBorders>
              <w:top w:val="nil"/>
              <w:left w:val="nil"/>
              <w:bottom w:val="nil"/>
              <w:right w:val="nil"/>
            </w:tcBorders>
            <w:shd w:val="clear" w:color="auto" w:fill="auto"/>
            <w:noWrap/>
            <w:vAlign w:val="bottom"/>
            <w:hideMark/>
          </w:tcPr>
          <w:p w14:paraId="2DACFC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(55-118)</w:t>
            </w:r>
          </w:p>
        </w:tc>
        <w:tc>
          <w:tcPr>
            <w:tcW w:w="1800" w:type="dxa"/>
            <w:tcBorders>
              <w:top w:val="nil"/>
              <w:left w:val="nil"/>
              <w:bottom w:val="nil"/>
              <w:right w:val="nil"/>
            </w:tcBorders>
            <w:shd w:val="clear" w:color="auto" w:fill="auto"/>
            <w:noWrap/>
            <w:vAlign w:val="bottom"/>
            <w:hideMark/>
          </w:tcPr>
          <w:p w14:paraId="60626D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(88-170)</w:t>
            </w:r>
          </w:p>
        </w:tc>
      </w:tr>
      <w:tr w:rsidR="00B0760D" w:rsidRPr="00B0760D" w14:paraId="084CC266" w14:textId="77777777" w:rsidTr="00B0760D">
        <w:trPr>
          <w:trHeight w:val="320"/>
        </w:trPr>
        <w:tc>
          <w:tcPr>
            <w:tcW w:w="2524" w:type="dxa"/>
            <w:tcBorders>
              <w:top w:val="nil"/>
              <w:left w:val="nil"/>
              <w:bottom w:val="nil"/>
              <w:right w:val="nil"/>
            </w:tcBorders>
            <w:shd w:val="clear" w:color="auto" w:fill="auto"/>
            <w:noWrap/>
            <w:vAlign w:val="bottom"/>
            <w:hideMark/>
          </w:tcPr>
          <w:p w14:paraId="33C53B7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86EF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3ABDA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(6.3-10.2)</w:t>
            </w:r>
          </w:p>
        </w:tc>
        <w:tc>
          <w:tcPr>
            <w:tcW w:w="1660" w:type="dxa"/>
            <w:tcBorders>
              <w:top w:val="nil"/>
              <w:left w:val="nil"/>
              <w:bottom w:val="nil"/>
              <w:right w:val="nil"/>
            </w:tcBorders>
            <w:shd w:val="clear" w:color="auto" w:fill="auto"/>
            <w:noWrap/>
            <w:vAlign w:val="bottom"/>
            <w:hideMark/>
          </w:tcPr>
          <w:p w14:paraId="32D73C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(4.1-6.6)</w:t>
            </w:r>
          </w:p>
        </w:tc>
        <w:tc>
          <w:tcPr>
            <w:tcW w:w="1800" w:type="dxa"/>
            <w:tcBorders>
              <w:top w:val="nil"/>
              <w:left w:val="nil"/>
              <w:bottom w:val="nil"/>
              <w:right w:val="nil"/>
            </w:tcBorders>
            <w:shd w:val="clear" w:color="auto" w:fill="auto"/>
            <w:noWrap/>
            <w:vAlign w:val="bottom"/>
            <w:hideMark/>
          </w:tcPr>
          <w:p w14:paraId="063794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(109-179)</w:t>
            </w:r>
          </w:p>
        </w:tc>
        <w:tc>
          <w:tcPr>
            <w:tcW w:w="1800" w:type="dxa"/>
            <w:tcBorders>
              <w:top w:val="nil"/>
              <w:left w:val="nil"/>
              <w:bottom w:val="nil"/>
              <w:right w:val="nil"/>
            </w:tcBorders>
            <w:shd w:val="clear" w:color="auto" w:fill="auto"/>
            <w:noWrap/>
            <w:vAlign w:val="bottom"/>
            <w:hideMark/>
          </w:tcPr>
          <w:p w14:paraId="1D5606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(96-158)</w:t>
            </w:r>
          </w:p>
        </w:tc>
      </w:tr>
      <w:tr w:rsidR="00B0760D" w:rsidRPr="00B0760D" w14:paraId="70E8E001" w14:textId="77777777" w:rsidTr="00B0760D">
        <w:trPr>
          <w:trHeight w:val="320"/>
        </w:trPr>
        <w:tc>
          <w:tcPr>
            <w:tcW w:w="2524" w:type="dxa"/>
            <w:tcBorders>
              <w:top w:val="nil"/>
              <w:left w:val="nil"/>
              <w:bottom w:val="nil"/>
              <w:right w:val="nil"/>
            </w:tcBorders>
            <w:shd w:val="clear" w:color="auto" w:fill="auto"/>
            <w:noWrap/>
            <w:vAlign w:val="bottom"/>
            <w:hideMark/>
          </w:tcPr>
          <w:p w14:paraId="03CA78B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9856D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EC004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(2.9-3.3)</w:t>
            </w:r>
          </w:p>
        </w:tc>
        <w:tc>
          <w:tcPr>
            <w:tcW w:w="1660" w:type="dxa"/>
            <w:tcBorders>
              <w:top w:val="nil"/>
              <w:left w:val="nil"/>
              <w:bottom w:val="nil"/>
              <w:right w:val="nil"/>
            </w:tcBorders>
            <w:shd w:val="clear" w:color="auto" w:fill="auto"/>
            <w:noWrap/>
            <w:vAlign w:val="bottom"/>
            <w:hideMark/>
          </w:tcPr>
          <w:p w14:paraId="0778E2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(3.1-3.5)</w:t>
            </w:r>
          </w:p>
        </w:tc>
        <w:tc>
          <w:tcPr>
            <w:tcW w:w="1800" w:type="dxa"/>
            <w:tcBorders>
              <w:top w:val="nil"/>
              <w:left w:val="nil"/>
              <w:bottom w:val="nil"/>
              <w:right w:val="nil"/>
            </w:tcBorders>
            <w:shd w:val="clear" w:color="auto" w:fill="auto"/>
            <w:noWrap/>
            <w:vAlign w:val="bottom"/>
            <w:hideMark/>
          </w:tcPr>
          <w:p w14:paraId="438831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(51-58)</w:t>
            </w:r>
          </w:p>
        </w:tc>
        <w:tc>
          <w:tcPr>
            <w:tcW w:w="1800" w:type="dxa"/>
            <w:tcBorders>
              <w:top w:val="nil"/>
              <w:left w:val="nil"/>
              <w:bottom w:val="nil"/>
              <w:right w:val="nil"/>
            </w:tcBorders>
            <w:shd w:val="clear" w:color="auto" w:fill="auto"/>
            <w:noWrap/>
            <w:vAlign w:val="bottom"/>
            <w:hideMark/>
          </w:tcPr>
          <w:p w14:paraId="5ADD25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(72-84)</w:t>
            </w:r>
          </w:p>
        </w:tc>
      </w:tr>
      <w:tr w:rsidR="00B0760D" w:rsidRPr="00B0760D" w14:paraId="68C29BC9" w14:textId="77777777" w:rsidTr="00B0760D">
        <w:trPr>
          <w:trHeight w:val="320"/>
        </w:trPr>
        <w:tc>
          <w:tcPr>
            <w:tcW w:w="2524" w:type="dxa"/>
            <w:tcBorders>
              <w:top w:val="nil"/>
              <w:left w:val="nil"/>
              <w:bottom w:val="nil"/>
              <w:right w:val="nil"/>
            </w:tcBorders>
            <w:shd w:val="clear" w:color="auto" w:fill="auto"/>
            <w:noWrap/>
            <w:vAlign w:val="bottom"/>
            <w:hideMark/>
          </w:tcPr>
          <w:p w14:paraId="30E6755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3018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41BFE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(1.2-1.3)</w:t>
            </w:r>
          </w:p>
        </w:tc>
        <w:tc>
          <w:tcPr>
            <w:tcW w:w="1660" w:type="dxa"/>
            <w:tcBorders>
              <w:top w:val="nil"/>
              <w:left w:val="nil"/>
              <w:bottom w:val="nil"/>
              <w:right w:val="nil"/>
            </w:tcBorders>
            <w:shd w:val="clear" w:color="auto" w:fill="auto"/>
            <w:noWrap/>
            <w:vAlign w:val="bottom"/>
            <w:hideMark/>
          </w:tcPr>
          <w:p w14:paraId="11087F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0E1753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(20-24)</w:t>
            </w:r>
          </w:p>
        </w:tc>
        <w:tc>
          <w:tcPr>
            <w:tcW w:w="1800" w:type="dxa"/>
            <w:tcBorders>
              <w:top w:val="nil"/>
              <w:left w:val="nil"/>
              <w:bottom w:val="nil"/>
              <w:right w:val="nil"/>
            </w:tcBorders>
            <w:shd w:val="clear" w:color="auto" w:fill="auto"/>
            <w:noWrap/>
            <w:vAlign w:val="bottom"/>
            <w:hideMark/>
          </w:tcPr>
          <w:p w14:paraId="2FE7C0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(22-28)</w:t>
            </w:r>
          </w:p>
        </w:tc>
      </w:tr>
      <w:tr w:rsidR="00B0760D" w:rsidRPr="00B0760D" w14:paraId="5063429F" w14:textId="77777777" w:rsidTr="00B0760D">
        <w:trPr>
          <w:trHeight w:val="320"/>
        </w:trPr>
        <w:tc>
          <w:tcPr>
            <w:tcW w:w="2524" w:type="dxa"/>
            <w:tcBorders>
              <w:top w:val="nil"/>
              <w:left w:val="nil"/>
              <w:bottom w:val="nil"/>
              <w:right w:val="nil"/>
            </w:tcBorders>
            <w:shd w:val="clear" w:color="auto" w:fill="auto"/>
            <w:noWrap/>
            <w:vAlign w:val="bottom"/>
            <w:hideMark/>
          </w:tcPr>
          <w:p w14:paraId="0CDF5A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91F5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D7251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(1.3-1.6)</w:t>
            </w:r>
          </w:p>
        </w:tc>
        <w:tc>
          <w:tcPr>
            <w:tcW w:w="1660" w:type="dxa"/>
            <w:tcBorders>
              <w:top w:val="nil"/>
              <w:left w:val="nil"/>
              <w:bottom w:val="nil"/>
              <w:right w:val="nil"/>
            </w:tcBorders>
            <w:shd w:val="clear" w:color="auto" w:fill="auto"/>
            <w:noWrap/>
            <w:vAlign w:val="bottom"/>
            <w:hideMark/>
          </w:tcPr>
          <w:p w14:paraId="35BDF4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bottom w:val="nil"/>
              <w:right w:val="nil"/>
            </w:tcBorders>
            <w:shd w:val="clear" w:color="auto" w:fill="auto"/>
            <w:noWrap/>
            <w:vAlign w:val="bottom"/>
            <w:hideMark/>
          </w:tcPr>
          <w:p w14:paraId="5357A3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(23-28)</w:t>
            </w:r>
          </w:p>
        </w:tc>
        <w:tc>
          <w:tcPr>
            <w:tcW w:w="1800" w:type="dxa"/>
            <w:tcBorders>
              <w:top w:val="nil"/>
              <w:left w:val="nil"/>
              <w:bottom w:val="nil"/>
              <w:right w:val="nil"/>
            </w:tcBorders>
            <w:shd w:val="clear" w:color="auto" w:fill="auto"/>
            <w:noWrap/>
            <w:vAlign w:val="bottom"/>
            <w:hideMark/>
          </w:tcPr>
          <w:p w14:paraId="641D3A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(24-31)</w:t>
            </w:r>
          </w:p>
        </w:tc>
      </w:tr>
      <w:tr w:rsidR="00B0760D" w:rsidRPr="00B0760D" w14:paraId="72BBF4AC" w14:textId="77777777" w:rsidTr="00B0760D">
        <w:trPr>
          <w:trHeight w:val="320"/>
        </w:trPr>
        <w:tc>
          <w:tcPr>
            <w:tcW w:w="2524" w:type="dxa"/>
            <w:tcBorders>
              <w:top w:val="nil"/>
              <w:left w:val="nil"/>
              <w:bottom w:val="nil"/>
              <w:right w:val="nil"/>
            </w:tcBorders>
            <w:shd w:val="clear" w:color="auto" w:fill="auto"/>
            <w:noWrap/>
            <w:vAlign w:val="bottom"/>
            <w:hideMark/>
          </w:tcPr>
          <w:p w14:paraId="0AFF9F1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85DF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9D6AF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2C0E1A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341B31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w:t>
            </w:r>
          </w:p>
        </w:tc>
        <w:tc>
          <w:tcPr>
            <w:tcW w:w="1800" w:type="dxa"/>
            <w:tcBorders>
              <w:top w:val="nil"/>
              <w:left w:val="nil"/>
              <w:bottom w:val="nil"/>
              <w:right w:val="nil"/>
            </w:tcBorders>
            <w:shd w:val="clear" w:color="auto" w:fill="auto"/>
            <w:noWrap/>
            <w:vAlign w:val="bottom"/>
            <w:hideMark/>
          </w:tcPr>
          <w:p w14:paraId="12416B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(2-6)</w:t>
            </w:r>
          </w:p>
        </w:tc>
      </w:tr>
      <w:tr w:rsidR="00B0760D" w:rsidRPr="00B0760D" w14:paraId="74B247EB" w14:textId="77777777" w:rsidTr="00B0760D">
        <w:trPr>
          <w:trHeight w:val="320"/>
        </w:trPr>
        <w:tc>
          <w:tcPr>
            <w:tcW w:w="2524" w:type="dxa"/>
            <w:tcBorders>
              <w:top w:val="nil"/>
              <w:left w:val="nil"/>
              <w:bottom w:val="nil"/>
              <w:right w:val="nil"/>
            </w:tcBorders>
            <w:shd w:val="clear" w:color="auto" w:fill="auto"/>
            <w:noWrap/>
            <w:vAlign w:val="bottom"/>
            <w:hideMark/>
          </w:tcPr>
          <w:p w14:paraId="2FA671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Luxembourg</w:t>
            </w:r>
          </w:p>
        </w:tc>
        <w:tc>
          <w:tcPr>
            <w:tcW w:w="2180" w:type="dxa"/>
            <w:tcBorders>
              <w:top w:val="nil"/>
              <w:left w:val="nil"/>
              <w:bottom w:val="nil"/>
              <w:right w:val="nil"/>
            </w:tcBorders>
            <w:shd w:val="clear" w:color="auto" w:fill="auto"/>
            <w:noWrap/>
            <w:vAlign w:val="bottom"/>
            <w:hideMark/>
          </w:tcPr>
          <w:p w14:paraId="1F68C7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1B94C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82.5 (74.5-90.1)</w:t>
            </w:r>
          </w:p>
        </w:tc>
        <w:tc>
          <w:tcPr>
            <w:tcW w:w="1660" w:type="dxa"/>
            <w:tcBorders>
              <w:top w:val="nil"/>
              <w:left w:val="nil"/>
              <w:bottom w:val="nil"/>
              <w:right w:val="nil"/>
            </w:tcBorders>
            <w:shd w:val="clear" w:color="auto" w:fill="auto"/>
            <w:noWrap/>
            <w:vAlign w:val="bottom"/>
            <w:hideMark/>
          </w:tcPr>
          <w:p w14:paraId="0CB568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93.2 (85.4-97.4)</w:t>
            </w:r>
          </w:p>
        </w:tc>
        <w:tc>
          <w:tcPr>
            <w:tcW w:w="1800" w:type="dxa"/>
            <w:tcBorders>
              <w:top w:val="nil"/>
              <w:left w:val="nil"/>
              <w:bottom w:val="nil"/>
              <w:right w:val="nil"/>
            </w:tcBorders>
            <w:shd w:val="clear" w:color="auto" w:fill="auto"/>
            <w:noWrap/>
            <w:vAlign w:val="bottom"/>
            <w:hideMark/>
          </w:tcPr>
          <w:p w14:paraId="2666C4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1402 (1270-1543)</w:t>
            </w:r>
          </w:p>
        </w:tc>
        <w:tc>
          <w:tcPr>
            <w:tcW w:w="1800" w:type="dxa"/>
            <w:tcBorders>
              <w:top w:val="nil"/>
              <w:left w:val="nil"/>
              <w:bottom w:val="nil"/>
              <w:right w:val="nil"/>
            </w:tcBorders>
            <w:shd w:val="clear" w:color="auto" w:fill="auto"/>
            <w:noWrap/>
            <w:vAlign w:val="bottom"/>
            <w:hideMark/>
          </w:tcPr>
          <w:p w14:paraId="4F9A7C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5276 (4781-5558)</w:t>
            </w:r>
          </w:p>
        </w:tc>
      </w:tr>
      <w:tr w:rsidR="00B0760D" w:rsidRPr="00B0760D" w14:paraId="40DF1FE8" w14:textId="77777777" w:rsidTr="00B0760D">
        <w:trPr>
          <w:trHeight w:val="320"/>
        </w:trPr>
        <w:tc>
          <w:tcPr>
            <w:tcW w:w="2524" w:type="dxa"/>
            <w:tcBorders>
              <w:top w:val="nil"/>
              <w:left w:val="nil"/>
              <w:bottom w:val="nil"/>
              <w:right w:val="nil"/>
            </w:tcBorders>
            <w:shd w:val="clear" w:color="auto" w:fill="auto"/>
            <w:noWrap/>
            <w:vAlign w:val="bottom"/>
            <w:hideMark/>
          </w:tcPr>
          <w:p w14:paraId="767DE9D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80FD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A9679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38.9 (37.6-40.1)</w:t>
            </w:r>
          </w:p>
        </w:tc>
        <w:tc>
          <w:tcPr>
            <w:tcW w:w="1660" w:type="dxa"/>
            <w:tcBorders>
              <w:top w:val="nil"/>
              <w:left w:val="nil"/>
              <w:bottom w:val="nil"/>
              <w:right w:val="nil"/>
            </w:tcBorders>
            <w:shd w:val="clear" w:color="auto" w:fill="auto"/>
            <w:noWrap/>
            <w:vAlign w:val="bottom"/>
            <w:hideMark/>
          </w:tcPr>
          <w:p w14:paraId="49B907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28.4 (22.9-32.7)</w:t>
            </w:r>
          </w:p>
        </w:tc>
        <w:tc>
          <w:tcPr>
            <w:tcW w:w="1800" w:type="dxa"/>
            <w:tcBorders>
              <w:top w:val="nil"/>
              <w:left w:val="nil"/>
              <w:bottom w:val="nil"/>
              <w:right w:val="nil"/>
            </w:tcBorders>
            <w:shd w:val="clear" w:color="auto" w:fill="auto"/>
            <w:noWrap/>
            <w:vAlign w:val="bottom"/>
            <w:hideMark/>
          </w:tcPr>
          <w:p w14:paraId="5A5AA8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663 (630-694)</w:t>
            </w:r>
          </w:p>
        </w:tc>
        <w:tc>
          <w:tcPr>
            <w:tcW w:w="1800" w:type="dxa"/>
            <w:tcBorders>
              <w:top w:val="nil"/>
              <w:left w:val="nil"/>
              <w:bottom w:val="nil"/>
              <w:right w:val="nil"/>
            </w:tcBorders>
            <w:shd w:val="clear" w:color="auto" w:fill="auto"/>
            <w:noWrap/>
            <w:vAlign w:val="bottom"/>
            <w:hideMark/>
          </w:tcPr>
          <w:p w14:paraId="62ED33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1604 (1278-1871)</w:t>
            </w:r>
          </w:p>
        </w:tc>
      </w:tr>
      <w:tr w:rsidR="00B0760D" w:rsidRPr="00B0760D" w14:paraId="2331E774" w14:textId="77777777" w:rsidTr="00B0760D">
        <w:trPr>
          <w:trHeight w:val="320"/>
        </w:trPr>
        <w:tc>
          <w:tcPr>
            <w:tcW w:w="2524" w:type="dxa"/>
            <w:tcBorders>
              <w:top w:val="nil"/>
              <w:left w:val="nil"/>
              <w:bottom w:val="nil"/>
              <w:right w:val="nil"/>
            </w:tcBorders>
            <w:shd w:val="clear" w:color="auto" w:fill="auto"/>
            <w:noWrap/>
            <w:vAlign w:val="bottom"/>
            <w:hideMark/>
          </w:tcPr>
          <w:p w14:paraId="4AD7DAE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F59E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AD4DC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(10.7-20.8)</w:t>
            </w:r>
          </w:p>
        </w:tc>
        <w:tc>
          <w:tcPr>
            <w:tcW w:w="1660" w:type="dxa"/>
            <w:tcBorders>
              <w:top w:val="nil"/>
              <w:left w:val="nil"/>
              <w:bottom w:val="nil"/>
              <w:right w:val="nil"/>
            </w:tcBorders>
            <w:shd w:val="clear" w:color="auto" w:fill="auto"/>
            <w:noWrap/>
            <w:vAlign w:val="bottom"/>
            <w:hideMark/>
          </w:tcPr>
          <w:p w14:paraId="6313D8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(11.5-21.8)</w:t>
            </w:r>
          </w:p>
        </w:tc>
        <w:tc>
          <w:tcPr>
            <w:tcW w:w="1800" w:type="dxa"/>
            <w:tcBorders>
              <w:top w:val="nil"/>
              <w:left w:val="nil"/>
              <w:bottom w:val="nil"/>
              <w:right w:val="nil"/>
            </w:tcBorders>
            <w:shd w:val="clear" w:color="auto" w:fill="auto"/>
            <w:noWrap/>
            <w:vAlign w:val="bottom"/>
            <w:hideMark/>
          </w:tcPr>
          <w:p w14:paraId="0B60BE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265 (183-353)</w:t>
            </w:r>
          </w:p>
        </w:tc>
        <w:tc>
          <w:tcPr>
            <w:tcW w:w="1800" w:type="dxa"/>
            <w:tcBorders>
              <w:top w:val="nil"/>
              <w:left w:val="nil"/>
              <w:bottom w:val="nil"/>
              <w:right w:val="nil"/>
            </w:tcBorders>
            <w:shd w:val="clear" w:color="auto" w:fill="auto"/>
            <w:noWrap/>
            <w:vAlign w:val="bottom"/>
            <w:hideMark/>
          </w:tcPr>
          <w:p w14:paraId="197471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899 (658-1220)</w:t>
            </w:r>
          </w:p>
        </w:tc>
      </w:tr>
      <w:tr w:rsidR="00B0760D" w:rsidRPr="00B0760D" w14:paraId="4582435C" w14:textId="77777777" w:rsidTr="00B0760D">
        <w:trPr>
          <w:trHeight w:val="320"/>
        </w:trPr>
        <w:tc>
          <w:tcPr>
            <w:tcW w:w="2524" w:type="dxa"/>
            <w:tcBorders>
              <w:top w:val="nil"/>
              <w:left w:val="nil"/>
              <w:bottom w:val="nil"/>
              <w:right w:val="nil"/>
            </w:tcBorders>
            <w:shd w:val="clear" w:color="auto" w:fill="auto"/>
            <w:noWrap/>
            <w:vAlign w:val="bottom"/>
            <w:hideMark/>
          </w:tcPr>
          <w:p w14:paraId="4C89255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69FFB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1835D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(10.7-20.8)</w:t>
            </w:r>
          </w:p>
        </w:tc>
        <w:tc>
          <w:tcPr>
            <w:tcW w:w="1660" w:type="dxa"/>
            <w:tcBorders>
              <w:top w:val="nil"/>
              <w:left w:val="nil"/>
              <w:bottom w:val="nil"/>
              <w:right w:val="nil"/>
            </w:tcBorders>
            <w:shd w:val="clear" w:color="auto" w:fill="auto"/>
            <w:noWrap/>
            <w:vAlign w:val="bottom"/>
            <w:hideMark/>
          </w:tcPr>
          <w:p w14:paraId="17A132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(0.9-1.9)</w:t>
            </w:r>
          </w:p>
        </w:tc>
        <w:tc>
          <w:tcPr>
            <w:tcW w:w="1800" w:type="dxa"/>
            <w:tcBorders>
              <w:top w:val="nil"/>
              <w:left w:val="nil"/>
              <w:bottom w:val="nil"/>
              <w:right w:val="nil"/>
            </w:tcBorders>
            <w:shd w:val="clear" w:color="auto" w:fill="auto"/>
            <w:noWrap/>
            <w:vAlign w:val="bottom"/>
            <w:hideMark/>
          </w:tcPr>
          <w:p w14:paraId="1E099C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265 (183-353)</w:t>
            </w:r>
          </w:p>
        </w:tc>
        <w:tc>
          <w:tcPr>
            <w:tcW w:w="1800" w:type="dxa"/>
            <w:tcBorders>
              <w:top w:val="nil"/>
              <w:left w:val="nil"/>
              <w:bottom w:val="nil"/>
              <w:right w:val="nil"/>
            </w:tcBorders>
            <w:shd w:val="clear" w:color="auto" w:fill="auto"/>
            <w:noWrap/>
            <w:vAlign w:val="bottom"/>
            <w:hideMark/>
          </w:tcPr>
          <w:p w14:paraId="71C59F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(53-107)</w:t>
            </w:r>
          </w:p>
        </w:tc>
      </w:tr>
      <w:tr w:rsidR="00B0760D" w:rsidRPr="00B0760D" w14:paraId="749FE5B2" w14:textId="77777777" w:rsidTr="00B0760D">
        <w:trPr>
          <w:trHeight w:val="320"/>
        </w:trPr>
        <w:tc>
          <w:tcPr>
            <w:tcW w:w="2524" w:type="dxa"/>
            <w:tcBorders>
              <w:top w:val="nil"/>
              <w:left w:val="nil"/>
              <w:bottom w:val="nil"/>
              <w:right w:val="nil"/>
            </w:tcBorders>
            <w:shd w:val="clear" w:color="auto" w:fill="auto"/>
            <w:noWrap/>
            <w:vAlign w:val="bottom"/>
            <w:hideMark/>
          </w:tcPr>
          <w:p w14:paraId="315EF8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7A309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1A73C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27CF32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(10.7-20.4)</w:t>
            </w:r>
          </w:p>
        </w:tc>
        <w:tc>
          <w:tcPr>
            <w:tcW w:w="1800" w:type="dxa"/>
            <w:tcBorders>
              <w:top w:val="nil"/>
              <w:left w:val="nil"/>
              <w:bottom w:val="nil"/>
              <w:right w:val="nil"/>
            </w:tcBorders>
            <w:shd w:val="clear" w:color="auto" w:fill="auto"/>
            <w:noWrap/>
            <w:vAlign w:val="bottom"/>
            <w:hideMark/>
          </w:tcPr>
          <w:p w14:paraId="52DEC1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69F9E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837 (614-1143)</w:t>
            </w:r>
          </w:p>
        </w:tc>
      </w:tr>
      <w:tr w:rsidR="00B0760D" w:rsidRPr="00B0760D" w14:paraId="47F9D62B" w14:textId="77777777" w:rsidTr="00B0760D">
        <w:trPr>
          <w:trHeight w:val="320"/>
        </w:trPr>
        <w:tc>
          <w:tcPr>
            <w:tcW w:w="2524" w:type="dxa"/>
            <w:tcBorders>
              <w:top w:val="nil"/>
              <w:left w:val="nil"/>
              <w:bottom w:val="nil"/>
              <w:right w:val="nil"/>
            </w:tcBorders>
            <w:shd w:val="clear" w:color="auto" w:fill="auto"/>
            <w:noWrap/>
            <w:vAlign w:val="bottom"/>
            <w:hideMark/>
          </w:tcPr>
          <w:p w14:paraId="353BDF7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F7BC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F0B55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40.2 (21.4-62)</w:t>
            </w:r>
          </w:p>
        </w:tc>
        <w:tc>
          <w:tcPr>
            <w:tcW w:w="1660" w:type="dxa"/>
            <w:tcBorders>
              <w:top w:val="nil"/>
              <w:left w:val="nil"/>
              <w:bottom w:val="nil"/>
              <w:right w:val="nil"/>
            </w:tcBorders>
            <w:shd w:val="clear" w:color="auto" w:fill="auto"/>
            <w:noWrap/>
            <w:vAlign w:val="bottom"/>
            <w:hideMark/>
          </w:tcPr>
          <w:p w14:paraId="30EA95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76.3 (51.6-89.5)</w:t>
            </w:r>
          </w:p>
        </w:tc>
        <w:tc>
          <w:tcPr>
            <w:tcW w:w="1800" w:type="dxa"/>
            <w:tcBorders>
              <w:top w:val="nil"/>
              <w:left w:val="nil"/>
              <w:bottom w:val="nil"/>
              <w:right w:val="nil"/>
            </w:tcBorders>
            <w:shd w:val="clear" w:color="auto" w:fill="auto"/>
            <w:noWrap/>
            <w:vAlign w:val="bottom"/>
            <w:hideMark/>
          </w:tcPr>
          <w:p w14:paraId="326A6D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682 (360-1059)</w:t>
            </w:r>
          </w:p>
        </w:tc>
        <w:tc>
          <w:tcPr>
            <w:tcW w:w="1800" w:type="dxa"/>
            <w:tcBorders>
              <w:top w:val="nil"/>
              <w:left w:val="nil"/>
              <w:bottom w:val="nil"/>
              <w:right w:val="nil"/>
            </w:tcBorders>
            <w:shd w:val="clear" w:color="auto" w:fill="auto"/>
            <w:noWrap/>
            <w:vAlign w:val="bottom"/>
            <w:hideMark/>
          </w:tcPr>
          <w:p w14:paraId="37FEE0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4352 (2899-5005)</w:t>
            </w:r>
          </w:p>
        </w:tc>
      </w:tr>
      <w:tr w:rsidR="00B0760D" w:rsidRPr="00B0760D" w14:paraId="0D65B695" w14:textId="77777777" w:rsidTr="00B0760D">
        <w:trPr>
          <w:trHeight w:val="320"/>
        </w:trPr>
        <w:tc>
          <w:tcPr>
            <w:tcW w:w="2524" w:type="dxa"/>
            <w:tcBorders>
              <w:top w:val="nil"/>
              <w:left w:val="nil"/>
              <w:bottom w:val="nil"/>
              <w:right w:val="nil"/>
            </w:tcBorders>
            <w:shd w:val="clear" w:color="auto" w:fill="auto"/>
            <w:noWrap/>
            <w:vAlign w:val="bottom"/>
            <w:hideMark/>
          </w:tcPr>
          <w:p w14:paraId="569A120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B176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62740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 (16.2-46.4)</w:t>
            </w:r>
          </w:p>
        </w:tc>
        <w:tc>
          <w:tcPr>
            <w:tcW w:w="1660" w:type="dxa"/>
            <w:tcBorders>
              <w:top w:val="nil"/>
              <w:left w:val="nil"/>
              <w:bottom w:val="nil"/>
              <w:right w:val="nil"/>
            </w:tcBorders>
            <w:shd w:val="clear" w:color="auto" w:fill="auto"/>
            <w:noWrap/>
            <w:vAlign w:val="bottom"/>
            <w:hideMark/>
          </w:tcPr>
          <w:p w14:paraId="2AD152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39.7 (23.2-59.7)</w:t>
            </w:r>
          </w:p>
        </w:tc>
        <w:tc>
          <w:tcPr>
            <w:tcW w:w="1800" w:type="dxa"/>
            <w:tcBorders>
              <w:top w:val="nil"/>
              <w:left w:val="nil"/>
              <w:bottom w:val="nil"/>
              <w:right w:val="nil"/>
            </w:tcBorders>
            <w:shd w:val="clear" w:color="auto" w:fill="auto"/>
            <w:noWrap/>
            <w:vAlign w:val="bottom"/>
            <w:hideMark/>
          </w:tcPr>
          <w:p w14:paraId="3B4749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492 (271-787)</w:t>
            </w:r>
          </w:p>
        </w:tc>
        <w:tc>
          <w:tcPr>
            <w:tcW w:w="1800" w:type="dxa"/>
            <w:tcBorders>
              <w:top w:val="nil"/>
              <w:left w:val="nil"/>
              <w:bottom w:val="nil"/>
              <w:right w:val="nil"/>
            </w:tcBorders>
            <w:shd w:val="clear" w:color="auto" w:fill="auto"/>
            <w:noWrap/>
            <w:vAlign w:val="bottom"/>
            <w:hideMark/>
          </w:tcPr>
          <w:p w14:paraId="38ED94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2253 (1319-3391)</w:t>
            </w:r>
          </w:p>
        </w:tc>
      </w:tr>
      <w:tr w:rsidR="00B0760D" w:rsidRPr="00B0760D" w14:paraId="5AF0C799" w14:textId="77777777" w:rsidTr="00B0760D">
        <w:trPr>
          <w:trHeight w:val="320"/>
        </w:trPr>
        <w:tc>
          <w:tcPr>
            <w:tcW w:w="2524" w:type="dxa"/>
            <w:tcBorders>
              <w:top w:val="nil"/>
              <w:left w:val="nil"/>
              <w:bottom w:val="nil"/>
              <w:right w:val="nil"/>
            </w:tcBorders>
            <w:shd w:val="clear" w:color="auto" w:fill="auto"/>
            <w:noWrap/>
            <w:vAlign w:val="bottom"/>
            <w:hideMark/>
          </w:tcPr>
          <w:p w14:paraId="121A36B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B0DF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67AD1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(5.7-9.2)</w:t>
            </w:r>
          </w:p>
        </w:tc>
        <w:tc>
          <w:tcPr>
            <w:tcW w:w="1660" w:type="dxa"/>
            <w:tcBorders>
              <w:top w:val="nil"/>
              <w:left w:val="nil"/>
              <w:bottom w:val="nil"/>
              <w:right w:val="nil"/>
            </w:tcBorders>
            <w:shd w:val="clear" w:color="auto" w:fill="auto"/>
            <w:noWrap/>
            <w:vAlign w:val="bottom"/>
            <w:hideMark/>
          </w:tcPr>
          <w:p w14:paraId="50C97D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(5.9-9.8)</w:t>
            </w:r>
          </w:p>
        </w:tc>
        <w:tc>
          <w:tcPr>
            <w:tcW w:w="1800" w:type="dxa"/>
            <w:tcBorders>
              <w:top w:val="nil"/>
              <w:left w:val="nil"/>
              <w:bottom w:val="nil"/>
              <w:right w:val="nil"/>
            </w:tcBorders>
            <w:shd w:val="clear" w:color="auto" w:fill="auto"/>
            <w:noWrap/>
            <w:vAlign w:val="bottom"/>
            <w:hideMark/>
          </w:tcPr>
          <w:p w14:paraId="5CEE2F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(96-158)</w:t>
            </w:r>
          </w:p>
        </w:tc>
        <w:tc>
          <w:tcPr>
            <w:tcW w:w="1800" w:type="dxa"/>
            <w:tcBorders>
              <w:top w:val="nil"/>
              <w:left w:val="nil"/>
              <w:bottom w:val="nil"/>
              <w:right w:val="nil"/>
            </w:tcBorders>
            <w:shd w:val="clear" w:color="auto" w:fill="auto"/>
            <w:noWrap/>
            <w:vAlign w:val="bottom"/>
            <w:hideMark/>
          </w:tcPr>
          <w:p w14:paraId="389C30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446 (334-557)</w:t>
            </w:r>
          </w:p>
        </w:tc>
      </w:tr>
      <w:tr w:rsidR="00B0760D" w:rsidRPr="00B0760D" w14:paraId="410D0609" w14:textId="77777777" w:rsidTr="00B0760D">
        <w:trPr>
          <w:trHeight w:val="320"/>
        </w:trPr>
        <w:tc>
          <w:tcPr>
            <w:tcW w:w="2524" w:type="dxa"/>
            <w:tcBorders>
              <w:top w:val="nil"/>
              <w:left w:val="nil"/>
              <w:bottom w:val="nil"/>
              <w:right w:val="nil"/>
            </w:tcBorders>
            <w:shd w:val="clear" w:color="auto" w:fill="auto"/>
            <w:noWrap/>
            <w:vAlign w:val="bottom"/>
            <w:hideMark/>
          </w:tcPr>
          <w:p w14:paraId="62261A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D6DC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FE1D5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(6.5-12.7)</w:t>
            </w:r>
          </w:p>
        </w:tc>
        <w:tc>
          <w:tcPr>
            <w:tcW w:w="1660" w:type="dxa"/>
            <w:tcBorders>
              <w:top w:val="nil"/>
              <w:left w:val="nil"/>
              <w:bottom w:val="nil"/>
              <w:right w:val="nil"/>
            </w:tcBorders>
            <w:shd w:val="clear" w:color="auto" w:fill="auto"/>
            <w:noWrap/>
            <w:vAlign w:val="bottom"/>
            <w:hideMark/>
          </w:tcPr>
          <w:p w14:paraId="25D21D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(8.3-16.3)</w:t>
            </w:r>
          </w:p>
        </w:tc>
        <w:tc>
          <w:tcPr>
            <w:tcW w:w="1800" w:type="dxa"/>
            <w:tcBorders>
              <w:top w:val="nil"/>
              <w:left w:val="nil"/>
              <w:bottom w:val="nil"/>
              <w:right w:val="nil"/>
            </w:tcBorders>
            <w:shd w:val="clear" w:color="auto" w:fill="auto"/>
            <w:noWrap/>
            <w:vAlign w:val="bottom"/>
            <w:hideMark/>
          </w:tcPr>
          <w:p w14:paraId="08D43F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(109-217)</w:t>
            </w:r>
          </w:p>
        </w:tc>
        <w:tc>
          <w:tcPr>
            <w:tcW w:w="1800" w:type="dxa"/>
            <w:tcBorders>
              <w:top w:val="nil"/>
              <w:left w:val="nil"/>
              <w:bottom w:val="nil"/>
              <w:right w:val="nil"/>
            </w:tcBorders>
            <w:shd w:val="clear" w:color="auto" w:fill="auto"/>
            <w:noWrap/>
            <w:vAlign w:val="bottom"/>
            <w:hideMark/>
          </w:tcPr>
          <w:p w14:paraId="51A1A3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637 (468-919)</w:t>
            </w:r>
          </w:p>
        </w:tc>
      </w:tr>
      <w:tr w:rsidR="00B0760D" w:rsidRPr="00B0760D" w14:paraId="079D282E" w14:textId="77777777" w:rsidTr="00B0760D">
        <w:trPr>
          <w:trHeight w:val="320"/>
        </w:trPr>
        <w:tc>
          <w:tcPr>
            <w:tcW w:w="2524" w:type="dxa"/>
            <w:tcBorders>
              <w:top w:val="nil"/>
              <w:left w:val="nil"/>
              <w:bottom w:val="nil"/>
              <w:right w:val="nil"/>
            </w:tcBorders>
            <w:shd w:val="clear" w:color="auto" w:fill="auto"/>
            <w:noWrap/>
            <w:vAlign w:val="bottom"/>
            <w:hideMark/>
          </w:tcPr>
          <w:p w14:paraId="2BAD53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6DD8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80903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(12.5-22.9)</w:t>
            </w:r>
          </w:p>
        </w:tc>
        <w:tc>
          <w:tcPr>
            <w:tcW w:w="1660" w:type="dxa"/>
            <w:tcBorders>
              <w:top w:val="nil"/>
              <w:left w:val="nil"/>
              <w:bottom w:val="nil"/>
              <w:right w:val="nil"/>
            </w:tcBorders>
            <w:shd w:val="clear" w:color="auto" w:fill="auto"/>
            <w:noWrap/>
            <w:vAlign w:val="bottom"/>
            <w:hideMark/>
          </w:tcPr>
          <w:p w14:paraId="2CD99C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(6.4-15.4)</w:t>
            </w:r>
          </w:p>
        </w:tc>
        <w:tc>
          <w:tcPr>
            <w:tcW w:w="1800" w:type="dxa"/>
            <w:tcBorders>
              <w:top w:val="nil"/>
              <w:left w:val="nil"/>
              <w:bottom w:val="nil"/>
              <w:right w:val="nil"/>
            </w:tcBorders>
            <w:shd w:val="clear" w:color="auto" w:fill="auto"/>
            <w:noWrap/>
            <w:vAlign w:val="bottom"/>
            <w:hideMark/>
          </w:tcPr>
          <w:p w14:paraId="335B6C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293 (212-393)</w:t>
            </w:r>
          </w:p>
        </w:tc>
        <w:tc>
          <w:tcPr>
            <w:tcW w:w="1800" w:type="dxa"/>
            <w:tcBorders>
              <w:top w:val="nil"/>
              <w:left w:val="nil"/>
              <w:bottom w:val="nil"/>
              <w:right w:val="nil"/>
            </w:tcBorders>
            <w:shd w:val="clear" w:color="auto" w:fill="auto"/>
            <w:noWrap/>
            <w:vAlign w:val="bottom"/>
            <w:hideMark/>
          </w:tcPr>
          <w:p w14:paraId="555060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547 (366-874)</w:t>
            </w:r>
          </w:p>
        </w:tc>
      </w:tr>
      <w:tr w:rsidR="00B0760D" w:rsidRPr="00B0760D" w14:paraId="65B55C89" w14:textId="77777777" w:rsidTr="00B0760D">
        <w:trPr>
          <w:trHeight w:val="320"/>
        </w:trPr>
        <w:tc>
          <w:tcPr>
            <w:tcW w:w="2524" w:type="dxa"/>
            <w:tcBorders>
              <w:top w:val="nil"/>
              <w:left w:val="nil"/>
              <w:bottom w:val="nil"/>
              <w:right w:val="nil"/>
            </w:tcBorders>
            <w:shd w:val="clear" w:color="auto" w:fill="auto"/>
            <w:noWrap/>
            <w:vAlign w:val="bottom"/>
            <w:hideMark/>
          </w:tcPr>
          <w:p w14:paraId="331B328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6EE3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A1799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(2.1-2.7)</w:t>
            </w:r>
          </w:p>
        </w:tc>
        <w:tc>
          <w:tcPr>
            <w:tcW w:w="1660" w:type="dxa"/>
            <w:tcBorders>
              <w:top w:val="nil"/>
              <w:left w:val="nil"/>
              <w:bottom w:val="nil"/>
              <w:right w:val="nil"/>
            </w:tcBorders>
            <w:shd w:val="clear" w:color="auto" w:fill="auto"/>
            <w:noWrap/>
            <w:vAlign w:val="bottom"/>
            <w:hideMark/>
          </w:tcPr>
          <w:p w14:paraId="76731E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(2.4-3.2)</w:t>
            </w:r>
          </w:p>
        </w:tc>
        <w:tc>
          <w:tcPr>
            <w:tcW w:w="1800" w:type="dxa"/>
            <w:tcBorders>
              <w:top w:val="nil"/>
              <w:left w:val="nil"/>
              <w:bottom w:val="nil"/>
              <w:right w:val="nil"/>
            </w:tcBorders>
            <w:shd w:val="clear" w:color="auto" w:fill="auto"/>
            <w:noWrap/>
            <w:vAlign w:val="bottom"/>
            <w:hideMark/>
          </w:tcPr>
          <w:p w14:paraId="395B03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(36-46)</w:t>
            </w:r>
          </w:p>
        </w:tc>
        <w:tc>
          <w:tcPr>
            <w:tcW w:w="1800" w:type="dxa"/>
            <w:tcBorders>
              <w:top w:val="nil"/>
              <w:left w:val="nil"/>
              <w:bottom w:val="nil"/>
              <w:right w:val="nil"/>
            </w:tcBorders>
            <w:shd w:val="clear" w:color="auto" w:fill="auto"/>
            <w:noWrap/>
            <w:vAlign w:val="bottom"/>
            <w:hideMark/>
          </w:tcPr>
          <w:p w14:paraId="739CE9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(138-180)</w:t>
            </w:r>
          </w:p>
        </w:tc>
      </w:tr>
      <w:tr w:rsidR="00B0760D" w:rsidRPr="00B0760D" w14:paraId="40EEA3EE" w14:textId="77777777" w:rsidTr="00B0760D">
        <w:trPr>
          <w:trHeight w:val="320"/>
        </w:trPr>
        <w:tc>
          <w:tcPr>
            <w:tcW w:w="2524" w:type="dxa"/>
            <w:tcBorders>
              <w:top w:val="nil"/>
              <w:left w:val="nil"/>
              <w:bottom w:val="nil"/>
              <w:right w:val="nil"/>
            </w:tcBorders>
            <w:shd w:val="clear" w:color="auto" w:fill="auto"/>
            <w:noWrap/>
            <w:vAlign w:val="bottom"/>
            <w:hideMark/>
          </w:tcPr>
          <w:p w14:paraId="79ABD9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C796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3EB57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660" w:type="dxa"/>
            <w:tcBorders>
              <w:top w:val="nil"/>
              <w:left w:val="nil"/>
              <w:bottom w:val="nil"/>
              <w:right w:val="nil"/>
            </w:tcBorders>
            <w:shd w:val="clear" w:color="auto" w:fill="auto"/>
            <w:noWrap/>
            <w:vAlign w:val="bottom"/>
            <w:hideMark/>
          </w:tcPr>
          <w:p w14:paraId="4675FF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37E45D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(14-20)</w:t>
            </w:r>
          </w:p>
        </w:tc>
        <w:tc>
          <w:tcPr>
            <w:tcW w:w="1800" w:type="dxa"/>
            <w:tcBorders>
              <w:top w:val="nil"/>
              <w:left w:val="nil"/>
              <w:bottom w:val="nil"/>
              <w:right w:val="nil"/>
            </w:tcBorders>
            <w:shd w:val="clear" w:color="auto" w:fill="auto"/>
            <w:noWrap/>
            <w:vAlign w:val="bottom"/>
            <w:hideMark/>
          </w:tcPr>
          <w:p w14:paraId="4EF24F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(71-86)</w:t>
            </w:r>
          </w:p>
        </w:tc>
      </w:tr>
      <w:tr w:rsidR="00B0760D" w:rsidRPr="00B0760D" w14:paraId="5E723E69" w14:textId="77777777" w:rsidTr="00B0760D">
        <w:trPr>
          <w:trHeight w:val="320"/>
        </w:trPr>
        <w:tc>
          <w:tcPr>
            <w:tcW w:w="2524" w:type="dxa"/>
            <w:tcBorders>
              <w:top w:val="nil"/>
              <w:left w:val="nil"/>
              <w:bottom w:val="nil"/>
              <w:right w:val="nil"/>
            </w:tcBorders>
            <w:shd w:val="clear" w:color="auto" w:fill="auto"/>
            <w:noWrap/>
            <w:vAlign w:val="bottom"/>
            <w:hideMark/>
          </w:tcPr>
          <w:p w14:paraId="1E13C8B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07D3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F497F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(0.8-1.3)</w:t>
            </w:r>
          </w:p>
        </w:tc>
        <w:tc>
          <w:tcPr>
            <w:tcW w:w="1660" w:type="dxa"/>
            <w:tcBorders>
              <w:top w:val="nil"/>
              <w:left w:val="nil"/>
              <w:bottom w:val="nil"/>
              <w:right w:val="nil"/>
            </w:tcBorders>
            <w:shd w:val="clear" w:color="auto" w:fill="auto"/>
            <w:noWrap/>
            <w:vAlign w:val="bottom"/>
            <w:hideMark/>
          </w:tcPr>
          <w:p w14:paraId="21B720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(1.1-1.6)</w:t>
            </w:r>
          </w:p>
        </w:tc>
        <w:tc>
          <w:tcPr>
            <w:tcW w:w="1800" w:type="dxa"/>
            <w:tcBorders>
              <w:top w:val="nil"/>
              <w:left w:val="nil"/>
              <w:bottom w:val="nil"/>
              <w:right w:val="nil"/>
            </w:tcBorders>
            <w:shd w:val="clear" w:color="auto" w:fill="auto"/>
            <w:noWrap/>
            <w:vAlign w:val="bottom"/>
            <w:hideMark/>
          </w:tcPr>
          <w:p w14:paraId="0962CA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(14-21)</w:t>
            </w:r>
          </w:p>
        </w:tc>
        <w:tc>
          <w:tcPr>
            <w:tcW w:w="1800" w:type="dxa"/>
            <w:tcBorders>
              <w:top w:val="nil"/>
              <w:left w:val="nil"/>
              <w:bottom w:val="nil"/>
              <w:right w:val="nil"/>
            </w:tcBorders>
            <w:shd w:val="clear" w:color="auto" w:fill="auto"/>
            <w:noWrap/>
            <w:vAlign w:val="bottom"/>
            <w:hideMark/>
          </w:tcPr>
          <w:p w14:paraId="2E03AF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(64-90)</w:t>
            </w:r>
          </w:p>
        </w:tc>
      </w:tr>
      <w:tr w:rsidR="00B0760D" w:rsidRPr="00B0760D" w14:paraId="60620BBC" w14:textId="77777777" w:rsidTr="00B0760D">
        <w:trPr>
          <w:trHeight w:val="320"/>
        </w:trPr>
        <w:tc>
          <w:tcPr>
            <w:tcW w:w="2524" w:type="dxa"/>
            <w:tcBorders>
              <w:top w:val="nil"/>
              <w:left w:val="nil"/>
              <w:bottom w:val="nil"/>
              <w:right w:val="nil"/>
            </w:tcBorders>
            <w:shd w:val="clear" w:color="auto" w:fill="auto"/>
            <w:noWrap/>
            <w:vAlign w:val="bottom"/>
            <w:hideMark/>
          </w:tcPr>
          <w:p w14:paraId="5FD136F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3635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2B57A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(0.1-0.5)</w:t>
            </w:r>
          </w:p>
        </w:tc>
        <w:tc>
          <w:tcPr>
            <w:tcW w:w="1660" w:type="dxa"/>
            <w:tcBorders>
              <w:top w:val="nil"/>
              <w:left w:val="nil"/>
              <w:bottom w:val="nil"/>
              <w:right w:val="nil"/>
            </w:tcBorders>
            <w:shd w:val="clear" w:color="auto" w:fill="auto"/>
            <w:noWrap/>
            <w:vAlign w:val="bottom"/>
            <w:hideMark/>
          </w:tcPr>
          <w:p w14:paraId="172470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(0.1-0.5)</w:t>
            </w:r>
          </w:p>
        </w:tc>
        <w:tc>
          <w:tcPr>
            <w:tcW w:w="1800" w:type="dxa"/>
            <w:tcBorders>
              <w:top w:val="nil"/>
              <w:left w:val="nil"/>
              <w:bottom w:val="nil"/>
              <w:right w:val="nil"/>
            </w:tcBorders>
            <w:shd w:val="clear" w:color="auto" w:fill="auto"/>
            <w:noWrap/>
            <w:vAlign w:val="bottom"/>
            <w:hideMark/>
          </w:tcPr>
          <w:p w14:paraId="6C0048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(1-8)</w:t>
            </w:r>
          </w:p>
        </w:tc>
        <w:tc>
          <w:tcPr>
            <w:tcW w:w="1800" w:type="dxa"/>
            <w:tcBorders>
              <w:top w:val="nil"/>
              <w:left w:val="nil"/>
              <w:bottom w:val="nil"/>
              <w:right w:val="nil"/>
            </w:tcBorders>
            <w:shd w:val="clear" w:color="auto" w:fill="auto"/>
            <w:noWrap/>
            <w:vAlign w:val="bottom"/>
            <w:hideMark/>
          </w:tcPr>
          <w:p w14:paraId="61DC6D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(4-28)</w:t>
            </w:r>
          </w:p>
        </w:tc>
      </w:tr>
      <w:tr w:rsidR="00B0760D" w:rsidRPr="00B0760D" w14:paraId="582F7159" w14:textId="77777777" w:rsidTr="00B0760D">
        <w:trPr>
          <w:trHeight w:val="320"/>
        </w:trPr>
        <w:tc>
          <w:tcPr>
            <w:tcW w:w="2524" w:type="dxa"/>
            <w:tcBorders>
              <w:top w:val="nil"/>
              <w:left w:val="nil"/>
              <w:bottom w:val="nil"/>
              <w:right w:val="nil"/>
            </w:tcBorders>
            <w:shd w:val="clear" w:color="auto" w:fill="auto"/>
            <w:noWrap/>
            <w:vAlign w:val="bottom"/>
            <w:hideMark/>
          </w:tcPr>
          <w:p w14:paraId="2C6920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Macedonia</w:t>
            </w:r>
          </w:p>
        </w:tc>
        <w:tc>
          <w:tcPr>
            <w:tcW w:w="2180" w:type="dxa"/>
            <w:tcBorders>
              <w:top w:val="nil"/>
              <w:left w:val="nil"/>
              <w:bottom w:val="nil"/>
              <w:right w:val="nil"/>
            </w:tcBorders>
            <w:shd w:val="clear" w:color="auto" w:fill="auto"/>
            <w:noWrap/>
            <w:vAlign w:val="bottom"/>
            <w:hideMark/>
          </w:tcPr>
          <w:p w14:paraId="5815D1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8233A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73.4 (67.1-80.1)</w:t>
            </w:r>
          </w:p>
        </w:tc>
        <w:tc>
          <w:tcPr>
            <w:tcW w:w="1660" w:type="dxa"/>
            <w:tcBorders>
              <w:top w:val="nil"/>
              <w:left w:val="nil"/>
              <w:bottom w:val="nil"/>
              <w:right w:val="nil"/>
            </w:tcBorders>
            <w:shd w:val="clear" w:color="auto" w:fill="auto"/>
            <w:noWrap/>
            <w:vAlign w:val="bottom"/>
            <w:hideMark/>
          </w:tcPr>
          <w:p w14:paraId="5A7DA7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85.6 (79.6-90.7)</w:t>
            </w:r>
          </w:p>
        </w:tc>
        <w:tc>
          <w:tcPr>
            <w:tcW w:w="1800" w:type="dxa"/>
            <w:tcBorders>
              <w:top w:val="nil"/>
              <w:left w:val="nil"/>
              <w:bottom w:val="nil"/>
              <w:right w:val="nil"/>
            </w:tcBorders>
            <w:shd w:val="clear" w:color="auto" w:fill="auto"/>
            <w:noWrap/>
            <w:vAlign w:val="bottom"/>
            <w:hideMark/>
          </w:tcPr>
          <w:p w14:paraId="219755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2625 (2385-2877)</w:t>
            </w:r>
          </w:p>
        </w:tc>
        <w:tc>
          <w:tcPr>
            <w:tcW w:w="1800" w:type="dxa"/>
            <w:tcBorders>
              <w:top w:val="nil"/>
              <w:left w:val="nil"/>
              <w:bottom w:val="nil"/>
              <w:right w:val="nil"/>
            </w:tcBorders>
            <w:shd w:val="clear" w:color="auto" w:fill="auto"/>
            <w:noWrap/>
            <w:vAlign w:val="bottom"/>
            <w:hideMark/>
          </w:tcPr>
          <w:p w14:paraId="45BF55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5873 (5460-6260)</w:t>
            </w:r>
          </w:p>
        </w:tc>
      </w:tr>
      <w:tr w:rsidR="00B0760D" w:rsidRPr="00B0760D" w14:paraId="6DE69C61" w14:textId="77777777" w:rsidTr="00B0760D">
        <w:trPr>
          <w:trHeight w:val="320"/>
        </w:trPr>
        <w:tc>
          <w:tcPr>
            <w:tcW w:w="2524" w:type="dxa"/>
            <w:tcBorders>
              <w:top w:val="nil"/>
              <w:left w:val="nil"/>
              <w:bottom w:val="nil"/>
              <w:right w:val="nil"/>
            </w:tcBorders>
            <w:shd w:val="clear" w:color="auto" w:fill="auto"/>
            <w:noWrap/>
            <w:vAlign w:val="bottom"/>
            <w:hideMark/>
          </w:tcPr>
          <w:p w14:paraId="2F1C4D0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C4F7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E4DC1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38.9 (36.6-40.6)</w:t>
            </w:r>
          </w:p>
        </w:tc>
        <w:tc>
          <w:tcPr>
            <w:tcW w:w="1660" w:type="dxa"/>
            <w:tcBorders>
              <w:top w:val="nil"/>
              <w:left w:val="nil"/>
              <w:bottom w:val="nil"/>
              <w:right w:val="nil"/>
            </w:tcBorders>
            <w:shd w:val="clear" w:color="auto" w:fill="auto"/>
            <w:noWrap/>
            <w:vAlign w:val="bottom"/>
            <w:hideMark/>
          </w:tcPr>
          <w:p w14:paraId="07FB38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23.5 (16.8-29.8)</w:t>
            </w:r>
          </w:p>
        </w:tc>
        <w:tc>
          <w:tcPr>
            <w:tcW w:w="1800" w:type="dxa"/>
            <w:tcBorders>
              <w:top w:val="nil"/>
              <w:left w:val="nil"/>
              <w:bottom w:val="nil"/>
              <w:right w:val="nil"/>
            </w:tcBorders>
            <w:shd w:val="clear" w:color="auto" w:fill="auto"/>
            <w:noWrap/>
            <w:vAlign w:val="bottom"/>
            <w:hideMark/>
          </w:tcPr>
          <w:p w14:paraId="4BB42D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1388 (1298-1471)</w:t>
            </w:r>
          </w:p>
        </w:tc>
        <w:tc>
          <w:tcPr>
            <w:tcW w:w="1800" w:type="dxa"/>
            <w:tcBorders>
              <w:top w:val="nil"/>
              <w:left w:val="nil"/>
              <w:bottom w:val="nil"/>
              <w:right w:val="nil"/>
            </w:tcBorders>
            <w:shd w:val="clear" w:color="auto" w:fill="auto"/>
            <w:noWrap/>
            <w:vAlign w:val="bottom"/>
            <w:hideMark/>
          </w:tcPr>
          <w:p w14:paraId="5A4D98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1614 (1150-2062)</w:t>
            </w:r>
          </w:p>
        </w:tc>
      </w:tr>
      <w:tr w:rsidR="00B0760D" w:rsidRPr="00B0760D" w14:paraId="158A4CF4" w14:textId="77777777" w:rsidTr="00B0760D">
        <w:trPr>
          <w:trHeight w:val="320"/>
        </w:trPr>
        <w:tc>
          <w:tcPr>
            <w:tcW w:w="2524" w:type="dxa"/>
            <w:tcBorders>
              <w:top w:val="nil"/>
              <w:left w:val="nil"/>
              <w:bottom w:val="nil"/>
              <w:right w:val="nil"/>
            </w:tcBorders>
            <w:shd w:val="clear" w:color="auto" w:fill="auto"/>
            <w:noWrap/>
            <w:vAlign w:val="bottom"/>
            <w:hideMark/>
          </w:tcPr>
          <w:p w14:paraId="430A214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ABC4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6A46A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(13.8-25.2)</w:t>
            </w:r>
          </w:p>
        </w:tc>
        <w:tc>
          <w:tcPr>
            <w:tcW w:w="1660" w:type="dxa"/>
            <w:tcBorders>
              <w:top w:val="nil"/>
              <w:left w:val="nil"/>
              <w:bottom w:val="nil"/>
              <w:right w:val="nil"/>
            </w:tcBorders>
            <w:shd w:val="clear" w:color="auto" w:fill="auto"/>
            <w:noWrap/>
            <w:vAlign w:val="bottom"/>
            <w:hideMark/>
          </w:tcPr>
          <w:p w14:paraId="5CA01C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(16.2-29.8)</w:t>
            </w:r>
          </w:p>
        </w:tc>
        <w:tc>
          <w:tcPr>
            <w:tcW w:w="1800" w:type="dxa"/>
            <w:tcBorders>
              <w:top w:val="nil"/>
              <w:left w:val="nil"/>
              <w:bottom w:val="nil"/>
              <w:right w:val="nil"/>
            </w:tcBorders>
            <w:shd w:val="clear" w:color="auto" w:fill="auto"/>
            <w:noWrap/>
            <w:vAlign w:val="bottom"/>
            <w:hideMark/>
          </w:tcPr>
          <w:p w14:paraId="056678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673 (493-903)</w:t>
            </w:r>
          </w:p>
        </w:tc>
        <w:tc>
          <w:tcPr>
            <w:tcW w:w="1800" w:type="dxa"/>
            <w:tcBorders>
              <w:top w:val="nil"/>
              <w:left w:val="nil"/>
              <w:bottom w:val="nil"/>
              <w:right w:val="nil"/>
            </w:tcBorders>
            <w:shd w:val="clear" w:color="auto" w:fill="auto"/>
            <w:noWrap/>
            <w:vAlign w:val="bottom"/>
            <w:hideMark/>
          </w:tcPr>
          <w:p w14:paraId="47369F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1516 (1117-2033)</w:t>
            </w:r>
          </w:p>
        </w:tc>
      </w:tr>
      <w:tr w:rsidR="00B0760D" w:rsidRPr="00B0760D" w14:paraId="2038E0D9" w14:textId="77777777" w:rsidTr="00B0760D">
        <w:trPr>
          <w:trHeight w:val="320"/>
        </w:trPr>
        <w:tc>
          <w:tcPr>
            <w:tcW w:w="2524" w:type="dxa"/>
            <w:tcBorders>
              <w:top w:val="nil"/>
              <w:left w:val="nil"/>
              <w:bottom w:val="nil"/>
              <w:right w:val="nil"/>
            </w:tcBorders>
            <w:shd w:val="clear" w:color="auto" w:fill="auto"/>
            <w:noWrap/>
            <w:vAlign w:val="bottom"/>
            <w:hideMark/>
          </w:tcPr>
          <w:p w14:paraId="75B6E96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25208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C5DF5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(0.3-0.7)</w:t>
            </w:r>
          </w:p>
        </w:tc>
        <w:tc>
          <w:tcPr>
            <w:tcW w:w="1660" w:type="dxa"/>
            <w:tcBorders>
              <w:top w:val="nil"/>
              <w:left w:val="nil"/>
              <w:bottom w:val="nil"/>
              <w:right w:val="nil"/>
            </w:tcBorders>
            <w:shd w:val="clear" w:color="auto" w:fill="auto"/>
            <w:noWrap/>
            <w:vAlign w:val="bottom"/>
            <w:hideMark/>
          </w:tcPr>
          <w:p w14:paraId="3B8DA5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(0.7-1.5)</w:t>
            </w:r>
          </w:p>
        </w:tc>
        <w:tc>
          <w:tcPr>
            <w:tcW w:w="1800" w:type="dxa"/>
            <w:tcBorders>
              <w:top w:val="nil"/>
              <w:left w:val="nil"/>
              <w:bottom w:val="nil"/>
              <w:right w:val="nil"/>
            </w:tcBorders>
            <w:shd w:val="clear" w:color="auto" w:fill="auto"/>
            <w:noWrap/>
            <w:vAlign w:val="bottom"/>
            <w:hideMark/>
          </w:tcPr>
          <w:p w14:paraId="44027E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(12-26)</w:t>
            </w:r>
          </w:p>
        </w:tc>
        <w:tc>
          <w:tcPr>
            <w:tcW w:w="1800" w:type="dxa"/>
            <w:tcBorders>
              <w:top w:val="nil"/>
              <w:left w:val="nil"/>
              <w:bottom w:val="nil"/>
              <w:right w:val="nil"/>
            </w:tcBorders>
            <w:shd w:val="clear" w:color="auto" w:fill="auto"/>
            <w:noWrap/>
            <w:vAlign w:val="bottom"/>
            <w:hideMark/>
          </w:tcPr>
          <w:p w14:paraId="2ECA41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(49-105)</w:t>
            </w:r>
          </w:p>
        </w:tc>
      </w:tr>
      <w:tr w:rsidR="00B0760D" w:rsidRPr="00B0760D" w14:paraId="2FDE1E8C" w14:textId="77777777" w:rsidTr="00B0760D">
        <w:trPr>
          <w:trHeight w:val="320"/>
        </w:trPr>
        <w:tc>
          <w:tcPr>
            <w:tcW w:w="2524" w:type="dxa"/>
            <w:tcBorders>
              <w:top w:val="nil"/>
              <w:left w:val="nil"/>
              <w:bottom w:val="nil"/>
              <w:right w:val="nil"/>
            </w:tcBorders>
            <w:shd w:val="clear" w:color="auto" w:fill="auto"/>
            <w:noWrap/>
            <w:vAlign w:val="bottom"/>
            <w:hideMark/>
          </w:tcPr>
          <w:p w14:paraId="4116BA8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FF854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8A87D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(13.5-24.8)</w:t>
            </w:r>
          </w:p>
        </w:tc>
        <w:tc>
          <w:tcPr>
            <w:tcW w:w="1660" w:type="dxa"/>
            <w:tcBorders>
              <w:top w:val="nil"/>
              <w:left w:val="nil"/>
              <w:bottom w:val="nil"/>
              <w:right w:val="nil"/>
            </w:tcBorders>
            <w:shd w:val="clear" w:color="auto" w:fill="auto"/>
            <w:noWrap/>
            <w:vAlign w:val="bottom"/>
            <w:hideMark/>
          </w:tcPr>
          <w:p w14:paraId="62F419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(15.6-28.8)</w:t>
            </w:r>
          </w:p>
        </w:tc>
        <w:tc>
          <w:tcPr>
            <w:tcW w:w="1800" w:type="dxa"/>
            <w:tcBorders>
              <w:top w:val="nil"/>
              <w:left w:val="nil"/>
              <w:bottom w:val="nil"/>
              <w:right w:val="nil"/>
            </w:tcBorders>
            <w:shd w:val="clear" w:color="auto" w:fill="auto"/>
            <w:noWrap/>
            <w:vAlign w:val="bottom"/>
            <w:hideMark/>
          </w:tcPr>
          <w:p w14:paraId="498EE7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660 (482-886)</w:t>
            </w:r>
          </w:p>
        </w:tc>
        <w:tc>
          <w:tcPr>
            <w:tcW w:w="1800" w:type="dxa"/>
            <w:tcBorders>
              <w:top w:val="nil"/>
              <w:left w:val="nil"/>
              <w:bottom w:val="nil"/>
              <w:right w:val="nil"/>
            </w:tcBorders>
            <w:shd w:val="clear" w:color="auto" w:fill="auto"/>
            <w:noWrap/>
            <w:vAlign w:val="bottom"/>
            <w:hideMark/>
          </w:tcPr>
          <w:p w14:paraId="0A606A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1465 (1076-1968)</w:t>
            </w:r>
          </w:p>
        </w:tc>
      </w:tr>
      <w:tr w:rsidR="00B0760D" w:rsidRPr="00B0760D" w14:paraId="66188C44" w14:textId="77777777" w:rsidTr="00B0760D">
        <w:trPr>
          <w:trHeight w:val="320"/>
        </w:trPr>
        <w:tc>
          <w:tcPr>
            <w:tcW w:w="2524" w:type="dxa"/>
            <w:tcBorders>
              <w:top w:val="nil"/>
              <w:left w:val="nil"/>
              <w:bottom w:val="nil"/>
              <w:right w:val="nil"/>
            </w:tcBorders>
            <w:shd w:val="clear" w:color="auto" w:fill="auto"/>
            <w:noWrap/>
            <w:vAlign w:val="bottom"/>
            <w:hideMark/>
          </w:tcPr>
          <w:p w14:paraId="7746BE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106F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19AA0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38.5 (25-53.5)</w:t>
            </w:r>
          </w:p>
        </w:tc>
        <w:tc>
          <w:tcPr>
            <w:tcW w:w="1660" w:type="dxa"/>
            <w:tcBorders>
              <w:top w:val="nil"/>
              <w:left w:val="nil"/>
              <w:bottom w:val="nil"/>
              <w:right w:val="nil"/>
            </w:tcBorders>
            <w:shd w:val="clear" w:color="auto" w:fill="auto"/>
            <w:noWrap/>
            <w:vAlign w:val="bottom"/>
            <w:hideMark/>
          </w:tcPr>
          <w:p w14:paraId="640CA4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57.5 (43.5-71.6)</w:t>
            </w:r>
          </w:p>
        </w:tc>
        <w:tc>
          <w:tcPr>
            <w:tcW w:w="1800" w:type="dxa"/>
            <w:tcBorders>
              <w:top w:val="nil"/>
              <w:left w:val="nil"/>
              <w:bottom w:val="nil"/>
              <w:right w:val="nil"/>
            </w:tcBorders>
            <w:shd w:val="clear" w:color="auto" w:fill="auto"/>
            <w:noWrap/>
            <w:vAlign w:val="bottom"/>
            <w:hideMark/>
          </w:tcPr>
          <w:p w14:paraId="54010D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1373 (900-1916)</w:t>
            </w:r>
          </w:p>
        </w:tc>
        <w:tc>
          <w:tcPr>
            <w:tcW w:w="1800" w:type="dxa"/>
            <w:tcBorders>
              <w:top w:val="nil"/>
              <w:left w:val="nil"/>
              <w:bottom w:val="nil"/>
              <w:right w:val="nil"/>
            </w:tcBorders>
            <w:shd w:val="clear" w:color="auto" w:fill="auto"/>
            <w:noWrap/>
            <w:vAlign w:val="bottom"/>
            <w:hideMark/>
          </w:tcPr>
          <w:p w14:paraId="4774C7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3962 (2979-4891)</w:t>
            </w:r>
          </w:p>
        </w:tc>
      </w:tr>
      <w:tr w:rsidR="00B0760D" w:rsidRPr="00B0760D" w14:paraId="0BECC9AB" w14:textId="77777777" w:rsidTr="00B0760D">
        <w:trPr>
          <w:trHeight w:val="320"/>
        </w:trPr>
        <w:tc>
          <w:tcPr>
            <w:tcW w:w="2524" w:type="dxa"/>
            <w:tcBorders>
              <w:top w:val="nil"/>
              <w:left w:val="nil"/>
              <w:bottom w:val="nil"/>
              <w:right w:val="nil"/>
            </w:tcBorders>
            <w:shd w:val="clear" w:color="auto" w:fill="auto"/>
            <w:noWrap/>
            <w:vAlign w:val="bottom"/>
            <w:hideMark/>
          </w:tcPr>
          <w:p w14:paraId="56CA0C4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46F2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CE4A7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(9.2-17.6)</w:t>
            </w:r>
          </w:p>
        </w:tc>
        <w:tc>
          <w:tcPr>
            <w:tcW w:w="1660" w:type="dxa"/>
            <w:tcBorders>
              <w:top w:val="nil"/>
              <w:left w:val="nil"/>
              <w:bottom w:val="nil"/>
              <w:right w:val="nil"/>
            </w:tcBorders>
            <w:shd w:val="clear" w:color="auto" w:fill="auto"/>
            <w:noWrap/>
            <w:vAlign w:val="bottom"/>
            <w:hideMark/>
          </w:tcPr>
          <w:p w14:paraId="4B0A3A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19.6 (14.6-25.7)</w:t>
            </w:r>
          </w:p>
        </w:tc>
        <w:tc>
          <w:tcPr>
            <w:tcW w:w="1800" w:type="dxa"/>
            <w:tcBorders>
              <w:top w:val="nil"/>
              <w:left w:val="nil"/>
              <w:bottom w:val="nil"/>
              <w:right w:val="nil"/>
            </w:tcBorders>
            <w:shd w:val="clear" w:color="auto" w:fill="auto"/>
            <w:noWrap/>
            <w:vAlign w:val="bottom"/>
            <w:hideMark/>
          </w:tcPr>
          <w:p w14:paraId="627375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462 (324-633)</w:t>
            </w:r>
          </w:p>
        </w:tc>
        <w:tc>
          <w:tcPr>
            <w:tcW w:w="1800" w:type="dxa"/>
            <w:tcBorders>
              <w:top w:val="nil"/>
              <w:left w:val="nil"/>
              <w:bottom w:val="nil"/>
              <w:right w:val="nil"/>
            </w:tcBorders>
            <w:shd w:val="clear" w:color="auto" w:fill="auto"/>
            <w:noWrap/>
            <w:vAlign w:val="bottom"/>
            <w:hideMark/>
          </w:tcPr>
          <w:p w14:paraId="026230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1339 (1004-1757)</w:t>
            </w:r>
          </w:p>
        </w:tc>
      </w:tr>
      <w:tr w:rsidR="00B0760D" w:rsidRPr="00B0760D" w14:paraId="67525016" w14:textId="77777777" w:rsidTr="00B0760D">
        <w:trPr>
          <w:trHeight w:val="320"/>
        </w:trPr>
        <w:tc>
          <w:tcPr>
            <w:tcW w:w="2524" w:type="dxa"/>
            <w:tcBorders>
              <w:top w:val="nil"/>
              <w:left w:val="nil"/>
              <w:bottom w:val="nil"/>
              <w:right w:val="nil"/>
            </w:tcBorders>
            <w:shd w:val="clear" w:color="auto" w:fill="auto"/>
            <w:noWrap/>
            <w:vAlign w:val="bottom"/>
            <w:hideMark/>
          </w:tcPr>
          <w:p w14:paraId="16016D0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C18A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EFC1A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(4.7-8.9)</w:t>
            </w:r>
          </w:p>
        </w:tc>
        <w:tc>
          <w:tcPr>
            <w:tcW w:w="1660" w:type="dxa"/>
            <w:tcBorders>
              <w:top w:val="nil"/>
              <w:left w:val="nil"/>
              <w:bottom w:val="nil"/>
              <w:right w:val="nil"/>
            </w:tcBorders>
            <w:shd w:val="clear" w:color="auto" w:fill="auto"/>
            <w:noWrap/>
            <w:vAlign w:val="bottom"/>
            <w:hideMark/>
          </w:tcPr>
          <w:p w14:paraId="389091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(4.6-8.8)</w:t>
            </w:r>
          </w:p>
        </w:tc>
        <w:tc>
          <w:tcPr>
            <w:tcW w:w="1800" w:type="dxa"/>
            <w:tcBorders>
              <w:top w:val="nil"/>
              <w:left w:val="nil"/>
              <w:bottom w:val="nil"/>
              <w:right w:val="nil"/>
            </w:tcBorders>
            <w:shd w:val="clear" w:color="auto" w:fill="auto"/>
            <w:noWrap/>
            <w:vAlign w:val="bottom"/>
            <w:hideMark/>
          </w:tcPr>
          <w:p w14:paraId="1D1ADF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(169-318)</w:t>
            </w:r>
          </w:p>
        </w:tc>
        <w:tc>
          <w:tcPr>
            <w:tcW w:w="1800" w:type="dxa"/>
            <w:tcBorders>
              <w:top w:val="nil"/>
              <w:left w:val="nil"/>
              <w:bottom w:val="nil"/>
              <w:right w:val="nil"/>
            </w:tcBorders>
            <w:shd w:val="clear" w:color="auto" w:fill="auto"/>
            <w:noWrap/>
            <w:vAlign w:val="bottom"/>
            <w:hideMark/>
          </w:tcPr>
          <w:p w14:paraId="2B0B30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465 (313-601)</w:t>
            </w:r>
          </w:p>
        </w:tc>
      </w:tr>
      <w:tr w:rsidR="00B0760D" w:rsidRPr="00B0760D" w14:paraId="4CB1B967" w14:textId="77777777" w:rsidTr="00B0760D">
        <w:trPr>
          <w:trHeight w:val="320"/>
        </w:trPr>
        <w:tc>
          <w:tcPr>
            <w:tcW w:w="2524" w:type="dxa"/>
            <w:tcBorders>
              <w:top w:val="nil"/>
              <w:left w:val="nil"/>
              <w:bottom w:val="nil"/>
              <w:right w:val="nil"/>
            </w:tcBorders>
            <w:shd w:val="clear" w:color="auto" w:fill="auto"/>
            <w:noWrap/>
            <w:vAlign w:val="bottom"/>
            <w:hideMark/>
          </w:tcPr>
          <w:p w14:paraId="5BD745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8083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94D09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(2.2-5.1)</w:t>
            </w:r>
          </w:p>
        </w:tc>
        <w:tc>
          <w:tcPr>
            <w:tcW w:w="1660" w:type="dxa"/>
            <w:tcBorders>
              <w:top w:val="nil"/>
              <w:left w:val="nil"/>
              <w:bottom w:val="nil"/>
              <w:right w:val="nil"/>
            </w:tcBorders>
            <w:shd w:val="clear" w:color="auto" w:fill="auto"/>
            <w:noWrap/>
            <w:vAlign w:val="bottom"/>
            <w:hideMark/>
          </w:tcPr>
          <w:p w14:paraId="3B8249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(14.6-24.1)</w:t>
            </w:r>
          </w:p>
        </w:tc>
        <w:tc>
          <w:tcPr>
            <w:tcW w:w="1800" w:type="dxa"/>
            <w:tcBorders>
              <w:top w:val="nil"/>
              <w:left w:val="nil"/>
              <w:bottom w:val="nil"/>
              <w:right w:val="nil"/>
            </w:tcBorders>
            <w:shd w:val="clear" w:color="auto" w:fill="auto"/>
            <w:noWrap/>
            <w:vAlign w:val="bottom"/>
            <w:hideMark/>
          </w:tcPr>
          <w:p w14:paraId="105ABC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(78-181)</w:t>
            </w:r>
          </w:p>
        </w:tc>
        <w:tc>
          <w:tcPr>
            <w:tcW w:w="1800" w:type="dxa"/>
            <w:tcBorders>
              <w:top w:val="nil"/>
              <w:left w:val="nil"/>
              <w:bottom w:val="nil"/>
              <w:right w:val="nil"/>
            </w:tcBorders>
            <w:shd w:val="clear" w:color="auto" w:fill="auto"/>
            <w:noWrap/>
            <w:vAlign w:val="bottom"/>
            <w:hideMark/>
          </w:tcPr>
          <w:p w14:paraId="03FE45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1273 (996-1663)</w:t>
            </w:r>
          </w:p>
        </w:tc>
      </w:tr>
      <w:tr w:rsidR="00B0760D" w:rsidRPr="00B0760D" w14:paraId="2A18E3FB" w14:textId="77777777" w:rsidTr="00B0760D">
        <w:trPr>
          <w:trHeight w:val="320"/>
        </w:trPr>
        <w:tc>
          <w:tcPr>
            <w:tcW w:w="2524" w:type="dxa"/>
            <w:tcBorders>
              <w:top w:val="nil"/>
              <w:left w:val="nil"/>
              <w:bottom w:val="nil"/>
              <w:right w:val="nil"/>
            </w:tcBorders>
            <w:shd w:val="clear" w:color="auto" w:fill="auto"/>
            <w:noWrap/>
            <w:vAlign w:val="bottom"/>
            <w:hideMark/>
          </w:tcPr>
          <w:p w14:paraId="5922724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8690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A5C3A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(3.4-9.4)</w:t>
            </w:r>
          </w:p>
        </w:tc>
        <w:tc>
          <w:tcPr>
            <w:tcW w:w="1660" w:type="dxa"/>
            <w:tcBorders>
              <w:top w:val="nil"/>
              <w:left w:val="nil"/>
              <w:bottom w:val="nil"/>
              <w:right w:val="nil"/>
            </w:tcBorders>
            <w:shd w:val="clear" w:color="auto" w:fill="auto"/>
            <w:noWrap/>
            <w:vAlign w:val="bottom"/>
            <w:hideMark/>
          </w:tcPr>
          <w:p w14:paraId="1F3122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(7.9-19.2)</w:t>
            </w:r>
          </w:p>
        </w:tc>
        <w:tc>
          <w:tcPr>
            <w:tcW w:w="1800" w:type="dxa"/>
            <w:tcBorders>
              <w:top w:val="nil"/>
              <w:left w:val="nil"/>
              <w:bottom w:val="nil"/>
              <w:right w:val="nil"/>
            </w:tcBorders>
            <w:shd w:val="clear" w:color="auto" w:fill="auto"/>
            <w:noWrap/>
            <w:vAlign w:val="bottom"/>
            <w:hideMark/>
          </w:tcPr>
          <w:p w14:paraId="3B0355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199 (121-338)</w:t>
            </w:r>
          </w:p>
        </w:tc>
        <w:tc>
          <w:tcPr>
            <w:tcW w:w="1800" w:type="dxa"/>
            <w:tcBorders>
              <w:top w:val="nil"/>
              <w:left w:val="nil"/>
              <w:bottom w:val="nil"/>
              <w:right w:val="nil"/>
            </w:tcBorders>
            <w:shd w:val="clear" w:color="auto" w:fill="auto"/>
            <w:noWrap/>
            <w:vAlign w:val="bottom"/>
            <w:hideMark/>
          </w:tcPr>
          <w:p w14:paraId="09F57F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849 (539-1300)</w:t>
            </w:r>
          </w:p>
        </w:tc>
      </w:tr>
      <w:tr w:rsidR="00B0760D" w:rsidRPr="00B0760D" w14:paraId="7A91AF61" w14:textId="77777777" w:rsidTr="00B0760D">
        <w:trPr>
          <w:trHeight w:val="320"/>
        </w:trPr>
        <w:tc>
          <w:tcPr>
            <w:tcW w:w="2524" w:type="dxa"/>
            <w:tcBorders>
              <w:top w:val="nil"/>
              <w:left w:val="nil"/>
              <w:bottom w:val="nil"/>
              <w:right w:val="nil"/>
            </w:tcBorders>
            <w:shd w:val="clear" w:color="auto" w:fill="auto"/>
            <w:noWrap/>
            <w:vAlign w:val="bottom"/>
            <w:hideMark/>
          </w:tcPr>
          <w:p w14:paraId="17EED32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263C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5E35E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660" w:type="dxa"/>
            <w:tcBorders>
              <w:top w:val="nil"/>
              <w:left w:val="nil"/>
              <w:bottom w:val="nil"/>
              <w:right w:val="nil"/>
            </w:tcBorders>
            <w:shd w:val="clear" w:color="auto" w:fill="auto"/>
            <w:noWrap/>
            <w:vAlign w:val="bottom"/>
            <w:hideMark/>
          </w:tcPr>
          <w:p w14:paraId="4EBA18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(2.6-3.1)</w:t>
            </w:r>
          </w:p>
        </w:tc>
        <w:tc>
          <w:tcPr>
            <w:tcW w:w="1800" w:type="dxa"/>
            <w:tcBorders>
              <w:top w:val="nil"/>
              <w:left w:val="nil"/>
              <w:bottom w:val="nil"/>
              <w:right w:val="nil"/>
            </w:tcBorders>
            <w:shd w:val="clear" w:color="auto" w:fill="auto"/>
            <w:noWrap/>
            <w:vAlign w:val="bottom"/>
            <w:hideMark/>
          </w:tcPr>
          <w:p w14:paraId="545B06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(98-113)</w:t>
            </w:r>
          </w:p>
        </w:tc>
        <w:tc>
          <w:tcPr>
            <w:tcW w:w="1800" w:type="dxa"/>
            <w:tcBorders>
              <w:top w:val="nil"/>
              <w:left w:val="nil"/>
              <w:bottom w:val="nil"/>
              <w:right w:val="nil"/>
            </w:tcBorders>
            <w:shd w:val="clear" w:color="auto" w:fill="auto"/>
            <w:noWrap/>
            <w:vAlign w:val="bottom"/>
            <w:hideMark/>
          </w:tcPr>
          <w:p w14:paraId="4306E5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(176-218)</w:t>
            </w:r>
          </w:p>
        </w:tc>
      </w:tr>
      <w:tr w:rsidR="00B0760D" w:rsidRPr="00B0760D" w14:paraId="032B458A" w14:textId="77777777" w:rsidTr="00B0760D">
        <w:trPr>
          <w:trHeight w:val="320"/>
        </w:trPr>
        <w:tc>
          <w:tcPr>
            <w:tcW w:w="2524" w:type="dxa"/>
            <w:tcBorders>
              <w:top w:val="nil"/>
              <w:left w:val="nil"/>
              <w:bottom w:val="nil"/>
              <w:right w:val="nil"/>
            </w:tcBorders>
            <w:shd w:val="clear" w:color="auto" w:fill="auto"/>
            <w:noWrap/>
            <w:vAlign w:val="bottom"/>
            <w:hideMark/>
          </w:tcPr>
          <w:p w14:paraId="42020E8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F344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6A53E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(1.2-1.3)</w:t>
            </w:r>
          </w:p>
        </w:tc>
        <w:tc>
          <w:tcPr>
            <w:tcW w:w="1660" w:type="dxa"/>
            <w:tcBorders>
              <w:top w:val="nil"/>
              <w:left w:val="nil"/>
              <w:bottom w:val="nil"/>
              <w:right w:val="nil"/>
            </w:tcBorders>
            <w:shd w:val="clear" w:color="auto" w:fill="auto"/>
            <w:noWrap/>
            <w:vAlign w:val="bottom"/>
            <w:hideMark/>
          </w:tcPr>
          <w:p w14:paraId="0C6735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800" w:type="dxa"/>
            <w:tcBorders>
              <w:top w:val="nil"/>
              <w:left w:val="nil"/>
              <w:bottom w:val="nil"/>
              <w:right w:val="nil"/>
            </w:tcBorders>
            <w:shd w:val="clear" w:color="auto" w:fill="auto"/>
            <w:noWrap/>
            <w:vAlign w:val="bottom"/>
            <w:hideMark/>
          </w:tcPr>
          <w:p w14:paraId="6E8ED3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(41-48)</w:t>
            </w:r>
          </w:p>
        </w:tc>
        <w:tc>
          <w:tcPr>
            <w:tcW w:w="1800" w:type="dxa"/>
            <w:tcBorders>
              <w:top w:val="nil"/>
              <w:left w:val="nil"/>
              <w:bottom w:val="nil"/>
              <w:right w:val="nil"/>
            </w:tcBorders>
            <w:shd w:val="clear" w:color="auto" w:fill="auto"/>
            <w:noWrap/>
            <w:vAlign w:val="bottom"/>
            <w:hideMark/>
          </w:tcPr>
          <w:p w14:paraId="785580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(61-82)</w:t>
            </w:r>
          </w:p>
        </w:tc>
      </w:tr>
      <w:tr w:rsidR="00B0760D" w:rsidRPr="00B0760D" w14:paraId="4AF49571" w14:textId="77777777" w:rsidTr="00B0760D">
        <w:trPr>
          <w:trHeight w:val="320"/>
        </w:trPr>
        <w:tc>
          <w:tcPr>
            <w:tcW w:w="2524" w:type="dxa"/>
            <w:tcBorders>
              <w:top w:val="nil"/>
              <w:left w:val="nil"/>
              <w:bottom w:val="nil"/>
              <w:right w:val="nil"/>
            </w:tcBorders>
            <w:shd w:val="clear" w:color="auto" w:fill="auto"/>
            <w:noWrap/>
            <w:vAlign w:val="bottom"/>
            <w:hideMark/>
          </w:tcPr>
          <w:p w14:paraId="2E175E1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80FF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CE176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660" w:type="dxa"/>
            <w:tcBorders>
              <w:top w:val="nil"/>
              <w:left w:val="nil"/>
              <w:bottom w:val="nil"/>
              <w:right w:val="nil"/>
            </w:tcBorders>
            <w:shd w:val="clear" w:color="auto" w:fill="auto"/>
            <w:noWrap/>
            <w:vAlign w:val="bottom"/>
            <w:hideMark/>
          </w:tcPr>
          <w:p w14:paraId="5084F9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18601D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(23-36)</w:t>
            </w:r>
          </w:p>
        </w:tc>
        <w:tc>
          <w:tcPr>
            <w:tcW w:w="1800" w:type="dxa"/>
            <w:tcBorders>
              <w:top w:val="nil"/>
              <w:left w:val="nil"/>
              <w:bottom w:val="nil"/>
              <w:right w:val="nil"/>
            </w:tcBorders>
            <w:shd w:val="clear" w:color="auto" w:fill="auto"/>
            <w:noWrap/>
            <w:vAlign w:val="bottom"/>
            <w:hideMark/>
          </w:tcPr>
          <w:p w14:paraId="3A5431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(50-79)</w:t>
            </w:r>
          </w:p>
        </w:tc>
      </w:tr>
      <w:tr w:rsidR="00B0760D" w:rsidRPr="00B0760D" w14:paraId="5D90DA66" w14:textId="77777777" w:rsidTr="00B0760D">
        <w:trPr>
          <w:trHeight w:val="320"/>
        </w:trPr>
        <w:tc>
          <w:tcPr>
            <w:tcW w:w="2524" w:type="dxa"/>
            <w:tcBorders>
              <w:top w:val="nil"/>
              <w:left w:val="nil"/>
              <w:bottom w:val="nil"/>
              <w:right w:val="nil"/>
            </w:tcBorders>
            <w:shd w:val="clear" w:color="auto" w:fill="auto"/>
            <w:noWrap/>
            <w:vAlign w:val="bottom"/>
            <w:hideMark/>
          </w:tcPr>
          <w:p w14:paraId="2415DF8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2DF3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BDD6F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591DB1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6321C4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(3-7)</w:t>
            </w:r>
          </w:p>
        </w:tc>
        <w:tc>
          <w:tcPr>
            <w:tcW w:w="1800" w:type="dxa"/>
            <w:tcBorders>
              <w:top w:val="nil"/>
              <w:left w:val="nil"/>
              <w:bottom w:val="nil"/>
              <w:right w:val="nil"/>
            </w:tcBorders>
            <w:shd w:val="clear" w:color="auto" w:fill="auto"/>
            <w:noWrap/>
            <w:vAlign w:val="bottom"/>
            <w:hideMark/>
          </w:tcPr>
          <w:p w14:paraId="218745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(5-13)</w:t>
            </w:r>
          </w:p>
        </w:tc>
      </w:tr>
      <w:tr w:rsidR="00B0760D" w:rsidRPr="00B0760D" w14:paraId="179A4B35" w14:textId="77777777" w:rsidTr="00B0760D">
        <w:trPr>
          <w:trHeight w:val="320"/>
        </w:trPr>
        <w:tc>
          <w:tcPr>
            <w:tcW w:w="2524" w:type="dxa"/>
            <w:tcBorders>
              <w:top w:val="nil"/>
              <w:left w:val="nil"/>
              <w:bottom w:val="nil"/>
              <w:right w:val="nil"/>
            </w:tcBorders>
            <w:shd w:val="clear" w:color="auto" w:fill="auto"/>
            <w:noWrap/>
            <w:vAlign w:val="bottom"/>
            <w:hideMark/>
          </w:tcPr>
          <w:p w14:paraId="191759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Madagascar</w:t>
            </w:r>
          </w:p>
        </w:tc>
        <w:tc>
          <w:tcPr>
            <w:tcW w:w="2180" w:type="dxa"/>
            <w:tcBorders>
              <w:top w:val="nil"/>
              <w:left w:val="nil"/>
              <w:bottom w:val="nil"/>
              <w:right w:val="nil"/>
            </w:tcBorders>
            <w:shd w:val="clear" w:color="auto" w:fill="auto"/>
            <w:noWrap/>
            <w:vAlign w:val="bottom"/>
            <w:hideMark/>
          </w:tcPr>
          <w:p w14:paraId="2FC19F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2156F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69.3 (64.3-75)</w:t>
            </w:r>
          </w:p>
        </w:tc>
        <w:tc>
          <w:tcPr>
            <w:tcW w:w="1660" w:type="dxa"/>
            <w:tcBorders>
              <w:top w:val="nil"/>
              <w:left w:val="nil"/>
              <w:bottom w:val="nil"/>
              <w:right w:val="nil"/>
            </w:tcBorders>
            <w:shd w:val="clear" w:color="auto" w:fill="auto"/>
            <w:noWrap/>
            <w:vAlign w:val="bottom"/>
            <w:hideMark/>
          </w:tcPr>
          <w:p w14:paraId="7B6557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(62-72.8)</w:t>
            </w:r>
          </w:p>
        </w:tc>
        <w:tc>
          <w:tcPr>
            <w:tcW w:w="1800" w:type="dxa"/>
            <w:tcBorders>
              <w:top w:val="nil"/>
              <w:left w:val="nil"/>
              <w:bottom w:val="nil"/>
              <w:right w:val="nil"/>
            </w:tcBorders>
            <w:shd w:val="clear" w:color="auto" w:fill="auto"/>
            <w:noWrap/>
            <w:vAlign w:val="bottom"/>
            <w:hideMark/>
          </w:tcPr>
          <w:p w14:paraId="79D7DD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1149 (1062-1253)</w:t>
            </w:r>
          </w:p>
        </w:tc>
        <w:tc>
          <w:tcPr>
            <w:tcW w:w="1800" w:type="dxa"/>
            <w:tcBorders>
              <w:top w:val="nil"/>
              <w:left w:val="nil"/>
              <w:bottom w:val="nil"/>
              <w:right w:val="nil"/>
            </w:tcBorders>
            <w:shd w:val="clear" w:color="auto" w:fill="auto"/>
            <w:noWrap/>
            <w:vAlign w:val="bottom"/>
            <w:hideMark/>
          </w:tcPr>
          <w:p w14:paraId="69525B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1315 (1211-1431)</w:t>
            </w:r>
          </w:p>
        </w:tc>
      </w:tr>
      <w:tr w:rsidR="00B0760D" w:rsidRPr="00B0760D" w14:paraId="618EF1C7" w14:textId="77777777" w:rsidTr="00B0760D">
        <w:trPr>
          <w:trHeight w:val="320"/>
        </w:trPr>
        <w:tc>
          <w:tcPr>
            <w:tcW w:w="2524" w:type="dxa"/>
            <w:tcBorders>
              <w:top w:val="nil"/>
              <w:left w:val="nil"/>
              <w:bottom w:val="nil"/>
              <w:right w:val="nil"/>
            </w:tcBorders>
            <w:shd w:val="clear" w:color="auto" w:fill="auto"/>
            <w:noWrap/>
            <w:vAlign w:val="bottom"/>
            <w:hideMark/>
          </w:tcPr>
          <w:p w14:paraId="1543ECA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DA5F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983A2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(24.5-36.1)</w:t>
            </w:r>
          </w:p>
        </w:tc>
        <w:tc>
          <w:tcPr>
            <w:tcW w:w="1660" w:type="dxa"/>
            <w:tcBorders>
              <w:top w:val="nil"/>
              <w:left w:val="nil"/>
              <w:bottom w:val="nil"/>
              <w:right w:val="nil"/>
            </w:tcBorders>
            <w:shd w:val="clear" w:color="auto" w:fill="auto"/>
            <w:noWrap/>
            <w:vAlign w:val="bottom"/>
            <w:hideMark/>
          </w:tcPr>
          <w:p w14:paraId="4A050E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33.1 (25.8-37.7)</w:t>
            </w:r>
          </w:p>
        </w:tc>
        <w:tc>
          <w:tcPr>
            <w:tcW w:w="1800" w:type="dxa"/>
            <w:tcBorders>
              <w:top w:val="nil"/>
              <w:left w:val="nil"/>
              <w:bottom w:val="nil"/>
              <w:right w:val="nil"/>
            </w:tcBorders>
            <w:shd w:val="clear" w:color="auto" w:fill="auto"/>
            <w:noWrap/>
            <w:vAlign w:val="bottom"/>
            <w:hideMark/>
          </w:tcPr>
          <w:p w14:paraId="3F0594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522 (410-599)</w:t>
            </w:r>
          </w:p>
        </w:tc>
        <w:tc>
          <w:tcPr>
            <w:tcW w:w="1800" w:type="dxa"/>
            <w:tcBorders>
              <w:top w:val="nil"/>
              <w:left w:val="nil"/>
              <w:bottom w:val="nil"/>
              <w:right w:val="nil"/>
            </w:tcBorders>
            <w:shd w:val="clear" w:color="auto" w:fill="auto"/>
            <w:noWrap/>
            <w:vAlign w:val="bottom"/>
            <w:hideMark/>
          </w:tcPr>
          <w:p w14:paraId="541916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648 (505-745)</w:t>
            </w:r>
          </w:p>
        </w:tc>
      </w:tr>
      <w:tr w:rsidR="00B0760D" w:rsidRPr="00B0760D" w14:paraId="2711107E" w14:textId="77777777" w:rsidTr="00B0760D">
        <w:trPr>
          <w:trHeight w:val="320"/>
        </w:trPr>
        <w:tc>
          <w:tcPr>
            <w:tcW w:w="2524" w:type="dxa"/>
            <w:tcBorders>
              <w:top w:val="nil"/>
              <w:left w:val="nil"/>
              <w:bottom w:val="nil"/>
              <w:right w:val="nil"/>
            </w:tcBorders>
            <w:shd w:val="clear" w:color="auto" w:fill="auto"/>
            <w:noWrap/>
            <w:vAlign w:val="bottom"/>
            <w:hideMark/>
          </w:tcPr>
          <w:p w14:paraId="43DE42C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B56E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B56DE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(17.5-24.7)</w:t>
            </w:r>
          </w:p>
        </w:tc>
        <w:tc>
          <w:tcPr>
            <w:tcW w:w="1660" w:type="dxa"/>
            <w:tcBorders>
              <w:top w:val="nil"/>
              <w:left w:val="nil"/>
              <w:bottom w:val="nil"/>
              <w:right w:val="nil"/>
            </w:tcBorders>
            <w:shd w:val="clear" w:color="auto" w:fill="auto"/>
            <w:noWrap/>
            <w:vAlign w:val="bottom"/>
            <w:hideMark/>
          </w:tcPr>
          <w:p w14:paraId="1EA153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20.7 (17.4-24.6)</w:t>
            </w:r>
          </w:p>
        </w:tc>
        <w:tc>
          <w:tcPr>
            <w:tcW w:w="1800" w:type="dxa"/>
            <w:tcBorders>
              <w:top w:val="nil"/>
              <w:left w:val="nil"/>
              <w:bottom w:val="nil"/>
              <w:right w:val="nil"/>
            </w:tcBorders>
            <w:shd w:val="clear" w:color="auto" w:fill="auto"/>
            <w:noWrap/>
            <w:vAlign w:val="bottom"/>
            <w:hideMark/>
          </w:tcPr>
          <w:p w14:paraId="2E0A28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346 (290-410)</w:t>
            </w:r>
          </w:p>
        </w:tc>
        <w:tc>
          <w:tcPr>
            <w:tcW w:w="1800" w:type="dxa"/>
            <w:tcBorders>
              <w:top w:val="nil"/>
              <w:left w:val="nil"/>
              <w:bottom w:val="nil"/>
              <w:right w:val="nil"/>
            </w:tcBorders>
            <w:shd w:val="clear" w:color="auto" w:fill="auto"/>
            <w:noWrap/>
            <w:vAlign w:val="bottom"/>
            <w:hideMark/>
          </w:tcPr>
          <w:p w14:paraId="56AF88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407 (340-481)</w:t>
            </w:r>
          </w:p>
        </w:tc>
      </w:tr>
      <w:tr w:rsidR="00B0760D" w:rsidRPr="00B0760D" w14:paraId="12D59F16" w14:textId="77777777" w:rsidTr="00B0760D">
        <w:trPr>
          <w:trHeight w:val="320"/>
        </w:trPr>
        <w:tc>
          <w:tcPr>
            <w:tcW w:w="2524" w:type="dxa"/>
            <w:tcBorders>
              <w:top w:val="nil"/>
              <w:left w:val="nil"/>
              <w:bottom w:val="nil"/>
              <w:right w:val="nil"/>
            </w:tcBorders>
            <w:shd w:val="clear" w:color="auto" w:fill="auto"/>
            <w:noWrap/>
            <w:vAlign w:val="bottom"/>
            <w:hideMark/>
          </w:tcPr>
          <w:p w14:paraId="54B27E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A32EB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54473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(17-24)</w:t>
            </w:r>
          </w:p>
        </w:tc>
        <w:tc>
          <w:tcPr>
            <w:tcW w:w="1660" w:type="dxa"/>
            <w:tcBorders>
              <w:top w:val="nil"/>
              <w:left w:val="nil"/>
              <w:bottom w:val="nil"/>
              <w:right w:val="nil"/>
            </w:tcBorders>
            <w:shd w:val="clear" w:color="auto" w:fill="auto"/>
            <w:noWrap/>
            <w:vAlign w:val="bottom"/>
            <w:hideMark/>
          </w:tcPr>
          <w:p w14:paraId="1E13D9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19.6 (16.4-23.3)</w:t>
            </w:r>
          </w:p>
        </w:tc>
        <w:tc>
          <w:tcPr>
            <w:tcW w:w="1800" w:type="dxa"/>
            <w:tcBorders>
              <w:top w:val="nil"/>
              <w:left w:val="nil"/>
              <w:bottom w:val="nil"/>
              <w:right w:val="nil"/>
            </w:tcBorders>
            <w:shd w:val="clear" w:color="auto" w:fill="auto"/>
            <w:noWrap/>
            <w:vAlign w:val="bottom"/>
            <w:hideMark/>
          </w:tcPr>
          <w:p w14:paraId="7A8EB5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336 (282-399)</w:t>
            </w:r>
          </w:p>
        </w:tc>
        <w:tc>
          <w:tcPr>
            <w:tcW w:w="1800" w:type="dxa"/>
            <w:tcBorders>
              <w:top w:val="nil"/>
              <w:left w:val="nil"/>
              <w:bottom w:val="nil"/>
              <w:right w:val="nil"/>
            </w:tcBorders>
            <w:shd w:val="clear" w:color="auto" w:fill="auto"/>
            <w:noWrap/>
            <w:vAlign w:val="bottom"/>
            <w:hideMark/>
          </w:tcPr>
          <w:p w14:paraId="4FC9FC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384 (321-454)</w:t>
            </w:r>
          </w:p>
        </w:tc>
      </w:tr>
      <w:tr w:rsidR="00B0760D" w:rsidRPr="00B0760D" w14:paraId="1D2CB20A" w14:textId="77777777" w:rsidTr="00B0760D">
        <w:trPr>
          <w:trHeight w:val="320"/>
        </w:trPr>
        <w:tc>
          <w:tcPr>
            <w:tcW w:w="2524" w:type="dxa"/>
            <w:tcBorders>
              <w:top w:val="nil"/>
              <w:left w:val="nil"/>
              <w:bottom w:val="nil"/>
              <w:right w:val="nil"/>
            </w:tcBorders>
            <w:shd w:val="clear" w:color="auto" w:fill="auto"/>
            <w:noWrap/>
            <w:vAlign w:val="bottom"/>
            <w:hideMark/>
          </w:tcPr>
          <w:p w14:paraId="2844D7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1E422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7DC8B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(0.6-0.9)</w:t>
            </w:r>
          </w:p>
        </w:tc>
        <w:tc>
          <w:tcPr>
            <w:tcW w:w="1660" w:type="dxa"/>
            <w:tcBorders>
              <w:top w:val="nil"/>
              <w:left w:val="nil"/>
              <w:bottom w:val="nil"/>
              <w:right w:val="nil"/>
            </w:tcBorders>
            <w:shd w:val="clear" w:color="auto" w:fill="auto"/>
            <w:noWrap/>
            <w:vAlign w:val="bottom"/>
            <w:hideMark/>
          </w:tcPr>
          <w:p w14:paraId="72E8B2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(1.2-1.8)</w:t>
            </w:r>
          </w:p>
        </w:tc>
        <w:tc>
          <w:tcPr>
            <w:tcW w:w="1800" w:type="dxa"/>
            <w:tcBorders>
              <w:top w:val="nil"/>
              <w:left w:val="nil"/>
              <w:bottom w:val="nil"/>
              <w:right w:val="nil"/>
            </w:tcBorders>
            <w:shd w:val="clear" w:color="auto" w:fill="auto"/>
            <w:noWrap/>
            <w:vAlign w:val="bottom"/>
            <w:hideMark/>
          </w:tcPr>
          <w:p w14:paraId="6406CD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(10-15)</w:t>
            </w:r>
          </w:p>
        </w:tc>
        <w:tc>
          <w:tcPr>
            <w:tcW w:w="1800" w:type="dxa"/>
            <w:tcBorders>
              <w:top w:val="nil"/>
              <w:left w:val="nil"/>
              <w:bottom w:val="nil"/>
              <w:right w:val="nil"/>
            </w:tcBorders>
            <w:shd w:val="clear" w:color="auto" w:fill="auto"/>
            <w:noWrap/>
            <w:vAlign w:val="bottom"/>
            <w:hideMark/>
          </w:tcPr>
          <w:p w14:paraId="740920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(23-36)</w:t>
            </w:r>
          </w:p>
        </w:tc>
      </w:tr>
      <w:tr w:rsidR="00B0760D" w:rsidRPr="00B0760D" w14:paraId="2BA639AD" w14:textId="77777777" w:rsidTr="00B0760D">
        <w:trPr>
          <w:trHeight w:val="320"/>
        </w:trPr>
        <w:tc>
          <w:tcPr>
            <w:tcW w:w="2524" w:type="dxa"/>
            <w:tcBorders>
              <w:top w:val="nil"/>
              <w:left w:val="nil"/>
              <w:bottom w:val="nil"/>
              <w:right w:val="nil"/>
            </w:tcBorders>
            <w:shd w:val="clear" w:color="auto" w:fill="auto"/>
            <w:noWrap/>
            <w:vAlign w:val="bottom"/>
            <w:hideMark/>
          </w:tcPr>
          <w:p w14:paraId="56B6DA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DA52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58948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(3.5-25.4)</w:t>
            </w:r>
          </w:p>
        </w:tc>
        <w:tc>
          <w:tcPr>
            <w:tcW w:w="1660" w:type="dxa"/>
            <w:tcBorders>
              <w:top w:val="nil"/>
              <w:left w:val="nil"/>
              <w:bottom w:val="nil"/>
              <w:right w:val="nil"/>
            </w:tcBorders>
            <w:shd w:val="clear" w:color="auto" w:fill="auto"/>
            <w:noWrap/>
            <w:vAlign w:val="bottom"/>
            <w:hideMark/>
          </w:tcPr>
          <w:p w14:paraId="6EA4E5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(2.9-22.2)</w:t>
            </w:r>
          </w:p>
        </w:tc>
        <w:tc>
          <w:tcPr>
            <w:tcW w:w="1800" w:type="dxa"/>
            <w:tcBorders>
              <w:top w:val="nil"/>
              <w:left w:val="nil"/>
              <w:bottom w:val="nil"/>
              <w:right w:val="nil"/>
            </w:tcBorders>
            <w:shd w:val="clear" w:color="auto" w:fill="auto"/>
            <w:noWrap/>
            <w:vAlign w:val="bottom"/>
            <w:hideMark/>
          </w:tcPr>
          <w:p w14:paraId="46F36F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 (59-420)</w:t>
            </w:r>
          </w:p>
        </w:tc>
        <w:tc>
          <w:tcPr>
            <w:tcW w:w="1800" w:type="dxa"/>
            <w:tcBorders>
              <w:top w:val="nil"/>
              <w:left w:val="nil"/>
              <w:bottom w:val="nil"/>
              <w:right w:val="nil"/>
            </w:tcBorders>
            <w:shd w:val="clear" w:color="auto" w:fill="auto"/>
            <w:noWrap/>
            <w:vAlign w:val="bottom"/>
            <w:hideMark/>
          </w:tcPr>
          <w:p w14:paraId="0414C3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(57-437)</w:t>
            </w:r>
          </w:p>
        </w:tc>
      </w:tr>
      <w:tr w:rsidR="00B0760D" w:rsidRPr="00B0760D" w14:paraId="66EB362E" w14:textId="77777777" w:rsidTr="00B0760D">
        <w:trPr>
          <w:trHeight w:val="320"/>
        </w:trPr>
        <w:tc>
          <w:tcPr>
            <w:tcW w:w="2524" w:type="dxa"/>
            <w:tcBorders>
              <w:top w:val="nil"/>
              <w:left w:val="nil"/>
              <w:bottom w:val="nil"/>
              <w:right w:val="nil"/>
            </w:tcBorders>
            <w:shd w:val="clear" w:color="auto" w:fill="auto"/>
            <w:noWrap/>
            <w:vAlign w:val="bottom"/>
            <w:hideMark/>
          </w:tcPr>
          <w:p w14:paraId="22FF59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1FDB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62DCF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(11-18.1)</w:t>
            </w:r>
          </w:p>
        </w:tc>
        <w:tc>
          <w:tcPr>
            <w:tcW w:w="1660" w:type="dxa"/>
            <w:tcBorders>
              <w:top w:val="nil"/>
              <w:left w:val="nil"/>
              <w:bottom w:val="nil"/>
              <w:right w:val="nil"/>
            </w:tcBorders>
            <w:shd w:val="clear" w:color="auto" w:fill="auto"/>
            <w:noWrap/>
            <w:vAlign w:val="bottom"/>
            <w:hideMark/>
          </w:tcPr>
          <w:p w14:paraId="7685E9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(10.3-17.7)</w:t>
            </w:r>
          </w:p>
        </w:tc>
        <w:tc>
          <w:tcPr>
            <w:tcW w:w="1800" w:type="dxa"/>
            <w:tcBorders>
              <w:top w:val="nil"/>
              <w:left w:val="nil"/>
              <w:bottom w:val="nil"/>
              <w:right w:val="nil"/>
            </w:tcBorders>
            <w:shd w:val="clear" w:color="auto" w:fill="auto"/>
            <w:noWrap/>
            <w:vAlign w:val="bottom"/>
            <w:hideMark/>
          </w:tcPr>
          <w:p w14:paraId="0A6E27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235 (183-301)</w:t>
            </w:r>
          </w:p>
        </w:tc>
        <w:tc>
          <w:tcPr>
            <w:tcW w:w="1800" w:type="dxa"/>
            <w:tcBorders>
              <w:top w:val="nil"/>
              <w:left w:val="nil"/>
              <w:bottom w:val="nil"/>
              <w:right w:val="nil"/>
            </w:tcBorders>
            <w:shd w:val="clear" w:color="auto" w:fill="auto"/>
            <w:noWrap/>
            <w:vAlign w:val="bottom"/>
            <w:hideMark/>
          </w:tcPr>
          <w:p w14:paraId="3EFC0F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(204-347)</w:t>
            </w:r>
          </w:p>
        </w:tc>
      </w:tr>
      <w:tr w:rsidR="00B0760D" w:rsidRPr="00B0760D" w14:paraId="6F4CACAA" w14:textId="77777777" w:rsidTr="00B0760D">
        <w:trPr>
          <w:trHeight w:val="320"/>
        </w:trPr>
        <w:tc>
          <w:tcPr>
            <w:tcW w:w="2524" w:type="dxa"/>
            <w:tcBorders>
              <w:top w:val="nil"/>
              <w:left w:val="nil"/>
              <w:bottom w:val="nil"/>
              <w:right w:val="nil"/>
            </w:tcBorders>
            <w:shd w:val="clear" w:color="auto" w:fill="auto"/>
            <w:noWrap/>
            <w:vAlign w:val="bottom"/>
            <w:hideMark/>
          </w:tcPr>
          <w:p w14:paraId="688A61A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D0D6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9B271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(11.3-13)</w:t>
            </w:r>
          </w:p>
        </w:tc>
        <w:tc>
          <w:tcPr>
            <w:tcW w:w="1660" w:type="dxa"/>
            <w:tcBorders>
              <w:top w:val="nil"/>
              <w:left w:val="nil"/>
              <w:bottom w:val="nil"/>
              <w:right w:val="nil"/>
            </w:tcBorders>
            <w:shd w:val="clear" w:color="auto" w:fill="auto"/>
            <w:noWrap/>
            <w:vAlign w:val="bottom"/>
            <w:hideMark/>
          </w:tcPr>
          <w:p w14:paraId="3DAB80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(11.9-13.9)</w:t>
            </w:r>
          </w:p>
        </w:tc>
        <w:tc>
          <w:tcPr>
            <w:tcW w:w="1800" w:type="dxa"/>
            <w:tcBorders>
              <w:top w:val="nil"/>
              <w:left w:val="nil"/>
              <w:bottom w:val="nil"/>
              <w:right w:val="nil"/>
            </w:tcBorders>
            <w:shd w:val="clear" w:color="auto" w:fill="auto"/>
            <w:noWrap/>
            <w:vAlign w:val="bottom"/>
            <w:hideMark/>
          </w:tcPr>
          <w:p w14:paraId="775FCD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 (185-218)</w:t>
            </w:r>
          </w:p>
        </w:tc>
        <w:tc>
          <w:tcPr>
            <w:tcW w:w="1800" w:type="dxa"/>
            <w:tcBorders>
              <w:top w:val="nil"/>
              <w:left w:val="nil"/>
              <w:bottom w:val="nil"/>
              <w:right w:val="nil"/>
            </w:tcBorders>
            <w:shd w:val="clear" w:color="auto" w:fill="auto"/>
            <w:noWrap/>
            <w:vAlign w:val="bottom"/>
            <w:hideMark/>
          </w:tcPr>
          <w:p w14:paraId="316AF5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(234-272)</w:t>
            </w:r>
          </w:p>
        </w:tc>
      </w:tr>
      <w:tr w:rsidR="00B0760D" w:rsidRPr="00B0760D" w14:paraId="6EA6F689" w14:textId="77777777" w:rsidTr="00B0760D">
        <w:trPr>
          <w:trHeight w:val="320"/>
        </w:trPr>
        <w:tc>
          <w:tcPr>
            <w:tcW w:w="2524" w:type="dxa"/>
            <w:tcBorders>
              <w:top w:val="nil"/>
              <w:left w:val="nil"/>
              <w:bottom w:val="nil"/>
              <w:right w:val="nil"/>
            </w:tcBorders>
            <w:shd w:val="clear" w:color="auto" w:fill="auto"/>
            <w:noWrap/>
            <w:vAlign w:val="bottom"/>
            <w:hideMark/>
          </w:tcPr>
          <w:p w14:paraId="6B88F67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64CF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670EE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(13.5-27.7)</w:t>
            </w:r>
          </w:p>
        </w:tc>
        <w:tc>
          <w:tcPr>
            <w:tcW w:w="1660" w:type="dxa"/>
            <w:tcBorders>
              <w:top w:val="nil"/>
              <w:left w:val="nil"/>
              <w:bottom w:val="nil"/>
              <w:right w:val="nil"/>
            </w:tcBorders>
            <w:shd w:val="clear" w:color="auto" w:fill="auto"/>
            <w:noWrap/>
            <w:vAlign w:val="bottom"/>
            <w:hideMark/>
          </w:tcPr>
          <w:p w14:paraId="256A1E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19.4 (13.2-27.8)</w:t>
            </w:r>
          </w:p>
        </w:tc>
        <w:tc>
          <w:tcPr>
            <w:tcW w:w="1800" w:type="dxa"/>
            <w:tcBorders>
              <w:top w:val="nil"/>
              <w:left w:val="nil"/>
              <w:bottom w:val="nil"/>
              <w:right w:val="nil"/>
            </w:tcBorders>
            <w:shd w:val="clear" w:color="auto" w:fill="auto"/>
            <w:noWrap/>
            <w:vAlign w:val="bottom"/>
            <w:hideMark/>
          </w:tcPr>
          <w:p w14:paraId="732012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333 (226-459)</w:t>
            </w:r>
          </w:p>
        </w:tc>
        <w:tc>
          <w:tcPr>
            <w:tcW w:w="1800" w:type="dxa"/>
            <w:tcBorders>
              <w:top w:val="nil"/>
              <w:left w:val="nil"/>
              <w:bottom w:val="nil"/>
              <w:right w:val="nil"/>
            </w:tcBorders>
            <w:shd w:val="clear" w:color="auto" w:fill="auto"/>
            <w:noWrap/>
            <w:vAlign w:val="bottom"/>
            <w:hideMark/>
          </w:tcPr>
          <w:p w14:paraId="307E0C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379 (258-547)</w:t>
            </w:r>
          </w:p>
        </w:tc>
      </w:tr>
      <w:tr w:rsidR="00B0760D" w:rsidRPr="00B0760D" w14:paraId="77D59A17" w14:textId="77777777" w:rsidTr="00B0760D">
        <w:trPr>
          <w:trHeight w:val="320"/>
        </w:trPr>
        <w:tc>
          <w:tcPr>
            <w:tcW w:w="2524" w:type="dxa"/>
            <w:tcBorders>
              <w:top w:val="nil"/>
              <w:left w:val="nil"/>
              <w:bottom w:val="nil"/>
              <w:right w:val="nil"/>
            </w:tcBorders>
            <w:shd w:val="clear" w:color="auto" w:fill="auto"/>
            <w:noWrap/>
            <w:vAlign w:val="bottom"/>
            <w:hideMark/>
          </w:tcPr>
          <w:p w14:paraId="164CE9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9AED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59E7B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(5-15.1)</w:t>
            </w:r>
          </w:p>
        </w:tc>
        <w:tc>
          <w:tcPr>
            <w:tcW w:w="1660" w:type="dxa"/>
            <w:tcBorders>
              <w:top w:val="nil"/>
              <w:left w:val="nil"/>
              <w:bottom w:val="nil"/>
              <w:right w:val="nil"/>
            </w:tcBorders>
            <w:shd w:val="clear" w:color="auto" w:fill="auto"/>
            <w:noWrap/>
            <w:vAlign w:val="bottom"/>
            <w:hideMark/>
          </w:tcPr>
          <w:p w14:paraId="7BF18D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(1.2-4.2)</w:t>
            </w:r>
          </w:p>
        </w:tc>
        <w:tc>
          <w:tcPr>
            <w:tcW w:w="1800" w:type="dxa"/>
            <w:tcBorders>
              <w:top w:val="nil"/>
              <w:left w:val="nil"/>
              <w:bottom w:val="nil"/>
              <w:right w:val="nil"/>
            </w:tcBorders>
            <w:shd w:val="clear" w:color="auto" w:fill="auto"/>
            <w:noWrap/>
            <w:vAlign w:val="bottom"/>
            <w:hideMark/>
          </w:tcPr>
          <w:p w14:paraId="7CE00B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 (85-249)</w:t>
            </w:r>
          </w:p>
        </w:tc>
        <w:tc>
          <w:tcPr>
            <w:tcW w:w="1800" w:type="dxa"/>
            <w:tcBorders>
              <w:top w:val="nil"/>
              <w:left w:val="nil"/>
              <w:bottom w:val="nil"/>
              <w:right w:val="nil"/>
            </w:tcBorders>
            <w:shd w:val="clear" w:color="auto" w:fill="auto"/>
            <w:noWrap/>
            <w:vAlign w:val="bottom"/>
            <w:hideMark/>
          </w:tcPr>
          <w:p w14:paraId="3A1CA4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(24-81)</w:t>
            </w:r>
          </w:p>
        </w:tc>
      </w:tr>
      <w:tr w:rsidR="00B0760D" w:rsidRPr="00B0760D" w14:paraId="51ECA0FD" w14:textId="77777777" w:rsidTr="00B0760D">
        <w:trPr>
          <w:trHeight w:val="320"/>
        </w:trPr>
        <w:tc>
          <w:tcPr>
            <w:tcW w:w="2524" w:type="dxa"/>
            <w:tcBorders>
              <w:top w:val="nil"/>
              <w:left w:val="nil"/>
              <w:bottom w:val="nil"/>
              <w:right w:val="nil"/>
            </w:tcBorders>
            <w:shd w:val="clear" w:color="auto" w:fill="auto"/>
            <w:noWrap/>
            <w:vAlign w:val="bottom"/>
            <w:hideMark/>
          </w:tcPr>
          <w:p w14:paraId="58854DB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02DB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1A0AB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(2.4-2.7)</w:t>
            </w:r>
          </w:p>
        </w:tc>
        <w:tc>
          <w:tcPr>
            <w:tcW w:w="1660" w:type="dxa"/>
            <w:tcBorders>
              <w:top w:val="nil"/>
              <w:left w:val="nil"/>
              <w:bottom w:val="nil"/>
              <w:right w:val="nil"/>
            </w:tcBorders>
            <w:shd w:val="clear" w:color="auto" w:fill="auto"/>
            <w:noWrap/>
            <w:vAlign w:val="bottom"/>
            <w:hideMark/>
          </w:tcPr>
          <w:p w14:paraId="4BD630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800" w:type="dxa"/>
            <w:tcBorders>
              <w:top w:val="nil"/>
              <w:left w:val="nil"/>
              <w:bottom w:val="nil"/>
              <w:right w:val="nil"/>
            </w:tcBorders>
            <w:shd w:val="clear" w:color="auto" w:fill="auto"/>
            <w:noWrap/>
            <w:vAlign w:val="bottom"/>
            <w:hideMark/>
          </w:tcPr>
          <w:p w14:paraId="7308F9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(39-45)</w:t>
            </w:r>
          </w:p>
        </w:tc>
        <w:tc>
          <w:tcPr>
            <w:tcW w:w="1800" w:type="dxa"/>
            <w:tcBorders>
              <w:top w:val="nil"/>
              <w:left w:val="nil"/>
              <w:bottom w:val="nil"/>
              <w:right w:val="nil"/>
            </w:tcBorders>
            <w:shd w:val="clear" w:color="auto" w:fill="auto"/>
            <w:noWrap/>
            <w:vAlign w:val="bottom"/>
            <w:hideMark/>
          </w:tcPr>
          <w:p w14:paraId="3A5109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(54-63)</w:t>
            </w:r>
          </w:p>
        </w:tc>
      </w:tr>
      <w:tr w:rsidR="00B0760D" w:rsidRPr="00B0760D" w14:paraId="43B8B7EB" w14:textId="77777777" w:rsidTr="00B0760D">
        <w:trPr>
          <w:trHeight w:val="320"/>
        </w:trPr>
        <w:tc>
          <w:tcPr>
            <w:tcW w:w="2524" w:type="dxa"/>
            <w:tcBorders>
              <w:top w:val="nil"/>
              <w:left w:val="nil"/>
              <w:bottom w:val="nil"/>
              <w:right w:val="nil"/>
            </w:tcBorders>
            <w:shd w:val="clear" w:color="auto" w:fill="auto"/>
            <w:noWrap/>
            <w:vAlign w:val="bottom"/>
            <w:hideMark/>
          </w:tcPr>
          <w:p w14:paraId="7DE8E8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36A5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A81D5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51E38B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(1.3-1.6)</w:t>
            </w:r>
          </w:p>
        </w:tc>
        <w:tc>
          <w:tcPr>
            <w:tcW w:w="1800" w:type="dxa"/>
            <w:tcBorders>
              <w:top w:val="nil"/>
              <w:left w:val="nil"/>
              <w:bottom w:val="nil"/>
              <w:right w:val="nil"/>
            </w:tcBorders>
            <w:shd w:val="clear" w:color="auto" w:fill="auto"/>
            <w:noWrap/>
            <w:vAlign w:val="bottom"/>
            <w:hideMark/>
          </w:tcPr>
          <w:p w14:paraId="217A25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(18-21)</w:t>
            </w:r>
          </w:p>
        </w:tc>
        <w:tc>
          <w:tcPr>
            <w:tcW w:w="1800" w:type="dxa"/>
            <w:tcBorders>
              <w:top w:val="nil"/>
              <w:left w:val="nil"/>
              <w:bottom w:val="nil"/>
              <w:right w:val="nil"/>
            </w:tcBorders>
            <w:shd w:val="clear" w:color="auto" w:fill="auto"/>
            <w:noWrap/>
            <w:vAlign w:val="bottom"/>
            <w:hideMark/>
          </w:tcPr>
          <w:p w14:paraId="660E0A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(26-31)</w:t>
            </w:r>
          </w:p>
        </w:tc>
      </w:tr>
      <w:tr w:rsidR="00B0760D" w:rsidRPr="00B0760D" w14:paraId="622BC437" w14:textId="77777777" w:rsidTr="00B0760D">
        <w:trPr>
          <w:trHeight w:val="320"/>
        </w:trPr>
        <w:tc>
          <w:tcPr>
            <w:tcW w:w="2524" w:type="dxa"/>
            <w:tcBorders>
              <w:top w:val="nil"/>
              <w:left w:val="nil"/>
              <w:bottom w:val="nil"/>
              <w:right w:val="nil"/>
            </w:tcBorders>
            <w:shd w:val="clear" w:color="auto" w:fill="auto"/>
            <w:noWrap/>
            <w:vAlign w:val="bottom"/>
            <w:hideMark/>
          </w:tcPr>
          <w:p w14:paraId="207478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3727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1FA7A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(0.7-0.9)</w:t>
            </w:r>
          </w:p>
        </w:tc>
        <w:tc>
          <w:tcPr>
            <w:tcW w:w="1660" w:type="dxa"/>
            <w:tcBorders>
              <w:top w:val="nil"/>
              <w:left w:val="nil"/>
              <w:bottom w:val="nil"/>
              <w:right w:val="nil"/>
            </w:tcBorders>
            <w:shd w:val="clear" w:color="auto" w:fill="auto"/>
            <w:noWrap/>
            <w:vAlign w:val="bottom"/>
            <w:hideMark/>
          </w:tcPr>
          <w:p w14:paraId="3134D2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800" w:type="dxa"/>
            <w:tcBorders>
              <w:top w:val="nil"/>
              <w:left w:val="nil"/>
              <w:bottom w:val="nil"/>
              <w:right w:val="nil"/>
            </w:tcBorders>
            <w:shd w:val="clear" w:color="auto" w:fill="auto"/>
            <w:noWrap/>
            <w:vAlign w:val="bottom"/>
            <w:hideMark/>
          </w:tcPr>
          <w:p w14:paraId="5284B8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(11-15)</w:t>
            </w:r>
          </w:p>
        </w:tc>
        <w:tc>
          <w:tcPr>
            <w:tcW w:w="1800" w:type="dxa"/>
            <w:tcBorders>
              <w:top w:val="nil"/>
              <w:left w:val="nil"/>
              <w:bottom w:val="nil"/>
              <w:right w:val="nil"/>
            </w:tcBorders>
            <w:shd w:val="clear" w:color="auto" w:fill="auto"/>
            <w:noWrap/>
            <w:vAlign w:val="bottom"/>
            <w:hideMark/>
          </w:tcPr>
          <w:p w14:paraId="48B1A5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(16-21)</w:t>
            </w:r>
          </w:p>
        </w:tc>
      </w:tr>
      <w:tr w:rsidR="00B0760D" w:rsidRPr="00B0760D" w14:paraId="0532CD71" w14:textId="77777777" w:rsidTr="00B0760D">
        <w:trPr>
          <w:trHeight w:val="320"/>
        </w:trPr>
        <w:tc>
          <w:tcPr>
            <w:tcW w:w="2524" w:type="dxa"/>
            <w:tcBorders>
              <w:top w:val="nil"/>
              <w:left w:val="nil"/>
              <w:bottom w:val="nil"/>
              <w:right w:val="nil"/>
            </w:tcBorders>
            <w:shd w:val="clear" w:color="auto" w:fill="auto"/>
            <w:noWrap/>
            <w:vAlign w:val="bottom"/>
            <w:hideMark/>
          </w:tcPr>
          <w:p w14:paraId="44134AB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256A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D82EA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626713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276A14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2BA572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r>
      <w:tr w:rsidR="00B0760D" w:rsidRPr="00B0760D" w14:paraId="03CFB43A" w14:textId="77777777" w:rsidTr="00B0760D">
        <w:trPr>
          <w:trHeight w:val="320"/>
        </w:trPr>
        <w:tc>
          <w:tcPr>
            <w:tcW w:w="2524" w:type="dxa"/>
            <w:tcBorders>
              <w:top w:val="nil"/>
              <w:left w:val="nil"/>
              <w:bottom w:val="nil"/>
              <w:right w:val="nil"/>
            </w:tcBorders>
            <w:shd w:val="clear" w:color="auto" w:fill="auto"/>
            <w:noWrap/>
            <w:vAlign w:val="bottom"/>
            <w:hideMark/>
          </w:tcPr>
          <w:p w14:paraId="090011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Malawi</w:t>
            </w:r>
          </w:p>
        </w:tc>
        <w:tc>
          <w:tcPr>
            <w:tcW w:w="2180" w:type="dxa"/>
            <w:tcBorders>
              <w:top w:val="nil"/>
              <w:left w:val="nil"/>
              <w:bottom w:val="nil"/>
              <w:right w:val="nil"/>
            </w:tcBorders>
            <w:shd w:val="clear" w:color="auto" w:fill="auto"/>
            <w:noWrap/>
            <w:vAlign w:val="bottom"/>
            <w:hideMark/>
          </w:tcPr>
          <w:p w14:paraId="62B72C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8340F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(45.5-55.8)</w:t>
            </w:r>
          </w:p>
        </w:tc>
        <w:tc>
          <w:tcPr>
            <w:tcW w:w="1660" w:type="dxa"/>
            <w:tcBorders>
              <w:top w:val="nil"/>
              <w:left w:val="nil"/>
              <w:bottom w:val="nil"/>
              <w:right w:val="nil"/>
            </w:tcBorders>
            <w:shd w:val="clear" w:color="auto" w:fill="auto"/>
            <w:noWrap/>
            <w:vAlign w:val="bottom"/>
            <w:hideMark/>
          </w:tcPr>
          <w:p w14:paraId="703382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55.9 (50.5-62.9)</w:t>
            </w:r>
          </w:p>
        </w:tc>
        <w:tc>
          <w:tcPr>
            <w:tcW w:w="1800" w:type="dxa"/>
            <w:tcBorders>
              <w:top w:val="nil"/>
              <w:left w:val="nil"/>
              <w:bottom w:val="nil"/>
              <w:right w:val="nil"/>
            </w:tcBorders>
            <w:shd w:val="clear" w:color="auto" w:fill="auto"/>
            <w:noWrap/>
            <w:vAlign w:val="bottom"/>
            <w:hideMark/>
          </w:tcPr>
          <w:p w14:paraId="0330BA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974 (884-1085)</w:t>
            </w:r>
          </w:p>
        </w:tc>
        <w:tc>
          <w:tcPr>
            <w:tcW w:w="1800" w:type="dxa"/>
            <w:tcBorders>
              <w:top w:val="nil"/>
              <w:left w:val="nil"/>
              <w:bottom w:val="nil"/>
              <w:right w:val="nil"/>
            </w:tcBorders>
            <w:shd w:val="clear" w:color="auto" w:fill="auto"/>
            <w:noWrap/>
            <w:vAlign w:val="bottom"/>
            <w:hideMark/>
          </w:tcPr>
          <w:p w14:paraId="7F809B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1366 (1227-1540)</w:t>
            </w:r>
          </w:p>
        </w:tc>
      </w:tr>
      <w:tr w:rsidR="00B0760D" w:rsidRPr="00B0760D" w14:paraId="2CE65FC6" w14:textId="77777777" w:rsidTr="00B0760D">
        <w:trPr>
          <w:trHeight w:val="320"/>
        </w:trPr>
        <w:tc>
          <w:tcPr>
            <w:tcW w:w="2524" w:type="dxa"/>
            <w:tcBorders>
              <w:top w:val="nil"/>
              <w:left w:val="nil"/>
              <w:bottom w:val="nil"/>
              <w:right w:val="nil"/>
            </w:tcBorders>
            <w:shd w:val="clear" w:color="auto" w:fill="auto"/>
            <w:noWrap/>
            <w:vAlign w:val="bottom"/>
            <w:hideMark/>
          </w:tcPr>
          <w:p w14:paraId="5241C97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D9F2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44B55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(7.4-16.7)</w:t>
            </w:r>
          </w:p>
        </w:tc>
        <w:tc>
          <w:tcPr>
            <w:tcW w:w="1660" w:type="dxa"/>
            <w:tcBorders>
              <w:top w:val="nil"/>
              <w:left w:val="nil"/>
              <w:bottom w:val="nil"/>
              <w:right w:val="nil"/>
            </w:tcBorders>
            <w:shd w:val="clear" w:color="auto" w:fill="auto"/>
            <w:noWrap/>
            <w:vAlign w:val="bottom"/>
            <w:hideMark/>
          </w:tcPr>
          <w:p w14:paraId="591B48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(11.3-20.8)</w:t>
            </w:r>
          </w:p>
        </w:tc>
        <w:tc>
          <w:tcPr>
            <w:tcW w:w="1800" w:type="dxa"/>
            <w:tcBorders>
              <w:top w:val="nil"/>
              <w:left w:val="nil"/>
              <w:bottom w:val="nil"/>
              <w:right w:val="nil"/>
            </w:tcBorders>
            <w:shd w:val="clear" w:color="auto" w:fill="auto"/>
            <w:noWrap/>
            <w:vAlign w:val="bottom"/>
            <w:hideMark/>
          </w:tcPr>
          <w:p w14:paraId="06C375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(146-331)</w:t>
            </w:r>
          </w:p>
        </w:tc>
        <w:tc>
          <w:tcPr>
            <w:tcW w:w="1800" w:type="dxa"/>
            <w:tcBorders>
              <w:top w:val="nil"/>
              <w:left w:val="nil"/>
              <w:bottom w:val="nil"/>
              <w:right w:val="nil"/>
            </w:tcBorders>
            <w:shd w:val="clear" w:color="auto" w:fill="auto"/>
            <w:noWrap/>
            <w:vAlign w:val="bottom"/>
            <w:hideMark/>
          </w:tcPr>
          <w:p w14:paraId="137C91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395 (272-511)</w:t>
            </w:r>
          </w:p>
        </w:tc>
      </w:tr>
      <w:tr w:rsidR="00B0760D" w:rsidRPr="00B0760D" w14:paraId="03FE20C5" w14:textId="77777777" w:rsidTr="00B0760D">
        <w:trPr>
          <w:trHeight w:val="320"/>
        </w:trPr>
        <w:tc>
          <w:tcPr>
            <w:tcW w:w="2524" w:type="dxa"/>
            <w:tcBorders>
              <w:top w:val="nil"/>
              <w:left w:val="nil"/>
              <w:bottom w:val="nil"/>
              <w:right w:val="nil"/>
            </w:tcBorders>
            <w:shd w:val="clear" w:color="auto" w:fill="auto"/>
            <w:noWrap/>
            <w:vAlign w:val="bottom"/>
            <w:hideMark/>
          </w:tcPr>
          <w:p w14:paraId="1CF4EFF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A6CA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8A1F6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(17.8-25.8)</w:t>
            </w:r>
          </w:p>
        </w:tc>
        <w:tc>
          <w:tcPr>
            <w:tcW w:w="1660" w:type="dxa"/>
            <w:tcBorders>
              <w:top w:val="nil"/>
              <w:left w:val="nil"/>
              <w:bottom w:val="nil"/>
              <w:right w:val="nil"/>
            </w:tcBorders>
            <w:shd w:val="clear" w:color="auto" w:fill="auto"/>
            <w:noWrap/>
            <w:vAlign w:val="bottom"/>
            <w:hideMark/>
          </w:tcPr>
          <w:p w14:paraId="08839C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 (18.5-26.2)</w:t>
            </w:r>
          </w:p>
        </w:tc>
        <w:tc>
          <w:tcPr>
            <w:tcW w:w="1800" w:type="dxa"/>
            <w:tcBorders>
              <w:top w:val="nil"/>
              <w:left w:val="nil"/>
              <w:bottom w:val="nil"/>
              <w:right w:val="nil"/>
            </w:tcBorders>
            <w:shd w:val="clear" w:color="auto" w:fill="auto"/>
            <w:noWrap/>
            <w:vAlign w:val="bottom"/>
            <w:hideMark/>
          </w:tcPr>
          <w:p w14:paraId="3C1703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416 (347-500)</w:t>
            </w:r>
          </w:p>
        </w:tc>
        <w:tc>
          <w:tcPr>
            <w:tcW w:w="1800" w:type="dxa"/>
            <w:tcBorders>
              <w:top w:val="nil"/>
              <w:left w:val="nil"/>
              <w:bottom w:val="nil"/>
              <w:right w:val="nil"/>
            </w:tcBorders>
            <w:shd w:val="clear" w:color="auto" w:fill="auto"/>
            <w:noWrap/>
            <w:vAlign w:val="bottom"/>
            <w:hideMark/>
          </w:tcPr>
          <w:p w14:paraId="59E011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535 (454-639)</w:t>
            </w:r>
          </w:p>
        </w:tc>
      </w:tr>
      <w:tr w:rsidR="00B0760D" w:rsidRPr="00B0760D" w14:paraId="33320AD0" w14:textId="77777777" w:rsidTr="00B0760D">
        <w:trPr>
          <w:trHeight w:val="320"/>
        </w:trPr>
        <w:tc>
          <w:tcPr>
            <w:tcW w:w="2524" w:type="dxa"/>
            <w:tcBorders>
              <w:top w:val="nil"/>
              <w:left w:val="nil"/>
              <w:bottom w:val="nil"/>
              <w:right w:val="nil"/>
            </w:tcBorders>
            <w:shd w:val="clear" w:color="auto" w:fill="auto"/>
            <w:noWrap/>
            <w:vAlign w:val="bottom"/>
            <w:hideMark/>
          </w:tcPr>
          <w:p w14:paraId="473BC9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B7E70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927B3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(11.3-16.8)</w:t>
            </w:r>
          </w:p>
        </w:tc>
        <w:tc>
          <w:tcPr>
            <w:tcW w:w="1660" w:type="dxa"/>
            <w:tcBorders>
              <w:top w:val="nil"/>
              <w:left w:val="nil"/>
              <w:bottom w:val="nil"/>
              <w:right w:val="nil"/>
            </w:tcBorders>
            <w:shd w:val="clear" w:color="auto" w:fill="auto"/>
            <w:noWrap/>
            <w:vAlign w:val="bottom"/>
            <w:hideMark/>
          </w:tcPr>
          <w:p w14:paraId="432A27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(8-12.1)</w:t>
            </w:r>
          </w:p>
        </w:tc>
        <w:tc>
          <w:tcPr>
            <w:tcW w:w="1800" w:type="dxa"/>
            <w:tcBorders>
              <w:top w:val="nil"/>
              <w:left w:val="nil"/>
              <w:bottom w:val="nil"/>
              <w:right w:val="nil"/>
            </w:tcBorders>
            <w:shd w:val="clear" w:color="auto" w:fill="auto"/>
            <w:noWrap/>
            <w:vAlign w:val="bottom"/>
            <w:hideMark/>
          </w:tcPr>
          <w:p w14:paraId="43384E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267 (220-326)</w:t>
            </w:r>
          </w:p>
        </w:tc>
        <w:tc>
          <w:tcPr>
            <w:tcW w:w="1800" w:type="dxa"/>
            <w:tcBorders>
              <w:top w:val="nil"/>
              <w:left w:val="nil"/>
              <w:bottom w:val="nil"/>
              <w:right w:val="nil"/>
            </w:tcBorders>
            <w:shd w:val="clear" w:color="auto" w:fill="auto"/>
            <w:noWrap/>
            <w:vAlign w:val="bottom"/>
            <w:hideMark/>
          </w:tcPr>
          <w:p w14:paraId="6224A7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 (198-295)</w:t>
            </w:r>
          </w:p>
        </w:tc>
      </w:tr>
      <w:tr w:rsidR="00B0760D" w:rsidRPr="00B0760D" w14:paraId="067F1332" w14:textId="77777777" w:rsidTr="00B0760D">
        <w:trPr>
          <w:trHeight w:val="320"/>
        </w:trPr>
        <w:tc>
          <w:tcPr>
            <w:tcW w:w="2524" w:type="dxa"/>
            <w:tcBorders>
              <w:top w:val="nil"/>
              <w:left w:val="nil"/>
              <w:bottom w:val="nil"/>
              <w:right w:val="nil"/>
            </w:tcBorders>
            <w:shd w:val="clear" w:color="auto" w:fill="auto"/>
            <w:noWrap/>
            <w:vAlign w:val="bottom"/>
            <w:hideMark/>
          </w:tcPr>
          <w:p w14:paraId="21D593F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9B6D9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AC7E6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(7.3-11.1)</w:t>
            </w:r>
          </w:p>
        </w:tc>
        <w:tc>
          <w:tcPr>
            <w:tcW w:w="1660" w:type="dxa"/>
            <w:tcBorders>
              <w:top w:val="nil"/>
              <w:left w:val="nil"/>
              <w:bottom w:val="nil"/>
              <w:right w:val="nil"/>
            </w:tcBorders>
            <w:shd w:val="clear" w:color="auto" w:fill="auto"/>
            <w:noWrap/>
            <w:vAlign w:val="bottom"/>
            <w:hideMark/>
          </w:tcPr>
          <w:p w14:paraId="61D1D4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(11.3-16.5)</w:t>
            </w:r>
          </w:p>
        </w:tc>
        <w:tc>
          <w:tcPr>
            <w:tcW w:w="1800" w:type="dxa"/>
            <w:tcBorders>
              <w:top w:val="nil"/>
              <w:left w:val="nil"/>
              <w:bottom w:val="nil"/>
              <w:right w:val="nil"/>
            </w:tcBorders>
            <w:shd w:val="clear" w:color="auto" w:fill="auto"/>
            <w:noWrap/>
            <w:vAlign w:val="bottom"/>
            <w:hideMark/>
          </w:tcPr>
          <w:p w14:paraId="49C286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(143-216)</w:t>
            </w:r>
          </w:p>
        </w:tc>
        <w:tc>
          <w:tcPr>
            <w:tcW w:w="1800" w:type="dxa"/>
            <w:tcBorders>
              <w:top w:val="nil"/>
              <w:left w:val="nil"/>
              <w:bottom w:val="nil"/>
              <w:right w:val="nil"/>
            </w:tcBorders>
            <w:shd w:val="clear" w:color="auto" w:fill="auto"/>
            <w:noWrap/>
            <w:vAlign w:val="bottom"/>
            <w:hideMark/>
          </w:tcPr>
          <w:p w14:paraId="46A6C2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332 (278-402)</w:t>
            </w:r>
          </w:p>
        </w:tc>
      </w:tr>
      <w:tr w:rsidR="00B0760D" w:rsidRPr="00B0760D" w14:paraId="6D29DC55" w14:textId="77777777" w:rsidTr="00B0760D">
        <w:trPr>
          <w:trHeight w:val="320"/>
        </w:trPr>
        <w:tc>
          <w:tcPr>
            <w:tcW w:w="2524" w:type="dxa"/>
            <w:tcBorders>
              <w:top w:val="nil"/>
              <w:left w:val="nil"/>
              <w:bottom w:val="nil"/>
              <w:right w:val="nil"/>
            </w:tcBorders>
            <w:shd w:val="clear" w:color="auto" w:fill="auto"/>
            <w:noWrap/>
            <w:vAlign w:val="bottom"/>
            <w:hideMark/>
          </w:tcPr>
          <w:p w14:paraId="54100E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1B4D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D899D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(1.3-12.8)</w:t>
            </w:r>
          </w:p>
        </w:tc>
        <w:tc>
          <w:tcPr>
            <w:tcW w:w="1660" w:type="dxa"/>
            <w:tcBorders>
              <w:top w:val="nil"/>
              <w:left w:val="nil"/>
              <w:bottom w:val="nil"/>
              <w:right w:val="nil"/>
            </w:tcBorders>
            <w:shd w:val="clear" w:color="auto" w:fill="auto"/>
            <w:noWrap/>
            <w:vAlign w:val="bottom"/>
            <w:hideMark/>
          </w:tcPr>
          <w:p w14:paraId="63756C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(2.7-23.7)</w:t>
            </w:r>
          </w:p>
        </w:tc>
        <w:tc>
          <w:tcPr>
            <w:tcW w:w="1800" w:type="dxa"/>
            <w:tcBorders>
              <w:top w:val="nil"/>
              <w:left w:val="nil"/>
              <w:bottom w:val="nil"/>
              <w:right w:val="nil"/>
            </w:tcBorders>
            <w:shd w:val="clear" w:color="auto" w:fill="auto"/>
            <w:noWrap/>
            <w:vAlign w:val="bottom"/>
            <w:hideMark/>
          </w:tcPr>
          <w:p w14:paraId="2AD5E1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(25-252)</w:t>
            </w:r>
          </w:p>
        </w:tc>
        <w:tc>
          <w:tcPr>
            <w:tcW w:w="1800" w:type="dxa"/>
            <w:tcBorders>
              <w:top w:val="nil"/>
              <w:left w:val="nil"/>
              <w:bottom w:val="nil"/>
              <w:right w:val="nil"/>
            </w:tcBorders>
            <w:shd w:val="clear" w:color="auto" w:fill="auto"/>
            <w:noWrap/>
            <w:vAlign w:val="bottom"/>
            <w:hideMark/>
          </w:tcPr>
          <w:p w14:paraId="6A4B7D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228 (67-580)</w:t>
            </w:r>
          </w:p>
        </w:tc>
      </w:tr>
      <w:tr w:rsidR="00B0760D" w:rsidRPr="00B0760D" w14:paraId="3025BB22" w14:textId="77777777" w:rsidTr="00B0760D">
        <w:trPr>
          <w:trHeight w:val="320"/>
        </w:trPr>
        <w:tc>
          <w:tcPr>
            <w:tcW w:w="2524" w:type="dxa"/>
            <w:tcBorders>
              <w:top w:val="nil"/>
              <w:left w:val="nil"/>
              <w:bottom w:val="nil"/>
              <w:right w:val="nil"/>
            </w:tcBorders>
            <w:shd w:val="clear" w:color="auto" w:fill="auto"/>
            <w:noWrap/>
            <w:vAlign w:val="bottom"/>
            <w:hideMark/>
          </w:tcPr>
          <w:p w14:paraId="79F6ABC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28D7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4E893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(3.2-8.7)</w:t>
            </w:r>
          </w:p>
        </w:tc>
        <w:tc>
          <w:tcPr>
            <w:tcW w:w="1660" w:type="dxa"/>
            <w:tcBorders>
              <w:top w:val="nil"/>
              <w:left w:val="nil"/>
              <w:bottom w:val="nil"/>
              <w:right w:val="nil"/>
            </w:tcBorders>
            <w:shd w:val="clear" w:color="auto" w:fill="auto"/>
            <w:noWrap/>
            <w:vAlign w:val="bottom"/>
            <w:hideMark/>
          </w:tcPr>
          <w:p w14:paraId="296A82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(4.1-10)</w:t>
            </w:r>
          </w:p>
        </w:tc>
        <w:tc>
          <w:tcPr>
            <w:tcW w:w="1800" w:type="dxa"/>
            <w:tcBorders>
              <w:top w:val="nil"/>
              <w:left w:val="nil"/>
              <w:bottom w:val="nil"/>
              <w:right w:val="nil"/>
            </w:tcBorders>
            <w:shd w:val="clear" w:color="auto" w:fill="auto"/>
            <w:noWrap/>
            <w:vAlign w:val="bottom"/>
            <w:hideMark/>
          </w:tcPr>
          <w:p w14:paraId="760CCF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(63-171)</w:t>
            </w:r>
          </w:p>
        </w:tc>
        <w:tc>
          <w:tcPr>
            <w:tcW w:w="1800" w:type="dxa"/>
            <w:tcBorders>
              <w:top w:val="nil"/>
              <w:left w:val="nil"/>
              <w:bottom w:val="nil"/>
              <w:right w:val="nil"/>
            </w:tcBorders>
            <w:shd w:val="clear" w:color="auto" w:fill="auto"/>
            <w:noWrap/>
            <w:vAlign w:val="bottom"/>
            <w:hideMark/>
          </w:tcPr>
          <w:p w14:paraId="647679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 (100-246)</w:t>
            </w:r>
          </w:p>
        </w:tc>
      </w:tr>
      <w:tr w:rsidR="00B0760D" w:rsidRPr="00B0760D" w14:paraId="57600A23" w14:textId="77777777" w:rsidTr="00B0760D">
        <w:trPr>
          <w:trHeight w:val="320"/>
        </w:trPr>
        <w:tc>
          <w:tcPr>
            <w:tcW w:w="2524" w:type="dxa"/>
            <w:tcBorders>
              <w:top w:val="nil"/>
              <w:left w:val="nil"/>
              <w:bottom w:val="nil"/>
              <w:right w:val="nil"/>
            </w:tcBorders>
            <w:shd w:val="clear" w:color="auto" w:fill="auto"/>
            <w:noWrap/>
            <w:vAlign w:val="bottom"/>
            <w:hideMark/>
          </w:tcPr>
          <w:p w14:paraId="3288DB6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5690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EEFAF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(11.3-13.5)</w:t>
            </w:r>
          </w:p>
        </w:tc>
        <w:tc>
          <w:tcPr>
            <w:tcW w:w="1660" w:type="dxa"/>
            <w:tcBorders>
              <w:top w:val="nil"/>
              <w:left w:val="nil"/>
              <w:bottom w:val="nil"/>
              <w:right w:val="nil"/>
            </w:tcBorders>
            <w:shd w:val="clear" w:color="auto" w:fill="auto"/>
            <w:noWrap/>
            <w:vAlign w:val="bottom"/>
            <w:hideMark/>
          </w:tcPr>
          <w:p w14:paraId="2C36C9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(12-14.2)</w:t>
            </w:r>
          </w:p>
        </w:tc>
        <w:tc>
          <w:tcPr>
            <w:tcW w:w="1800" w:type="dxa"/>
            <w:tcBorders>
              <w:top w:val="nil"/>
              <w:left w:val="nil"/>
              <w:bottom w:val="nil"/>
              <w:right w:val="nil"/>
            </w:tcBorders>
            <w:shd w:val="clear" w:color="auto" w:fill="auto"/>
            <w:noWrap/>
            <w:vAlign w:val="bottom"/>
            <w:hideMark/>
          </w:tcPr>
          <w:p w14:paraId="4CEE17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243 (220-267)</w:t>
            </w:r>
          </w:p>
        </w:tc>
        <w:tc>
          <w:tcPr>
            <w:tcW w:w="1800" w:type="dxa"/>
            <w:tcBorders>
              <w:top w:val="nil"/>
              <w:left w:val="nil"/>
              <w:bottom w:val="nil"/>
              <w:right w:val="nil"/>
            </w:tcBorders>
            <w:shd w:val="clear" w:color="auto" w:fill="auto"/>
            <w:noWrap/>
            <w:vAlign w:val="bottom"/>
            <w:hideMark/>
          </w:tcPr>
          <w:p w14:paraId="65004B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 (294-346)</w:t>
            </w:r>
          </w:p>
        </w:tc>
      </w:tr>
      <w:tr w:rsidR="00B0760D" w:rsidRPr="00B0760D" w14:paraId="3CB8900C" w14:textId="77777777" w:rsidTr="00B0760D">
        <w:trPr>
          <w:trHeight w:val="320"/>
        </w:trPr>
        <w:tc>
          <w:tcPr>
            <w:tcW w:w="2524" w:type="dxa"/>
            <w:tcBorders>
              <w:top w:val="nil"/>
              <w:left w:val="nil"/>
              <w:bottom w:val="nil"/>
              <w:right w:val="nil"/>
            </w:tcBorders>
            <w:shd w:val="clear" w:color="auto" w:fill="auto"/>
            <w:noWrap/>
            <w:vAlign w:val="bottom"/>
            <w:hideMark/>
          </w:tcPr>
          <w:p w14:paraId="1A71C25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399D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267E0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(6.1-14.4)</w:t>
            </w:r>
          </w:p>
        </w:tc>
        <w:tc>
          <w:tcPr>
            <w:tcW w:w="1660" w:type="dxa"/>
            <w:tcBorders>
              <w:top w:val="nil"/>
              <w:left w:val="nil"/>
              <w:bottom w:val="nil"/>
              <w:right w:val="nil"/>
            </w:tcBorders>
            <w:shd w:val="clear" w:color="auto" w:fill="auto"/>
            <w:noWrap/>
            <w:vAlign w:val="bottom"/>
            <w:hideMark/>
          </w:tcPr>
          <w:p w14:paraId="762F65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(3.4-8.5)</w:t>
            </w:r>
          </w:p>
        </w:tc>
        <w:tc>
          <w:tcPr>
            <w:tcW w:w="1800" w:type="dxa"/>
            <w:tcBorders>
              <w:top w:val="nil"/>
              <w:left w:val="nil"/>
              <w:bottom w:val="nil"/>
              <w:right w:val="nil"/>
            </w:tcBorders>
            <w:shd w:val="clear" w:color="auto" w:fill="auto"/>
            <w:noWrap/>
            <w:vAlign w:val="bottom"/>
            <w:hideMark/>
          </w:tcPr>
          <w:p w14:paraId="13543D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(118-279)</w:t>
            </w:r>
          </w:p>
        </w:tc>
        <w:tc>
          <w:tcPr>
            <w:tcW w:w="1800" w:type="dxa"/>
            <w:tcBorders>
              <w:top w:val="nil"/>
              <w:left w:val="nil"/>
              <w:bottom w:val="nil"/>
              <w:right w:val="nil"/>
            </w:tcBorders>
            <w:shd w:val="clear" w:color="auto" w:fill="auto"/>
            <w:noWrap/>
            <w:vAlign w:val="bottom"/>
            <w:hideMark/>
          </w:tcPr>
          <w:p w14:paraId="21B520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(83-209)</w:t>
            </w:r>
          </w:p>
        </w:tc>
      </w:tr>
      <w:tr w:rsidR="00B0760D" w:rsidRPr="00B0760D" w14:paraId="757954F8" w14:textId="77777777" w:rsidTr="00B0760D">
        <w:trPr>
          <w:trHeight w:val="320"/>
        </w:trPr>
        <w:tc>
          <w:tcPr>
            <w:tcW w:w="2524" w:type="dxa"/>
            <w:tcBorders>
              <w:top w:val="nil"/>
              <w:left w:val="nil"/>
              <w:bottom w:val="nil"/>
              <w:right w:val="nil"/>
            </w:tcBorders>
            <w:shd w:val="clear" w:color="auto" w:fill="auto"/>
            <w:noWrap/>
            <w:vAlign w:val="bottom"/>
            <w:hideMark/>
          </w:tcPr>
          <w:p w14:paraId="0F7AF6F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6092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2F0A4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(0.4-1.3)</w:t>
            </w:r>
          </w:p>
        </w:tc>
        <w:tc>
          <w:tcPr>
            <w:tcW w:w="1660" w:type="dxa"/>
            <w:tcBorders>
              <w:top w:val="nil"/>
              <w:left w:val="nil"/>
              <w:bottom w:val="nil"/>
              <w:right w:val="nil"/>
            </w:tcBorders>
            <w:shd w:val="clear" w:color="auto" w:fill="auto"/>
            <w:noWrap/>
            <w:vAlign w:val="bottom"/>
            <w:hideMark/>
          </w:tcPr>
          <w:p w14:paraId="24F004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(3.3-11.9)</w:t>
            </w:r>
          </w:p>
        </w:tc>
        <w:tc>
          <w:tcPr>
            <w:tcW w:w="1800" w:type="dxa"/>
            <w:tcBorders>
              <w:top w:val="nil"/>
              <w:left w:val="nil"/>
              <w:bottom w:val="nil"/>
              <w:right w:val="nil"/>
            </w:tcBorders>
            <w:shd w:val="clear" w:color="auto" w:fill="auto"/>
            <w:noWrap/>
            <w:vAlign w:val="bottom"/>
            <w:hideMark/>
          </w:tcPr>
          <w:p w14:paraId="26F11C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(7-25)</w:t>
            </w:r>
          </w:p>
        </w:tc>
        <w:tc>
          <w:tcPr>
            <w:tcW w:w="1800" w:type="dxa"/>
            <w:tcBorders>
              <w:top w:val="nil"/>
              <w:left w:val="nil"/>
              <w:bottom w:val="nil"/>
              <w:right w:val="nil"/>
            </w:tcBorders>
            <w:shd w:val="clear" w:color="auto" w:fill="auto"/>
            <w:noWrap/>
            <w:vAlign w:val="bottom"/>
            <w:hideMark/>
          </w:tcPr>
          <w:p w14:paraId="0AEE5D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(83-296)</w:t>
            </w:r>
          </w:p>
        </w:tc>
      </w:tr>
      <w:tr w:rsidR="00B0760D" w:rsidRPr="00B0760D" w14:paraId="3DE6BF44" w14:textId="77777777" w:rsidTr="00B0760D">
        <w:trPr>
          <w:trHeight w:val="320"/>
        </w:trPr>
        <w:tc>
          <w:tcPr>
            <w:tcW w:w="2524" w:type="dxa"/>
            <w:tcBorders>
              <w:top w:val="nil"/>
              <w:left w:val="nil"/>
              <w:bottom w:val="nil"/>
              <w:right w:val="nil"/>
            </w:tcBorders>
            <w:shd w:val="clear" w:color="auto" w:fill="auto"/>
            <w:noWrap/>
            <w:vAlign w:val="bottom"/>
            <w:hideMark/>
          </w:tcPr>
          <w:p w14:paraId="4ABDB53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DCDF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67570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(2.1-2.5)</w:t>
            </w:r>
          </w:p>
        </w:tc>
        <w:tc>
          <w:tcPr>
            <w:tcW w:w="1660" w:type="dxa"/>
            <w:tcBorders>
              <w:top w:val="nil"/>
              <w:left w:val="nil"/>
              <w:bottom w:val="nil"/>
              <w:right w:val="nil"/>
            </w:tcBorders>
            <w:shd w:val="clear" w:color="auto" w:fill="auto"/>
            <w:noWrap/>
            <w:vAlign w:val="bottom"/>
            <w:hideMark/>
          </w:tcPr>
          <w:p w14:paraId="52643F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(2.5-2.9)</w:t>
            </w:r>
          </w:p>
        </w:tc>
        <w:tc>
          <w:tcPr>
            <w:tcW w:w="1800" w:type="dxa"/>
            <w:tcBorders>
              <w:top w:val="nil"/>
              <w:left w:val="nil"/>
              <w:bottom w:val="nil"/>
              <w:right w:val="nil"/>
            </w:tcBorders>
            <w:shd w:val="clear" w:color="auto" w:fill="auto"/>
            <w:noWrap/>
            <w:vAlign w:val="bottom"/>
            <w:hideMark/>
          </w:tcPr>
          <w:p w14:paraId="6AEFA4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(41-50)</w:t>
            </w:r>
          </w:p>
        </w:tc>
        <w:tc>
          <w:tcPr>
            <w:tcW w:w="1800" w:type="dxa"/>
            <w:tcBorders>
              <w:top w:val="nil"/>
              <w:left w:val="nil"/>
              <w:bottom w:val="nil"/>
              <w:right w:val="nil"/>
            </w:tcBorders>
            <w:shd w:val="clear" w:color="auto" w:fill="auto"/>
            <w:noWrap/>
            <w:vAlign w:val="bottom"/>
            <w:hideMark/>
          </w:tcPr>
          <w:p w14:paraId="068BD7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(60-72)</w:t>
            </w:r>
          </w:p>
        </w:tc>
      </w:tr>
      <w:tr w:rsidR="00B0760D" w:rsidRPr="00B0760D" w14:paraId="328351B8" w14:textId="77777777" w:rsidTr="00B0760D">
        <w:trPr>
          <w:trHeight w:val="320"/>
        </w:trPr>
        <w:tc>
          <w:tcPr>
            <w:tcW w:w="2524" w:type="dxa"/>
            <w:tcBorders>
              <w:top w:val="nil"/>
              <w:left w:val="nil"/>
              <w:bottom w:val="nil"/>
              <w:right w:val="nil"/>
            </w:tcBorders>
            <w:shd w:val="clear" w:color="auto" w:fill="auto"/>
            <w:noWrap/>
            <w:vAlign w:val="bottom"/>
            <w:hideMark/>
          </w:tcPr>
          <w:p w14:paraId="584461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56B4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34DC1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3911E6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7EBB89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(23-28)</w:t>
            </w:r>
          </w:p>
        </w:tc>
        <w:tc>
          <w:tcPr>
            <w:tcW w:w="1800" w:type="dxa"/>
            <w:tcBorders>
              <w:top w:val="nil"/>
              <w:left w:val="nil"/>
              <w:bottom w:val="nil"/>
              <w:right w:val="nil"/>
            </w:tcBorders>
            <w:shd w:val="clear" w:color="auto" w:fill="auto"/>
            <w:noWrap/>
            <w:vAlign w:val="bottom"/>
            <w:hideMark/>
          </w:tcPr>
          <w:p w14:paraId="7B84D8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(23-32)</w:t>
            </w:r>
          </w:p>
        </w:tc>
      </w:tr>
      <w:tr w:rsidR="00B0760D" w:rsidRPr="00B0760D" w14:paraId="6EA025E3" w14:textId="77777777" w:rsidTr="00B0760D">
        <w:trPr>
          <w:trHeight w:val="320"/>
        </w:trPr>
        <w:tc>
          <w:tcPr>
            <w:tcW w:w="2524" w:type="dxa"/>
            <w:tcBorders>
              <w:top w:val="nil"/>
              <w:left w:val="nil"/>
              <w:bottom w:val="nil"/>
              <w:right w:val="nil"/>
            </w:tcBorders>
            <w:shd w:val="clear" w:color="auto" w:fill="auto"/>
            <w:noWrap/>
            <w:vAlign w:val="bottom"/>
            <w:hideMark/>
          </w:tcPr>
          <w:p w14:paraId="72E2D44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F6E9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56AE2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(0.3-0.5)</w:t>
            </w:r>
          </w:p>
        </w:tc>
        <w:tc>
          <w:tcPr>
            <w:tcW w:w="1660" w:type="dxa"/>
            <w:tcBorders>
              <w:top w:val="nil"/>
              <w:left w:val="nil"/>
              <w:bottom w:val="nil"/>
              <w:right w:val="nil"/>
            </w:tcBorders>
            <w:shd w:val="clear" w:color="auto" w:fill="auto"/>
            <w:noWrap/>
            <w:vAlign w:val="bottom"/>
            <w:hideMark/>
          </w:tcPr>
          <w:p w14:paraId="007865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800" w:type="dxa"/>
            <w:tcBorders>
              <w:top w:val="nil"/>
              <w:left w:val="nil"/>
              <w:bottom w:val="nil"/>
              <w:right w:val="nil"/>
            </w:tcBorders>
            <w:shd w:val="clear" w:color="auto" w:fill="auto"/>
            <w:noWrap/>
            <w:vAlign w:val="bottom"/>
            <w:hideMark/>
          </w:tcPr>
          <w:p w14:paraId="25CDC7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(6-10)</w:t>
            </w:r>
          </w:p>
        </w:tc>
        <w:tc>
          <w:tcPr>
            <w:tcW w:w="1800" w:type="dxa"/>
            <w:tcBorders>
              <w:top w:val="nil"/>
              <w:left w:val="nil"/>
              <w:bottom w:val="nil"/>
              <w:right w:val="nil"/>
            </w:tcBorders>
            <w:shd w:val="clear" w:color="auto" w:fill="auto"/>
            <w:noWrap/>
            <w:vAlign w:val="bottom"/>
            <w:hideMark/>
          </w:tcPr>
          <w:p w14:paraId="627647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(18-25)</w:t>
            </w:r>
          </w:p>
        </w:tc>
      </w:tr>
      <w:tr w:rsidR="00B0760D" w:rsidRPr="00B0760D" w14:paraId="74EFF7C5" w14:textId="77777777" w:rsidTr="00B0760D">
        <w:trPr>
          <w:trHeight w:val="320"/>
        </w:trPr>
        <w:tc>
          <w:tcPr>
            <w:tcW w:w="2524" w:type="dxa"/>
            <w:tcBorders>
              <w:top w:val="nil"/>
              <w:left w:val="nil"/>
              <w:bottom w:val="nil"/>
              <w:right w:val="nil"/>
            </w:tcBorders>
            <w:shd w:val="clear" w:color="auto" w:fill="auto"/>
            <w:noWrap/>
            <w:vAlign w:val="bottom"/>
            <w:hideMark/>
          </w:tcPr>
          <w:p w14:paraId="10DA57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5A86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2F67D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252DDE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6BB322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524325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6E493260" w14:textId="77777777" w:rsidTr="00B0760D">
        <w:trPr>
          <w:trHeight w:val="320"/>
        </w:trPr>
        <w:tc>
          <w:tcPr>
            <w:tcW w:w="2524" w:type="dxa"/>
            <w:tcBorders>
              <w:top w:val="nil"/>
              <w:left w:val="nil"/>
              <w:bottom w:val="nil"/>
              <w:right w:val="nil"/>
            </w:tcBorders>
            <w:shd w:val="clear" w:color="auto" w:fill="auto"/>
            <w:noWrap/>
            <w:vAlign w:val="bottom"/>
            <w:hideMark/>
          </w:tcPr>
          <w:p w14:paraId="350141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Malaysia</w:t>
            </w:r>
          </w:p>
        </w:tc>
        <w:tc>
          <w:tcPr>
            <w:tcW w:w="2180" w:type="dxa"/>
            <w:tcBorders>
              <w:top w:val="nil"/>
              <w:left w:val="nil"/>
              <w:bottom w:val="nil"/>
              <w:right w:val="nil"/>
            </w:tcBorders>
            <w:shd w:val="clear" w:color="auto" w:fill="auto"/>
            <w:noWrap/>
            <w:vAlign w:val="bottom"/>
            <w:hideMark/>
          </w:tcPr>
          <w:p w14:paraId="0C32B6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08F7D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74.6 (67.3-82.8)</w:t>
            </w:r>
          </w:p>
        </w:tc>
        <w:tc>
          <w:tcPr>
            <w:tcW w:w="1660" w:type="dxa"/>
            <w:tcBorders>
              <w:top w:val="nil"/>
              <w:left w:val="nil"/>
              <w:bottom w:val="nil"/>
              <w:right w:val="nil"/>
            </w:tcBorders>
            <w:shd w:val="clear" w:color="auto" w:fill="auto"/>
            <w:noWrap/>
            <w:vAlign w:val="bottom"/>
            <w:hideMark/>
          </w:tcPr>
          <w:p w14:paraId="6BCF6C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69.9 (62.2-78.8)</w:t>
            </w:r>
          </w:p>
        </w:tc>
        <w:tc>
          <w:tcPr>
            <w:tcW w:w="1800" w:type="dxa"/>
            <w:tcBorders>
              <w:top w:val="nil"/>
              <w:left w:val="nil"/>
              <w:bottom w:val="nil"/>
              <w:right w:val="nil"/>
            </w:tcBorders>
            <w:shd w:val="clear" w:color="auto" w:fill="auto"/>
            <w:noWrap/>
            <w:vAlign w:val="bottom"/>
            <w:hideMark/>
          </w:tcPr>
          <w:p w14:paraId="0F87F6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2232 (2005-2484)</w:t>
            </w:r>
          </w:p>
        </w:tc>
        <w:tc>
          <w:tcPr>
            <w:tcW w:w="1800" w:type="dxa"/>
            <w:tcBorders>
              <w:top w:val="nil"/>
              <w:left w:val="nil"/>
              <w:bottom w:val="nil"/>
              <w:right w:val="nil"/>
            </w:tcBorders>
            <w:shd w:val="clear" w:color="auto" w:fill="auto"/>
            <w:noWrap/>
            <w:vAlign w:val="bottom"/>
            <w:hideMark/>
          </w:tcPr>
          <w:p w14:paraId="6E091A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3270 (2894-3696)</w:t>
            </w:r>
          </w:p>
        </w:tc>
      </w:tr>
      <w:tr w:rsidR="00B0760D" w:rsidRPr="00B0760D" w14:paraId="6271DEBD" w14:textId="77777777" w:rsidTr="00B0760D">
        <w:trPr>
          <w:trHeight w:val="320"/>
        </w:trPr>
        <w:tc>
          <w:tcPr>
            <w:tcW w:w="2524" w:type="dxa"/>
            <w:tcBorders>
              <w:top w:val="nil"/>
              <w:left w:val="nil"/>
              <w:bottom w:val="nil"/>
              <w:right w:val="nil"/>
            </w:tcBorders>
            <w:shd w:val="clear" w:color="auto" w:fill="auto"/>
            <w:noWrap/>
            <w:vAlign w:val="bottom"/>
            <w:hideMark/>
          </w:tcPr>
          <w:p w14:paraId="091E837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A71A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FB303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39.9 (37.2-41.5)</w:t>
            </w:r>
          </w:p>
        </w:tc>
        <w:tc>
          <w:tcPr>
            <w:tcW w:w="1660" w:type="dxa"/>
            <w:tcBorders>
              <w:top w:val="nil"/>
              <w:left w:val="nil"/>
              <w:bottom w:val="nil"/>
              <w:right w:val="nil"/>
            </w:tcBorders>
            <w:shd w:val="clear" w:color="auto" w:fill="auto"/>
            <w:noWrap/>
            <w:vAlign w:val="bottom"/>
            <w:hideMark/>
          </w:tcPr>
          <w:p w14:paraId="6197ED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33.1 (27.3-37.1)</w:t>
            </w:r>
          </w:p>
        </w:tc>
        <w:tc>
          <w:tcPr>
            <w:tcW w:w="1800" w:type="dxa"/>
            <w:tcBorders>
              <w:top w:val="nil"/>
              <w:left w:val="nil"/>
              <w:bottom w:val="nil"/>
              <w:right w:val="nil"/>
            </w:tcBorders>
            <w:shd w:val="clear" w:color="auto" w:fill="auto"/>
            <w:noWrap/>
            <w:vAlign w:val="bottom"/>
            <w:hideMark/>
          </w:tcPr>
          <w:p w14:paraId="1C6EE8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1194 (1108-1256)</w:t>
            </w:r>
          </w:p>
        </w:tc>
        <w:tc>
          <w:tcPr>
            <w:tcW w:w="1800" w:type="dxa"/>
            <w:tcBorders>
              <w:top w:val="nil"/>
              <w:left w:val="nil"/>
              <w:bottom w:val="nil"/>
              <w:right w:val="nil"/>
            </w:tcBorders>
            <w:shd w:val="clear" w:color="auto" w:fill="auto"/>
            <w:noWrap/>
            <w:vAlign w:val="bottom"/>
            <w:hideMark/>
          </w:tcPr>
          <w:p w14:paraId="65E377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1550 (1265-1749)</w:t>
            </w:r>
          </w:p>
        </w:tc>
      </w:tr>
      <w:tr w:rsidR="00B0760D" w:rsidRPr="00B0760D" w14:paraId="6C20BC6E" w14:textId="77777777" w:rsidTr="00B0760D">
        <w:trPr>
          <w:trHeight w:val="320"/>
        </w:trPr>
        <w:tc>
          <w:tcPr>
            <w:tcW w:w="2524" w:type="dxa"/>
            <w:tcBorders>
              <w:top w:val="nil"/>
              <w:left w:val="nil"/>
              <w:bottom w:val="nil"/>
              <w:right w:val="nil"/>
            </w:tcBorders>
            <w:shd w:val="clear" w:color="auto" w:fill="auto"/>
            <w:noWrap/>
            <w:vAlign w:val="bottom"/>
            <w:hideMark/>
          </w:tcPr>
          <w:p w14:paraId="457AE4C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A7AA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94940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43.5 (29.1-61.6)</w:t>
            </w:r>
          </w:p>
        </w:tc>
        <w:tc>
          <w:tcPr>
            <w:tcW w:w="1660" w:type="dxa"/>
            <w:tcBorders>
              <w:top w:val="nil"/>
              <w:left w:val="nil"/>
              <w:bottom w:val="nil"/>
              <w:right w:val="nil"/>
            </w:tcBorders>
            <w:shd w:val="clear" w:color="auto" w:fill="auto"/>
            <w:noWrap/>
            <w:vAlign w:val="bottom"/>
            <w:hideMark/>
          </w:tcPr>
          <w:p w14:paraId="4A43C9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39.8 (25.9-57.9)</w:t>
            </w:r>
          </w:p>
        </w:tc>
        <w:tc>
          <w:tcPr>
            <w:tcW w:w="1800" w:type="dxa"/>
            <w:tcBorders>
              <w:top w:val="nil"/>
              <w:left w:val="nil"/>
              <w:bottom w:val="nil"/>
              <w:right w:val="nil"/>
            </w:tcBorders>
            <w:shd w:val="clear" w:color="auto" w:fill="auto"/>
            <w:noWrap/>
            <w:vAlign w:val="bottom"/>
            <w:hideMark/>
          </w:tcPr>
          <w:p w14:paraId="2598EF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1304 (865-1866)</w:t>
            </w:r>
          </w:p>
        </w:tc>
        <w:tc>
          <w:tcPr>
            <w:tcW w:w="1800" w:type="dxa"/>
            <w:tcBorders>
              <w:top w:val="nil"/>
              <w:left w:val="nil"/>
              <w:bottom w:val="nil"/>
              <w:right w:val="nil"/>
            </w:tcBorders>
            <w:shd w:val="clear" w:color="auto" w:fill="auto"/>
            <w:noWrap/>
            <w:vAlign w:val="bottom"/>
            <w:hideMark/>
          </w:tcPr>
          <w:p w14:paraId="771E9A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1857 (1215-2695)</w:t>
            </w:r>
          </w:p>
        </w:tc>
      </w:tr>
      <w:tr w:rsidR="00B0760D" w:rsidRPr="00B0760D" w14:paraId="46286D0F" w14:textId="77777777" w:rsidTr="00B0760D">
        <w:trPr>
          <w:trHeight w:val="320"/>
        </w:trPr>
        <w:tc>
          <w:tcPr>
            <w:tcW w:w="2524" w:type="dxa"/>
            <w:tcBorders>
              <w:top w:val="nil"/>
              <w:left w:val="nil"/>
              <w:bottom w:val="nil"/>
              <w:right w:val="nil"/>
            </w:tcBorders>
            <w:shd w:val="clear" w:color="auto" w:fill="auto"/>
            <w:noWrap/>
            <w:vAlign w:val="bottom"/>
            <w:hideMark/>
          </w:tcPr>
          <w:p w14:paraId="3EE9C3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F30D8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F5B4A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38.3 (25.2-55.6)</w:t>
            </w:r>
          </w:p>
        </w:tc>
        <w:tc>
          <w:tcPr>
            <w:tcW w:w="1660" w:type="dxa"/>
            <w:tcBorders>
              <w:top w:val="nil"/>
              <w:left w:val="nil"/>
              <w:bottom w:val="nil"/>
              <w:right w:val="nil"/>
            </w:tcBorders>
            <w:shd w:val="clear" w:color="auto" w:fill="auto"/>
            <w:noWrap/>
            <w:vAlign w:val="bottom"/>
            <w:hideMark/>
          </w:tcPr>
          <w:p w14:paraId="3C56B0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30.5 (19.2-46.5)</w:t>
            </w:r>
          </w:p>
        </w:tc>
        <w:tc>
          <w:tcPr>
            <w:tcW w:w="1800" w:type="dxa"/>
            <w:tcBorders>
              <w:top w:val="nil"/>
              <w:left w:val="nil"/>
              <w:bottom w:val="nil"/>
              <w:right w:val="nil"/>
            </w:tcBorders>
            <w:shd w:val="clear" w:color="auto" w:fill="auto"/>
            <w:noWrap/>
            <w:vAlign w:val="bottom"/>
            <w:hideMark/>
          </w:tcPr>
          <w:p w14:paraId="64CE68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1151 (749-1685)</w:t>
            </w:r>
          </w:p>
        </w:tc>
        <w:tc>
          <w:tcPr>
            <w:tcW w:w="1800" w:type="dxa"/>
            <w:tcBorders>
              <w:top w:val="nil"/>
              <w:left w:val="nil"/>
              <w:bottom w:val="nil"/>
              <w:right w:val="nil"/>
            </w:tcBorders>
            <w:shd w:val="clear" w:color="auto" w:fill="auto"/>
            <w:noWrap/>
            <w:vAlign w:val="bottom"/>
            <w:hideMark/>
          </w:tcPr>
          <w:p w14:paraId="5D98B3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1425 (907-2155)</w:t>
            </w:r>
          </w:p>
        </w:tc>
      </w:tr>
      <w:tr w:rsidR="00B0760D" w:rsidRPr="00B0760D" w14:paraId="6EF8F1D0" w14:textId="77777777" w:rsidTr="00B0760D">
        <w:trPr>
          <w:trHeight w:val="320"/>
        </w:trPr>
        <w:tc>
          <w:tcPr>
            <w:tcW w:w="2524" w:type="dxa"/>
            <w:tcBorders>
              <w:top w:val="nil"/>
              <w:left w:val="nil"/>
              <w:bottom w:val="nil"/>
              <w:right w:val="nil"/>
            </w:tcBorders>
            <w:shd w:val="clear" w:color="auto" w:fill="auto"/>
            <w:noWrap/>
            <w:vAlign w:val="bottom"/>
            <w:hideMark/>
          </w:tcPr>
          <w:p w14:paraId="17ECBA1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AB851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21E2F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(5.2-14.3)</w:t>
            </w:r>
          </w:p>
        </w:tc>
        <w:tc>
          <w:tcPr>
            <w:tcW w:w="1660" w:type="dxa"/>
            <w:tcBorders>
              <w:top w:val="nil"/>
              <w:left w:val="nil"/>
              <w:bottom w:val="nil"/>
              <w:right w:val="nil"/>
            </w:tcBorders>
            <w:shd w:val="clear" w:color="auto" w:fill="auto"/>
            <w:noWrap/>
            <w:vAlign w:val="bottom"/>
            <w:hideMark/>
          </w:tcPr>
          <w:p w14:paraId="7B151C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(8.2-22.3)</w:t>
            </w:r>
          </w:p>
        </w:tc>
        <w:tc>
          <w:tcPr>
            <w:tcW w:w="1800" w:type="dxa"/>
            <w:tcBorders>
              <w:top w:val="nil"/>
              <w:left w:val="nil"/>
              <w:bottom w:val="nil"/>
              <w:right w:val="nil"/>
            </w:tcBorders>
            <w:shd w:val="clear" w:color="auto" w:fill="auto"/>
            <w:noWrap/>
            <w:vAlign w:val="bottom"/>
            <w:hideMark/>
          </w:tcPr>
          <w:p w14:paraId="73E801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258 (153-433)</w:t>
            </w:r>
          </w:p>
        </w:tc>
        <w:tc>
          <w:tcPr>
            <w:tcW w:w="1800" w:type="dxa"/>
            <w:tcBorders>
              <w:top w:val="nil"/>
              <w:left w:val="nil"/>
              <w:bottom w:val="nil"/>
              <w:right w:val="nil"/>
            </w:tcBorders>
            <w:shd w:val="clear" w:color="auto" w:fill="auto"/>
            <w:noWrap/>
            <w:vAlign w:val="bottom"/>
            <w:hideMark/>
          </w:tcPr>
          <w:p w14:paraId="2688F3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636 (384-1042)</w:t>
            </w:r>
          </w:p>
        </w:tc>
      </w:tr>
      <w:tr w:rsidR="00B0760D" w:rsidRPr="00B0760D" w14:paraId="559CDB43" w14:textId="77777777" w:rsidTr="00B0760D">
        <w:trPr>
          <w:trHeight w:val="320"/>
        </w:trPr>
        <w:tc>
          <w:tcPr>
            <w:tcW w:w="2524" w:type="dxa"/>
            <w:tcBorders>
              <w:top w:val="nil"/>
              <w:left w:val="nil"/>
              <w:bottom w:val="nil"/>
              <w:right w:val="nil"/>
            </w:tcBorders>
            <w:shd w:val="clear" w:color="auto" w:fill="auto"/>
            <w:noWrap/>
            <w:vAlign w:val="bottom"/>
            <w:hideMark/>
          </w:tcPr>
          <w:p w14:paraId="5F619AB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795C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0ED34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(13.1-24.5)</w:t>
            </w:r>
          </w:p>
        </w:tc>
        <w:tc>
          <w:tcPr>
            <w:tcW w:w="1660" w:type="dxa"/>
            <w:tcBorders>
              <w:top w:val="nil"/>
              <w:left w:val="nil"/>
              <w:bottom w:val="nil"/>
              <w:right w:val="nil"/>
            </w:tcBorders>
            <w:shd w:val="clear" w:color="auto" w:fill="auto"/>
            <w:noWrap/>
            <w:vAlign w:val="bottom"/>
            <w:hideMark/>
          </w:tcPr>
          <w:p w14:paraId="36FE29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(8.7-18.8)</w:t>
            </w:r>
          </w:p>
        </w:tc>
        <w:tc>
          <w:tcPr>
            <w:tcW w:w="1800" w:type="dxa"/>
            <w:tcBorders>
              <w:top w:val="nil"/>
              <w:left w:val="nil"/>
              <w:bottom w:val="nil"/>
              <w:right w:val="nil"/>
            </w:tcBorders>
            <w:shd w:val="clear" w:color="auto" w:fill="auto"/>
            <w:noWrap/>
            <w:vAlign w:val="bottom"/>
            <w:hideMark/>
          </w:tcPr>
          <w:p w14:paraId="4F9A48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554 (393-735)</w:t>
            </w:r>
          </w:p>
        </w:tc>
        <w:tc>
          <w:tcPr>
            <w:tcW w:w="1800" w:type="dxa"/>
            <w:tcBorders>
              <w:top w:val="nil"/>
              <w:left w:val="nil"/>
              <w:bottom w:val="nil"/>
              <w:right w:val="nil"/>
            </w:tcBorders>
            <w:shd w:val="clear" w:color="auto" w:fill="auto"/>
            <w:noWrap/>
            <w:vAlign w:val="bottom"/>
            <w:hideMark/>
          </w:tcPr>
          <w:p w14:paraId="6CCED3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599 (410-878)</w:t>
            </w:r>
          </w:p>
        </w:tc>
      </w:tr>
      <w:tr w:rsidR="00B0760D" w:rsidRPr="00B0760D" w14:paraId="71B83794" w14:textId="77777777" w:rsidTr="00B0760D">
        <w:trPr>
          <w:trHeight w:val="320"/>
        </w:trPr>
        <w:tc>
          <w:tcPr>
            <w:tcW w:w="2524" w:type="dxa"/>
            <w:tcBorders>
              <w:top w:val="nil"/>
              <w:left w:val="nil"/>
              <w:bottom w:val="nil"/>
              <w:right w:val="nil"/>
            </w:tcBorders>
            <w:shd w:val="clear" w:color="auto" w:fill="auto"/>
            <w:noWrap/>
            <w:vAlign w:val="bottom"/>
            <w:hideMark/>
          </w:tcPr>
          <w:p w14:paraId="7D9473C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2A7C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FF141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(6-11.6)</w:t>
            </w:r>
          </w:p>
        </w:tc>
        <w:tc>
          <w:tcPr>
            <w:tcW w:w="1660" w:type="dxa"/>
            <w:tcBorders>
              <w:top w:val="nil"/>
              <w:left w:val="nil"/>
              <w:bottom w:val="nil"/>
              <w:right w:val="nil"/>
            </w:tcBorders>
            <w:shd w:val="clear" w:color="auto" w:fill="auto"/>
            <w:noWrap/>
            <w:vAlign w:val="bottom"/>
            <w:hideMark/>
          </w:tcPr>
          <w:p w14:paraId="7561AC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(4.8-9.7)</w:t>
            </w:r>
          </w:p>
        </w:tc>
        <w:tc>
          <w:tcPr>
            <w:tcW w:w="1800" w:type="dxa"/>
            <w:tcBorders>
              <w:top w:val="nil"/>
              <w:left w:val="nil"/>
              <w:bottom w:val="nil"/>
              <w:right w:val="nil"/>
            </w:tcBorders>
            <w:shd w:val="clear" w:color="auto" w:fill="auto"/>
            <w:noWrap/>
            <w:vAlign w:val="bottom"/>
            <w:hideMark/>
          </w:tcPr>
          <w:p w14:paraId="3F3167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(182-346)</w:t>
            </w:r>
          </w:p>
        </w:tc>
        <w:tc>
          <w:tcPr>
            <w:tcW w:w="1800" w:type="dxa"/>
            <w:tcBorders>
              <w:top w:val="nil"/>
              <w:left w:val="nil"/>
              <w:bottom w:val="nil"/>
              <w:right w:val="nil"/>
            </w:tcBorders>
            <w:shd w:val="clear" w:color="auto" w:fill="auto"/>
            <w:noWrap/>
            <w:vAlign w:val="bottom"/>
            <w:hideMark/>
          </w:tcPr>
          <w:p w14:paraId="656F16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 (222-451)</w:t>
            </w:r>
          </w:p>
        </w:tc>
      </w:tr>
      <w:tr w:rsidR="00B0760D" w:rsidRPr="00B0760D" w14:paraId="09B3C893" w14:textId="77777777" w:rsidTr="00B0760D">
        <w:trPr>
          <w:trHeight w:val="320"/>
        </w:trPr>
        <w:tc>
          <w:tcPr>
            <w:tcW w:w="2524" w:type="dxa"/>
            <w:tcBorders>
              <w:top w:val="nil"/>
              <w:left w:val="nil"/>
              <w:bottom w:val="nil"/>
              <w:right w:val="nil"/>
            </w:tcBorders>
            <w:shd w:val="clear" w:color="auto" w:fill="auto"/>
            <w:noWrap/>
            <w:vAlign w:val="bottom"/>
            <w:hideMark/>
          </w:tcPr>
          <w:p w14:paraId="4339294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F103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31957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(12-13.6)</w:t>
            </w:r>
          </w:p>
        </w:tc>
        <w:tc>
          <w:tcPr>
            <w:tcW w:w="1660" w:type="dxa"/>
            <w:tcBorders>
              <w:top w:val="nil"/>
              <w:left w:val="nil"/>
              <w:bottom w:val="nil"/>
              <w:right w:val="nil"/>
            </w:tcBorders>
            <w:shd w:val="clear" w:color="auto" w:fill="auto"/>
            <w:noWrap/>
            <w:vAlign w:val="bottom"/>
            <w:hideMark/>
          </w:tcPr>
          <w:p w14:paraId="2E2C73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(11.3-13.5)</w:t>
            </w:r>
          </w:p>
        </w:tc>
        <w:tc>
          <w:tcPr>
            <w:tcW w:w="1800" w:type="dxa"/>
            <w:tcBorders>
              <w:top w:val="nil"/>
              <w:left w:val="nil"/>
              <w:bottom w:val="nil"/>
              <w:right w:val="nil"/>
            </w:tcBorders>
            <w:shd w:val="clear" w:color="auto" w:fill="auto"/>
            <w:noWrap/>
            <w:vAlign w:val="bottom"/>
            <w:hideMark/>
          </w:tcPr>
          <w:p w14:paraId="7A4A4D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385 (358-407)</w:t>
            </w:r>
          </w:p>
        </w:tc>
        <w:tc>
          <w:tcPr>
            <w:tcW w:w="1800" w:type="dxa"/>
            <w:tcBorders>
              <w:top w:val="nil"/>
              <w:left w:val="nil"/>
              <w:bottom w:val="nil"/>
              <w:right w:val="nil"/>
            </w:tcBorders>
            <w:shd w:val="clear" w:color="auto" w:fill="auto"/>
            <w:noWrap/>
            <w:vAlign w:val="bottom"/>
            <w:hideMark/>
          </w:tcPr>
          <w:p w14:paraId="0F995D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580 (530-624)</w:t>
            </w:r>
          </w:p>
        </w:tc>
      </w:tr>
      <w:tr w:rsidR="00B0760D" w:rsidRPr="00B0760D" w14:paraId="6A7DE2A9" w14:textId="77777777" w:rsidTr="00B0760D">
        <w:trPr>
          <w:trHeight w:val="320"/>
        </w:trPr>
        <w:tc>
          <w:tcPr>
            <w:tcW w:w="2524" w:type="dxa"/>
            <w:tcBorders>
              <w:top w:val="nil"/>
              <w:left w:val="nil"/>
              <w:bottom w:val="nil"/>
              <w:right w:val="nil"/>
            </w:tcBorders>
            <w:shd w:val="clear" w:color="auto" w:fill="auto"/>
            <w:noWrap/>
            <w:vAlign w:val="bottom"/>
            <w:hideMark/>
          </w:tcPr>
          <w:p w14:paraId="512273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B926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7098A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(5.4-10)</w:t>
            </w:r>
          </w:p>
        </w:tc>
        <w:tc>
          <w:tcPr>
            <w:tcW w:w="1660" w:type="dxa"/>
            <w:tcBorders>
              <w:top w:val="nil"/>
              <w:left w:val="nil"/>
              <w:bottom w:val="nil"/>
              <w:right w:val="nil"/>
            </w:tcBorders>
            <w:shd w:val="clear" w:color="auto" w:fill="auto"/>
            <w:noWrap/>
            <w:vAlign w:val="bottom"/>
            <w:hideMark/>
          </w:tcPr>
          <w:p w14:paraId="3405CF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(5.1-10.1)</w:t>
            </w:r>
          </w:p>
        </w:tc>
        <w:tc>
          <w:tcPr>
            <w:tcW w:w="1800" w:type="dxa"/>
            <w:tcBorders>
              <w:top w:val="nil"/>
              <w:left w:val="nil"/>
              <w:bottom w:val="nil"/>
              <w:right w:val="nil"/>
            </w:tcBorders>
            <w:shd w:val="clear" w:color="auto" w:fill="auto"/>
            <w:noWrap/>
            <w:vAlign w:val="bottom"/>
            <w:hideMark/>
          </w:tcPr>
          <w:p w14:paraId="5DEB2A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220 (162-300)</w:t>
            </w:r>
          </w:p>
        </w:tc>
        <w:tc>
          <w:tcPr>
            <w:tcW w:w="1800" w:type="dxa"/>
            <w:tcBorders>
              <w:top w:val="nil"/>
              <w:left w:val="nil"/>
              <w:bottom w:val="nil"/>
              <w:right w:val="nil"/>
            </w:tcBorders>
            <w:shd w:val="clear" w:color="auto" w:fill="auto"/>
            <w:noWrap/>
            <w:vAlign w:val="bottom"/>
            <w:hideMark/>
          </w:tcPr>
          <w:p w14:paraId="21D103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334 (242-470)</w:t>
            </w:r>
          </w:p>
        </w:tc>
      </w:tr>
      <w:tr w:rsidR="00B0760D" w:rsidRPr="00B0760D" w14:paraId="277047A8" w14:textId="77777777" w:rsidTr="00B0760D">
        <w:trPr>
          <w:trHeight w:val="320"/>
        </w:trPr>
        <w:tc>
          <w:tcPr>
            <w:tcW w:w="2524" w:type="dxa"/>
            <w:tcBorders>
              <w:top w:val="nil"/>
              <w:left w:val="nil"/>
              <w:bottom w:val="nil"/>
              <w:right w:val="nil"/>
            </w:tcBorders>
            <w:shd w:val="clear" w:color="auto" w:fill="auto"/>
            <w:noWrap/>
            <w:vAlign w:val="bottom"/>
            <w:hideMark/>
          </w:tcPr>
          <w:p w14:paraId="7A6D5AB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3DF8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48052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(0.2-0.7)</w:t>
            </w:r>
          </w:p>
        </w:tc>
        <w:tc>
          <w:tcPr>
            <w:tcW w:w="1660" w:type="dxa"/>
            <w:tcBorders>
              <w:top w:val="nil"/>
              <w:left w:val="nil"/>
              <w:bottom w:val="nil"/>
              <w:right w:val="nil"/>
            </w:tcBorders>
            <w:shd w:val="clear" w:color="auto" w:fill="auto"/>
            <w:noWrap/>
            <w:vAlign w:val="bottom"/>
            <w:hideMark/>
          </w:tcPr>
          <w:p w14:paraId="79F1B4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(1.6-6.4)</w:t>
            </w:r>
          </w:p>
        </w:tc>
        <w:tc>
          <w:tcPr>
            <w:tcW w:w="1800" w:type="dxa"/>
            <w:tcBorders>
              <w:top w:val="nil"/>
              <w:left w:val="nil"/>
              <w:bottom w:val="nil"/>
              <w:right w:val="nil"/>
            </w:tcBorders>
            <w:shd w:val="clear" w:color="auto" w:fill="auto"/>
            <w:noWrap/>
            <w:vAlign w:val="bottom"/>
            <w:hideMark/>
          </w:tcPr>
          <w:p w14:paraId="489C2A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(5-20)</w:t>
            </w:r>
          </w:p>
        </w:tc>
        <w:tc>
          <w:tcPr>
            <w:tcW w:w="1800" w:type="dxa"/>
            <w:tcBorders>
              <w:top w:val="nil"/>
              <w:left w:val="nil"/>
              <w:bottom w:val="nil"/>
              <w:right w:val="nil"/>
            </w:tcBorders>
            <w:shd w:val="clear" w:color="auto" w:fill="auto"/>
            <w:noWrap/>
            <w:vAlign w:val="bottom"/>
            <w:hideMark/>
          </w:tcPr>
          <w:p w14:paraId="2A194B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 (73-298)</w:t>
            </w:r>
          </w:p>
        </w:tc>
      </w:tr>
      <w:tr w:rsidR="00B0760D" w:rsidRPr="00B0760D" w14:paraId="26F854E0" w14:textId="77777777" w:rsidTr="00B0760D">
        <w:trPr>
          <w:trHeight w:val="320"/>
        </w:trPr>
        <w:tc>
          <w:tcPr>
            <w:tcW w:w="2524" w:type="dxa"/>
            <w:tcBorders>
              <w:top w:val="nil"/>
              <w:left w:val="nil"/>
              <w:bottom w:val="nil"/>
              <w:right w:val="nil"/>
            </w:tcBorders>
            <w:shd w:val="clear" w:color="auto" w:fill="auto"/>
            <w:noWrap/>
            <w:vAlign w:val="bottom"/>
            <w:hideMark/>
          </w:tcPr>
          <w:p w14:paraId="1979B97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CC13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9221F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(2.4-2.8)</w:t>
            </w:r>
          </w:p>
        </w:tc>
        <w:tc>
          <w:tcPr>
            <w:tcW w:w="1660" w:type="dxa"/>
            <w:tcBorders>
              <w:top w:val="nil"/>
              <w:left w:val="nil"/>
              <w:bottom w:val="nil"/>
              <w:right w:val="nil"/>
            </w:tcBorders>
            <w:shd w:val="clear" w:color="auto" w:fill="auto"/>
            <w:noWrap/>
            <w:vAlign w:val="bottom"/>
            <w:hideMark/>
          </w:tcPr>
          <w:p w14:paraId="3D236A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w:t>
            </w:r>
          </w:p>
        </w:tc>
        <w:tc>
          <w:tcPr>
            <w:tcW w:w="1800" w:type="dxa"/>
            <w:tcBorders>
              <w:top w:val="nil"/>
              <w:left w:val="nil"/>
              <w:bottom w:val="nil"/>
              <w:right w:val="nil"/>
            </w:tcBorders>
            <w:shd w:val="clear" w:color="auto" w:fill="auto"/>
            <w:noWrap/>
            <w:vAlign w:val="bottom"/>
            <w:hideMark/>
          </w:tcPr>
          <w:p w14:paraId="12C9FC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(73-83)</w:t>
            </w:r>
          </w:p>
        </w:tc>
        <w:tc>
          <w:tcPr>
            <w:tcW w:w="1800" w:type="dxa"/>
            <w:tcBorders>
              <w:top w:val="nil"/>
              <w:left w:val="nil"/>
              <w:bottom w:val="nil"/>
              <w:right w:val="nil"/>
            </w:tcBorders>
            <w:shd w:val="clear" w:color="auto" w:fill="auto"/>
            <w:noWrap/>
            <w:vAlign w:val="bottom"/>
            <w:hideMark/>
          </w:tcPr>
          <w:p w14:paraId="69E23A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(122-143)</w:t>
            </w:r>
          </w:p>
        </w:tc>
      </w:tr>
      <w:tr w:rsidR="00B0760D" w:rsidRPr="00B0760D" w14:paraId="54AB353F" w14:textId="77777777" w:rsidTr="00B0760D">
        <w:trPr>
          <w:trHeight w:val="320"/>
        </w:trPr>
        <w:tc>
          <w:tcPr>
            <w:tcW w:w="2524" w:type="dxa"/>
            <w:tcBorders>
              <w:top w:val="nil"/>
              <w:left w:val="nil"/>
              <w:bottom w:val="nil"/>
              <w:right w:val="nil"/>
            </w:tcBorders>
            <w:shd w:val="clear" w:color="auto" w:fill="auto"/>
            <w:noWrap/>
            <w:vAlign w:val="bottom"/>
            <w:hideMark/>
          </w:tcPr>
          <w:p w14:paraId="1FDCD82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5C8A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73993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(0.4-0.6)</w:t>
            </w:r>
          </w:p>
        </w:tc>
        <w:tc>
          <w:tcPr>
            <w:tcW w:w="1660" w:type="dxa"/>
            <w:tcBorders>
              <w:top w:val="nil"/>
              <w:left w:val="nil"/>
              <w:bottom w:val="nil"/>
              <w:right w:val="nil"/>
            </w:tcBorders>
            <w:shd w:val="clear" w:color="auto" w:fill="auto"/>
            <w:noWrap/>
            <w:vAlign w:val="bottom"/>
            <w:hideMark/>
          </w:tcPr>
          <w:p w14:paraId="56E561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(0.4-0.6)</w:t>
            </w:r>
          </w:p>
        </w:tc>
        <w:tc>
          <w:tcPr>
            <w:tcW w:w="1800" w:type="dxa"/>
            <w:tcBorders>
              <w:top w:val="nil"/>
              <w:left w:val="nil"/>
              <w:bottom w:val="nil"/>
              <w:right w:val="nil"/>
            </w:tcBorders>
            <w:shd w:val="clear" w:color="auto" w:fill="auto"/>
            <w:noWrap/>
            <w:vAlign w:val="bottom"/>
            <w:hideMark/>
          </w:tcPr>
          <w:p w14:paraId="38D27D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(12-17)</w:t>
            </w:r>
          </w:p>
        </w:tc>
        <w:tc>
          <w:tcPr>
            <w:tcW w:w="1800" w:type="dxa"/>
            <w:tcBorders>
              <w:top w:val="nil"/>
              <w:left w:val="nil"/>
              <w:bottom w:val="nil"/>
              <w:right w:val="nil"/>
            </w:tcBorders>
            <w:shd w:val="clear" w:color="auto" w:fill="auto"/>
            <w:noWrap/>
            <w:vAlign w:val="bottom"/>
            <w:hideMark/>
          </w:tcPr>
          <w:p w14:paraId="7E31B9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(17-27)</w:t>
            </w:r>
          </w:p>
        </w:tc>
      </w:tr>
      <w:tr w:rsidR="00B0760D" w:rsidRPr="00B0760D" w14:paraId="5D95D887" w14:textId="77777777" w:rsidTr="00B0760D">
        <w:trPr>
          <w:trHeight w:val="320"/>
        </w:trPr>
        <w:tc>
          <w:tcPr>
            <w:tcW w:w="2524" w:type="dxa"/>
            <w:tcBorders>
              <w:top w:val="nil"/>
              <w:left w:val="nil"/>
              <w:bottom w:val="nil"/>
              <w:right w:val="nil"/>
            </w:tcBorders>
            <w:shd w:val="clear" w:color="auto" w:fill="auto"/>
            <w:noWrap/>
            <w:vAlign w:val="bottom"/>
            <w:hideMark/>
          </w:tcPr>
          <w:p w14:paraId="4726911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9A26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DD45C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26DBD4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800" w:type="dxa"/>
            <w:tcBorders>
              <w:top w:val="nil"/>
              <w:left w:val="nil"/>
              <w:bottom w:val="nil"/>
              <w:right w:val="nil"/>
            </w:tcBorders>
            <w:shd w:val="clear" w:color="auto" w:fill="auto"/>
            <w:noWrap/>
            <w:vAlign w:val="bottom"/>
            <w:hideMark/>
          </w:tcPr>
          <w:p w14:paraId="5A80CA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(30-36)</w:t>
            </w:r>
          </w:p>
        </w:tc>
        <w:tc>
          <w:tcPr>
            <w:tcW w:w="1800" w:type="dxa"/>
            <w:tcBorders>
              <w:top w:val="nil"/>
              <w:left w:val="nil"/>
              <w:bottom w:val="nil"/>
              <w:right w:val="nil"/>
            </w:tcBorders>
            <w:shd w:val="clear" w:color="auto" w:fill="auto"/>
            <w:noWrap/>
            <w:vAlign w:val="bottom"/>
            <w:hideMark/>
          </w:tcPr>
          <w:p w14:paraId="19D6B9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(40-52)</w:t>
            </w:r>
          </w:p>
        </w:tc>
      </w:tr>
      <w:tr w:rsidR="00B0760D" w:rsidRPr="00B0760D" w14:paraId="0C2F6ABA" w14:textId="77777777" w:rsidTr="00B0760D">
        <w:trPr>
          <w:trHeight w:val="320"/>
        </w:trPr>
        <w:tc>
          <w:tcPr>
            <w:tcW w:w="2524" w:type="dxa"/>
            <w:tcBorders>
              <w:top w:val="nil"/>
              <w:left w:val="nil"/>
              <w:bottom w:val="nil"/>
              <w:right w:val="nil"/>
            </w:tcBorders>
            <w:shd w:val="clear" w:color="auto" w:fill="auto"/>
            <w:noWrap/>
            <w:vAlign w:val="bottom"/>
            <w:hideMark/>
          </w:tcPr>
          <w:p w14:paraId="58A0AC2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F835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B3680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14F530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1D5512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(2-3)</w:t>
            </w:r>
          </w:p>
        </w:tc>
        <w:tc>
          <w:tcPr>
            <w:tcW w:w="1800" w:type="dxa"/>
            <w:tcBorders>
              <w:top w:val="nil"/>
              <w:left w:val="nil"/>
              <w:bottom w:val="nil"/>
              <w:right w:val="nil"/>
            </w:tcBorders>
            <w:shd w:val="clear" w:color="auto" w:fill="auto"/>
            <w:noWrap/>
            <w:vAlign w:val="bottom"/>
            <w:hideMark/>
          </w:tcPr>
          <w:p w14:paraId="63A356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(3-5)</w:t>
            </w:r>
          </w:p>
        </w:tc>
      </w:tr>
      <w:tr w:rsidR="00B0760D" w:rsidRPr="00B0760D" w14:paraId="4E637B2D" w14:textId="77777777" w:rsidTr="00B0760D">
        <w:trPr>
          <w:trHeight w:val="320"/>
        </w:trPr>
        <w:tc>
          <w:tcPr>
            <w:tcW w:w="2524" w:type="dxa"/>
            <w:tcBorders>
              <w:top w:val="nil"/>
              <w:left w:val="nil"/>
              <w:bottom w:val="nil"/>
              <w:right w:val="nil"/>
            </w:tcBorders>
            <w:shd w:val="clear" w:color="auto" w:fill="auto"/>
            <w:noWrap/>
            <w:vAlign w:val="bottom"/>
            <w:hideMark/>
          </w:tcPr>
          <w:p w14:paraId="121E26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Maldives</w:t>
            </w:r>
          </w:p>
        </w:tc>
        <w:tc>
          <w:tcPr>
            <w:tcW w:w="2180" w:type="dxa"/>
            <w:tcBorders>
              <w:top w:val="nil"/>
              <w:left w:val="nil"/>
              <w:bottom w:val="nil"/>
              <w:right w:val="nil"/>
            </w:tcBorders>
            <w:shd w:val="clear" w:color="auto" w:fill="auto"/>
            <w:noWrap/>
            <w:vAlign w:val="bottom"/>
            <w:hideMark/>
          </w:tcPr>
          <w:p w14:paraId="29C660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A6761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65.3 (59.6-71)</w:t>
            </w:r>
          </w:p>
        </w:tc>
        <w:tc>
          <w:tcPr>
            <w:tcW w:w="1660" w:type="dxa"/>
            <w:tcBorders>
              <w:top w:val="nil"/>
              <w:left w:val="nil"/>
              <w:bottom w:val="nil"/>
              <w:right w:val="nil"/>
            </w:tcBorders>
            <w:shd w:val="clear" w:color="auto" w:fill="auto"/>
            <w:noWrap/>
            <w:vAlign w:val="bottom"/>
            <w:hideMark/>
          </w:tcPr>
          <w:p w14:paraId="2B0B95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71.2 (64.1-80.6)</w:t>
            </w:r>
          </w:p>
        </w:tc>
        <w:tc>
          <w:tcPr>
            <w:tcW w:w="1800" w:type="dxa"/>
            <w:tcBorders>
              <w:top w:val="nil"/>
              <w:left w:val="nil"/>
              <w:bottom w:val="nil"/>
              <w:right w:val="nil"/>
            </w:tcBorders>
            <w:shd w:val="clear" w:color="auto" w:fill="auto"/>
            <w:noWrap/>
            <w:vAlign w:val="bottom"/>
            <w:hideMark/>
          </w:tcPr>
          <w:p w14:paraId="76638B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1554 (1414-1688)</w:t>
            </w:r>
          </w:p>
        </w:tc>
        <w:tc>
          <w:tcPr>
            <w:tcW w:w="1800" w:type="dxa"/>
            <w:tcBorders>
              <w:top w:val="nil"/>
              <w:left w:val="nil"/>
              <w:bottom w:val="nil"/>
              <w:right w:val="nil"/>
            </w:tcBorders>
            <w:shd w:val="clear" w:color="auto" w:fill="auto"/>
            <w:noWrap/>
            <w:vAlign w:val="bottom"/>
            <w:hideMark/>
          </w:tcPr>
          <w:p w14:paraId="63E474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1960 (1760-2225)</w:t>
            </w:r>
          </w:p>
        </w:tc>
      </w:tr>
      <w:tr w:rsidR="00B0760D" w:rsidRPr="00B0760D" w14:paraId="0D4D6D35" w14:textId="77777777" w:rsidTr="00B0760D">
        <w:trPr>
          <w:trHeight w:val="320"/>
        </w:trPr>
        <w:tc>
          <w:tcPr>
            <w:tcW w:w="2524" w:type="dxa"/>
            <w:tcBorders>
              <w:top w:val="nil"/>
              <w:left w:val="nil"/>
              <w:bottom w:val="nil"/>
              <w:right w:val="nil"/>
            </w:tcBorders>
            <w:shd w:val="clear" w:color="auto" w:fill="auto"/>
            <w:noWrap/>
            <w:vAlign w:val="bottom"/>
            <w:hideMark/>
          </w:tcPr>
          <w:p w14:paraId="59795F1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41C4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629D4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(1.8-4.2)</w:t>
            </w:r>
          </w:p>
        </w:tc>
        <w:tc>
          <w:tcPr>
            <w:tcW w:w="1660" w:type="dxa"/>
            <w:tcBorders>
              <w:top w:val="nil"/>
              <w:left w:val="nil"/>
              <w:bottom w:val="nil"/>
              <w:right w:val="nil"/>
            </w:tcBorders>
            <w:shd w:val="clear" w:color="auto" w:fill="auto"/>
            <w:noWrap/>
            <w:vAlign w:val="bottom"/>
            <w:hideMark/>
          </w:tcPr>
          <w:p w14:paraId="5DD110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(3.3-17.3)</w:t>
            </w:r>
          </w:p>
        </w:tc>
        <w:tc>
          <w:tcPr>
            <w:tcW w:w="1800" w:type="dxa"/>
            <w:tcBorders>
              <w:top w:val="nil"/>
              <w:left w:val="nil"/>
              <w:bottom w:val="nil"/>
              <w:right w:val="nil"/>
            </w:tcBorders>
            <w:shd w:val="clear" w:color="auto" w:fill="auto"/>
            <w:noWrap/>
            <w:vAlign w:val="bottom"/>
            <w:hideMark/>
          </w:tcPr>
          <w:p w14:paraId="38681B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(44-101)</w:t>
            </w:r>
          </w:p>
        </w:tc>
        <w:tc>
          <w:tcPr>
            <w:tcW w:w="1800" w:type="dxa"/>
            <w:tcBorders>
              <w:top w:val="nil"/>
              <w:left w:val="nil"/>
              <w:bottom w:val="nil"/>
              <w:right w:val="nil"/>
            </w:tcBorders>
            <w:shd w:val="clear" w:color="auto" w:fill="auto"/>
            <w:noWrap/>
            <w:vAlign w:val="bottom"/>
            <w:hideMark/>
          </w:tcPr>
          <w:p w14:paraId="0CF77B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(89-470)</w:t>
            </w:r>
          </w:p>
        </w:tc>
      </w:tr>
      <w:tr w:rsidR="00B0760D" w:rsidRPr="00B0760D" w14:paraId="5ADC21AA" w14:textId="77777777" w:rsidTr="00B0760D">
        <w:trPr>
          <w:trHeight w:val="320"/>
        </w:trPr>
        <w:tc>
          <w:tcPr>
            <w:tcW w:w="2524" w:type="dxa"/>
            <w:tcBorders>
              <w:top w:val="nil"/>
              <w:left w:val="nil"/>
              <w:bottom w:val="nil"/>
              <w:right w:val="nil"/>
            </w:tcBorders>
            <w:shd w:val="clear" w:color="auto" w:fill="auto"/>
            <w:noWrap/>
            <w:vAlign w:val="bottom"/>
            <w:hideMark/>
          </w:tcPr>
          <w:p w14:paraId="6E634ED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D363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28E62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38.8 (33.3-45.1)</w:t>
            </w:r>
          </w:p>
        </w:tc>
        <w:tc>
          <w:tcPr>
            <w:tcW w:w="1660" w:type="dxa"/>
            <w:tcBorders>
              <w:top w:val="nil"/>
              <w:left w:val="nil"/>
              <w:bottom w:val="nil"/>
              <w:right w:val="nil"/>
            </w:tcBorders>
            <w:shd w:val="clear" w:color="auto" w:fill="auto"/>
            <w:noWrap/>
            <w:vAlign w:val="bottom"/>
            <w:hideMark/>
          </w:tcPr>
          <w:p w14:paraId="1B75B6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40.3 (34.1-46.7)</w:t>
            </w:r>
          </w:p>
        </w:tc>
        <w:tc>
          <w:tcPr>
            <w:tcW w:w="1800" w:type="dxa"/>
            <w:tcBorders>
              <w:top w:val="nil"/>
              <w:left w:val="nil"/>
              <w:bottom w:val="nil"/>
              <w:right w:val="nil"/>
            </w:tcBorders>
            <w:shd w:val="clear" w:color="auto" w:fill="auto"/>
            <w:noWrap/>
            <w:vAlign w:val="bottom"/>
            <w:hideMark/>
          </w:tcPr>
          <w:p w14:paraId="0DDF75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923 (790-1065)</w:t>
            </w:r>
          </w:p>
        </w:tc>
        <w:tc>
          <w:tcPr>
            <w:tcW w:w="1800" w:type="dxa"/>
            <w:tcBorders>
              <w:top w:val="nil"/>
              <w:left w:val="nil"/>
              <w:bottom w:val="nil"/>
              <w:right w:val="nil"/>
            </w:tcBorders>
            <w:shd w:val="clear" w:color="auto" w:fill="auto"/>
            <w:noWrap/>
            <w:vAlign w:val="bottom"/>
            <w:hideMark/>
          </w:tcPr>
          <w:p w14:paraId="509E10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1104 (944-1281)</w:t>
            </w:r>
          </w:p>
        </w:tc>
      </w:tr>
      <w:tr w:rsidR="00B0760D" w:rsidRPr="00B0760D" w14:paraId="3D2A3AE5" w14:textId="77777777" w:rsidTr="00B0760D">
        <w:trPr>
          <w:trHeight w:val="320"/>
        </w:trPr>
        <w:tc>
          <w:tcPr>
            <w:tcW w:w="2524" w:type="dxa"/>
            <w:tcBorders>
              <w:top w:val="nil"/>
              <w:left w:val="nil"/>
              <w:bottom w:val="nil"/>
              <w:right w:val="nil"/>
            </w:tcBorders>
            <w:shd w:val="clear" w:color="auto" w:fill="auto"/>
            <w:noWrap/>
            <w:vAlign w:val="bottom"/>
            <w:hideMark/>
          </w:tcPr>
          <w:p w14:paraId="4A04526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D9CC2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879B7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27.1 (22.9-32.1)</w:t>
            </w:r>
          </w:p>
        </w:tc>
        <w:tc>
          <w:tcPr>
            <w:tcW w:w="1660" w:type="dxa"/>
            <w:tcBorders>
              <w:top w:val="nil"/>
              <w:left w:val="nil"/>
              <w:bottom w:val="nil"/>
              <w:right w:val="nil"/>
            </w:tcBorders>
            <w:shd w:val="clear" w:color="auto" w:fill="auto"/>
            <w:noWrap/>
            <w:vAlign w:val="bottom"/>
            <w:hideMark/>
          </w:tcPr>
          <w:p w14:paraId="107CDB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(22.3-31.7)</w:t>
            </w:r>
          </w:p>
        </w:tc>
        <w:tc>
          <w:tcPr>
            <w:tcW w:w="1800" w:type="dxa"/>
            <w:tcBorders>
              <w:top w:val="nil"/>
              <w:left w:val="nil"/>
              <w:bottom w:val="nil"/>
              <w:right w:val="nil"/>
            </w:tcBorders>
            <w:shd w:val="clear" w:color="auto" w:fill="auto"/>
            <w:noWrap/>
            <w:vAlign w:val="bottom"/>
            <w:hideMark/>
          </w:tcPr>
          <w:p w14:paraId="20FBDB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646 (543-763)</w:t>
            </w:r>
          </w:p>
        </w:tc>
        <w:tc>
          <w:tcPr>
            <w:tcW w:w="1800" w:type="dxa"/>
            <w:tcBorders>
              <w:top w:val="nil"/>
              <w:left w:val="nil"/>
              <w:bottom w:val="nil"/>
              <w:right w:val="nil"/>
            </w:tcBorders>
            <w:shd w:val="clear" w:color="auto" w:fill="auto"/>
            <w:noWrap/>
            <w:vAlign w:val="bottom"/>
            <w:hideMark/>
          </w:tcPr>
          <w:p w14:paraId="791F34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735 (616-869)</w:t>
            </w:r>
          </w:p>
        </w:tc>
      </w:tr>
      <w:tr w:rsidR="00B0760D" w:rsidRPr="00B0760D" w14:paraId="70E34241" w14:textId="77777777" w:rsidTr="00B0760D">
        <w:trPr>
          <w:trHeight w:val="320"/>
        </w:trPr>
        <w:tc>
          <w:tcPr>
            <w:tcW w:w="2524" w:type="dxa"/>
            <w:tcBorders>
              <w:top w:val="nil"/>
              <w:left w:val="nil"/>
              <w:bottom w:val="nil"/>
              <w:right w:val="nil"/>
            </w:tcBorders>
            <w:shd w:val="clear" w:color="auto" w:fill="auto"/>
            <w:noWrap/>
            <w:vAlign w:val="bottom"/>
            <w:hideMark/>
          </w:tcPr>
          <w:p w14:paraId="1822373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ABF7A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7491C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(13.5-19.6)</w:t>
            </w:r>
          </w:p>
        </w:tc>
        <w:tc>
          <w:tcPr>
            <w:tcW w:w="1660" w:type="dxa"/>
            <w:tcBorders>
              <w:top w:val="nil"/>
              <w:left w:val="nil"/>
              <w:bottom w:val="nil"/>
              <w:right w:val="nil"/>
            </w:tcBorders>
            <w:shd w:val="clear" w:color="auto" w:fill="auto"/>
            <w:noWrap/>
            <w:vAlign w:val="bottom"/>
            <w:hideMark/>
          </w:tcPr>
          <w:p w14:paraId="3ADE3D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(15.3-22.3)</w:t>
            </w:r>
          </w:p>
        </w:tc>
        <w:tc>
          <w:tcPr>
            <w:tcW w:w="1800" w:type="dxa"/>
            <w:tcBorders>
              <w:top w:val="nil"/>
              <w:left w:val="nil"/>
              <w:bottom w:val="nil"/>
              <w:right w:val="nil"/>
            </w:tcBorders>
            <w:shd w:val="clear" w:color="auto" w:fill="auto"/>
            <w:noWrap/>
            <w:vAlign w:val="bottom"/>
            <w:hideMark/>
          </w:tcPr>
          <w:p w14:paraId="7AD79B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387 (321-463)</w:t>
            </w:r>
          </w:p>
        </w:tc>
        <w:tc>
          <w:tcPr>
            <w:tcW w:w="1800" w:type="dxa"/>
            <w:tcBorders>
              <w:top w:val="nil"/>
              <w:left w:val="nil"/>
              <w:bottom w:val="nil"/>
              <w:right w:val="nil"/>
            </w:tcBorders>
            <w:shd w:val="clear" w:color="auto" w:fill="auto"/>
            <w:noWrap/>
            <w:vAlign w:val="bottom"/>
            <w:hideMark/>
          </w:tcPr>
          <w:p w14:paraId="3C6E5C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512 (425-614)</w:t>
            </w:r>
          </w:p>
        </w:tc>
      </w:tr>
      <w:tr w:rsidR="00B0760D" w:rsidRPr="00B0760D" w14:paraId="502A1872" w14:textId="77777777" w:rsidTr="00B0760D">
        <w:trPr>
          <w:trHeight w:val="320"/>
        </w:trPr>
        <w:tc>
          <w:tcPr>
            <w:tcW w:w="2524" w:type="dxa"/>
            <w:tcBorders>
              <w:top w:val="nil"/>
              <w:left w:val="nil"/>
              <w:bottom w:val="nil"/>
              <w:right w:val="nil"/>
            </w:tcBorders>
            <w:shd w:val="clear" w:color="auto" w:fill="auto"/>
            <w:noWrap/>
            <w:vAlign w:val="bottom"/>
            <w:hideMark/>
          </w:tcPr>
          <w:p w14:paraId="5971AE4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388F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9D3A4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(0.2-5.9)</w:t>
            </w:r>
          </w:p>
        </w:tc>
        <w:tc>
          <w:tcPr>
            <w:tcW w:w="1660" w:type="dxa"/>
            <w:tcBorders>
              <w:top w:val="nil"/>
              <w:left w:val="nil"/>
              <w:bottom w:val="nil"/>
              <w:right w:val="nil"/>
            </w:tcBorders>
            <w:shd w:val="clear" w:color="auto" w:fill="auto"/>
            <w:noWrap/>
            <w:vAlign w:val="bottom"/>
            <w:hideMark/>
          </w:tcPr>
          <w:p w14:paraId="176851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(4.9-46.2)</w:t>
            </w:r>
          </w:p>
        </w:tc>
        <w:tc>
          <w:tcPr>
            <w:tcW w:w="1800" w:type="dxa"/>
            <w:tcBorders>
              <w:top w:val="nil"/>
              <w:left w:val="nil"/>
              <w:bottom w:val="nil"/>
              <w:right w:val="nil"/>
            </w:tcBorders>
            <w:shd w:val="clear" w:color="auto" w:fill="auto"/>
            <w:noWrap/>
            <w:vAlign w:val="bottom"/>
            <w:hideMark/>
          </w:tcPr>
          <w:p w14:paraId="17FB5F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(5-141)</w:t>
            </w:r>
          </w:p>
        </w:tc>
        <w:tc>
          <w:tcPr>
            <w:tcW w:w="1800" w:type="dxa"/>
            <w:tcBorders>
              <w:top w:val="nil"/>
              <w:left w:val="nil"/>
              <w:bottom w:val="nil"/>
              <w:right w:val="nil"/>
            </w:tcBorders>
            <w:shd w:val="clear" w:color="auto" w:fill="auto"/>
            <w:noWrap/>
            <w:vAlign w:val="bottom"/>
            <w:hideMark/>
          </w:tcPr>
          <w:p w14:paraId="218040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503 (133-1283)</w:t>
            </w:r>
          </w:p>
        </w:tc>
      </w:tr>
      <w:tr w:rsidR="00B0760D" w:rsidRPr="00B0760D" w14:paraId="29BAD9DD" w14:textId="77777777" w:rsidTr="00B0760D">
        <w:trPr>
          <w:trHeight w:val="320"/>
        </w:trPr>
        <w:tc>
          <w:tcPr>
            <w:tcW w:w="2524" w:type="dxa"/>
            <w:tcBorders>
              <w:top w:val="nil"/>
              <w:left w:val="nil"/>
              <w:bottom w:val="nil"/>
              <w:right w:val="nil"/>
            </w:tcBorders>
            <w:shd w:val="clear" w:color="auto" w:fill="auto"/>
            <w:noWrap/>
            <w:vAlign w:val="bottom"/>
            <w:hideMark/>
          </w:tcPr>
          <w:p w14:paraId="79F8A60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073C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7A33D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(1.1-3.7)</w:t>
            </w:r>
          </w:p>
        </w:tc>
        <w:tc>
          <w:tcPr>
            <w:tcW w:w="1660" w:type="dxa"/>
            <w:tcBorders>
              <w:top w:val="nil"/>
              <w:left w:val="nil"/>
              <w:bottom w:val="nil"/>
              <w:right w:val="nil"/>
            </w:tcBorders>
            <w:shd w:val="clear" w:color="auto" w:fill="auto"/>
            <w:noWrap/>
            <w:vAlign w:val="bottom"/>
            <w:hideMark/>
          </w:tcPr>
          <w:p w14:paraId="2C8704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(8.6-16.2)</w:t>
            </w:r>
          </w:p>
        </w:tc>
        <w:tc>
          <w:tcPr>
            <w:tcW w:w="1800" w:type="dxa"/>
            <w:tcBorders>
              <w:top w:val="nil"/>
              <w:left w:val="nil"/>
              <w:bottom w:val="nil"/>
              <w:right w:val="nil"/>
            </w:tcBorders>
            <w:shd w:val="clear" w:color="auto" w:fill="auto"/>
            <w:noWrap/>
            <w:vAlign w:val="bottom"/>
            <w:hideMark/>
          </w:tcPr>
          <w:p w14:paraId="52BF5F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(25-88)</w:t>
            </w:r>
          </w:p>
        </w:tc>
        <w:tc>
          <w:tcPr>
            <w:tcW w:w="1800" w:type="dxa"/>
            <w:tcBorders>
              <w:top w:val="nil"/>
              <w:left w:val="nil"/>
              <w:bottom w:val="nil"/>
              <w:right w:val="nil"/>
            </w:tcBorders>
            <w:shd w:val="clear" w:color="auto" w:fill="auto"/>
            <w:noWrap/>
            <w:vAlign w:val="bottom"/>
            <w:hideMark/>
          </w:tcPr>
          <w:p w14:paraId="12C4FA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325 (235-441)</w:t>
            </w:r>
          </w:p>
        </w:tc>
      </w:tr>
      <w:tr w:rsidR="00B0760D" w:rsidRPr="00B0760D" w14:paraId="3104F250" w14:textId="77777777" w:rsidTr="00B0760D">
        <w:trPr>
          <w:trHeight w:val="320"/>
        </w:trPr>
        <w:tc>
          <w:tcPr>
            <w:tcW w:w="2524" w:type="dxa"/>
            <w:tcBorders>
              <w:top w:val="nil"/>
              <w:left w:val="nil"/>
              <w:bottom w:val="nil"/>
              <w:right w:val="nil"/>
            </w:tcBorders>
            <w:shd w:val="clear" w:color="auto" w:fill="auto"/>
            <w:noWrap/>
            <w:vAlign w:val="bottom"/>
            <w:hideMark/>
          </w:tcPr>
          <w:p w14:paraId="0044ABC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7EEF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1C429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(10.6-12.2)</w:t>
            </w:r>
          </w:p>
        </w:tc>
        <w:tc>
          <w:tcPr>
            <w:tcW w:w="1660" w:type="dxa"/>
            <w:tcBorders>
              <w:top w:val="nil"/>
              <w:left w:val="nil"/>
              <w:bottom w:val="nil"/>
              <w:right w:val="nil"/>
            </w:tcBorders>
            <w:shd w:val="clear" w:color="auto" w:fill="auto"/>
            <w:noWrap/>
            <w:vAlign w:val="bottom"/>
            <w:hideMark/>
          </w:tcPr>
          <w:p w14:paraId="6D7EE1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(10.3-12.5)</w:t>
            </w:r>
          </w:p>
        </w:tc>
        <w:tc>
          <w:tcPr>
            <w:tcW w:w="1800" w:type="dxa"/>
            <w:tcBorders>
              <w:top w:val="nil"/>
              <w:left w:val="nil"/>
              <w:bottom w:val="nil"/>
              <w:right w:val="nil"/>
            </w:tcBorders>
            <w:shd w:val="clear" w:color="auto" w:fill="auto"/>
            <w:noWrap/>
            <w:vAlign w:val="bottom"/>
            <w:hideMark/>
          </w:tcPr>
          <w:p w14:paraId="37992D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(251-291)</w:t>
            </w:r>
          </w:p>
        </w:tc>
        <w:tc>
          <w:tcPr>
            <w:tcW w:w="1800" w:type="dxa"/>
            <w:tcBorders>
              <w:top w:val="nil"/>
              <w:left w:val="nil"/>
              <w:bottom w:val="nil"/>
              <w:right w:val="nil"/>
            </w:tcBorders>
            <w:shd w:val="clear" w:color="auto" w:fill="auto"/>
            <w:noWrap/>
            <w:vAlign w:val="bottom"/>
            <w:hideMark/>
          </w:tcPr>
          <w:p w14:paraId="0A7E79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315 (285-345)</w:t>
            </w:r>
          </w:p>
        </w:tc>
      </w:tr>
      <w:tr w:rsidR="00B0760D" w:rsidRPr="00B0760D" w14:paraId="5230A8D1" w14:textId="77777777" w:rsidTr="00B0760D">
        <w:trPr>
          <w:trHeight w:val="320"/>
        </w:trPr>
        <w:tc>
          <w:tcPr>
            <w:tcW w:w="2524" w:type="dxa"/>
            <w:tcBorders>
              <w:top w:val="nil"/>
              <w:left w:val="nil"/>
              <w:bottom w:val="nil"/>
              <w:right w:val="nil"/>
            </w:tcBorders>
            <w:shd w:val="clear" w:color="auto" w:fill="auto"/>
            <w:noWrap/>
            <w:vAlign w:val="bottom"/>
            <w:hideMark/>
          </w:tcPr>
          <w:p w14:paraId="25D0A4E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521F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9A0DA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(17.6-37.3)</w:t>
            </w:r>
          </w:p>
        </w:tc>
        <w:tc>
          <w:tcPr>
            <w:tcW w:w="1660" w:type="dxa"/>
            <w:tcBorders>
              <w:top w:val="nil"/>
              <w:left w:val="nil"/>
              <w:bottom w:val="nil"/>
              <w:right w:val="nil"/>
            </w:tcBorders>
            <w:shd w:val="clear" w:color="auto" w:fill="auto"/>
            <w:noWrap/>
            <w:vAlign w:val="bottom"/>
            <w:hideMark/>
          </w:tcPr>
          <w:p w14:paraId="2ADD4C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(7.1-19.9)</w:t>
            </w:r>
          </w:p>
        </w:tc>
        <w:tc>
          <w:tcPr>
            <w:tcW w:w="1800" w:type="dxa"/>
            <w:tcBorders>
              <w:top w:val="nil"/>
              <w:left w:val="nil"/>
              <w:bottom w:val="nil"/>
              <w:right w:val="nil"/>
            </w:tcBorders>
            <w:shd w:val="clear" w:color="auto" w:fill="auto"/>
            <w:noWrap/>
            <w:vAlign w:val="bottom"/>
            <w:hideMark/>
          </w:tcPr>
          <w:p w14:paraId="06C418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643 (418-891)</w:t>
            </w:r>
          </w:p>
        </w:tc>
        <w:tc>
          <w:tcPr>
            <w:tcW w:w="1800" w:type="dxa"/>
            <w:tcBorders>
              <w:top w:val="nil"/>
              <w:left w:val="nil"/>
              <w:bottom w:val="nil"/>
              <w:right w:val="nil"/>
            </w:tcBorders>
            <w:shd w:val="clear" w:color="auto" w:fill="auto"/>
            <w:noWrap/>
            <w:vAlign w:val="bottom"/>
            <w:hideMark/>
          </w:tcPr>
          <w:p w14:paraId="2BEA2F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334 (197-545)</w:t>
            </w:r>
          </w:p>
        </w:tc>
      </w:tr>
      <w:tr w:rsidR="00B0760D" w:rsidRPr="00B0760D" w14:paraId="12D04140" w14:textId="77777777" w:rsidTr="00B0760D">
        <w:trPr>
          <w:trHeight w:val="320"/>
        </w:trPr>
        <w:tc>
          <w:tcPr>
            <w:tcW w:w="2524" w:type="dxa"/>
            <w:tcBorders>
              <w:top w:val="nil"/>
              <w:left w:val="nil"/>
              <w:bottom w:val="nil"/>
              <w:right w:val="nil"/>
            </w:tcBorders>
            <w:shd w:val="clear" w:color="auto" w:fill="auto"/>
            <w:noWrap/>
            <w:vAlign w:val="bottom"/>
            <w:hideMark/>
          </w:tcPr>
          <w:p w14:paraId="2FC9488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EFF4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B7279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(0.4-1.8)</w:t>
            </w:r>
          </w:p>
        </w:tc>
        <w:tc>
          <w:tcPr>
            <w:tcW w:w="1660" w:type="dxa"/>
            <w:tcBorders>
              <w:top w:val="nil"/>
              <w:left w:val="nil"/>
              <w:bottom w:val="nil"/>
              <w:right w:val="nil"/>
            </w:tcBorders>
            <w:shd w:val="clear" w:color="auto" w:fill="auto"/>
            <w:noWrap/>
            <w:vAlign w:val="bottom"/>
            <w:hideMark/>
          </w:tcPr>
          <w:p w14:paraId="61AB26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(2.2-10)</w:t>
            </w:r>
          </w:p>
        </w:tc>
        <w:tc>
          <w:tcPr>
            <w:tcW w:w="1800" w:type="dxa"/>
            <w:tcBorders>
              <w:top w:val="nil"/>
              <w:left w:val="nil"/>
              <w:bottom w:val="nil"/>
              <w:right w:val="nil"/>
            </w:tcBorders>
            <w:shd w:val="clear" w:color="auto" w:fill="auto"/>
            <w:noWrap/>
            <w:vAlign w:val="bottom"/>
            <w:hideMark/>
          </w:tcPr>
          <w:p w14:paraId="7DF476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(10-43)</w:t>
            </w:r>
          </w:p>
        </w:tc>
        <w:tc>
          <w:tcPr>
            <w:tcW w:w="1800" w:type="dxa"/>
            <w:tcBorders>
              <w:top w:val="nil"/>
              <w:left w:val="nil"/>
              <w:bottom w:val="nil"/>
              <w:right w:val="nil"/>
            </w:tcBorders>
            <w:shd w:val="clear" w:color="auto" w:fill="auto"/>
            <w:noWrap/>
            <w:vAlign w:val="bottom"/>
            <w:hideMark/>
          </w:tcPr>
          <w:p w14:paraId="268336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(61-275)</w:t>
            </w:r>
          </w:p>
        </w:tc>
      </w:tr>
      <w:tr w:rsidR="00B0760D" w:rsidRPr="00B0760D" w14:paraId="26CB6BBC" w14:textId="77777777" w:rsidTr="00B0760D">
        <w:trPr>
          <w:trHeight w:val="320"/>
        </w:trPr>
        <w:tc>
          <w:tcPr>
            <w:tcW w:w="2524" w:type="dxa"/>
            <w:tcBorders>
              <w:top w:val="nil"/>
              <w:left w:val="nil"/>
              <w:bottom w:val="nil"/>
              <w:right w:val="nil"/>
            </w:tcBorders>
            <w:shd w:val="clear" w:color="auto" w:fill="auto"/>
            <w:noWrap/>
            <w:vAlign w:val="bottom"/>
            <w:hideMark/>
          </w:tcPr>
          <w:p w14:paraId="5A63E40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30C2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AA58B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(3.4-3.7)</w:t>
            </w:r>
          </w:p>
        </w:tc>
        <w:tc>
          <w:tcPr>
            <w:tcW w:w="1660" w:type="dxa"/>
            <w:tcBorders>
              <w:top w:val="nil"/>
              <w:left w:val="nil"/>
              <w:bottom w:val="nil"/>
              <w:right w:val="nil"/>
            </w:tcBorders>
            <w:shd w:val="clear" w:color="auto" w:fill="auto"/>
            <w:noWrap/>
            <w:vAlign w:val="bottom"/>
            <w:hideMark/>
          </w:tcPr>
          <w:p w14:paraId="3BDCB8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(1.2-1.9)</w:t>
            </w:r>
          </w:p>
        </w:tc>
        <w:tc>
          <w:tcPr>
            <w:tcW w:w="1800" w:type="dxa"/>
            <w:tcBorders>
              <w:top w:val="nil"/>
              <w:left w:val="nil"/>
              <w:bottom w:val="nil"/>
              <w:right w:val="nil"/>
            </w:tcBorders>
            <w:shd w:val="clear" w:color="auto" w:fill="auto"/>
            <w:noWrap/>
            <w:vAlign w:val="bottom"/>
            <w:hideMark/>
          </w:tcPr>
          <w:p w14:paraId="1D971A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(80-88)</w:t>
            </w:r>
          </w:p>
        </w:tc>
        <w:tc>
          <w:tcPr>
            <w:tcW w:w="1800" w:type="dxa"/>
            <w:tcBorders>
              <w:top w:val="nil"/>
              <w:left w:val="nil"/>
              <w:bottom w:val="nil"/>
              <w:right w:val="nil"/>
            </w:tcBorders>
            <w:shd w:val="clear" w:color="auto" w:fill="auto"/>
            <w:noWrap/>
            <w:vAlign w:val="bottom"/>
            <w:hideMark/>
          </w:tcPr>
          <w:p w14:paraId="48E225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(34-53)</w:t>
            </w:r>
          </w:p>
        </w:tc>
      </w:tr>
      <w:tr w:rsidR="00B0760D" w:rsidRPr="00B0760D" w14:paraId="7933663A" w14:textId="77777777" w:rsidTr="00B0760D">
        <w:trPr>
          <w:trHeight w:val="320"/>
        </w:trPr>
        <w:tc>
          <w:tcPr>
            <w:tcW w:w="2524" w:type="dxa"/>
            <w:tcBorders>
              <w:top w:val="nil"/>
              <w:left w:val="nil"/>
              <w:bottom w:val="nil"/>
              <w:right w:val="nil"/>
            </w:tcBorders>
            <w:shd w:val="clear" w:color="auto" w:fill="auto"/>
            <w:noWrap/>
            <w:vAlign w:val="bottom"/>
            <w:hideMark/>
          </w:tcPr>
          <w:p w14:paraId="64F0CC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E74B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84F0A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(0.8-1.2)</w:t>
            </w:r>
          </w:p>
        </w:tc>
        <w:tc>
          <w:tcPr>
            <w:tcW w:w="1660" w:type="dxa"/>
            <w:tcBorders>
              <w:top w:val="nil"/>
              <w:left w:val="nil"/>
              <w:bottom w:val="nil"/>
              <w:right w:val="nil"/>
            </w:tcBorders>
            <w:shd w:val="clear" w:color="auto" w:fill="auto"/>
            <w:noWrap/>
            <w:vAlign w:val="bottom"/>
            <w:hideMark/>
          </w:tcPr>
          <w:p w14:paraId="4B439A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(0.7-1.2)</w:t>
            </w:r>
          </w:p>
        </w:tc>
        <w:tc>
          <w:tcPr>
            <w:tcW w:w="1800" w:type="dxa"/>
            <w:tcBorders>
              <w:top w:val="nil"/>
              <w:left w:val="nil"/>
              <w:bottom w:val="nil"/>
              <w:right w:val="nil"/>
            </w:tcBorders>
            <w:shd w:val="clear" w:color="auto" w:fill="auto"/>
            <w:noWrap/>
            <w:vAlign w:val="bottom"/>
            <w:hideMark/>
          </w:tcPr>
          <w:p w14:paraId="7B9D5B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(20-29)</w:t>
            </w:r>
          </w:p>
        </w:tc>
        <w:tc>
          <w:tcPr>
            <w:tcW w:w="1800" w:type="dxa"/>
            <w:tcBorders>
              <w:top w:val="nil"/>
              <w:left w:val="nil"/>
              <w:bottom w:val="nil"/>
              <w:right w:val="nil"/>
            </w:tcBorders>
            <w:shd w:val="clear" w:color="auto" w:fill="auto"/>
            <w:noWrap/>
            <w:vAlign w:val="bottom"/>
            <w:hideMark/>
          </w:tcPr>
          <w:p w14:paraId="5ED054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(19-33)</w:t>
            </w:r>
          </w:p>
        </w:tc>
      </w:tr>
      <w:tr w:rsidR="00B0760D" w:rsidRPr="00B0760D" w14:paraId="6744663E" w14:textId="77777777" w:rsidTr="00B0760D">
        <w:trPr>
          <w:trHeight w:val="320"/>
        </w:trPr>
        <w:tc>
          <w:tcPr>
            <w:tcW w:w="2524" w:type="dxa"/>
            <w:tcBorders>
              <w:top w:val="nil"/>
              <w:left w:val="nil"/>
              <w:bottom w:val="nil"/>
              <w:right w:val="nil"/>
            </w:tcBorders>
            <w:shd w:val="clear" w:color="auto" w:fill="auto"/>
            <w:noWrap/>
            <w:vAlign w:val="bottom"/>
            <w:hideMark/>
          </w:tcPr>
          <w:p w14:paraId="43E5C44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A849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31BDF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(1.6-1.8)</w:t>
            </w:r>
          </w:p>
        </w:tc>
        <w:tc>
          <w:tcPr>
            <w:tcW w:w="1660" w:type="dxa"/>
            <w:tcBorders>
              <w:top w:val="nil"/>
              <w:left w:val="nil"/>
              <w:bottom w:val="nil"/>
              <w:right w:val="nil"/>
            </w:tcBorders>
            <w:shd w:val="clear" w:color="auto" w:fill="auto"/>
            <w:noWrap/>
            <w:vAlign w:val="bottom"/>
            <w:hideMark/>
          </w:tcPr>
          <w:p w14:paraId="4F5079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5D4B9E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(39-44)</w:t>
            </w:r>
          </w:p>
        </w:tc>
        <w:tc>
          <w:tcPr>
            <w:tcW w:w="1800" w:type="dxa"/>
            <w:tcBorders>
              <w:top w:val="nil"/>
              <w:left w:val="nil"/>
              <w:bottom w:val="nil"/>
              <w:right w:val="nil"/>
            </w:tcBorders>
            <w:shd w:val="clear" w:color="auto" w:fill="auto"/>
            <w:noWrap/>
            <w:vAlign w:val="bottom"/>
            <w:hideMark/>
          </w:tcPr>
          <w:p w14:paraId="391EA2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(20-32)</w:t>
            </w:r>
          </w:p>
        </w:tc>
      </w:tr>
      <w:tr w:rsidR="00B0760D" w:rsidRPr="00B0760D" w14:paraId="5989F3A5" w14:textId="77777777" w:rsidTr="00B0760D">
        <w:trPr>
          <w:trHeight w:val="320"/>
        </w:trPr>
        <w:tc>
          <w:tcPr>
            <w:tcW w:w="2524" w:type="dxa"/>
            <w:tcBorders>
              <w:top w:val="nil"/>
              <w:left w:val="nil"/>
              <w:bottom w:val="nil"/>
              <w:right w:val="nil"/>
            </w:tcBorders>
            <w:shd w:val="clear" w:color="auto" w:fill="auto"/>
            <w:noWrap/>
            <w:vAlign w:val="bottom"/>
            <w:hideMark/>
          </w:tcPr>
          <w:p w14:paraId="46133A4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B09D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4A099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702614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FFD04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28AB95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r>
      <w:tr w:rsidR="00B0760D" w:rsidRPr="00B0760D" w14:paraId="29205C95" w14:textId="77777777" w:rsidTr="00B0760D">
        <w:trPr>
          <w:trHeight w:val="320"/>
        </w:trPr>
        <w:tc>
          <w:tcPr>
            <w:tcW w:w="2524" w:type="dxa"/>
            <w:tcBorders>
              <w:top w:val="nil"/>
              <w:left w:val="nil"/>
              <w:bottom w:val="nil"/>
              <w:right w:val="nil"/>
            </w:tcBorders>
            <w:shd w:val="clear" w:color="auto" w:fill="auto"/>
            <w:noWrap/>
            <w:vAlign w:val="bottom"/>
            <w:hideMark/>
          </w:tcPr>
          <w:p w14:paraId="1C54E5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Mali</w:t>
            </w:r>
          </w:p>
        </w:tc>
        <w:tc>
          <w:tcPr>
            <w:tcW w:w="2180" w:type="dxa"/>
            <w:tcBorders>
              <w:top w:val="nil"/>
              <w:left w:val="nil"/>
              <w:bottom w:val="nil"/>
              <w:right w:val="nil"/>
            </w:tcBorders>
            <w:shd w:val="clear" w:color="auto" w:fill="auto"/>
            <w:noWrap/>
            <w:vAlign w:val="bottom"/>
            <w:hideMark/>
          </w:tcPr>
          <w:p w14:paraId="7FFAC9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313F6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(41.8-62.6)</w:t>
            </w:r>
          </w:p>
        </w:tc>
        <w:tc>
          <w:tcPr>
            <w:tcW w:w="1660" w:type="dxa"/>
            <w:tcBorders>
              <w:top w:val="nil"/>
              <w:left w:val="nil"/>
              <w:bottom w:val="nil"/>
              <w:right w:val="nil"/>
            </w:tcBorders>
            <w:shd w:val="clear" w:color="auto" w:fill="auto"/>
            <w:noWrap/>
            <w:vAlign w:val="bottom"/>
            <w:hideMark/>
          </w:tcPr>
          <w:p w14:paraId="3FD32F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(49-65.7)</w:t>
            </w:r>
          </w:p>
        </w:tc>
        <w:tc>
          <w:tcPr>
            <w:tcW w:w="1800" w:type="dxa"/>
            <w:tcBorders>
              <w:top w:val="nil"/>
              <w:left w:val="nil"/>
              <w:bottom w:val="nil"/>
              <w:right w:val="nil"/>
            </w:tcBorders>
            <w:shd w:val="clear" w:color="auto" w:fill="auto"/>
            <w:noWrap/>
            <w:vAlign w:val="bottom"/>
            <w:hideMark/>
          </w:tcPr>
          <w:p w14:paraId="23C120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960 (793-1177)</w:t>
            </w:r>
          </w:p>
        </w:tc>
        <w:tc>
          <w:tcPr>
            <w:tcW w:w="1800" w:type="dxa"/>
            <w:tcBorders>
              <w:top w:val="nil"/>
              <w:left w:val="nil"/>
              <w:bottom w:val="nil"/>
              <w:right w:val="nil"/>
            </w:tcBorders>
            <w:shd w:val="clear" w:color="auto" w:fill="auto"/>
            <w:noWrap/>
            <w:vAlign w:val="bottom"/>
            <w:hideMark/>
          </w:tcPr>
          <w:p w14:paraId="42FE19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1497 (1309-1764)</w:t>
            </w:r>
          </w:p>
        </w:tc>
      </w:tr>
      <w:tr w:rsidR="00B0760D" w:rsidRPr="00B0760D" w14:paraId="647B9C78" w14:textId="77777777" w:rsidTr="00B0760D">
        <w:trPr>
          <w:trHeight w:val="320"/>
        </w:trPr>
        <w:tc>
          <w:tcPr>
            <w:tcW w:w="2524" w:type="dxa"/>
            <w:tcBorders>
              <w:top w:val="nil"/>
              <w:left w:val="nil"/>
              <w:bottom w:val="nil"/>
              <w:right w:val="nil"/>
            </w:tcBorders>
            <w:shd w:val="clear" w:color="auto" w:fill="auto"/>
            <w:noWrap/>
            <w:vAlign w:val="bottom"/>
            <w:hideMark/>
          </w:tcPr>
          <w:p w14:paraId="598C78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F3CA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FB439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(13.2-28.5)</w:t>
            </w:r>
          </w:p>
        </w:tc>
        <w:tc>
          <w:tcPr>
            <w:tcW w:w="1660" w:type="dxa"/>
            <w:tcBorders>
              <w:top w:val="nil"/>
              <w:left w:val="nil"/>
              <w:bottom w:val="nil"/>
              <w:right w:val="nil"/>
            </w:tcBorders>
            <w:shd w:val="clear" w:color="auto" w:fill="auto"/>
            <w:noWrap/>
            <w:vAlign w:val="bottom"/>
            <w:hideMark/>
          </w:tcPr>
          <w:p w14:paraId="3011A2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(14-29.6)</w:t>
            </w:r>
          </w:p>
        </w:tc>
        <w:tc>
          <w:tcPr>
            <w:tcW w:w="1800" w:type="dxa"/>
            <w:tcBorders>
              <w:top w:val="nil"/>
              <w:left w:val="nil"/>
              <w:bottom w:val="nil"/>
              <w:right w:val="nil"/>
            </w:tcBorders>
            <w:shd w:val="clear" w:color="auto" w:fill="auto"/>
            <w:noWrap/>
            <w:vAlign w:val="bottom"/>
            <w:hideMark/>
          </w:tcPr>
          <w:p w14:paraId="2F9AC4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395 (245-537)</w:t>
            </w:r>
          </w:p>
        </w:tc>
        <w:tc>
          <w:tcPr>
            <w:tcW w:w="1800" w:type="dxa"/>
            <w:tcBorders>
              <w:top w:val="nil"/>
              <w:left w:val="nil"/>
              <w:bottom w:val="nil"/>
              <w:right w:val="nil"/>
            </w:tcBorders>
            <w:shd w:val="clear" w:color="auto" w:fill="auto"/>
            <w:noWrap/>
            <w:vAlign w:val="bottom"/>
            <w:hideMark/>
          </w:tcPr>
          <w:p w14:paraId="5F79F3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589 (372-796)</w:t>
            </w:r>
          </w:p>
        </w:tc>
      </w:tr>
      <w:tr w:rsidR="00B0760D" w:rsidRPr="00B0760D" w14:paraId="14222EF1" w14:textId="77777777" w:rsidTr="00B0760D">
        <w:trPr>
          <w:trHeight w:val="320"/>
        </w:trPr>
        <w:tc>
          <w:tcPr>
            <w:tcW w:w="2524" w:type="dxa"/>
            <w:tcBorders>
              <w:top w:val="nil"/>
              <w:left w:val="nil"/>
              <w:bottom w:val="nil"/>
              <w:right w:val="nil"/>
            </w:tcBorders>
            <w:shd w:val="clear" w:color="auto" w:fill="auto"/>
            <w:noWrap/>
            <w:vAlign w:val="bottom"/>
            <w:hideMark/>
          </w:tcPr>
          <w:p w14:paraId="752E90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6CF6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D47AD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(6.2-10.1)</w:t>
            </w:r>
          </w:p>
        </w:tc>
        <w:tc>
          <w:tcPr>
            <w:tcW w:w="1660" w:type="dxa"/>
            <w:tcBorders>
              <w:top w:val="nil"/>
              <w:left w:val="nil"/>
              <w:bottom w:val="nil"/>
              <w:right w:val="nil"/>
            </w:tcBorders>
            <w:shd w:val="clear" w:color="auto" w:fill="auto"/>
            <w:noWrap/>
            <w:vAlign w:val="bottom"/>
            <w:hideMark/>
          </w:tcPr>
          <w:p w14:paraId="71E8C3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(9.6-14.7)</w:t>
            </w:r>
          </w:p>
        </w:tc>
        <w:tc>
          <w:tcPr>
            <w:tcW w:w="1800" w:type="dxa"/>
            <w:tcBorders>
              <w:top w:val="nil"/>
              <w:left w:val="nil"/>
              <w:bottom w:val="nil"/>
              <w:right w:val="nil"/>
            </w:tcBorders>
            <w:shd w:val="clear" w:color="auto" w:fill="auto"/>
            <w:noWrap/>
            <w:vAlign w:val="bottom"/>
            <w:hideMark/>
          </w:tcPr>
          <w:p w14:paraId="09A994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 (116-189)</w:t>
            </w:r>
          </w:p>
        </w:tc>
        <w:tc>
          <w:tcPr>
            <w:tcW w:w="1800" w:type="dxa"/>
            <w:tcBorders>
              <w:top w:val="nil"/>
              <w:left w:val="nil"/>
              <w:bottom w:val="nil"/>
              <w:right w:val="nil"/>
            </w:tcBorders>
            <w:shd w:val="clear" w:color="auto" w:fill="auto"/>
            <w:noWrap/>
            <w:vAlign w:val="bottom"/>
            <w:hideMark/>
          </w:tcPr>
          <w:p w14:paraId="499FD7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 (260-390)</w:t>
            </w:r>
          </w:p>
        </w:tc>
      </w:tr>
      <w:tr w:rsidR="00B0760D" w:rsidRPr="00B0760D" w14:paraId="49814C6F" w14:textId="77777777" w:rsidTr="00B0760D">
        <w:trPr>
          <w:trHeight w:val="320"/>
        </w:trPr>
        <w:tc>
          <w:tcPr>
            <w:tcW w:w="2524" w:type="dxa"/>
            <w:tcBorders>
              <w:top w:val="nil"/>
              <w:left w:val="nil"/>
              <w:bottom w:val="nil"/>
              <w:right w:val="nil"/>
            </w:tcBorders>
            <w:shd w:val="clear" w:color="auto" w:fill="auto"/>
            <w:noWrap/>
            <w:vAlign w:val="bottom"/>
            <w:hideMark/>
          </w:tcPr>
          <w:p w14:paraId="7E6F894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F2255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F8F25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(5.6-9.3)</w:t>
            </w:r>
          </w:p>
        </w:tc>
        <w:tc>
          <w:tcPr>
            <w:tcW w:w="1660" w:type="dxa"/>
            <w:tcBorders>
              <w:top w:val="nil"/>
              <w:left w:val="nil"/>
              <w:bottom w:val="nil"/>
              <w:right w:val="nil"/>
            </w:tcBorders>
            <w:shd w:val="clear" w:color="auto" w:fill="auto"/>
            <w:noWrap/>
            <w:vAlign w:val="bottom"/>
            <w:hideMark/>
          </w:tcPr>
          <w:p w14:paraId="718EBC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(8.4-12.9)</w:t>
            </w:r>
          </w:p>
        </w:tc>
        <w:tc>
          <w:tcPr>
            <w:tcW w:w="1800" w:type="dxa"/>
            <w:tcBorders>
              <w:top w:val="nil"/>
              <w:left w:val="nil"/>
              <w:bottom w:val="nil"/>
              <w:right w:val="nil"/>
            </w:tcBorders>
            <w:shd w:val="clear" w:color="auto" w:fill="auto"/>
            <w:noWrap/>
            <w:vAlign w:val="bottom"/>
            <w:hideMark/>
          </w:tcPr>
          <w:p w14:paraId="0BEE99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(106-175)</w:t>
            </w:r>
          </w:p>
        </w:tc>
        <w:tc>
          <w:tcPr>
            <w:tcW w:w="1800" w:type="dxa"/>
            <w:tcBorders>
              <w:top w:val="nil"/>
              <w:left w:val="nil"/>
              <w:bottom w:val="nil"/>
              <w:right w:val="nil"/>
            </w:tcBorders>
            <w:shd w:val="clear" w:color="auto" w:fill="auto"/>
            <w:noWrap/>
            <w:vAlign w:val="bottom"/>
            <w:hideMark/>
          </w:tcPr>
          <w:p w14:paraId="5B82F1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(226-346)</w:t>
            </w:r>
          </w:p>
        </w:tc>
      </w:tr>
      <w:tr w:rsidR="00B0760D" w:rsidRPr="00B0760D" w14:paraId="4F0DAA0B" w14:textId="77777777" w:rsidTr="00B0760D">
        <w:trPr>
          <w:trHeight w:val="320"/>
        </w:trPr>
        <w:tc>
          <w:tcPr>
            <w:tcW w:w="2524" w:type="dxa"/>
            <w:tcBorders>
              <w:top w:val="nil"/>
              <w:left w:val="nil"/>
              <w:bottom w:val="nil"/>
              <w:right w:val="nil"/>
            </w:tcBorders>
            <w:shd w:val="clear" w:color="auto" w:fill="auto"/>
            <w:noWrap/>
            <w:vAlign w:val="bottom"/>
            <w:hideMark/>
          </w:tcPr>
          <w:p w14:paraId="005E17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BAD5F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EAF38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(0.6-0.9)</w:t>
            </w:r>
          </w:p>
        </w:tc>
        <w:tc>
          <w:tcPr>
            <w:tcW w:w="1660" w:type="dxa"/>
            <w:tcBorders>
              <w:top w:val="nil"/>
              <w:left w:val="nil"/>
              <w:bottom w:val="nil"/>
              <w:right w:val="nil"/>
            </w:tcBorders>
            <w:shd w:val="clear" w:color="auto" w:fill="auto"/>
            <w:noWrap/>
            <w:vAlign w:val="bottom"/>
            <w:hideMark/>
          </w:tcPr>
          <w:p w14:paraId="232011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(1.4-2.1)</w:t>
            </w:r>
          </w:p>
        </w:tc>
        <w:tc>
          <w:tcPr>
            <w:tcW w:w="1800" w:type="dxa"/>
            <w:tcBorders>
              <w:top w:val="nil"/>
              <w:left w:val="nil"/>
              <w:bottom w:val="nil"/>
              <w:right w:val="nil"/>
            </w:tcBorders>
            <w:shd w:val="clear" w:color="auto" w:fill="auto"/>
            <w:noWrap/>
            <w:vAlign w:val="bottom"/>
            <w:hideMark/>
          </w:tcPr>
          <w:p w14:paraId="20401B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(11-17)</w:t>
            </w:r>
          </w:p>
        </w:tc>
        <w:tc>
          <w:tcPr>
            <w:tcW w:w="1800" w:type="dxa"/>
            <w:tcBorders>
              <w:top w:val="nil"/>
              <w:left w:val="nil"/>
              <w:bottom w:val="nil"/>
              <w:right w:val="nil"/>
            </w:tcBorders>
            <w:shd w:val="clear" w:color="auto" w:fill="auto"/>
            <w:noWrap/>
            <w:vAlign w:val="bottom"/>
            <w:hideMark/>
          </w:tcPr>
          <w:p w14:paraId="56607F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(37-55)</w:t>
            </w:r>
          </w:p>
        </w:tc>
      </w:tr>
      <w:tr w:rsidR="00B0760D" w:rsidRPr="00B0760D" w14:paraId="135578C7" w14:textId="77777777" w:rsidTr="00B0760D">
        <w:trPr>
          <w:trHeight w:val="320"/>
        </w:trPr>
        <w:tc>
          <w:tcPr>
            <w:tcW w:w="2524" w:type="dxa"/>
            <w:tcBorders>
              <w:top w:val="nil"/>
              <w:left w:val="nil"/>
              <w:bottom w:val="nil"/>
              <w:right w:val="nil"/>
            </w:tcBorders>
            <w:shd w:val="clear" w:color="auto" w:fill="auto"/>
            <w:noWrap/>
            <w:vAlign w:val="bottom"/>
            <w:hideMark/>
          </w:tcPr>
          <w:p w14:paraId="5A413E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0066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E68CB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(5.2-34.3)</w:t>
            </w:r>
          </w:p>
        </w:tc>
        <w:tc>
          <w:tcPr>
            <w:tcW w:w="1660" w:type="dxa"/>
            <w:tcBorders>
              <w:top w:val="nil"/>
              <w:left w:val="nil"/>
              <w:bottom w:val="nil"/>
              <w:right w:val="nil"/>
            </w:tcBorders>
            <w:shd w:val="clear" w:color="auto" w:fill="auto"/>
            <w:noWrap/>
            <w:vAlign w:val="bottom"/>
            <w:hideMark/>
          </w:tcPr>
          <w:p w14:paraId="4541FB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(4.7-31.3)</w:t>
            </w:r>
          </w:p>
        </w:tc>
        <w:tc>
          <w:tcPr>
            <w:tcW w:w="1800" w:type="dxa"/>
            <w:tcBorders>
              <w:top w:val="nil"/>
              <w:left w:val="nil"/>
              <w:bottom w:val="nil"/>
              <w:right w:val="nil"/>
            </w:tcBorders>
            <w:shd w:val="clear" w:color="auto" w:fill="auto"/>
            <w:noWrap/>
            <w:vAlign w:val="bottom"/>
            <w:hideMark/>
          </w:tcPr>
          <w:p w14:paraId="0F509E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278 (99-651)</w:t>
            </w:r>
          </w:p>
        </w:tc>
        <w:tc>
          <w:tcPr>
            <w:tcW w:w="1800" w:type="dxa"/>
            <w:tcBorders>
              <w:top w:val="nil"/>
              <w:left w:val="nil"/>
              <w:bottom w:val="nil"/>
              <w:right w:val="nil"/>
            </w:tcBorders>
            <w:shd w:val="clear" w:color="auto" w:fill="auto"/>
            <w:noWrap/>
            <w:vAlign w:val="bottom"/>
            <w:hideMark/>
          </w:tcPr>
          <w:p w14:paraId="22CFA7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353 (125-830)</w:t>
            </w:r>
          </w:p>
        </w:tc>
      </w:tr>
      <w:tr w:rsidR="00B0760D" w:rsidRPr="00B0760D" w14:paraId="7474638B" w14:textId="77777777" w:rsidTr="00B0760D">
        <w:trPr>
          <w:trHeight w:val="320"/>
        </w:trPr>
        <w:tc>
          <w:tcPr>
            <w:tcW w:w="2524" w:type="dxa"/>
            <w:tcBorders>
              <w:top w:val="nil"/>
              <w:left w:val="nil"/>
              <w:bottom w:val="nil"/>
              <w:right w:val="nil"/>
            </w:tcBorders>
            <w:shd w:val="clear" w:color="auto" w:fill="auto"/>
            <w:noWrap/>
            <w:vAlign w:val="bottom"/>
            <w:hideMark/>
          </w:tcPr>
          <w:p w14:paraId="51072EC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9A62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CD042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(4.6-11)</w:t>
            </w:r>
          </w:p>
        </w:tc>
        <w:tc>
          <w:tcPr>
            <w:tcW w:w="1660" w:type="dxa"/>
            <w:tcBorders>
              <w:top w:val="nil"/>
              <w:left w:val="nil"/>
              <w:bottom w:val="nil"/>
              <w:right w:val="nil"/>
            </w:tcBorders>
            <w:shd w:val="clear" w:color="auto" w:fill="auto"/>
            <w:noWrap/>
            <w:vAlign w:val="bottom"/>
            <w:hideMark/>
          </w:tcPr>
          <w:p w14:paraId="2C9CD6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(7.2-14.7)</w:t>
            </w:r>
          </w:p>
        </w:tc>
        <w:tc>
          <w:tcPr>
            <w:tcW w:w="1800" w:type="dxa"/>
            <w:tcBorders>
              <w:top w:val="nil"/>
              <w:left w:val="nil"/>
              <w:bottom w:val="nil"/>
              <w:right w:val="nil"/>
            </w:tcBorders>
            <w:shd w:val="clear" w:color="auto" w:fill="auto"/>
            <w:noWrap/>
            <w:vAlign w:val="bottom"/>
            <w:hideMark/>
          </w:tcPr>
          <w:p w14:paraId="17DCD8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(87-208)</w:t>
            </w:r>
          </w:p>
        </w:tc>
        <w:tc>
          <w:tcPr>
            <w:tcW w:w="1800" w:type="dxa"/>
            <w:tcBorders>
              <w:top w:val="nil"/>
              <w:left w:val="nil"/>
              <w:bottom w:val="nil"/>
              <w:right w:val="nil"/>
            </w:tcBorders>
            <w:shd w:val="clear" w:color="auto" w:fill="auto"/>
            <w:noWrap/>
            <w:vAlign w:val="bottom"/>
            <w:hideMark/>
          </w:tcPr>
          <w:p w14:paraId="0E6284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271 (195-392)</w:t>
            </w:r>
          </w:p>
        </w:tc>
      </w:tr>
      <w:tr w:rsidR="00B0760D" w:rsidRPr="00B0760D" w14:paraId="6ED285AE" w14:textId="77777777" w:rsidTr="00B0760D">
        <w:trPr>
          <w:trHeight w:val="320"/>
        </w:trPr>
        <w:tc>
          <w:tcPr>
            <w:tcW w:w="2524" w:type="dxa"/>
            <w:tcBorders>
              <w:top w:val="nil"/>
              <w:left w:val="nil"/>
              <w:bottom w:val="nil"/>
              <w:right w:val="nil"/>
            </w:tcBorders>
            <w:shd w:val="clear" w:color="auto" w:fill="auto"/>
            <w:noWrap/>
            <w:vAlign w:val="bottom"/>
            <w:hideMark/>
          </w:tcPr>
          <w:p w14:paraId="301BBF1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7F79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C6505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(10.4-12.7)</w:t>
            </w:r>
          </w:p>
        </w:tc>
        <w:tc>
          <w:tcPr>
            <w:tcW w:w="1660" w:type="dxa"/>
            <w:tcBorders>
              <w:top w:val="nil"/>
              <w:left w:val="nil"/>
              <w:bottom w:val="nil"/>
              <w:right w:val="nil"/>
            </w:tcBorders>
            <w:shd w:val="clear" w:color="auto" w:fill="auto"/>
            <w:noWrap/>
            <w:vAlign w:val="bottom"/>
            <w:hideMark/>
          </w:tcPr>
          <w:p w14:paraId="0A96D5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(10.7-13.2)</w:t>
            </w:r>
          </w:p>
        </w:tc>
        <w:tc>
          <w:tcPr>
            <w:tcW w:w="1800" w:type="dxa"/>
            <w:tcBorders>
              <w:top w:val="nil"/>
              <w:left w:val="nil"/>
              <w:bottom w:val="nil"/>
              <w:right w:val="nil"/>
            </w:tcBorders>
            <w:shd w:val="clear" w:color="auto" w:fill="auto"/>
            <w:noWrap/>
            <w:vAlign w:val="bottom"/>
            <w:hideMark/>
          </w:tcPr>
          <w:p w14:paraId="57999B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 (193-242)</w:t>
            </w:r>
          </w:p>
        </w:tc>
        <w:tc>
          <w:tcPr>
            <w:tcW w:w="1800" w:type="dxa"/>
            <w:tcBorders>
              <w:top w:val="nil"/>
              <w:left w:val="nil"/>
              <w:bottom w:val="nil"/>
              <w:right w:val="nil"/>
            </w:tcBorders>
            <w:shd w:val="clear" w:color="auto" w:fill="auto"/>
            <w:noWrap/>
            <w:vAlign w:val="bottom"/>
            <w:hideMark/>
          </w:tcPr>
          <w:p w14:paraId="3ADDEC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322 (288-353)</w:t>
            </w:r>
          </w:p>
        </w:tc>
      </w:tr>
      <w:tr w:rsidR="00B0760D" w:rsidRPr="00B0760D" w14:paraId="4601BB1F" w14:textId="77777777" w:rsidTr="00B0760D">
        <w:trPr>
          <w:trHeight w:val="320"/>
        </w:trPr>
        <w:tc>
          <w:tcPr>
            <w:tcW w:w="2524" w:type="dxa"/>
            <w:tcBorders>
              <w:top w:val="nil"/>
              <w:left w:val="nil"/>
              <w:bottom w:val="nil"/>
              <w:right w:val="nil"/>
            </w:tcBorders>
            <w:shd w:val="clear" w:color="auto" w:fill="auto"/>
            <w:noWrap/>
            <w:vAlign w:val="bottom"/>
            <w:hideMark/>
          </w:tcPr>
          <w:p w14:paraId="1D5F652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B8C6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EB5A8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(3.6-9.9)</w:t>
            </w:r>
          </w:p>
        </w:tc>
        <w:tc>
          <w:tcPr>
            <w:tcW w:w="1660" w:type="dxa"/>
            <w:tcBorders>
              <w:top w:val="nil"/>
              <w:left w:val="nil"/>
              <w:bottom w:val="nil"/>
              <w:right w:val="nil"/>
            </w:tcBorders>
            <w:shd w:val="clear" w:color="auto" w:fill="auto"/>
            <w:noWrap/>
            <w:vAlign w:val="bottom"/>
            <w:hideMark/>
          </w:tcPr>
          <w:p w14:paraId="3A1C8D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(5.7-14.7)</w:t>
            </w:r>
          </w:p>
        </w:tc>
        <w:tc>
          <w:tcPr>
            <w:tcW w:w="1800" w:type="dxa"/>
            <w:tcBorders>
              <w:top w:val="nil"/>
              <w:left w:val="nil"/>
              <w:bottom w:val="nil"/>
              <w:right w:val="nil"/>
            </w:tcBorders>
            <w:shd w:val="clear" w:color="auto" w:fill="auto"/>
            <w:noWrap/>
            <w:vAlign w:val="bottom"/>
            <w:hideMark/>
          </w:tcPr>
          <w:p w14:paraId="7470A9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(68-187)</w:t>
            </w:r>
          </w:p>
        </w:tc>
        <w:tc>
          <w:tcPr>
            <w:tcW w:w="1800" w:type="dxa"/>
            <w:tcBorders>
              <w:top w:val="nil"/>
              <w:left w:val="nil"/>
              <w:bottom w:val="nil"/>
              <w:right w:val="nil"/>
            </w:tcBorders>
            <w:shd w:val="clear" w:color="auto" w:fill="auto"/>
            <w:noWrap/>
            <w:vAlign w:val="bottom"/>
            <w:hideMark/>
          </w:tcPr>
          <w:p w14:paraId="211537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 (153-395)</w:t>
            </w:r>
          </w:p>
        </w:tc>
      </w:tr>
      <w:tr w:rsidR="00B0760D" w:rsidRPr="00B0760D" w14:paraId="1EFDD08F" w14:textId="77777777" w:rsidTr="00B0760D">
        <w:trPr>
          <w:trHeight w:val="320"/>
        </w:trPr>
        <w:tc>
          <w:tcPr>
            <w:tcW w:w="2524" w:type="dxa"/>
            <w:tcBorders>
              <w:top w:val="nil"/>
              <w:left w:val="nil"/>
              <w:bottom w:val="nil"/>
              <w:right w:val="nil"/>
            </w:tcBorders>
            <w:shd w:val="clear" w:color="auto" w:fill="auto"/>
            <w:noWrap/>
            <w:vAlign w:val="bottom"/>
            <w:hideMark/>
          </w:tcPr>
          <w:p w14:paraId="4B7481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936B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59E7F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(0.4-1.4)</w:t>
            </w:r>
          </w:p>
        </w:tc>
        <w:tc>
          <w:tcPr>
            <w:tcW w:w="1660" w:type="dxa"/>
            <w:tcBorders>
              <w:top w:val="nil"/>
              <w:left w:val="nil"/>
              <w:bottom w:val="nil"/>
              <w:right w:val="nil"/>
            </w:tcBorders>
            <w:shd w:val="clear" w:color="auto" w:fill="auto"/>
            <w:noWrap/>
            <w:vAlign w:val="bottom"/>
            <w:hideMark/>
          </w:tcPr>
          <w:p w14:paraId="0C8236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(1.1-4.3)</w:t>
            </w:r>
          </w:p>
        </w:tc>
        <w:tc>
          <w:tcPr>
            <w:tcW w:w="1800" w:type="dxa"/>
            <w:tcBorders>
              <w:top w:val="nil"/>
              <w:left w:val="nil"/>
              <w:bottom w:val="nil"/>
              <w:right w:val="nil"/>
            </w:tcBorders>
            <w:shd w:val="clear" w:color="auto" w:fill="auto"/>
            <w:noWrap/>
            <w:vAlign w:val="bottom"/>
            <w:hideMark/>
          </w:tcPr>
          <w:p w14:paraId="7A66DD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(8-27)</w:t>
            </w:r>
          </w:p>
        </w:tc>
        <w:tc>
          <w:tcPr>
            <w:tcW w:w="1800" w:type="dxa"/>
            <w:tcBorders>
              <w:top w:val="nil"/>
              <w:left w:val="nil"/>
              <w:bottom w:val="nil"/>
              <w:right w:val="nil"/>
            </w:tcBorders>
            <w:shd w:val="clear" w:color="auto" w:fill="auto"/>
            <w:noWrap/>
            <w:vAlign w:val="bottom"/>
            <w:hideMark/>
          </w:tcPr>
          <w:p w14:paraId="575626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(31-116)</w:t>
            </w:r>
          </w:p>
        </w:tc>
      </w:tr>
      <w:tr w:rsidR="00B0760D" w:rsidRPr="00B0760D" w14:paraId="51703288" w14:textId="77777777" w:rsidTr="00B0760D">
        <w:trPr>
          <w:trHeight w:val="320"/>
        </w:trPr>
        <w:tc>
          <w:tcPr>
            <w:tcW w:w="2524" w:type="dxa"/>
            <w:tcBorders>
              <w:top w:val="nil"/>
              <w:left w:val="nil"/>
              <w:bottom w:val="nil"/>
              <w:right w:val="nil"/>
            </w:tcBorders>
            <w:shd w:val="clear" w:color="auto" w:fill="auto"/>
            <w:noWrap/>
            <w:vAlign w:val="bottom"/>
            <w:hideMark/>
          </w:tcPr>
          <w:p w14:paraId="0A36B4A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BD0E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2EA1D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w:t>
            </w:r>
          </w:p>
        </w:tc>
        <w:tc>
          <w:tcPr>
            <w:tcW w:w="1660" w:type="dxa"/>
            <w:tcBorders>
              <w:top w:val="nil"/>
              <w:left w:val="nil"/>
              <w:bottom w:val="nil"/>
              <w:right w:val="nil"/>
            </w:tcBorders>
            <w:shd w:val="clear" w:color="auto" w:fill="auto"/>
            <w:noWrap/>
            <w:vAlign w:val="bottom"/>
            <w:hideMark/>
          </w:tcPr>
          <w:p w14:paraId="2A8453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(2.9-3.4)</w:t>
            </w:r>
          </w:p>
        </w:tc>
        <w:tc>
          <w:tcPr>
            <w:tcW w:w="1800" w:type="dxa"/>
            <w:tcBorders>
              <w:top w:val="nil"/>
              <w:left w:val="nil"/>
              <w:bottom w:val="nil"/>
              <w:right w:val="nil"/>
            </w:tcBorders>
            <w:shd w:val="clear" w:color="auto" w:fill="auto"/>
            <w:noWrap/>
            <w:vAlign w:val="bottom"/>
            <w:hideMark/>
          </w:tcPr>
          <w:p w14:paraId="318230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(48-56)</w:t>
            </w:r>
          </w:p>
        </w:tc>
        <w:tc>
          <w:tcPr>
            <w:tcW w:w="1800" w:type="dxa"/>
            <w:tcBorders>
              <w:top w:val="nil"/>
              <w:left w:val="nil"/>
              <w:bottom w:val="nil"/>
              <w:right w:val="nil"/>
            </w:tcBorders>
            <w:shd w:val="clear" w:color="auto" w:fill="auto"/>
            <w:noWrap/>
            <w:vAlign w:val="bottom"/>
            <w:hideMark/>
          </w:tcPr>
          <w:p w14:paraId="6A8D7F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(78-92)</w:t>
            </w:r>
          </w:p>
        </w:tc>
      </w:tr>
      <w:tr w:rsidR="00B0760D" w:rsidRPr="00B0760D" w14:paraId="640E757D" w14:textId="77777777" w:rsidTr="00B0760D">
        <w:trPr>
          <w:trHeight w:val="320"/>
        </w:trPr>
        <w:tc>
          <w:tcPr>
            <w:tcW w:w="2524" w:type="dxa"/>
            <w:tcBorders>
              <w:top w:val="nil"/>
              <w:left w:val="nil"/>
              <w:bottom w:val="nil"/>
              <w:right w:val="nil"/>
            </w:tcBorders>
            <w:shd w:val="clear" w:color="auto" w:fill="auto"/>
            <w:noWrap/>
            <w:vAlign w:val="bottom"/>
            <w:hideMark/>
          </w:tcPr>
          <w:p w14:paraId="584F6A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A3EB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08607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w:t>
            </w:r>
          </w:p>
        </w:tc>
        <w:tc>
          <w:tcPr>
            <w:tcW w:w="1660" w:type="dxa"/>
            <w:tcBorders>
              <w:top w:val="nil"/>
              <w:left w:val="nil"/>
              <w:bottom w:val="nil"/>
              <w:right w:val="nil"/>
            </w:tcBorders>
            <w:shd w:val="clear" w:color="auto" w:fill="auto"/>
            <w:noWrap/>
            <w:vAlign w:val="bottom"/>
            <w:hideMark/>
          </w:tcPr>
          <w:p w14:paraId="50D47A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(0.5-1.2)</w:t>
            </w:r>
          </w:p>
        </w:tc>
        <w:tc>
          <w:tcPr>
            <w:tcW w:w="1800" w:type="dxa"/>
            <w:tcBorders>
              <w:top w:val="nil"/>
              <w:left w:val="nil"/>
              <w:bottom w:val="nil"/>
              <w:right w:val="nil"/>
            </w:tcBorders>
            <w:shd w:val="clear" w:color="auto" w:fill="auto"/>
            <w:noWrap/>
            <w:vAlign w:val="bottom"/>
            <w:hideMark/>
          </w:tcPr>
          <w:p w14:paraId="027B07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(8-19)</w:t>
            </w:r>
          </w:p>
        </w:tc>
        <w:tc>
          <w:tcPr>
            <w:tcW w:w="1800" w:type="dxa"/>
            <w:tcBorders>
              <w:top w:val="nil"/>
              <w:left w:val="nil"/>
              <w:bottom w:val="nil"/>
              <w:right w:val="nil"/>
            </w:tcBorders>
            <w:shd w:val="clear" w:color="auto" w:fill="auto"/>
            <w:noWrap/>
            <w:vAlign w:val="bottom"/>
            <w:hideMark/>
          </w:tcPr>
          <w:p w14:paraId="44E018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(15-31)</w:t>
            </w:r>
          </w:p>
        </w:tc>
      </w:tr>
      <w:tr w:rsidR="00B0760D" w:rsidRPr="00B0760D" w14:paraId="2DBF5DED" w14:textId="77777777" w:rsidTr="00B0760D">
        <w:trPr>
          <w:trHeight w:val="320"/>
        </w:trPr>
        <w:tc>
          <w:tcPr>
            <w:tcW w:w="2524" w:type="dxa"/>
            <w:tcBorders>
              <w:top w:val="nil"/>
              <w:left w:val="nil"/>
              <w:bottom w:val="nil"/>
              <w:right w:val="nil"/>
            </w:tcBorders>
            <w:shd w:val="clear" w:color="auto" w:fill="auto"/>
            <w:noWrap/>
            <w:vAlign w:val="bottom"/>
            <w:hideMark/>
          </w:tcPr>
          <w:p w14:paraId="19BE16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5FC7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16E07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660" w:type="dxa"/>
            <w:tcBorders>
              <w:top w:val="nil"/>
              <w:left w:val="nil"/>
              <w:bottom w:val="nil"/>
              <w:right w:val="nil"/>
            </w:tcBorders>
            <w:shd w:val="clear" w:color="auto" w:fill="auto"/>
            <w:noWrap/>
            <w:vAlign w:val="bottom"/>
            <w:hideMark/>
          </w:tcPr>
          <w:p w14:paraId="2520BA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(1.3-1.6)</w:t>
            </w:r>
          </w:p>
        </w:tc>
        <w:tc>
          <w:tcPr>
            <w:tcW w:w="1800" w:type="dxa"/>
            <w:tcBorders>
              <w:top w:val="nil"/>
              <w:left w:val="nil"/>
              <w:bottom w:val="nil"/>
              <w:right w:val="nil"/>
            </w:tcBorders>
            <w:shd w:val="clear" w:color="auto" w:fill="auto"/>
            <w:noWrap/>
            <w:vAlign w:val="bottom"/>
            <w:hideMark/>
          </w:tcPr>
          <w:p w14:paraId="7395B2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(21-26)</w:t>
            </w:r>
          </w:p>
        </w:tc>
        <w:tc>
          <w:tcPr>
            <w:tcW w:w="1800" w:type="dxa"/>
            <w:tcBorders>
              <w:top w:val="nil"/>
              <w:left w:val="nil"/>
              <w:bottom w:val="nil"/>
              <w:right w:val="nil"/>
            </w:tcBorders>
            <w:shd w:val="clear" w:color="auto" w:fill="auto"/>
            <w:noWrap/>
            <w:vAlign w:val="bottom"/>
            <w:hideMark/>
          </w:tcPr>
          <w:p w14:paraId="50FDA5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(35-44)</w:t>
            </w:r>
          </w:p>
        </w:tc>
      </w:tr>
      <w:tr w:rsidR="00B0760D" w:rsidRPr="00B0760D" w14:paraId="61BFDA37" w14:textId="77777777" w:rsidTr="00B0760D">
        <w:trPr>
          <w:trHeight w:val="320"/>
        </w:trPr>
        <w:tc>
          <w:tcPr>
            <w:tcW w:w="2524" w:type="dxa"/>
            <w:tcBorders>
              <w:top w:val="nil"/>
              <w:left w:val="nil"/>
              <w:bottom w:val="nil"/>
              <w:right w:val="nil"/>
            </w:tcBorders>
            <w:shd w:val="clear" w:color="auto" w:fill="auto"/>
            <w:noWrap/>
            <w:vAlign w:val="bottom"/>
            <w:hideMark/>
          </w:tcPr>
          <w:p w14:paraId="21830A1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26E8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EB80F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5633E0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1F2DC3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39B4A2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r>
      <w:tr w:rsidR="00B0760D" w:rsidRPr="00B0760D" w14:paraId="49050ADB" w14:textId="77777777" w:rsidTr="00B0760D">
        <w:trPr>
          <w:trHeight w:val="320"/>
        </w:trPr>
        <w:tc>
          <w:tcPr>
            <w:tcW w:w="2524" w:type="dxa"/>
            <w:tcBorders>
              <w:top w:val="nil"/>
              <w:left w:val="nil"/>
              <w:bottom w:val="nil"/>
              <w:right w:val="nil"/>
            </w:tcBorders>
            <w:shd w:val="clear" w:color="auto" w:fill="auto"/>
            <w:noWrap/>
            <w:vAlign w:val="bottom"/>
            <w:hideMark/>
          </w:tcPr>
          <w:p w14:paraId="18235F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Malta</w:t>
            </w:r>
          </w:p>
        </w:tc>
        <w:tc>
          <w:tcPr>
            <w:tcW w:w="2180" w:type="dxa"/>
            <w:tcBorders>
              <w:top w:val="nil"/>
              <w:left w:val="nil"/>
              <w:bottom w:val="nil"/>
              <w:right w:val="nil"/>
            </w:tcBorders>
            <w:shd w:val="clear" w:color="auto" w:fill="auto"/>
            <w:noWrap/>
            <w:vAlign w:val="bottom"/>
            <w:hideMark/>
          </w:tcPr>
          <w:p w14:paraId="201B29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D0854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80.8 (74.7-86.8)</w:t>
            </w:r>
          </w:p>
        </w:tc>
        <w:tc>
          <w:tcPr>
            <w:tcW w:w="1660" w:type="dxa"/>
            <w:tcBorders>
              <w:top w:val="nil"/>
              <w:left w:val="nil"/>
              <w:bottom w:val="nil"/>
              <w:right w:val="nil"/>
            </w:tcBorders>
            <w:shd w:val="clear" w:color="auto" w:fill="auto"/>
            <w:noWrap/>
            <w:vAlign w:val="bottom"/>
            <w:hideMark/>
          </w:tcPr>
          <w:p w14:paraId="53AB37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81.5 (74.7-87.6)</w:t>
            </w:r>
          </w:p>
        </w:tc>
        <w:tc>
          <w:tcPr>
            <w:tcW w:w="1800" w:type="dxa"/>
            <w:tcBorders>
              <w:top w:val="nil"/>
              <w:left w:val="nil"/>
              <w:bottom w:val="nil"/>
              <w:right w:val="nil"/>
            </w:tcBorders>
            <w:shd w:val="clear" w:color="auto" w:fill="auto"/>
            <w:noWrap/>
            <w:vAlign w:val="bottom"/>
            <w:hideMark/>
          </w:tcPr>
          <w:p w14:paraId="6A8CB8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3122 (2868-3369)</w:t>
            </w:r>
          </w:p>
        </w:tc>
        <w:tc>
          <w:tcPr>
            <w:tcW w:w="1800" w:type="dxa"/>
            <w:tcBorders>
              <w:top w:val="nil"/>
              <w:left w:val="nil"/>
              <w:bottom w:val="nil"/>
              <w:right w:val="nil"/>
            </w:tcBorders>
            <w:shd w:val="clear" w:color="auto" w:fill="auto"/>
            <w:noWrap/>
            <w:vAlign w:val="bottom"/>
            <w:hideMark/>
          </w:tcPr>
          <w:p w14:paraId="339DD5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4606 (4233-4977)</w:t>
            </w:r>
          </w:p>
        </w:tc>
      </w:tr>
      <w:tr w:rsidR="00B0760D" w:rsidRPr="00B0760D" w14:paraId="664F2A62" w14:textId="77777777" w:rsidTr="00B0760D">
        <w:trPr>
          <w:trHeight w:val="320"/>
        </w:trPr>
        <w:tc>
          <w:tcPr>
            <w:tcW w:w="2524" w:type="dxa"/>
            <w:tcBorders>
              <w:top w:val="nil"/>
              <w:left w:val="nil"/>
              <w:bottom w:val="nil"/>
              <w:right w:val="nil"/>
            </w:tcBorders>
            <w:shd w:val="clear" w:color="auto" w:fill="auto"/>
            <w:noWrap/>
            <w:vAlign w:val="bottom"/>
            <w:hideMark/>
          </w:tcPr>
          <w:p w14:paraId="617E472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7D7E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D694B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(17.8-28.2)</w:t>
            </w:r>
          </w:p>
        </w:tc>
        <w:tc>
          <w:tcPr>
            <w:tcW w:w="1660" w:type="dxa"/>
            <w:tcBorders>
              <w:top w:val="nil"/>
              <w:left w:val="nil"/>
              <w:bottom w:val="nil"/>
              <w:right w:val="nil"/>
            </w:tcBorders>
            <w:shd w:val="clear" w:color="auto" w:fill="auto"/>
            <w:noWrap/>
            <w:vAlign w:val="bottom"/>
            <w:hideMark/>
          </w:tcPr>
          <w:p w14:paraId="6B706D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(10.4-20.7)</w:t>
            </w:r>
          </w:p>
        </w:tc>
        <w:tc>
          <w:tcPr>
            <w:tcW w:w="1800" w:type="dxa"/>
            <w:tcBorders>
              <w:top w:val="nil"/>
              <w:left w:val="nil"/>
              <w:bottom w:val="nil"/>
              <w:right w:val="nil"/>
            </w:tcBorders>
            <w:shd w:val="clear" w:color="auto" w:fill="auto"/>
            <w:noWrap/>
            <w:vAlign w:val="bottom"/>
            <w:hideMark/>
          </w:tcPr>
          <w:p w14:paraId="532FB5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902 (690-1093)</w:t>
            </w:r>
          </w:p>
        </w:tc>
        <w:tc>
          <w:tcPr>
            <w:tcW w:w="1800" w:type="dxa"/>
            <w:tcBorders>
              <w:top w:val="nil"/>
              <w:left w:val="nil"/>
              <w:bottom w:val="nil"/>
              <w:right w:val="nil"/>
            </w:tcBorders>
            <w:shd w:val="clear" w:color="auto" w:fill="auto"/>
            <w:noWrap/>
            <w:vAlign w:val="bottom"/>
            <w:hideMark/>
          </w:tcPr>
          <w:p w14:paraId="684CD3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855 (591-1169)</w:t>
            </w:r>
          </w:p>
        </w:tc>
      </w:tr>
      <w:tr w:rsidR="00B0760D" w:rsidRPr="00B0760D" w14:paraId="0D1081F8" w14:textId="77777777" w:rsidTr="00B0760D">
        <w:trPr>
          <w:trHeight w:val="320"/>
        </w:trPr>
        <w:tc>
          <w:tcPr>
            <w:tcW w:w="2524" w:type="dxa"/>
            <w:tcBorders>
              <w:top w:val="nil"/>
              <w:left w:val="nil"/>
              <w:bottom w:val="nil"/>
              <w:right w:val="nil"/>
            </w:tcBorders>
            <w:shd w:val="clear" w:color="auto" w:fill="auto"/>
            <w:noWrap/>
            <w:vAlign w:val="bottom"/>
            <w:hideMark/>
          </w:tcPr>
          <w:p w14:paraId="0619F0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1F00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C5D64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33.1 (20.2-38.2)</w:t>
            </w:r>
          </w:p>
        </w:tc>
        <w:tc>
          <w:tcPr>
            <w:tcW w:w="1660" w:type="dxa"/>
            <w:tcBorders>
              <w:top w:val="nil"/>
              <w:left w:val="nil"/>
              <w:bottom w:val="nil"/>
              <w:right w:val="nil"/>
            </w:tcBorders>
            <w:shd w:val="clear" w:color="auto" w:fill="auto"/>
            <w:noWrap/>
            <w:vAlign w:val="bottom"/>
            <w:hideMark/>
          </w:tcPr>
          <w:p w14:paraId="65D300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 (19.7-37.1)</w:t>
            </w:r>
          </w:p>
        </w:tc>
        <w:tc>
          <w:tcPr>
            <w:tcW w:w="1800" w:type="dxa"/>
            <w:tcBorders>
              <w:top w:val="nil"/>
              <w:left w:val="nil"/>
              <w:bottom w:val="nil"/>
              <w:right w:val="nil"/>
            </w:tcBorders>
            <w:shd w:val="clear" w:color="auto" w:fill="auto"/>
            <w:noWrap/>
            <w:vAlign w:val="bottom"/>
            <w:hideMark/>
          </w:tcPr>
          <w:p w14:paraId="6ABA17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1286 (781-1468)</w:t>
            </w:r>
          </w:p>
        </w:tc>
        <w:tc>
          <w:tcPr>
            <w:tcW w:w="1800" w:type="dxa"/>
            <w:tcBorders>
              <w:top w:val="nil"/>
              <w:left w:val="nil"/>
              <w:bottom w:val="nil"/>
              <w:right w:val="nil"/>
            </w:tcBorders>
            <w:shd w:val="clear" w:color="auto" w:fill="auto"/>
            <w:noWrap/>
            <w:vAlign w:val="bottom"/>
            <w:hideMark/>
          </w:tcPr>
          <w:p w14:paraId="002E58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1857 (1114-2094)</w:t>
            </w:r>
          </w:p>
        </w:tc>
      </w:tr>
      <w:tr w:rsidR="00B0760D" w:rsidRPr="00B0760D" w14:paraId="5F31322B" w14:textId="77777777" w:rsidTr="00B0760D">
        <w:trPr>
          <w:trHeight w:val="320"/>
        </w:trPr>
        <w:tc>
          <w:tcPr>
            <w:tcW w:w="2524" w:type="dxa"/>
            <w:tcBorders>
              <w:top w:val="nil"/>
              <w:left w:val="nil"/>
              <w:bottom w:val="nil"/>
              <w:right w:val="nil"/>
            </w:tcBorders>
            <w:shd w:val="clear" w:color="auto" w:fill="auto"/>
            <w:noWrap/>
            <w:vAlign w:val="bottom"/>
            <w:hideMark/>
          </w:tcPr>
          <w:p w14:paraId="4D56B8F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03F5C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9F9AE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(1-2.3)</w:t>
            </w:r>
          </w:p>
        </w:tc>
        <w:tc>
          <w:tcPr>
            <w:tcW w:w="1660" w:type="dxa"/>
            <w:tcBorders>
              <w:top w:val="nil"/>
              <w:left w:val="nil"/>
              <w:bottom w:val="nil"/>
              <w:right w:val="nil"/>
            </w:tcBorders>
            <w:shd w:val="clear" w:color="auto" w:fill="auto"/>
            <w:noWrap/>
            <w:vAlign w:val="bottom"/>
            <w:hideMark/>
          </w:tcPr>
          <w:p w14:paraId="1AB9E6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(1.3-3.1)</w:t>
            </w:r>
          </w:p>
        </w:tc>
        <w:tc>
          <w:tcPr>
            <w:tcW w:w="1800" w:type="dxa"/>
            <w:tcBorders>
              <w:top w:val="nil"/>
              <w:left w:val="nil"/>
              <w:bottom w:val="nil"/>
              <w:right w:val="nil"/>
            </w:tcBorders>
            <w:shd w:val="clear" w:color="auto" w:fill="auto"/>
            <w:noWrap/>
            <w:vAlign w:val="bottom"/>
            <w:hideMark/>
          </w:tcPr>
          <w:p w14:paraId="68B9E8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(40-89)</w:t>
            </w:r>
          </w:p>
        </w:tc>
        <w:tc>
          <w:tcPr>
            <w:tcW w:w="1800" w:type="dxa"/>
            <w:tcBorders>
              <w:top w:val="nil"/>
              <w:left w:val="nil"/>
              <w:bottom w:val="nil"/>
              <w:right w:val="nil"/>
            </w:tcBorders>
            <w:shd w:val="clear" w:color="auto" w:fill="auto"/>
            <w:noWrap/>
            <w:vAlign w:val="bottom"/>
            <w:hideMark/>
          </w:tcPr>
          <w:p w14:paraId="3F1336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(74-174)</w:t>
            </w:r>
          </w:p>
        </w:tc>
      </w:tr>
      <w:tr w:rsidR="00B0760D" w:rsidRPr="00B0760D" w14:paraId="638732B9" w14:textId="77777777" w:rsidTr="00B0760D">
        <w:trPr>
          <w:trHeight w:val="320"/>
        </w:trPr>
        <w:tc>
          <w:tcPr>
            <w:tcW w:w="2524" w:type="dxa"/>
            <w:tcBorders>
              <w:top w:val="nil"/>
              <w:left w:val="nil"/>
              <w:bottom w:val="nil"/>
              <w:right w:val="nil"/>
            </w:tcBorders>
            <w:shd w:val="clear" w:color="auto" w:fill="auto"/>
            <w:noWrap/>
            <w:vAlign w:val="bottom"/>
            <w:hideMark/>
          </w:tcPr>
          <w:p w14:paraId="7D5E86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5C640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97733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 (19.4-36.8)</w:t>
            </w:r>
          </w:p>
        </w:tc>
        <w:tc>
          <w:tcPr>
            <w:tcW w:w="1660" w:type="dxa"/>
            <w:tcBorders>
              <w:top w:val="nil"/>
              <w:left w:val="nil"/>
              <w:bottom w:val="nil"/>
              <w:right w:val="nil"/>
            </w:tcBorders>
            <w:shd w:val="clear" w:color="auto" w:fill="auto"/>
            <w:noWrap/>
            <w:vAlign w:val="bottom"/>
            <w:hideMark/>
          </w:tcPr>
          <w:p w14:paraId="5D08E4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 (18.7-35.2)</w:t>
            </w:r>
          </w:p>
        </w:tc>
        <w:tc>
          <w:tcPr>
            <w:tcW w:w="1800" w:type="dxa"/>
            <w:tcBorders>
              <w:top w:val="nil"/>
              <w:left w:val="nil"/>
              <w:bottom w:val="nil"/>
              <w:right w:val="nil"/>
            </w:tcBorders>
            <w:shd w:val="clear" w:color="auto" w:fill="auto"/>
            <w:noWrap/>
            <w:vAlign w:val="bottom"/>
            <w:hideMark/>
          </w:tcPr>
          <w:p w14:paraId="394151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1238 (749-1418)</w:t>
            </w:r>
          </w:p>
        </w:tc>
        <w:tc>
          <w:tcPr>
            <w:tcW w:w="1800" w:type="dxa"/>
            <w:tcBorders>
              <w:top w:val="nil"/>
              <w:left w:val="nil"/>
              <w:bottom w:val="nil"/>
              <w:right w:val="nil"/>
            </w:tcBorders>
            <w:shd w:val="clear" w:color="auto" w:fill="auto"/>
            <w:noWrap/>
            <w:vAlign w:val="bottom"/>
            <w:hideMark/>
          </w:tcPr>
          <w:p w14:paraId="19F192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1764 (1051-1997)</w:t>
            </w:r>
          </w:p>
        </w:tc>
      </w:tr>
      <w:tr w:rsidR="00B0760D" w:rsidRPr="00B0760D" w14:paraId="330BF347" w14:textId="77777777" w:rsidTr="00B0760D">
        <w:trPr>
          <w:trHeight w:val="320"/>
        </w:trPr>
        <w:tc>
          <w:tcPr>
            <w:tcW w:w="2524" w:type="dxa"/>
            <w:tcBorders>
              <w:top w:val="nil"/>
              <w:left w:val="nil"/>
              <w:bottom w:val="nil"/>
              <w:right w:val="nil"/>
            </w:tcBorders>
            <w:shd w:val="clear" w:color="auto" w:fill="auto"/>
            <w:noWrap/>
            <w:vAlign w:val="bottom"/>
            <w:hideMark/>
          </w:tcPr>
          <w:p w14:paraId="54B1C25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7A5D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B6F35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(25.7-54.5)</w:t>
            </w:r>
          </w:p>
        </w:tc>
        <w:tc>
          <w:tcPr>
            <w:tcW w:w="1660" w:type="dxa"/>
            <w:tcBorders>
              <w:top w:val="nil"/>
              <w:left w:val="nil"/>
              <w:bottom w:val="nil"/>
              <w:right w:val="nil"/>
            </w:tcBorders>
            <w:shd w:val="clear" w:color="auto" w:fill="auto"/>
            <w:noWrap/>
            <w:vAlign w:val="bottom"/>
            <w:hideMark/>
          </w:tcPr>
          <w:p w14:paraId="24658B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43.4 (29.2-60)</w:t>
            </w:r>
          </w:p>
        </w:tc>
        <w:tc>
          <w:tcPr>
            <w:tcW w:w="1800" w:type="dxa"/>
            <w:tcBorders>
              <w:top w:val="nil"/>
              <w:left w:val="nil"/>
              <w:bottom w:val="nil"/>
              <w:right w:val="nil"/>
            </w:tcBorders>
            <w:shd w:val="clear" w:color="auto" w:fill="auto"/>
            <w:noWrap/>
            <w:vAlign w:val="bottom"/>
            <w:hideMark/>
          </w:tcPr>
          <w:p w14:paraId="669B34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1474 (981-2099)</w:t>
            </w:r>
          </w:p>
        </w:tc>
        <w:tc>
          <w:tcPr>
            <w:tcW w:w="1800" w:type="dxa"/>
            <w:tcBorders>
              <w:top w:val="nil"/>
              <w:left w:val="nil"/>
              <w:bottom w:val="nil"/>
              <w:right w:val="nil"/>
            </w:tcBorders>
            <w:shd w:val="clear" w:color="auto" w:fill="auto"/>
            <w:noWrap/>
            <w:vAlign w:val="bottom"/>
            <w:hideMark/>
          </w:tcPr>
          <w:p w14:paraId="6B4437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2450 (1665-3412)</w:t>
            </w:r>
          </w:p>
        </w:tc>
      </w:tr>
      <w:tr w:rsidR="00B0760D" w:rsidRPr="00B0760D" w14:paraId="2CA92F0A" w14:textId="77777777" w:rsidTr="00B0760D">
        <w:trPr>
          <w:trHeight w:val="320"/>
        </w:trPr>
        <w:tc>
          <w:tcPr>
            <w:tcW w:w="2524" w:type="dxa"/>
            <w:tcBorders>
              <w:top w:val="nil"/>
              <w:left w:val="nil"/>
              <w:bottom w:val="nil"/>
              <w:right w:val="nil"/>
            </w:tcBorders>
            <w:shd w:val="clear" w:color="auto" w:fill="auto"/>
            <w:noWrap/>
            <w:vAlign w:val="bottom"/>
            <w:hideMark/>
          </w:tcPr>
          <w:p w14:paraId="6C80A93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EE83B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E4D26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30.5 (22.1-40.6)</w:t>
            </w:r>
          </w:p>
        </w:tc>
        <w:tc>
          <w:tcPr>
            <w:tcW w:w="1660" w:type="dxa"/>
            <w:tcBorders>
              <w:top w:val="nil"/>
              <w:left w:val="nil"/>
              <w:bottom w:val="nil"/>
              <w:right w:val="nil"/>
            </w:tcBorders>
            <w:shd w:val="clear" w:color="auto" w:fill="auto"/>
            <w:noWrap/>
            <w:vAlign w:val="bottom"/>
            <w:hideMark/>
          </w:tcPr>
          <w:p w14:paraId="00BAF8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24.7 (17.2-34.4)</w:t>
            </w:r>
          </w:p>
        </w:tc>
        <w:tc>
          <w:tcPr>
            <w:tcW w:w="1800" w:type="dxa"/>
            <w:tcBorders>
              <w:top w:val="nil"/>
              <w:left w:val="nil"/>
              <w:bottom w:val="nil"/>
              <w:right w:val="nil"/>
            </w:tcBorders>
            <w:shd w:val="clear" w:color="auto" w:fill="auto"/>
            <w:noWrap/>
            <w:vAlign w:val="bottom"/>
            <w:hideMark/>
          </w:tcPr>
          <w:p w14:paraId="1FDE1B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1176 (849-1561)</w:t>
            </w:r>
          </w:p>
        </w:tc>
        <w:tc>
          <w:tcPr>
            <w:tcW w:w="1800" w:type="dxa"/>
            <w:tcBorders>
              <w:top w:val="nil"/>
              <w:left w:val="nil"/>
              <w:bottom w:val="nil"/>
              <w:right w:val="nil"/>
            </w:tcBorders>
            <w:shd w:val="clear" w:color="auto" w:fill="auto"/>
            <w:noWrap/>
            <w:vAlign w:val="bottom"/>
            <w:hideMark/>
          </w:tcPr>
          <w:p w14:paraId="26E14F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1394 (963-1947)</w:t>
            </w:r>
          </w:p>
        </w:tc>
      </w:tr>
      <w:tr w:rsidR="00B0760D" w:rsidRPr="00B0760D" w14:paraId="19B6D657" w14:textId="77777777" w:rsidTr="00B0760D">
        <w:trPr>
          <w:trHeight w:val="320"/>
        </w:trPr>
        <w:tc>
          <w:tcPr>
            <w:tcW w:w="2524" w:type="dxa"/>
            <w:tcBorders>
              <w:top w:val="nil"/>
              <w:left w:val="nil"/>
              <w:bottom w:val="nil"/>
              <w:right w:val="nil"/>
            </w:tcBorders>
            <w:shd w:val="clear" w:color="auto" w:fill="auto"/>
            <w:noWrap/>
            <w:vAlign w:val="bottom"/>
            <w:hideMark/>
          </w:tcPr>
          <w:p w14:paraId="717E4EF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A912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23849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(5.7-9.5)</w:t>
            </w:r>
          </w:p>
        </w:tc>
        <w:tc>
          <w:tcPr>
            <w:tcW w:w="1660" w:type="dxa"/>
            <w:tcBorders>
              <w:top w:val="nil"/>
              <w:left w:val="nil"/>
              <w:bottom w:val="nil"/>
              <w:right w:val="nil"/>
            </w:tcBorders>
            <w:shd w:val="clear" w:color="auto" w:fill="auto"/>
            <w:noWrap/>
            <w:vAlign w:val="bottom"/>
            <w:hideMark/>
          </w:tcPr>
          <w:p w14:paraId="1455E9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(5.5-9.3)</w:t>
            </w:r>
          </w:p>
        </w:tc>
        <w:tc>
          <w:tcPr>
            <w:tcW w:w="1800" w:type="dxa"/>
            <w:tcBorders>
              <w:top w:val="nil"/>
              <w:left w:val="nil"/>
              <w:bottom w:val="nil"/>
              <w:right w:val="nil"/>
            </w:tcBorders>
            <w:shd w:val="clear" w:color="auto" w:fill="auto"/>
            <w:noWrap/>
            <w:vAlign w:val="bottom"/>
            <w:hideMark/>
          </w:tcPr>
          <w:p w14:paraId="3EFE1F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(222-372)</w:t>
            </w:r>
          </w:p>
        </w:tc>
        <w:tc>
          <w:tcPr>
            <w:tcW w:w="1800" w:type="dxa"/>
            <w:tcBorders>
              <w:top w:val="nil"/>
              <w:left w:val="nil"/>
              <w:bottom w:val="nil"/>
              <w:right w:val="nil"/>
            </w:tcBorders>
            <w:shd w:val="clear" w:color="auto" w:fill="auto"/>
            <w:noWrap/>
            <w:vAlign w:val="bottom"/>
            <w:hideMark/>
          </w:tcPr>
          <w:p w14:paraId="360FDD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424 (314-526)</w:t>
            </w:r>
          </w:p>
        </w:tc>
      </w:tr>
      <w:tr w:rsidR="00B0760D" w:rsidRPr="00B0760D" w14:paraId="07145452" w14:textId="77777777" w:rsidTr="00B0760D">
        <w:trPr>
          <w:trHeight w:val="320"/>
        </w:trPr>
        <w:tc>
          <w:tcPr>
            <w:tcW w:w="2524" w:type="dxa"/>
            <w:tcBorders>
              <w:top w:val="nil"/>
              <w:left w:val="nil"/>
              <w:bottom w:val="nil"/>
              <w:right w:val="nil"/>
            </w:tcBorders>
            <w:shd w:val="clear" w:color="auto" w:fill="auto"/>
            <w:noWrap/>
            <w:vAlign w:val="bottom"/>
            <w:hideMark/>
          </w:tcPr>
          <w:p w14:paraId="1649817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F7FB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070DA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(8.7-17)</w:t>
            </w:r>
          </w:p>
        </w:tc>
        <w:tc>
          <w:tcPr>
            <w:tcW w:w="1660" w:type="dxa"/>
            <w:tcBorders>
              <w:top w:val="nil"/>
              <w:left w:val="nil"/>
              <w:bottom w:val="nil"/>
              <w:right w:val="nil"/>
            </w:tcBorders>
            <w:shd w:val="clear" w:color="auto" w:fill="auto"/>
            <w:noWrap/>
            <w:vAlign w:val="bottom"/>
            <w:hideMark/>
          </w:tcPr>
          <w:p w14:paraId="346AAC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 (13.8-24.8)</w:t>
            </w:r>
          </w:p>
        </w:tc>
        <w:tc>
          <w:tcPr>
            <w:tcW w:w="1800" w:type="dxa"/>
            <w:tcBorders>
              <w:top w:val="nil"/>
              <w:left w:val="nil"/>
              <w:bottom w:val="nil"/>
              <w:right w:val="nil"/>
            </w:tcBorders>
            <w:shd w:val="clear" w:color="auto" w:fill="auto"/>
            <w:noWrap/>
            <w:vAlign w:val="bottom"/>
            <w:hideMark/>
          </w:tcPr>
          <w:p w14:paraId="7B5EC0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463 (335-655)</w:t>
            </w:r>
          </w:p>
        </w:tc>
        <w:tc>
          <w:tcPr>
            <w:tcW w:w="1800" w:type="dxa"/>
            <w:tcBorders>
              <w:top w:val="nil"/>
              <w:left w:val="nil"/>
              <w:bottom w:val="nil"/>
              <w:right w:val="nil"/>
            </w:tcBorders>
            <w:shd w:val="clear" w:color="auto" w:fill="auto"/>
            <w:noWrap/>
            <w:vAlign w:val="bottom"/>
            <w:hideMark/>
          </w:tcPr>
          <w:p w14:paraId="7D036A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1045 (781-1410)</w:t>
            </w:r>
          </w:p>
        </w:tc>
      </w:tr>
      <w:tr w:rsidR="00B0760D" w:rsidRPr="00B0760D" w14:paraId="201FDCC4" w14:textId="77777777" w:rsidTr="00B0760D">
        <w:trPr>
          <w:trHeight w:val="320"/>
        </w:trPr>
        <w:tc>
          <w:tcPr>
            <w:tcW w:w="2524" w:type="dxa"/>
            <w:tcBorders>
              <w:top w:val="nil"/>
              <w:left w:val="nil"/>
              <w:bottom w:val="nil"/>
              <w:right w:val="nil"/>
            </w:tcBorders>
            <w:shd w:val="clear" w:color="auto" w:fill="auto"/>
            <w:noWrap/>
            <w:vAlign w:val="bottom"/>
            <w:hideMark/>
          </w:tcPr>
          <w:p w14:paraId="31F37B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E3E8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66277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(1.6-5.7)</w:t>
            </w:r>
          </w:p>
        </w:tc>
        <w:tc>
          <w:tcPr>
            <w:tcW w:w="1660" w:type="dxa"/>
            <w:tcBorders>
              <w:top w:val="nil"/>
              <w:left w:val="nil"/>
              <w:bottom w:val="nil"/>
              <w:right w:val="nil"/>
            </w:tcBorders>
            <w:shd w:val="clear" w:color="auto" w:fill="auto"/>
            <w:noWrap/>
            <w:vAlign w:val="bottom"/>
            <w:hideMark/>
          </w:tcPr>
          <w:p w14:paraId="5A8153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(1.6-5.3)</w:t>
            </w:r>
          </w:p>
        </w:tc>
        <w:tc>
          <w:tcPr>
            <w:tcW w:w="1800" w:type="dxa"/>
            <w:tcBorders>
              <w:top w:val="nil"/>
              <w:left w:val="nil"/>
              <w:bottom w:val="nil"/>
              <w:right w:val="nil"/>
            </w:tcBorders>
            <w:shd w:val="clear" w:color="auto" w:fill="auto"/>
            <w:noWrap/>
            <w:vAlign w:val="bottom"/>
            <w:hideMark/>
          </w:tcPr>
          <w:p w14:paraId="2E66A0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(62-220)</w:t>
            </w:r>
          </w:p>
        </w:tc>
        <w:tc>
          <w:tcPr>
            <w:tcW w:w="1800" w:type="dxa"/>
            <w:tcBorders>
              <w:top w:val="nil"/>
              <w:left w:val="nil"/>
              <w:bottom w:val="nil"/>
              <w:right w:val="nil"/>
            </w:tcBorders>
            <w:shd w:val="clear" w:color="auto" w:fill="auto"/>
            <w:noWrap/>
            <w:vAlign w:val="bottom"/>
            <w:hideMark/>
          </w:tcPr>
          <w:p w14:paraId="322DBF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(91-303)</w:t>
            </w:r>
          </w:p>
        </w:tc>
      </w:tr>
      <w:tr w:rsidR="00B0760D" w:rsidRPr="00B0760D" w14:paraId="58199B34" w14:textId="77777777" w:rsidTr="00B0760D">
        <w:trPr>
          <w:trHeight w:val="320"/>
        </w:trPr>
        <w:tc>
          <w:tcPr>
            <w:tcW w:w="2524" w:type="dxa"/>
            <w:tcBorders>
              <w:top w:val="nil"/>
              <w:left w:val="nil"/>
              <w:bottom w:val="nil"/>
              <w:right w:val="nil"/>
            </w:tcBorders>
            <w:shd w:val="clear" w:color="auto" w:fill="auto"/>
            <w:noWrap/>
            <w:vAlign w:val="bottom"/>
            <w:hideMark/>
          </w:tcPr>
          <w:p w14:paraId="0165218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C3CE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5DF50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(1.7-2.2)</w:t>
            </w:r>
          </w:p>
        </w:tc>
        <w:tc>
          <w:tcPr>
            <w:tcW w:w="1660" w:type="dxa"/>
            <w:tcBorders>
              <w:top w:val="nil"/>
              <w:left w:val="nil"/>
              <w:bottom w:val="nil"/>
              <w:right w:val="nil"/>
            </w:tcBorders>
            <w:shd w:val="clear" w:color="auto" w:fill="auto"/>
            <w:noWrap/>
            <w:vAlign w:val="bottom"/>
            <w:hideMark/>
          </w:tcPr>
          <w:p w14:paraId="5325DE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(1.8-2.4)</w:t>
            </w:r>
          </w:p>
        </w:tc>
        <w:tc>
          <w:tcPr>
            <w:tcW w:w="1800" w:type="dxa"/>
            <w:tcBorders>
              <w:top w:val="nil"/>
              <w:left w:val="nil"/>
              <w:bottom w:val="nil"/>
              <w:right w:val="nil"/>
            </w:tcBorders>
            <w:shd w:val="clear" w:color="auto" w:fill="auto"/>
            <w:noWrap/>
            <w:vAlign w:val="bottom"/>
            <w:hideMark/>
          </w:tcPr>
          <w:p w14:paraId="6EE0AB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(64-85)</w:t>
            </w:r>
          </w:p>
        </w:tc>
        <w:tc>
          <w:tcPr>
            <w:tcW w:w="1800" w:type="dxa"/>
            <w:tcBorders>
              <w:top w:val="nil"/>
              <w:left w:val="nil"/>
              <w:bottom w:val="nil"/>
              <w:right w:val="nil"/>
            </w:tcBorders>
            <w:shd w:val="clear" w:color="auto" w:fill="auto"/>
            <w:noWrap/>
            <w:vAlign w:val="bottom"/>
            <w:hideMark/>
          </w:tcPr>
          <w:p w14:paraId="3C20F9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120 (103-135)</w:t>
            </w:r>
          </w:p>
        </w:tc>
      </w:tr>
      <w:tr w:rsidR="00B0760D" w:rsidRPr="00B0760D" w14:paraId="1BBC2F5E" w14:textId="77777777" w:rsidTr="00B0760D">
        <w:trPr>
          <w:trHeight w:val="320"/>
        </w:trPr>
        <w:tc>
          <w:tcPr>
            <w:tcW w:w="2524" w:type="dxa"/>
            <w:tcBorders>
              <w:top w:val="nil"/>
              <w:left w:val="nil"/>
              <w:bottom w:val="nil"/>
              <w:right w:val="nil"/>
            </w:tcBorders>
            <w:shd w:val="clear" w:color="auto" w:fill="auto"/>
            <w:noWrap/>
            <w:vAlign w:val="bottom"/>
            <w:hideMark/>
          </w:tcPr>
          <w:p w14:paraId="6964080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951B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C4F12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660" w:type="dxa"/>
            <w:tcBorders>
              <w:top w:val="nil"/>
              <w:left w:val="nil"/>
              <w:bottom w:val="nil"/>
              <w:right w:val="nil"/>
            </w:tcBorders>
            <w:shd w:val="clear" w:color="auto" w:fill="auto"/>
            <w:noWrap/>
            <w:vAlign w:val="bottom"/>
            <w:hideMark/>
          </w:tcPr>
          <w:p w14:paraId="2074FD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800" w:type="dxa"/>
            <w:tcBorders>
              <w:top w:val="nil"/>
              <w:left w:val="nil"/>
              <w:bottom w:val="nil"/>
              <w:right w:val="nil"/>
            </w:tcBorders>
            <w:shd w:val="clear" w:color="auto" w:fill="auto"/>
            <w:noWrap/>
            <w:vAlign w:val="bottom"/>
            <w:hideMark/>
          </w:tcPr>
          <w:p w14:paraId="432284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(28-43)</w:t>
            </w:r>
          </w:p>
        </w:tc>
        <w:tc>
          <w:tcPr>
            <w:tcW w:w="1800" w:type="dxa"/>
            <w:tcBorders>
              <w:top w:val="nil"/>
              <w:left w:val="nil"/>
              <w:bottom w:val="nil"/>
              <w:right w:val="nil"/>
            </w:tcBorders>
            <w:shd w:val="clear" w:color="auto" w:fill="auto"/>
            <w:noWrap/>
            <w:vAlign w:val="bottom"/>
            <w:hideMark/>
          </w:tcPr>
          <w:p w14:paraId="1E3CC0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(43-67)</w:t>
            </w:r>
          </w:p>
        </w:tc>
      </w:tr>
      <w:tr w:rsidR="00B0760D" w:rsidRPr="00B0760D" w14:paraId="7E1AB98E" w14:textId="77777777" w:rsidTr="00B0760D">
        <w:trPr>
          <w:trHeight w:val="320"/>
        </w:trPr>
        <w:tc>
          <w:tcPr>
            <w:tcW w:w="2524" w:type="dxa"/>
            <w:tcBorders>
              <w:top w:val="nil"/>
              <w:left w:val="nil"/>
              <w:bottom w:val="nil"/>
              <w:right w:val="nil"/>
            </w:tcBorders>
            <w:shd w:val="clear" w:color="auto" w:fill="auto"/>
            <w:noWrap/>
            <w:vAlign w:val="bottom"/>
            <w:hideMark/>
          </w:tcPr>
          <w:p w14:paraId="1D71EEE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E718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A99D3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660" w:type="dxa"/>
            <w:tcBorders>
              <w:top w:val="nil"/>
              <w:left w:val="nil"/>
              <w:bottom w:val="nil"/>
              <w:right w:val="nil"/>
            </w:tcBorders>
            <w:shd w:val="clear" w:color="auto" w:fill="auto"/>
            <w:noWrap/>
            <w:vAlign w:val="bottom"/>
            <w:hideMark/>
          </w:tcPr>
          <w:p w14:paraId="5A5FFC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2F5B13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(43-52)</w:t>
            </w:r>
          </w:p>
        </w:tc>
        <w:tc>
          <w:tcPr>
            <w:tcW w:w="1800" w:type="dxa"/>
            <w:tcBorders>
              <w:top w:val="nil"/>
              <w:left w:val="nil"/>
              <w:bottom w:val="nil"/>
              <w:right w:val="nil"/>
            </w:tcBorders>
            <w:shd w:val="clear" w:color="auto" w:fill="auto"/>
            <w:noWrap/>
            <w:vAlign w:val="bottom"/>
            <w:hideMark/>
          </w:tcPr>
          <w:p w14:paraId="54027A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(70-87)</w:t>
            </w:r>
          </w:p>
        </w:tc>
      </w:tr>
      <w:tr w:rsidR="00B0760D" w:rsidRPr="00B0760D" w14:paraId="514C0D9F" w14:textId="77777777" w:rsidTr="00B0760D">
        <w:trPr>
          <w:trHeight w:val="320"/>
        </w:trPr>
        <w:tc>
          <w:tcPr>
            <w:tcW w:w="2524" w:type="dxa"/>
            <w:tcBorders>
              <w:top w:val="nil"/>
              <w:left w:val="nil"/>
              <w:bottom w:val="nil"/>
              <w:right w:val="nil"/>
            </w:tcBorders>
            <w:shd w:val="clear" w:color="auto" w:fill="auto"/>
            <w:noWrap/>
            <w:vAlign w:val="bottom"/>
            <w:hideMark/>
          </w:tcPr>
          <w:p w14:paraId="624D77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F88B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A14F2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660" w:type="dxa"/>
            <w:tcBorders>
              <w:top w:val="nil"/>
              <w:left w:val="nil"/>
              <w:bottom w:val="nil"/>
              <w:right w:val="nil"/>
            </w:tcBorders>
            <w:shd w:val="clear" w:color="auto" w:fill="auto"/>
            <w:noWrap/>
            <w:vAlign w:val="bottom"/>
            <w:hideMark/>
          </w:tcPr>
          <w:p w14:paraId="40B37D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(0.3-0.5)</w:t>
            </w:r>
          </w:p>
        </w:tc>
        <w:tc>
          <w:tcPr>
            <w:tcW w:w="1800" w:type="dxa"/>
            <w:tcBorders>
              <w:top w:val="nil"/>
              <w:left w:val="nil"/>
              <w:bottom w:val="nil"/>
              <w:right w:val="nil"/>
            </w:tcBorders>
            <w:shd w:val="clear" w:color="auto" w:fill="auto"/>
            <w:noWrap/>
            <w:vAlign w:val="bottom"/>
            <w:hideMark/>
          </w:tcPr>
          <w:p w14:paraId="40F417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(9-17)</w:t>
            </w:r>
          </w:p>
        </w:tc>
        <w:tc>
          <w:tcPr>
            <w:tcW w:w="1800" w:type="dxa"/>
            <w:tcBorders>
              <w:top w:val="nil"/>
              <w:left w:val="nil"/>
              <w:bottom w:val="nil"/>
              <w:right w:val="nil"/>
            </w:tcBorders>
            <w:shd w:val="clear" w:color="auto" w:fill="auto"/>
            <w:noWrap/>
            <w:vAlign w:val="bottom"/>
            <w:hideMark/>
          </w:tcPr>
          <w:p w14:paraId="6F4551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(15-28)</w:t>
            </w:r>
          </w:p>
        </w:tc>
      </w:tr>
      <w:tr w:rsidR="00B0760D" w:rsidRPr="00B0760D" w14:paraId="2698ECC7" w14:textId="77777777" w:rsidTr="00B0760D">
        <w:trPr>
          <w:trHeight w:val="320"/>
        </w:trPr>
        <w:tc>
          <w:tcPr>
            <w:tcW w:w="2524" w:type="dxa"/>
            <w:tcBorders>
              <w:top w:val="nil"/>
              <w:left w:val="nil"/>
              <w:bottom w:val="nil"/>
              <w:right w:val="nil"/>
            </w:tcBorders>
            <w:shd w:val="clear" w:color="auto" w:fill="auto"/>
            <w:noWrap/>
            <w:vAlign w:val="bottom"/>
            <w:hideMark/>
          </w:tcPr>
          <w:p w14:paraId="6DB37E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Marshall Islands</w:t>
            </w:r>
          </w:p>
        </w:tc>
        <w:tc>
          <w:tcPr>
            <w:tcW w:w="2180" w:type="dxa"/>
            <w:tcBorders>
              <w:top w:val="nil"/>
              <w:left w:val="nil"/>
              <w:bottom w:val="nil"/>
              <w:right w:val="nil"/>
            </w:tcBorders>
            <w:shd w:val="clear" w:color="auto" w:fill="auto"/>
            <w:noWrap/>
            <w:vAlign w:val="bottom"/>
            <w:hideMark/>
          </w:tcPr>
          <w:p w14:paraId="1A004A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84083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(67.7-81.4)</w:t>
            </w:r>
          </w:p>
        </w:tc>
        <w:tc>
          <w:tcPr>
            <w:tcW w:w="1660" w:type="dxa"/>
            <w:tcBorders>
              <w:top w:val="nil"/>
              <w:left w:val="nil"/>
              <w:bottom w:val="nil"/>
              <w:right w:val="nil"/>
            </w:tcBorders>
            <w:shd w:val="clear" w:color="auto" w:fill="auto"/>
            <w:noWrap/>
            <w:vAlign w:val="bottom"/>
            <w:hideMark/>
          </w:tcPr>
          <w:p w14:paraId="7DFD4C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77.7 (70.5-84.1)</w:t>
            </w:r>
          </w:p>
        </w:tc>
        <w:tc>
          <w:tcPr>
            <w:tcW w:w="1800" w:type="dxa"/>
            <w:tcBorders>
              <w:top w:val="nil"/>
              <w:left w:val="nil"/>
              <w:bottom w:val="nil"/>
              <w:right w:val="nil"/>
            </w:tcBorders>
            <w:shd w:val="clear" w:color="auto" w:fill="auto"/>
            <w:noWrap/>
            <w:vAlign w:val="bottom"/>
            <w:hideMark/>
          </w:tcPr>
          <w:p w14:paraId="7969B4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3902 (3512-4260)</w:t>
            </w:r>
          </w:p>
        </w:tc>
        <w:tc>
          <w:tcPr>
            <w:tcW w:w="1800" w:type="dxa"/>
            <w:tcBorders>
              <w:top w:val="nil"/>
              <w:left w:val="nil"/>
              <w:bottom w:val="nil"/>
              <w:right w:val="nil"/>
            </w:tcBorders>
            <w:shd w:val="clear" w:color="auto" w:fill="auto"/>
            <w:noWrap/>
            <w:vAlign w:val="bottom"/>
            <w:hideMark/>
          </w:tcPr>
          <w:p w14:paraId="674A40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8897 (7988-9634)</w:t>
            </w:r>
          </w:p>
        </w:tc>
      </w:tr>
      <w:tr w:rsidR="00B0760D" w:rsidRPr="00B0760D" w14:paraId="1F828583" w14:textId="77777777" w:rsidTr="00B0760D">
        <w:trPr>
          <w:trHeight w:val="320"/>
        </w:trPr>
        <w:tc>
          <w:tcPr>
            <w:tcW w:w="2524" w:type="dxa"/>
            <w:tcBorders>
              <w:top w:val="nil"/>
              <w:left w:val="nil"/>
              <w:bottom w:val="nil"/>
              <w:right w:val="nil"/>
            </w:tcBorders>
            <w:shd w:val="clear" w:color="auto" w:fill="auto"/>
            <w:noWrap/>
            <w:vAlign w:val="bottom"/>
            <w:hideMark/>
          </w:tcPr>
          <w:p w14:paraId="53C061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621D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D1DC5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40.2 (34.7-43.3)</w:t>
            </w:r>
          </w:p>
        </w:tc>
        <w:tc>
          <w:tcPr>
            <w:tcW w:w="1660" w:type="dxa"/>
            <w:tcBorders>
              <w:top w:val="nil"/>
              <w:left w:val="nil"/>
              <w:bottom w:val="nil"/>
              <w:right w:val="nil"/>
            </w:tcBorders>
            <w:shd w:val="clear" w:color="auto" w:fill="auto"/>
            <w:noWrap/>
            <w:vAlign w:val="bottom"/>
            <w:hideMark/>
          </w:tcPr>
          <w:p w14:paraId="0A2F51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40.8 (34.5-44.2)</w:t>
            </w:r>
          </w:p>
        </w:tc>
        <w:tc>
          <w:tcPr>
            <w:tcW w:w="1800" w:type="dxa"/>
            <w:tcBorders>
              <w:top w:val="nil"/>
              <w:left w:val="nil"/>
              <w:bottom w:val="nil"/>
              <w:right w:val="nil"/>
            </w:tcBorders>
            <w:shd w:val="clear" w:color="auto" w:fill="auto"/>
            <w:noWrap/>
            <w:vAlign w:val="bottom"/>
            <w:hideMark/>
          </w:tcPr>
          <w:p w14:paraId="546271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2091 (1807-2277)</w:t>
            </w:r>
          </w:p>
        </w:tc>
        <w:tc>
          <w:tcPr>
            <w:tcW w:w="1800" w:type="dxa"/>
            <w:tcBorders>
              <w:top w:val="nil"/>
              <w:left w:val="nil"/>
              <w:bottom w:val="nil"/>
              <w:right w:val="nil"/>
            </w:tcBorders>
            <w:shd w:val="clear" w:color="auto" w:fill="auto"/>
            <w:noWrap/>
            <w:vAlign w:val="bottom"/>
            <w:hideMark/>
          </w:tcPr>
          <w:p w14:paraId="5FB78B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4656 (3944-5099)</w:t>
            </w:r>
          </w:p>
        </w:tc>
      </w:tr>
      <w:tr w:rsidR="00B0760D" w:rsidRPr="00B0760D" w14:paraId="01C7C1A5" w14:textId="77777777" w:rsidTr="00B0760D">
        <w:trPr>
          <w:trHeight w:val="320"/>
        </w:trPr>
        <w:tc>
          <w:tcPr>
            <w:tcW w:w="2524" w:type="dxa"/>
            <w:tcBorders>
              <w:top w:val="nil"/>
              <w:left w:val="nil"/>
              <w:bottom w:val="nil"/>
              <w:right w:val="nil"/>
            </w:tcBorders>
            <w:shd w:val="clear" w:color="auto" w:fill="auto"/>
            <w:noWrap/>
            <w:vAlign w:val="bottom"/>
            <w:hideMark/>
          </w:tcPr>
          <w:p w14:paraId="6D48BE3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B542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6B9AE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36.9 (23.4-50.5)</w:t>
            </w:r>
          </w:p>
        </w:tc>
        <w:tc>
          <w:tcPr>
            <w:tcW w:w="1660" w:type="dxa"/>
            <w:tcBorders>
              <w:top w:val="nil"/>
              <w:left w:val="nil"/>
              <w:bottom w:val="nil"/>
              <w:right w:val="nil"/>
            </w:tcBorders>
            <w:shd w:val="clear" w:color="auto" w:fill="auto"/>
            <w:noWrap/>
            <w:vAlign w:val="bottom"/>
            <w:hideMark/>
          </w:tcPr>
          <w:p w14:paraId="0C55A3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41.7 (26.7-56.7)</w:t>
            </w:r>
          </w:p>
        </w:tc>
        <w:tc>
          <w:tcPr>
            <w:tcW w:w="1800" w:type="dxa"/>
            <w:tcBorders>
              <w:top w:val="nil"/>
              <w:left w:val="nil"/>
              <w:bottom w:val="nil"/>
              <w:right w:val="nil"/>
            </w:tcBorders>
            <w:shd w:val="clear" w:color="auto" w:fill="auto"/>
            <w:noWrap/>
            <w:vAlign w:val="bottom"/>
            <w:hideMark/>
          </w:tcPr>
          <w:p w14:paraId="4C639E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1921 (1207-2627)</w:t>
            </w:r>
          </w:p>
        </w:tc>
        <w:tc>
          <w:tcPr>
            <w:tcW w:w="1800" w:type="dxa"/>
            <w:tcBorders>
              <w:top w:val="nil"/>
              <w:left w:val="nil"/>
              <w:bottom w:val="nil"/>
              <w:right w:val="nil"/>
            </w:tcBorders>
            <w:shd w:val="clear" w:color="auto" w:fill="auto"/>
            <w:noWrap/>
            <w:vAlign w:val="bottom"/>
            <w:hideMark/>
          </w:tcPr>
          <w:p w14:paraId="24C056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4759 (3046-6414)</w:t>
            </w:r>
          </w:p>
        </w:tc>
      </w:tr>
      <w:tr w:rsidR="00B0760D" w:rsidRPr="00B0760D" w14:paraId="68A30861" w14:textId="77777777" w:rsidTr="00B0760D">
        <w:trPr>
          <w:trHeight w:val="320"/>
        </w:trPr>
        <w:tc>
          <w:tcPr>
            <w:tcW w:w="2524" w:type="dxa"/>
            <w:tcBorders>
              <w:top w:val="nil"/>
              <w:left w:val="nil"/>
              <w:bottom w:val="nil"/>
              <w:right w:val="nil"/>
            </w:tcBorders>
            <w:shd w:val="clear" w:color="auto" w:fill="auto"/>
            <w:noWrap/>
            <w:vAlign w:val="bottom"/>
            <w:hideMark/>
          </w:tcPr>
          <w:p w14:paraId="675C8D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9B980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023CB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36.9 (23.4-50.5)</w:t>
            </w:r>
          </w:p>
        </w:tc>
        <w:tc>
          <w:tcPr>
            <w:tcW w:w="1660" w:type="dxa"/>
            <w:tcBorders>
              <w:top w:val="nil"/>
              <w:left w:val="nil"/>
              <w:bottom w:val="nil"/>
              <w:right w:val="nil"/>
            </w:tcBorders>
            <w:shd w:val="clear" w:color="auto" w:fill="auto"/>
            <w:noWrap/>
            <w:vAlign w:val="bottom"/>
            <w:hideMark/>
          </w:tcPr>
          <w:p w14:paraId="3831F7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41.7 (26.7-56.7)</w:t>
            </w:r>
          </w:p>
        </w:tc>
        <w:tc>
          <w:tcPr>
            <w:tcW w:w="1800" w:type="dxa"/>
            <w:tcBorders>
              <w:top w:val="nil"/>
              <w:left w:val="nil"/>
              <w:bottom w:val="nil"/>
              <w:right w:val="nil"/>
            </w:tcBorders>
            <w:shd w:val="clear" w:color="auto" w:fill="auto"/>
            <w:noWrap/>
            <w:vAlign w:val="bottom"/>
            <w:hideMark/>
          </w:tcPr>
          <w:p w14:paraId="6FE0CB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1921 (1207-2627)</w:t>
            </w:r>
          </w:p>
        </w:tc>
        <w:tc>
          <w:tcPr>
            <w:tcW w:w="1800" w:type="dxa"/>
            <w:tcBorders>
              <w:top w:val="nil"/>
              <w:left w:val="nil"/>
              <w:bottom w:val="nil"/>
              <w:right w:val="nil"/>
            </w:tcBorders>
            <w:shd w:val="clear" w:color="auto" w:fill="auto"/>
            <w:noWrap/>
            <w:vAlign w:val="bottom"/>
            <w:hideMark/>
          </w:tcPr>
          <w:p w14:paraId="1DE802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4759 (3046-6414)</w:t>
            </w:r>
          </w:p>
        </w:tc>
      </w:tr>
      <w:tr w:rsidR="00B0760D" w:rsidRPr="00B0760D" w14:paraId="7AC324B6" w14:textId="77777777" w:rsidTr="00B0760D">
        <w:trPr>
          <w:trHeight w:val="320"/>
        </w:trPr>
        <w:tc>
          <w:tcPr>
            <w:tcW w:w="2524" w:type="dxa"/>
            <w:tcBorders>
              <w:top w:val="nil"/>
              <w:left w:val="nil"/>
              <w:bottom w:val="nil"/>
              <w:right w:val="nil"/>
            </w:tcBorders>
            <w:shd w:val="clear" w:color="auto" w:fill="auto"/>
            <w:noWrap/>
            <w:vAlign w:val="bottom"/>
            <w:hideMark/>
          </w:tcPr>
          <w:p w14:paraId="51856DC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D0F41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92FC6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58F060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18C129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57028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4E5FF3C5" w14:textId="77777777" w:rsidTr="00B0760D">
        <w:trPr>
          <w:trHeight w:val="320"/>
        </w:trPr>
        <w:tc>
          <w:tcPr>
            <w:tcW w:w="2524" w:type="dxa"/>
            <w:tcBorders>
              <w:top w:val="nil"/>
              <w:left w:val="nil"/>
              <w:bottom w:val="nil"/>
              <w:right w:val="nil"/>
            </w:tcBorders>
            <w:shd w:val="clear" w:color="auto" w:fill="auto"/>
            <w:noWrap/>
            <w:vAlign w:val="bottom"/>
            <w:hideMark/>
          </w:tcPr>
          <w:p w14:paraId="2B64417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2F78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82D8D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(6-26)</w:t>
            </w:r>
          </w:p>
        </w:tc>
        <w:tc>
          <w:tcPr>
            <w:tcW w:w="1660" w:type="dxa"/>
            <w:tcBorders>
              <w:top w:val="nil"/>
              <w:left w:val="nil"/>
              <w:bottom w:val="nil"/>
              <w:right w:val="nil"/>
            </w:tcBorders>
            <w:shd w:val="clear" w:color="auto" w:fill="auto"/>
            <w:noWrap/>
            <w:vAlign w:val="bottom"/>
            <w:hideMark/>
          </w:tcPr>
          <w:p w14:paraId="069775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(6.2-25.2)</w:t>
            </w:r>
          </w:p>
        </w:tc>
        <w:tc>
          <w:tcPr>
            <w:tcW w:w="1800" w:type="dxa"/>
            <w:tcBorders>
              <w:top w:val="nil"/>
              <w:left w:val="nil"/>
              <w:bottom w:val="nil"/>
              <w:right w:val="nil"/>
            </w:tcBorders>
            <w:shd w:val="clear" w:color="auto" w:fill="auto"/>
            <w:noWrap/>
            <w:vAlign w:val="bottom"/>
            <w:hideMark/>
          </w:tcPr>
          <w:p w14:paraId="7B8E0B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655 (316-1353)</w:t>
            </w:r>
          </w:p>
        </w:tc>
        <w:tc>
          <w:tcPr>
            <w:tcW w:w="1800" w:type="dxa"/>
            <w:tcBorders>
              <w:top w:val="nil"/>
              <w:left w:val="nil"/>
              <w:bottom w:val="nil"/>
              <w:right w:val="nil"/>
            </w:tcBorders>
            <w:shd w:val="clear" w:color="auto" w:fill="auto"/>
            <w:noWrap/>
            <w:vAlign w:val="bottom"/>
            <w:hideMark/>
          </w:tcPr>
          <w:p w14:paraId="1358BD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1502 (721-2896)</w:t>
            </w:r>
          </w:p>
        </w:tc>
      </w:tr>
      <w:tr w:rsidR="00B0760D" w:rsidRPr="00B0760D" w14:paraId="40F4E029" w14:textId="77777777" w:rsidTr="00B0760D">
        <w:trPr>
          <w:trHeight w:val="320"/>
        </w:trPr>
        <w:tc>
          <w:tcPr>
            <w:tcW w:w="2524" w:type="dxa"/>
            <w:tcBorders>
              <w:top w:val="nil"/>
              <w:left w:val="nil"/>
              <w:bottom w:val="nil"/>
              <w:right w:val="nil"/>
            </w:tcBorders>
            <w:shd w:val="clear" w:color="auto" w:fill="auto"/>
            <w:noWrap/>
            <w:vAlign w:val="bottom"/>
            <w:hideMark/>
          </w:tcPr>
          <w:p w14:paraId="5217B2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1541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47B19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(16.8-30.7)</w:t>
            </w:r>
          </w:p>
        </w:tc>
        <w:tc>
          <w:tcPr>
            <w:tcW w:w="1660" w:type="dxa"/>
            <w:tcBorders>
              <w:top w:val="nil"/>
              <w:left w:val="nil"/>
              <w:bottom w:val="nil"/>
              <w:right w:val="nil"/>
            </w:tcBorders>
            <w:shd w:val="clear" w:color="auto" w:fill="auto"/>
            <w:noWrap/>
            <w:vAlign w:val="bottom"/>
            <w:hideMark/>
          </w:tcPr>
          <w:p w14:paraId="71914B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 (10.7-23.3)</w:t>
            </w:r>
          </w:p>
        </w:tc>
        <w:tc>
          <w:tcPr>
            <w:tcW w:w="1800" w:type="dxa"/>
            <w:tcBorders>
              <w:top w:val="nil"/>
              <w:left w:val="nil"/>
              <w:bottom w:val="nil"/>
              <w:right w:val="nil"/>
            </w:tcBorders>
            <w:shd w:val="clear" w:color="auto" w:fill="auto"/>
            <w:noWrap/>
            <w:vAlign w:val="bottom"/>
            <w:hideMark/>
          </w:tcPr>
          <w:p w14:paraId="6DF967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1216 (873-1613)</w:t>
            </w:r>
          </w:p>
        </w:tc>
        <w:tc>
          <w:tcPr>
            <w:tcW w:w="1800" w:type="dxa"/>
            <w:tcBorders>
              <w:top w:val="nil"/>
              <w:left w:val="nil"/>
              <w:bottom w:val="nil"/>
              <w:right w:val="nil"/>
            </w:tcBorders>
            <w:shd w:val="clear" w:color="auto" w:fill="auto"/>
            <w:noWrap/>
            <w:vAlign w:val="bottom"/>
            <w:hideMark/>
          </w:tcPr>
          <w:p w14:paraId="140FE5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1861 (1234-2647)</w:t>
            </w:r>
          </w:p>
        </w:tc>
      </w:tr>
      <w:tr w:rsidR="00B0760D" w:rsidRPr="00B0760D" w14:paraId="6481EF7A" w14:textId="77777777" w:rsidTr="00B0760D">
        <w:trPr>
          <w:trHeight w:val="320"/>
        </w:trPr>
        <w:tc>
          <w:tcPr>
            <w:tcW w:w="2524" w:type="dxa"/>
            <w:tcBorders>
              <w:top w:val="nil"/>
              <w:left w:val="nil"/>
              <w:bottom w:val="nil"/>
              <w:right w:val="nil"/>
            </w:tcBorders>
            <w:shd w:val="clear" w:color="auto" w:fill="auto"/>
            <w:noWrap/>
            <w:vAlign w:val="bottom"/>
            <w:hideMark/>
          </w:tcPr>
          <w:p w14:paraId="0D4852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9858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19322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(12.9-15.1)</w:t>
            </w:r>
          </w:p>
        </w:tc>
        <w:tc>
          <w:tcPr>
            <w:tcW w:w="1660" w:type="dxa"/>
            <w:tcBorders>
              <w:top w:val="nil"/>
              <w:left w:val="nil"/>
              <w:bottom w:val="nil"/>
              <w:right w:val="nil"/>
            </w:tcBorders>
            <w:shd w:val="clear" w:color="auto" w:fill="auto"/>
            <w:noWrap/>
            <w:vAlign w:val="bottom"/>
            <w:hideMark/>
          </w:tcPr>
          <w:p w14:paraId="748F84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(12.8-15.7)</w:t>
            </w:r>
          </w:p>
        </w:tc>
        <w:tc>
          <w:tcPr>
            <w:tcW w:w="1800" w:type="dxa"/>
            <w:tcBorders>
              <w:top w:val="nil"/>
              <w:left w:val="nil"/>
              <w:bottom w:val="nil"/>
              <w:right w:val="nil"/>
            </w:tcBorders>
            <w:shd w:val="clear" w:color="auto" w:fill="auto"/>
            <w:noWrap/>
            <w:vAlign w:val="bottom"/>
            <w:hideMark/>
          </w:tcPr>
          <w:p w14:paraId="40DFD7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731 (667-795)</w:t>
            </w:r>
          </w:p>
        </w:tc>
        <w:tc>
          <w:tcPr>
            <w:tcW w:w="1800" w:type="dxa"/>
            <w:tcBorders>
              <w:top w:val="nil"/>
              <w:left w:val="nil"/>
              <w:bottom w:val="nil"/>
              <w:right w:val="nil"/>
            </w:tcBorders>
            <w:shd w:val="clear" w:color="auto" w:fill="auto"/>
            <w:noWrap/>
            <w:vAlign w:val="bottom"/>
            <w:hideMark/>
          </w:tcPr>
          <w:p w14:paraId="6665A5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1629 (1475-1787)</w:t>
            </w:r>
          </w:p>
        </w:tc>
      </w:tr>
      <w:tr w:rsidR="00B0760D" w:rsidRPr="00B0760D" w14:paraId="08DDF431" w14:textId="77777777" w:rsidTr="00B0760D">
        <w:trPr>
          <w:trHeight w:val="320"/>
        </w:trPr>
        <w:tc>
          <w:tcPr>
            <w:tcW w:w="2524" w:type="dxa"/>
            <w:tcBorders>
              <w:top w:val="nil"/>
              <w:left w:val="nil"/>
              <w:bottom w:val="nil"/>
              <w:right w:val="nil"/>
            </w:tcBorders>
            <w:shd w:val="clear" w:color="auto" w:fill="auto"/>
            <w:noWrap/>
            <w:vAlign w:val="bottom"/>
            <w:hideMark/>
          </w:tcPr>
          <w:p w14:paraId="67CD09F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0513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DCE4C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(3.6-9.1)</w:t>
            </w:r>
          </w:p>
        </w:tc>
        <w:tc>
          <w:tcPr>
            <w:tcW w:w="1660" w:type="dxa"/>
            <w:tcBorders>
              <w:top w:val="nil"/>
              <w:left w:val="nil"/>
              <w:bottom w:val="nil"/>
              <w:right w:val="nil"/>
            </w:tcBorders>
            <w:shd w:val="clear" w:color="auto" w:fill="auto"/>
            <w:noWrap/>
            <w:vAlign w:val="bottom"/>
            <w:hideMark/>
          </w:tcPr>
          <w:p w14:paraId="0E6025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(9.9-20.1)</w:t>
            </w:r>
          </w:p>
        </w:tc>
        <w:tc>
          <w:tcPr>
            <w:tcW w:w="1800" w:type="dxa"/>
            <w:tcBorders>
              <w:top w:val="nil"/>
              <w:left w:val="nil"/>
              <w:bottom w:val="nil"/>
              <w:right w:val="nil"/>
            </w:tcBorders>
            <w:shd w:val="clear" w:color="auto" w:fill="auto"/>
            <w:noWrap/>
            <w:vAlign w:val="bottom"/>
            <w:hideMark/>
          </w:tcPr>
          <w:p w14:paraId="1995D4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285 (183-471)</w:t>
            </w:r>
          </w:p>
        </w:tc>
        <w:tc>
          <w:tcPr>
            <w:tcW w:w="1800" w:type="dxa"/>
            <w:tcBorders>
              <w:top w:val="nil"/>
              <w:left w:val="nil"/>
              <w:bottom w:val="nil"/>
              <w:right w:val="nil"/>
            </w:tcBorders>
            <w:shd w:val="clear" w:color="auto" w:fill="auto"/>
            <w:noWrap/>
            <w:vAlign w:val="bottom"/>
            <w:hideMark/>
          </w:tcPr>
          <w:p w14:paraId="240FAF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1612 (1117-2335)</w:t>
            </w:r>
          </w:p>
        </w:tc>
      </w:tr>
      <w:tr w:rsidR="00B0760D" w:rsidRPr="00B0760D" w14:paraId="2A4CEAC6" w14:textId="77777777" w:rsidTr="00B0760D">
        <w:trPr>
          <w:trHeight w:val="320"/>
        </w:trPr>
        <w:tc>
          <w:tcPr>
            <w:tcW w:w="2524" w:type="dxa"/>
            <w:tcBorders>
              <w:top w:val="nil"/>
              <w:left w:val="nil"/>
              <w:bottom w:val="nil"/>
              <w:right w:val="nil"/>
            </w:tcBorders>
            <w:shd w:val="clear" w:color="auto" w:fill="auto"/>
            <w:noWrap/>
            <w:vAlign w:val="bottom"/>
            <w:hideMark/>
          </w:tcPr>
          <w:p w14:paraId="45EDB96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EE17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7F56D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(0.1-0.5)</w:t>
            </w:r>
          </w:p>
        </w:tc>
        <w:tc>
          <w:tcPr>
            <w:tcW w:w="1660" w:type="dxa"/>
            <w:tcBorders>
              <w:top w:val="nil"/>
              <w:left w:val="nil"/>
              <w:bottom w:val="nil"/>
              <w:right w:val="nil"/>
            </w:tcBorders>
            <w:shd w:val="clear" w:color="auto" w:fill="auto"/>
            <w:noWrap/>
            <w:vAlign w:val="bottom"/>
            <w:hideMark/>
          </w:tcPr>
          <w:p w14:paraId="6D846B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(0.8-3.3)</w:t>
            </w:r>
          </w:p>
        </w:tc>
        <w:tc>
          <w:tcPr>
            <w:tcW w:w="1800" w:type="dxa"/>
            <w:tcBorders>
              <w:top w:val="nil"/>
              <w:left w:val="nil"/>
              <w:bottom w:val="nil"/>
              <w:right w:val="nil"/>
            </w:tcBorders>
            <w:shd w:val="clear" w:color="auto" w:fill="auto"/>
            <w:noWrap/>
            <w:vAlign w:val="bottom"/>
            <w:hideMark/>
          </w:tcPr>
          <w:p w14:paraId="0C178B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(6-26)</w:t>
            </w:r>
          </w:p>
        </w:tc>
        <w:tc>
          <w:tcPr>
            <w:tcW w:w="1800" w:type="dxa"/>
            <w:tcBorders>
              <w:top w:val="nil"/>
              <w:left w:val="nil"/>
              <w:bottom w:val="nil"/>
              <w:right w:val="nil"/>
            </w:tcBorders>
            <w:shd w:val="clear" w:color="auto" w:fill="auto"/>
            <w:noWrap/>
            <w:vAlign w:val="bottom"/>
            <w:hideMark/>
          </w:tcPr>
          <w:p w14:paraId="7E4EA6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(86-376)</w:t>
            </w:r>
          </w:p>
        </w:tc>
      </w:tr>
      <w:tr w:rsidR="00B0760D" w:rsidRPr="00B0760D" w14:paraId="229041C6" w14:textId="77777777" w:rsidTr="00B0760D">
        <w:trPr>
          <w:trHeight w:val="320"/>
        </w:trPr>
        <w:tc>
          <w:tcPr>
            <w:tcW w:w="2524" w:type="dxa"/>
            <w:tcBorders>
              <w:top w:val="nil"/>
              <w:left w:val="nil"/>
              <w:bottom w:val="nil"/>
              <w:right w:val="nil"/>
            </w:tcBorders>
            <w:shd w:val="clear" w:color="auto" w:fill="auto"/>
            <w:noWrap/>
            <w:vAlign w:val="bottom"/>
            <w:hideMark/>
          </w:tcPr>
          <w:p w14:paraId="63D77BC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B476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24369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(2.8-3.3)</w:t>
            </w:r>
          </w:p>
        </w:tc>
        <w:tc>
          <w:tcPr>
            <w:tcW w:w="1660" w:type="dxa"/>
            <w:tcBorders>
              <w:top w:val="nil"/>
              <w:left w:val="nil"/>
              <w:bottom w:val="nil"/>
              <w:right w:val="nil"/>
            </w:tcBorders>
            <w:shd w:val="clear" w:color="auto" w:fill="auto"/>
            <w:noWrap/>
            <w:vAlign w:val="bottom"/>
            <w:hideMark/>
          </w:tcPr>
          <w:p w14:paraId="3F21AA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(2.9-3.5)</w:t>
            </w:r>
          </w:p>
        </w:tc>
        <w:tc>
          <w:tcPr>
            <w:tcW w:w="1800" w:type="dxa"/>
            <w:tcBorders>
              <w:top w:val="nil"/>
              <w:left w:val="nil"/>
              <w:bottom w:val="nil"/>
              <w:right w:val="nil"/>
            </w:tcBorders>
            <w:shd w:val="clear" w:color="auto" w:fill="auto"/>
            <w:noWrap/>
            <w:vAlign w:val="bottom"/>
            <w:hideMark/>
          </w:tcPr>
          <w:p w14:paraId="0983CE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 (145-175)</w:t>
            </w:r>
          </w:p>
        </w:tc>
        <w:tc>
          <w:tcPr>
            <w:tcW w:w="1800" w:type="dxa"/>
            <w:tcBorders>
              <w:top w:val="nil"/>
              <w:left w:val="nil"/>
              <w:bottom w:val="nil"/>
              <w:right w:val="nil"/>
            </w:tcBorders>
            <w:shd w:val="clear" w:color="auto" w:fill="auto"/>
            <w:noWrap/>
            <w:vAlign w:val="bottom"/>
            <w:hideMark/>
          </w:tcPr>
          <w:p w14:paraId="209581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364 (325-408)</w:t>
            </w:r>
          </w:p>
        </w:tc>
      </w:tr>
      <w:tr w:rsidR="00B0760D" w:rsidRPr="00B0760D" w14:paraId="1ACE0609" w14:textId="77777777" w:rsidTr="00B0760D">
        <w:trPr>
          <w:trHeight w:val="320"/>
        </w:trPr>
        <w:tc>
          <w:tcPr>
            <w:tcW w:w="2524" w:type="dxa"/>
            <w:tcBorders>
              <w:top w:val="nil"/>
              <w:left w:val="nil"/>
              <w:bottom w:val="nil"/>
              <w:right w:val="nil"/>
            </w:tcBorders>
            <w:shd w:val="clear" w:color="auto" w:fill="auto"/>
            <w:noWrap/>
            <w:vAlign w:val="bottom"/>
            <w:hideMark/>
          </w:tcPr>
          <w:p w14:paraId="133807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92BF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3CFCB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55CA58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(1.2-1.6)</w:t>
            </w:r>
          </w:p>
        </w:tc>
        <w:tc>
          <w:tcPr>
            <w:tcW w:w="1800" w:type="dxa"/>
            <w:tcBorders>
              <w:top w:val="nil"/>
              <w:left w:val="nil"/>
              <w:bottom w:val="nil"/>
              <w:right w:val="nil"/>
            </w:tcBorders>
            <w:shd w:val="clear" w:color="auto" w:fill="auto"/>
            <w:noWrap/>
            <w:vAlign w:val="bottom"/>
            <w:hideMark/>
          </w:tcPr>
          <w:p w14:paraId="4EB7EF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(60-75)</w:t>
            </w:r>
          </w:p>
        </w:tc>
        <w:tc>
          <w:tcPr>
            <w:tcW w:w="1800" w:type="dxa"/>
            <w:tcBorders>
              <w:top w:val="nil"/>
              <w:left w:val="nil"/>
              <w:bottom w:val="nil"/>
              <w:right w:val="nil"/>
            </w:tcBorders>
            <w:shd w:val="clear" w:color="auto" w:fill="auto"/>
            <w:noWrap/>
            <w:vAlign w:val="bottom"/>
            <w:hideMark/>
          </w:tcPr>
          <w:p w14:paraId="015AFD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(142-181)</w:t>
            </w:r>
          </w:p>
        </w:tc>
      </w:tr>
      <w:tr w:rsidR="00B0760D" w:rsidRPr="00B0760D" w14:paraId="7D973112" w14:textId="77777777" w:rsidTr="00B0760D">
        <w:trPr>
          <w:trHeight w:val="320"/>
        </w:trPr>
        <w:tc>
          <w:tcPr>
            <w:tcW w:w="2524" w:type="dxa"/>
            <w:tcBorders>
              <w:top w:val="nil"/>
              <w:left w:val="nil"/>
              <w:bottom w:val="nil"/>
              <w:right w:val="nil"/>
            </w:tcBorders>
            <w:shd w:val="clear" w:color="auto" w:fill="auto"/>
            <w:noWrap/>
            <w:vAlign w:val="bottom"/>
            <w:hideMark/>
          </w:tcPr>
          <w:p w14:paraId="6CCA532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E5A4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CE0C4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(0.6-1.1)</w:t>
            </w:r>
          </w:p>
        </w:tc>
        <w:tc>
          <w:tcPr>
            <w:tcW w:w="1660" w:type="dxa"/>
            <w:tcBorders>
              <w:top w:val="nil"/>
              <w:left w:val="nil"/>
              <w:bottom w:val="nil"/>
              <w:right w:val="nil"/>
            </w:tcBorders>
            <w:shd w:val="clear" w:color="auto" w:fill="auto"/>
            <w:noWrap/>
            <w:vAlign w:val="bottom"/>
            <w:hideMark/>
          </w:tcPr>
          <w:p w14:paraId="25DAA9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(0.7-1.2)</w:t>
            </w:r>
          </w:p>
        </w:tc>
        <w:tc>
          <w:tcPr>
            <w:tcW w:w="1800" w:type="dxa"/>
            <w:tcBorders>
              <w:top w:val="nil"/>
              <w:left w:val="nil"/>
              <w:bottom w:val="nil"/>
              <w:right w:val="nil"/>
            </w:tcBorders>
            <w:shd w:val="clear" w:color="auto" w:fill="auto"/>
            <w:noWrap/>
            <w:vAlign w:val="bottom"/>
            <w:hideMark/>
          </w:tcPr>
          <w:p w14:paraId="50A8AB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(33-56)</w:t>
            </w:r>
          </w:p>
        </w:tc>
        <w:tc>
          <w:tcPr>
            <w:tcW w:w="1800" w:type="dxa"/>
            <w:tcBorders>
              <w:top w:val="nil"/>
              <w:left w:val="nil"/>
              <w:bottom w:val="nil"/>
              <w:right w:val="nil"/>
            </w:tcBorders>
            <w:shd w:val="clear" w:color="auto" w:fill="auto"/>
            <w:noWrap/>
            <w:vAlign w:val="bottom"/>
            <w:hideMark/>
          </w:tcPr>
          <w:p w14:paraId="71DB1A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(83-144)</w:t>
            </w:r>
          </w:p>
        </w:tc>
      </w:tr>
      <w:tr w:rsidR="00B0760D" w:rsidRPr="00B0760D" w14:paraId="7699219D" w14:textId="77777777" w:rsidTr="00B0760D">
        <w:trPr>
          <w:trHeight w:val="320"/>
        </w:trPr>
        <w:tc>
          <w:tcPr>
            <w:tcW w:w="2524" w:type="dxa"/>
            <w:tcBorders>
              <w:top w:val="nil"/>
              <w:left w:val="nil"/>
              <w:bottom w:val="nil"/>
              <w:right w:val="nil"/>
            </w:tcBorders>
            <w:shd w:val="clear" w:color="auto" w:fill="auto"/>
            <w:noWrap/>
            <w:vAlign w:val="bottom"/>
            <w:hideMark/>
          </w:tcPr>
          <w:p w14:paraId="2C427E3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F1F0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59EB9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053050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297F87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w:t>
            </w:r>
          </w:p>
        </w:tc>
        <w:tc>
          <w:tcPr>
            <w:tcW w:w="1800" w:type="dxa"/>
            <w:tcBorders>
              <w:top w:val="nil"/>
              <w:left w:val="nil"/>
              <w:bottom w:val="nil"/>
              <w:right w:val="nil"/>
            </w:tcBorders>
            <w:shd w:val="clear" w:color="auto" w:fill="auto"/>
            <w:noWrap/>
            <w:vAlign w:val="bottom"/>
            <w:hideMark/>
          </w:tcPr>
          <w:p w14:paraId="1C835D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(4-10)</w:t>
            </w:r>
          </w:p>
        </w:tc>
      </w:tr>
      <w:tr w:rsidR="00B0760D" w:rsidRPr="00B0760D" w14:paraId="47772395" w14:textId="77777777" w:rsidTr="00B0760D">
        <w:trPr>
          <w:trHeight w:val="320"/>
        </w:trPr>
        <w:tc>
          <w:tcPr>
            <w:tcW w:w="2524" w:type="dxa"/>
            <w:tcBorders>
              <w:top w:val="nil"/>
              <w:left w:val="nil"/>
              <w:bottom w:val="nil"/>
              <w:right w:val="nil"/>
            </w:tcBorders>
            <w:shd w:val="clear" w:color="auto" w:fill="auto"/>
            <w:noWrap/>
            <w:vAlign w:val="bottom"/>
            <w:hideMark/>
          </w:tcPr>
          <w:p w14:paraId="6BAB87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Mauritania</w:t>
            </w:r>
          </w:p>
        </w:tc>
        <w:tc>
          <w:tcPr>
            <w:tcW w:w="2180" w:type="dxa"/>
            <w:tcBorders>
              <w:top w:val="nil"/>
              <w:left w:val="nil"/>
              <w:bottom w:val="nil"/>
              <w:right w:val="nil"/>
            </w:tcBorders>
            <w:shd w:val="clear" w:color="auto" w:fill="auto"/>
            <w:noWrap/>
            <w:vAlign w:val="bottom"/>
            <w:hideMark/>
          </w:tcPr>
          <w:p w14:paraId="2E8123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B4D50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(62.2-83.6)</w:t>
            </w:r>
          </w:p>
        </w:tc>
        <w:tc>
          <w:tcPr>
            <w:tcW w:w="1660" w:type="dxa"/>
            <w:tcBorders>
              <w:top w:val="nil"/>
              <w:left w:val="nil"/>
              <w:bottom w:val="nil"/>
              <w:right w:val="nil"/>
            </w:tcBorders>
            <w:shd w:val="clear" w:color="auto" w:fill="auto"/>
            <w:noWrap/>
            <w:vAlign w:val="bottom"/>
            <w:hideMark/>
          </w:tcPr>
          <w:p w14:paraId="501D2B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79.3 (69.2-88.9)</w:t>
            </w:r>
          </w:p>
        </w:tc>
        <w:tc>
          <w:tcPr>
            <w:tcW w:w="1800" w:type="dxa"/>
            <w:tcBorders>
              <w:top w:val="nil"/>
              <w:left w:val="nil"/>
              <w:bottom w:val="nil"/>
              <w:right w:val="nil"/>
            </w:tcBorders>
            <w:shd w:val="clear" w:color="auto" w:fill="auto"/>
            <w:noWrap/>
            <w:vAlign w:val="bottom"/>
            <w:hideMark/>
          </w:tcPr>
          <w:p w14:paraId="0A293C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1123 (969-1302)</w:t>
            </w:r>
          </w:p>
        </w:tc>
        <w:tc>
          <w:tcPr>
            <w:tcW w:w="1800" w:type="dxa"/>
            <w:tcBorders>
              <w:top w:val="nil"/>
              <w:left w:val="nil"/>
              <w:bottom w:val="nil"/>
              <w:right w:val="nil"/>
            </w:tcBorders>
            <w:shd w:val="clear" w:color="auto" w:fill="auto"/>
            <w:noWrap/>
            <w:vAlign w:val="bottom"/>
            <w:hideMark/>
          </w:tcPr>
          <w:p w14:paraId="6B055A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1383 (1214-1556)</w:t>
            </w:r>
          </w:p>
        </w:tc>
      </w:tr>
      <w:tr w:rsidR="00B0760D" w:rsidRPr="00B0760D" w14:paraId="76E37929" w14:textId="77777777" w:rsidTr="00B0760D">
        <w:trPr>
          <w:trHeight w:val="320"/>
        </w:trPr>
        <w:tc>
          <w:tcPr>
            <w:tcW w:w="2524" w:type="dxa"/>
            <w:tcBorders>
              <w:top w:val="nil"/>
              <w:left w:val="nil"/>
              <w:bottom w:val="nil"/>
              <w:right w:val="nil"/>
            </w:tcBorders>
            <w:shd w:val="clear" w:color="auto" w:fill="auto"/>
            <w:noWrap/>
            <w:vAlign w:val="bottom"/>
            <w:hideMark/>
          </w:tcPr>
          <w:p w14:paraId="409CEF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89FE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BF2D8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 (26-35.8)</w:t>
            </w:r>
          </w:p>
        </w:tc>
        <w:tc>
          <w:tcPr>
            <w:tcW w:w="1660" w:type="dxa"/>
            <w:tcBorders>
              <w:top w:val="nil"/>
              <w:left w:val="nil"/>
              <w:bottom w:val="nil"/>
              <w:right w:val="nil"/>
            </w:tcBorders>
            <w:shd w:val="clear" w:color="auto" w:fill="auto"/>
            <w:noWrap/>
            <w:vAlign w:val="bottom"/>
            <w:hideMark/>
          </w:tcPr>
          <w:p w14:paraId="3E796F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(22.9-34.9)</w:t>
            </w:r>
          </w:p>
        </w:tc>
        <w:tc>
          <w:tcPr>
            <w:tcW w:w="1800" w:type="dxa"/>
            <w:tcBorders>
              <w:top w:val="nil"/>
              <w:left w:val="nil"/>
              <w:bottom w:val="nil"/>
              <w:right w:val="nil"/>
            </w:tcBorders>
            <w:shd w:val="clear" w:color="auto" w:fill="auto"/>
            <w:noWrap/>
            <w:vAlign w:val="bottom"/>
            <w:hideMark/>
          </w:tcPr>
          <w:p w14:paraId="53BBC0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496 (400-561)</w:t>
            </w:r>
          </w:p>
        </w:tc>
        <w:tc>
          <w:tcPr>
            <w:tcW w:w="1800" w:type="dxa"/>
            <w:tcBorders>
              <w:top w:val="nil"/>
              <w:left w:val="nil"/>
              <w:bottom w:val="nil"/>
              <w:right w:val="nil"/>
            </w:tcBorders>
            <w:shd w:val="clear" w:color="auto" w:fill="auto"/>
            <w:noWrap/>
            <w:vAlign w:val="bottom"/>
            <w:hideMark/>
          </w:tcPr>
          <w:p w14:paraId="64D914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520 (402-609)</w:t>
            </w:r>
          </w:p>
        </w:tc>
      </w:tr>
      <w:tr w:rsidR="00B0760D" w:rsidRPr="00B0760D" w14:paraId="553AE193" w14:textId="77777777" w:rsidTr="00B0760D">
        <w:trPr>
          <w:trHeight w:val="320"/>
        </w:trPr>
        <w:tc>
          <w:tcPr>
            <w:tcW w:w="2524" w:type="dxa"/>
            <w:tcBorders>
              <w:top w:val="nil"/>
              <w:left w:val="nil"/>
              <w:bottom w:val="nil"/>
              <w:right w:val="nil"/>
            </w:tcBorders>
            <w:shd w:val="clear" w:color="auto" w:fill="auto"/>
            <w:noWrap/>
            <w:vAlign w:val="bottom"/>
            <w:hideMark/>
          </w:tcPr>
          <w:p w14:paraId="0FAC01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C04D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06829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(15.9-28.1)</w:t>
            </w:r>
          </w:p>
        </w:tc>
        <w:tc>
          <w:tcPr>
            <w:tcW w:w="1660" w:type="dxa"/>
            <w:tcBorders>
              <w:top w:val="nil"/>
              <w:left w:val="nil"/>
              <w:bottom w:val="nil"/>
              <w:right w:val="nil"/>
            </w:tcBorders>
            <w:shd w:val="clear" w:color="auto" w:fill="auto"/>
            <w:noWrap/>
            <w:vAlign w:val="bottom"/>
            <w:hideMark/>
          </w:tcPr>
          <w:p w14:paraId="670207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21.8 (16.2-28.7)</w:t>
            </w:r>
          </w:p>
        </w:tc>
        <w:tc>
          <w:tcPr>
            <w:tcW w:w="1800" w:type="dxa"/>
            <w:tcBorders>
              <w:top w:val="nil"/>
              <w:left w:val="nil"/>
              <w:bottom w:val="nil"/>
              <w:right w:val="nil"/>
            </w:tcBorders>
            <w:shd w:val="clear" w:color="auto" w:fill="auto"/>
            <w:noWrap/>
            <w:vAlign w:val="bottom"/>
            <w:hideMark/>
          </w:tcPr>
          <w:p w14:paraId="53D984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335 (248-434)</w:t>
            </w:r>
          </w:p>
        </w:tc>
        <w:tc>
          <w:tcPr>
            <w:tcW w:w="1800" w:type="dxa"/>
            <w:tcBorders>
              <w:top w:val="nil"/>
              <w:left w:val="nil"/>
              <w:bottom w:val="nil"/>
              <w:right w:val="nil"/>
            </w:tcBorders>
            <w:shd w:val="clear" w:color="auto" w:fill="auto"/>
            <w:noWrap/>
            <w:vAlign w:val="bottom"/>
            <w:hideMark/>
          </w:tcPr>
          <w:p w14:paraId="5AB10C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378 (282-498)</w:t>
            </w:r>
          </w:p>
        </w:tc>
      </w:tr>
      <w:tr w:rsidR="00B0760D" w:rsidRPr="00B0760D" w14:paraId="7FA91A4A" w14:textId="77777777" w:rsidTr="00B0760D">
        <w:trPr>
          <w:trHeight w:val="320"/>
        </w:trPr>
        <w:tc>
          <w:tcPr>
            <w:tcW w:w="2524" w:type="dxa"/>
            <w:tcBorders>
              <w:top w:val="nil"/>
              <w:left w:val="nil"/>
              <w:bottom w:val="nil"/>
              <w:right w:val="nil"/>
            </w:tcBorders>
            <w:shd w:val="clear" w:color="auto" w:fill="auto"/>
            <w:noWrap/>
            <w:vAlign w:val="bottom"/>
            <w:hideMark/>
          </w:tcPr>
          <w:p w14:paraId="4EEC9D4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5A23E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B1F30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(9.3-17.4)</w:t>
            </w:r>
          </w:p>
        </w:tc>
        <w:tc>
          <w:tcPr>
            <w:tcW w:w="1660" w:type="dxa"/>
            <w:tcBorders>
              <w:top w:val="nil"/>
              <w:left w:val="nil"/>
              <w:bottom w:val="nil"/>
              <w:right w:val="nil"/>
            </w:tcBorders>
            <w:shd w:val="clear" w:color="auto" w:fill="auto"/>
            <w:noWrap/>
            <w:vAlign w:val="bottom"/>
            <w:hideMark/>
          </w:tcPr>
          <w:p w14:paraId="66A6B0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(7.8-14.6)</w:t>
            </w:r>
          </w:p>
        </w:tc>
        <w:tc>
          <w:tcPr>
            <w:tcW w:w="1800" w:type="dxa"/>
            <w:tcBorders>
              <w:top w:val="nil"/>
              <w:left w:val="nil"/>
              <w:bottom w:val="nil"/>
              <w:right w:val="nil"/>
            </w:tcBorders>
            <w:shd w:val="clear" w:color="auto" w:fill="auto"/>
            <w:noWrap/>
            <w:vAlign w:val="bottom"/>
            <w:hideMark/>
          </w:tcPr>
          <w:p w14:paraId="23C181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 (146-269)</w:t>
            </w:r>
          </w:p>
        </w:tc>
        <w:tc>
          <w:tcPr>
            <w:tcW w:w="1800" w:type="dxa"/>
            <w:tcBorders>
              <w:top w:val="nil"/>
              <w:left w:val="nil"/>
              <w:bottom w:val="nil"/>
              <w:right w:val="nil"/>
            </w:tcBorders>
            <w:shd w:val="clear" w:color="auto" w:fill="auto"/>
            <w:noWrap/>
            <w:vAlign w:val="bottom"/>
            <w:hideMark/>
          </w:tcPr>
          <w:p w14:paraId="519296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(136-255)</w:t>
            </w:r>
          </w:p>
        </w:tc>
      </w:tr>
      <w:tr w:rsidR="00B0760D" w:rsidRPr="00B0760D" w14:paraId="121F211E" w14:textId="77777777" w:rsidTr="00B0760D">
        <w:trPr>
          <w:trHeight w:val="320"/>
        </w:trPr>
        <w:tc>
          <w:tcPr>
            <w:tcW w:w="2524" w:type="dxa"/>
            <w:tcBorders>
              <w:top w:val="nil"/>
              <w:left w:val="nil"/>
              <w:bottom w:val="nil"/>
              <w:right w:val="nil"/>
            </w:tcBorders>
            <w:shd w:val="clear" w:color="auto" w:fill="auto"/>
            <w:noWrap/>
            <w:vAlign w:val="bottom"/>
            <w:hideMark/>
          </w:tcPr>
          <w:p w14:paraId="156282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F34EE1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C9FE6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(7.6-14.1)</w:t>
            </w:r>
          </w:p>
        </w:tc>
        <w:tc>
          <w:tcPr>
            <w:tcW w:w="1660" w:type="dxa"/>
            <w:tcBorders>
              <w:top w:val="nil"/>
              <w:left w:val="nil"/>
              <w:bottom w:val="nil"/>
              <w:right w:val="nil"/>
            </w:tcBorders>
            <w:shd w:val="clear" w:color="auto" w:fill="auto"/>
            <w:noWrap/>
            <w:vAlign w:val="bottom"/>
            <w:hideMark/>
          </w:tcPr>
          <w:p w14:paraId="0D5FF1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(9.3-17.2)</w:t>
            </w:r>
          </w:p>
        </w:tc>
        <w:tc>
          <w:tcPr>
            <w:tcW w:w="1800" w:type="dxa"/>
            <w:tcBorders>
              <w:top w:val="nil"/>
              <w:left w:val="nil"/>
              <w:bottom w:val="nil"/>
              <w:right w:val="nil"/>
            </w:tcBorders>
            <w:shd w:val="clear" w:color="auto" w:fill="auto"/>
            <w:noWrap/>
            <w:vAlign w:val="bottom"/>
            <w:hideMark/>
          </w:tcPr>
          <w:p w14:paraId="34B61B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(117-218)</w:t>
            </w:r>
          </w:p>
        </w:tc>
        <w:tc>
          <w:tcPr>
            <w:tcW w:w="1800" w:type="dxa"/>
            <w:tcBorders>
              <w:top w:val="nil"/>
              <w:left w:val="nil"/>
              <w:bottom w:val="nil"/>
              <w:right w:val="nil"/>
            </w:tcBorders>
            <w:shd w:val="clear" w:color="auto" w:fill="auto"/>
            <w:noWrap/>
            <w:vAlign w:val="bottom"/>
            <w:hideMark/>
          </w:tcPr>
          <w:p w14:paraId="493BB1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222 (163-300)</w:t>
            </w:r>
          </w:p>
        </w:tc>
      </w:tr>
      <w:tr w:rsidR="00B0760D" w:rsidRPr="00B0760D" w14:paraId="65E8B1E3" w14:textId="77777777" w:rsidTr="00B0760D">
        <w:trPr>
          <w:trHeight w:val="320"/>
        </w:trPr>
        <w:tc>
          <w:tcPr>
            <w:tcW w:w="2524" w:type="dxa"/>
            <w:tcBorders>
              <w:top w:val="nil"/>
              <w:left w:val="nil"/>
              <w:bottom w:val="nil"/>
              <w:right w:val="nil"/>
            </w:tcBorders>
            <w:shd w:val="clear" w:color="auto" w:fill="auto"/>
            <w:noWrap/>
            <w:vAlign w:val="bottom"/>
            <w:hideMark/>
          </w:tcPr>
          <w:p w14:paraId="4F4633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40BF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60A70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33.5 (12.5-61.2)</w:t>
            </w:r>
          </w:p>
        </w:tc>
        <w:tc>
          <w:tcPr>
            <w:tcW w:w="1660" w:type="dxa"/>
            <w:tcBorders>
              <w:top w:val="nil"/>
              <w:left w:val="nil"/>
              <w:bottom w:val="nil"/>
              <w:right w:val="nil"/>
            </w:tcBorders>
            <w:shd w:val="clear" w:color="auto" w:fill="auto"/>
            <w:noWrap/>
            <w:vAlign w:val="bottom"/>
            <w:hideMark/>
          </w:tcPr>
          <w:p w14:paraId="0991F4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38.6 (14.9-67.5)</w:t>
            </w:r>
          </w:p>
        </w:tc>
        <w:tc>
          <w:tcPr>
            <w:tcW w:w="1800" w:type="dxa"/>
            <w:tcBorders>
              <w:top w:val="nil"/>
              <w:left w:val="nil"/>
              <w:bottom w:val="nil"/>
              <w:right w:val="nil"/>
            </w:tcBorders>
            <w:shd w:val="clear" w:color="auto" w:fill="auto"/>
            <w:noWrap/>
            <w:vAlign w:val="bottom"/>
            <w:hideMark/>
          </w:tcPr>
          <w:p w14:paraId="3F6316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520 (194-950)</w:t>
            </w:r>
          </w:p>
        </w:tc>
        <w:tc>
          <w:tcPr>
            <w:tcW w:w="1800" w:type="dxa"/>
            <w:tcBorders>
              <w:top w:val="nil"/>
              <w:left w:val="nil"/>
              <w:bottom w:val="nil"/>
              <w:right w:val="nil"/>
            </w:tcBorders>
            <w:shd w:val="clear" w:color="auto" w:fill="auto"/>
            <w:noWrap/>
            <w:vAlign w:val="bottom"/>
            <w:hideMark/>
          </w:tcPr>
          <w:p w14:paraId="5757FF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668 (261-1167)</w:t>
            </w:r>
          </w:p>
        </w:tc>
      </w:tr>
      <w:tr w:rsidR="00B0760D" w:rsidRPr="00B0760D" w14:paraId="0DA17C5A" w14:textId="77777777" w:rsidTr="00B0760D">
        <w:trPr>
          <w:trHeight w:val="320"/>
        </w:trPr>
        <w:tc>
          <w:tcPr>
            <w:tcW w:w="2524" w:type="dxa"/>
            <w:tcBorders>
              <w:top w:val="nil"/>
              <w:left w:val="nil"/>
              <w:bottom w:val="nil"/>
              <w:right w:val="nil"/>
            </w:tcBorders>
            <w:shd w:val="clear" w:color="auto" w:fill="auto"/>
            <w:noWrap/>
            <w:vAlign w:val="bottom"/>
            <w:hideMark/>
          </w:tcPr>
          <w:p w14:paraId="2AFD37A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4D6B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82863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(8.6-16)</w:t>
            </w:r>
          </w:p>
        </w:tc>
        <w:tc>
          <w:tcPr>
            <w:tcW w:w="1660" w:type="dxa"/>
            <w:tcBorders>
              <w:top w:val="nil"/>
              <w:left w:val="nil"/>
              <w:bottom w:val="nil"/>
              <w:right w:val="nil"/>
            </w:tcBorders>
            <w:shd w:val="clear" w:color="auto" w:fill="auto"/>
            <w:noWrap/>
            <w:vAlign w:val="bottom"/>
            <w:hideMark/>
          </w:tcPr>
          <w:p w14:paraId="706DB5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(5.8-13.2)</w:t>
            </w:r>
          </w:p>
        </w:tc>
        <w:tc>
          <w:tcPr>
            <w:tcW w:w="1800" w:type="dxa"/>
            <w:tcBorders>
              <w:top w:val="nil"/>
              <w:left w:val="nil"/>
              <w:bottom w:val="nil"/>
              <w:right w:val="nil"/>
            </w:tcBorders>
            <w:shd w:val="clear" w:color="auto" w:fill="auto"/>
            <w:noWrap/>
            <w:vAlign w:val="bottom"/>
            <w:hideMark/>
          </w:tcPr>
          <w:p w14:paraId="3BDBDB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(132-250)</w:t>
            </w:r>
          </w:p>
        </w:tc>
        <w:tc>
          <w:tcPr>
            <w:tcW w:w="1800" w:type="dxa"/>
            <w:tcBorders>
              <w:top w:val="nil"/>
              <w:left w:val="nil"/>
              <w:bottom w:val="nil"/>
              <w:right w:val="nil"/>
            </w:tcBorders>
            <w:shd w:val="clear" w:color="auto" w:fill="auto"/>
            <w:noWrap/>
            <w:vAlign w:val="bottom"/>
            <w:hideMark/>
          </w:tcPr>
          <w:p w14:paraId="7C7773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 (100-229)</w:t>
            </w:r>
          </w:p>
        </w:tc>
      </w:tr>
      <w:tr w:rsidR="00B0760D" w:rsidRPr="00B0760D" w14:paraId="5467B30B" w14:textId="77777777" w:rsidTr="00B0760D">
        <w:trPr>
          <w:trHeight w:val="320"/>
        </w:trPr>
        <w:tc>
          <w:tcPr>
            <w:tcW w:w="2524" w:type="dxa"/>
            <w:tcBorders>
              <w:top w:val="nil"/>
              <w:left w:val="nil"/>
              <w:bottom w:val="nil"/>
              <w:right w:val="nil"/>
            </w:tcBorders>
            <w:shd w:val="clear" w:color="auto" w:fill="auto"/>
            <w:noWrap/>
            <w:vAlign w:val="bottom"/>
            <w:hideMark/>
          </w:tcPr>
          <w:p w14:paraId="072C414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D0AC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B8467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(9-11.6)</w:t>
            </w:r>
          </w:p>
        </w:tc>
        <w:tc>
          <w:tcPr>
            <w:tcW w:w="1660" w:type="dxa"/>
            <w:tcBorders>
              <w:top w:val="nil"/>
              <w:left w:val="nil"/>
              <w:bottom w:val="nil"/>
              <w:right w:val="nil"/>
            </w:tcBorders>
            <w:shd w:val="clear" w:color="auto" w:fill="auto"/>
            <w:noWrap/>
            <w:vAlign w:val="bottom"/>
            <w:hideMark/>
          </w:tcPr>
          <w:p w14:paraId="119616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(9.3-12.2)</w:t>
            </w:r>
          </w:p>
        </w:tc>
        <w:tc>
          <w:tcPr>
            <w:tcW w:w="1800" w:type="dxa"/>
            <w:tcBorders>
              <w:top w:val="nil"/>
              <w:left w:val="nil"/>
              <w:bottom w:val="nil"/>
              <w:right w:val="nil"/>
            </w:tcBorders>
            <w:shd w:val="clear" w:color="auto" w:fill="auto"/>
            <w:noWrap/>
            <w:vAlign w:val="bottom"/>
            <w:hideMark/>
          </w:tcPr>
          <w:p w14:paraId="45E057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(142-182)</w:t>
            </w:r>
          </w:p>
        </w:tc>
        <w:tc>
          <w:tcPr>
            <w:tcW w:w="1800" w:type="dxa"/>
            <w:tcBorders>
              <w:top w:val="nil"/>
              <w:left w:val="nil"/>
              <w:bottom w:val="nil"/>
              <w:right w:val="nil"/>
            </w:tcBorders>
            <w:shd w:val="clear" w:color="auto" w:fill="auto"/>
            <w:noWrap/>
            <w:vAlign w:val="bottom"/>
            <w:hideMark/>
          </w:tcPr>
          <w:p w14:paraId="4A91BF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(163-212)</w:t>
            </w:r>
          </w:p>
        </w:tc>
      </w:tr>
      <w:tr w:rsidR="00B0760D" w:rsidRPr="00B0760D" w14:paraId="05E510E1" w14:textId="77777777" w:rsidTr="00B0760D">
        <w:trPr>
          <w:trHeight w:val="320"/>
        </w:trPr>
        <w:tc>
          <w:tcPr>
            <w:tcW w:w="2524" w:type="dxa"/>
            <w:tcBorders>
              <w:top w:val="nil"/>
              <w:left w:val="nil"/>
              <w:bottom w:val="nil"/>
              <w:right w:val="nil"/>
            </w:tcBorders>
            <w:shd w:val="clear" w:color="auto" w:fill="auto"/>
            <w:noWrap/>
            <w:vAlign w:val="bottom"/>
            <w:hideMark/>
          </w:tcPr>
          <w:p w14:paraId="294C9FC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9AC6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BB826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(7.9-18.1)</w:t>
            </w:r>
          </w:p>
        </w:tc>
        <w:tc>
          <w:tcPr>
            <w:tcW w:w="1660" w:type="dxa"/>
            <w:tcBorders>
              <w:top w:val="nil"/>
              <w:left w:val="nil"/>
              <w:bottom w:val="nil"/>
              <w:right w:val="nil"/>
            </w:tcBorders>
            <w:shd w:val="clear" w:color="auto" w:fill="auto"/>
            <w:noWrap/>
            <w:vAlign w:val="bottom"/>
            <w:hideMark/>
          </w:tcPr>
          <w:p w14:paraId="62A961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 (21.8-43.4)</w:t>
            </w:r>
          </w:p>
        </w:tc>
        <w:tc>
          <w:tcPr>
            <w:tcW w:w="1800" w:type="dxa"/>
            <w:tcBorders>
              <w:top w:val="nil"/>
              <w:left w:val="nil"/>
              <w:bottom w:val="nil"/>
              <w:right w:val="nil"/>
            </w:tcBorders>
            <w:shd w:val="clear" w:color="auto" w:fill="auto"/>
            <w:noWrap/>
            <w:vAlign w:val="bottom"/>
            <w:hideMark/>
          </w:tcPr>
          <w:p w14:paraId="170C63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193 (122-283)</w:t>
            </w:r>
          </w:p>
        </w:tc>
        <w:tc>
          <w:tcPr>
            <w:tcW w:w="1800" w:type="dxa"/>
            <w:tcBorders>
              <w:top w:val="nil"/>
              <w:left w:val="nil"/>
              <w:bottom w:val="nil"/>
              <w:right w:val="nil"/>
            </w:tcBorders>
            <w:shd w:val="clear" w:color="auto" w:fill="auto"/>
            <w:noWrap/>
            <w:vAlign w:val="bottom"/>
            <w:hideMark/>
          </w:tcPr>
          <w:p w14:paraId="5142AC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545 (381-758)</w:t>
            </w:r>
          </w:p>
        </w:tc>
      </w:tr>
      <w:tr w:rsidR="00B0760D" w:rsidRPr="00B0760D" w14:paraId="425E346A" w14:textId="77777777" w:rsidTr="00B0760D">
        <w:trPr>
          <w:trHeight w:val="320"/>
        </w:trPr>
        <w:tc>
          <w:tcPr>
            <w:tcW w:w="2524" w:type="dxa"/>
            <w:tcBorders>
              <w:top w:val="nil"/>
              <w:left w:val="nil"/>
              <w:bottom w:val="nil"/>
              <w:right w:val="nil"/>
            </w:tcBorders>
            <w:shd w:val="clear" w:color="auto" w:fill="auto"/>
            <w:noWrap/>
            <w:vAlign w:val="bottom"/>
            <w:hideMark/>
          </w:tcPr>
          <w:p w14:paraId="3FC5354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9A68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DB5F8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(0.2-0.6)</w:t>
            </w:r>
          </w:p>
        </w:tc>
        <w:tc>
          <w:tcPr>
            <w:tcW w:w="1660" w:type="dxa"/>
            <w:tcBorders>
              <w:top w:val="nil"/>
              <w:left w:val="nil"/>
              <w:bottom w:val="nil"/>
              <w:right w:val="nil"/>
            </w:tcBorders>
            <w:shd w:val="clear" w:color="auto" w:fill="auto"/>
            <w:noWrap/>
            <w:vAlign w:val="bottom"/>
            <w:hideMark/>
          </w:tcPr>
          <w:p w14:paraId="09129B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(1-3.5)</w:t>
            </w:r>
          </w:p>
        </w:tc>
        <w:tc>
          <w:tcPr>
            <w:tcW w:w="1800" w:type="dxa"/>
            <w:tcBorders>
              <w:top w:val="nil"/>
              <w:left w:val="nil"/>
              <w:bottom w:val="nil"/>
              <w:right w:val="nil"/>
            </w:tcBorders>
            <w:shd w:val="clear" w:color="auto" w:fill="auto"/>
            <w:noWrap/>
            <w:vAlign w:val="bottom"/>
            <w:hideMark/>
          </w:tcPr>
          <w:p w14:paraId="29EA51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(3-10)</w:t>
            </w:r>
          </w:p>
        </w:tc>
        <w:tc>
          <w:tcPr>
            <w:tcW w:w="1800" w:type="dxa"/>
            <w:tcBorders>
              <w:top w:val="nil"/>
              <w:left w:val="nil"/>
              <w:bottom w:val="nil"/>
              <w:right w:val="nil"/>
            </w:tcBorders>
            <w:shd w:val="clear" w:color="auto" w:fill="auto"/>
            <w:noWrap/>
            <w:vAlign w:val="bottom"/>
            <w:hideMark/>
          </w:tcPr>
          <w:p w14:paraId="1D4385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(18-61)</w:t>
            </w:r>
          </w:p>
        </w:tc>
      </w:tr>
      <w:tr w:rsidR="00B0760D" w:rsidRPr="00B0760D" w14:paraId="43B38A83" w14:textId="77777777" w:rsidTr="00B0760D">
        <w:trPr>
          <w:trHeight w:val="320"/>
        </w:trPr>
        <w:tc>
          <w:tcPr>
            <w:tcW w:w="2524" w:type="dxa"/>
            <w:tcBorders>
              <w:top w:val="nil"/>
              <w:left w:val="nil"/>
              <w:bottom w:val="nil"/>
              <w:right w:val="nil"/>
            </w:tcBorders>
            <w:shd w:val="clear" w:color="auto" w:fill="auto"/>
            <w:noWrap/>
            <w:vAlign w:val="bottom"/>
            <w:hideMark/>
          </w:tcPr>
          <w:p w14:paraId="330DA4F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7F7F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F5DCC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(3.2-3.4)</w:t>
            </w:r>
          </w:p>
        </w:tc>
        <w:tc>
          <w:tcPr>
            <w:tcW w:w="1660" w:type="dxa"/>
            <w:tcBorders>
              <w:top w:val="nil"/>
              <w:left w:val="nil"/>
              <w:bottom w:val="nil"/>
              <w:right w:val="nil"/>
            </w:tcBorders>
            <w:shd w:val="clear" w:color="auto" w:fill="auto"/>
            <w:noWrap/>
            <w:vAlign w:val="bottom"/>
            <w:hideMark/>
          </w:tcPr>
          <w:p w14:paraId="1C8D51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(3.4-3.8)</w:t>
            </w:r>
          </w:p>
        </w:tc>
        <w:tc>
          <w:tcPr>
            <w:tcW w:w="1800" w:type="dxa"/>
            <w:tcBorders>
              <w:top w:val="nil"/>
              <w:left w:val="nil"/>
              <w:bottom w:val="nil"/>
              <w:right w:val="nil"/>
            </w:tcBorders>
            <w:shd w:val="clear" w:color="auto" w:fill="auto"/>
            <w:noWrap/>
            <w:vAlign w:val="bottom"/>
            <w:hideMark/>
          </w:tcPr>
          <w:p w14:paraId="748C2F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(49-54)</w:t>
            </w:r>
          </w:p>
        </w:tc>
        <w:tc>
          <w:tcPr>
            <w:tcW w:w="1800" w:type="dxa"/>
            <w:tcBorders>
              <w:top w:val="nil"/>
              <w:left w:val="nil"/>
              <w:bottom w:val="nil"/>
              <w:right w:val="nil"/>
            </w:tcBorders>
            <w:shd w:val="clear" w:color="auto" w:fill="auto"/>
            <w:noWrap/>
            <w:vAlign w:val="bottom"/>
            <w:hideMark/>
          </w:tcPr>
          <w:p w14:paraId="40FCF7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(59-67)</w:t>
            </w:r>
          </w:p>
        </w:tc>
      </w:tr>
      <w:tr w:rsidR="00B0760D" w:rsidRPr="00B0760D" w14:paraId="79862808" w14:textId="77777777" w:rsidTr="00B0760D">
        <w:trPr>
          <w:trHeight w:val="320"/>
        </w:trPr>
        <w:tc>
          <w:tcPr>
            <w:tcW w:w="2524" w:type="dxa"/>
            <w:tcBorders>
              <w:top w:val="nil"/>
              <w:left w:val="nil"/>
              <w:bottom w:val="nil"/>
              <w:right w:val="nil"/>
            </w:tcBorders>
            <w:shd w:val="clear" w:color="auto" w:fill="auto"/>
            <w:noWrap/>
            <w:vAlign w:val="bottom"/>
            <w:hideMark/>
          </w:tcPr>
          <w:p w14:paraId="59D5ACF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585B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9C8FD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(1-1.2)</w:t>
            </w:r>
          </w:p>
        </w:tc>
        <w:tc>
          <w:tcPr>
            <w:tcW w:w="1660" w:type="dxa"/>
            <w:tcBorders>
              <w:top w:val="nil"/>
              <w:left w:val="nil"/>
              <w:bottom w:val="nil"/>
              <w:right w:val="nil"/>
            </w:tcBorders>
            <w:shd w:val="clear" w:color="auto" w:fill="auto"/>
            <w:noWrap/>
            <w:vAlign w:val="bottom"/>
            <w:hideMark/>
          </w:tcPr>
          <w:p w14:paraId="0EB618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7ADF3C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(16-19)</w:t>
            </w:r>
          </w:p>
        </w:tc>
        <w:tc>
          <w:tcPr>
            <w:tcW w:w="1800" w:type="dxa"/>
            <w:tcBorders>
              <w:top w:val="nil"/>
              <w:left w:val="nil"/>
              <w:bottom w:val="nil"/>
              <w:right w:val="nil"/>
            </w:tcBorders>
            <w:shd w:val="clear" w:color="auto" w:fill="auto"/>
            <w:noWrap/>
            <w:vAlign w:val="bottom"/>
            <w:hideMark/>
          </w:tcPr>
          <w:p w14:paraId="612F95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(20-24)</w:t>
            </w:r>
          </w:p>
        </w:tc>
      </w:tr>
      <w:tr w:rsidR="00B0760D" w:rsidRPr="00B0760D" w14:paraId="4202D09B" w14:textId="77777777" w:rsidTr="00B0760D">
        <w:trPr>
          <w:trHeight w:val="320"/>
        </w:trPr>
        <w:tc>
          <w:tcPr>
            <w:tcW w:w="2524" w:type="dxa"/>
            <w:tcBorders>
              <w:top w:val="nil"/>
              <w:left w:val="nil"/>
              <w:bottom w:val="nil"/>
              <w:right w:val="nil"/>
            </w:tcBorders>
            <w:shd w:val="clear" w:color="auto" w:fill="auto"/>
            <w:noWrap/>
            <w:vAlign w:val="bottom"/>
            <w:hideMark/>
          </w:tcPr>
          <w:p w14:paraId="2ABABC6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D9D0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7262A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4E2616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(0.3-0.7)</w:t>
            </w:r>
          </w:p>
        </w:tc>
        <w:tc>
          <w:tcPr>
            <w:tcW w:w="1800" w:type="dxa"/>
            <w:tcBorders>
              <w:top w:val="nil"/>
              <w:left w:val="nil"/>
              <w:bottom w:val="nil"/>
              <w:right w:val="nil"/>
            </w:tcBorders>
            <w:shd w:val="clear" w:color="auto" w:fill="auto"/>
            <w:noWrap/>
            <w:vAlign w:val="bottom"/>
            <w:hideMark/>
          </w:tcPr>
          <w:p w14:paraId="263DA1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(20-24)</w:t>
            </w:r>
          </w:p>
        </w:tc>
        <w:tc>
          <w:tcPr>
            <w:tcW w:w="1800" w:type="dxa"/>
            <w:tcBorders>
              <w:top w:val="nil"/>
              <w:left w:val="nil"/>
              <w:bottom w:val="nil"/>
              <w:right w:val="nil"/>
            </w:tcBorders>
            <w:shd w:val="clear" w:color="auto" w:fill="auto"/>
            <w:noWrap/>
            <w:vAlign w:val="bottom"/>
            <w:hideMark/>
          </w:tcPr>
          <w:p w14:paraId="25762F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(6-12)</w:t>
            </w:r>
          </w:p>
        </w:tc>
      </w:tr>
      <w:tr w:rsidR="00B0760D" w:rsidRPr="00B0760D" w14:paraId="0FEB639E" w14:textId="77777777" w:rsidTr="00B0760D">
        <w:trPr>
          <w:trHeight w:val="320"/>
        </w:trPr>
        <w:tc>
          <w:tcPr>
            <w:tcW w:w="2524" w:type="dxa"/>
            <w:tcBorders>
              <w:top w:val="nil"/>
              <w:left w:val="nil"/>
              <w:bottom w:val="nil"/>
              <w:right w:val="nil"/>
            </w:tcBorders>
            <w:shd w:val="clear" w:color="auto" w:fill="auto"/>
            <w:noWrap/>
            <w:vAlign w:val="bottom"/>
            <w:hideMark/>
          </w:tcPr>
          <w:p w14:paraId="0109A6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4153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730E5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59DE91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4A8FA5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03B9F4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6FB59D55" w14:textId="77777777" w:rsidTr="00B0760D">
        <w:trPr>
          <w:trHeight w:val="320"/>
        </w:trPr>
        <w:tc>
          <w:tcPr>
            <w:tcW w:w="2524" w:type="dxa"/>
            <w:tcBorders>
              <w:top w:val="nil"/>
              <w:left w:val="nil"/>
              <w:bottom w:val="nil"/>
              <w:right w:val="nil"/>
            </w:tcBorders>
            <w:shd w:val="clear" w:color="auto" w:fill="auto"/>
            <w:noWrap/>
            <w:vAlign w:val="bottom"/>
            <w:hideMark/>
          </w:tcPr>
          <w:p w14:paraId="545959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Mauritius</w:t>
            </w:r>
          </w:p>
        </w:tc>
        <w:tc>
          <w:tcPr>
            <w:tcW w:w="2180" w:type="dxa"/>
            <w:tcBorders>
              <w:top w:val="nil"/>
              <w:left w:val="nil"/>
              <w:bottom w:val="nil"/>
              <w:right w:val="nil"/>
            </w:tcBorders>
            <w:shd w:val="clear" w:color="auto" w:fill="auto"/>
            <w:noWrap/>
            <w:vAlign w:val="bottom"/>
            <w:hideMark/>
          </w:tcPr>
          <w:p w14:paraId="02D1FA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C94D9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89.2 (85.5-92.6)</w:t>
            </w:r>
          </w:p>
        </w:tc>
        <w:tc>
          <w:tcPr>
            <w:tcW w:w="1660" w:type="dxa"/>
            <w:tcBorders>
              <w:top w:val="nil"/>
              <w:left w:val="nil"/>
              <w:bottom w:val="nil"/>
              <w:right w:val="nil"/>
            </w:tcBorders>
            <w:shd w:val="clear" w:color="auto" w:fill="auto"/>
            <w:noWrap/>
            <w:vAlign w:val="bottom"/>
            <w:hideMark/>
          </w:tcPr>
          <w:p w14:paraId="055A77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85.2 (79.9-89.9)</w:t>
            </w:r>
          </w:p>
        </w:tc>
        <w:tc>
          <w:tcPr>
            <w:tcW w:w="1800" w:type="dxa"/>
            <w:tcBorders>
              <w:top w:val="nil"/>
              <w:left w:val="nil"/>
              <w:bottom w:val="nil"/>
              <w:right w:val="nil"/>
            </w:tcBorders>
            <w:shd w:val="clear" w:color="auto" w:fill="auto"/>
            <w:noWrap/>
            <w:vAlign w:val="bottom"/>
            <w:hideMark/>
          </w:tcPr>
          <w:p w14:paraId="7AB474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3823 (3631-4006)</w:t>
            </w:r>
          </w:p>
        </w:tc>
        <w:tc>
          <w:tcPr>
            <w:tcW w:w="1800" w:type="dxa"/>
            <w:tcBorders>
              <w:top w:val="nil"/>
              <w:left w:val="nil"/>
              <w:bottom w:val="nil"/>
              <w:right w:val="nil"/>
            </w:tcBorders>
            <w:shd w:val="clear" w:color="auto" w:fill="auto"/>
            <w:noWrap/>
            <w:vAlign w:val="bottom"/>
            <w:hideMark/>
          </w:tcPr>
          <w:p w14:paraId="77E38D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8914 (8293-9479)</w:t>
            </w:r>
          </w:p>
        </w:tc>
      </w:tr>
      <w:tr w:rsidR="00B0760D" w:rsidRPr="00B0760D" w14:paraId="6BC2355D" w14:textId="77777777" w:rsidTr="00B0760D">
        <w:trPr>
          <w:trHeight w:val="320"/>
        </w:trPr>
        <w:tc>
          <w:tcPr>
            <w:tcW w:w="2524" w:type="dxa"/>
            <w:tcBorders>
              <w:top w:val="nil"/>
              <w:left w:val="nil"/>
              <w:bottom w:val="nil"/>
              <w:right w:val="nil"/>
            </w:tcBorders>
            <w:shd w:val="clear" w:color="auto" w:fill="auto"/>
            <w:noWrap/>
            <w:vAlign w:val="bottom"/>
            <w:hideMark/>
          </w:tcPr>
          <w:p w14:paraId="2561C7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2123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95E3E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(25.9-37.8)</w:t>
            </w:r>
          </w:p>
        </w:tc>
        <w:tc>
          <w:tcPr>
            <w:tcW w:w="1660" w:type="dxa"/>
            <w:tcBorders>
              <w:top w:val="nil"/>
              <w:left w:val="nil"/>
              <w:bottom w:val="nil"/>
              <w:right w:val="nil"/>
            </w:tcBorders>
            <w:shd w:val="clear" w:color="auto" w:fill="auto"/>
            <w:noWrap/>
            <w:vAlign w:val="bottom"/>
            <w:hideMark/>
          </w:tcPr>
          <w:p w14:paraId="4F984E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(11.1-26.5)</w:t>
            </w:r>
          </w:p>
        </w:tc>
        <w:tc>
          <w:tcPr>
            <w:tcW w:w="1800" w:type="dxa"/>
            <w:tcBorders>
              <w:top w:val="nil"/>
              <w:left w:val="nil"/>
              <w:bottom w:val="nil"/>
              <w:right w:val="nil"/>
            </w:tcBorders>
            <w:shd w:val="clear" w:color="auto" w:fill="auto"/>
            <w:noWrap/>
            <w:vAlign w:val="bottom"/>
            <w:hideMark/>
          </w:tcPr>
          <w:p w14:paraId="211190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1412 (1108-1624)</w:t>
            </w:r>
          </w:p>
        </w:tc>
        <w:tc>
          <w:tcPr>
            <w:tcW w:w="1800" w:type="dxa"/>
            <w:tcBorders>
              <w:top w:val="nil"/>
              <w:left w:val="nil"/>
              <w:bottom w:val="nil"/>
              <w:right w:val="nil"/>
            </w:tcBorders>
            <w:shd w:val="clear" w:color="auto" w:fill="auto"/>
            <w:noWrap/>
            <w:vAlign w:val="bottom"/>
            <w:hideMark/>
          </w:tcPr>
          <w:p w14:paraId="39D642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1957 (1157-2770)</w:t>
            </w:r>
          </w:p>
        </w:tc>
      </w:tr>
      <w:tr w:rsidR="00B0760D" w:rsidRPr="00B0760D" w14:paraId="25C51B7D" w14:textId="77777777" w:rsidTr="00B0760D">
        <w:trPr>
          <w:trHeight w:val="320"/>
        </w:trPr>
        <w:tc>
          <w:tcPr>
            <w:tcW w:w="2524" w:type="dxa"/>
            <w:tcBorders>
              <w:top w:val="nil"/>
              <w:left w:val="nil"/>
              <w:bottom w:val="nil"/>
              <w:right w:val="nil"/>
            </w:tcBorders>
            <w:shd w:val="clear" w:color="auto" w:fill="auto"/>
            <w:noWrap/>
            <w:vAlign w:val="bottom"/>
            <w:hideMark/>
          </w:tcPr>
          <w:p w14:paraId="14861D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1B4D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A8479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 (15.4-26)</w:t>
            </w:r>
          </w:p>
        </w:tc>
        <w:tc>
          <w:tcPr>
            <w:tcW w:w="1660" w:type="dxa"/>
            <w:tcBorders>
              <w:top w:val="nil"/>
              <w:left w:val="nil"/>
              <w:bottom w:val="nil"/>
              <w:right w:val="nil"/>
            </w:tcBorders>
            <w:shd w:val="clear" w:color="auto" w:fill="auto"/>
            <w:noWrap/>
            <w:vAlign w:val="bottom"/>
            <w:hideMark/>
          </w:tcPr>
          <w:p w14:paraId="572C8D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(9.1-17.3)</w:t>
            </w:r>
          </w:p>
        </w:tc>
        <w:tc>
          <w:tcPr>
            <w:tcW w:w="1800" w:type="dxa"/>
            <w:tcBorders>
              <w:top w:val="nil"/>
              <w:left w:val="nil"/>
              <w:bottom w:val="nil"/>
              <w:right w:val="nil"/>
            </w:tcBorders>
            <w:shd w:val="clear" w:color="auto" w:fill="auto"/>
            <w:noWrap/>
            <w:vAlign w:val="bottom"/>
            <w:hideMark/>
          </w:tcPr>
          <w:p w14:paraId="632C0E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884 (661-1107)</w:t>
            </w:r>
          </w:p>
        </w:tc>
        <w:tc>
          <w:tcPr>
            <w:tcW w:w="1800" w:type="dxa"/>
            <w:tcBorders>
              <w:top w:val="nil"/>
              <w:left w:val="nil"/>
              <w:bottom w:val="nil"/>
              <w:right w:val="nil"/>
            </w:tcBorders>
            <w:shd w:val="clear" w:color="auto" w:fill="auto"/>
            <w:noWrap/>
            <w:vAlign w:val="bottom"/>
            <w:hideMark/>
          </w:tcPr>
          <w:p w14:paraId="2C3FC7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1341 (963-1811)</w:t>
            </w:r>
          </w:p>
        </w:tc>
      </w:tr>
      <w:tr w:rsidR="00B0760D" w:rsidRPr="00B0760D" w14:paraId="75021ABD" w14:textId="77777777" w:rsidTr="00B0760D">
        <w:trPr>
          <w:trHeight w:val="320"/>
        </w:trPr>
        <w:tc>
          <w:tcPr>
            <w:tcW w:w="2524" w:type="dxa"/>
            <w:tcBorders>
              <w:top w:val="nil"/>
              <w:left w:val="nil"/>
              <w:bottom w:val="nil"/>
              <w:right w:val="nil"/>
            </w:tcBorders>
            <w:shd w:val="clear" w:color="auto" w:fill="auto"/>
            <w:noWrap/>
            <w:vAlign w:val="bottom"/>
            <w:hideMark/>
          </w:tcPr>
          <w:p w14:paraId="15BC60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C943A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23500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(10.1-17.7)</w:t>
            </w:r>
          </w:p>
        </w:tc>
        <w:tc>
          <w:tcPr>
            <w:tcW w:w="1660" w:type="dxa"/>
            <w:tcBorders>
              <w:top w:val="nil"/>
              <w:left w:val="nil"/>
              <w:bottom w:val="nil"/>
              <w:right w:val="nil"/>
            </w:tcBorders>
            <w:shd w:val="clear" w:color="auto" w:fill="auto"/>
            <w:noWrap/>
            <w:vAlign w:val="bottom"/>
            <w:hideMark/>
          </w:tcPr>
          <w:p w14:paraId="666CE6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(3.6-7.4)</w:t>
            </w:r>
          </w:p>
        </w:tc>
        <w:tc>
          <w:tcPr>
            <w:tcW w:w="1800" w:type="dxa"/>
            <w:tcBorders>
              <w:top w:val="nil"/>
              <w:left w:val="nil"/>
              <w:bottom w:val="nil"/>
              <w:right w:val="nil"/>
            </w:tcBorders>
            <w:shd w:val="clear" w:color="auto" w:fill="auto"/>
            <w:noWrap/>
            <w:vAlign w:val="bottom"/>
            <w:hideMark/>
          </w:tcPr>
          <w:p w14:paraId="7ACF07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588 (432-756)</w:t>
            </w:r>
          </w:p>
        </w:tc>
        <w:tc>
          <w:tcPr>
            <w:tcW w:w="1800" w:type="dxa"/>
            <w:tcBorders>
              <w:top w:val="nil"/>
              <w:left w:val="nil"/>
              <w:bottom w:val="nil"/>
              <w:right w:val="nil"/>
            </w:tcBorders>
            <w:shd w:val="clear" w:color="auto" w:fill="auto"/>
            <w:noWrap/>
            <w:vAlign w:val="bottom"/>
            <w:hideMark/>
          </w:tcPr>
          <w:p w14:paraId="736497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542 (380-778)</w:t>
            </w:r>
          </w:p>
        </w:tc>
      </w:tr>
      <w:tr w:rsidR="00B0760D" w:rsidRPr="00B0760D" w14:paraId="65112E18" w14:textId="77777777" w:rsidTr="00B0760D">
        <w:trPr>
          <w:trHeight w:val="320"/>
        </w:trPr>
        <w:tc>
          <w:tcPr>
            <w:tcW w:w="2524" w:type="dxa"/>
            <w:tcBorders>
              <w:top w:val="nil"/>
              <w:left w:val="nil"/>
              <w:bottom w:val="nil"/>
              <w:right w:val="nil"/>
            </w:tcBorders>
            <w:shd w:val="clear" w:color="auto" w:fill="auto"/>
            <w:noWrap/>
            <w:vAlign w:val="bottom"/>
            <w:hideMark/>
          </w:tcPr>
          <w:p w14:paraId="6CC8BDF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2CAFE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96619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(6.2-11)</w:t>
            </w:r>
          </w:p>
        </w:tc>
        <w:tc>
          <w:tcPr>
            <w:tcW w:w="1660" w:type="dxa"/>
            <w:tcBorders>
              <w:top w:val="nil"/>
              <w:left w:val="nil"/>
              <w:bottom w:val="nil"/>
              <w:right w:val="nil"/>
            </w:tcBorders>
            <w:shd w:val="clear" w:color="auto" w:fill="auto"/>
            <w:noWrap/>
            <w:vAlign w:val="bottom"/>
            <w:hideMark/>
          </w:tcPr>
          <w:p w14:paraId="2CE933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(5.7-11.3)</w:t>
            </w:r>
          </w:p>
        </w:tc>
        <w:tc>
          <w:tcPr>
            <w:tcW w:w="1800" w:type="dxa"/>
            <w:tcBorders>
              <w:top w:val="nil"/>
              <w:left w:val="nil"/>
              <w:bottom w:val="nil"/>
              <w:right w:val="nil"/>
            </w:tcBorders>
            <w:shd w:val="clear" w:color="auto" w:fill="auto"/>
            <w:noWrap/>
            <w:vAlign w:val="bottom"/>
            <w:hideMark/>
          </w:tcPr>
          <w:p w14:paraId="095A26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362 (267-478)</w:t>
            </w:r>
          </w:p>
        </w:tc>
        <w:tc>
          <w:tcPr>
            <w:tcW w:w="1800" w:type="dxa"/>
            <w:tcBorders>
              <w:top w:val="nil"/>
              <w:left w:val="nil"/>
              <w:bottom w:val="nil"/>
              <w:right w:val="nil"/>
            </w:tcBorders>
            <w:shd w:val="clear" w:color="auto" w:fill="auto"/>
            <w:noWrap/>
            <w:vAlign w:val="bottom"/>
            <w:hideMark/>
          </w:tcPr>
          <w:p w14:paraId="627607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851 (602-1184)</w:t>
            </w:r>
          </w:p>
        </w:tc>
      </w:tr>
      <w:tr w:rsidR="00B0760D" w:rsidRPr="00B0760D" w14:paraId="3E7B565F" w14:textId="77777777" w:rsidTr="00B0760D">
        <w:trPr>
          <w:trHeight w:val="320"/>
        </w:trPr>
        <w:tc>
          <w:tcPr>
            <w:tcW w:w="2524" w:type="dxa"/>
            <w:tcBorders>
              <w:top w:val="nil"/>
              <w:left w:val="nil"/>
              <w:bottom w:val="nil"/>
              <w:right w:val="nil"/>
            </w:tcBorders>
            <w:shd w:val="clear" w:color="auto" w:fill="auto"/>
            <w:noWrap/>
            <w:vAlign w:val="bottom"/>
            <w:hideMark/>
          </w:tcPr>
          <w:p w14:paraId="5F223C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6625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CCC83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 (19.7-39)</w:t>
            </w:r>
          </w:p>
        </w:tc>
        <w:tc>
          <w:tcPr>
            <w:tcW w:w="1660" w:type="dxa"/>
            <w:tcBorders>
              <w:top w:val="nil"/>
              <w:left w:val="nil"/>
              <w:bottom w:val="nil"/>
              <w:right w:val="nil"/>
            </w:tcBorders>
            <w:shd w:val="clear" w:color="auto" w:fill="auto"/>
            <w:noWrap/>
            <w:vAlign w:val="bottom"/>
            <w:hideMark/>
          </w:tcPr>
          <w:p w14:paraId="5CE633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39.9 (29.1-50.9)</w:t>
            </w:r>
          </w:p>
        </w:tc>
        <w:tc>
          <w:tcPr>
            <w:tcW w:w="1800" w:type="dxa"/>
            <w:tcBorders>
              <w:top w:val="nil"/>
              <w:left w:val="nil"/>
              <w:bottom w:val="nil"/>
              <w:right w:val="nil"/>
            </w:tcBorders>
            <w:shd w:val="clear" w:color="auto" w:fill="auto"/>
            <w:noWrap/>
            <w:vAlign w:val="bottom"/>
            <w:hideMark/>
          </w:tcPr>
          <w:p w14:paraId="0643B0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1221 (842-1673)</w:t>
            </w:r>
          </w:p>
        </w:tc>
        <w:tc>
          <w:tcPr>
            <w:tcW w:w="1800" w:type="dxa"/>
            <w:tcBorders>
              <w:top w:val="nil"/>
              <w:left w:val="nil"/>
              <w:bottom w:val="nil"/>
              <w:right w:val="nil"/>
            </w:tcBorders>
            <w:shd w:val="clear" w:color="auto" w:fill="auto"/>
            <w:noWrap/>
            <w:vAlign w:val="bottom"/>
            <w:hideMark/>
          </w:tcPr>
          <w:p w14:paraId="6DD279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4161 (3053-5323)</w:t>
            </w:r>
          </w:p>
        </w:tc>
      </w:tr>
      <w:tr w:rsidR="00B0760D" w:rsidRPr="00B0760D" w14:paraId="7E709F86" w14:textId="77777777" w:rsidTr="00B0760D">
        <w:trPr>
          <w:trHeight w:val="320"/>
        </w:trPr>
        <w:tc>
          <w:tcPr>
            <w:tcW w:w="2524" w:type="dxa"/>
            <w:tcBorders>
              <w:top w:val="nil"/>
              <w:left w:val="nil"/>
              <w:bottom w:val="nil"/>
              <w:right w:val="nil"/>
            </w:tcBorders>
            <w:shd w:val="clear" w:color="auto" w:fill="auto"/>
            <w:noWrap/>
            <w:vAlign w:val="bottom"/>
            <w:hideMark/>
          </w:tcPr>
          <w:p w14:paraId="1CAD42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D231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3C81F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 (8.1-38.7)</w:t>
            </w:r>
          </w:p>
        </w:tc>
        <w:tc>
          <w:tcPr>
            <w:tcW w:w="1660" w:type="dxa"/>
            <w:tcBorders>
              <w:top w:val="nil"/>
              <w:left w:val="nil"/>
              <w:bottom w:val="nil"/>
              <w:right w:val="nil"/>
            </w:tcBorders>
            <w:shd w:val="clear" w:color="auto" w:fill="auto"/>
            <w:noWrap/>
            <w:vAlign w:val="bottom"/>
            <w:hideMark/>
          </w:tcPr>
          <w:p w14:paraId="6F8060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(7.5-37.6)</w:t>
            </w:r>
          </w:p>
        </w:tc>
        <w:tc>
          <w:tcPr>
            <w:tcW w:w="1800" w:type="dxa"/>
            <w:tcBorders>
              <w:top w:val="nil"/>
              <w:left w:val="nil"/>
              <w:bottom w:val="nil"/>
              <w:right w:val="nil"/>
            </w:tcBorders>
            <w:shd w:val="clear" w:color="auto" w:fill="auto"/>
            <w:noWrap/>
            <w:vAlign w:val="bottom"/>
            <w:hideMark/>
          </w:tcPr>
          <w:p w14:paraId="2AFACA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846 (347-1669)</w:t>
            </w:r>
          </w:p>
        </w:tc>
        <w:tc>
          <w:tcPr>
            <w:tcW w:w="1800" w:type="dxa"/>
            <w:tcBorders>
              <w:top w:val="nil"/>
              <w:left w:val="nil"/>
              <w:bottom w:val="nil"/>
              <w:right w:val="nil"/>
            </w:tcBorders>
            <w:shd w:val="clear" w:color="auto" w:fill="auto"/>
            <w:noWrap/>
            <w:vAlign w:val="bottom"/>
            <w:hideMark/>
          </w:tcPr>
          <w:p w14:paraId="7245E5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1950 (795-3942)</w:t>
            </w:r>
          </w:p>
        </w:tc>
      </w:tr>
      <w:tr w:rsidR="00B0760D" w:rsidRPr="00B0760D" w14:paraId="449A9309" w14:textId="77777777" w:rsidTr="00B0760D">
        <w:trPr>
          <w:trHeight w:val="320"/>
        </w:trPr>
        <w:tc>
          <w:tcPr>
            <w:tcW w:w="2524" w:type="dxa"/>
            <w:tcBorders>
              <w:top w:val="nil"/>
              <w:left w:val="nil"/>
              <w:bottom w:val="nil"/>
              <w:right w:val="nil"/>
            </w:tcBorders>
            <w:shd w:val="clear" w:color="auto" w:fill="auto"/>
            <w:noWrap/>
            <w:vAlign w:val="bottom"/>
            <w:hideMark/>
          </w:tcPr>
          <w:p w14:paraId="41A4D1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FDD6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71060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(10.1-12.6)</w:t>
            </w:r>
          </w:p>
        </w:tc>
        <w:tc>
          <w:tcPr>
            <w:tcW w:w="1660" w:type="dxa"/>
            <w:tcBorders>
              <w:top w:val="nil"/>
              <w:left w:val="nil"/>
              <w:bottom w:val="nil"/>
              <w:right w:val="nil"/>
            </w:tcBorders>
            <w:shd w:val="clear" w:color="auto" w:fill="auto"/>
            <w:noWrap/>
            <w:vAlign w:val="bottom"/>
            <w:hideMark/>
          </w:tcPr>
          <w:p w14:paraId="3A5EDB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(8.6-11.7)</w:t>
            </w:r>
          </w:p>
        </w:tc>
        <w:tc>
          <w:tcPr>
            <w:tcW w:w="1800" w:type="dxa"/>
            <w:tcBorders>
              <w:top w:val="nil"/>
              <w:left w:val="nil"/>
              <w:bottom w:val="nil"/>
              <w:right w:val="nil"/>
            </w:tcBorders>
            <w:shd w:val="clear" w:color="auto" w:fill="auto"/>
            <w:noWrap/>
            <w:vAlign w:val="bottom"/>
            <w:hideMark/>
          </w:tcPr>
          <w:p w14:paraId="640C83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490 (431-542)</w:t>
            </w:r>
          </w:p>
        </w:tc>
        <w:tc>
          <w:tcPr>
            <w:tcW w:w="1800" w:type="dxa"/>
            <w:tcBorders>
              <w:top w:val="nil"/>
              <w:left w:val="nil"/>
              <w:bottom w:val="nil"/>
              <w:right w:val="nil"/>
            </w:tcBorders>
            <w:shd w:val="clear" w:color="auto" w:fill="auto"/>
            <w:noWrap/>
            <w:vAlign w:val="bottom"/>
            <w:hideMark/>
          </w:tcPr>
          <w:p w14:paraId="4F2474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1076 (903-1222)</w:t>
            </w:r>
          </w:p>
        </w:tc>
      </w:tr>
      <w:tr w:rsidR="00B0760D" w:rsidRPr="00B0760D" w14:paraId="71728CFC" w14:textId="77777777" w:rsidTr="00B0760D">
        <w:trPr>
          <w:trHeight w:val="320"/>
        </w:trPr>
        <w:tc>
          <w:tcPr>
            <w:tcW w:w="2524" w:type="dxa"/>
            <w:tcBorders>
              <w:top w:val="nil"/>
              <w:left w:val="nil"/>
              <w:bottom w:val="nil"/>
              <w:right w:val="nil"/>
            </w:tcBorders>
            <w:shd w:val="clear" w:color="auto" w:fill="auto"/>
            <w:noWrap/>
            <w:vAlign w:val="bottom"/>
            <w:hideMark/>
          </w:tcPr>
          <w:p w14:paraId="79079E9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5C6E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8F80A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(55.7-71.4)</w:t>
            </w:r>
          </w:p>
        </w:tc>
        <w:tc>
          <w:tcPr>
            <w:tcW w:w="1660" w:type="dxa"/>
            <w:tcBorders>
              <w:top w:val="nil"/>
              <w:left w:val="nil"/>
              <w:bottom w:val="nil"/>
              <w:right w:val="nil"/>
            </w:tcBorders>
            <w:shd w:val="clear" w:color="auto" w:fill="auto"/>
            <w:noWrap/>
            <w:vAlign w:val="bottom"/>
            <w:hideMark/>
          </w:tcPr>
          <w:p w14:paraId="3EB5AA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51.8 (42.2-61.2)</w:t>
            </w:r>
          </w:p>
        </w:tc>
        <w:tc>
          <w:tcPr>
            <w:tcW w:w="1800" w:type="dxa"/>
            <w:tcBorders>
              <w:top w:val="nil"/>
              <w:left w:val="nil"/>
              <w:bottom w:val="nil"/>
              <w:right w:val="nil"/>
            </w:tcBorders>
            <w:shd w:val="clear" w:color="auto" w:fill="auto"/>
            <w:noWrap/>
            <w:vAlign w:val="bottom"/>
            <w:hideMark/>
          </w:tcPr>
          <w:p w14:paraId="5A49B1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2746 (2396-3078)</w:t>
            </w:r>
          </w:p>
        </w:tc>
        <w:tc>
          <w:tcPr>
            <w:tcW w:w="1800" w:type="dxa"/>
            <w:tcBorders>
              <w:top w:val="nil"/>
              <w:left w:val="nil"/>
              <w:bottom w:val="nil"/>
              <w:right w:val="nil"/>
            </w:tcBorders>
            <w:shd w:val="clear" w:color="auto" w:fill="auto"/>
            <w:noWrap/>
            <w:vAlign w:val="bottom"/>
            <w:hideMark/>
          </w:tcPr>
          <w:p w14:paraId="582A7F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5416 (4414-6444)</w:t>
            </w:r>
          </w:p>
        </w:tc>
      </w:tr>
      <w:tr w:rsidR="00B0760D" w:rsidRPr="00B0760D" w14:paraId="63C52C6A" w14:textId="77777777" w:rsidTr="00B0760D">
        <w:trPr>
          <w:trHeight w:val="320"/>
        </w:trPr>
        <w:tc>
          <w:tcPr>
            <w:tcW w:w="2524" w:type="dxa"/>
            <w:tcBorders>
              <w:top w:val="nil"/>
              <w:left w:val="nil"/>
              <w:bottom w:val="nil"/>
              <w:right w:val="nil"/>
            </w:tcBorders>
            <w:shd w:val="clear" w:color="auto" w:fill="auto"/>
            <w:noWrap/>
            <w:vAlign w:val="bottom"/>
            <w:hideMark/>
          </w:tcPr>
          <w:p w14:paraId="529782E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85AC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8323A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(1.7-5.9)</w:t>
            </w:r>
          </w:p>
        </w:tc>
        <w:tc>
          <w:tcPr>
            <w:tcW w:w="1660" w:type="dxa"/>
            <w:tcBorders>
              <w:top w:val="nil"/>
              <w:left w:val="nil"/>
              <w:bottom w:val="nil"/>
              <w:right w:val="nil"/>
            </w:tcBorders>
            <w:shd w:val="clear" w:color="auto" w:fill="auto"/>
            <w:noWrap/>
            <w:vAlign w:val="bottom"/>
            <w:hideMark/>
          </w:tcPr>
          <w:p w14:paraId="79F990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(2.1-7.4)</w:t>
            </w:r>
          </w:p>
        </w:tc>
        <w:tc>
          <w:tcPr>
            <w:tcW w:w="1800" w:type="dxa"/>
            <w:tcBorders>
              <w:top w:val="nil"/>
              <w:left w:val="nil"/>
              <w:bottom w:val="nil"/>
              <w:right w:val="nil"/>
            </w:tcBorders>
            <w:shd w:val="clear" w:color="auto" w:fill="auto"/>
            <w:noWrap/>
            <w:vAlign w:val="bottom"/>
            <w:hideMark/>
          </w:tcPr>
          <w:p w14:paraId="7618B5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(74-253)</w:t>
            </w:r>
          </w:p>
        </w:tc>
        <w:tc>
          <w:tcPr>
            <w:tcW w:w="1800" w:type="dxa"/>
            <w:tcBorders>
              <w:top w:val="nil"/>
              <w:left w:val="nil"/>
              <w:bottom w:val="nil"/>
              <w:right w:val="nil"/>
            </w:tcBorders>
            <w:shd w:val="clear" w:color="auto" w:fill="auto"/>
            <w:noWrap/>
            <w:vAlign w:val="bottom"/>
            <w:hideMark/>
          </w:tcPr>
          <w:p w14:paraId="2D02E9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 (217-758)</w:t>
            </w:r>
          </w:p>
        </w:tc>
      </w:tr>
      <w:tr w:rsidR="00B0760D" w:rsidRPr="00B0760D" w14:paraId="1CE9DC21" w14:textId="77777777" w:rsidTr="00B0760D">
        <w:trPr>
          <w:trHeight w:val="320"/>
        </w:trPr>
        <w:tc>
          <w:tcPr>
            <w:tcW w:w="2524" w:type="dxa"/>
            <w:tcBorders>
              <w:top w:val="nil"/>
              <w:left w:val="nil"/>
              <w:bottom w:val="nil"/>
              <w:right w:val="nil"/>
            </w:tcBorders>
            <w:shd w:val="clear" w:color="auto" w:fill="auto"/>
            <w:noWrap/>
            <w:vAlign w:val="bottom"/>
            <w:hideMark/>
          </w:tcPr>
          <w:p w14:paraId="1E45D8F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A067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CB8EE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660" w:type="dxa"/>
            <w:tcBorders>
              <w:top w:val="nil"/>
              <w:left w:val="nil"/>
              <w:bottom w:val="nil"/>
              <w:right w:val="nil"/>
            </w:tcBorders>
            <w:shd w:val="clear" w:color="auto" w:fill="auto"/>
            <w:noWrap/>
            <w:vAlign w:val="bottom"/>
            <w:hideMark/>
          </w:tcPr>
          <w:p w14:paraId="1D96A5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(3-3.4)</w:t>
            </w:r>
          </w:p>
        </w:tc>
        <w:tc>
          <w:tcPr>
            <w:tcW w:w="1800" w:type="dxa"/>
            <w:tcBorders>
              <w:top w:val="nil"/>
              <w:left w:val="nil"/>
              <w:bottom w:val="nil"/>
              <w:right w:val="nil"/>
            </w:tcBorders>
            <w:shd w:val="clear" w:color="auto" w:fill="auto"/>
            <w:noWrap/>
            <w:vAlign w:val="bottom"/>
            <w:hideMark/>
          </w:tcPr>
          <w:p w14:paraId="375993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(120-137)</w:t>
            </w:r>
          </w:p>
        </w:tc>
        <w:tc>
          <w:tcPr>
            <w:tcW w:w="1800" w:type="dxa"/>
            <w:tcBorders>
              <w:top w:val="nil"/>
              <w:left w:val="nil"/>
              <w:bottom w:val="nil"/>
              <w:right w:val="nil"/>
            </w:tcBorders>
            <w:shd w:val="clear" w:color="auto" w:fill="auto"/>
            <w:noWrap/>
            <w:vAlign w:val="bottom"/>
            <w:hideMark/>
          </w:tcPr>
          <w:p w14:paraId="028AAB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333 (309-356)</w:t>
            </w:r>
          </w:p>
        </w:tc>
      </w:tr>
      <w:tr w:rsidR="00B0760D" w:rsidRPr="00B0760D" w14:paraId="4EF33935" w14:textId="77777777" w:rsidTr="00B0760D">
        <w:trPr>
          <w:trHeight w:val="320"/>
        </w:trPr>
        <w:tc>
          <w:tcPr>
            <w:tcW w:w="2524" w:type="dxa"/>
            <w:tcBorders>
              <w:top w:val="nil"/>
              <w:left w:val="nil"/>
              <w:bottom w:val="nil"/>
              <w:right w:val="nil"/>
            </w:tcBorders>
            <w:shd w:val="clear" w:color="auto" w:fill="auto"/>
            <w:noWrap/>
            <w:vAlign w:val="bottom"/>
            <w:hideMark/>
          </w:tcPr>
          <w:p w14:paraId="52AE99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3A5D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D201B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660" w:type="dxa"/>
            <w:tcBorders>
              <w:top w:val="nil"/>
              <w:left w:val="nil"/>
              <w:bottom w:val="nil"/>
              <w:right w:val="nil"/>
            </w:tcBorders>
            <w:shd w:val="clear" w:color="auto" w:fill="auto"/>
            <w:noWrap/>
            <w:vAlign w:val="bottom"/>
            <w:hideMark/>
          </w:tcPr>
          <w:p w14:paraId="63C19C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159B9E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(43-55)</w:t>
            </w:r>
          </w:p>
        </w:tc>
        <w:tc>
          <w:tcPr>
            <w:tcW w:w="1800" w:type="dxa"/>
            <w:tcBorders>
              <w:top w:val="nil"/>
              <w:left w:val="nil"/>
              <w:bottom w:val="nil"/>
              <w:right w:val="nil"/>
            </w:tcBorders>
            <w:shd w:val="clear" w:color="auto" w:fill="auto"/>
            <w:noWrap/>
            <w:vAlign w:val="bottom"/>
            <w:hideMark/>
          </w:tcPr>
          <w:p w14:paraId="0E1B78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(93-128)</w:t>
            </w:r>
          </w:p>
        </w:tc>
      </w:tr>
      <w:tr w:rsidR="00B0760D" w:rsidRPr="00B0760D" w14:paraId="3ABE13DB" w14:textId="77777777" w:rsidTr="00B0760D">
        <w:trPr>
          <w:trHeight w:val="320"/>
        </w:trPr>
        <w:tc>
          <w:tcPr>
            <w:tcW w:w="2524" w:type="dxa"/>
            <w:tcBorders>
              <w:top w:val="nil"/>
              <w:left w:val="nil"/>
              <w:bottom w:val="nil"/>
              <w:right w:val="nil"/>
            </w:tcBorders>
            <w:shd w:val="clear" w:color="auto" w:fill="auto"/>
            <w:noWrap/>
            <w:vAlign w:val="bottom"/>
            <w:hideMark/>
          </w:tcPr>
          <w:p w14:paraId="63E684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7962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4C9A9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(0.7-1)</w:t>
            </w:r>
          </w:p>
        </w:tc>
        <w:tc>
          <w:tcPr>
            <w:tcW w:w="1660" w:type="dxa"/>
            <w:tcBorders>
              <w:top w:val="nil"/>
              <w:left w:val="nil"/>
              <w:bottom w:val="nil"/>
              <w:right w:val="nil"/>
            </w:tcBorders>
            <w:shd w:val="clear" w:color="auto" w:fill="auto"/>
            <w:noWrap/>
            <w:vAlign w:val="bottom"/>
            <w:hideMark/>
          </w:tcPr>
          <w:p w14:paraId="576B48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(0.8-1.1)</w:t>
            </w:r>
          </w:p>
        </w:tc>
        <w:tc>
          <w:tcPr>
            <w:tcW w:w="1800" w:type="dxa"/>
            <w:tcBorders>
              <w:top w:val="nil"/>
              <w:left w:val="nil"/>
              <w:bottom w:val="nil"/>
              <w:right w:val="nil"/>
            </w:tcBorders>
            <w:shd w:val="clear" w:color="auto" w:fill="auto"/>
            <w:noWrap/>
            <w:vAlign w:val="bottom"/>
            <w:hideMark/>
          </w:tcPr>
          <w:p w14:paraId="49BF04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(30-42)</w:t>
            </w:r>
          </w:p>
        </w:tc>
        <w:tc>
          <w:tcPr>
            <w:tcW w:w="1800" w:type="dxa"/>
            <w:tcBorders>
              <w:top w:val="nil"/>
              <w:left w:val="nil"/>
              <w:bottom w:val="nil"/>
              <w:right w:val="nil"/>
            </w:tcBorders>
            <w:shd w:val="clear" w:color="auto" w:fill="auto"/>
            <w:noWrap/>
            <w:vAlign w:val="bottom"/>
            <w:hideMark/>
          </w:tcPr>
          <w:p w14:paraId="4019D9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(81-114)</w:t>
            </w:r>
          </w:p>
        </w:tc>
      </w:tr>
      <w:tr w:rsidR="00B0760D" w:rsidRPr="00B0760D" w14:paraId="105E0DB2" w14:textId="77777777" w:rsidTr="00B0760D">
        <w:trPr>
          <w:trHeight w:val="320"/>
        </w:trPr>
        <w:tc>
          <w:tcPr>
            <w:tcW w:w="2524" w:type="dxa"/>
            <w:tcBorders>
              <w:top w:val="nil"/>
              <w:left w:val="nil"/>
              <w:bottom w:val="nil"/>
              <w:right w:val="nil"/>
            </w:tcBorders>
            <w:shd w:val="clear" w:color="auto" w:fill="auto"/>
            <w:noWrap/>
            <w:vAlign w:val="bottom"/>
            <w:hideMark/>
          </w:tcPr>
          <w:p w14:paraId="290C9E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336F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4450C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080D79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07E9AD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(4-10)</w:t>
            </w:r>
          </w:p>
        </w:tc>
        <w:tc>
          <w:tcPr>
            <w:tcW w:w="1800" w:type="dxa"/>
            <w:tcBorders>
              <w:top w:val="nil"/>
              <w:left w:val="nil"/>
              <w:bottom w:val="nil"/>
              <w:right w:val="nil"/>
            </w:tcBorders>
            <w:shd w:val="clear" w:color="auto" w:fill="auto"/>
            <w:noWrap/>
            <w:vAlign w:val="bottom"/>
            <w:hideMark/>
          </w:tcPr>
          <w:p w14:paraId="2ABF85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(6-17)</w:t>
            </w:r>
          </w:p>
        </w:tc>
      </w:tr>
      <w:tr w:rsidR="00B0760D" w:rsidRPr="00B0760D" w14:paraId="01147535" w14:textId="77777777" w:rsidTr="00B0760D">
        <w:trPr>
          <w:trHeight w:val="320"/>
        </w:trPr>
        <w:tc>
          <w:tcPr>
            <w:tcW w:w="2524" w:type="dxa"/>
            <w:tcBorders>
              <w:top w:val="nil"/>
              <w:left w:val="nil"/>
              <w:bottom w:val="nil"/>
              <w:right w:val="nil"/>
            </w:tcBorders>
            <w:shd w:val="clear" w:color="auto" w:fill="auto"/>
            <w:noWrap/>
            <w:vAlign w:val="bottom"/>
            <w:hideMark/>
          </w:tcPr>
          <w:p w14:paraId="03401E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Mexico</w:t>
            </w:r>
          </w:p>
        </w:tc>
        <w:tc>
          <w:tcPr>
            <w:tcW w:w="2180" w:type="dxa"/>
            <w:tcBorders>
              <w:top w:val="nil"/>
              <w:left w:val="nil"/>
              <w:bottom w:val="nil"/>
              <w:right w:val="nil"/>
            </w:tcBorders>
            <w:shd w:val="clear" w:color="auto" w:fill="auto"/>
            <w:noWrap/>
            <w:vAlign w:val="bottom"/>
            <w:hideMark/>
          </w:tcPr>
          <w:p w14:paraId="4DCF03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9BB2A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78.2 (75.6-80.6)</w:t>
            </w:r>
          </w:p>
        </w:tc>
        <w:tc>
          <w:tcPr>
            <w:tcW w:w="1660" w:type="dxa"/>
            <w:tcBorders>
              <w:top w:val="nil"/>
              <w:left w:val="nil"/>
              <w:bottom w:val="nil"/>
              <w:right w:val="nil"/>
            </w:tcBorders>
            <w:shd w:val="clear" w:color="auto" w:fill="auto"/>
            <w:noWrap/>
            <w:vAlign w:val="bottom"/>
            <w:hideMark/>
          </w:tcPr>
          <w:p w14:paraId="3C6A9D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79.1 (76.7-81.8)</w:t>
            </w:r>
          </w:p>
        </w:tc>
        <w:tc>
          <w:tcPr>
            <w:tcW w:w="1800" w:type="dxa"/>
            <w:tcBorders>
              <w:top w:val="nil"/>
              <w:left w:val="nil"/>
              <w:bottom w:val="nil"/>
              <w:right w:val="nil"/>
            </w:tcBorders>
            <w:shd w:val="clear" w:color="auto" w:fill="auto"/>
            <w:noWrap/>
            <w:vAlign w:val="bottom"/>
            <w:hideMark/>
          </w:tcPr>
          <w:p w14:paraId="61304F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4348 (4173-4523)</w:t>
            </w:r>
          </w:p>
        </w:tc>
        <w:tc>
          <w:tcPr>
            <w:tcW w:w="1800" w:type="dxa"/>
            <w:tcBorders>
              <w:top w:val="nil"/>
              <w:left w:val="nil"/>
              <w:bottom w:val="nil"/>
              <w:right w:val="nil"/>
            </w:tcBorders>
            <w:shd w:val="clear" w:color="auto" w:fill="auto"/>
            <w:noWrap/>
            <w:vAlign w:val="bottom"/>
            <w:hideMark/>
          </w:tcPr>
          <w:p w14:paraId="156FE7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6013 (5759-6273)</w:t>
            </w:r>
          </w:p>
        </w:tc>
      </w:tr>
      <w:tr w:rsidR="00B0760D" w:rsidRPr="00B0760D" w14:paraId="03C29156" w14:textId="77777777" w:rsidTr="00B0760D">
        <w:trPr>
          <w:trHeight w:val="320"/>
        </w:trPr>
        <w:tc>
          <w:tcPr>
            <w:tcW w:w="2524" w:type="dxa"/>
            <w:tcBorders>
              <w:top w:val="nil"/>
              <w:left w:val="nil"/>
              <w:bottom w:val="nil"/>
              <w:right w:val="nil"/>
            </w:tcBorders>
            <w:shd w:val="clear" w:color="auto" w:fill="auto"/>
            <w:noWrap/>
            <w:vAlign w:val="bottom"/>
            <w:hideMark/>
          </w:tcPr>
          <w:p w14:paraId="08E1349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AA6F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F712D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 (38.1-40.5)</w:t>
            </w:r>
          </w:p>
        </w:tc>
        <w:tc>
          <w:tcPr>
            <w:tcW w:w="1660" w:type="dxa"/>
            <w:tcBorders>
              <w:top w:val="nil"/>
              <w:left w:val="nil"/>
              <w:bottom w:val="nil"/>
              <w:right w:val="nil"/>
            </w:tcBorders>
            <w:shd w:val="clear" w:color="auto" w:fill="auto"/>
            <w:noWrap/>
            <w:vAlign w:val="bottom"/>
            <w:hideMark/>
          </w:tcPr>
          <w:p w14:paraId="53ED54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40.4 (38.9-41.7)</w:t>
            </w:r>
          </w:p>
        </w:tc>
        <w:tc>
          <w:tcPr>
            <w:tcW w:w="1800" w:type="dxa"/>
            <w:tcBorders>
              <w:top w:val="nil"/>
              <w:left w:val="nil"/>
              <w:bottom w:val="nil"/>
              <w:right w:val="nil"/>
            </w:tcBorders>
            <w:shd w:val="clear" w:color="auto" w:fill="auto"/>
            <w:noWrap/>
            <w:vAlign w:val="bottom"/>
            <w:hideMark/>
          </w:tcPr>
          <w:p w14:paraId="52D2DA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2190 (2100-2282)</w:t>
            </w:r>
          </w:p>
        </w:tc>
        <w:tc>
          <w:tcPr>
            <w:tcW w:w="1800" w:type="dxa"/>
            <w:tcBorders>
              <w:top w:val="nil"/>
              <w:left w:val="nil"/>
              <w:bottom w:val="nil"/>
              <w:right w:val="nil"/>
            </w:tcBorders>
            <w:shd w:val="clear" w:color="auto" w:fill="auto"/>
            <w:noWrap/>
            <w:vAlign w:val="bottom"/>
            <w:hideMark/>
          </w:tcPr>
          <w:p w14:paraId="7E1842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3066 (2926-3204)</w:t>
            </w:r>
          </w:p>
        </w:tc>
      </w:tr>
      <w:tr w:rsidR="00B0760D" w:rsidRPr="00B0760D" w14:paraId="76C22498" w14:textId="77777777" w:rsidTr="00B0760D">
        <w:trPr>
          <w:trHeight w:val="320"/>
        </w:trPr>
        <w:tc>
          <w:tcPr>
            <w:tcW w:w="2524" w:type="dxa"/>
            <w:tcBorders>
              <w:top w:val="nil"/>
              <w:left w:val="nil"/>
              <w:bottom w:val="nil"/>
              <w:right w:val="nil"/>
            </w:tcBorders>
            <w:shd w:val="clear" w:color="auto" w:fill="auto"/>
            <w:noWrap/>
            <w:vAlign w:val="bottom"/>
            <w:hideMark/>
          </w:tcPr>
          <w:p w14:paraId="5A4E436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7D3C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A74E8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(3.6-5.2)</w:t>
            </w:r>
          </w:p>
        </w:tc>
        <w:tc>
          <w:tcPr>
            <w:tcW w:w="1660" w:type="dxa"/>
            <w:tcBorders>
              <w:top w:val="nil"/>
              <w:left w:val="nil"/>
              <w:bottom w:val="nil"/>
              <w:right w:val="nil"/>
            </w:tcBorders>
            <w:shd w:val="clear" w:color="auto" w:fill="auto"/>
            <w:noWrap/>
            <w:vAlign w:val="bottom"/>
            <w:hideMark/>
          </w:tcPr>
          <w:p w14:paraId="22130D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(7.1-9.9)</w:t>
            </w:r>
          </w:p>
        </w:tc>
        <w:tc>
          <w:tcPr>
            <w:tcW w:w="1800" w:type="dxa"/>
            <w:tcBorders>
              <w:top w:val="nil"/>
              <w:left w:val="nil"/>
              <w:bottom w:val="nil"/>
              <w:right w:val="nil"/>
            </w:tcBorders>
            <w:shd w:val="clear" w:color="auto" w:fill="auto"/>
            <w:noWrap/>
            <w:vAlign w:val="bottom"/>
            <w:hideMark/>
          </w:tcPr>
          <w:p w14:paraId="4FF542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 (202-290)</w:t>
            </w:r>
          </w:p>
        </w:tc>
        <w:tc>
          <w:tcPr>
            <w:tcW w:w="1800" w:type="dxa"/>
            <w:tcBorders>
              <w:top w:val="nil"/>
              <w:left w:val="nil"/>
              <w:bottom w:val="nil"/>
              <w:right w:val="nil"/>
            </w:tcBorders>
            <w:shd w:val="clear" w:color="auto" w:fill="auto"/>
            <w:noWrap/>
            <w:vAlign w:val="bottom"/>
            <w:hideMark/>
          </w:tcPr>
          <w:p w14:paraId="0F02BA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618 (541-753)</w:t>
            </w:r>
          </w:p>
        </w:tc>
      </w:tr>
      <w:tr w:rsidR="00B0760D" w:rsidRPr="00B0760D" w14:paraId="30EDDDDA" w14:textId="77777777" w:rsidTr="00B0760D">
        <w:trPr>
          <w:trHeight w:val="320"/>
        </w:trPr>
        <w:tc>
          <w:tcPr>
            <w:tcW w:w="2524" w:type="dxa"/>
            <w:tcBorders>
              <w:top w:val="nil"/>
              <w:left w:val="nil"/>
              <w:bottom w:val="nil"/>
              <w:right w:val="nil"/>
            </w:tcBorders>
            <w:shd w:val="clear" w:color="auto" w:fill="auto"/>
            <w:noWrap/>
            <w:vAlign w:val="bottom"/>
            <w:hideMark/>
          </w:tcPr>
          <w:p w14:paraId="1102CFC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EB03F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A0373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(0.6-0.8)</w:t>
            </w:r>
          </w:p>
        </w:tc>
        <w:tc>
          <w:tcPr>
            <w:tcW w:w="1660" w:type="dxa"/>
            <w:tcBorders>
              <w:top w:val="nil"/>
              <w:left w:val="nil"/>
              <w:bottom w:val="nil"/>
              <w:right w:val="nil"/>
            </w:tcBorders>
            <w:shd w:val="clear" w:color="auto" w:fill="auto"/>
            <w:noWrap/>
            <w:vAlign w:val="bottom"/>
            <w:hideMark/>
          </w:tcPr>
          <w:p w14:paraId="517755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(1.9-2.9)</w:t>
            </w:r>
          </w:p>
        </w:tc>
        <w:tc>
          <w:tcPr>
            <w:tcW w:w="1800" w:type="dxa"/>
            <w:tcBorders>
              <w:top w:val="nil"/>
              <w:left w:val="nil"/>
              <w:bottom w:val="nil"/>
              <w:right w:val="nil"/>
            </w:tcBorders>
            <w:shd w:val="clear" w:color="auto" w:fill="auto"/>
            <w:noWrap/>
            <w:vAlign w:val="bottom"/>
            <w:hideMark/>
          </w:tcPr>
          <w:p w14:paraId="6A0F7F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(33-46)</w:t>
            </w:r>
          </w:p>
        </w:tc>
        <w:tc>
          <w:tcPr>
            <w:tcW w:w="1800" w:type="dxa"/>
            <w:tcBorders>
              <w:top w:val="nil"/>
              <w:left w:val="nil"/>
              <w:bottom w:val="nil"/>
              <w:right w:val="nil"/>
            </w:tcBorders>
            <w:shd w:val="clear" w:color="auto" w:fill="auto"/>
            <w:noWrap/>
            <w:vAlign w:val="bottom"/>
            <w:hideMark/>
          </w:tcPr>
          <w:p w14:paraId="6FA1E5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(144-223)</w:t>
            </w:r>
          </w:p>
        </w:tc>
      </w:tr>
      <w:tr w:rsidR="00B0760D" w:rsidRPr="00B0760D" w14:paraId="701277BD" w14:textId="77777777" w:rsidTr="00B0760D">
        <w:trPr>
          <w:trHeight w:val="320"/>
        </w:trPr>
        <w:tc>
          <w:tcPr>
            <w:tcW w:w="2524" w:type="dxa"/>
            <w:tcBorders>
              <w:top w:val="nil"/>
              <w:left w:val="nil"/>
              <w:bottom w:val="nil"/>
              <w:right w:val="nil"/>
            </w:tcBorders>
            <w:shd w:val="clear" w:color="auto" w:fill="auto"/>
            <w:noWrap/>
            <w:vAlign w:val="bottom"/>
            <w:hideMark/>
          </w:tcPr>
          <w:p w14:paraId="3064CE5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4C806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FE79E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(3.1-4.4)</w:t>
            </w:r>
          </w:p>
        </w:tc>
        <w:tc>
          <w:tcPr>
            <w:tcW w:w="1660" w:type="dxa"/>
            <w:tcBorders>
              <w:top w:val="nil"/>
              <w:left w:val="nil"/>
              <w:bottom w:val="nil"/>
              <w:right w:val="nil"/>
            </w:tcBorders>
            <w:shd w:val="clear" w:color="auto" w:fill="auto"/>
            <w:noWrap/>
            <w:vAlign w:val="bottom"/>
            <w:hideMark/>
          </w:tcPr>
          <w:p w14:paraId="53B88A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(5.3-7.5)</w:t>
            </w:r>
          </w:p>
        </w:tc>
        <w:tc>
          <w:tcPr>
            <w:tcW w:w="1800" w:type="dxa"/>
            <w:tcBorders>
              <w:top w:val="nil"/>
              <w:left w:val="nil"/>
              <w:bottom w:val="nil"/>
              <w:right w:val="nil"/>
            </w:tcBorders>
            <w:shd w:val="clear" w:color="auto" w:fill="auto"/>
            <w:noWrap/>
            <w:vAlign w:val="bottom"/>
            <w:hideMark/>
          </w:tcPr>
          <w:p w14:paraId="69A980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193 (170-248)</w:t>
            </w:r>
          </w:p>
        </w:tc>
        <w:tc>
          <w:tcPr>
            <w:tcW w:w="1800" w:type="dxa"/>
            <w:tcBorders>
              <w:top w:val="nil"/>
              <w:left w:val="nil"/>
              <w:bottom w:val="nil"/>
              <w:right w:val="nil"/>
            </w:tcBorders>
            <w:shd w:val="clear" w:color="auto" w:fill="auto"/>
            <w:noWrap/>
            <w:vAlign w:val="bottom"/>
            <w:hideMark/>
          </w:tcPr>
          <w:p w14:paraId="26B45A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461 (404-583)</w:t>
            </w:r>
          </w:p>
        </w:tc>
      </w:tr>
      <w:tr w:rsidR="00B0760D" w:rsidRPr="00B0760D" w14:paraId="334B34E9" w14:textId="77777777" w:rsidTr="00B0760D">
        <w:trPr>
          <w:trHeight w:val="320"/>
        </w:trPr>
        <w:tc>
          <w:tcPr>
            <w:tcW w:w="2524" w:type="dxa"/>
            <w:tcBorders>
              <w:top w:val="nil"/>
              <w:left w:val="nil"/>
              <w:bottom w:val="nil"/>
              <w:right w:val="nil"/>
            </w:tcBorders>
            <w:shd w:val="clear" w:color="auto" w:fill="auto"/>
            <w:noWrap/>
            <w:vAlign w:val="bottom"/>
            <w:hideMark/>
          </w:tcPr>
          <w:p w14:paraId="0F888E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DC87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B3E78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30.4 (24.6-36.3)</w:t>
            </w:r>
          </w:p>
        </w:tc>
        <w:tc>
          <w:tcPr>
            <w:tcW w:w="1660" w:type="dxa"/>
            <w:tcBorders>
              <w:top w:val="nil"/>
              <w:left w:val="nil"/>
              <w:bottom w:val="nil"/>
              <w:right w:val="nil"/>
            </w:tcBorders>
            <w:shd w:val="clear" w:color="auto" w:fill="auto"/>
            <w:noWrap/>
            <w:vAlign w:val="bottom"/>
            <w:hideMark/>
          </w:tcPr>
          <w:p w14:paraId="46B3BB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 (20.7-33.5)</w:t>
            </w:r>
          </w:p>
        </w:tc>
        <w:tc>
          <w:tcPr>
            <w:tcW w:w="1800" w:type="dxa"/>
            <w:tcBorders>
              <w:top w:val="nil"/>
              <w:left w:val="nil"/>
              <w:bottom w:val="nil"/>
              <w:right w:val="nil"/>
            </w:tcBorders>
            <w:shd w:val="clear" w:color="auto" w:fill="auto"/>
            <w:noWrap/>
            <w:vAlign w:val="bottom"/>
            <w:hideMark/>
          </w:tcPr>
          <w:p w14:paraId="782EFA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1690 (1367-2017)</w:t>
            </w:r>
          </w:p>
        </w:tc>
        <w:tc>
          <w:tcPr>
            <w:tcW w:w="1800" w:type="dxa"/>
            <w:tcBorders>
              <w:top w:val="nil"/>
              <w:left w:val="nil"/>
              <w:bottom w:val="nil"/>
              <w:right w:val="nil"/>
            </w:tcBorders>
            <w:shd w:val="clear" w:color="auto" w:fill="auto"/>
            <w:noWrap/>
            <w:vAlign w:val="bottom"/>
            <w:hideMark/>
          </w:tcPr>
          <w:p w14:paraId="3D5CFC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1971 (1576-2499)</w:t>
            </w:r>
          </w:p>
        </w:tc>
      </w:tr>
      <w:tr w:rsidR="00B0760D" w:rsidRPr="00B0760D" w14:paraId="31EE8261" w14:textId="77777777" w:rsidTr="00B0760D">
        <w:trPr>
          <w:trHeight w:val="320"/>
        </w:trPr>
        <w:tc>
          <w:tcPr>
            <w:tcW w:w="2524" w:type="dxa"/>
            <w:tcBorders>
              <w:top w:val="nil"/>
              <w:left w:val="nil"/>
              <w:bottom w:val="nil"/>
              <w:right w:val="nil"/>
            </w:tcBorders>
            <w:shd w:val="clear" w:color="auto" w:fill="auto"/>
            <w:noWrap/>
            <w:vAlign w:val="bottom"/>
            <w:hideMark/>
          </w:tcPr>
          <w:p w14:paraId="6739AB6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7189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0BB83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(9.2-14.4)</w:t>
            </w:r>
          </w:p>
        </w:tc>
        <w:tc>
          <w:tcPr>
            <w:tcW w:w="1660" w:type="dxa"/>
            <w:tcBorders>
              <w:top w:val="nil"/>
              <w:left w:val="nil"/>
              <w:bottom w:val="nil"/>
              <w:right w:val="nil"/>
            </w:tcBorders>
            <w:shd w:val="clear" w:color="auto" w:fill="auto"/>
            <w:noWrap/>
            <w:vAlign w:val="bottom"/>
            <w:hideMark/>
          </w:tcPr>
          <w:p w14:paraId="14C29D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(16-23.2)</w:t>
            </w:r>
          </w:p>
        </w:tc>
        <w:tc>
          <w:tcPr>
            <w:tcW w:w="1800" w:type="dxa"/>
            <w:tcBorders>
              <w:top w:val="nil"/>
              <w:left w:val="nil"/>
              <w:bottom w:val="nil"/>
              <w:right w:val="nil"/>
            </w:tcBorders>
            <w:shd w:val="clear" w:color="auto" w:fill="auto"/>
            <w:noWrap/>
            <w:vAlign w:val="bottom"/>
            <w:hideMark/>
          </w:tcPr>
          <w:p w14:paraId="09318F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623 (510-805)</w:t>
            </w:r>
          </w:p>
        </w:tc>
        <w:tc>
          <w:tcPr>
            <w:tcW w:w="1800" w:type="dxa"/>
            <w:tcBorders>
              <w:top w:val="nil"/>
              <w:left w:val="nil"/>
              <w:bottom w:val="nil"/>
              <w:right w:val="nil"/>
            </w:tcBorders>
            <w:shd w:val="clear" w:color="auto" w:fill="auto"/>
            <w:noWrap/>
            <w:vAlign w:val="bottom"/>
            <w:hideMark/>
          </w:tcPr>
          <w:p w14:paraId="4D5431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1421 (1211-1758)</w:t>
            </w:r>
          </w:p>
        </w:tc>
      </w:tr>
      <w:tr w:rsidR="00B0760D" w:rsidRPr="00B0760D" w14:paraId="10739C1D" w14:textId="77777777" w:rsidTr="00B0760D">
        <w:trPr>
          <w:trHeight w:val="320"/>
        </w:trPr>
        <w:tc>
          <w:tcPr>
            <w:tcW w:w="2524" w:type="dxa"/>
            <w:tcBorders>
              <w:top w:val="nil"/>
              <w:left w:val="nil"/>
              <w:bottom w:val="nil"/>
              <w:right w:val="nil"/>
            </w:tcBorders>
            <w:shd w:val="clear" w:color="auto" w:fill="auto"/>
            <w:noWrap/>
            <w:vAlign w:val="bottom"/>
            <w:hideMark/>
          </w:tcPr>
          <w:p w14:paraId="260C9B9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B95C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E1F5F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(11.1-12.5)</w:t>
            </w:r>
          </w:p>
        </w:tc>
        <w:tc>
          <w:tcPr>
            <w:tcW w:w="1660" w:type="dxa"/>
            <w:tcBorders>
              <w:top w:val="nil"/>
              <w:left w:val="nil"/>
              <w:bottom w:val="nil"/>
              <w:right w:val="nil"/>
            </w:tcBorders>
            <w:shd w:val="clear" w:color="auto" w:fill="auto"/>
            <w:noWrap/>
            <w:vAlign w:val="bottom"/>
            <w:hideMark/>
          </w:tcPr>
          <w:p w14:paraId="14A9A8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(11.2-13)</w:t>
            </w:r>
          </w:p>
        </w:tc>
        <w:tc>
          <w:tcPr>
            <w:tcW w:w="1800" w:type="dxa"/>
            <w:tcBorders>
              <w:top w:val="nil"/>
              <w:left w:val="nil"/>
              <w:bottom w:val="nil"/>
              <w:right w:val="nil"/>
            </w:tcBorders>
            <w:shd w:val="clear" w:color="auto" w:fill="auto"/>
            <w:noWrap/>
            <w:vAlign w:val="bottom"/>
            <w:hideMark/>
          </w:tcPr>
          <w:p w14:paraId="4BC2C4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653 (610-698)</w:t>
            </w:r>
          </w:p>
        </w:tc>
        <w:tc>
          <w:tcPr>
            <w:tcW w:w="1800" w:type="dxa"/>
            <w:tcBorders>
              <w:top w:val="nil"/>
              <w:left w:val="nil"/>
              <w:bottom w:val="nil"/>
              <w:right w:val="nil"/>
            </w:tcBorders>
            <w:shd w:val="clear" w:color="auto" w:fill="auto"/>
            <w:noWrap/>
            <w:vAlign w:val="bottom"/>
            <w:hideMark/>
          </w:tcPr>
          <w:p w14:paraId="09FED6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919 (852-985)</w:t>
            </w:r>
          </w:p>
        </w:tc>
      </w:tr>
      <w:tr w:rsidR="00B0760D" w:rsidRPr="00B0760D" w14:paraId="596B7D8B" w14:textId="77777777" w:rsidTr="00B0760D">
        <w:trPr>
          <w:trHeight w:val="320"/>
        </w:trPr>
        <w:tc>
          <w:tcPr>
            <w:tcW w:w="2524" w:type="dxa"/>
            <w:tcBorders>
              <w:top w:val="nil"/>
              <w:left w:val="nil"/>
              <w:bottom w:val="nil"/>
              <w:right w:val="nil"/>
            </w:tcBorders>
            <w:shd w:val="clear" w:color="auto" w:fill="auto"/>
            <w:noWrap/>
            <w:vAlign w:val="bottom"/>
            <w:hideMark/>
          </w:tcPr>
          <w:p w14:paraId="3E38B9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347A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53AED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30.4 (26.8-34.3)</w:t>
            </w:r>
          </w:p>
        </w:tc>
        <w:tc>
          <w:tcPr>
            <w:tcW w:w="1660" w:type="dxa"/>
            <w:tcBorders>
              <w:top w:val="nil"/>
              <w:left w:val="nil"/>
              <w:bottom w:val="nil"/>
              <w:right w:val="nil"/>
            </w:tcBorders>
            <w:shd w:val="clear" w:color="auto" w:fill="auto"/>
            <w:noWrap/>
            <w:vAlign w:val="bottom"/>
            <w:hideMark/>
          </w:tcPr>
          <w:p w14:paraId="70C6BF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 (27-35.9)</w:t>
            </w:r>
          </w:p>
        </w:tc>
        <w:tc>
          <w:tcPr>
            <w:tcW w:w="1800" w:type="dxa"/>
            <w:tcBorders>
              <w:top w:val="nil"/>
              <w:left w:val="nil"/>
              <w:bottom w:val="nil"/>
              <w:right w:val="nil"/>
            </w:tcBorders>
            <w:shd w:val="clear" w:color="auto" w:fill="auto"/>
            <w:noWrap/>
            <w:vAlign w:val="bottom"/>
            <w:hideMark/>
          </w:tcPr>
          <w:p w14:paraId="13BD68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1691 (1483-1915)</w:t>
            </w:r>
          </w:p>
        </w:tc>
        <w:tc>
          <w:tcPr>
            <w:tcW w:w="1800" w:type="dxa"/>
            <w:tcBorders>
              <w:top w:val="nil"/>
              <w:left w:val="nil"/>
              <w:bottom w:val="nil"/>
              <w:right w:val="nil"/>
            </w:tcBorders>
            <w:shd w:val="clear" w:color="auto" w:fill="auto"/>
            <w:noWrap/>
            <w:vAlign w:val="bottom"/>
            <w:hideMark/>
          </w:tcPr>
          <w:p w14:paraId="6470E0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2344 (2037-2721)</w:t>
            </w:r>
          </w:p>
        </w:tc>
      </w:tr>
      <w:tr w:rsidR="00B0760D" w:rsidRPr="00B0760D" w14:paraId="11053988" w14:textId="77777777" w:rsidTr="00B0760D">
        <w:trPr>
          <w:trHeight w:val="320"/>
        </w:trPr>
        <w:tc>
          <w:tcPr>
            <w:tcW w:w="2524" w:type="dxa"/>
            <w:tcBorders>
              <w:top w:val="nil"/>
              <w:left w:val="nil"/>
              <w:bottom w:val="nil"/>
              <w:right w:val="nil"/>
            </w:tcBorders>
            <w:shd w:val="clear" w:color="auto" w:fill="auto"/>
            <w:noWrap/>
            <w:vAlign w:val="bottom"/>
            <w:hideMark/>
          </w:tcPr>
          <w:p w14:paraId="0BBC1C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9007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281D6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1A0AED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(1.2-1.7)</w:t>
            </w:r>
          </w:p>
        </w:tc>
        <w:tc>
          <w:tcPr>
            <w:tcW w:w="1800" w:type="dxa"/>
            <w:tcBorders>
              <w:top w:val="nil"/>
              <w:left w:val="nil"/>
              <w:bottom w:val="nil"/>
              <w:right w:val="nil"/>
            </w:tcBorders>
            <w:shd w:val="clear" w:color="auto" w:fill="auto"/>
            <w:noWrap/>
            <w:vAlign w:val="bottom"/>
            <w:hideMark/>
          </w:tcPr>
          <w:p w14:paraId="303CCD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(48-62)</w:t>
            </w:r>
          </w:p>
        </w:tc>
        <w:tc>
          <w:tcPr>
            <w:tcW w:w="1800" w:type="dxa"/>
            <w:tcBorders>
              <w:top w:val="nil"/>
              <w:left w:val="nil"/>
              <w:bottom w:val="nil"/>
              <w:right w:val="nil"/>
            </w:tcBorders>
            <w:shd w:val="clear" w:color="auto" w:fill="auto"/>
            <w:noWrap/>
            <w:vAlign w:val="bottom"/>
            <w:hideMark/>
          </w:tcPr>
          <w:p w14:paraId="27A571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(93-127)</w:t>
            </w:r>
          </w:p>
        </w:tc>
      </w:tr>
      <w:tr w:rsidR="00B0760D" w:rsidRPr="00B0760D" w14:paraId="5DA345C6" w14:textId="77777777" w:rsidTr="00B0760D">
        <w:trPr>
          <w:trHeight w:val="320"/>
        </w:trPr>
        <w:tc>
          <w:tcPr>
            <w:tcW w:w="2524" w:type="dxa"/>
            <w:tcBorders>
              <w:top w:val="nil"/>
              <w:left w:val="nil"/>
              <w:bottom w:val="nil"/>
              <w:right w:val="nil"/>
            </w:tcBorders>
            <w:shd w:val="clear" w:color="auto" w:fill="auto"/>
            <w:noWrap/>
            <w:vAlign w:val="bottom"/>
            <w:hideMark/>
          </w:tcPr>
          <w:p w14:paraId="107CDC8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2574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4F5E8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(2.6-2.9)</w:t>
            </w:r>
          </w:p>
        </w:tc>
        <w:tc>
          <w:tcPr>
            <w:tcW w:w="1660" w:type="dxa"/>
            <w:tcBorders>
              <w:top w:val="nil"/>
              <w:left w:val="nil"/>
              <w:bottom w:val="nil"/>
              <w:right w:val="nil"/>
            </w:tcBorders>
            <w:shd w:val="clear" w:color="auto" w:fill="auto"/>
            <w:noWrap/>
            <w:vAlign w:val="bottom"/>
            <w:hideMark/>
          </w:tcPr>
          <w:p w14:paraId="58D5BF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(2.2-2.5)</w:t>
            </w:r>
          </w:p>
        </w:tc>
        <w:tc>
          <w:tcPr>
            <w:tcW w:w="1800" w:type="dxa"/>
            <w:tcBorders>
              <w:top w:val="nil"/>
              <w:left w:val="nil"/>
              <w:bottom w:val="nil"/>
              <w:right w:val="nil"/>
            </w:tcBorders>
            <w:shd w:val="clear" w:color="auto" w:fill="auto"/>
            <w:noWrap/>
            <w:vAlign w:val="bottom"/>
            <w:hideMark/>
          </w:tcPr>
          <w:p w14:paraId="1B2089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(146-164)</w:t>
            </w:r>
          </w:p>
        </w:tc>
        <w:tc>
          <w:tcPr>
            <w:tcW w:w="1800" w:type="dxa"/>
            <w:tcBorders>
              <w:top w:val="nil"/>
              <w:left w:val="nil"/>
              <w:bottom w:val="nil"/>
              <w:right w:val="nil"/>
            </w:tcBorders>
            <w:shd w:val="clear" w:color="auto" w:fill="auto"/>
            <w:noWrap/>
            <w:vAlign w:val="bottom"/>
            <w:hideMark/>
          </w:tcPr>
          <w:p w14:paraId="4A37E6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178 (163-194)</w:t>
            </w:r>
          </w:p>
        </w:tc>
      </w:tr>
      <w:tr w:rsidR="00B0760D" w:rsidRPr="00B0760D" w14:paraId="45877EE5" w14:textId="77777777" w:rsidTr="00B0760D">
        <w:trPr>
          <w:trHeight w:val="320"/>
        </w:trPr>
        <w:tc>
          <w:tcPr>
            <w:tcW w:w="2524" w:type="dxa"/>
            <w:tcBorders>
              <w:top w:val="nil"/>
              <w:left w:val="nil"/>
              <w:bottom w:val="nil"/>
              <w:right w:val="nil"/>
            </w:tcBorders>
            <w:shd w:val="clear" w:color="auto" w:fill="auto"/>
            <w:noWrap/>
            <w:vAlign w:val="bottom"/>
            <w:hideMark/>
          </w:tcPr>
          <w:p w14:paraId="5BB8ACC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C9EF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BEAFA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(1.2-1.3)</w:t>
            </w:r>
          </w:p>
        </w:tc>
        <w:tc>
          <w:tcPr>
            <w:tcW w:w="1660" w:type="dxa"/>
            <w:tcBorders>
              <w:top w:val="nil"/>
              <w:left w:val="nil"/>
              <w:bottom w:val="nil"/>
              <w:right w:val="nil"/>
            </w:tcBorders>
            <w:shd w:val="clear" w:color="auto" w:fill="auto"/>
            <w:noWrap/>
            <w:vAlign w:val="bottom"/>
            <w:hideMark/>
          </w:tcPr>
          <w:p w14:paraId="209531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1687FF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 (66-75)</w:t>
            </w:r>
          </w:p>
        </w:tc>
        <w:tc>
          <w:tcPr>
            <w:tcW w:w="1800" w:type="dxa"/>
            <w:tcBorders>
              <w:top w:val="nil"/>
              <w:left w:val="nil"/>
              <w:bottom w:val="nil"/>
              <w:right w:val="nil"/>
            </w:tcBorders>
            <w:shd w:val="clear" w:color="auto" w:fill="auto"/>
            <w:noWrap/>
            <w:vAlign w:val="bottom"/>
            <w:hideMark/>
          </w:tcPr>
          <w:p w14:paraId="7A4F0B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(95-112)</w:t>
            </w:r>
          </w:p>
        </w:tc>
      </w:tr>
      <w:tr w:rsidR="00B0760D" w:rsidRPr="00B0760D" w14:paraId="378FBA96" w14:textId="77777777" w:rsidTr="00B0760D">
        <w:trPr>
          <w:trHeight w:val="320"/>
        </w:trPr>
        <w:tc>
          <w:tcPr>
            <w:tcW w:w="2524" w:type="dxa"/>
            <w:tcBorders>
              <w:top w:val="nil"/>
              <w:left w:val="nil"/>
              <w:bottom w:val="nil"/>
              <w:right w:val="nil"/>
            </w:tcBorders>
            <w:shd w:val="clear" w:color="auto" w:fill="auto"/>
            <w:noWrap/>
            <w:vAlign w:val="bottom"/>
            <w:hideMark/>
          </w:tcPr>
          <w:p w14:paraId="7A1BEE0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8796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8AF28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12B868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(0.7-0.9)</w:t>
            </w:r>
          </w:p>
        </w:tc>
        <w:tc>
          <w:tcPr>
            <w:tcW w:w="1800" w:type="dxa"/>
            <w:tcBorders>
              <w:top w:val="nil"/>
              <w:left w:val="nil"/>
              <w:bottom w:val="nil"/>
              <w:right w:val="nil"/>
            </w:tcBorders>
            <w:shd w:val="clear" w:color="auto" w:fill="auto"/>
            <w:noWrap/>
            <w:vAlign w:val="bottom"/>
            <w:hideMark/>
          </w:tcPr>
          <w:p w14:paraId="47897B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(71-81)</w:t>
            </w:r>
          </w:p>
        </w:tc>
        <w:tc>
          <w:tcPr>
            <w:tcW w:w="1800" w:type="dxa"/>
            <w:tcBorders>
              <w:top w:val="nil"/>
              <w:left w:val="nil"/>
              <w:bottom w:val="nil"/>
              <w:right w:val="nil"/>
            </w:tcBorders>
            <w:shd w:val="clear" w:color="auto" w:fill="auto"/>
            <w:noWrap/>
            <w:vAlign w:val="bottom"/>
            <w:hideMark/>
          </w:tcPr>
          <w:p w14:paraId="004A25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(55-70)</w:t>
            </w:r>
          </w:p>
        </w:tc>
      </w:tr>
      <w:tr w:rsidR="00B0760D" w:rsidRPr="00B0760D" w14:paraId="57EB103E" w14:textId="77777777" w:rsidTr="00B0760D">
        <w:trPr>
          <w:trHeight w:val="320"/>
        </w:trPr>
        <w:tc>
          <w:tcPr>
            <w:tcW w:w="2524" w:type="dxa"/>
            <w:tcBorders>
              <w:top w:val="nil"/>
              <w:left w:val="nil"/>
              <w:bottom w:val="nil"/>
              <w:right w:val="nil"/>
            </w:tcBorders>
            <w:shd w:val="clear" w:color="auto" w:fill="auto"/>
            <w:noWrap/>
            <w:vAlign w:val="bottom"/>
            <w:hideMark/>
          </w:tcPr>
          <w:p w14:paraId="1FF5EBF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69C1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C2713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12270D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7F3CCC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(2-3)</w:t>
            </w:r>
          </w:p>
        </w:tc>
        <w:tc>
          <w:tcPr>
            <w:tcW w:w="1800" w:type="dxa"/>
            <w:tcBorders>
              <w:top w:val="nil"/>
              <w:left w:val="nil"/>
              <w:bottom w:val="nil"/>
              <w:right w:val="nil"/>
            </w:tcBorders>
            <w:shd w:val="clear" w:color="auto" w:fill="auto"/>
            <w:noWrap/>
            <w:vAlign w:val="bottom"/>
            <w:hideMark/>
          </w:tcPr>
          <w:p w14:paraId="5A85BE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(3-5)</w:t>
            </w:r>
          </w:p>
        </w:tc>
      </w:tr>
      <w:tr w:rsidR="00B0760D" w:rsidRPr="00B0760D" w14:paraId="24740C3C" w14:textId="77777777" w:rsidTr="00B0760D">
        <w:trPr>
          <w:trHeight w:val="320"/>
        </w:trPr>
        <w:tc>
          <w:tcPr>
            <w:tcW w:w="2524" w:type="dxa"/>
            <w:tcBorders>
              <w:top w:val="nil"/>
              <w:left w:val="nil"/>
              <w:bottom w:val="nil"/>
              <w:right w:val="nil"/>
            </w:tcBorders>
            <w:shd w:val="clear" w:color="auto" w:fill="auto"/>
            <w:noWrap/>
            <w:vAlign w:val="bottom"/>
            <w:hideMark/>
          </w:tcPr>
          <w:p w14:paraId="6FDAF4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Moldova</w:t>
            </w:r>
          </w:p>
        </w:tc>
        <w:tc>
          <w:tcPr>
            <w:tcW w:w="2180" w:type="dxa"/>
            <w:tcBorders>
              <w:top w:val="nil"/>
              <w:left w:val="nil"/>
              <w:bottom w:val="nil"/>
              <w:right w:val="nil"/>
            </w:tcBorders>
            <w:shd w:val="clear" w:color="auto" w:fill="auto"/>
            <w:noWrap/>
            <w:vAlign w:val="bottom"/>
            <w:hideMark/>
          </w:tcPr>
          <w:p w14:paraId="3DD4C5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6B6D5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91.7 (85.9-95.4)</w:t>
            </w:r>
          </w:p>
        </w:tc>
        <w:tc>
          <w:tcPr>
            <w:tcW w:w="1660" w:type="dxa"/>
            <w:tcBorders>
              <w:top w:val="nil"/>
              <w:left w:val="nil"/>
              <w:bottom w:val="nil"/>
              <w:right w:val="nil"/>
            </w:tcBorders>
            <w:shd w:val="clear" w:color="auto" w:fill="auto"/>
            <w:noWrap/>
            <w:vAlign w:val="bottom"/>
            <w:hideMark/>
          </w:tcPr>
          <w:p w14:paraId="4F2198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(79-92)</w:t>
            </w:r>
          </w:p>
        </w:tc>
        <w:tc>
          <w:tcPr>
            <w:tcW w:w="1800" w:type="dxa"/>
            <w:tcBorders>
              <w:top w:val="nil"/>
              <w:left w:val="nil"/>
              <w:bottom w:val="nil"/>
              <w:right w:val="nil"/>
            </w:tcBorders>
            <w:shd w:val="clear" w:color="auto" w:fill="auto"/>
            <w:noWrap/>
            <w:vAlign w:val="bottom"/>
            <w:hideMark/>
          </w:tcPr>
          <w:p w14:paraId="56EB1D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2283 (2121-2406)</w:t>
            </w:r>
          </w:p>
        </w:tc>
        <w:tc>
          <w:tcPr>
            <w:tcW w:w="1800" w:type="dxa"/>
            <w:tcBorders>
              <w:top w:val="nil"/>
              <w:left w:val="nil"/>
              <w:bottom w:val="nil"/>
              <w:right w:val="nil"/>
            </w:tcBorders>
            <w:shd w:val="clear" w:color="auto" w:fill="auto"/>
            <w:noWrap/>
            <w:vAlign w:val="bottom"/>
            <w:hideMark/>
          </w:tcPr>
          <w:p w14:paraId="14D402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2614 (2388-2808)</w:t>
            </w:r>
          </w:p>
        </w:tc>
      </w:tr>
      <w:tr w:rsidR="00B0760D" w:rsidRPr="00B0760D" w14:paraId="39AAAB88" w14:textId="77777777" w:rsidTr="00B0760D">
        <w:trPr>
          <w:trHeight w:val="320"/>
        </w:trPr>
        <w:tc>
          <w:tcPr>
            <w:tcW w:w="2524" w:type="dxa"/>
            <w:tcBorders>
              <w:top w:val="nil"/>
              <w:left w:val="nil"/>
              <w:bottom w:val="nil"/>
              <w:right w:val="nil"/>
            </w:tcBorders>
            <w:shd w:val="clear" w:color="auto" w:fill="auto"/>
            <w:noWrap/>
            <w:vAlign w:val="bottom"/>
            <w:hideMark/>
          </w:tcPr>
          <w:p w14:paraId="1306282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3FF9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75A25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(20.6-33.7)</w:t>
            </w:r>
          </w:p>
        </w:tc>
        <w:tc>
          <w:tcPr>
            <w:tcW w:w="1660" w:type="dxa"/>
            <w:tcBorders>
              <w:top w:val="nil"/>
              <w:left w:val="nil"/>
              <w:bottom w:val="nil"/>
              <w:right w:val="nil"/>
            </w:tcBorders>
            <w:shd w:val="clear" w:color="auto" w:fill="auto"/>
            <w:noWrap/>
            <w:vAlign w:val="bottom"/>
            <w:hideMark/>
          </w:tcPr>
          <w:p w14:paraId="4860A6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(15-29.4)</w:t>
            </w:r>
          </w:p>
        </w:tc>
        <w:tc>
          <w:tcPr>
            <w:tcW w:w="1800" w:type="dxa"/>
            <w:tcBorders>
              <w:top w:val="nil"/>
              <w:left w:val="nil"/>
              <w:bottom w:val="nil"/>
              <w:right w:val="nil"/>
            </w:tcBorders>
            <w:shd w:val="clear" w:color="auto" w:fill="auto"/>
            <w:noWrap/>
            <w:vAlign w:val="bottom"/>
            <w:hideMark/>
          </w:tcPr>
          <w:p w14:paraId="3EEA54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689 (510-846)</w:t>
            </w:r>
          </w:p>
        </w:tc>
        <w:tc>
          <w:tcPr>
            <w:tcW w:w="1800" w:type="dxa"/>
            <w:tcBorders>
              <w:top w:val="nil"/>
              <w:left w:val="nil"/>
              <w:bottom w:val="nil"/>
              <w:right w:val="nil"/>
            </w:tcBorders>
            <w:shd w:val="clear" w:color="auto" w:fill="auto"/>
            <w:noWrap/>
            <w:vAlign w:val="bottom"/>
            <w:hideMark/>
          </w:tcPr>
          <w:p w14:paraId="3EB17A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669 (457-898)</w:t>
            </w:r>
          </w:p>
        </w:tc>
      </w:tr>
      <w:tr w:rsidR="00B0760D" w:rsidRPr="00B0760D" w14:paraId="5B460F31" w14:textId="77777777" w:rsidTr="00B0760D">
        <w:trPr>
          <w:trHeight w:val="320"/>
        </w:trPr>
        <w:tc>
          <w:tcPr>
            <w:tcW w:w="2524" w:type="dxa"/>
            <w:tcBorders>
              <w:top w:val="nil"/>
              <w:left w:val="nil"/>
              <w:bottom w:val="nil"/>
              <w:right w:val="nil"/>
            </w:tcBorders>
            <w:shd w:val="clear" w:color="auto" w:fill="auto"/>
            <w:noWrap/>
            <w:vAlign w:val="bottom"/>
            <w:hideMark/>
          </w:tcPr>
          <w:p w14:paraId="63835D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A86E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5B21E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(0.7-1.7)</w:t>
            </w:r>
          </w:p>
        </w:tc>
        <w:tc>
          <w:tcPr>
            <w:tcW w:w="1660" w:type="dxa"/>
            <w:tcBorders>
              <w:top w:val="nil"/>
              <w:left w:val="nil"/>
              <w:bottom w:val="nil"/>
              <w:right w:val="nil"/>
            </w:tcBorders>
            <w:shd w:val="clear" w:color="auto" w:fill="auto"/>
            <w:noWrap/>
            <w:vAlign w:val="bottom"/>
            <w:hideMark/>
          </w:tcPr>
          <w:p w14:paraId="4D49FF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(9.6-19.6)</w:t>
            </w:r>
          </w:p>
        </w:tc>
        <w:tc>
          <w:tcPr>
            <w:tcW w:w="1800" w:type="dxa"/>
            <w:tcBorders>
              <w:top w:val="nil"/>
              <w:left w:val="nil"/>
              <w:bottom w:val="nil"/>
              <w:right w:val="nil"/>
            </w:tcBorders>
            <w:shd w:val="clear" w:color="auto" w:fill="auto"/>
            <w:noWrap/>
            <w:vAlign w:val="bottom"/>
            <w:hideMark/>
          </w:tcPr>
          <w:p w14:paraId="2AE559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(18-43)</w:t>
            </w:r>
          </w:p>
        </w:tc>
        <w:tc>
          <w:tcPr>
            <w:tcW w:w="1800" w:type="dxa"/>
            <w:tcBorders>
              <w:top w:val="nil"/>
              <w:left w:val="nil"/>
              <w:bottom w:val="nil"/>
              <w:right w:val="nil"/>
            </w:tcBorders>
            <w:shd w:val="clear" w:color="auto" w:fill="auto"/>
            <w:noWrap/>
            <w:vAlign w:val="bottom"/>
            <w:hideMark/>
          </w:tcPr>
          <w:p w14:paraId="3BA245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417 (293-594)</w:t>
            </w:r>
          </w:p>
        </w:tc>
      </w:tr>
      <w:tr w:rsidR="00B0760D" w:rsidRPr="00B0760D" w14:paraId="415950EE" w14:textId="77777777" w:rsidTr="00B0760D">
        <w:trPr>
          <w:trHeight w:val="320"/>
        </w:trPr>
        <w:tc>
          <w:tcPr>
            <w:tcW w:w="2524" w:type="dxa"/>
            <w:tcBorders>
              <w:top w:val="nil"/>
              <w:left w:val="nil"/>
              <w:bottom w:val="nil"/>
              <w:right w:val="nil"/>
            </w:tcBorders>
            <w:shd w:val="clear" w:color="auto" w:fill="auto"/>
            <w:noWrap/>
            <w:vAlign w:val="bottom"/>
            <w:hideMark/>
          </w:tcPr>
          <w:p w14:paraId="29C1BE3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AA2D2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392F2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376867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(1.2-2.8)</w:t>
            </w:r>
          </w:p>
        </w:tc>
        <w:tc>
          <w:tcPr>
            <w:tcW w:w="1800" w:type="dxa"/>
            <w:tcBorders>
              <w:top w:val="nil"/>
              <w:left w:val="nil"/>
              <w:bottom w:val="nil"/>
              <w:right w:val="nil"/>
            </w:tcBorders>
            <w:shd w:val="clear" w:color="auto" w:fill="auto"/>
            <w:noWrap/>
            <w:vAlign w:val="bottom"/>
            <w:hideMark/>
          </w:tcPr>
          <w:p w14:paraId="3B6895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3638EF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(37-88)</w:t>
            </w:r>
          </w:p>
        </w:tc>
      </w:tr>
      <w:tr w:rsidR="00B0760D" w:rsidRPr="00B0760D" w14:paraId="5780BAB9" w14:textId="77777777" w:rsidTr="00B0760D">
        <w:trPr>
          <w:trHeight w:val="320"/>
        </w:trPr>
        <w:tc>
          <w:tcPr>
            <w:tcW w:w="2524" w:type="dxa"/>
            <w:tcBorders>
              <w:top w:val="nil"/>
              <w:left w:val="nil"/>
              <w:bottom w:val="nil"/>
              <w:right w:val="nil"/>
            </w:tcBorders>
            <w:shd w:val="clear" w:color="auto" w:fill="auto"/>
            <w:noWrap/>
            <w:vAlign w:val="bottom"/>
            <w:hideMark/>
          </w:tcPr>
          <w:p w14:paraId="1A82A1A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7FC8A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14076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(0.7-1.7)</w:t>
            </w:r>
          </w:p>
        </w:tc>
        <w:tc>
          <w:tcPr>
            <w:tcW w:w="1660" w:type="dxa"/>
            <w:tcBorders>
              <w:top w:val="nil"/>
              <w:left w:val="nil"/>
              <w:bottom w:val="nil"/>
              <w:right w:val="nil"/>
            </w:tcBorders>
            <w:shd w:val="clear" w:color="auto" w:fill="auto"/>
            <w:noWrap/>
            <w:vAlign w:val="bottom"/>
            <w:hideMark/>
          </w:tcPr>
          <w:p w14:paraId="011D0D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(8.5-17.6)</w:t>
            </w:r>
          </w:p>
        </w:tc>
        <w:tc>
          <w:tcPr>
            <w:tcW w:w="1800" w:type="dxa"/>
            <w:tcBorders>
              <w:top w:val="nil"/>
              <w:left w:val="nil"/>
              <w:bottom w:val="nil"/>
              <w:right w:val="nil"/>
            </w:tcBorders>
            <w:shd w:val="clear" w:color="auto" w:fill="auto"/>
            <w:noWrap/>
            <w:vAlign w:val="bottom"/>
            <w:hideMark/>
          </w:tcPr>
          <w:p w14:paraId="52901C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(18-43)</w:t>
            </w:r>
          </w:p>
        </w:tc>
        <w:tc>
          <w:tcPr>
            <w:tcW w:w="1800" w:type="dxa"/>
            <w:tcBorders>
              <w:top w:val="nil"/>
              <w:left w:val="nil"/>
              <w:bottom w:val="nil"/>
              <w:right w:val="nil"/>
            </w:tcBorders>
            <w:shd w:val="clear" w:color="auto" w:fill="auto"/>
            <w:noWrap/>
            <w:vAlign w:val="bottom"/>
            <w:hideMark/>
          </w:tcPr>
          <w:p w14:paraId="7D9851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371 (261-532)</w:t>
            </w:r>
          </w:p>
        </w:tc>
      </w:tr>
      <w:tr w:rsidR="00B0760D" w:rsidRPr="00B0760D" w14:paraId="4F76B259" w14:textId="77777777" w:rsidTr="00B0760D">
        <w:trPr>
          <w:trHeight w:val="320"/>
        </w:trPr>
        <w:tc>
          <w:tcPr>
            <w:tcW w:w="2524" w:type="dxa"/>
            <w:tcBorders>
              <w:top w:val="nil"/>
              <w:left w:val="nil"/>
              <w:bottom w:val="nil"/>
              <w:right w:val="nil"/>
            </w:tcBorders>
            <w:shd w:val="clear" w:color="auto" w:fill="auto"/>
            <w:noWrap/>
            <w:vAlign w:val="bottom"/>
            <w:hideMark/>
          </w:tcPr>
          <w:p w14:paraId="0088234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BD12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D6D91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58.3 (42.5-71.7)</w:t>
            </w:r>
          </w:p>
        </w:tc>
        <w:tc>
          <w:tcPr>
            <w:tcW w:w="1660" w:type="dxa"/>
            <w:tcBorders>
              <w:top w:val="nil"/>
              <w:left w:val="nil"/>
              <w:bottom w:val="nil"/>
              <w:right w:val="nil"/>
            </w:tcBorders>
            <w:shd w:val="clear" w:color="auto" w:fill="auto"/>
            <w:noWrap/>
            <w:vAlign w:val="bottom"/>
            <w:hideMark/>
          </w:tcPr>
          <w:p w14:paraId="7F83DB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62.2 (47.6-75.3)</w:t>
            </w:r>
          </w:p>
        </w:tc>
        <w:tc>
          <w:tcPr>
            <w:tcW w:w="1800" w:type="dxa"/>
            <w:tcBorders>
              <w:top w:val="nil"/>
              <w:left w:val="nil"/>
              <w:bottom w:val="nil"/>
              <w:right w:val="nil"/>
            </w:tcBorders>
            <w:shd w:val="clear" w:color="auto" w:fill="auto"/>
            <w:noWrap/>
            <w:vAlign w:val="bottom"/>
            <w:hideMark/>
          </w:tcPr>
          <w:p w14:paraId="008755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1452 (1056-1801)</w:t>
            </w:r>
          </w:p>
        </w:tc>
        <w:tc>
          <w:tcPr>
            <w:tcW w:w="1800" w:type="dxa"/>
            <w:tcBorders>
              <w:top w:val="nil"/>
              <w:left w:val="nil"/>
              <w:bottom w:val="nil"/>
              <w:right w:val="nil"/>
            </w:tcBorders>
            <w:shd w:val="clear" w:color="auto" w:fill="auto"/>
            <w:noWrap/>
            <w:vAlign w:val="bottom"/>
            <w:hideMark/>
          </w:tcPr>
          <w:p w14:paraId="62F441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1892 (1458-2271)</w:t>
            </w:r>
          </w:p>
        </w:tc>
      </w:tr>
      <w:tr w:rsidR="00B0760D" w:rsidRPr="00B0760D" w14:paraId="5C21C7D7" w14:textId="77777777" w:rsidTr="00B0760D">
        <w:trPr>
          <w:trHeight w:val="320"/>
        </w:trPr>
        <w:tc>
          <w:tcPr>
            <w:tcW w:w="2524" w:type="dxa"/>
            <w:tcBorders>
              <w:top w:val="nil"/>
              <w:left w:val="nil"/>
              <w:bottom w:val="nil"/>
              <w:right w:val="nil"/>
            </w:tcBorders>
            <w:shd w:val="clear" w:color="auto" w:fill="auto"/>
            <w:noWrap/>
            <w:vAlign w:val="bottom"/>
            <w:hideMark/>
          </w:tcPr>
          <w:p w14:paraId="17A4DDB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D9B5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D17C6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(42.7-74.3)</w:t>
            </w:r>
          </w:p>
        </w:tc>
        <w:tc>
          <w:tcPr>
            <w:tcW w:w="1660" w:type="dxa"/>
            <w:tcBorders>
              <w:top w:val="nil"/>
              <w:left w:val="nil"/>
              <w:bottom w:val="nil"/>
              <w:right w:val="nil"/>
            </w:tcBorders>
            <w:shd w:val="clear" w:color="auto" w:fill="auto"/>
            <w:noWrap/>
            <w:vAlign w:val="bottom"/>
            <w:hideMark/>
          </w:tcPr>
          <w:p w14:paraId="141E97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37.9 (22-58.1)</w:t>
            </w:r>
          </w:p>
        </w:tc>
        <w:tc>
          <w:tcPr>
            <w:tcW w:w="1800" w:type="dxa"/>
            <w:tcBorders>
              <w:top w:val="nil"/>
              <w:left w:val="nil"/>
              <w:bottom w:val="nil"/>
              <w:right w:val="nil"/>
            </w:tcBorders>
            <w:shd w:val="clear" w:color="auto" w:fill="auto"/>
            <w:noWrap/>
            <w:vAlign w:val="bottom"/>
            <w:hideMark/>
          </w:tcPr>
          <w:p w14:paraId="74B9AB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1549 (1065-1868)</w:t>
            </w:r>
          </w:p>
        </w:tc>
        <w:tc>
          <w:tcPr>
            <w:tcW w:w="1800" w:type="dxa"/>
            <w:tcBorders>
              <w:top w:val="nil"/>
              <w:left w:val="nil"/>
              <w:bottom w:val="nil"/>
              <w:right w:val="nil"/>
            </w:tcBorders>
            <w:shd w:val="clear" w:color="auto" w:fill="auto"/>
            <w:noWrap/>
            <w:vAlign w:val="bottom"/>
            <w:hideMark/>
          </w:tcPr>
          <w:p w14:paraId="11E368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1156 (666-1763)</w:t>
            </w:r>
          </w:p>
        </w:tc>
      </w:tr>
      <w:tr w:rsidR="00B0760D" w:rsidRPr="00B0760D" w14:paraId="14313051" w14:textId="77777777" w:rsidTr="00B0760D">
        <w:trPr>
          <w:trHeight w:val="320"/>
        </w:trPr>
        <w:tc>
          <w:tcPr>
            <w:tcW w:w="2524" w:type="dxa"/>
            <w:tcBorders>
              <w:top w:val="nil"/>
              <w:left w:val="nil"/>
              <w:bottom w:val="nil"/>
              <w:right w:val="nil"/>
            </w:tcBorders>
            <w:shd w:val="clear" w:color="auto" w:fill="auto"/>
            <w:noWrap/>
            <w:vAlign w:val="bottom"/>
            <w:hideMark/>
          </w:tcPr>
          <w:p w14:paraId="16FC765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54F5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C6469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(5.4-9.8)</w:t>
            </w:r>
          </w:p>
        </w:tc>
        <w:tc>
          <w:tcPr>
            <w:tcW w:w="1660" w:type="dxa"/>
            <w:tcBorders>
              <w:top w:val="nil"/>
              <w:left w:val="nil"/>
              <w:bottom w:val="nil"/>
              <w:right w:val="nil"/>
            </w:tcBorders>
            <w:shd w:val="clear" w:color="auto" w:fill="auto"/>
            <w:noWrap/>
            <w:vAlign w:val="bottom"/>
            <w:hideMark/>
          </w:tcPr>
          <w:p w14:paraId="433C51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(5-9.3)</w:t>
            </w:r>
          </w:p>
        </w:tc>
        <w:tc>
          <w:tcPr>
            <w:tcW w:w="1800" w:type="dxa"/>
            <w:tcBorders>
              <w:top w:val="nil"/>
              <w:left w:val="nil"/>
              <w:bottom w:val="nil"/>
              <w:right w:val="nil"/>
            </w:tcBorders>
            <w:shd w:val="clear" w:color="auto" w:fill="auto"/>
            <w:noWrap/>
            <w:vAlign w:val="bottom"/>
            <w:hideMark/>
          </w:tcPr>
          <w:p w14:paraId="7BFEC0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196 (135-242)</w:t>
            </w:r>
          </w:p>
        </w:tc>
        <w:tc>
          <w:tcPr>
            <w:tcW w:w="1800" w:type="dxa"/>
            <w:tcBorders>
              <w:top w:val="nil"/>
              <w:left w:val="nil"/>
              <w:bottom w:val="nil"/>
              <w:right w:val="nil"/>
            </w:tcBorders>
            <w:shd w:val="clear" w:color="auto" w:fill="auto"/>
            <w:noWrap/>
            <w:vAlign w:val="bottom"/>
            <w:hideMark/>
          </w:tcPr>
          <w:p w14:paraId="772652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(152-282)</w:t>
            </w:r>
          </w:p>
        </w:tc>
      </w:tr>
      <w:tr w:rsidR="00B0760D" w:rsidRPr="00B0760D" w14:paraId="245F2834" w14:textId="77777777" w:rsidTr="00B0760D">
        <w:trPr>
          <w:trHeight w:val="320"/>
        </w:trPr>
        <w:tc>
          <w:tcPr>
            <w:tcW w:w="2524" w:type="dxa"/>
            <w:tcBorders>
              <w:top w:val="nil"/>
              <w:left w:val="nil"/>
              <w:bottom w:val="nil"/>
              <w:right w:val="nil"/>
            </w:tcBorders>
            <w:shd w:val="clear" w:color="auto" w:fill="auto"/>
            <w:noWrap/>
            <w:vAlign w:val="bottom"/>
            <w:hideMark/>
          </w:tcPr>
          <w:p w14:paraId="3E17582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9CFF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20FE6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(4.1-9.4)</w:t>
            </w:r>
          </w:p>
        </w:tc>
        <w:tc>
          <w:tcPr>
            <w:tcW w:w="1660" w:type="dxa"/>
            <w:tcBorders>
              <w:top w:val="nil"/>
              <w:left w:val="nil"/>
              <w:bottom w:val="nil"/>
              <w:right w:val="nil"/>
            </w:tcBorders>
            <w:shd w:val="clear" w:color="auto" w:fill="auto"/>
            <w:noWrap/>
            <w:vAlign w:val="bottom"/>
            <w:hideMark/>
          </w:tcPr>
          <w:p w14:paraId="76FB24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(1.6-4.4)</w:t>
            </w:r>
          </w:p>
        </w:tc>
        <w:tc>
          <w:tcPr>
            <w:tcW w:w="1800" w:type="dxa"/>
            <w:tcBorders>
              <w:top w:val="nil"/>
              <w:left w:val="nil"/>
              <w:bottom w:val="nil"/>
              <w:right w:val="nil"/>
            </w:tcBorders>
            <w:shd w:val="clear" w:color="auto" w:fill="auto"/>
            <w:noWrap/>
            <w:vAlign w:val="bottom"/>
            <w:hideMark/>
          </w:tcPr>
          <w:p w14:paraId="1BBDA1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(102-232)</w:t>
            </w:r>
          </w:p>
        </w:tc>
        <w:tc>
          <w:tcPr>
            <w:tcW w:w="1800" w:type="dxa"/>
            <w:tcBorders>
              <w:top w:val="nil"/>
              <w:left w:val="nil"/>
              <w:bottom w:val="nil"/>
              <w:right w:val="nil"/>
            </w:tcBorders>
            <w:shd w:val="clear" w:color="auto" w:fill="auto"/>
            <w:noWrap/>
            <w:vAlign w:val="bottom"/>
            <w:hideMark/>
          </w:tcPr>
          <w:p w14:paraId="54DC59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(49-134)</w:t>
            </w:r>
          </w:p>
        </w:tc>
      </w:tr>
      <w:tr w:rsidR="00B0760D" w:rsidRPr="00B0760D" w14:paraId="1485C4FE" w14:textId="77777777" w:rsidTr="00B0760D">
        <w:trPr>
          <w:trHeight w:val="320"/>
        </w:trPr>
        <w:tc>
          <w:tcPr>
            <w:tcW w:w="2524" w:type="dxa"/>
            <w:tcBorders>
              <w:top w:val="nil"/>
              <w:left w:val="nil"/>
              <w:bottom w:val="nil"/>
              <w:right w:val="nil"/>
            </w:tcBorders>
            <w:shd w:val="clear" w:color="auto" w:fill="auto"/>
            <w:noWrap/>
            <w:vAlign w:val="bottom"/>
            <w:hideMark/>
          </w:tcPr>
          <w:p w14:paraId="71960D8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9309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7DCA8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(6.5-16.3)</w:t>
            </w:r>
          </w:p>
        </w:tc>
        <w:tc>
          <w:tcPr>
            <w:tcW w:w="1660" w:type="dxa"/>
            <w:tcBorders>
              <w:top w:val="nil"/>
              <w:left w:val="nil"/>
              <w:bottom w:val="nil"/>
              <w:right w:val="nil"/>
            </w:tcBorders>
            <w:shd w:val="clear" w:color="auto" w:fill="auto"/>
            <w:noWrap/>
            <w:vAlign w:val="bottom"/>
            <w:hideMark/>
          </w:tcPr>
          <w:p w14:paraId="27329E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(3.9-10.9)</w:t>
            </w:r>
          </w:p>
        </w:tc>
        <w:tc>
          <w:tcPr>
            <w:tcW w:w="1800" w:type="dxa"/>
            <w:tcBorders>
              <w:top w:val="nil"/>
              <w:left w:val="nil"/>
              <w:bottom w:val="nil"/>
              <w:right w:val="nil"/>
            </w:tcBorders>
            <w:shd w:val="clear" w:color="auto" w:fill="auto"/>
            <w:noWrap/>
            <w:vAlign w:val="bottom"/>
            <w:hideMark/>
          </w:tcPr>
          <w:p w14:paraId="5BFCEA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(161-406)</w:t>
            </w:r>
          </w:p>
        </w:tc>
        <w:tc>
          <w:tcPr>
            <w:tcW w:w="1800" w:type="dxa"/>
            <w:tcBorders>
              <w:top w:val="nil"/>
              <w:left w:val="nil"/>
              <w:bottom w:val="nil"/>
              <w:right w:val="nil"/>
            </w:tcBorders>
            <w:shd w:val="clear" w:color="auto" w:fill="auto"/>
            <w:noWrap/>
            <w:vAlign w:val="bottom"/>
            <w:hideMark/>
          </w:tcPr>
          <w:p w14:paraId="10C299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(118-334)</w:t>
            </w:r>
          </w:p>
        </w:tc>
      </w:tr>
      <w:tr w:rsidR="00B0760D" w:rsidRPr="00B0760D" w14:paraId="21BC8AAC" w14:textId="77777777" w:rsidTr="00B0760D">
        <w:trPr>
          <w:trHeight w:val="320"/>
        </w:trPr>
        <w:tc>
          <w:tcPr>
            <w:tcW w:w="2524" w:type="dxa"/>
            <w:tcBorders>
              <w:top w:val="nil"/>
              <w:left w:val="nil"/>
              <w:bottom w:val="nil"/>
              <w:right w:val="nil"/>
            </w:tcBorders>
            <w:shd w:val="clear" w:color="auto" w:fill="auto"/>
            <w:noWrap/>
            <w:vAlign w:val="bottom"/>
            <w:hideMark/>
          </w:tcPr>
          <w:p w14:paraId="6AE3138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71C2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B3D48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(2.3-3.5)</w:t>
            </w:r>
          </w:p>
        </w:tc>
        <w:tc>
          <w:tcPr>
            <w:tcW w:w="1660" w:type="dxa"/>
            <w:tcBorders>
              <w:top w:val="nil"/>
              <w:left w:val="nil"/>
              <w:bottom w:val="nil"/>
              <w:right w:val="nil"/>
            </w:tcBorders>
            <w:shd w:val="clear" w:color="auto" w:fill="auto"/>
            <w:noWrap/>
            <w:vAlign w:val="bottom"/>
            <w:hideMark/>
          </w:tcPr>
          <w:p w14:paraId="39052D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(2-3.6)</w:t>
            </w:r>
          </w:p>
        </w:tc>
        <w:tc>
          <w:tcPr>
            <w:tcW w:w="1800" w:type="dxa"/>
            <w:tcBorders>
              <w:top w:val="nil"/>
              <w:left w:val="nil"/>
              <w:bottom w:val="nil"/>
              <w:right w:val="nil"/>
            </w:tcBorders>
            <w:shd w:val="clear" w:color="auto" w:fill="auto"/>
            <w:noWrap/>
            <w:vAlign w:val="bottom"/>
            <w:hideMark/>
          </w:tcPr>
          <w:p w14:paraId="16AD5A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(58-88)</w:t>
            </w:r>
          </w:p>
        </w:tc>
        <w:tc>
          <w:tcPr>
            <w:tcW w:w="1800" w:type="dxa"/>
            <w:tcBorders>
              <w:top w:val="nil"/>
              <w:left w:val="nil"/>
              <w:bottom w:val="nil"/>
              <w:right w:val="nil"/>
            </w:tcBorders>
            <w:shd w:val="clear" w:color="auto" w:fill="auto"/>
            <w:noWrap/>
            <w:vAlign w:val="bottom"/>
            <w:hideMark/>
          </w:tcPr>
          <w:p w14:paraId="136B98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(60-111)</w:t>
            </w:r>
          </w:p>
        </w:tc>
      </w:tr>
      <w:tr w:rsidR="00B0760D" w:rsidRPr="00B0760D" w14:paraId="063BE684" w14:textId="77777777" w:rsidTr="00B0760D">
        <w:trPr>
          <w:trHeight w:val="320"/>
        </w:trPr>
        <w:tc>
          <w:tcPr>
            <w:tcW w:w="2524" w:type="dxa"/>
            <w:tcBorders>
              <w:top w:val="nil"/>
              <w:left w:val="nil"/>
              <w:bottom w:val="nil"/>
              <w:right w:val="nil"/>
            </w:tcBorders>
            <w:shd w:val="clear" w:color="auto" w:fill="auto"/>
            <w:noWrap/>
            <w:vAlign w:val="bottom"/>
            <w:hideMark/>
          </w:tcPr>
          <w:p w14:paraId="59209D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485B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9E44E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(0.7-1)</w:t>
            </w:r>
          </w:p>
        </w:tc>
        <w:tc>
          <w:tcPr>
            <w:tcW w:w="1660" w:type="dxa"/>
            <w:tcBorders>
              <w:top w:val="nil"/>
              <w:left w:val="nil"/>
              <w:bottom w:val="nil"/>
              <w:right w:val="nil"/>
            </w:tcBorders>
            <w:shd w:val="clear" w:color="auto" w:fill="auto"/>
            <w:noWrap/>
            <w:vAlign w:val="bottom"/>
            <w:hideMark/>
          </w:tcPr>
          <w:p w14:paraId="66AD0B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800" w:type="dxa"/>
            <w:tcBorders>
              <w:top w:val="nil"/>
              <w:left w:val="nil"/>
              <w:bottom w:val="nil"/>
              <w:right w:val="nil"/>
            </w:tcBorders>
            <w:shd w:val="clear" w:color="auto" w:fill="auto"/>
            <w:noWrap/>
            <w:vAlign w:val="bottom"/>
            <w:hideMark/>
          </w:tcPr>
          <w:p w14:paraId="17A547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(16-24)</w:t>
            </w:r>
          </w:p>
        </w:tc>
        <w:tc>
          <w:tcPr>
            <w:tcW w:w="1800" w:type="dxa"/>
            <w:tcBorders>
              <w:top w:val="nil"/>
              <w:left w:val="nil"/>
              <w:bottom w:val="nil"/>
              <w:right w:val="nil"/>
            </w:tcBorders>
            <w:shd w:val="clear" w:color="auto" w:fill="auto"/>
            <w:noWrap/>
            <w:vAlign w:val="bottom"/>
            <w:hideMark/>
          </w:tcPr>
          <w:p w14:paraId="3AAC7C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(26-36)</w:t>
            </w:r>
          </w:p>
        </w:tc>
      </w:tr>
      <w:tr w:rsidR="00B0760D" w:rsidRPr="00B0760D" w14:paraId="22EB98C3" w14:textId="77777777" w:rsidTr="00B0760D">
        <w:trPr>
          <w:trHeight w:val="320"/>
        </w:trPr>
        <w:tc>
          <w:tcPr>
            <w:tcW w:w="2524" w:type="dxa"/>
            <w:tcBorders>
              <w:top w:val="nil"/>
              <w:left w:val="nil"/>
              <w:bottom w:val="nil"/>
              <w:right w:val="nil"/>
            </w:tcBorders>
            <w:shd w:val="clear" w:color="auto" w:fill="auto"/>
            <w:noWrap/>
            <w:vAlign w:val="bottom"/>
            <w:hideMark/>
          </w:tcPr>
          <w:p w14:paraId="430711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4943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2BE51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(0.8-1.8)</w:t>
            </w:r>
          </w:p>
        </w:tc>
        <w:tc>
          <w:tcPr>
            <w:tcW w:w="1660" w:type="dxa"/>
            <w:tcBorders>
              <w:top w:val="nil"/>
              <w:left w:val="nil"/>
              <w:bottom w:val="nil"/>
              <w:right w:val="nil"/>
            </w:tcBorders>
            <w:shd w:val="clear" w:color="auto" w:fill="auto"/>
            <w:noWrap/>
            <w:vAlign w:val="bottom"/>
            <w:hideMark/>
          </w:tcPr>
          <w:p w14:paraId="0A5411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(0.9-2)</w:t>
            </w:r>
          </w:p>
        </w:tc>
        <w:tc>
          <w:tcPr>
            <w:tcW w:w="1800" w:type="dxa"/>
            <w:tcBorders>
              <w:top w:val="nil"/>
              <w:left w:val="nil"/>
              <w:bottom w:val="nil"/>
              <w:right w:val="nil"/>
            </w:tcBorders>
            <w:shd w:val="clear" w:color="auto" w:fill="auto"/>
            <w:noWrap/>
            <w:vAlign w:val="bottom"/>
            <w:hideMark/>
          </w:tcPr>
          <w:p w14:paraId="563E37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(21-44)</w:t>
            </w:r>
          </w:p>
        </w:tc>
        <w:tc>
          <w:tcPr>
            <w:tcW w:w="1800" w:type="dxa"/>
            <w:tcBorders>
              <w:top w:val="nil"/>
              <w:left w:val="nil"/>
              <w:bottom w:val="nil"/>
              <w:right w:val="nil"/>
            </w:tcBorders>
            <w:shd w:val="clear" w:color="auto" w:fill="auto"/>
            <w:noWrap/>
            <w:vAlign w:val="bottom"/>
            <w:hideMark/>
          </w:tcPr>
          <w:p w14:paraId="2BD4EF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(26-60)</w:t>
            </w:r>
          </w:p>
        </w:tc>
      </w:tr>
      <w:tr w:rsidR="00B0760D" w:rsidRPr="00B0760D" w14:paraId="6589C7CE" w14:textId="77777777" w:rsidTr="00B0760D">
        <w:trPr>
          <w:trHeight w:val="320"/>
        </w:trPr>
        <w:tc>
          <w:tcPr>
            <w:tcW w:w="2524" w:type="dxa"/>
            <w:tcBorders>
              <w:top w:val="nil"/>
              <w:left w:val="nil"/>
              <w:bottom w:val="nil"/>
              <w:right w:val="nil"/>
            </w:tcBorders>
            <w:shd w:val="clear" w:color="auto" w:fill="auto"/>
            <w:noWrap/>
            <w:vAlign w:val="bottom"/>
            <w:hideMark/>
          </w:tcPr>
          <w:p w14:paraId="435025E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CA66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3C68D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4322CD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2935F6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(2-6)</w:t>
            </w:r>
          </w:p>
        </w:tc>
        <w:tc>
          <w:tcPr>
            <w:tcW w:w="1800" w:type="dxa"/>
            <w:tcBorders>
              <w:top w:val="nil"/>
              <w:left w:val="nil"/>
              <w:bottom w:val="nil"/>
              <w:right w:val="nil"/>
            </w:tcBorders>
            <w:shd w:val="clear" w:color="auto" w:fill="auto"/>
            <w:noWrap/>
            <w:vAlign w:val="bottom"/>
            <w:hideMark/>
          </w:tcPr>
          <w:p w14:paraId="163760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(3-8)</w:t>
            </w:r>
          </w:p>
        </w:tc>
      </w:tr>
      <w:tr w:rsidR="00B0760D" w:rsidRPr="00B0760D" w14:paraId="2A9CA5F8" w14:textId="77777777" w:rsidTr="00B0760D">
        <w:trPr>
          <w:trHeight w:val="320"/>
        </w:trPr>
        <w:tc>
          <w:tcPr>
            <w:tcW w:w="2524" w:type="dxa"/>
            <w:tcBorders>
              <w:top w:val="nil"/>
              <w:left w:val="nil"/>
              <w:bottom w:val="nil"/>
              <w:right w:val="nil"/>
            </w:tcBorders>
            <w:shd w:val="clear" w:color="auto" w:fill="auto"/>
            <w:noWrap/>
            <w:vAlign w:val="bottom"/>
            <w:hideMark/>
          </w:tcPr>
          <w:p w14:paraId="71C305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Mongolia</w:t>
            </w:r>
          </w:p>
        </w:tc>
        <w:tc>
          <w:tcPr>
            <w:tcW w:w="2180" w:type="dxa"/>
            <w:tcBorders>
              <w:top w:val="nil"/>
              <w:left w:val="nil"/>
              <w:bottom w:val="nil"/>
              <w:right w:val="nil"/>
            </w:tcBorders>
            <w:shd w:val="clear" w:color="auto" w:fill="auto"/>
            <w:noWrap/>
            <w:vAlign w:val="bottom"/>
            <w:hideMark/>
          </w:tcPr>
          <w:p w14:paraId="61AA52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E3C6E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92.4 (87.3-96.1)</w:t>
            </w:r>
          </w:p>
        </w:tc>
        <w:tc>
          <w:tcPr>
            <w:tcW w:w="1660" w:type="dxa"/>
            <w:tcBorders>
              <w:top w:val="nil"/>
              <w:left w:val="nil"/>
              <w:bottom w:val="nil"/>
              <w:right w:val="nil"/>
            </w:tcBorders>
            <w:shd w:val="clear" w:color="auto" w:fill="auto"/>
            <w:noWrap/>
            <w:vAlign w:val="bottom"/>
            <w:hideMark/>
          </w:tcPr>
          <w:p w14:paraId="4F6E79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96.4 (93.3-98)</w:t>
            </w:r>
          </w:p>
        </w:tc>
        <w:tc>
          <w:tcPr>
            <w:tcW w:w="1800" w:type="dxa"/>
            <w:tcBorders>
              <w:top w:val="nil"/>
              <w:left w:val="nil"/>
              <w:bottom w:val="nil"/>
              <w:right w:val="nil"/>
            </w:tcBorders>
            <w:shd w:val="clear" w:color="auto" w:fill="auto"/>
            <w:noWrap/>
            <w:vAlign w:val="bottom"/>
            <w:hideMark/>
          </w:tcPr>
          <w:p w14:paraId="5C4291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811 (761-850)</w:t>
            </w:r>
          </w:p>
        </w:tc>
        <w:tc>
          <w:tcPr>
            <w:tcW w:w="1800" w:type="dxa"/>
            <w:tcBorders>
              <w:top w:val="nil"/>
              <w:left w:val="nil"/>
              <w:bottom w:val="nil"/>
              <w:right w:val="nil"/>
            </w:tcBorders>
            <w:shd w:val="clear" w:color="auto" w:fill="auto"/>
            <w:noWrap/>
            <w:vAlign w:val="bottom"/>
            <w:hideMark/>
          </w:tcPr>
          <w:p w14:paraId="00C542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1624 (1562-1680)</w:t>
            </w:r>
          </w:p>
        </w:tc>
      </w:tr>
      <w:tr w:rsidR="00B0760D" w:rsidRPr="00B0760D" w14:paraId="152DCE5E" w14:textId="77777777" w:rsidTr="00B0760D">
        <w:trPr>
          <w:trHeight w:val="320"/>
        </w:trPr>
        <w:tc>
          <w:tcPr>
            <w:tcW w:w="2524" w:type="dxa"/>
            <w:tcBorders>
              <w:top w:val="nil"/>
              <w:left w:val="nil"/>
              <w:bottom w:val="nil"/>
              <w:right w:val="nil"/>
            </w:tcBorders>
            <w:shd w:val="clear" w:color="auto" w:fill="auto"/>
            <w:noWrap/>
            <w:vAlign w:val="bottom"/>
            <w:hideMark/>
          </w:tcPr>
          <w:p w14:paraId="5697E5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5A8B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8B967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 (10.7-24.8)</w:t>
            </w:r>
          </w:p>
        </w:tc>
        <w:tc>
          <w:tcPr>
            <w:tcW w:w="1660" w:type="dxa"/>
            <w:tcBorders>
              <w:top w:val="nil"/>
              <w:left w:val="nil"/>
              <w:bottom w:val="nil"/>
              <w:right w:val="nil"/>
            </w:tcBorders>
            <w:shd w:val="clear" w:color="auto" w:fill="auto"/>
            <w:noWrap/>
            <w:vAlign w:val="bottom"/>
            <w:hideMark/>
          </w:tcPr>
          <w:p w14:paraId="5BCBB1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(7.5-21)</w:t>
            </w:r>
          </w:p>
        </w:tc>
        <w:tc>
          <w:tcPr>
            <w:tcW w:w="1800" w:type="dxa"/>
            <w:tcBorders>
              <w:top w:val="nil"/>
              <w:left w:val="nil"/>
              <w:bottom w:val="nil"/>
              <w:right w:val="nil"/>
            </w:tcBorders>
            <w:shd w:val="clear" w:color="auto" w:fill="auto"/>
            <w:noWrap/>
            <w:vAlign w:val="bottom"/>
            <w:hideMark/>
          </w:tcPr>
          <w:p w14:paraId="306BA1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(92-218)</w:t>
            </w:r>
          </w:p>
        </w:tc>
        <w:tc>
          <w:tcPr>
            <w:tcW w:w="1800" w:type="dxa"/>
            <w:tcBorders>
              <w:top w:val="nil"/>
              <w:left w:val="nil"/>
              <w:bottom w:val="nil"/>
              <w:right w:val="nil"/>
            </w:tcBorders>
            <w:shd w:val="clear" w:color="auto" w:fill="auto"/>
            <w:noWrap/>
            <w:vAlign w:val="bottom"/>
            <w:hideMark/>
          </w:tcPr>
          <w:p w14:paraId="2C27FD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225 (129-356)</w:t>
            </w:r>
          </w:p>
        </w:tc>
      </w:tr>
      <w:tr w:rsidR="00B0760D" w:rsidRPr="00B0760D" w14:paraId="3E3A9284" w14:textId="77777777" w:rsidTr="00B0760D">
        <w:trPr>
          <w:trHeight w:val="320"/>
        </w:trPr>
        <w:tc>
          <w:tcPr>
            <w:tcW w:w="2524" w:type="dxa"/>
            <w:tcBorders>
              <w:top w:val="nil"/>
              <w:left w:val="nil"/>
              <w:bottom w:val="nil"/>
              <w:right w:val="nil"/>
            </w:tcBorders>
            <w:shd w:val="clear" w:color="auto" w:fill="auto"/>
            <w:noWrap/>
            <w:vAlign w:val="bottom"/>
            <w:hideMark/>
          </w:tcPr>
          <w:p w14:paraId="195299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DC99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9EBEA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23.1 (16.9-30.9)</w:t>
            </w:r>
          </w:p>
        </w:tc>
        <w:tc>
          <w:tcPr>
            <w:tcW w:w="1660" w:type="dxa"/>
            <w:tcBorders>
              <w:top w:val="nil"/>
              <w:left w:val="nil"/>
              <w:bottom w:val="nil"/>
              <w:right w:val="nil"/>
            </w:tcBorders>
            <w:shd w:val="clear" w:color="auto" w:fill="auto"/>
            <w:noWrap/>
            <w:vAlign w:val="bottom"/>
            <w:hideMark/>
          </w:tcPr>
          <w:p w14:paraId="6A8649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(17.4-32.3)</w:t>
            </w:r>
          </w:p>
        </w:tc>
        <w:tc>
          <w:tcPr>
            <w:tcW w:w="1800" w:type="dxa"/>
            <w:tcBorders>
              <w:top w:val="nil"/>
              <w:left w:val="nil"/>
              <w:bottom w:val="nil"/>
              <w:right w:val="nil"/>
            </w:tcBorders>
            <w:shd w:val="clear" w:color="auto" w:fill="auto"/>
            <w:noWrap/>
            <w:vAlign w:val="bottom"/>
            <w:hideMark/>
          </w:tcPr>
          <w:p w14:paraId="3CBEB2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(148-270)</w:t>
            </w:r>
          </w:p>
        </w:tc>
        <w:tc>
          <w:tcPr>
            <w:tcW w:w="1800" w:type="dxa"/>
            <w:tcBorders>
              <w:top w:val="nil"/>
              <w:left w:val="nil"/>
              <w:bottom w:val="nil"/>
              <w:right w:val="nil"/>
            </w:tcBorders>
            <w:shd w:val="clear" w:color="auto" w:fill="auto"/>
            <w:noWrap/>
            <w:vAlign w:val="bottom"/>
            <w:hideMark/>
          </w:tcPr>
          <w:p w14:paraId="7ADE53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405 (293-548)</w:t>
            </w:r>
          </w:p>
        </w:tc>
      </w:tr>
      <w:tr w:rsidR="00B0760D" w:rsidRPr="00B0760D" w14:paraId="72721E03" w14:textId="77777777" w:rsidTr="00B0760D">
        <w:trPr>
          <w:trHeight w:val="320"/>
        </w:trPr>
        <w:tc>
          <w:tcPr>
            <w:tcW w:w="2524" w:type="dxa"/>
            <w:tcBorders>
              <w:top w:val="nil"/>
              <w:left w:val="nil"/>
              <w:bottom w:val="nil"/>
              <w:right w:val="nil"/>
            </w:tcBorders>
            <w:shd w:val="clear" w:color="auto" w:fill="auto"/>
            <w:noWrap/>
            <w:vAlign w:val="bottom"/>
            <w:hideMark/>
          </w:tcPr>
          <w:p w14:paraId="68139B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4B381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7B3C9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(2.3-4.8)</w:t>
            </w:r>
          </w:p>
        </w:tc>
        <w:tc>
          <w:tcPr>
            <w:tcW w:w="1660" w:type="dxa"/>
            <w:tcBorders>
              <w:top w:val="nil"/>
              <w:left w:val="nil"/>
              <w:bottom w:val="nil"/>
              <w:right w:val="nil"/>
            </w:tcBorders>
            <w:shd w:val="clear" w:color="auto" w:fill="auto"/>
            <w:noWrap/>
            <w:vAlign w:val="bottom"/>
            <w:hideMark/>
          </w:tcPr>
          <w:p w14:paraId="174C23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(2.6-5.7)</w:t>
            </w:r>
          </w:p>
        </w:tc>
        <w:tc>
          <w:tcPr>
            <w:tcW w:w="1800" w:type="dxa"/>
            <w:tcBorders>
              <w:top w:val="nil"/>
              <w:left w:val="nil"/>
              <w:bottom w:val="nil"/>
              <w:right w:val="nil"/>
            </w:tcBorders>
            <w:shd w:val="clear" w:color="auto" w:fill="auto"/>
            <w:noWrap/>
            <w:vAlign w:val="bottom"/>
            <w:hideMark/>
          </w:tcPr>
          <w:p w14:paraId="5EEE33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(20-42)</w:t>
            </w:r>
          </w:p>
        </w:tc>
        <w:tc>
          <w:tcPr>
            <w:tcW w:w="1800" w:type="dxa"/>
            <w:tcBorders>
              <w:top w:val="nil"/>
              <w:left w:val="nil"/>
              <w:bottom w:val="nil"/>
              <w:right w:val="nil"/>
            </w:tcBorders>
            <w:shd w:val="clear" w:color="auto" w:fill="auto"/>
            <w:noWrap/>
            <w:vAlign w:val="bottom"/>
            <w:hideMark/>
          </w:tcPr>
          <w:p w14:paraId="733925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(44-96)</w:t>
            </w:r>
          </w:p>
        </w:tc>
      </w:tr>
      <w:tr w:rsidR="00B0760D" w:rsidRPr="00B0760D" w14:paraId="78F5B1AC" w14:textId="77777777" w:rsidTr="00B0760D">
        <w:trPr>
          <w:trHeight w:val="320"/>
        </w:trPr>
        <w:tc>
          <w:tcPr>
            <w:tcW w:w="2524" w:type="dxa"/>
            <w:tcBorders>
              <w:top w:val="nil"/>
              <w:left w:val="nil"/>
              <w:bottom w:val="nil"/>
              <w:right w:val="nil"/>
            </w:tcBorders>
            <w:shd w:val="clear" w:color="auto" w:fill="auto"/>
            <w:noWrap/>
            <w:vAlign w:val="bottom"/>
            <w:hideMark/>
          </w:tcPr>
          <w:p w14:paraId="1EF65C9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4ADE4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F3F1A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(15-27.8)</w:t>
            </w:r>
          </w:p>
        </w:tc>
        <w:tc>
          <w:tcPr>
            <w:tcW w:w="1660" w:type="dxa"/>
            <w:tcBorders>
              <w:top w:val="nil"/>
              <w:left w:val="nil"/>
              <w:bottom w:val="nil"/>
              <w:right w:val="nil"/>
            </w:tcBorders>
            <w:shd w:val="clear" w:color="auto" w:fill="auto"/>
            <w:noWrap/>
            <w:vAlign w:val="bottom"/>
            <w:hideMark/>
          </w:tcPr>
          <w:p w14:paraId="02F4C5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(15.4-28.9)</w:t>
            </w:r>
          </w:p>
        </w:tc>
        <w:tc>
          <w:tcPr>
            <w:tcW w:w="1800" w:type="dxa"/>
            <w:tcBorders>
              <w:top w:val="nil"/>
              <w:left w:val="nil"/>
              <w:bottom w:val="nil"/>
              <w:right w:val="nil"/>
            </w:tcBorders>
            <w:shd w:val="clear" w:color="auto" w:fill="auto"/>
            <w:noWrap/>
            <w:vAlign w:val="bottom"/>
            <w:hideMark/>
          </w:tcPr>
          <w:p w14:paraId="033776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(132-243)</w:t>
            </w:r>
          </w:p>
        </w:tc>
        <w:tc>
          <w:tcPr>
            <w:tcW w:w="1800" w:type="dxa"/>
            <w:tcBorders>
              <w:top w:val="nil"/>
              <w:left w:val="nil"/>
              <w:bottom w:val="nil"/>
              <w:right w:val="nil"/>
            </w:tcBorders>
            <w:shd w:val="clear" w:color="auto" w:fill="auto"/>
            <w:noWrap/>
            <w:vAlign w:val="bottom"/>
            <w:hideMark/>
          </w:tcPr>
          <w:p w14:paraId="01BADE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360 (259-491)</w:t>
            </w:r>
          </w:p>
        </w:tc>
      </w:tr>
      <w:tr w:rsidR="00B0760D" w:rsidRPr="00B0760D" w14:paraId="2510A4DA" w14:textId="77777777" w:rsidTr="00B0760D">
        <w:trPr>
          <w:trHeight w:val="320"/>
        </w:trPr>
        <w:tc>
          <w:tcPr>
            <w:tcW w:w="2524" w:type="dxa"/>
            <w:tcBorders>
              <w:top w:val="nil"/>
              <w:left w:val="nil"/>
              <w:bottom w:val="nil"/>
              <w:right w:val="nil"/>
            </w:tcBorders>
            <w:shd w:val="clear" w:color="auto" w:fill="auto"/>
            <w:noWrap/>
            <w:vAlign w:val="bottom"/>
            <w:hideMark/>
          </w:tcPr>
          <w:p w14:paraId="04AE176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C393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AF960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67.3 (47.8-82.6)</w:t>
            </w:r>
          </w:p>
        </w:tc>
        <w:tc>
          <w:tcPr>
            <w:tcW w:w="1660" w:type="dxa"/>
            <w:tcBorders>
              <w:top w:val="nil"/>
              <w:left w:val="nil"/>
              <w:bottom w:val="nil"/>
              <w:right w:val="nil"/>
            </w:tcBorders>
            <w:shd w:val="clear" w:color="auto" w:fill="auto"/>
            <w:noWrap/>
            <w:vAlign w:val="bottom"/>
            <w:hideMark/>
          </w:tcPr>
          <w:p w14:paraId="2BFDC8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87.3 (77.2-92.6)</w:t>
            </w:r>
          </w:p>
        </w:tc>
        <w:tc>
          <w:tcPr>
            <w:tcW w:w="1800" w:type="dxa"/>
            <w:tcBorders>
              <w:top w:val="nil"/>
              <w:left w:val="nil"/>
              <w:bottom w:val="nil"/>
              <w:right w:val="nil"/>
            </w:tcBorders>
            <w:shd w:val="clear" w:color="auto" w:fill="auto"/>
            <w:noWrap/>
            <w:vAlign w:val="bottom"/>
            <w:hideMark/>
          </w:tcPr>
          <w:p w14:paraId="4210FE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592 (420-723)</w:t>
            </w:r>
          </w:p>
        </w:tc>
        <w:tc>
          <w:tcPr>
            <w:tcW w:w="1800" w:type="dxa"/>
            <w:tcBorders>
              <w:top w:val="nil"/>
              <w:left w:val="nil"/>
              <w:bottom w:val="nil"/>
              <w:right w:val="nil"/>
            </w:tcBorders>
            <w:shd w:val="clear" w:color="auto" w:fill="auto"/>
            <w:noWrap/>
            <w:vAlign w:val="bottom"/>
            <w:hideMark/>
          </w:tcPr>
          <w:p w14:paraId="20FD00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1472 (1311-1554)</w:t>
            </w:r>
          </w:p>
        </w:tc>
      </w:tr>
      <w:tr w:rsidR="00B0760D" w:rsidRPr="00B0760D" w14:paraId="2A65E70D" w14:textId="77777777" w:rsidTr="00B0760D">
        <w:trPr>
          <w:trHeight w:val="320"/>
        </w:trPr>
        <w:tc>
          <w:tcPr>
            <w:tcW w:w="2524" w:type="dxa"/>
            <w:tcBorders>
              <w:top w:val="nil"/>
              <w:left w:val="nil"/>
              <w:bottom w:val="nil"/>
              <w:right w:val="nil"/>
            </w:tcBorders>
            <w:shd w:val="clear" w:color="auto" w:fill="auto"/>
            <w:noWrap/>
            <w:vAlign w:val="bottom"/>
            <w:hideMark/>
          </w:tcPr>
          <w:p w14:paraId="0A9100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BFEA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8A286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50.9 (43.7-58.5)</w:t>
            </w:r>
          </w:p>
        </w:tc>
        <w:tc>
          <w:tcPr>
            <w:tcW w:w="1660" w:type="dxa"/>
            <w:tcBorders>
              <w:top w:val="nil"/>
              <w:left w:val="nil"/>
              <w:bottom w:val="nil"/>
              <w:right w:val="nil"/>
            </w:tcBorders>
            <w:shd w:val="clear" w:color="auto" w:fill="auto"/>
            <w:noWrap/>
            <w:vAlign w:val="bottom"/>
            <w:hideMark/>
          </w:tcPr>
          <w:p w14:paraId="2E04BD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36.7 (29.7-44.9)</w:t>
            </w:r>
          </w:p>
        </w:tc>
        <w:tc>
          <w:tcPr>
            <w:tcW w:w="1800" w:type="dxa"/>
            <w:tcBorders>
              <w:top w:val="nil"/>
              <w:left w:val="nil"/>
              <w:bottom w:val="nil"/>
              <w:right w:val="nil"/>
            </w:tcBorders>
            <w:shd w:val="clear" w:color="auto" w:fill="auto"/>
            <w:noWrap/>
            <w:vAlign w:val="bottom"/>
            <w:hideMark/>
          </w:tcPr>
          <w:p w14:paraId="06E7EF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447 (382-518)</w:t>
            </w:r>
          </w:p>
        </w:tc>
        <w:tc>
          <w:tcPr>
            <w:tcW w:w="1800" w:type="dxa"/>
            <w:tcBorders>
              <w:top w:val="nil"/>
              <w:left w:val="nil"/>
              <w:bottom w:val="nil"/>
              <w:right w:val="nil"/>
            </w:tcBorders>
            <w:shd w:val="clear" w:color="auto" w:fill="auto"/>
            <w:noWrap/>
            <w:vAlign w:val="bottom"/>
            <w:hideMark/>
          </w:tcPr>
          <w:p w14:paraId="0AD863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619 (496-755)</w:t>
            </w:r>
          </w:p>
        </w:tc>
      </w:tr>
      <w:tr w:rsidR="00B0760D" w:rsidRPr="00B0760D" w14:paraId="240D827A" w14:textId="77777777" w:rsidTr="00B0760D">
        <w:trPr>
          <w:trHeight w:val="320"/>
        </w:trPr>
        <w:tc>
          <w:tcPr>
            <w:tcW w:w="2524" w:type="dxa"/>
            <w:tcBorders>
              <w:top w:val="nil"/>
              <w:left w:val="nil"/>
              <w:bottom w:val="nil"/>
              <w:right w:val="nil"/>
            </w:tcBorders>
            <w:shd w:val="clear" w:color="auto" w:fill="auto"/>
            <w:noWrap/>
            <w:vAlign w:val="bottom"/>
            <w:hideMark/>
          </w:tcPr>
          <w:p w14:paraId="225D970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7859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2FF78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(6-10.6)</w:t>
            </w:r>
          </w:p>
        </w:tc>
        <w:tc>
          <w:tcPr>
            <w:tcW w:w="1660" w:type="dxa"/>
            <w:tcBorders>
              <w:top w:val="nil"/>
              <w:left w:val="nil"/>
              <w:bottom w:val="nil"/>
              <w:right w:val="nil"/>
            </w:tcBorders>
            <w:shd w:val="clear" w:color="auto" w:fill="auto"/>
            <w:noWrap/>
            <w:vAlign w:val="bottom"/>
            <w:hideMark/>
          </w:tcPr>
          <w:p w14:paraId="2DBA59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(5.7-10.5)</w:t>
            </w:r>
          </w:p>
        </w:tc>
        <w:tc>
          <w:tcPr>
            <w:tcW w:w="1800" w:type="dxa"/>
            <w:tcBorders>
              <w:top w:val="nil"/>
              <w:left w:val="nil"/>
              <w:bottom w:val="nil"/>
              <w:right w:val="nil"/>
            </w:tcBorders>
            <w:shd w:val="clear" w:color="auto" w:fill="auto"/>
            <w:noWrap/>
            <w:vAlign w:val="bottom"/>
            <w:hideMark/>
          </w:tcPr>
          <w:p w14:paraId="6107DC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(52-93)</w:t>
            </w:r>
          </w:p>
        </w:tc>
        <w:tc>
          <w:tcPr>
            <w:tcW w:w="1800" w:type="dxa"/>
            <w:tcBorders>
              <w:top w:val="nil"/>
              <w:left w:val="nil"/>
              <w:bottom w:val="nil"/>
              <w:right w:val="nil"/>
            </w:tcBorders>
            <w:shd w:val="clear" w:color="auto" w:fill="auto"/>
            <w:noWrap/>
            <w:vAlign w:val="bottom"/>
            <w:hideMark/>
          </w:tcPr>
          <w:p w14:paraId="05B5A1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(97-175)</w:t>
            </w:r>
          </w:p>
        </w:tc>
      </w:tr>
      <w:tr w:rsidR="00B0760D" w:rsidRPr="00B0760D" w14:paraId="77D955C6" w14:textId="77777777" w:rsidTr="00B0760D">
        <w:trPr>
          <w:trHeight w:val="320"/>
        </w:trPr>
        <w:tc>
          <w:tcPr>
            <w:tcW w:w="2524" w:type="dxa"/>
            <w:tcBorders>
              <w:top w:val="nil"/>
              <w:left w:val="nil"/>
              <w:bottom w:val="nil"/>
              <w:right w:val="nil"/>
            </w:tcBorders>
            <w:shd w:val="clear" w:color="auto" w:fill="auto"/>
            <w:noWrap/>
            <w:vAlign w:val="bottom"/>
            <w:hideMark/>
          </w:tcPr>
          <w:p w14:paraId="35535AF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D564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A828F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(10.1-20.6)</w:t>
            </w:r>
          </w:p>
        </w:tc>
        <w:tc>
          <w:tcPr>
            <w:tcW w:w="1660" w:type="dxa"/>
            <w:tcBorders>
              <w:top w:val="nil"/>
              <w:left w:val="nil"/>
              <w:bottom w:val="nil"/>
              <w:right w:val="nil"/>
            </w:tcBorders>
            <w:shd w:val="clear" w:color="auto" w:fill="auto"/>
            <w:noWrap/>
            <w:vAlign w:val="bottom"/>
            <w:hideMark/>
          </w:tcPr>
          <w:p w14:paraId="2DD40D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(8.5-18.4)</w:t>
            </w:r>
          </w:p>
        </w:tc>
        <w:tc>
          <w:tcPr>
            <w:tcW w:w="1800" w:type="dxa"/>
            <w:tcBorders>
              <w:top w:val="nil"/>
              <w:left w:val="nil"/>
              <w:bottom w:val="nil"/>
              <w:right w:val="nil"/>
            </w:tcBorders>
            <w:shd w:val="clear" w:color="auto" w:fill="auto"/>
            <w:noWrap/>
            <w:vAlign w:val="bottom"/>
            <w:hideMark/>
          </w:tcPr>
          <w:p w14:paraId="3B0995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 (88-182)</w:t>
            </w:r>
          </w:p>
        </w:tc>
        <w:tc>
          <w:tcPr>
            <w:tcW w:w="1800" w:type="dxa"/>
            <w:tcBorders>
              <w:top w:val="nil"/>
              <w:left w:val="nil"/>
              <w:bottom w:val="nil"/>
              <w:right w:val="nil"/>
            </w:tcBorders>
            <w:shd w:val="clear" w:color="auto" w:fill="auto"/>
            <w:noWrap/>
            <w:vAlign w:val="bottom"/>
            <w:hideMark/>
          </w:tcPr>
          <w:p w14:paraId="79B034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(145-312)</w:t>
            </w:r>
          </w:p>
        </w:tc>
      </w:tr>
      <w:tr w:rsidR="00B0760D" w:rsidRPr="00B0760D" w14:paraId="299043D9" w14:textId="77777777" w:rsidTr="00B0760D">
        <w:trPr>
          <w:trHeight w:val="320"/>
        </w:trPr>
        <w:tc>
          <w:tcPr>
            <w:tcW w:w="2524" w:type="dxa"/>
            <w:tcBorders>
              <w:top w:val="nil"/>
              <w:left w:val="nil"/>
              <w:bottom w:val="nil"/>
              <w:right w:val="nil"/>
            </w:tcBorders>
            <w:shd w:val="clear" w:color="auto" w:fill="auto"/>
            <w:noWrap/>
            <w:vAlign w:val="bottom"/>
            <w:hideMark/>
          </w:tcPr>
          <w:p w14:paraId="67BC951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AFD5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C9A2E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(3.4-9.9)</w:t>
            </w:r>
          </w:p>
        </w:tc>
        <w:tc>
          <w:tcPr>
            <w:tcW w:w="1660" w:type="dxa"/>
            <w:tcBorders>
              <w:top w:val="nil"/>
              <w:left w:val="nil"/>
              <w:bottom w:val="nil"/>
              <w:right w:val="nil"/>
            </w:tcBorders>
            <w:shd w:val="clear" w:color="auto" w:fill="auto"/>
            <w:noWrap/>
            <w:vAlign w:val="bottom"/>
            <w:hideMark/>
          </w:tcPr>
          <w:p w14:paraId="62042C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(9.6-23.2)</w:t>
            </w:r>
          </w:p>
        </w:tc>
        <w:tc>
          <w:tcPr>
            <w:tcW w:w="1800" w:type="dxa"/>
            <w:tcBorders>
              <w:top w:val="nil"/>
              <w:left w:val="nil"/>
              <w:bottom w:val="nil"/>
              <w:right w:val="nil"/>
            </w:tcBorders>
            <w:shd w:val="clear" w:color="auto" w:fill="auto"/>
            <w:noWrap/>
            <w:vAlign w:val="bottom"/>
            <w:hideMark/>
          </w:tcPr>
          <w:p w14:paraId="5531B2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(30-87)</w:t>
            </w:r>
          </w:p>
        </w:tc>
        <w:tc>
          <w:tcPr>
            <w:tcW w:w="1800" w:type="dxa"/>
            <w:tcBorders>
              <w:top w:val="nil"/>
              <w:left w:val="nil"/>
              <w:bottom w:val="nil"/>
              <w:right w:val="nil"/>
            </w:tcBorders>
            <w:shd w:val="clear" w:color="auto" w:fill="auto"/>
            <w:noWrap/>
            <w:vAlign w:val="bottom"/>
            <w:hideMark/>
          </w:tcPr>
          <w:p w14:paraId="6EA420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 (160-394)</w:t>
            </w:r>
          </w:p>
        </w:tc>
      </w:tr>
      <w:tr w:rsidR="00B0760D" w:rsidRPr="00B0760D" w14:paraId="2A3E4B80" w14:textId="77777777" w:rsidTr="00B0760D">
        <w:trPr>
          <w:trHeight w:val="320"/>
        </w:trPr>
        <w:tc>
          <w:tcPr>
            <w:tcW w:w="2524" w:type="dxa"/>
            <w:tcBorders>
              <w:top w:val="nil"/>
              <w:left w:val="nil"/>
              <w:bottom w:val="nil"/>
              <w:right w:val="nil"/>
            </w:tcBorders>
            <w:shd w:val="clear" w:color="auto" w:fill="auto"/>
            <w:noWrap/>
            <w:vAlign w:val="bottom"/>
            <w:hideMark/>
          </w:tcPr>
          <w:p w14:paraId="1E8799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0D0A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650FE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(3.2-3.6)</w:t>
            </w:r>
          </w:p>
        </w:tc>
        <w:tc>
          <w:tcPr>
            <w:tcW w:w="1660" w:type="dxa"/>
            <w:tcBorders>
              <w:top w:val="nil"/>
              <w:left w:val="nil"/>
              <w:bottom w:val="nil"/>
              <w:right w:val="nil"/>
            </w:tcBorders>
            <w:shd w:val="clear" w:color="auto" w:fill="auto"/>
            <w:noWrap/>
            <w:vAlign w:val="bottom"/>
            <w:hideMark/>
          </w:tcPr>
          <w:p w14:paraId="5C3F1A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(3.6-4)</w:t>
            </w:r>
          </w:p>
        </w:tc>
        <w:tc>
          <w:tcPr>
            <w:tcW w:w="1800" w:type="dxa"/>
            <w:tcBorders>
              <w:top w:val="nil"/>
              <w:left w:val="nil"/>
              <w:bottom w:val="nil"/>
              <w:right w:val="nil"/>
            </w:tcBorders>
            <w:shd w:val="clear" w:color="auto" w:fill="auto"/>
            <w:noWrap/>
            <w:vAlign w:val="bottom"/>
            <w:hideMark/>
          </w:tcPr>
          <w:p w14:paraId="7BF823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(28-32)</w:t>
            </w:r>
          </w:p>
        </w:tc>
        <w:tc>
          <w:tcPr>
            <w:tcW w:w="1800" w:type="dxa"/>
            <w:tcBorders>
              <w:top w:val="nil"/>
              <w:left w:val="nil"/>
              <w:bottom w:val="nil"/>
              <w:right w:val="nil"/>
            </w:tcBorders>
            <w:shd w:val="clear" w:color="auto" w:fill="auto"/>
            <w:noWrap/>
            <w:vAlign w:val="bottom"/>
            <w:hideMark/>
          </w:tcPr>
          <w:p w14:paraId="798624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(60-69)</w:t>
            </w:r>
          </w:p>
        </w:tc>
      </w:tr>
      <w:tr w:rsidR="00B0760D" w:rsidRPr="00B0760D" w14:paraId="3B449352" w14:textId="77777777" w:rsidTr="00B0760D">
        <w:trPr>
          <w:trHeight w:val="320"/>
        </w:trPr>
        <w:tc>
          <w:tcPr>
            <w:tcW w:w="2524" w:type="dxa"/>
            <w:tcBorders>
              <w:top w:val="nil"/>
              <w:left w:val="nil"/>
              <w:bottom w:val="nil"/>
              <w:right w:val="nil"/>
            </w:tcBorders>
            <w:shd w:val="clear" w:color="auto" w:fill="auto"/>
            <w:noWrap/>
            <w:vAlign w:val="bottom"/>
            <w:hideMark/>
          </w:tcPr>
          <w:p w14:paraId="32E3398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23BE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03FAF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(1.4-1.5)</w:t>
            </w:r>
          </w:p>
        </w:tc>
        <w:tc>
          <w:tcPr>
            <w:tcW w:w="1660" w:type="dxa"/>
            <w:tcBorders>
              <w:top w:val="nil"/>
              <w:left w:val="nil"/>
              <w:bottom w:val="nil"/>
              <w:right w:val="nil"/>
            </w:tcBorders>
            <w:shd w:val="clear" w:color="auto" w:fill="auto"/>
            <w:noWrap/>
            <w:vAlign w:val="bottom"/>
            <w:hideMark/>
          </w:tcPr>
          <w:p w14:paraId="6634F2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(1.3-1.6)</w:t>
            </w:r>
          </w:p>
        </w:tc>
        <w:tc>
          <w:tcPr>
            <w:tcW w:w="1800" w:type="dxa"/>
            <w:tcBorders>
              <w:top w:val="nil"/>
              <w:left w:val="nil"/>
              <w:bottom w:val="nil"/>
              <w:right w:val="nil"/>
            </w:tcBorders>
            <w:shd w:val="clear" w:color="auto" w:fill="auto"/>
            <w:noWrap/>
            <w:vAlign w:val="bottom"/>
            <w:hideMark/>
          </w:tcPr>
          <w:p w14:paraId="185AC1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6CCACD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(23-27)</w:t>
            </w:r>
          </w:p>
        </w:tc>
      </w:tr>
      <w:tr w:rsidR="00B0760D" w:rsidRPr="00B0760D" w14:paraId="75FDFAFD" w14:textId="77777777" w:rsidTr="00B0760D">
        <w:trPr>
          <w:trHeight w:val="320"/>
        </w:trPr>
        <w:tc>
          <w:tcPr>
            <w:tcW w:w="2524" w:type="dxa"/>
            <w:tcBorders>
              <w:top w:val="nil"/>
              <w:left w:val="nil"/>
              <w:bottom w:val="nil"/>
              <w:right w:val="nil"/>
            </w:tcBorders>
            <w:shd w:val="clear" w:color="auto" w:fill="auto"/>
            <w:noWrap/>
            <w:vAlign w:val="bottom"/>
            <w:hideMark/>
          </w:tcPr>
          <w:p w14:paraId="50D496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A8BF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2BC44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(0.5-0.8)</w:t>
            </w:r>
          </w:p>
        </w:tc>
        <w:tc>
          <w:tcPr>
            <w:tcW w:w="1660" w:type="dxa"/>
            <w:tcBorders>
              <w:top w:val="nil"/>
              <w:left w:val="nil"/>
              <w:bottom w:val="nil"/>
              <w:right w:val="nil"/>
            </w:tcBorders>
            <w:shd w:val="clear" w:color="auto" w:fill="auto"/>
            <w:noWrap/>
            <w:vAlign w:val="bottom"/>
            <w:hideMark/>
          </w:tcPr>
          <w:p w14:paraId="5B9F79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(0.5-0.9)</w:t>
            </w:r>
          </w:p>
        </w:tc>
        <w:tc>
          <w:tcPr>
            <w:tcW w:w="1800" w:type="dxa"/>
            <w:tcBorders>
              <w:top w:val="nil"/>
              <w:left w:val="nil"/>
              <w:bottom w:val="nil"/>
              <w:right w:val="nil"/>
            </w:tcBorders>
            <w:shd w:val="clear" w:color="auto" w:fill="auto"/>
            <w:noWrap/>
            <w:vAlign w:val="bottom"/>
            <w:hideMark/>
          </w:tcPr>
          <w:p w14:paraId="10088C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(4-7)</w:t>
            </w:r>
          </w:p>
        </w:tc>
        <w:tc>
          <w:tcPr>
            <w:tcW w:w="1800" w:type="dxa"/>
            <w:tcBorders>
              <w:top w:val="nil"/>
              <w:left w:val="nil"/>
              <w:bottom w:val="nil"/>
              <w:right w:val="nil"/>
            </w:tcBorders>
            <w:shd w:val="clear" w:color="auto" w:fill="auto"/>
            <w:noWrap/>
            <w:vAlign w:val="bottom"/>
            <w:hideMark/>
          </w:tcPr>
          <w:p w14:paraId="3312DE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(9-16)</w:t>
            </w:r>
          </w:p>
        </w:tc>
      </w:tr>
      <w:tr w:rsidR="00B0760D" w:rsidRPr="00B0760D" w14:paraId="6A5A95D0" w14:textId="77777777" w:rsidTr="00B0760D">
        <w:trPr>
          <w:trHeight w:val="320"/>
        </w:trPr>
        <w:tc>
          <w:tcPr>
            <w:tcW w:w="2524" w:type="dxa"/>
            <w:tcBorders>
              <w:top w:val="nil"/>
              <w:left w:val="nil"/>
              <w:bottom w:val="nil"/>
              <w:right w:val="nil"/>
            </w:tcBorders>
            <w:shd w:val="clear" w:color="auto" w:fill="auto"/>
            <w:noWrap/>
            <w:vAlign w:val="bottom"/>
            <w:hideMark/>
          </w:tcPr>
          <w:p w14:paraId="2B92A92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7037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FFDC2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(0.2-0.6)</w:t>
            </w:r>
          </w:p>
        </w:tc>
        <w:tc>
          <w:tcPr>
            <w:tcW w:w="1660" w:type="dxa"/>
            <w:tcBorders>
              <w:top w:val="nil"/>
              <w:left w:val="nil"/>
              <w:bottom w:val="nil"/>
              <w:right w:val="nil"/>
            </w:tcBorders>
            <w:shd w:val="clear" w:color="auto" w:fill="auto"/>
            <w:noWrap/>
            <w:vAlign w:val="bottom"/>
            <w:hideMark/>
          </w:tcPr>
          <w:p w14:paraId="550A20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800" w:type="dxa"/>
            <w:tcBorders>
              <w:top w:val="nil"/>
              <w:left w:val="nil"/>
              <w:bottom w:val="nil"/>
              <w:right w:val="nil"/>
            </w:tcBorders>
            <w:shd w:val="clear" w:color="auto" w:fill="auto"/>
            <w:noWrap/>
            <w:vAlign w:val="bottom"/>
            <w:hideMark/>
          </w:tcPr>
          <w:p w14:paraId="009355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2F40F7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(2-7)</w:t>
            </w:r>
          </w:p>
        </w:tc>
      </w:tr>
      <w:tr w:rsidR="00B0760D" w:rsidRPr="00B0760D" w14:paraId="49FE37D3" w14:textId="77777777" w:rsidTr="00B0760D">
        <w:trPr>
          <w:trHeight w:val="320"/>
        </w:trPr>
        <w:tc>
          <w:tcPr>
            <w:tcW w:w="2524" w:type="dxa"/>
            <w:tcBorders>
              <w:top w:val="nil"/>
              <w:left w:val="nil"/>
              <w:bottom w:val="nil"/>
              <w:right w:val="nil"/>
            </w:tcBorders>
            <w:shd w:val="clear" w:color="auto" w:fill="auto"/>
            <w:noWrap/>
            <w:vAlign w:val="bottom"/>
            <w:hideMark/>
          </w:tcPr>
          <w:p w14:paraId="303235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Montenegro</w:t>
            </w:r>
          </w:p>
        </w:tc>
        <w:tc>
          <w:tcPr>
            <w:tcW w:w="2180" w:type="dxa"/>
            <w:tcBorders>
              <w:top w:val="nil"/>
              <w:left w:val="nil"/>
              <w:bottom w:val="nil"/>
              <w:right w:val="nil"/>
            </w:tcBorders>
            <w:shd w:val="clear" w:color="auto" w:fill="auto"/>
            <w:noWrap/>
            <w:vAlign w:val="bottom"/>
            <w:hideMark/>
          </w:tcPr>
          <w:p w14:paraId="112A05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42F0C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80.5 (72.5-88.7)</w:t>
            </w:r>
          </w:p>
        </w:tc>
        <w:tc>
          <w:tcPr>
            <w:tcW w:w="1660" w:type="dxa"/>
            <w:tcBorders>
              <w:top w:val="nil"/>
              <w:left w:val="nil"/>
              <w:bottom w:val="nil"/>
              <w:right w:val="nil"/>
            </w:tcBorders>
            <w:shd w:val="clear" w:color="auto" w:fill="auto"/>
            <w:noWrap/>
            <w:vAlign w:val="bottom"/>
            <w:hideMark/>
          </w:tcPr>
          <w:p w14:paraId="6BF7E8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92.9 (86.5-96.9)</w:t>
            </w:r>
          </w:p>
        </w:tc>
        <w:tc>
          <w:tcPr>
            <w:tcW w:w="1800" w:type="dxa"/>
            <w:tcBorders>
              <w:top w:val="nil"/>
              <w:left w:val="nil"/>
              <w:bottom w:val="nil"/>
              <w:right w:val="nil"/>
            </w:tcBorders>
            <w:shd w:val="clear" w:color="auto" w:fill="auto"/>
            <w:noWrap/>
            <w:vAlign w:val="bottom"/>
            <w:hideMark/>
          </w:tcPr>
          <w:p w14:paraId="2093BA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2865 (2572-3165)</w:t>
            </w:r>
          </w:p>
        </w:tc>
        <w:tc>
          <w:tcPr>
            <w:tcW w:w="1800" w:type="dxa"/>
            <w:tcBorders>
              <w:top w:val="nil"/>
              <w:left w:val="nil"/>
              <w:bottom w:val="nil"/>
              <w:right w:val="nil"/>
            </w:tcBorders>
            <w:shd w:val="clear" w:color="auto" w:fill="auto"/>
            <w:noWrap/>
            <w:vAlign w:val="bottom"/>
            <w:hideMark/>
          </w:tcPr>
          <w:p w14:paraId="5E67AA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5274 (4917-5569)</w:t>
            </w:r>
          </w:p>
        </w:tc>
      </w:tr>
      <w:tr w:rsidR="00B0760D" w:rsidRPr="00B0760D" w14:paraId="054CB343" w14:textId="77777777" w:rsidTr="00B0760D">
        <w:trPr>
          <w:trHeight w:val="320"/>
        </w:trPr>
        <w:tc>
          <w:tcPr>
            <w:tcW w:w="2524" w:type="dxa"/>
            <w:tcBorders>
              <w:top w:val="nil"/>
              <w:left w:val="nil"/>
              <w:bottom w:val="nil"/>
              <w:right w:val="nil"/>
            </w:tcBorders>
            <w:shd w:val="clear" w:color="auto" w:fill="auto"/>
            <w:noWrap/>
            <w:vAlign w:val="bottom"/>
            <w:hideMark/>
          </w:tcPr>
          <w:p w14:paraId="38B075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9077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53F2E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(20.5-33.7)</w:t>
            </w:r>
          </w:p>
        </w:tc>
        <w:tc>
          <w:tcPr>
            <w:tcW w:w="1660" w:type="dxa"/>
            <w:tcBorders>
              <w:top w:val="nil"/>
              <w:left w:val="nil"/>
              <w:bottom w:val="nil"/>
              <w:right w:val="nil"/>
            </w:tcBorders>
            <w:shd w:val="clear" w:color="auto" w:fill="auto"/>
            <w:noWrap/>
            <w:vAlign w:val="bottom"/>
            <w:hideMark/>
          </w:tcPr>
          <w:p w14:paraId="33DB71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(1.8-4.4)</w:t>
            </w:r>
          </w:p>
        </w:tc>
        <w:tc>
          <w:tcPr>
            <w:tcW w:w="1800" w:type="dxa"/>
            <w:tcBorders>
              <w:top w:val="nil"/>
              <w:left w:val="nil"/>
              <w:bottom w:val="nil"/>
              <w:right w:val="nil"/>
            </w:tcBorders>
            <w:shd w:val="clear" w:color="auto" w:fill="auto"/>
            <w:noWrap/>
            <w:vAlign w:val="bottom"/>
            <w:hideMark/>
          </w:tcPr>
          <w:p w14:paraId="04AE7B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990 (732-1202)</w:t>
            </w:r>
          </w:p>
        </w:tc>
        <w:tc>
          <w:tcPr>
            <w:tcW w:w="1800" w:type="dxa"/>
            <w:tcBorders>
              <w:top w:val="nil"/>
              <w:left w:val="nil"/>
              <w:bottom w:val="nil"/>
              <w:right w:val="nil"/>
            </w:tcBorders>
            <w:shd w:val="clear" w:color="auto" w:fill="auto"/>
            <w:noWrap/>
            <w:vAlign w:val="bottom"/>
            <w:hideMark/>
          </w:tcPr>
          <w:p w14:paraId="34C1AE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 (100-254)</w:t>
            </w:r>
          </w:p>
        </w:tc>
      </w:tr>
      <w:tr w:rsidR="00B0760D" w:rsidRPr="00B0760D" w14:paraId="13FAC488" w14:textId="77777777" w:rsidTr="00B0760D">
        <w:trPr>
          <w:trHeight w:val="320"/>
        </w:trPr>
        <w:tc>
          <w:tcPr>
            <w:tcW w:w="2524" w:type="dxa"/>
            <w:tcBorders>
              <w:top w:val="nil"/>
              <w:left w:val="nil"/>
              <w:bottom w:val="nil"/>
              <w:right w:val="nil"/>
            </w:tcBorders>
            <w:shd w:val="clear" w:color="auto" w:fill="auto"/>
            <w:noWrap/>
            <w:vAlign w:val="bottom"/>
            <w:hideMark/>
          </w:tcPr>
          <w:p w14:paraId="6A85BEE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F941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05EB4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(9.6-24.9)</w:t>
            </w:r>
          </w:p>
        </w:tc>
        <w:tc>
          <w:tcPr>
            <w:tcW w:w="1660" w:type="dxa"/>
            <w:tcBorders>
              <w:top w:val="nil"/>
              <w:left w:val="nil"/>
              <w:bottom w:val="nil"/>
              <w:right w:val="nil"/>
            </w:tcBorders>
            <w:shd w:val="clear" w:color="auto" w:fill="auto"/>
            <w:noWrap/>
            <w:vAlign w:val="bottom"/>
            <w:hideMark/>
          </w:tcPr>
          <w:p w14:paraId="6C439B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(8-16)</w:t>
            </w:r>
          </w:p>
        </w:tc>
        <w:tc>
          <w:tcPr>
            <w:tcW w:w="1800" w:type="dxa"/>
            <w:tcBorders>
              <w:top w:val="nil"/>
              <w:left w:val="nil"/>
              <w:bottom w:val="nil"/>
              <w:right w:val="nil"/>
            </w:tcBorders>
            <w:shd w:val="clear" w:color="auto" w:fill="auto"/>
            <w:noWrap/>
            <w:vAlign w:val="bottom"/>
            <w:hideMark/>
          </w:tcPr>
          <w:p w14:paraId="78B79E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557 (340-882)</w:t>
            </w:r>
          </w:p>
        </w:tc>
        <w:tc>
          <w:tcPr>
            <w:tcW w:w="1800" w:type="dxa"/>
            <w:tcBorders>
              <w:top w:val="nil"/>
              <w:left w:val="nil"/>
              <w:bottom w:val="nil"/>
              <w:right w:val="nil"/>
            </w:tcBorders>
            <w:shd w:val="clear" w:color="auto" w:fill="auto"/>
            <w:noWrap/>
            <w:vAlign w:val="bottom"/>
            <w:hideMark/>
          </w:tcPr>
          <w:p w14:paraId="373C00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632 (454-912)</w:t>
            </w:r>
          </w:p>
        </w:tc>
      </w:tr>
      <w:tr w:rsidR="00B0760D" w:rsidRPr="00B0760D" w14:paraId="300E1E42" w14:textId="77777777" w:rsidTr="00B0760D">
        <w:trPr>
          <w:trHeight w:val="320"/>
        </w:trPr>
        <w:tc>
          <w:tcPr>
            <w:tcW w:w="2524" w:type="dxa"/>
            <w:tcBorders>
              <w:top w:val="nil"/>
              <w:left w:val="nil"/>
              <w:bottom w:val="nil"/>
              <w:right w:val="nil"/>
            </w:tcBorders>
            <w:shd w:val="clear" w:color="auto" w:fill="auto"/>
            <w:noWrap/>
            <w:vAlign w:val="bottom"/>
            <w:hideMark/>
          </w:tcPr>
          <w:p w14:paraId="1652548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8063B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B7EBD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(9.6-24.9)</w:t>
            </w:r>
          </w:p>
        </w:tc>
        <w:tc>
          <w:tcPr>
            <w:tcW w:w="1660" w:type="dxa"/>
            <w:tcBorders>
              <w:top w:val="nil"/>
              <w:left w:val="nil"/>
              <w:bottom w:val="nil"/>
              <w:right w:val="nil"/>
            </w:tcBorders>
            <w:shd w:val="clear" w:color="auto" w:fill="auto"/>
            <w:noWrap/>
            <w:vAlign w:val="bottom"/>
            <w:hideMark/>
          </w:tcPr>
          <w:p w14:paraId="3833C7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(0.3-0.6)</w:t>
            </w:r>
          </w:p>
        </w:tc>
        <w:tc>
          <w:tcPr>
            <w:tcW w:w="1800" w:type="dxa"/>
            <w:tcBorders>
              <w:top w:val="nil"/>
              <w:left w:val="nil"/>
              <w:bottom w:val="nil"/>
              <w:right w:val="nil"/>
            </w:tcBorders>
            <w:shd w:val="clear" w:color="auto" w:fill="auto"/>
            <w:noWrap/>
            <w:vAlign w:val="bottom"/>
            <w:hideMark/>
          </w:tcPr>
          <w:p w14:paraId="357723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557 (340-882)</w:t>
            </w:r>
          </w:p>
        </w:tc>
        <w:tc>
          <w:tcPr>
            <w:tcW w:w="1800" w:type="dxa"/>
            <w:tcBorders>
              <w:top w:val="nil"/>
              <w:left w:val="nil"/>
              <w:bottom w:val="nil"/>
              <w:right w:val="nil"/>
            </w:tcBorders>
            <w:shd w:val="clear" w:color="auto" w:fill="auto"/>
            <w:noWrap/>
            <w:vAlign w:val="bottom"/>
            <w:hideMark/>
          </w:tcPr>
          <w:p w14:paraId="3695E8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(16-35)</w:t>
            </w:r>
          </w:p>
        </w:tc>
      </w:tr>
      <w:tr w:rsidR="00B0760D" w:rsidRPr="00B0760D" w14:paraId="0598C16B" w14:textId="77777777" w:rsidTr="00B0760D">
        <w:trPr>
          <w:trHeight w:val="320"/>
        </w:trPr>
        <w:tc>
          <w:tcPr>
            <w:tcW w:w="2524" w:type="dxa"/>
            <w:tcBorders>
              <w:top w:val="nil"/>
              <w:left w:val="nil"/>
              <w:bottom w:val="nil"/>
              <w:right w:val="nil"/>
            </w:tcBorders>
            <w:shd w:val="clear" w:color="auto" w:fill="auto"/>
            <w:noWrap/>
            <w:vAlign w:val="bottom"/>
            <w:hideMark/>
          </w:tcPr>
          <w:p w14:paraId="28AB99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1A6D3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2DCE8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2FD899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(7.7-15.6)</w:t>
            </w:r>
          </w:p>
        </w:tc>
        <w:tc>
          <w:tcPr>
            <w:tcW w:w="1800" w:type="dxa"/>
            <w:tcBorders>
              <w:top w:val="nil"/>
              <w:left w:val="nil"/>
              <w:bottom w:val="nil"/>
              <w:right w:val="nil"/>
            </w:tcBorders>
            <w:shd w:val="clear" w:color="auto" w:fill="auto"/>
            <w:noWrap/>
            <w:vAlign w:val="bottom"/>
            <w:hideMark/>
          </w:tcPr>
          <w:p w14:paraId="2384FE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01876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612 (439-884)</w:t>
            </w:r>
          </w:p>
        </w:tc>
      </w:tr>
      <w:tr w:rsidR="00B0760D" w:rsidRPr="00B0760D" w14:paraId="7B204E62" w14:textId="77777777" w:rsidTr="00B0760D">
        <w:trPr>
          <w:trHeight w:val="320"/>
        </w:trPr>
        <w:tc>
          <w:tcPr>
            <w:tcW w:w="2524" w:type="dxa"/>
            <w:tcBorders>
              <w:top w:val="nil"/>
              <w:left w:val="nil"/>
              <w:bottom w:val="nil"/>
              <w:right w:val="nil"/>
            </w:tcBorders>
            <w:shd w:val="clear" w:color="auto" w:fill="auto"/>
            <w:noWrap/>
            <w:vAlign w:val="bottom"/>
            <w:hideMark/>
          </w:tcPr>
          <w:p w14:paraId="5040D7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9CDF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74965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44.1 (27.2-65.3)</w:t>
            </w:r>
          </w:p>
        </w:tc>
        <w:tc>
          <w:tcPr>
            <w:tcW w:w="1660" w:type="dxa"/>
            <w:tcBorders>
              <w:top w:val="nil"/>
              <w:left w:val="nil"/>
              <w:bottom w:val="nil"/>
              <w:right w:val="nil"/>
            </w:tcBorders>
            <w:shd w:val="clear" w:color="auto" w:fill="auto"/>
            <w:noWrap/>
            <w:vAlign w:val="bottom"/>
            <w:hideMark/>
          </w:tcPr>
          <w:p w14:paraId="15BECD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65.3 (41.6-84.3)</w:t>
            </w:r>
          </w:p>
        </w:tc>
        <w:tc>
          <w:tcPr>
            <w:tcW w:w="1800" w:type="dxa"/>
            <w:tcBorders>
              <w:top w:val="nil"/>
              <w:left w:val="nil"/>
              <w:bottom w:val="nil"/>
              <w:right w:val="nil"/>
            </w:tcBorders>
            <w:shd w:val="clear" w:color="auto" w:fill="auto"/>
            <w:noWrap/>
            <w:vAlign w:val="bottom"/>
            <w:hideMark/>
          </w:tcPr>
          <w:p w14:paraId="53E535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1574 (948-2359)</w:t>
            </w:r>
          </w:p>
        </w:tc>
        <w:tc>
          <w:tcPr>
            <w:tcW w:w="1800" w:type="dxa"/>
            <w:tcBorders>
              <w:top w:val="nil"/>
              <w:left w:val="nil"/>
              <w:bottom w:val="nil"/>
              <w:right w:val="nil"/>
            </w:tcBorders>
            <w:shd w:val="clear" w:color="auto" w:fill="auto"/>
            <w:noWrap/>
            <w:vAlign w:val="bottom"/>
            <w:hideMark/>
          </w:tcPr>
          <w:p w14:paraId="1B5085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3710 (2365-4802)</w:t>
            </w:r>
          </w:p>
        </w:tc>
      </w:tr>
      <w:tr w:rsidR="00B0760D" w:rsidRPr="00B0760D" w14:paraId="625B8E3D" w14:textId="77777777" w:rsidTr="00B0760D">
        <w:trPr>
          <w:trHeight w:val="320"/>
        </w:trPr>
        <w:tc>
          <w:tcPr>
            <w:tcW w:w="2524" w:type="dxa"/>
            <w:tcBorders>
              <w:top w:val="nil"/>
              <w:left w:val="nil"/>
              <w:bottom w:val="nil"/>
              <w:right w:val="nil"/>
            </w:tcBorders>
            <w:shd w:val="clear" w:color="auto" w:fill="auto"/>
            <w:noWrap/>
            <w:vAlign w:val="bottom"/>
            <w:hideMark/>
          </w:tcPr>
          <w:p w14:paraId="216BEF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CEE8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0ABCE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(21-48.7)</w:t>
            </w:r>
          </w:p>
        </w:tc>
        <w:tc>
          <w:tcPr>
            <w:tcW w:w="1660" w:type="dxa"/>
            <w:tcBorders>
              <w:top w:val="nil"/>
              <w:left w:val="nil"/>
              <w:bottom w:val="nil"/>
              <w:right w:val="nil"/>
            </w:tcBorders>
            <w:shd w:val="clear" w:color="auto" w:fill="auto"/>
            <w:noWrap/>
            <w:vAlign w:val="bottom"/>
            <w:hideMark/>
          </w:tcPr>
          <w:p w14:paraId="6A0D56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62.6 (46.9-72.2)</w:t>
            </w:r>
          </w:p>
        </w:tc>
        <w:tc>
          <w:tcPr>
            <w:tcW w:w="1800" w:type="dxa"/>
            <w:tcBorders>
              <w:top w:val="nil"/>
              <w:left w:val="nil"/>
              <w:bottom w:val="nil"/>
              <w:right w:val="nil"/>
            </w:tcBorders>
            <w:shd w:val="clear" w:color="auto" w:fill="auto"/>
            <w:noWrap/>
            <w:vAlign w:val="bottom"/>
            <w:hideMark/>
          </w:tcPr>
          <w:p w14:paraId="1CAC8A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1176 (752-1727)</w:t>
            </w:r>
          </w:p>
        </w:tc>
        <w:tc>
          <w:tcPr>
            <w:tcW w:w="1800" w:type="dxa"/>
            <w:tcBorders>
              <w:top w:val="nil"/>
              <w:left w:val="nil"/>
              <w:bottom w:val="nil"/>
              <w:right w:val="nil"/>
            </w:tcBorders>
            <w:shd w:val="clear" w:color="auto" w:fill="auto"/>
            <w:noWrap/>
            <w:vAlign w:val="bottom"/>
            <w:hideMark/>
          </w:tcPr>
          <w:p w14:paraId="223B91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3548 (2641-4134)</w:t>
            </w:r>
          </w:p>
        </w:tc>
      </w:tr>
      <w:tr w:rsidR="00B0760D" w:rsidRPr="00B0760D" w14:paraId="330A1B72" w14:textId="77777777" w:rsidTr="00B0760D">
        <w:trPr>
          <w:trHeight w:val="320"/>
        </w:trPr>
        <w:tc>
          <w:tcPr>
            <w:tcW w:w="2524" w:type="dxa"/>
            <w:tcBorders>
              <w:top w:val="nil"/>
              <w:left w:val="nil"/>
              <w:bottom w:val="nil"/>
              <w:right w:val="nil"/>
            </w:tcBorders>
            <w:shd w:val="clear" w:color="auto" w:fill="auto"/>
            <w:noWrap/>
            <w:vAlign w:val="bottom"/>
            <w:hideMark/>
          </w:tcPr>
          <w:p w14:paraId="6D6CAE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6A68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62A5A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(4.4-8.5)</w:t>
            </w:r>
          </w:p>
        </w:tc>
        <w:tc>
          <w:tcPr>
            <w:tcW w:w="1660" w:type="dxa"/>
            <w:tcBorders>
              <w:top w:val="nil"/>
              <w:left w:val="nil"/>
              <w:bottom w:val="nil"/>
              <w:right w:val="nil"/>
            </w:tcBorders>
            <w:shd w:val="clear" w:color="auto" w:fill="auto"/>
            <w:noWrap/>
            <w:vAlign w:val="bottom"/>
            <w:hideMark/>
          </w:tcPr>
          <w:p w14:paraId="51E026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(3.8-8)</w:t>
            </w:r>
          </w:p>
        </w:tc>
        <w:tc>
          <w:tcPr>
            <w:tcW w:w="1800" w:type="dxa"/>
            <w:tcBorders>
              <w:top w:val="nil"/>
              <w:left w:val="nil"/>
              <w:bottom w:val="nil"/>
              <w:right w:val="nil"/>
            </w:tcBorders>
            <w:shd w:val="clear" w:color="auto" w:fill="auto"/>
            <w:noWrap/>
            <w:vAlign w:val="bottom"/>
            <w:hideMark/>
          </w:tcPr>
          <w:p w14:paraId="1F3CF8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235 (155-303)</w:t>
            </w:r>
          </w:p>
        </w:tc>
        <w:tc>
          <w:tcPr>
            <w:tcW w:w="1800" w:type="dxa"/>
            <w:tcBorders>
              <w:top w:val="nil"/>
              <w:left w:val="nil"/>
              <w:bottom w:val="nil"/>
              <w:right w:val="nil"/>
            </w:tcBorders>
            <w:shd w:val="clear" w:color="auto" w:fill="auto"/>
            <w:noWrap/>
            <w:vAlign w:val="bottom"/>
            <w:hideMark/>
          </w:tcPr>
          <w:p w14:paraId="010EE2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334 (214-454)</w:t>
            </w:r>
          </w:p>
        </w:tc>
      </w:tr>
      <w:tr w:rsidR="00B0760D" w:rsidRPr="00B0760D" w14:paraId="0D4E5603" w14:textId="77777777" w:rsidTr="00B0760D">
        <w:trPr>
          <w:trHeight w:val="320"/>
        </w:trPr>
        <w:tc>
          <w:tcPr>
            <w:tcW w:w="2524" w:type="dxa"/>
            <w:tcBorders>
              <w:top w:val="nil"/>
              <w:left w:val="nil"/>
              <w:bottom w:val="nil"/>
              <w:right w:val="nil"/>
            </w:tcBorders>
            <w:shd w:val="clear" w:color="auto" w:fill="auto"/>
            <w:noWrap/>
            <w:vAlign w:val="bottom"/>
            <w:hideMark/>
          </w:tcPr>
          <w:p w14:paraId="25CBC3B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2077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98F59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(1.6-9)</w:t>
            </w:r>
          </w:p>
        </w:tc>
        <w:tc>
          <w:tcPr>
            <w:tcW w:w="1660" w:type="dxa"/>
            <w:tcBorders>
              <w:top w:val="nil"/>
              <w:left w:val="nil"/>
              <w:bottom w:val="nil"/>
              <w:right w:val="nil"/>
            </w:tcBorders>
            <w:shd w:val="clear" w:color="auto" w:fill="auto"/>
            <w:noWrap/>
            <w:vAlign w:val="bottom"/>
            <w:hideMark/>
          </w:tcPr>
          <w:p w14:paraId="2B5917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(2.6-13.8)</w:t>
            </w:r>
          </w:p>
        </w:tc>
        <w:tc>
          <w:tcPr>
            <w:tcW w:w="1800" w:type="dxa"/>
            <w:tcBorders>
              <w:top w:val="nil"/>
              <w:left w:val="nil"/>
              <w:bottom w:val="nil"/>
              <w:right w:val="nil"/>
            </w:tcBorders>
            <w:shd w:val="clear" w:color="auto" w:fill="auto"/>
            <w:noWrap/>
            <w:vAlign w:val="bottom"/>
            <w:hideMark/>
          </w:tcPr>
          <w:p w14:paraId="13F649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 (58-315)</w:t>
            </w:r>
          </w:p>
        </w:tc>
        <w:tc>
          <w:tcPr>
            <w:tcW w:w="1800" w:type="dxa"/>
            <w:tcBorders>
              <w:top w:val="nil"/>
              <w:left w:val="nil"/>
              <w:bottom w:val="nil"/>
              <w:right w:val="nil"/>
            </w:tcBorders>
            <w:shd w:val="clear" w:color="auto" w:fill="auto"/>
            <w:noWrap/>
            <w:vAlign w:val="bottom"/>
            <w:hideMark/>
          </w:tcPr>
          <w:p w14:paraId="6A7B0A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365 (146-787)</w:t>
            </w:r>
          </w:p>
        </w:tc>
      </w:tr>
      <w:tr w:rsidR="00B0760D" w:rsidRPr="00B0760D" w14:paraId="537FDE83" w14:textId="77777777" w:rsidTr="00B0760D">
        <w:trPr>
          <w:trHeight w:val="320"/>
        </w:trPr>
        <w:tc>
          <w:tcPr>
            <w:tcW w:w="2524" w:type="dxa"/>
            <w:tcBorders>
              <w:top w:val="nil"/>
              <w:left w:val="nil"/>
              <w:bottom w:val="nil"/>
              <w:right w:val="nil"/>
            </w:tcBorders>
            <w:shd w:val="clear" w:color="auto" w:fill="auto"/>
            <w:noWrap/>
            <w:vAlign w:val="bottom"/>
            <w:hideMark/>
          </w:tcPr>
          <w:p w14:paraId="11465EC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AF8A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059B6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(7-18)</w:t>
            </w:r>
          </w:p>
        </w:tc>
        <w:tc>
          <w:tcPr>
            <w:tcW w:w="1660" w:type="dxa"/>
            <w:tcBorders>
              <w:top w:val="nil"/>
              <w:left w:val="nil"/>
              <w:bottom w:val="nil"/>
              <w:right w:val="nil"/>
            </w:tcBorders>
            <w:shd w:val="clear" w:color="auto" w:fill="auto"/>
            <w:noWrap/>
            <w:vAlign w:val="bottom"/>
            <w:hideMark/>
          </w:tcPr>
          <w:p w14:paraId="5CAD5A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(17.6-33.3)</w:t>
            </w:r>
          </w:p>
        </w:tc>
        <w:tc>
          <w:tcPr>
            <w:tcW w:w="1800" w:type="dxa"/>
            <w:tcBorders>
              <w:top w:val="nil"/>
              <w:left w:val="nil"/>
              <w:bottom w:val="nil"/>
              <w:right w:val="nil"/>
            </w:tcBorders>
            <w:shd w:val="clear" w:color="auto" w:fill="auto"/>
            <w:noWrap/>
            <w:vAlign w:val="bottom"/>
            <w:hideMark/>
          </w:tcPr>
          <w:p w14:paraId="0181F8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405 (251-646)</w:t>
            </w:r>
          </w:p>
        </w:tc>
        <w:tc>
          <w:tcPr>
            <w:tcW w:w="1800" w:type="dxa"/>
            <w:tcBorders>
              <w:top w:val="nil"/>
              <w:left w:val="nil"/>
              <w:bottom w:val="nil"/>
              <w:right w:val="nil"/>
            </w:tcBorders>
            <w:shd w:val="clear" w:color="auto" w:fill="auto"/>
            <w:noWrap/>
            <w:vAlign w:val="bottom"/>
            <w:hideMark/>
          </w:tcPr>
          <w:p w14:paraId="722D6B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1440 (987-1909)</w:t>
            </w:r>
          </w:p>
        </w:tc>
      </w:tr>
      <w:tr w:rsidR="00B0760D" w:rsidRPr="00B0760D" w14:paraId="34E4279F" w14:textId="77777777" w:rsidTr="00B0760D">
        <w:trPr>
          <w:trHeight w:val="320"/>
        </w:trPr>
        <w:tc>
          <w:tcPr>
            <w:tcW w:w="2524" w:type="dxa"/>
            <w:tcBorders>
              <w:top w:val="nil"/>
              <w:left w:val="nil"/>
              <w:bottom w:val="nil"/>
              <w:right w:val="nil"/>
            </w:tcBorders>
            <w:shd w:val="clear" w:color="auto" w:fill="auto"/>
            <w:noWrap/>
            <w:vAlign w:val="bottom"/>
            <w:hideMark/>
          </w:tcPr>
          <w:p w14:paraId="6B8834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5CE9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E6DBA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(2.5-3.3)</w:t>
            </w:r>
          </w:p>
        </w:tc>
        <w:tc>
          <w:tcPr>
            <w:tcW w:w="1660" w:type="dxa"/>
            <w:tcBorders>
              <w:top w:val="nil"/>
              <w:left w:val="nil"/>
              <w:bottom w:val="nil"/>
              <w:right w:val="nil"/>
            </w:tcBorders>
            <w:shd w:val="clear" w:color="auto" w:fill="auto"/>
            <w:noWrap/>
            <w:vAlign w:val="bottom"/>
            <w:hideMark/>
          </w:tcPr>
          <w:p w14:paraId="5286A7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(0.4-2.1)</w:t>
            </w:r>
          </w:p>
        </w:tc>
        <w:tc>
          <w:tcPr>
            <w:tcW w:w="1800" w:type="dxa"/>
            <w:tcBorders>
              <w:top w:val="nil"/>
              <w:left w:val="nil"/>
              <w:bottom w:val="nil"/>
              <w:right w:val="nil"/>
            </w:tcBorders>
            <w:shd w:val="clear" w:color="auto" w:fill="auto"/>
            <w:noWrap/>
            <w:vAlign w:val="bottom"/>
            <w:hideMark/>
          </w:tcPr>
          <w:p w14:paraId="12C3E8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(89-119)</w:t>
            </w:r>
          </w:p>
        </w:tc>
        <w:tc>
          <w:tcPr>
            <w:tcW w:w="1800" w:type="dxa"/>
            <w:tcBorders>
              <w:top w:val="nil"/>
              <w:left w:val="nil"/>
              <w:bottom w:val="nil"/>
              <w:right w:val="nil"/>
            </w:tcBorders>
            <w:shd w:val="clear" w:color="auto" w:fill="auto"/>
            <w:noWrap/>
            <w:vAlign w:val="bottom"/>
            <w:hideMark/>
          </w:tcPr>
          <w:p w14:paraId="00C8DD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(22-122)</w:t>
            </w:r>
          </w:p>
        </w:tc>
      </w:tr>
      <w:tr w:rsidR="00B0760D" w:rsidRPr="00B0760D" w14:paraId="3AE42B0D" w14:textId="77777777" w:rsidTr="00B0760D">
        <w:trPr>
          <w:trHeight w:val="320"/>
        </w:trPr>
        <w:tc>
          <w:tcPr>
            <w:tcW w:w="2524" w:type="dxa"/>
            <w:tcBorders>
              <w:top w:val="nil"/>
              <w:left w:val="nil"/>
              <w:bottom w:val="nil"/>
              <w:right w:val="nil"/>
            </w:tcBorders>
            <w:shd w:val="clear" w:color="auto" w:fill="auto"/>
            <w:noWrap/>
            <w:vAlign w:val="bottom"/>
            <w:hideMark/>
          </w:tcPr>
          <w:p w14:paraId="2FD0C3F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FBEC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9B3CC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660" w:type="dxa"/>
            <w:tcBorders>
              <w:top w:val="nil"/>
              <w:left w:val="nil"/>
              <w:bottom w:val="nil"/>
              <w:right w:val="nil"/>
            </w:tcBorders>
            <w:shd w:val="clear" w:color="auto" w:fill="auto"/>
            <w:noWrap/>
            <w:vAlign w:val="bottom"/>
            <w:hideMark/>
          </w:tcPr>
          <w:p w14:paraId="41A61D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(0.7-1.2)</w:t>
            </w:r>
          </w:p>
        </w:tc>
        <w:tc>
          <w:tcPr>
            <w:tcW w:w="1800" w:type="dxa"/>
            <w:tcBorders>
              <w:top w:val="nil"/>
              <w:left w:val="nil"/>
              <w:bottom w:val="nil"/>
              <w:right w:val="nil"/>
            </w:tcBorders>
            <w:shd w:val="clear" w:color="auto" w:fill="auto"/>
            <w:noWrap/>
            <w:vAlign w:val="bottom"/>
            <w:hideMark/>
          </w:tcPr>
          <w:p w14:paraId="1CB747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(31-44)</w:t>
            </w:r>
          </w:p>
        </w:tc>
        <w:tc>
          <w:tcPr>
            <w:tcW w:w="1800" w:type="dxa"/>
            <w:tcBorders>
              <w:top w:val="nil"/>
              <w:left w:val="nil"/>
              <w:bottom w:val="nil"/>
              <w:right w:val="nil"/>
            </w:tcBorders>
            <w:shd w:val="clear" w:color="auto" w:fill="auto"/>
            <w:noWrap/>
            <w:vAlign w:val="bottom"/>
            <w:hideMark/>
          </w:tcPr>
          <w:p w14:paraId="3E2C0C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(42-70)</w:t>
            </w:r>
          </w:p>
        </w:tc>
      </w:tr>
      <w:tr w:rsidR="00B0760D" w:rsidRPr="00B0760D" w14:paraId="37D5441C" w14:textId="77777777" w:rsidTr="00B0760D">
        <w:trPr>
          <w:trHeight w:val="320"/>
        </w:trPr>
        <w:tc>
          <w:tcPr>
            <w:tcW w:w="2524" w:type="dxa"/>
            <w:tcBorders>
              <w:top w:val="nil"/>
              <w:left w:val="nil"/>
              <w:bottom w:val="nil"/>
              <w:right w:val="nil"/>
            </w:tcBorders>
            <w:shd w:val="clear" w:color="auto" w:fill="auto"/>
            <w:noWrap/>
            <w:vAlign w:val="bottom"/>
            <w:hideMark/>
          </w:tcPr>
          <w:p w14:paraId="5E54599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FD64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7F30B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(0.4-1.4)</w:t>
            </w:r>
          </w:p>
        </w:tc>
        <w:tc>
          <w:tcPr>
            <w:tcW w:w="1660" w:type="dxa"/>
            <w:tcBorders>
              <w:top w:val="nil"/>
              <w:left w:val="nil"/>
              <w:bottom w:val="nil"/>
              <w:right w:val="nil"/>
            </w:tcBorders>
            <w:shd w:val="clear" w:color="auto" w:fill="auto"/>
            <w:noWrap/>
            <w:vAlign w:val="bottom"/>
            <w:hideMark/>
          </w:tcPr>
          <w:p w14:paraId="7200A4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(0.4-1.5)</w:t>
            </w:r>
          </w:p>
        </w:tc>
        <w:tc>
          <w:tcPr>
            <w:tcW w:w="1800" w:type="dxa"/>
            <w:tcBorders>
              <w:top w:val="nil"/>
              <w:left w:val="nil"/>
              <w:bottom w:val="nil"/>
              <w:right w:val="nil"/>
            </w:tcBorders>
            <w:shd w:val="clear" w:color="auto" w:fill="auto"/>
            <w:noWrap/>
            <w:vAlign w:val="bottom"/>
            <w:hideMark/>
          </w:tcPr>
          <w:p w14:paraId="1DBD26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(15-50)</w:t>
            </w:r>
          </w:p>
        </w:tc>
        <w:tc>
          <w:tcPr>
            <w:tcW w:w="1800" w:type="dxa"/>
            <w:tcBorders>
              <w:top w:val="nil"/>
              <w:left w:val="nil"/>
              <w:bottom w:val="nil"/>
              <w:right w:val="nil"/>
            </w:tcBorders>
            <w:shd w:val="clear" w:color="auto" w:fill="auto"/>
            <w:noWrap/>
            <w:vAlign w:val="bottom"/>
            <w:hideMark/>
          </w:tcPr>
          <w:p w14:paraId="7C828F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(22-87)</w:t>
            </w:r>
          </w:p>
        </w:tc>
      </w:tr>
      <w:tr w:rsidR="00B0760D" w:rsidRPr="00B0760D" w14:paraId="7A4AEBD5" w14:textId="77777777" w:rsidTr="00B0760D">
        <w:trPr>
          <w:trHeight w:val="320"/>
        </w:trPr>
        <w:tc>
          <w:tcPr>
            <w:tcW w:w="2524" w:type="dxa"/>
            <w:tcBorders>
              <w:top w:val="nil"/>
              <w:left w:val="nil"/>
              <w:bottom w:val="nil"/>
              <w:right w:val="nil"/>
            </w:tcBorders>
            <w:shd w:val="clear" w:color="auto" w:fill="auto"/>
            <w:noWrap/>
            <w:vAlign w:val="bottom"/>
            <w:hideMark/>
          </w:tcPr>
          <w:p w14:paraId="0BA2BCB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2E8A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D8253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(0-0.3)</w:t>
            </w:r>
          </w:p>
        </w:tc>
        <w:tc>
          <w:tcPr>
            <w:tcW w:w="1660" w:type="dxa"/>
            <w:tcBorders>
              <w:top w:val="nil"/>
              <w:left w:val="nil"/>
              <w:bottom w:val="nil"/>
              <w:right w:val="nil"/>
            </w:tcBorders>
            <w:shd w:val="clear" w:color="auto" w:fill="auto"/>
            <w:noWrap/>
            <w:vAlign w:val="bottom"/>
            <w:hideMark/>
          </w:tcPr>
          <w:p w14:paraId="0BB88A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(0-0.2)</w:t>
            </w:r>
          </w:p>
        </w:tc>
        <w:tc>
          <w:tcPr>
            <w:tcW w:w="1800" w:type="dxa"/>
            <w:tcBorders>
              <w:top w:val="nil"/>
              <w:left w:val="nil"/>
              <w:bottom w:val="nil"/>
              <w:right w:val="nil"/>
            </w:tcBorders>
            <w:shd w:val="clear" w:color="auto" w:fill="auto"/>
            <w:noWrap/>
            <w:vAlign w:val="bottom"/>
            <w:hideMark/>
          </w:tcPr>
          <w:p w14:paraId="41B221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(1-9)</w:t>
            </w:r>
          </w:p>
        </w:tc>
        <w:tc>
          <w:tcPr>
            <w:tcW w:w="1800" w:type="dxa"/>
            <w:tcBorders>
              <w:top w:val="nil"/>
              <w:left w:val="nil"/>
              <w:bottom w:val="nil"/>
              <w:right w:val="nil"/>
            </w:tcBorders>
            <w:shd w:val="clear" w:color="auto" w:fill="auto"/>
            <w:noWrap/>
            <w:vAlign w:val="bottom"/>
            <w:hideMark/>
          </w:tcPr>
          <w:p w14:paraId="69C9B5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(2-13)</w:t>
            </w:r>
          </w:p>
        </w:tc>
      </w:tr>
      <w:tr w:rsidR="00B0760D" w:rsidRPr="00B0760D" w14:paraId="6A712499" w14:textId="77777777" w:rsidTr="00B0760D">
        <w:trPr>
          <w:trHeight w:val="320"/>
        </w:trPr>
        <w:tc>
          <w:tcPr>
            <w:tcW w:w="2524" w:type="dxa"/>
            <w:tcBorders>
              <w:top w:val="nil"/>
              <w:left w:val="nil"/>
              <w:bottom w:val="nil"/>
              <w:right w:val="nil"/>
            </w:tcBorders>
            <w:shd w:val="clear" w:color="auto" w:fill="auto"/>
            <w:noWrap/>
            <w:vAlign w:val="bottom"/>
            <w:hideMark/>
          </w:tcPr>
          <w:p w14:paraId="274649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Morocco</w:t>
            </w:r>
          </w:p>
        </w:tc>
        <w:tc>
          <w:tcPr>
            <w:tcW w:w="2180" w:type="dxa"/>
            <w:tcBorders>
              <w:top w:val="nil"/>
              <w:left w:val="nil"/>
              <w:bottom w:val="nil"/>
              <w:right w:val="nil"/>
            </w:tcBorders>
            <w:shd w:val="clear" w:color="auto" w:fill="auto"/>
            <w:noWrap/>
            <w:vAlign w:val="bottom"/>
            <w:hideMark/>
          </w:tcPr>
          <w:p w14:paraId="4E82A9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5B27C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68.4 (59.8-77.1)</w:t>
            </w:r>
          </w:p>
        </w:tc>
        <w:tc>
          <w:tcPr>
            <w:tcW w:w="1660" w:type="dxa"/>
            <w:tcBorders>
              <w:top w:val="nil"/>
              <w:left w:val="nil"/>
              <w:bottom w:val="nil"/>
              <w:right w:val="nil"/>
            </w:tcBorders>
            <w:shd w:val="clear" w:color="auto" w:fill="auto"/>
            <w:noWrap/>
            <w:vAlign w:val="bottom"/>
            <w:hideMark/>
          </w:tcPr>
          <w:p w14:paraId="2B4CD9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81.2 (73.1-87.8)</w:t>
            </w:r>
          </w:p>
        </w:tc>
        <w:tc>
          <w:tcPr>
            <w:tcW w:w="1800" w:type="dxa"/>
            <w:tcBorders>
              <w:top w:val="nil"/>
              <w:left w:val="nil"/>
              <w:bottom w:val="nil"/>
              <w:right w:val="nil"/>
            </w:tcBorders>
            <w:shd w:val="clear" w:color="auto" w:fill="auto"/>
            <w:noWrap/>
            <w:vAlign w:val="bottom"/>
            <w:hideMark/>
          </w:tcPr>
          <w:p w14:paraId="3E46D5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1680 (1470-1900)</w:t>
            </w:r>
          </w:p>
        </w:tc>
        <w:tc>
          <w:tcPr>
            <w:tcW w:w="1800" w:type="dxa"/>
            <w:tcBorders>
              <w:top w:val="nil"/>
              <w:left w:val="nil"/>
              <w:bottom w:val="nil"/>
              <w:right w:val="nil"/>
            </w:tcBorders>
            <w:shd w:val="clear" w:color="auto" w:fill="auto"/>
            <w:noWrap/>
            <w:vAlign w:val="bottom"/>
            <w:hideMark/>
          </w:tcPr>
          <w:p w14:paraId="3E8AB5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4258 (3839-4607)</w:t>
            </w:r>
          </w:p>
        </w:tc>
      </w:tr>
      <w:tr w:rsidR="00B0760D" w:rsidRPr="00B0760D" w14:paraId="1944FF02" w14:textId="77777777" w:rsidTr="00B0760D">
        <w:trPr>
          <w:trHeight w:val="320"/>
        </w:trPr>
        <w:tc>
          <w:tcPr>
            <w:tcW w:w="2524" w:type="dxa"/>
            <w:tcBorders>
              <w:top w:val="nil"/>
              <w:left w:val="nil"/>
              <w:bottom w:val="nil"/>
              <w:right w:val="nil"/>
            </w:tcBorders>
            <w:shd w:val="clear" w:color="auto" w:fill="auto"/>
            <w:noWrap/>
            <w:vAlign w:val="bottom"/>
            <w:hideMark/>
          </w:tcPr>
          <w:p w14:paraId="1195FEF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6212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770A0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30.8 (21.7-37.2)</w:t>
            </w:r>
          </w:p>
        </w:tc>
        <w:tc>
          <w:tcPr>
            <w:tcW w:w="1660" w:type="dxa"/>
            <w:tcBorders>
              <w:top w:val="nil"/>
              <w:left w:val="nil"/>
              <w:bottom w:val="nil"/>
              <w:right w:val="nil"/>
            </w:tcBorders>
            <w:shd w:val="clear" w:color="auto" w:fill="auto"/>
            <w:noWrap/>
            <w:vAlign w:val="bottom"/>
            <w:hideMark/>
          </w:tcPr>
          <w:p w14:paraId="46D764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30.5 (21.5-37.2)</w:t>
            </w:r>
          </w:p>
        </w:tc>
        <w:tc>
          <w:tcPr>
            <w:tcW w:w="1800" w:type="dxa"/>
            <w:tcBorders>
              <w:top w:val="nil"/>
              <w:left w:val="nil"/>
              <w:bottom w:val="nil"/>
              <w:right w:val="nil"/>
            </w:tcBorders>
            <w:shd w:val="clear" w:color="auto" w:fill="auto"/>
            <w:noWrap/>
            <w:vAlign w:val="bottom"/>
            <w:hideMark/>
          </w:tcPr>
          <w:p w14:paraId="5043AA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758 (537-919)</w:t>
            </w:r>
          </w:p>
        </w:tc>
        <w:tc>
          <w:tcPr>
            <w:tcW w:w="1800" w:type="dxa"/>
            <w:tcBorders>
              <w:top w:val="nil"/>
              <w:left w:val="nil"/>
              <w:bottom w:val="nil"/>
              <w:right w:val="nil"/>
            </w:tcBorders>
            <w:shd w:val="clear" w:color="auto" w:fill="auto"/>
            <w:noWrap/>
            <w:vAlign w:val="bottom"/>
            <w:hideMark/>
          </w:tcPr>
          <w:p w14:paraId="4EFB49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1603 (1119-1955)</w:t>
            </w:r>
          </w:p>
        </w:tc>
      </w:tr>
      <w:tr w:rsidR="00B0760D" w:rsidRPr="00B0760D" w14:paraId="4E309044" w14:textId="77777777" w:rsidTr="00B0760D">
        <w:trPr>
          <w:trHeight w:val="320"/>
        </w:trPr>
        <w:tc>
          <w:tcPr>
            <w:tcW w:w="2524" w:type="dxa"/>
            <w:tcBorders>
              <w:top w:val="nil"/>
              <w:left w:val="nil"/>
              <w:bottom w:val="nil"/>
              <w:right w:val="nil"/>
            </w:tcBorders>
            <w:shd w:val="clear" w:color="auto" w:fill="auto"/>
            <w:noWrap/>
            <w:vAlign w:val="bottom"/>
            <w:hideMark/>
          </w:tcPr>
          <w:p w14:paraId="06F7AED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FA5F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E2F31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29.4 (19.2-41.3)</w:t>
            </w:r>
          </w:p>
        </w:tc>
        <w:tc>
          <w:tcPr>
            <w:tcW w:w="1660" w:type="dxa"/>
            <w:tcBorders>
              <w:top w:val="nil"/>
              <w:left w:val="nil"/>
              <w:bottom w:val="nil"/>
              <w:right w:val="nil"/>
            </w:tcBorders>
            <w:shd w:val="clear" w:color="auto" w:fill="auto"/>
            <w:noWrap/>
            <w:vAlign w:val="bottom"/>
            <w:hideMark/>
          </w:tcPr>
          <w:p w14:paraId="63949B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47.6 (35.4-58.3)</w:t>
            </w:r>
          </w:p>
        </w:tc>
        <w:tc>
          <w:tcPr>
            <w:tcW w:w="1800" w:type="dxa"/>
            <w:tcBorders>
              <w:top w:val="nil"/>
              <w:left w:val="nil"/>
              <w:bottom w:val="nil"/>
              <w:right w:val="nil"/>
            </w:tcBorders>
            <w:shd w:val="clear" w:color="auto" w:fill="auto"/>
            <w:noWrap/>
            <w:vAlign w:val="bottom"/>
            <w:hideMark/>
          </w:tcPr>
          <w:p w14:paraId="570CDE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723 (472-1016)</w:t>
            </w:r>
          </w:p>
        </w:tc>
        <w:tc>
          <w:tcPr>
            <w:tcW w:w="1800" w:type="dxa"/>
            <w:tcBorders>
              <w:top w:val="nil"/>
              <w:left w:val="nil"/>
              <w:bottom w:val="nil"/>
              <w:right w:val="nil"/>
            </w:tcBorders>
            <w:shd w:val="clear" w:color="auto" w:fill="auto"/>
            <w:noWrap/>
            <w:vAlign w:val="bottom"/>
            <w:hideMark/>
          </w:tcPr>
          <w:p w14:paraId="23BABE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2504 (1862-3047)</w:t>
            </w:r>
          </w:p>
        </w:tc>
      </w:tr>
      <w:tr w:rsidR="00B0760D" w:rsidRPr="00B0760D" w14:paraId="729AB993" w14:textId="77777777" w:rsidTr="00B0760D">
        <w:trPr>
          <w:trHeight w:val="320"/>
        </w:trPr>
        <w:tc>
          <w:tcPr>
            <w:tcW w:w="2524" w:type="dxa"/>
            <w:tcBorders>
              <w:top w:val="nil"/>
              <w:left w:val="nil"/>
              <w:bottom w:val="nil"/>
              <w:right w:val="nil"/>
            </w:tcBorders>
            <w:shd w:val="clear" w:color="auto" w:fill="auto"/>
            <w:noWrap/>
            <w:vAlign w:val="bottom"/>
            <w:hideMark/>
          </w:tcPr>
          <w:p w14:paraId="381B4F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CF6AC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240B2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(0.3-0.8)</w:t>
            </w:r>
          </w:p>
        </w:tc>
        <w:tc>
          <w:tcPr>
            <w:tcW w:w="1660" w:type="dxa"/>
            <w:tcBorders>
              <w:top w:val="nil"/>
              <w:left w:val="nil"/>
              <w:bottom w:val="nil"/>
              <w:right w:val="nil"/>
            </w:tcBorders>
            <w:shd w:val="clear" w:color="auto" w:fill="auto"/>
            <w:noWrap/>
            <w:vAlign w:val="bottom"/>
            <w:hideMark/>
          </w:tcPr>
          <w:p w14:paraId="17167B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(1.3-2.8)</w:t>
            </w:r>
          </w:p>
        </w:tc>
        <w:tc>
          <w:tcPr>
            <w:tcW w:w="1800" w:type="dxa"/>
            <w:tcBorders>
              <w:top w:val="nil"/>
              <w:left w:val="nil"/>
              <w:bottom w:val="nil"/>
              <w:right w:val="nil"/>
            </w:tcBorders>
            <w:shd w:val="clear" w:color="auto" w:fill="auto"/>
            <w:noWrap/>
            <w:vAlign w:val="bottom"/>
            <w:hideMark/>
          </w:tcPr>
          <w:p w14:paraId="547E02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(7-19)</w:t>
            </w:r>
          </w:p>
        </w:tc>
        <w:tc>
          <w:tcPr>
            <w:tcW w:w="1800" w:type="dxa"/>
            <w:tcBorders>
              <w:top w:val="nil"/>
              <w:left w:val="nil"/>
              <w:bottom w:val="nil"/>
              <w:right w:val="nil"/>
            </w:tcBorders>
            <w:shd w:val="clear" w:color="auto" w:fill="auto"/>
            <w:noWrap/>
            <w:vAlign w:val="bottom"/>
            <w:hideMark/>
          </w:tcPr>
          <w:p w14:paraId="012139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(67-143)</w:t>
            </w:r>
          </w:p>
        </w:tc>
      </w:tr>
      <w:tr w:rsidR="00B0760D" w:rsidRPr="00B0760D" w14:paraId="6462DF6B" w14:textId="77777777" w:rsidTr="00B0760D">
        <w:trPr>
          <w:trHeight w:val="320"/>
        </w:trPr>
        <w:tc>
          <w:tcPr>
            <w:tcW w:w="2524" w:type="dxa"/>
            <w:tcBorders>
              <w:top w:val="nil"/>
              <w:left w:val="nil"/>
              <w:bottom w:val="nil"/>
              <w:right w:val="nil"/>
            </w:tcBorders>
            <w:shd w:val="clear" w:color="auto" w:fill="auto"/>
            <w:noWrap/>
            <w:vAlign w:val="bottom"/>
            <w:hideMark/>
          </w:tcPr>
          <w:p w14:paraId="34CE3AE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B5C67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68CBA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(19-40.9)</w:t>
            </w:r>
          </w:p>
        </w:tc>
        <w:tc>
          <w:tcPr>
            <w:tcW w:w="1660" w:type="dxa"/>
            <w:tcBorders>
              <w:top w:val="nil"/>
              <w:left w:val="nil"/>
              <w:bottom w:val="nil"/>
              <w:right w:val="nil"/>
            </w:tcBorders>
            <w:shd w:val="clear" w:color="auto" w:fill="auto"/>
            <w:noWrap/>
            <w:vAlign w:val="bottom"/>
            <w:hideMark/>
          </w:tcPr>
          <w:p w14:paraId="3FCF01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46.7 (34.7-57.4)</w:t>
            </w:r>
          </w:p>
        </w:tc>
        <w:tc>
          <w:tcPr>
            <w:tcW w:w="1800" w:type="dxa"/>
            <w:tcBorders>
              <w:top w:val="nil"/>
              <w:left w:val="nil"/>
              <w:bottom w:val="nil"/>
              <w:right w:val="nil"/>
            </w:tcBorders>
            <w:shd w:val="clear" w:color="auto" w:fill="auto"/>
            <w:noWrap/>
            <w:vAlign w:val="bottom"/>
            <w:hideMark/>
          </w:tcPr>
          <w:p w14:paraId="036B0B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716 (467-1007)</w:t>
            </w:r>
          </w:p>
        </w:tc>
        <w:tc>
          <w:tcPr>
            <w:tcW w:w="1800" w:type="dxa"/>
            <w:tcBorders>
              <w:top w:val="nil"/>
              <w:left w:val="nil"/>
              <w:bottom w:val="nil"/>
              <w:right w:val="nil"/>
            </w:tcBorders>
            <w:shd w:val="clear" w:color="auto" w:fill="auto"/>
            <w:noWrap/>
            <w:vAlign w:val="bottom"/>
            <w:hideMark/>
          </w:tcPr>
          <w:p w14:paraId="3CB770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2457 (1823-2997)</w:t>
            </w:r>
          </w:p>
        </w:tc>
      </w:tr>
      <w:tr w:rsidR="00B0760D" w:rsidRPr="00B0760D" w14:paraId="11CF5B41" w14:textId="77777777" w:rsidTr="00B0760D">
        <w:trPr>
          <w:trHeight w:val="320"/>
        </w:trPr>
        <w:tc>
          <w:tcPr>
            <w:tcW w:w="2524" w:type="dxa"/>
            <w:tcBorders>
              <w:top w:val="nil"/>
              <w:left w:val="nil"/>
              <w:bottom w:val="nil"/>
              <w:right w:val="nil"/>
            </w:tcBorders>
            <w:shd w:val="clear" w:color="auto" w:fill="auto"/>
            <w:noWrap/>
            <w:vAlign w:val="bottom"/>
            <w:hideMark/>
          </w:tcPr>
          <w:p w14:paraId="402209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DA0A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BD9D2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(8.3-34.1)</w:t>
            </w:r>
          </w:p>
        </w:tc>
        <w:tc>
          <w:tcPr>
            <w:tcW w:w="1660" w:type="dxa"/>
            <w:tcBorders>
              <w:top w:val="nil"/>
              <w:left w:val="nil"/>
              <w:bottom w:val="nil"/>
              <w:right w:val="nil"/>
            </w:tcBorders>
            <w:shd w:val="clear" w:color="auto" w:fill="auto"/>
            <w:noWrap/>
            <w:vAlign w:val="bottom"/>
            <w:hideMark/>
          </w:tcPr>
          <w:p w14:paraId="1E6549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(15.2-49.9)</w:t>
            </w:r>
          </w:p>
        </w:tc>
        <w:tc>
          <w:tcPr>
            <w:tcW w:w="1800" w:type="dxa"/>
            <w:tcBorders>
              <w:top w:val="nil"/>
              <w:left w:val="nil"/>
              <w:bottom w:val="nil"/>
              <w:right w:val="nil"/>
            </w:tcBorders>
            <w:shd w:val="clear" w:color="auto" w:fill="auto"/>
            <w:noWrap/>
            <w:vAlign w:val="bottom"/>
            <w:hideMark/>
          </w:tcPr>
          <w:p w14:paraId="2EC3C3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447 (203-830)</w:t>
            </w:r>
          </w:p>
        </w:tc>
        <w:tc>
          <w:tcPr>
            <w:tcW w:w="1800" w:type="dxa"/>
            <w:tcBorders>
              <w:top w:val="nil"/>
              <w:left w:val="nil"/>
              <w:bottom w:val="nil"/>
              <w:right w:val="nil"/>
            </w:tcBorders>
            <w:shd w:val="clear" w:color="auto" w:fill="auto"/>
            <w:noWrap/>
            <w:vAlign w:val="bottom"/>
            <w:hideMark/>
          </w:tcPr>
          <w:p w14:paraId="272A03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1565 (799-2592)</w:t>
            </w:r>
          </w:p>
        </w:tc>
      </w:tr>
      <w:tr w:rsidR="00B0760D" w:rsidRPr="00B0760D" w14:paraId="7D509F67" w14:textId="77777777" w:rsidTr="00B0760D">
        <w:trPr>
          <w:trHeight w:val="320"/>
        </w:trPr>
        <w:tc>
          <w:tcPr>
            <w:tcW w:w="2524" w:type="dxa"/>
            <w:tcBorders>
              <w:top w:val="nil"/>
              <w:left w:val="nil"/>
              <w:bottom w:val="nil"/>
              <w:right w:val="nil"/>
            </w:tcBorders>
            <w:shd w:val="clear" w:color="auto" w:fill="auto"/>
            <w:noWrap/>
            <w:vAlign w:val="bottom"/>
            <w:hideMark/>
          </w:tcPr>
          <w:p w14:paraId="5AEC91F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A9C5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BFBF5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(2.9-15.3)</w:t>
            </w:r>
          </w:p>
        </w:tc>
        <w:tc>
          <w:tcPr>
            <w:tcW w:w="1660" w:type="dxa"/>
            <w:tcBorders>
              <w:top w:val="nil"/>
              <w:left w:val="nil"/>
              <w:bottom w:val="nil"/>
              <w:right w:val="nil"/>
            </w:tcBorders>
            <w:shd w:val="clear" w:color="auto" w:fill="auto"/>
            <w:noWrap/>
            <w:vAlign w:val="bottom"/>
            <w:hideMark/>
          </w:tcPr>
          <w:p w14:paraId="1C1194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(4.1-19.7)</w:t>
            </w:r>
          </w:p>
        </w:tc>
        <w:tc>
          <w:tcPr>
            <w:tcW w:w="1800" w:type="dxa"/>
            <w:tcBorders>
              <w:top w:val="nil"/>
              <w:left w:val="nil"/>
              <w:bottom w:val="nil"/>
              <w:right w:val="nil"/>
            </w:tcBorders>
            <w:shd w:val="clear" w:color="auto" w:fill="auto"/>
            <w:noWrap/>
            <w:vAlign w:val="bottom"/>
            <w:hideMark/>
          </w:tcPr>
          <w:p w14:paraId="697B33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 (72-373)</w:t>
            </w:r>
          </w:p>
        </w:tc>
        <w:tc>
          <w:tcPr>
            <w:tcW w:w="1800" w:type="dxa"/>
            <w:tcBorders>
              <w:top w:val="nil"/>
              <w:left w:val="nil"/>
              <w:bottom w:val="nil"/>
              <w:right w:val="nil"/>
            </w:tcBorders>
            <w:shd w:val="clear" w:color="auto" w:fill="auto"/>
            <w:noWrap/>
            <w:vAlign w:val="bottom"/>
            <w:hideMark/>
          </w:tcPr>
          <w:p w14:paraId="3679E4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496 (216-1032)</w:t>
            </w:r>
          </w:p>
        </w:tc>
      </w:tr>
      <w:tr w:rsidR="00B0760D" w:rsidRPr="00B0760D" w14:paraId="71C979A7" w14:textId="77777777" w:rsidTr="00B0760D">
        <w:trPr>
          <w:trHeight w:val="320"/>
        </w:trPr>
        <w:tc>
          <w:tcPr>
            <w:tcW w:w="2524" w:type="dxa"/>
            <w:tcBorders>
              <w:top w:val="nil"/>
              <w:left w:val="nil"/>
              <w:bottom w:val="nil"/>
              <w:right w:val="nil"/>
            </w:tcBorders>
            <w:shd w:val="clear" w:color="auto" w:fill="auto"/>
            <w:noWrap/>
            <w:vAlign w:val="bottom"/>
            <w:hideMark/>
          </w:tcPr>
          <w:p w14:paraId="190038E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9444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B1A4D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(4.8-10.8)</w:t>
            </w:r>
          </w:p>
        </w:tc>
        <w:tc>
          <w:tcPr>
            <w:tcW w:w="1660" w:type="dxa"/>
            <w:tcBorders>
              <w:top w:val="nil"/>
              <w:left w:val="nil"/>
              <w:bottom w:val="nil"/>
              <w:right w:val="nil"/>
            </w:tcBorders>
            <w:shd w:val="clear" w:color="auto" w:fill="auto"/>
            <w:noWrap/>
            <w:vAlign w:val="bottom"/>
            <w:hideMark/>
          </w:tcPr>
          <w:p w14:paraId="2B182B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(3.9-10.4)</w:t>
            </w:r>
          </w:p>
        </w:tc>
        <w:tc>
          <w:tcPr>
            <w:tcW w:w="1800" w:type="dxa"/>
            <w:tcBorders>
              <w:top w:val="nil"/>
              <w:left w:val="nil"/>
              <w:bottom w:val="nil"/>
              <w:right w:val="nil"/>
            </w:tcBorders>
            <w:shd w:val="clear" w:color="auto" w:fill="auto"/>
            <w:noWrap/>
            <w:vAlign w:val="bottom"/>
            <w:hideMark/>
          </w:tcPr>
          <w:p w14:paraId="594E96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205 (117-266)</w:t>
            </w:r>
          </w:p>
        </w:tc>
        <w:tc>
          <w:tcPr>
            <w:tcW w:w="1800" w:type="dxa"/>
            <w:tcBorders>
              <w:top w:val="nil"/>
              <w:left w:val="nil"/>
              <w:bottom w:val="nil"/>
              <w:right w:val="nil"/>
            </w:tcBorders>
            <w:shd w:val="clear" w:color="auto" w:fill="auto"/>
            <w:noWrap/>
            <w:vAlign w:val="bottom"/>
            <w:hideMark/>
          </w:tcPr>
          <w:p w14:paraId="36F861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396 (205-545)</w:t>
            </w:r>
          </w:p>
        </w:tc>
      </w:tr>
      <w:tr w:rsidR="00B0760D" w:rsidRPr="00B0760D" w14:paraId="1F8420B4" w14:textId="77777777" w:rsidTr="00B0760D">
        <w:trPr>
          <w:trHeight w:val="320"/>
        </w:trPr>
        <w:tc>
          <w:tcPr>
            <w:tcW w:w="2524" w:type="dxa"/>
            <w:tcBorders>
              <w:top w:val="nil"/>
              <w:left w:val="nil"/>
              <w:bottom w:val="nil"/>
              <w:right w:val="nil"/>
            </w:tcBorders>
            <w:shd w:val="clear" w:color="auto" w:fill="auto"/>
            <w:noWrap/>
            <w:vAlign w:val="bottom"/>
            <w:hideMark/>
          </w:tcPr>
          <w:p w14:paraId="594CE3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B2D6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8D951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(10.4-22.2)</w:t>
            </w:r>
          </w:p>
        </w:tc>
        <w:tc>
          <w:tcPr>
            <w:tcW w:w="1660" w:type="dxa"/>
            <w:tcBorders>
              <w:top w:val="nil"/>
              <w:left w:val="nil"/>
              <w:bottom w:val="nil"/>
              <w:right w:val="nil"/>
            </w:tcBorders>
            <w:shd w:val="clear" w:color="auto" w:fill="auto"/>
            <w:noWrap/>
            <w:vAlign w:val="bottom"/>
            <w:hideMark/>
          </w:tcPr>
          <w:p w14:paraId="742865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 (11.8-24.7)</w:t>
            </w:r>
          </w:p>
        </w:tc>
        <w:tc>
          <w:tcPr>
            <w:tcW w:w="1800" w:type="dxa"/>
            <w:tcBorders>
              <w:top w:val="nil"/>
              <w:left w:val="nil"/>
              <w:bottom w:val="nil"/>
              <w:right w:val="nil"/>
            </w:tcBorders>
            <w:shd w:val="clear" w:color="auto" w:fill="auto"/>
            <w:noWrap/>
            <w:vAlign w:val="bottom"/>
            <w:hideMark/>
          </w:tcPr>
          <w:p w14:paraId="4CDB59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365 (253-544)</w:t>
            </w:r>
          </w:p>
        </w:tc>
        <w:tc>
          <w:tcPr>
            <w:tcW w:w="1800" w:type="dxa"/>
            <w:tcBorders>
              <w:top w:val="nil"/>
              <w:left w:val="nil"/>
              <w:bottom w:val="nil"/>
              <w:right w:val="nil"/>
            </w:tcBorders>
            <w:shd w:val="clear" w:color="auto" w:fill="auto"/>
            <w:noWrap/>
            <w:vAlign w:val="bottom"/>
            <w:hideMark/>
          </w:tcPr>
          <w:p w14:paraId="15F97E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901 (614-1314)</w:t>
            </w:r>
          </w:p>
        </w:tc>
      </w:tr>
      <w:tr w:rsidR="00B0760D" w:rsidRPr="00B0760D" w14:paraId="0ED97698" w14:textId="77777777" w:rsidTr="00B0760D">
        <w:trPr>
          <w:trHeight w:val="320"/>
        </w:trPr>
        <w:tc>
          <w:tcPr>
            <w:tcW w:w="2524" w:type="dxa"/>
            <w:tcBorders>
              <w:top w:val="nil"/>
              <w:left w:val="nil"/>
              <w:bottom w:val="nil"/>
              <w:right w:val="nil"/>
            </w:tcBorders>
            <w:shd w:val="clear" w:color="auto" w:fill="auto"/>
            <w:noWrap/>
            <w:vAlign w:val="bottom"/>
            <w:hideMark/>
          </w:tcPr>
          <w:p w14:paraId="2AE753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6867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B5FB8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(1.4-4.8)</w:t>
            </w:r>
          </w:p>
        </w:tc>
        <w:tc>
          <w:tcPr>
            <w:tcW w:w="1660" w:type="dxa"/>
            <w:tcBorders>
              <w:top w:val="nil"/>
              <w:left w:val="nil"/>
              <w:bottom w:val="nil"/>
              <w:right w:val="nil"/>
            </w:tcBorders>
            <w:shd w:val="clear" w:color="auto" w:fill="auto"/>
            <w:noWrap/>
            <w:vAlign w:val="bottom"/>
            <w:hideMark/>
          </w:tcPr>
          <w:p w14:paraId="322ADC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(2.6-9.4)</w:t>
            </w:r>
          </w:p>
        </w:tc>
        <w:tc>
          <w:tcPr>
            <w:tcW w:w="1800" w:type="dxa"/>
            <w:tcBorders>
              <w:top w:val="nil"/>
              <w:left w:val="nil"/>
              <w:bottom w:val="nil"/>
              <w:right w:val="nil"/>
            </w:tcBorders>
            <w:shd w:val="clear" w:color="auto" w:fill="auto"/>
            <w:noWrap/>
            <w:vAlign w:val="bottom"/>
            <w:hideMark/>
          </w:tcPr>
          <w:p w14:paraId="315C5E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(33-117)</w:t>
            </w:r>
          </w:p>
        </w:tc>
        <w:tc>
          <w:tcPr>
            <w:tcW w:w="1800" w:type="dxa"/>
            <w:tcBorders>
              <w:top w:val="nil"/>
              <w:left w:val="nil"/>
              <w:bottom w:val="nil"/>
              <w:right w:val="nil"/>
            </w:tcBorders>
            <w:shd w:val="clear" w:color="auto" w:fill="auto"/>
            <w:noWrap/>
            <w:vAlign w:val="bottom"/>
            <w:hideMark/>
          </w:tcPr>
          <w:p w14:paraId="3F9694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249 (136-489)</w:t>
            </w:r>
          </w:p>
        </w:tc>
      </w:tr>
      <w:tr w:rsidR="00B0760D" w:rsidRPr="00B0760D" w14:paraId="5A07A364" w14:textId="77777777" w:rsidTr="00B0760D">
        <w:trPr>
          <w:trHeight w:val="320"/>
        </w:trPr>
        <w:tc>
          <w:tcPr>
            <w:tcW w:w="2524" w:type="dxa"/>
            <w:tcBorders>
              <w:top w:val="nil"/>
              <w:left w:val="nil"/>
              <w:bottom w:val="nil"/>
              <w:right w:val="nil"/>
            </w:tcBorders>
            <w:shd w:val="clear" w:color="auto" w:fill="auto"/>
            <w:noWrap/>
            <w:vAlign w:val="bottom"/>
            <w:hideMark/>
          </w:tcPr>
          <w:p w14:paraId="47A761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4D07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5242C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(2.9-3.3)</w:t>
            </w:r>
          </w:p>
        </w:tc>
        <w:tc>
          <w:tcPr>
            <w:tcW w:w="1660" w:type="dxa"/>
            <w:tcBorders>
              <w:top w:val="nil"/>
              <w:left w:val="nil"/>
              <w:bottom w:val="nil"/>
              <w:right w:val="nil"/>
            </w:tcBorders>
            <w:shd w:val="clear" w:color="auto" w:fill="auto"/>
            <w:noWrap/>
            <w:vAlign w:val="bottom"/>
            <w:hideMark/>
          </w:tcPr>
          <w:p w14:paraId="67BB0E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(2.6-3.2)</w:t>
            </w:r>
          </w:p>
        </w:tc>
        <w:tc>
          <w:tcPr>
            <w:tcW w:w="1800" w:type="dxa"/>
            <w:tcBorders>
              <w:top w:val="nil"/>
              <w:left w:val="nil"/>
              <w:bottom w:val="nil"/>
              <w:right w:val="nil"/>
            </w:tcBorders>
            <w:shd w:val="clear" w:color="auto" w:fill="auto"/>
            <w:noWrap/>
            <w:vAlign w:val="bottom"/>
            <w:hideMark/>
          </w:tcPr>
          <w:p w14:paraId="0E2415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(70-81)</w:t>
            </w:r>
          </w:p>
        </w:tc>
        <w:tc>
          <w:tcPr>
            <w:tcW w:w="1800" w:type="dxa"/>
            <w:tcBorders>
              <w:top w:val="nil"/>
              <w:left w:val="nil"/>
              <w:bottom w:val="nil"/>
              <w:right w:val="nil"/>
            </w:tcBorders>
            <w:shd w:val="clear" w:color="auto" w:fill="auto"/>
            <w:noWrap/>
            <w:vAlign w:val="bottom"/>
            <w:hideMark/>
          </w:tcPr>
          <w:p w14:paraId="1957D8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 (134-169)</w:t>
            </w:r>
          </w:p>
        </w:tc>
      </w:tr>
      <w:tr w:rsidR="00B0760D" w:rsidRPr="00B0760D" w14:paraId="7E51F65C" w14:textId="77777777" w:rsidTr="00B0760D">
        <w:trPr>
          <w:trHeight w:val="320"/>
        </w:trPr>
        <w:tc>
          <w:tcPr>
            <w:tcW w:w="2524" w:type="dxa"/>
            <w:tcBorders>
              <w:top w:val="nil"/>
              <w:left w:val="nil"/>
              <w:bottom w:val="nil"/>
              <w:right w:val="nil"/>
            </w:tcBorders>
            <w:shd w:val="clear" w:color="auto" w:fill="auto"/>
            <w:noWrap/>
            <w:vAlign w:val="bottom"/>
            <w:hideMark/>
          </w:tcPr>
          <w:p w14:paraId="721410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BCF7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A612E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660" w:type="dxa"/>
            <w:tcBorders>
              <w:top w:val="nil"/>
              <w:left w:val="nil"/>
              <w:bottom w:val="nil"/>
              <w:right w:val="nil"/>
            </w:tcBorders>
            <w:shd w:val="clear" w:color="auto" w:fill="auto"/>
            <w:noWrap/>
            <w:vAlign w:val="bottom"/>
            <w:hideMark/>
          </w:tcPr>
          <w:p w14:paraId="1D3E5D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7C8DD6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(24-31)</w:t>
            </w:r>
          </w:p>
        </w:tc>
        <w:tc>
          <w:tcPr>
            <w:tcW w:w="1800" w:type="dxa"/>
            <w:tcBorders>
              <w:top w:val="nil"/>
              <w:left w:val="nil"/>
              <w:bottom w:val="nil"/>
              <w:right w:val="nil"/>
            </w:tcBorders>
            <w:shd w:val="clear" w:color="auto" w:fill="auto"/>
            <w:noWrap/>
            <w:vAlign w:val="bottom"/>
            <w:hideMark/>
          </w:tcPr>
          <w:p w14:paraId="6864CE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(38-59)</w:t>
            </w:r>
          </w:p>
        </w:tc>
      </w:tr>
      <w:tr w:rsidR="00B0760D" w:rsidRPr="00B0760D" w14:paraId="1D5BC931" w14:textId="77777777" w:rsidTr="00B0760D">
        <w:trPr>
          <w:trHeight w:val="320"/>
        </w:trPr>
        <w:tc>
          <w:tcPr>
            <w:tcW w:w="2524" w:type="dxa"/>
            <w:tcBorders>
              <w:top w:val="nil"/>
              <w:left w:val="nil"/>
              <w:bottom w:val="nil"/>
              <w:right w:val="nil"/>
            </w:tcBorders>
            <w:shd w:val="clear" w:color="auto" w:fill="auto"/>
            <w:noWrap/>
            <w:vAlign w:val="bottom"/>
            <w:hideMark/>
          </w:tcPr>
          <w:p w14:paraId="296511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63BC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E5057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660" w:type="dxa"/>
            <w:tcBorders>
              <w:top w:val="nil"/>
              <w:left w:val="nil"/>
              <w:bottom w:val="nil"/>
              <w:right w:val="nil"/>
            </w:tcBorders>
            <w:shd w:val="clear" w:color="auto" w:fill="auto"/>
            <w:noWrap/>
            <w:vAlign w:val="bottom"/>
            <w:hideMark/>
          </w:tcPr>
          <w:p w14:paraId="6B310A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535D29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(16-24)</w:t>
            </w:r>
          </w:p>
        </w:tc>
        <w:tc>
          <w:tcPr>
            <w:tcW w:w="1800" w:type="dxa"/>
            <w:tcBorders>
              <w:top w:val="nil"/>
              <w:left w:val="nil"/>
              <w:bottom w:val="nil"/>
              <w:right w:val="nil"/>
            </w:tcBorders>
            <w:shd w:val="clear" w:color="auto" w:fill="auto"/>
            <w:noWrap/>
            <w:vAlign w:val="bottom"/>
            <w:hideMark/>
          </w:tcPr>
          <w:p w14:paraId="38151F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(35-57)</w:t>
            </w:r>
          </w:p>
        </w:tc>
      </w:tr>
      <w:tr w:rsidR="00B0760D" w:rsidRPr="00B0760D" w14:paraId="63AA4A3C" w14:textId="77777777" w:rsidTr="00B0760D">
        <w:trPr>
          <w:trHeight w:val="320"/>
        </w:trPr>
        <w:tc>
          <w:tcPr>
            <w:tcW w:w="2524" w:type="dxa"/>
            <w:tcBorders>
              <w:top w:val="nil"/>
              <w:left w:val="nil"/>
              <w:bottom w:val="nil"/>
              <w:right w:val="nil"/>
            </w:tcBorders>
            <w:shd w:val="clear" w:color="auto" w:fill="auto"/>
            <w:noWrap/>
            <w:vAlign w:val="bottom"/>
            <w:hideMark/>
          </w:tcPr>
          <w:p w14:paraId="65421D7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712E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5198C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702B28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42C43A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w:t>
            </w:r>
          </w:p>
        </w:tc>
        <w:tc>
          <w:tcPr>
            <w:tcW w:w="1800" w:type="dxa"/>
            <w:tcBorders>
              <w:top w:val="nil"/>
              <w:left w:val="nil"/>
              <w:bottom w:val="nil"/>
              <w:right w:val="nil"/>
            </w:tcBorders>
            <w:shd w:val="clear" w:color="auto" w:fill="auto"/>
            <w:noWrap/>
            <w:vAlign w:val="bottom"/>
            <w:hideMark/>
          </w:tcPr>
          <w:p w14:paraId="7D092A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(4-13)</w:t>
            </w:r>
          </w:p>
        </w:tc>
      </w:tr>
      <w:tr w:rsidR="00B0760D" w:rsidRPr="00B0760D" w14:paraId="70AD974F" w14:textId="77777777" w:rsidTr="00B0760D">
        <w:trPr>
          <w:trHeight w:val="320"/>
        </w:trPr>
        <w:tc>
          <w:tcPr>
            <w:tcW w:w="2524" w:type="dxa"/>
            <w:tcBorders>
              <w:top w:val="nil"/>
              <w:left w:val="nil"/>
              <w:bottom w:val="nil"/>
              <w:right w:val="nil"/>
            </w:tcBorders>
            <w:shd w:val="clear" w:color="auto" w:fill="auto"/>
            <w:noWrap/>
            <w:vAlign w:val="bottom"/>
            <w:hideMark/>
          </w:tcPr>
          <w:p w14:paraId="16EEB8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Mozambique</w:t>
            </w:r>
          </w:p>
        </w:tc>
        <w:tc>
          <w:tcPr>
            <w:tcW w:w="2180" w:type="dxa"/>
            <w:tcBorders>
              <w:top w:val="nil"/>
              <w:left w:val="nil"/>
              <w:bottom w:val="nil"/>
              <w:right w:val="nil"/>
            </w:tcBorders>
            <w:shd w:val="clear" w:color="auto" w:fill="auto"/>
            <w:noWrap/>
            <w:vAlign w:val="bottom"/>
            <w:hideMark/>
          </w:tcPr>
          <w:p w14:paraId="5F31F5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AA1AE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47.7 (43.1-51.8)</w:t>
            </w:r>
          </w:p>
        </w:tc>
        <w:tc>
          <w:tcPr>
            <w:tcW w:w="1660" w:type="dxa"/>
            <w:tcBorders>
              <w:top w:val="nil"/>
              <w:left w:val="nil"/>
              <w:bottom w:val="nil"/>
              <w:right w:val="nil"/>
            </w:tcBorders>
            <w:shd w:val="clear" w:color="auto" w:fill="auto"/>
            <w:noWrap/>
            <w:vAlign w:val="bottom"/>
            <w:hideMark/>
          </w:tcPr>
          <w:p w14:paraId="47A371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59.3 (54.4-65.9)</w:t>
            </w:r>
          </w:p>
        </w:tc>
        <w:tc>
          <w:tcPr>
            <w:tcW w:w="1800" w:type="dxa"/>
            <w:tcBorders>
              <w:top w:val="nil"/>
              <w:left w:val="nil"/>
              <w:bottom w:val="nil"/>
              <w:right w:val="nil"/>
            </w:tcBorders>
            <w:shd w:val="clear" w:color="auto" w:fill="auto"/>
            <w:noWrap/>
            <w:vAlign w:val="bottom"/>
            <w:hideMark/>
          </w:tcPr>
          <w:p w14:paraId="644059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931 (833-1023)</w:t>
            </w:r>
          </w:p>
        </w:tc>
        <w:tc>
          <w:tcPr>
            <w:tcW w:w="1800" w:type="dxa"/>
            <w:tcBorders>
              <w:top w:val="nil"/>
              <w:left w:val="nil"/>
              <w:bottom w:val="nil"/>
              <w:right w:val="nil"/>
            </w:tcBorders>
            <w:shd w:val="clear" w:color="auto" w:fill="auto"/>
            <w:noWrap/>
            <w:vAlign w:val="bottom"/>
            <w:hideMark/>
          </w:tcPr>
          <w:p w14:paraId="13B062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1364 (1240-1517)</w:t>
            </w:r>
          </w:p>
        </w:tc>
      </w:tr>
      <w:tr w:rsidR="00B0760D" w:rsidRPr="00B0760D" w14:paraId="2CCD0FCF" w14:textId="77777777" w:rsidTr="00B0760D">
        <w:trPr>
          <w:trHeight w:val="320"/>
        </w:trPr>
        <w:tc>
          <w:tcPr>
            <w:tcW w:w="2524" w:type="dxa"/>
            <w:tcBorders>
              <w:top w:val="nil"/>
              <w:left w:val="nil"/>
              <w:bottom w:val="nil"/>
              <w:right w:val="nil"/>
            </w:tcBorders>
            <w:shd w:val="clear" w:color="auto" w:fill="auto"/>
            <w:noWrap/>
            <w:vAlign w:val="bottom"/>
            <w:hideMark/>
          </w:tcPr>
          <w:p w14:paraId="4E9299B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1F46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FDB2B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32.4 (27-35.9)</w:t>
            </w:r>
          </w:p>
        </w:tc>
        <w:tc>
          <w:tcPr>
            <w:tcW w:w="1660" w:type="dxa"/>
            <w:tcBorders>
              <w:top w:val="nil"/>
              <w:left w:val="nil"/>
              <w:bottom w:val="nil"/>
              <w:right w:val="nil"/>
            </w:tcBorders>
            <w:shd w:val="clear" w:color="auto" w:fill="auto"/>
            <w:noWrap/>
            <w:vAlign w:val="bottom"/>
            <w:hideMark/>
          </w:tcPr>
          <w:p w14:paraId="4622FB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34.2 (28.5-37.8)</w:t>
            </w:r>
          </w:p>
        </w:tc>
        <w:tc>
          <w:tcPr>
            <w:tcW w:w="1800" w:type="dxa"/>
            <w:tcBorders>
              <w:top w:val="nil"/>
              <w:left w:val="nil"/>
              <w:bottom w:val="nil"/>
              <w:right w:val="nil"/>
            </w:tcBorders>
            <w:shd w:val="clear" w:color="auto" w:fill="auto"/>
            <w:noWrap/>
            <w:vAlign w:val="bottom"/>
            <w:hideMark/>
          </w:tcPr>
          <w:p w14:paraId="471BC1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631 (518-706)</w:t>
            </w:r>
          </w:p>
        </w:tc>
        <w:tc>
          <w:tcPr>
            <w:tcW w:w="1800" w:type="dxa"/>
            <w:tcBorders>
              <w:top w:val="nil"/>
              <w:left w:val="nil"/>
              <w:bottom w:val="nil"/>
              <w:right w:val="nil"/>
            </w:tcBorders>
            <w:shd w:val="clear" w:color="auto" w:fill="auto"/>
            <w:noWrap/>
            <w:vAlign w:val="bottom"/>
            <w:hideMark/>
          </w:tcPr>
          <w:p w14:paraId="0ECEC0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787 (651-880)</w:t>
            </w:r>
          </w:p>
        </w:tc>
      </w:tr>
      <w:tr w:rsidR="00B0760D" w:rsidRPr="00B0760D" w14:paraId="659425F2" w14:textId="77777777" w:rsidTr="00B0760D">
        <w:trPr>
          <w:trHeight w:val="320"/>
        </w:trPr>
        <w:tc>
          <w:tcPr>
            <w:tcW w:w="2524" w:type="dxa"/>
            <w:tcBorders>
              <w:top w:val="nil"/>
              <w:left w:val="nil"/>
              <w:bottom w:val="nil"/>
              <w:right w:val="nil"/>
            </w:tcBorders>
            <w:shd w:val="clear" w:color="auto" w:fill="auto"/>
            <w:noWrap/>
            <w:vAlign w:val="bottom"/>
            <w:hideMark/>
          </w:tcPr>
          <w:p w14:paraId="51E4306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2175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0A09F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(5-8.7)</w:t>
            </w:r>
          </w:p>
        </w:tc>
        <w:tc>
          <w:tcPr>
            <w:tcW w:w="1660" w:type="dxa"/>
            <w:tcBorders>
              <w:top w:val="nil"/>
              <w:left w:val="nil"/>
              <w:bottom w:val="nil"/>
              <w:right w:val="nil"/>
            </w:tcBorders>
            <w:shd w:val="clear" w:color="auto" w:fill="auto"/>
            <w:noWrap/>
            <w:vAlign w:val="bottom"/>
            <w:hideMark/>
          </w:tcPr>
          <w:p w14:paraId="1D1FFA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(13.2-20.3)</w:t>
            </w:r>
          </w:p>
        </w:tc>
        <w:tc>
          <w:tcPr>
            <w:tcW w:w="1800" w:type="dxa"/>
            <w:tcBorders>
              <w:top w:val="nil"/>
              <w:left w:val="nil"/>
              <w:bottom w:val="nil"/>
              <w:right w:val="nil"/>
            </w:tcBorders>
            <w:shd w:val="clear" w:color="auto" w:fill="auto"/>
            <w:noWrap/>
            <w:vAlign w:val="bottom"/>
            <w:hideMark/>
          </w:tcPr>
          <w:p w14:paraId="6EE392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(100-171)</w:t>
            </w:r>
          </w:p>
        </w:tc>
        <w:tc>
          <w:tcPr>
            <w:tcW w:w="1800" w:type="dxa"/>
            <w:tcBorders>
              <w:top w:val="nil"/>
              <w:left w:val="nil"/>
              <w:bottom w:val="nil"/>
              <w:right w:val="nil"/>
            </w:tcBorders>
            <w:shd w:val="clear" w:color="auto" w:fill="auto"/>
            <w:noWrap/>
            <w:vAlign w:val="bottom"/>
            <w:hideMark/>
          </w:tcPr>
          <w:p w14:paraId="2B6BE7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379 (306-471)</w:t>
            </w:r>
          </w:p>
        </w:tc>
      </w:tr>
      <w:tr w:rsidR="00B0760D" w:rsidRPr="00B0760D" w14:paraId="0EF966F0" w14:textId="77777777" w:rsidTr="00B0760D">
        <w:trPr>
          <w:trHeight w:val="320"/>
        </w:trPr>
        <w:tc>
          <w:tcPr>
            <w:tcW w:w="2524" w:type="dxa"/>
            <w:tcBorders>
              <w:top w:val="nil"/>
              <w:left w:val="nil"/>
              <w:bottom w:val="nil"/>
              <w:right w:val="nil"/>
            </w:tcBorders>
            <w:shd w:val="clear" w:color="auto" w:fill="auto"/>
            <w:noWrap/>
            <w:vAlign w:val="bottom"/>
            <w:hideMark/>
          </w:tcPr>
          <w:p w14:paraId="7F8093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AC2B6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20902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(3.2-5.8)</w:t>
            </w:r>
          </w:p>
        </w:tc>
        <w:tc>
          <w:tcPr>
            <w:tcW w:w="1660" w:type="dxa"/>
            <w:tcBorders>
              <w:top w:val="nil"/>
              <w:left w:val="nil"/>
              <w:bottom w:val="nil"/>
              <w:right w:val="nil"/>
            </w:tcBorders>
            <w:shd w:val="clear" w:color="auto" w:fill="auto"/>
            <w:noWrap/>
            <w:vAlign w:val="bottom"/>
            <w:hideMark/>
          </w:tcPr>
          <w:p w14:paraId="4EAD0A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(10.3-16.2)</w:t>
            </w:r>
          </w:p>
        </w:tc>
        <w:tc>
          <w:tcPr>
            <w:tcW w:w="1800" w:type="dxa"/>
            <w:tcBorders>
              <w:top w:val="nil"/>
              <w:left w:val="nil"/>
              <w:bottom w:val="nil"/>
              <w:right w:val="nil"/>
            </w:tcBorders>
            <w:shd w:val="clear" w:color="auto" w:fill="auto"/>
            <w:noWrap/>
            <w:vAlign w:val="bottom"/>
            <w:hideMark/>
          </w:tcPr>
          <w:p w14:paraId="5F75B1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(64-113)</w:t>
            </w:r>
          </w:p>
        </w:tc>
        <w:tc>
          <w:tcPr>
            <w:tcW w:w="1800" w:type="dxa"/>
            <w:tcBorders>
              <w:top w:val="nil"/>
              <w:left w:val="nil"/>
              <w:bottom w:val="nil"/>
              <w:right w:val="nil"/>
            </w:tcBorders>
            <w:shd w:val="clear" w:color="auto" w:fill="auto"/>
            <w:noWrap/>
            <w:vAlign w:val="bottom"/>
            <w:hideMark/>
          </w:tcPr>
          <w:p w14:paraId="41199F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297 (239-374)</w:t>
            </w:r>
          </w:p>
        </w:tc>
      </w:tr>
      <w:tr w:rsidR="00B0760D" w:rsidRPr="00B0760D" w14:paraId="63C2D776" w14:textId="77777777" w:rsidTr="00B0760D">
        <w:trPr>
          <w:trHeight w:val="320"/>
        </w:trPr>
        <w:tc>
          <w:tcPr>
            <w:tcW w:w="2524" w:type="dxa"/>
            <w:tcBorders>
              <w:top w:val="nil"/>
              <w:left w:val="nil"/>
              <w:bottom w:val="nil"/>
              <w:right w:val="nil"/>
            </w:tcBorders>
            <w:shd w:val="clear" w:color="auto" w:fill="auto"/>
            <w:noWrap/>
            <w:vAlign w:val="bottom"/>
            <w:hideMark/>
          </w:tcPr>
          <w:p w14:paraId="10EECB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FDC31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93275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(1.9-3.4)</w:t>
            </w:r>
          </w:p>
        </w:tc>
        <w:tc>
          <w:tcPr>
            <w:tcW w:w="1660" w:type="dxa"/>
            <w:tcBorders>
              <w:top w:val="nil"/>
              <w:left w:val="nil"/>
              <w:bottom w:val="nil"/>
              <w:right w:val="nil"/>
            </w:tcBorders>
            <w:shd w:val="clear" w:color="auto" w:fill="auto"/>
            <w:noWrap/>
            <w:vAlign w:val="bottom"/>
            <w:hideMark/>
          </w:tcPr>
          <w:p w14:paraId="0FBFF9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(3.2-5.7)</w:t>
            </w:r>
          </w:p>
        </w:tc>
        <w:tc>
          <w:tcPr>
            <w:tcW w:w="1800" w:type="dxa"/>
            <w:tcBorders>
              <w:top w:val="nil"/>
              <w:left w:val="nil"/>
              <w:bottom w:val="nil"/>
              <w:right w:val="nil"/>
            </w:tcBorders>
            <w:shd w:val="clear" w:color="auto" w:fill="auto"/>
            <w:noWrap/>
            <w:vAlign w:val="bottom"/>
            <w:hideMark/>
          </w:tcPr>
          <w:p w14:paraId="52D7C9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(37-67)</w:t>
            </w:r>
          </w:p>
        </w:tc>
        <w:tc>
          <w:tcPr>
            <w:tcW w:w="1800" w:type="dxa"/>
            <w:tcBorders>
              <w:top w:val="nil"/>
              <w:left w:val="nil"/>
              <w:bottom w:val="nil"/>
              <w:right w:val="nil"/>
            </w:tcBorders>
            <w:shd w:val="clear" w:color="auto" w:fill="auto"/>
            <w:noWrap/>
            <w:vAlign w:val="bottom"/>
            <w:hideMark/>
          </w:tcPr>
          <w:p w14:paraId="3B6319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(75-130)</w:t>
            </w:r>
          </w:p>
        </w:tc>
      </w:tr>
      <w:tr w:rsidR="00B0760D" w:rsidRPr="00B0760D" w14:paraId="7E4DC7EC" w14:textId="77777777" w:rsidTr="00B0760D">
        <w:trPr>
          <w:trHeight w:val="320"/>
        </w:trPr>
        <w:tc>
          <w:tcPr>
            <w:tcW w:w="2524" w:type="dxa"/>
            <w:tcBorders>
              <w:top w:val="nil"/>
              <w:left w:val="nil"/>
              <w:bottom w:val="nil"/>
              <w:right w:val="nil"/>
            </w:tcBorders>
            <w:shd w:val="clear" w:color="auto" w:fill="auto"/>
            <w:noWrap/>
            <w:vAlign w:val="bottom"/>
            <w:hideMark/>
          </w:tcPr>
          <w:p w14:paraId="44D0A82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CEC0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DC71E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(0.6-7.1)</w:t>
            </w:r>
          </w:p>
        </w:tc>
        <w:tc>
          <w:tcPr>
            <w:tcW w:w="1660" w:type="dxa"/>
            <w:tcBorders>
              <w:top w:val="nil"/>
              <w:left w:val="nil"/>
              <w:bottom w:val="nil"/>
              <w:right w:val="nil"/>
            </w:tcBorders>
            <w:shd w:val="clear" w:color="auto" w:fill="auto"/>
            <w:noWrap/>
            <w:vAlign w:val="bottom"/>
            <w:hideMark/>
          </w:tcPr>
          <w:p w14:paraId="5AEB52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(2.2-18.7)</w:t>
            </w:r>
          </w:p>
        </w:tc>
        <w:tc>
          <w:tcPr>
            <w:tcW w:w="1800" w:type="dxa"/>
            <w:tcBorders>
              <w:top w:val="nil"/>
              <w:left w:val="nil"/>
              <w:bottom w:val="nil"/>
              <w:right w:val="nil"/>
            </w:tcBorders>
            <w:shd w:val="clear" w:color="auto" w:fill="auto"/>
            <w:noWrap/>
            <w:vAlign w:val="bottom"/>
            <w:hideMark/>
          </w:tcPr>
          <w:p w14:paraId="10B96B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(11-141)</w:t>
            </w:r>
          </w:p>
        </w:tc>
        <w:tc>
          <w:tcPr>
            <w:tcW w:w="1800" w:type="dxa"/>
            <w:tcBorders>
              <w:top w:val="nil"/>
              <w:left w:val="nil"/>
              <w:bottom w:val="nil"/>
              <w:right w:val="nil"/>
            </w:tcBorders>
            <w:shd w:val="clear" w:color="auto" w:fill="auto"/>
            <w:noWrap/>
            <w:vAlign w:val="bottom"/>
            <w:hideMark/>
          </w:tcPr>
          <w:p w14:paraId="3456BA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 (49-437)</w:t>
            </w:r>
          </w:p>
        </w:tc>
      </w:tr>
      <w:tr w:rsidR="00B0760D" w:rsidRPr="00B0760D" w14:paraId="18AD3729" w14:textId="77777777" w:rsidTr="00B0760D">
        <w:trPr>
          <w:trHeight w:val="320"/>
        </w:trPr>
        <w:tc>
          <w:tcPr>
            <w:tcW w:w="2524" w:type="dxa"/>
            <w:tcBorders>
              <w:top w:val="nil"/>
              <w:left w:val="nil"/>
              <w:bottom w:val="nil"/>
              <w:right w:val="nil"/>
            </w:tcBorders>
            <w:shd w:val="clear" w:color="auto" w:fill="auto"/>
            <w:noWrap/>
            <w:vAlign w:val="bottom"/>
            <w:hideMark/>
          </w:tcPr>
          <w:p w14:paraId="08FBA0E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593E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2C71F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(0.7-3.6)</w:t>
            </w:r>
          </w:p>
        </w:tc>
        <w:tc>
          <w:tcPr>
            <w:tcW w:w="1660" w:type="dxa"/>
            <w:tcBorders>
              <w:top w:val="nil"/>
              <w:left w:val="nil"/>
              <w:bottom w:val="nil"/>
              <w:right w:val="nil"/>
            </w:tcBorders>
            <w:shd w:val="clear" w:color="auto" w:fill="auto"/>
            <w:noWrap/>
            <w:vAlign w:val="bottom"/>
            <w:hideMark/>
          </w:tcPr>
          <w:p w14:paraId="3BFD82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(6.5-14.1)</w:t>
            </w:r>
          </w:p>
        </w:tc>
        <w:tc>
          <w:tcPr>
            <w:tcW w:w="1800" w:type="dxa"/>
            <w:tcBorders>
              <w:top w:val="nil"/>
              <w:left w:val="nil"/>
              <w:bottom w:val="nil"/>
              <w:right w:val="nil"/>
            </w:tcBorders>
            <w:shd w:val="clear" w:color="auto" w:fill="auto"/>
            <w:noWrap/>
            <w:vAlign w:val="bottom"/>
            <w:hideMark/>
          </w:tcPr>
          <w:p w14:paraId="0787C6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(15-70)</w:t>
            </w:r>
          </w:p>
        </w:tc>
        <w:tc>
          <w:tcPr>
            <w:tcW w:w="1800" w:type="dxa"/>
            <w:tcBorders>
              <w:top w:val="nil"/>
              <w:left w:val="nil"/>
              <w:bottom w:val="nil"/>
              <w:right w:val="nil"/>
            </w:tcBorders>
            <w:shd w:val="clear" w:color="auto" w:fill="auto"/>
            <w:noWrap/>
            <w:vAlign w:val="bottom"/>
            <w:hideMark/>
          </w:tcPr>
          <w:p w14:paraId="7EC9A4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(148-321)</w:t>
            </w:r>
          </w:p>
        </w:tc>
      </w:tr>
      <w:tr w:rsidR="00B0760D" w:rsidRPr="00B0760D" w14:paraId="730ABA8A" w14:textId="77777777" w:rsidTr="00B0760D">
        <w:trPr>
          <w:trHeight w:val="320"/>
        </w:trPr>
        <w:tc>
          <w:tcPr>
            <w:tcW w:w="2524" w:type="dxa"/>
            <w:tcBorders>
              <w:top w:val="nil"/>
              <w:left w:val="nil"/>
              <w:bottom w:val="nil"/>
              <w:right w:val="nil"/>
            </w:tcBorders>
            <w:shd w:val="clear" w:color="auto" w:fill="auto"/>
            <w:noWrap/>
            <w:vAlign w:val="bottom"/>
            <w:hideMark/>
          </w:tcPr>
          <w:p w14:paraId="4829D2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7C36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34CAE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(11.3-13.1)</w:t>
            </w:r>
          </w:p>
        </w:tc>
        <w:tc>
          <w:tcPr>
            <w:tcW w:w="1660" w:type="dxa"/>
            <w:tcBorders>
              <w:top w:val="nil"/>
              <w:left w:val="nil"/>
              <w:bottom w:val="nil"/>
              <w:right w:val="nil"/>
            </w:tcBorders>
            <w:shd w:val="clear" w:color="auto" w:fill="auto"/>
            <w:noWrap/>
            <w:vAlign w:val="bottom"/>
            <w:hideMark/>
          </w:tcPr>
          <w:p w14:paraId="6FD9D2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(11.8-14.2)</w:t>
            </w:r>
          </w:p>
        </w:tc>
        <w:tc>
          <w:tcPr>
            <w:tcW w:w="1800" w:type="dxa"/>
            <w:tcBorders>
              <w:top w:val="nil"/>
              <w:left w:val="nil"/>
              <w:bottom w:val="nil"/>
              <w:right w:val="nil"/>
            </w:tcBorders>
            <w:shd w:val="clear" w:color="auto" w:fill="auto"/>
            <w:noWrap/>
            <w:vAlign w:val="bottom"/>
            <w:hideMark/>
          </w:tcPr>
          <w:p w14:paraId="125AFF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 (217-259)</w:t>
            </w:r>
          </w:p>
        </w:tc>
        <w:tc>
          <w:tcPr>
            <w:tcW w:w="1800" w:type="dxa"/>
            <w:tcBorders>
              <w:top w:val="nil"/>
              <w:left w:val="nil"/>
              <w:bottom w:val="nil"/>
              <w:right w:val="nil"/>
            </w:tcBorders>
            <w:shd w:val="clear" w:color="auto" w:fill="auto"/>
            <w:noWrap/>
            <w:vAlign w:val="bottom"/>
            <w:hideMark/>
          </w:tcPr>
          <w:p w14:paraId="481545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300 (275-328)</w:t>
            </w:r>
          </w:p>
        </w:tc>
      </w:tr>
      <w:tr w:rsidR="00B0760D" w:rsidRPr="00B0760D" w14:paraId="1F67E0BD" w14:textId="77777777" w:rsidTr="00B0760D">
        <w:trPr>
          <w:trHeight w:val="320"/>
        </w:trPr>
        <w:tc>
          <w:tcPr>
            <w:tcW w:w="2524" w:type="dxa"/>
            <w:tcBorders>
              <w:top w:val="nil"/>
              <w:left w:val="nil"/>
              <w:bottom w:val="nil"/>
              <w:right w:val="nil"/>
            </w:tcBorders>
            <w:shd w:val="clear" w:color="auto" w:fill="auto"/>
            <w:noWrap/>
            <w:vAlign w:val="bottom"/>
            <w:hideMark/>
          </w:tcPr>
          <w:p w14:paraId="7DA324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A965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BB613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(3-9.7)</w:t>
            </w:r>
          </w:p>
        </w:tc>
        <w:tc>
          <w:tcPr>
            <w:tcW w:w="1660" w:type="dxa"/>
            <w:tcBorders>
              <w:top w:val="nil"/>
              <w:left w:val="nil"/>
              <w:bottom w:val="nil"/>
              <w:right w:val="nil"/>
            </w:tcBorders>
            <w:shd w:val="clear" w:color="auto" w:fill="auto"/>
            <w:noWrap/>
            <w:vAlign w:val="bottom"/>
            <w:hideMark/>
          </w:tcPr>
          <w:p w14:paraId="731D8A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(6.3-18.5)</w:t>
            </w:r>
          </w:p>
        </w:tc>
        <w:tc>
          <w:tcPr>
            <w:tcW w:w="1800" w:type="dxa"/>
            <w:tcBorders>
              <w:top w:val="nil"/>
              <w:left w:val="nil"/>
              <w:bottom w:val="nil"/>
              <w:right w:val="nil"/>
            </w:tcBorders>
            <w:shd w:val="clear" w:color="auto" w:fill="auto"/>
            <w:noWrap/>
            <w:vAlign w:val="bottom"/>
            <w:hideMark/>
          </w:tcPr>
          <w:p w14:paraId="4F5607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(59-186)</w:t>
            </w:r>
          </w:p>
        </w:tc>
        <w:tc>
          <w:tcPr>
            <w:tcW w:w="1800" w:type="dxa"/>
            <w:tcBorders>
              <w:top w:val="nil"/>
              <w:left w:val="nil"/>
              <w:bottom w:val="nil"/>
              <w:right w:val="nil"/>
            </w:tcBorders>
            <w:shd w:val="clear" w:color="auto" w:fill="auto"/>
            <w:noWrap/>
            <w:vAlign w:val="bottom"/>
            <w:hideMark/>
          </w:tcPr>
          <w:p w14:paraId="326673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 (145-429)</w:t>
            </w:r>
          </w:p>
        </w:tc>
      </w:tr>
      <w:tr w:rsidR="00B0760D" w:rsidRPr="00B0760D" w14:paraId="37E82F23" w14:textId="77777777" w:rsidTr="00B0760D">
        <w:trPr>
          <w:trHeight w:val="320"/>
        </w:trPr>
        <w:tc>
          <w:tcPr>
            <w:tcW w:w="2524" w:type="dxa"/>
            <w:tcBorders>
              <w:top w:val="nil"/>
              <w:left w:val="nil"/>
              <w:bottom w:val="nil"/>
              <w:right w:val="nil"/>
            </w:tcBorders>
            <w:shd w:val="clear" w:color="auto" w:fill="auto"/>
            <w:noWrap/>
            <w:vAlign w:val="bottom"/>
            <w:hideMark/>
          </w:tcPr>
          <w:p w14:paraId="6F2583F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442A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B2F35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2D3142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(0.5-1.6)</w:t>
            </w:r>
          </w:p>
        </w:tc>
        <w:tc>
          <w:tcPr>
            <w:tcW w:w="1800" w:type="dxa"/>
            <w:tcBorders>
              <w:top w:val="nil"/>
              <w:left w:val="nil"/>
              <w:bottom w:val="nil"/>
              <w:right w:val="nil"/>
            </w:tcBorders>
            <w:shd w:val="clear" w:color="auto" w:fill="auto"/>
            <w:noWrap/>
            <w:vAlign w:val="bottom"/>
            <w:hideMark/>
          </w:tcPr>
          <w:p w14:paraId="55E39B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(3-8)</w:t>
            </w:r>
          </w:p>
        </w:tc>
        <w:tc>
          <w:tcPr>
            <w:tcW w:w="1800" w:type="dxa"/>
            <w:tcBorders>
              <w:top w:val="nil"/>
              <w:left w:val="nil"/>
              <w:bottom w:val="nil"/>
              <w:right w:val="nil"/>
            </w:tcBorders>
            <w:shd w:val="clear" w:color="auto" w:fill="auto"/>
            <w:noWrap/>
            <w:vAlign w:val="bottom"/>
            <w:hideMark/>
          </w:tcPr>
          <w:p w14:paraId="17C33C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(12-37)</w:t>
            </w:r>
          </w:p>
        </w:tc>
      </w:tr>
      <w:tr w:rsidR="00B0760D" w:rsidRPr="00B0760D" w14:paraId="1601F439" w14:textId="77777777" w:rsidTr="00B0760D">
        <w:trPr>
          <w:trHeight w:val="320"/>
        </w:trPr>
        <w:tc>
          <w:tcPr>
            <w:tcW w:w="2524" w:type="dxa"/>
            <w:tcBorders>
              <w:top w:val="nil"/>
              <w:left w:val="nil"/>
              <w:bottom w:val="nil"/>
              <w:right w:val="nil"/>
            </w:tcBorders>
            <w:shd w:val="clear" w:color="auto" w:fill="auto"/>
            <w:noWrap/>
            <w:vAlign w:val="bottom"/>
            <w:hideMark/>
          </w:tcPr>
          <w:p w14:paraId="616532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55CB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07EE0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(2.2-2.6)</w:t>
            </w:r>
          </w:p>
        </w:tc>
        <w:tc>
          <w:tcPr>
            <w:tcW w:w="1660" w:type="dxa"/>
            <w:tcBorders>
              <w:top w:val="nil"/>
              <w:left w:val="nil"/>
              <w:bottom w:val="nil"/>
              <w:right w:val="nil"/>
            </w:tcBorders>
            <w:shd w:val="clear" w:color="auto" w:fill="auto"/>
            <w:noWrap/>
            <w:vAlign w:val="bottom"/>
            <w:hideMark/>
          </w:tcPr>
          <w:p w14:paraId="0E89C8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(2.6-3.1)</w:t>
            </w:r>
          </w:p>
        </w:tc>
        <w:tc>
          <w:tcPr>
            <w:tcW w:w="1800" w:type="dxa"/>
            <w:tcBorders>
              <w:top w:val="nil"/>
              <w:left w:val="nil"/>
              <w:bottom w:val="nil"/>
              <w:right w:val="nil"/>
            </w:tcBorders>
            <w:shd w:val="clear" w:color="auto" w:fill="auto"/>
            <w:noWrap/>
            <w:vAlign w:val="bottom"/>
            <w:hideMark/>
          </w:tcPr>
          <w:p w14:paraId="56E302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(42-51)</w:t>
            </w:r>
          </w:p>
        </w:tc>
        <w:tc>
          <w:tcPr>
            <w:tcW w:w="1800" w:type="dxa"/>
            <w:tcBorders>
              <w:top w:val="nil"/>
              <w:left w:val="nil"/>
              <w:bottom w:val="nil"/>
              <w:right w:val="nil"/>
            </w:tcBorders>
            <w:shd w:val="clear" w:color="auto" w:fill="auto"/>
            <w:noWrap/>
            <w:vAlign w:val="bottom"/>
            <w:hideMark/>
          </w:tcPr>
          <w:p w14:paraId="5DEADB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(58-71)</w:t>
            </w:r>
          </w:p>
        </w:tc>
      </w:tr>
      <w:tr w:rsidR="00B0760D" w:rsidRPr="00B0760D" w14:paraId="39EAA312" w14:textId="77777777" w:rsidTr="00B0760D">
        <w:trPr>
          <w:trHeight w:val="320"/>
        </w:trPr>
        <w:tc>
          <w:tcPr>
            <w:tcW w:w="2524" w:type="dxa"/>
            <w:tcBorders>
              <w:top w:val="nil"/>
              <w:left w:val="nil"/>
              <w:bottom w:val="nil"/>
              <w:right w:val="nil"/>
            </w:tcBorders>
            <w:shd w:val="clear" w:color="auto" w:fill="auto"/>
            <w:noWrap/>
            <w:vAlign w:val="bottom"/>
            <w:hideMark/>
          </w:tcPr>
          <w:p w14:paraId="6402EBF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2485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72E06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(0.7-1)</w:t>
            </w:r>
          </w:p>
        </w:tc>
        <w:tc>
          <w:tcPr>
            <w:tcW w:w="1660" w:type="dxa"/>
            <w:tcBorders>
              <w:top w:val="nil"/>
              <w:left w:val="nil"/>
              <w:bottom w:val="nil"/>
              <w:right w:val="nil"/>
            </w:tcBorders>
            <w:shd w:val="clear" w:color="auto" w:fill="auto"/>
            <w:noWrap/>
            <w:vAlign w:val="bottom"/>
            <w:hideMark/>
          </w:tcPr>
          <w:p w14:paraId="5BBA69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(0.8-1.1)</w:t>
            </w:r>
          </w:p>
        </w:tc>
        <w:tc>
          <w:tcPr>
            <w:tcW w:w="1800" w:type="dxa"/>
            <w:tcBorders>
              <w:top w:val="nil"/>
              <w:left w:val="nil"/>
              <w:bottom w:val="nil"/>
              <w:right w:val="nil"/>
            </w:tcBorders>
            <w:shd w:val="clear" w:color="auto" w:fill="auto"/>
            <w:noWrap/>
            <w:vAlign w:val="bottom"/>
            <w:hideMark/>
          </w:tcPr>
          <w:p w14:paraId="195E15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(13-20)</w:t>
            </w:r>
          </w:p>
        </w:tc>
        <w:tc>
          <w:tcPr>
            <w:tcW w:w="1800" w:type="dxa"/>
            <w:tcBorders>
              <w:top w:val="nil"/>
              <w:left w:val="nil"/>
              <w:bottom w:val="nil"/>
              <w:right w:val="nil"/>
            </w:tcBorders>
            <w:shd w:val="clear" w:color="auto" w:fill="auto"/>
            <w:noWrap/>
            <w:vAlign w:val="bottom"/>
            <w:hideMark/>
          </w:tcPr>
          <w:p w14:paraId="49681B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(18-26)</w:t>
            </w:r>
          </w:p>
        </w:tc>
      </w:tr>
      <w:tr w:rsidR="00B0760D" w:rsidRPr="00B0760D" w14:paraId="7F938672" w14:textId="77777777" w:rsidTr="00B0760D">
        <w:trPr>
          <w:trHeight w:val="320"/>
        </w:trPr>
        <w:tc>
          <w:tcPr>
            <w:tcW w:w="2524" w:type="dxa"/>
            <w:tcBorders>
              <w:top w:val="nil"/>
              <w:left w:val="nil"/>
              <w:bottom w:val="nil"/>
              <w:right w:val="nil"/>
            </w:tcBorders>
            <w:shd w:val="clear" w:color="auto" w:fill="auto"/>
            <w:noWrap/>
            <w:vAlign w:val="bottom"/>
            <w:hideMark/>
          </w:tcPr>
          <w:p w14:paraId="797EB92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9343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59150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(0.8-1.1)</w:t>
            </w:r>
          </w:p>
        </w:tc>
        <w:tc>
          <w:tcPr>
            <w:tcW w:w="1660" w:type="dxa"/>
            <w:tcBorders>
              <w:top w:val="nil"/>
              <w:left w:val="nil"/>
              <w:bottom w:val="nil"/>
              <w:right w:val="nil"/>
            </w:tcBorders>
            <w:shd w:val="clear" w:color="auto" w:fill="auto"/>
            <w:noWrap/>
            <w:vAlign w:val="bottom"/>
            <w:hideMark/>
          </w:tcPr>
          <w:p w14:paraId="12B8F8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800" w:type="dxa"/>
            <w:tcBorders>
              <w:top w:val="nil"/>
              <w:left w:val="nil"/>
              <w:bottom w:val="nil"/>
              <w:right w:val="nil"/>
            </w:tcBorders>
            <w:shd w:val="clear" w:color="auto" w:fill="auto"/>
            <w:noWrap/>
            <w:vAlign w:val="bottom"/>
            <w:hideMark/>
          </w:tcPr>
          <w:p w14:paraId="5D2841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(16-21)</w:t>
            </w:r>
          </w:p>
        </w:tc>
        <w:tc>
          <w:tcPr>
            <w:tcW w:w="1800" w:type="dxa"/>
            <w:tcBorders>
              <w:top w:val="nil"/>
              <w:left w:val="nil"/>
              <w:bottom w:val="nil"/>
              <w:right w:val="nil"/>
            </w:tcBorders>
            <w:shd w:val="clear" w:color="auto" w:fill="auto"/>
            <w:noWrap/>
            <w:vAlign w:val="bottom"/>
            <w:hideMark/>
          </w:tcPr>
          <w:p w14:paraId="6C6526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(23-30)</w:t>
            </w:r>
          </w:p>
        </w:tc>
      </w:tr>
      <w:tr w:rsidR="00B0760D" w:rsidRPr="00B0760D" w14:paraId="1F9D76AC" w14:textId="77777777" w:rsidTr="00B0760D">
        <w:trPr>
          <w:trHeight w:val="320"/>
        </w:trPr>
        <w:tc>
          <w:tcPr>
            <w:tcW w:w="2524" w:type="dxa"/>
            <w:tcBorders>
              <w:top w:val="nil"/>
              <w:left w:val="nil"/>
              <w:bottom w:val="nil"/>
              <w:right w:val="nil"/>
            </w:tcBorders>
            <w:shd w:val="clear" w:color="auto" w:fill="auto"/>
            <w:noWrap/>
            <w:vAlign w:val="bottom"/>
            <w:hideMark/>
          </w:tcPr>
          <w:p w14:paraId="5999CBB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28C8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39455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2CB3BD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067E80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3E13FB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2D901A3C" w14:textId="77777777" w:rsidTr="00B0760D">
        <w:trPr>
          <w:trHeight w:val="320"/>
        </w:trPr>
        <w:tc>
          <w:tcPr>
            <w:tcW w:w="2524" w:type="dxa"/>
            <w:tcBorders>
              <w:top w:val="nil"/>
              <w:left w:val="nil"/>
              <w:bottom w:val="nil"/>
              <w:right w:val="nil"/>
            </w:tcBorders>
            <w:shd w:val="clear" w:color="auto" w:fill="auto"/>
            <w:noWrap/>
            <w:vAlign w:val="bottom"/>
            <w:hideMark/>
          </w:tcPr>
          <w:p w14:paraId="76DE5D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Myanmar</w:t>
            </w:r>
          </w:p>
        </w:tc>
        <w:tc>
          <w:tcPr>
            <w:tcW w:w="2180" w:type="dxa"/>
            <w:tcBorders>
              <w:top w:val="nil"/>
              <w:left w:val="nil"/>
              <w:bottom w:val="nil"/>
              <w:right w:val="nil"/>
            </w:tcBorders>
            <w:shd w:val="clear" w:color="auto" w:fill="auto"/>
            <w:noWrap/>
            <w:vAlign w:val="bottom"/>
            <w:hideMark/>
          </w:tcPr>
          <w:p w14:paraId="4BC73F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5E352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57.3 (50.2-64.2)</w:t>
            </w:r>
          </w:p>
        </w:tc>
        <w:tc>
          <w:tcPr>
            <w:tcW w:w="1660" w:type="dxa"/>
            <w:tcBorders>
              <w:top w:val="nil"/>
              <w:left w:val="nil"/>
              <w:bottom w:val="nil"/>
              <w:right w:val="nil"/>
            </w:tcBorders>
            <w:shd w:val="clear" w:color="auto" w:fill="auto"/>
            <w:noWrap/>
            <w:vAlign w:val="bottom"/>
            <w:hideMark/>
          </w:tcPr>
          <w:p w14:paraId="6CDDF3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78.6 (72.4-84.5)</w:t>
            </w:r>
          </w:p>
        </w:tc>
        <w:tc>
          <w:tcPr>
            <w:tcW w:w="1800" w:type="dxa"/>
            <w:tcBorders>
              <w:top w:val="nil"/>
              <w:left w:val="nil"/>
              <w:bottom w:val="nil"/>
              <w:right w:val="nil"/>
            </w:tcBorders>
            <w:shd w:val="clear" w:color="auto" w:fill="auto"/>
            <w:noWrap/>
            <w:vAlign w:val="bottom"/>
            <w:hideMark/>
          </w:tcPr>
          <w:p w14:paraId="19CE39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1800 (1574-2030)</w:t>
            </w:r>
          </w:p>
        </w:tc>
        <w:tc>
          <w:tcPr>
            <w:tcW w:w="1800" w:type="dxa"/>
            <w:tcBorders>
              <w:top w:val="nil"/>
              <w:left w:val="nil"/>
              <w:bottom w:val="nil"/>
              <w:right w:val="nil"/>
            </w:tcBorders>
            <w:shd w:val="clear" w:color="auto" w:fill="auto"/>
            <w:noWrap/>
            <w:vAlign w:val="bottom"/>
            <w:hideMark/>
          </w:tcPr>
          <w:p w14:paraId="178D94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3873 (3540-4169)</w:t>
            </w:r>
          </w:p>
        </w:tc>
      </w:tr>
      <w:tr w:rsidR="00B0760D" w:rsidRPr="00B0760D" w14:paraId="131485F3" w14:textId="77777777" w:rsidTr="00B0760D">
        <w:trPr>
          <w:trHeight w:val="320"/>
        </w:trPr>
        <w:tc>
          <w:tcPr>
            <w:tcW w:w="2524" w:type="dxa"/>
            <w:tcBorders>
              <w:top w:val="nil"/>
              <w:left w:val="nil"/>
              <w:bottom w:val="nil"/>
              <w:right w:val="nil"/>
            </w:tcBorders>
            <w:shd w:val="clear" w:color="auto" w:fill="auto"/>
            <w:noWrap/>
            <w:vAlign w:val="bottom"/>
            <w:hideMark/>
          </w:tcPr>
          <w:p w14:paraId="0C4B482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1B46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46B6F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(30.9-38.8)</w:t>
            </w:r>
          </w:p>
        </w:tc>
        <w:tc>
          <w:tcPr>
            <w:tcW w:w="1660" w:type="dxa"/>
            <w:tcBorders>
              <w:top w:val="nil"/>
              <w:left w:val="nil"/>
              <w:bottom w:val="nil"/>
              <w:right w:val="nil"/>
            </w:tcBorders>
            <w:shd w:val="clear" w:color="auto" w:fill="auto"/>
            <w:noWrap/>
            <w:vAlign w:val="bottom"/>
            <w:hideMark/>
          </w:tcPr>
          <w:p w14:paraId="788FBF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30.8 (24.4-35.5)</w:t>
            </w:r>
          </w:p>
        </w:tc>
        <w:tc>
          <w:tcPr>
            <w:tcW w:w="1800" w:type="dxa"/>
            <w:tcBorders>
              <w:top w:val="nil"/>
              <w:left w:val="nil"/>
              <w:bottom w:val="nil"/>
              <w:right w:val="nil"/>
            </w:tcBorders>
            <w:shd w:val="clear" w:color="auto" w:fill="auto"/>
            <w:noWrap/>
            <w:vAlign w:val="bottom"/>
            <w:hideMark/>
          </w:tcPr>
          <w:p w14:paraId="3DBB2E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1122 (974-1236)</w:t>
            </w:r>
          </w:p>
        </w:tc>
        <w:tc>
          <w:tcPr>
            <w:tcW w:w="1800" w:type="dxa"/>
            <w:tcBorders>
              <w:top w:val="nil"/>
              <w:left w:val="nil"/>
              <w:bottom w:val="nil"/>
              <w:right w:val="nil"/>
            </w:tcBorders>
            <w:shd w:val="clear" w:color="auto" w:fill="auto"/>
            <w:noWrap/>
            <w:vAlign w:val="bottom"/>
            <w:hideMark/>
          </w:tcPr>
          <w:p w14:paraId="50EF9A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1522 (1198-1759)</w:t>
            </w:r>
          </w:p>
        </w:tc>
      </w:tr>
      <w:tr w:rsidR="00B0760D" w:rsidRPr="00B0760D" w14:paraId="0A0923D8" w14:textId="77777777" w:rsidTr="00B0760D">
        <w:trPr>
          <w:trHeight w:val="320"/>
        </w:trPr>
        <w:tc>
          <w:tcPr>
            <w:tcW w:w="2524" w:type="dxa"/>
            <w:tcBorders>
              <w:top w:val="nil"/>
              <w:left w:val="nil"/>
              <w:bottom w:val="nil"/>
              <w:right w:val="nil"/>
            </w:tcBorders>
            <w:shd w:val="clear" w:color="auto" w:fill="auto"/>
            <w:noWrap/>
            <w:vAlign w:val="bottom"/>
            <w:hideMark/>
          </w:tcPr>
          <w:p w14:paraId="15636C3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3AF8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B4FEF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 (20.9-41.9)</w:t>
            </w:r>
          </w:p>
        </w:tc>
        <w:tc>
          <w:tcPr>
            <w:tcW w:w="1660" w:type="dxa"/>
            <w:tcBorders>
              <w:top w:val="nil"/>
              <w:left w:val="nil"/>
              <w:bottom w:val="nil"/>
              <w:right w:val="nil"/>
            </w:tcBorders>
            <w:shd w:val="clear" w:color="auto" w:fill="auto"/>
            <w:noWrap/>
            <w:vAlign w:val="bottom"/>
            <w:hideMark/>
          </w:tcPr>
          <w:p w14:paraId="549586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30.1 (21-40.6)</w:t>
            </w:r>
          </w:p>
        </w:tc>
        <w:tc>
          <w:tcPr>
            <w:tcW w:w="1800" w:type="dxa"/>
            <w:tcBorders>
              <w:top w:val="nil"/>
              <w:left w:val="nil"/>
              <w:bottom w:val="nil"/>
              <w:right w:val="nil"/>
            </w:tcBorders>
            <w:shd w:val="clear" w:color="auto" w:fill="auto"/>
            <w:noWrap/>
            <w:vAlign w:val="bottom"/>
            <w:hideMark/>
          </w:tcPr>
          <w:p w14:paraId="0754C6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980 (657-1306)</w:t>
            </w:r>
          </w:p>
        </w:tc>
        <w:tc>
          <w:tcPr>
            <w:tcW w:w="1800" w:type="dxa"/>
            <w:tcBorders>
              <w:top w:val="nil"/>
              <w:left w:val="nil"/>
              <w:bottom w:val="nil"/>
              <w:right w:val="nil"/>
            </w:tcBorders>
            <w:shd w:val="clear" w:color="auto" w:fill="auto"/>
            <w:noWrap/>
            <w:vAlign w:val="bottom"/>
            <w:hideMark/>
          </w:tcPr>
          <w:p w14:paraId="5A5856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1484 (1033-2001)</w:t>
            </w:r>
          </w:p>
        </w:tc>
      </w:tr>
      <w:tr w:rsidR="00B0760D" w:rsidRPr="00B0760D" w14:paraId="2974ACCC" w14:textId="77777777" w:rsidTr="00B0760D">
        <w:trPr>
          <w:trHeight w:val="320"/>
        </w:trPr>
        <w:tc>
          <w:tcPr>
            <w:tcW w:w="2524" w:type="dxa"/>
            <w:tcBorders>
              <w:top w:val="nil"/>
              <w:left w:val="nil"/>
              <w:bottom w:val="nil"/>
              <w:right w:val="nil"/>
            </w:tcBorders>
            <w:shd w:val="clear" w:color="auto" w:fill="auto"/>
            <w:noWrap/>
            <w:vAlign w:val="bottom"/>
            <w:hideMark/>
          </w:tcPr>
          <w:p w14:paraId="1BB0DAD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C8BEA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247D8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(20.7-41.6)</w:t>
            </w:r>
          </w:p>
        </w:tc>
        <w:tc>
          <w:tcPr>
            <w:tcW w:w="1660" w:type="dxa"/>
            <w:tcBorders>
              <w:top w:val="nil"/>
              <w:left w:val="nil"/>
              <w:bottom w:val="nil"/>
              <w:right w:val="nil"/>
            </w:tcBorders>
            <w:shd w:val="clear" w:color="auto" w:fill="auto"/>
            <w:noWrap/>
            <w:vAlign w:val="bottom"/>
            <w:hideMark/>
          </w:tcPr>
          <w:p w14:paraId="095318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28.5 (19.8-38.8)</w:t>
            </w:r>
          </w:p>
        </w:tc>
        <w:tc>
          <w:tcPr>
            <w:tcW w:w="1800" w:type="dxa"/>
            <w:tcBorders>
              <w:top w:val="nil"/>
              <w:left w:val="nil"/>
              <w:bottom w:val="nil"/>
              <w:right w:val="nil"/>
            </w:tcBorders>
            <w:shd w:val="clear" w:color="auto" w:fill="auto"/>
            <w:noWrap/>
            <w:vAlign w:val="bottom"/>
            <w:hideMark/>
          </w:tcPr>
          <w:p w14:paraId="53EACB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972 (651-1296)</w:t>
            </w:r>
          </w:p>
        </w:tc>
        <w:tc>
          <w:tcPr>
            <w:tcW w:w="1800" w:type="dxa"/>
            <w:tcBorders>
              <w:top w:val="nil"/>
              <w:left w:val="nil"/>
              <w:bottom w:val="nil"/>
              <w:right w:val="nil"/>
            </w:tcBorders>
            <w:shd w:val="clear" w:color="auto" w:fill="auto"/>
            <w:noWrap/>
            <w:vAlign w:val="bottom"/>
            <w:hideMark/>
          </w:tcPr>
          <w:p w14:paraId="718C2B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1406 (974-1910)</w:t>
            </w:r>
          </w:p>
        </w:tc>
      </w:tr>
      <w:tr w:rsidR="00B0760D" w:rsidRPr="00B0760D" w14:paraId="023E6B7B" w14:textId="77777777" w:rsidTr="00B0760D">
        <w:trPr>
          <w:trHeight w:val="320"/>
        </w:trPr>
        <w:tc>
          <w:tcPr>
            <w:tcW w:w="2524" w:type="dxa"/>
            <w:tcBorders>
              <w:top w:val="nil"/>
              <w:left w:val="nil"/>
              <w:bottom w:val="nil"/>
              <w:right w:val="nil"/>
            </w:tcBorders>
            <w:shd w:val="clear" w:color="auto" w:fill="auto"/>
            <w:noWrap/>
            <w:vAlign w:val="bottom"/>
            <w:hideMark/>
          </w:tcPr>
          <w:p w14:paraId="7C15C7E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A1DE4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EDA08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(0.3-0.6)</w:t>
            </w:r>
          </w:p>
        </w:tc>
        <w:tc>
          <w:tcPr>
            <w:tcW w:w="1660" w:type="dxa"/>
            <w:tcBorders>
              <w:top w:val="nil"/>
              <w:left w:val="nil"/>
              <w:bottom w:val="nil"/>
              <w:right w:val="nil"/>
            </w:tcBorders>
            <w:shd w:val="clear" w:color="auto" w:fill="auto"/>
            <w:noWrap/>
            <w:vAlign w:val="bottom"/>
            <w:hideMark/>
          </w:tcPr>
          <w:p w14:paraId="6D8944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(1.6-3.9)</w:t>
            </w:r>
          </w:p>
        </w:tc>
        <w:tc>
          <w:tcPr>
            <w:tcW w:w="1800" w:type="dxa"/>
            <w:tcBorders>
              <w:top w:val="nil"/>
              <w:left w:val="nil"/>
              <w:bottom w:val="nil"/>
              <w:right w:val="nil"/>
            </w:tcBorders>
            <w:shd w:val="clear" w:color="auto" w:fill="auto"/>
            <w:noWrap/>
            <w:vAlign w:val="bottom"/>
            <w:hideMark/>
          </w:tcPr>
          <w:p w14:paraId="460E32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(8-19)</w:t>
            </w:r>
          </w:p>
        </w:tc>
        <w:tc>
          <w:tcPr>
            <w:tcW w:w="1800" w:type="dxa"/>
            <w:tcBorders>
              <w:top w:val="nil"/>
              <w:left w:val="nil"/>
              <w:bottom w:val="nil"/>
              <w:right w:val="nil"/>
            </w:tcBorders>
            <w:shd w:val="clear" w:color="auto" w:fill="auto"/>
            <w:noWrap/>
            <w:vAlign w:val="bottom"/>
            <w:hideMark/>
          </w:tcPr>
          <w:p w14:paraId="29C4E9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(78-192)</w:t>
            </w:r>
          </w:p>
        </w:tc>
      </w:tr>
      <w:tr w:rsidR="00B0760D" w:rsidRPr="00B0760D" w14:paraId="216B0F2E" w14:textId="77777777" w:rsidTr="00B0760D">
        <w:trPr>
          <w:trHeight w:val="320"/>
        </w:trPr>
        <w:tc>
          <w:tcPr>
            <w:tcW w:w="2524" w:type="dxa"/>
            <w:tcBorders>
              <w:top w:val="nil"/>
              <w:left w:val="nil"/>
              <w:bottom w:val="nil"/>
              <w:right w:val="nil"/>
            </w:tcBorders>
            <w:shd w:val="clear" w:color="auto" w:fill="auto"/>
            <w:noWrap/>
            <w:vAlign w:val="bottom"/>
            <w:hideMark/>
          </w:tcPr>
          <w:p w14:paraId="2FAE05F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274B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8804B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(1.1-11.5)</w:t>
            </w:r>
          </w:p>
        </w:tc>
        <w:tc>
          <w:tcPr>
            <w:tcW w:w="1660" w:type="dxa"/>
            <w:tcBorders>
              <w:top w:val="nil"/>
              <w:left w:val="nil"/>
              <w:bottom w:val="nil"/>
              <w:right w:val="nil"/>
            </w:tcBorders>
            <w:shd w:val="clear" w:color="auto" w:fill="auto"/>
            <w:noWrap/>
            <w:vAlign w:val="bottom"/>
            <w:hideMark/>
          </w:tcPr>
          <w:p w14:paraId="6CCCCE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(13.6-41.3)</w:t>
            </w:r>
          </w:p>
        </w:tc>
        <w:tc>
          <w:tcPr>
            <w:tcW w:w="1800" w:type="dxa"/>
            <w:tcBorders>
              <w:top w:val="nil"/>
              <w:left w:val="nil"/>
              <w:bottom w:val="nil"/>
              <w:right w:val="nil"/>
            </w:tcBorders>
            <w:shd w:val="clear" w:color="auto" w:fill="auto"/>
            <w:noWrap/>
            <w:vAlign w:val="bottom"/>
            <w:hideMark/>
          </w:tcPr>
          <w:p w14:paraId="082194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(34-367)</w:t>
            </w:r>
          </w:p>
        </w:tc>
        <w:tc>
          <w:tcPr>
            <w:tcW w:w="1800" w:type="dxa"/>
            <w:tcBorders>
              <w:top w:val="nil"/>
              <w:left w:val="nil"/>
              <w:bottom w:val="nil"/>
              <w:right w:val="nil"/>
            </w:tcBorders>
            <w:shd w:val="clear" w:color="auto" w:fill="auto"/>
            <w:noWrap/>
            <w:vAlign w:val="bottom"/>
            <w:hideMark/>
          </w:tcPr>
          <w:p w14:paraId="0B42EC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1257 (684-2054)</w:t>
            </w:r>
          </w:p>
        </w:tc>
      </w:tr>
      <w:tr w:rsidR="00B0760D" w:rsidRPr="00B0760D" w14:paraId="7353C72A" w14:textId="77777777" w:rsidTr="00B0760D">
        <w:trPr>
          <w:trHeight w:val="320"/>
        </w:trPr>
        <w:tc>
          <w:tcPr>
            <w:tcW w:w="2524" w:type="dxa"/>
            <w:tcBorders>
              <w:top w:val="nil"/>
              <w:left w:val="nil"/>
              <w:bottom w:val="nil"/>
              <w:right w:val="nil"/>
            </w:tcBorders>
            <w:shd w:val="clear" w:color="auto" w:fill="auto"/>
            <w:noWrap/>
            <w:vAlign w:val="bottom"/>
            <w:hideMark/>
          </w:tcPr>
          <w:p w14:paraId="23321E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BE21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D0ED5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(0.5-3.4)</w:t>
            </w:r>
          </w:p>
        </w:tc>
        <w:tc>
          <w:tcPr>
            <w:tcW w:w="1660" w:type="dxa"/>
            <w:tcBorders>
              <w:top w:val="nil"/>
              <w:left w:val="nil"/>
              <w:bottom w:val="nil"/>
              <w:right w:val="nil"/>
            </w:tcBorders>
            <w:shd w:val="clear" w:color="auto" w:fill="auto"/>
            <w:noWrap/>
            <w:vAlign w:val="bottom"/>
            <w:hideMark/>
          </w:tcPr>
          <w:p w14:paraId="5D2C87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(25.9-41.9)</w:t>
            </w:r>
          </w:p>
        </w:tc>
        <w:tc>
          <w:tcPr>
            <w:tcW w:w="1800" w:type="dxa"/>
            <w:tcBorders>
              <w:top w:val="nil"/>
              <w:left w:val="nil"/>
              <w:bottom w:val="nil"/>
              <w:right w:val="nil"/>
            </w:tcBorders>
            <w:shd w:val="clear" w:color="auto" w:fill="auto"/>
            <w:noWrap/>
            <w:vAlign w:val="bottom"/>
            <w:hideMark/>
          </w:tcPr>
          <w:p w14:paraId="104570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(17-108)</w:t>
            </w:r>
          </w:p>
        </w:tc>
        <w:tc>
          <w:tcPr>
            <w:tcW w:w="1800" w:type="dxa"/>
            <w:tcBorders>
              <w:top w:val="nil"/>
              <w:left w:val="nil"/>
              <w:bottom w:val="nil"/>
              <w:right w:val="nil"/>
            </w:tcBorders>
            <w:shd w:val="clear" w:color="auto" w:fill="auto"/>
            <w:noWrap/>
            <w:vAlign w:val="bottom"/>
            <w:hideMark/>
          </w:tcPr>
          <w:p w14:paraId="52FDF2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1671 (1277-2072)</w:t>
            </w:r>
          </w:p>
        </w:tc>
      </w:tr>
      <w:tr w:rsidR="00B0760D" w:rsidRPr="00B0760D" w14:paraId="392014F6" w14:textId="77777777" w:rsidTr="00B0760D">
        <w:trPr>
          <w:trHeight w:val="320"/>
        </w:trPr>
        <w:tc>
          <w:tcPr>
            <w:tcW w:w="2524" w:type="dxa"/>
            <w:tcBorders>
              <w:top w:val="nil"/>
              <w:left w:val="nil"/>
              <w:bottom w:val="nil"/>
              <w:right w:val="nil"/>
            </w:tcBorders>
            <w:shd w:val="clear" w:color="auto" w:fill="auto"/>
            <w:noWrap/>
            <w:vAlign w:val="bottom"/>
            <w:hideMark/>
          </w:tcPr>
          <w:p w14:paraId="700C7AC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D04E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75CEB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(11.5-13.3)</w:t>
            </w:r>
          </w:p>
        </w:tc>
        <w:tc>
          <w:tcPr>
            <w:tcW w:w="1660" w:type="dxa"/>
            <w:tcBorders>
              <w:top w:val="nil"/>
              <w:left w:val="nil"/>
              <w:bottom w:val="nil"/>
              <w:right w:val="nil"/>
            </w:tcBorders>
            <w:shd w:val="clear" w:color="auto" w:fill="auto"/>
            <w:noWrap/>
            <w:vAlign w:val="bottom"/>
            <w:hideMark/>
          </w:tcPr>
          <w:p w14:paraId="02CA74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(11.2-13.4)</w:t>
            </w:r>
          </w:p>
        </w:tc>
        <w:tc>
          <w:tcPr>
            <w:tcW w:w="1800" w:type="dxa"/>
            <w:tcBorders>
              <w:top w:val="nil"/>
              <w:left w:val="nil"/>
              <w:bottom w:val="nil"/>
              <w:right w:val="nil"/>
            </w:tcBorders>
            <w:shd w:val="clear" w:color="auto" w:fill="auto"/>
            <w:noWrap/>
            <w:vAlign w:val="bottom"/>
            <w:hideMark/>
          </w:tcPr>
          <w:p w14:paraId="2BED3A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393 (362-422)</w:t>
            </w:r>
          </w:p>
        </w:tc>
        <w:tc>
          <w:tcPr>
            <w:tcW w:w="1800" w:type="dxa"/>
            <w:tcBorders>
              <w:top w:val="nil"/>
              <w:left w:val="nil"/>
              <w:bottom w:val="nil"/>
              <w:right w:val="nil"/>
            </w:tcBorders>
            <w:shd w:val="clear" w:color="auto" w:fill="auto"/>
            <w:noWrap/>
            <w:vAlign w:val="bottom"/>
            <w:hideMark/>
          </w:tcPr>
          <w:p w14:paraId="46DD76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606 (557-656)</w:t>
            </w:r>
          </w:p>
        </w:tc>
      </w:tr>
      <w:tr w:rsidR="00B0760D" w:rsidRPr="00B0760D" w14:paraId="243AFCE6" w14:textId="77777777" w:rsidTr="00B0760D">
        <w:trPr>
          <w:trHeight w:val="320"/>
        </w:trPr>
        <w:tc>
          <w:tcPr>
            <w:tcW w:w="2524" w:type="dxa"/>
            <w:tcBorders>
              <w:top w:val="nil"/>
              <w:left w:val="nil"/>
              <w:bottom w:val="nil"/>
              <w:right w:val="nil"/>
            </w:tcBorders>
            <w:shd w:val="clear" w:color="auto" w:fill="auto"/>
            <w:noWrap/>
            <w:vAlign w:val="bottom"/>
            <w:hideMark/>
          </w:tcPr>
          <w:p w14:paraId="1ED0E9F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ACCF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3A7C7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(0.9-2.8)</w:t>
            </w:r>
          </w:p>
        </w:tc>
        <w:tc>
          <w:tcPr>
            <w:tcW w:w="1660" w:type="dxa"/>
            <w:tcBorders>
              <w:top w:val="nil"/>
              <w:left w:val="nil"/>
              <w:bottom w:val="nil"/>
              <w:right w:val="nil"/>
            </w:tcBorders>
            <w:shd w:val="clear" w:color="auto" w:fill="auto"/>
            <w:noWrap/>
            <w:vAlign w:val="bottom"/>
            <w:hideMark/>
          </w:tcPr>
          <w:p w14:paraId="46A27D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(6.2-12.7)</w:t>
            </w:r>
          </w:p>
        </w:tc>
        <w:tc>
          <w:tcPr>
            <w:tcW w:w="1800" w:type="dxa"/>
            <w:tcBorders>
              <w:top w:val="nil"/>
              <w:left w:val="nil"/>
              <w:bottom w:val="nil"/>
              <w:right w:val="nil"/>
            </w:tcBorders>
            <w:shd w:val="clear" w:color="auto" w:fill="auto"/>
            <w:noWrap/>
            <w:vAlign w:val="bottom"/>
            <w:hideMark/>
          </w:tcPr>
          <w:p w14:paraId="62A239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(28-89)</w:t>
            </w:r>
          </w:p>
        </w:tc>
        <w:tc>
          <w:tcPr>
            <w:tcW w:w="1800" w:type="dxa"/>
            <w:tcBorders>
              <w:top w:val="nil"/>
              <w:left w:val="nil"/>
              <w:bottom w:val="nil"/>
              <w:right w:val="nil"/>
            </w:tcBorders>
            <w:shd w:val="clear" w:color="auto" w:fill="auto"/>
            <w:noWrap/>
            <w:vAlign w:val="bottom"/>
            <w:hideMark/>
          </w:tcPr>
          <w:p w14:paraId="047554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432 (307-624)</w:t>
            </w:r>
          </w:p>
        </w:tc>
      </w:tr>
      <w:tr w:rsidR="00B0760D" w:rsidRPr="00B0760D" w14:paraId="7226525A" w14:textId="77777777" w:rsidTr="00B0760D">
        <w:trPr>
          <w:trHeight w:val="320"/>
        </w:trPr>
        <w:tc>
          <w:tcPr>
            <w:tcW w:w="2524" w:type="dxa"/>
            <w:tcBorders>
              <w:top w:val="nil"/>
              <w:left w:val="nil"/>
              <w:bottom w:val="nil"/>
              <w:right w:val="nil"/>
            </w:tcBorders>
            <w:shd w:val="clear" w:color="auto" w:fill="auto"/>
            <w:noWrap/>
            <w:vAlign w:val="bottom"/>
            <w:hideMark/>
          </w:tcPr>
          <w:p w14:paraId="0604C77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6403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7DDC0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3123AB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(0.3-1.3)</w:t>
            </w:r>
          </w:p>
        </w:tc>
        <w:tc>
          <w:tcPr>
            <w:tcW w:w="1800" w:type="dxa"/>
            <w:tcBorders>
              <w:top w:val="nil"/>
              <w:left w:val="nil"/>
              <w:bottom w:val="nil"/>
              <w:right w:val="nil"/>
            </w:tcBorders>
            <w:shd w:val="clear" w:color="auto" w:fill="auto"/>
            <w:noWrap/>
            <w:vAlign w:val="bottom"/>
            <w:hideMark/>
          </w:tcPr>
          <w:p w14:paraId="406A40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(3-11)</w:t>
            </w:r>
          </w:p>
        </w:tc>
        <w:tc>
          <w:tcPr>
            <w:tcW w:w="1800" w:type="dxa"/>
            <w:tcBorders>
              <w:top w:val="nil"/>
              <w:left w:val="nil"/>
              <w:bottom w:val="nil"/>
              <w:right w:val="nil"/>
            </w:tcBorders>
            <w:shd w:val="clear" w:color="auto" w:fill="auto"/>
            <w:noWrap/>
            <w:vAlign w:val="bottom"/>
            <w:hideMark/>
          </w:tcPr>
          <w:p w14:paraId="4735B3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(16-64)</w:t>
            </w:r>
          </w:p>
        </w:tc>
      </w:tr>
      <w:tr w:rsidR="00B0760D" w:rsidRPr="00B0760D" w14:paraId="51EA3053" w14:textId="77777777" w:rsidTr="00B0760D">
        <w:trPr>
          <w:trHeight w:val="320"/>
        </w:trPr>
        <w:tc>
          <w:tcPr>
            <w:tcW w:w="2524" w:type="dxa"/>
            <w:tcBorders>
              <w:top w:val="nil"/>
              <w:left w:val="nil"/>
              <w:bottom w:val="nil"/>
              <w:right w:val="nil"/>
            </w:tcBorders>
            <w:shd w:val="clear" w:color="auto" w:fill="auto"/>
            <w:noWrap/>
            <w:vAlign w:val="bottom"/>
            <w:hideMark/>
          </w:tcPr>
          <w:p w14:paraId="4332449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7D9B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FB932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w:t>
            </w:r>
          </w:p>
        </w:tc>
        <w:tc>
          <w:tcPr>
            <w:tcW w:w="1660" w:type="dxa"/>
            <w:tcBorders>
              <w:top w:val="nil"/>
              <w:left w:val="nil"/>
              <w:bottom w:val="nil"/>
              <w:right w:val="nil"/>
            </w:tcBorders>
            <w:shd w:val="clear" w:color="auto" w:fill="auto"/>
            <w:noWrap/>
            <w:vAlign w:val="bottom"/>
            <w:hideMark/>
          </w:tcPr>
          <w:p w14:paraId="3EE097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(2.9-3.3)</w:t>
            </w:r>
          </w:p>
        </w:tc>
        <w:tc>
          <w:tcPr>
            <w:tcW w:w="1800" w:type="dxa"/>
            <w:tcBorders>
              <w:top w:val="nil"/>
              <w:left w:val="nil"/>
              <w:bottom w:val="nil"/>
              <w:right w:val="nil"/>
            </w:tcBorders>
            <w:shd w:val="clear" w:color="auto" w:fill="auto"/>
            <w:noWrap/>
            <w:vAlign w:val="bottom"/>
            <w:hideMark/>
          </w:tcPr>
          <w:p w14:paraId="493265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(82-95)</w:t>
            </w:r>
          </w:p>
        </w:tc>
        <w:tc>
          <w:tcPr>
            <w:tcW w:w="1800" w:type="dxa"/>
            <w:tcBorders>
              <w:top w:val="nil"/>
              <w:left w:val="nil"/>
              <w:bottom w:val="nil"/>
              <w:right w:val="nil"/>
            </w:tcBorders>
            <w:shd w:val="clear" w:color="auto" w:fill="auto"/>
            <w:noWrap/>
            <w:vAlign w:val="bottom"/>
            <w:hideMark/>
          </w:tcPr>
          <w:p w14:paraId="2D7739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 (141-165)</w:t>
            </w:r>
          </w:p>
        </w:tc>
      </w:tr>
      <w:tr w:rsidR="00B0760D" w:rsidRPr="00B0760D" w14:paraId="1F846A82" w14:textId="77777777" w:rsidTr="00B0760D">
        <w:trPr>
          <w:trHeight w:val="320"/>
        </w:trPr>
        <w:tc>
          <w:tcPr>
            <w:tcW w:w="2524" w:type="dxa"/>
            <w:tcBorders>
              <w:top w:val="nil"/>
              <w:left w:val="nil"/>
              <w:bottom w:val="nil"/>
              <w:right w:val="nil"/>
            </w:tcBorders>
            <w:shd w:val="clear" w:color="auto" w:fill="auto"/>
            <w:noWrap/>
            <w:vAlign w:val="bottom"/>
            <w:hideMark/>
          </w:tcPr>
          <w:p w14:paraId="204CB6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FE1D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4B140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7F0643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bottom w:val="nil"/>
              <w:right w:val="nil"/>
            </w:tcBorders>
            <w:shd w:val="clear" w:color="auto" w:fill="auto"/>
            <w:noWrap/>
            <w:vAlign w:val="bottom"/>
            <w:hideMark/>
          </w:tcPr>
          <w:p w14:paraId="2E64F7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(37-43)</w:t>
            </w:r>
          </w:p>
        </w:tc>
        <w:tc>
          <w:tcPr>
            <w:tcW w:w="1800" w:type="dxa"/>
            <w:tcBorders>
              <w:top w:val="nil"/>
              <w:left w:val="nil"/>
              <w:bottom w:val="nil"/>
              <w:right w:val="nil"/>
            </w:tcBorders>
            <w:shd w:val="clear" w:color="auto" w:fill="auto"/>
            <w:noWrap/>
            <w:vAlign w:val="bottom"/>
            <w:hideMark/>
          </w:tcPr>
          <w:p w14:paraId="727221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(50-65)</w:t>
            </w:r>
          </w:p>
        </w:tc>
      </w:tr>
      <w:tr w:rsidR="00B0760D" w:rsidRPr="00B0760D" w14:paraId="5ABFC839" w14:textId="77777777" w:rsidTr="00B0760D">
        <w:trPr>
          <w:trHeight w:val="320"/>
        </w:trPr>
        <w:tc>
          <w:tcPr>
            <w:tcW w:w="2524" w:type="dxa"/>
            <w:tcBorders>
              <w:top w:val="nil"/>
              <w:left w:val="nil"/>
              <w:bottom w:val="nil"/>
              <w:right w:val="nil"/>
            </w:tcBorders>
            <w:shd w:val="clear" w:color="auto" w:fill="auto"/>
            <w:noWrap/>
            <w:vAlign w:val="bottom"/>
            <w:hideMark/>
          </w:tcPr>
          <w:p w14:paraId="35F6CE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6F06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6654A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660" w:type="dxa"/>
            <w:tcBorders>
              <w:top w:val="nil"/>
              <w:left w:val="nil"/>
              <w:bottom w:val="nil"/>
              <w:right w:val="nil"/>
            </w:tcBorders>
            <w:shd w:val="clear" w:color="auto" w:fill="auto"/>
            <w:noWrap/>
            <w:vAlign w:val="bottom"/>
            <w:hideMark/>
          </w:tcPr>
          <w:p w14:paraId="66D5E1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w:t>
            </w:r>
          </w:p>
        </w:tc>
        <w:tc>
          <w:tcPr>
            <w:tcW w:w="1800" w:type="dxa"/>
            <w:tcBorders>
              <w:top w:val="nil"/>
              <w:left w:val="nil"/>
              <w:bottom w:val="nil"/>
              <w:right w:val="nil"/>
            </w:tcBorders>
            <w:shd w:val="clear" w:color="auto" w:fill="auto"/>
            <w:noWrap/>
            <w:vAlign w:val="bottom"/>
            <w:hideMark/>
          </w:tcPr>
          <w:p w14:paraId="3626DE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(36-43)</w:t>
            </w:r>
          </w:p>
        </w:tc>
        <w:tc>
          <w:tcPr>
            <w:tcW w:w="1800" w:type="dxa"/>
            <w:tcBorders>
              <w:top w:val="nil"/>
              <w:left w:val="nil"/>
              <w:bottom w:val="nil"/>
              <w:right w:val="nil"/>
            </w:tcBorders>
            <w:shd w:val="clear" w:color="auto" w:fill="auto"/>
            <w:noWrap/>
            <w:vAlign w:val="bottom"/>
            <w:hideMark/>
          </w:tcPr>
          <w:p w14:paraId="0C3B51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(36-50)</w:t>
            </w:r>
          </w:p>
        </w:tc>
      </w:tr>
      <w:tr w:rsidR="00B0760D" w:rsidRPr="00B0760D" w14:paraId="60B4E40D" w14:textId="77777777" w:rsidTr="00B0760D">
        <w:trPr>
          <w:trHeight w:val="320"/>
        </w:trPr>
        <w:tc>
          <w:tcPr>
            <w:tcW w:w="2524" w:type="dxa"/>
            <w:tcBorders>
              <w:top w:val="nil"/>
              <w:left w:val="nil"/>
              <w:bottom w:val="nil"/>
              <w:right w:val="nil"/>
            </w:tcBorders>
            <w:shd w:val="clear" w:color="auto" w:fill="auto"/>
            <w:noWrap/>
            <w:vAlign w:val="bottom"/>
            <w:hideMark/>
          </w:tcPr>
          <w:p w14:paraId="0A711D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766B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A182C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1C7517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5305CD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20AB24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4AB52BC3" w14:textId="77777777" w:rsidTr="00B0760D">
        <w:trPr>
          <w:trHeight w:val="320"/>
        </w:trPr>
        <w:tc>
          <w:tcPr>
            <w:tcW w:w="2524" w:type="dxa"/>
            <w:tcBorders>
              <w:top w:val="nil"/>
              <w:left w:val="nil"/>
              <w:bottom w:val="nil"/>
              <w:right w:val="nil"/>
            </w:tcBorders>
            <w:shd w:val="clear" w:color="auto" w:fill="auto"/>
            <w:noWrap/>
            <w:vAlign w:val="bottom"/>
            <w:hideMark/>
          </w:tcPr>
          <w:p w14:paraId="169DB0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Namibia</w:t>
            </w:r>
          </w:p>
        </w:tc>
        <w:tc>
          <w:tcPr>
            <w:tcW w:w="2180" w:type="dxa"/>
            <w:tcBorders>
              <w:top w:val="nil"/>
              <w:left w:val="nil"/>
              <w:bottom w:val="nil"/>
              <w:right w:val="nil"/>
            </w:tcBorders>
            <w:shd w:val="clear" w:color="auto" w:fill="auto"/>
            <w:noWrap/>
            <w:vAlign w:val="bottom"/>
            <w:hideMark/>
          </w:tcPr>
          <w:p w14:paraId="3A9829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A881A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(66.4-82.7)</w:t>
            </w:r>
          </w:p>
        </w:tc>
        <w:tc>
          <w:tcPr>
            <w:tcW w:w="1660" w:type="dxa"/>
            <w:tcBorders>
              <w:top w:val="nil"/>
              <w:left w:val="nil"/>
              <w:bottom w:val="nil"/>
              <w:right w:val="nil"/>
            </w:tcBorders>
            <w:shd w:val="clear" w:color="auto" w:fill="auto"/>
            <w:noWrap/>
            <w:vAlign w:val="bottom"/>
            <w:hideMark/>
          </w:tcPr>
          <w:p w14:paraId="525E2A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71.3 (64.8-78.5)</w:t>
            </w:r>
          </w:p>
        </w:tc>
        <w:tc>
          <w:tcPr>
            <w:tcW w:w="1800" w:type="dxa"/>
            <w:tcBorders>
              <w:top w:val="nil"/>
              <w:left w:val="nil"/>
              <w:bottom w:val="nil"/>
              <w:right w:val="nil"/>
            </w:tcBorders>
            <w:shd w:val="clear" w:color="auto" w:fill="auto"/>
            <w:noWrap/>
            <w:vAlign w:val="bottom"/>
            <w:hideMark/>
          </w:tcPr>
          <w:p w14:paraId="0195BA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2149 (1927-2412)</w:t>
            </w:r>
          </w:p>
        </w:tc>
        <w:tc>
          <w:tcPr>
            <w:tcW w:w="1800" w:type="dxa"/>
            <w:tcBorders>
              <w:top w:val="nil"/>
              <w:left w:val="nil"/>
              <w:bottom w:val="nil"/>
              <w:right w:val="nil"/>
            </w:tcBorders>
            <w:shd w:val="clear" w:color="auto" w:fill="auto"/>
            <w:noWrap/>
            <w:vAlign w:val="bottom"/>
            <w:hideMark/>
          </w:tcPr>
          <w:p w14:paraId="682E13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2360 (2136-2616)</w:t>
            </w:r>
          </w:p>
        </w:tc>
      </w:tr>
      <w:tr w:rsidR="00B0760D" w:rsidRPr="00B0760D" w14:paraId="36AA4BD1" w14:textId="77777777" w:rsidTr="00B0760D">
        <w:trPr>
          <w:trHeight w:val="320"/>
        </w:trPr>
        <w:tc>
          <w:tcPr>
            <w:tcW w:w="2524" w:type="dxa"/>
            <w:tcBorders>
              <w:top w:val="nil"/>
              <w:left w:val="nil"/>
              <w:bottom w:val="nil"/>
              <w:right w:val="nil"/>
            </w:tcBorders>
            <w:shd w:val="clear" w:color="auto" w:fill="auto"/>
            <w:noWrap/>
            <w:vAlign w:val="bottom"/>
            <w:hideMark/>
          </w:tcPr>
          <w:p w14:paraId="235CB6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CB69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4A929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(11.8-26.6)</w:t>
            </w:r>
          </w:p>
        </w:tc>
        <w:tc>
          <w:tcPr>
            <w:tcW w:w="1660" w:type="dxa"/>
            <w:tcBorders>
              <w:top w:val="nil"/>
              <w:left w:val="nil"/>
              <w:bottom w:val="nil"/>
              <w:right w:val="nil"/>
            </w:tcBorders>
            <w:shd w:val="clear" w:color="auto" w:fill="auto"/>
            <w:noWrap/>
            <w:vAlign w:val="bottom"/>
            <w:hideMark/>
          </w:tcPr>
          <w:p w14:paraId="58B210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23.1 (15.3-29.9)</w:t>
            </w:r>
          </w:p>
        </w:tc>
        <w:tc>
          <w:tcPr>
            <w:tcW w:w="1800" w:type="dxa"/>
            <w:tcBorders>
              <w:top w:val="nil"/>
              <w:left w:val="nil"/>
              <w:bottom w:val="nil"/>
              <w:right w:val="nil"/>
            </w:tcBorders>
            <w:shd w:val="clear" w:color="auto" w:fill="auto"/>
            <w:noWrap/>
            <w:vAlign w:val="bottom"/>
            <w:hideMark/>
          </w:tcPr>
          <w:p w14:paraId="423288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553 (342-770)</w:t>
            </w:r>
          </w:p>
        </w:tc>
        <w:tc>
          <w:tcPr>
            <w:tcW w:w="1800" w:type="dxa"/>
            <w:tcBorders>
              <w:top w:val="nil"/>
              <w:left w:val="nil"/>
              <w:bottom w:val="nil"/>
              <w:right w:val="nil"/>
            </w:tcBorders>
            <w:shd w:val="clear" w:color="auto" w:fill="auto"/>
            <w:noWrap/>
            <w:vAlign w:val="bottom"/>
            <w:hideMark/>
          </w:tcPr>
          <w:p w14:paraId="27B06F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767 (503-995)</w:t>
            </w:r>
          </w:p>
        </w:tc>
      </w:tr>
      <w:tr w:rsidR="00B0760D" w:rsidRPr="00B0760D" w14:paraId="08EAC648" w14:textId="77777777" w:rsidTr="00B0760D">
        <w:trPr>
          <w:trHeight w:val="320"/>
        </w:trPr>
        <w:tc>
          <w:tcPr>
            <w:tcW w:w="2524" w:type="dxa"/>
            <w:tcBorders>
              <w:top w:val="nil"/>
              <w:left w:val="nil"/>
              <w:bottom w:val="nil"/>
              <w:right w:val="nil"/>
            </w:tcBorders>
            <w:shd w:val="clear" w:color="auto" w:fill="auto"/>
            <w:noWrap/>
            <w:vAlign w:val="bottom"/>
            <w:hideMark/>
          </w:tcPr>
          <w:p w14:paraId="3E2B53E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3EFA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E15EC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(10.1-17.6)</w:t>
            </w:r>
          </w:p>
        </w:tc>
        <w:tc>
          <w:tcPr>
            <w:tcW w:w="1660" w:type="dxa"/>
            <w:tcBorders>
              <w:top w:val="nil"/>
              <w:left w:val="nil"/>
              <w:bottom w:val="nil"/>
              <w:right w:val="nil"/>
            </w:tcBorders>
            <w:shd w:val="clear" w:color="auto" w:fill="auto"/>
            <w:noWrap/>
            <w:vAlign w:val="bottom"/>
            <w:hideMark/>
          </w:tcPr>
          <w:p w14:paraId="3A0FE3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(12-18)</w:t>
            </w:r>
          </w:p>
        </w:tc>
        <w:tc>
          <w:tcPr>
            <w:tcW w:w="1800" w:type="dxa"/>
            <w:tcBorders>
              <w:top w:val="nil"/>
              <w:left w:val="nil"/>
              <w:bottom w:val="nil"/>
              <w:right w:val="nil"/>
            </w:tcBorders>
            <w:shd w:val="clear" w:color="auto" w:fill="auto"/>
            <w:noWrap/>
            <w:vAlign w:val="bottom"/>
            <w:hideMark/>
          </w:tcPr>
          <w:p w14:paraId="0E9ABD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391 (293-507)</w:t>
            </w:r>
          </w:p>
        </w:tc>
        <w:tc>
          <w:tcPr>
            <w:tcW w:w="1800" w:type="dxa"/>
            <w:tcBorders>
              <w:top w:val="nil"/>
              <w:left w:val="nil"/>
              <w:bottom w:val="nil"/>
              <w:right w:val="nil"/>
            </w:tcBorders>
            <w:shd w:val="clear" w:color="auto" w:fill="auto"/>
            <w:noWrap/>
            <w:vAlign w:val="bottom"/>
            <w:hideMark/>
          </w:tcPr>
          <w:p w14:paraId="615805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490 (397-596)</w:t>
            </w:r>
          </w:p>
        </w:tc>
      </w:tr>
      <w:tr w:rsidR="00B0760D" w:rsidRPr="00B0760D" w14:paraId="6BDB6F87" w14:textId="77777777" w:rsidTr="00B0760D">
        <w:trPr>
          <w:trHeight w:val="320"/>
        </w:trPr>
        <w:tc>
          <w:tcPr>
            <w:tcW w:w="2524" w:type="dxa"/>
            <w:tcBorders>
              <w:top w:val="nil"/>
              <w:left w:val="nil"/>
              <w:bottom w:val="nil"/>
              <w:right w:val="nil"/>
            </w:tcBorders>
            <w:shd w:val="clear" w:color="auto" w:fill="auto"/>
            <w:noWrap/>
            <w:vAlign w:val="bottom"/>
            <w:hideMark/>
          </w:tcPr>
          <w:p w14:paraId="31C565F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E4815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54339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5EFD16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(3.3-5.3)</w:t>
            </w:r>
          </w:p>
        </w:tc>
        <w:tc>
          <w:tcPr>
            <w:tcW w:w="1800" w:type="dxa"/>
            <w:tcBorders>
              <w:top w:val="nil"/>
              <w:left w:val="nil"/>
              <w:bottom w:val="nil"/>
              <w:right w:val="nil"/>
            </w:tcBorders>
            <w:shd w:val="clear" w:color="auto" w:fill="auto"/>
            <w:noWrap/>
            <w:vAlign w:val="bottom"/>
            <w:hideMark/>
          </w:tcPr>
          <w:p w14:paraId="2E524B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26321E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(110-176)</w:t>
            </w:r>
          </w:p>
        </w:tc>
      </w:tr>
      <w:tr w:rsidR="00B0760D" w:rsidRPr="00B0760D" w14:paraId="00730DA7" w14:textId="77777777" w:rsidTr="00B0760D">
        <w:trPr>
          <w:trHeight w:val="320"/>
        </w:trPr>
        <w:tc>
          <w:tcPr>
            <w:tcW w:w="2524" w:type="dxa"/>
            <w:tcBorders>
              <w:top w:val="nil"/>
              <w:left w:val="nil"/>
              <w:bottom w:val="nil"/>
              <w:right w:val="nil"/>
            </w:tcBorders>
            <w:shd w:val="clear" w:color="auto" w:fill="auto"/>
            <w:noWrap/>
            <w:vAlign w:val="bottom"/>
            <w:hideMark/>
          </w:tcPr>
          <w:p w14:paraId="5C5280E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282FA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4B8FE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(10.1-17.6)</w:t>
            </w:r>
          </w:p>
        </w:tc>
        <w:tc>
          <w:tcPr>
            <w:tcW w:w="1660" w:type="dxa"/>
            <w:tcBorders>
              <w:top w:val="nil"/>
              <w:left w:val="nil"/>
              <w:bottom w:val="nil"/>
              <w:right w:val="nil"/>
            </w:tcBorders>
            <w:shd w:val="clear" w:color="auto" w:fill="auto"/>
            <w:noWrap/>
            <w:vAlign w:val="bottom"/>
            <w:hideMark/>
          </w:tcPr>
          <w:p w14:paraId="780EE0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(8.9-13.6)</w:t>
            </w:r>
          </w:p>
        </w:tc>
        <w:tc>
          <w:tcPr>
            <w:tcW w:w="1800" w:type="dxa"/>
            <w:tcBorders>
              <w:top w:val="nil"/>
              <w:left w:val="nil"/>
              <w:bottom w:val="nil"/>
              <w:right w:val="nil"/>
            </w:tcBorders>
            <w:shd w:val="clear" w:color="auto" w:fill="auto"/>
            <w:noWrap/>
            <w:vAlign w:val="bottom"/>
            <w:hideMark/>
          </w:tcPr>
          <w:p w14:paraId="6DCC59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391 (293-507)</w:t>
            </w:r>
          </w:p>
        </w:tc>
        <w:tc>
          <w:tcPr>
            <w:tcW w:w="1800" w:type="dxa"/>
            <w:tcBorders>
              <w:top w:val="nil"/>
              <w:left w:val="nil"/>
              <w:bottom w:val="nil"/>
              <w:right w:val="nil"/>
            </w:tcBorders>
            <w:shd w:val="clear" w:color="auto" w:fill="auto"/>
            <w:noWrap/>
            <w:vAlign w:val="bottom"/>
            <w:hideMark/>
          </w:tcPr>
          <w:p w14:paraId="539B1B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367 (297-449)</w:t>
            </w:r>
          </w:p>
        </w:tc>
      </w:tr>
      <w:tr w:rsidR="00B0760D" w:rsidRPr="00B0760D" w14:paraId="2FD33611" w14:textId="77777777" w:rsidTr="00B0760D">
        <w:trPr>
          <w:trHeight w:val="320"/>
        </w:trPr>
        <w:tc>
          <w:tcPr>
            <w:tcW w:w="2524" w:type="dxa"/>
            <w:tcBorders>
              <w:top w:val="nil"/>
              <w:left w:val="nil"/>
              <w:bottom w:val="nil"/>
              <w:right w:val="nil"/>
            </w:tcBorders>
            <w:shd w:val="clear" w:color="auto" w:fill="auto"/>
            <w:noWrap/>
            <w:vAlign w:val="bottom"/>
            <w:hideMark/>
          </w:tcPr>
          <w:p w14:paraId="58DF676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8DD8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5B460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 (5.6-40.8)</w:t>
            </w:r>
          </w:p>
        </w:tc>
        <w:tc>
          <w:tcPr>
            <w:tcW w:w="1660" w:type="dxa"/>
            <w:tcBorders>
              <w:top w:val="nil"/>
              <w:left w:val="nil"/>
              <w:bottom w:val="nil"/>
              <w:right w:val="nil"/>
            </w:tcBorders>
            <w:shd w:val="clear" w:color="auto" w:fill="auto"/>
            <w:noWrap/>
            <w:vAlign w:val="bottom"/>
            <w:hideMark/>
          </w:tcPr>
          <w:p w14:paraId="43E8FF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(3.1-23.5)</w:t>
            </w:r>
          </w:p>
        </w:tc>
        <w:tc>
          <w:tcPr>
            <w:tcW w:w="1800" w:type="dxa"/>
            <w:tcBorders>
              <w:top w:val="nil"/>
              <w:left w:val="nil"/>
              <w:bottom w:val="nil"/>
              <w:right w:val="nil"/>
            </w:tcBorders>
            <w:shd w:val="clear" w:color="auto" w:fill="auto"/>
            <w:noWrap/>
            <w:vAlign w:val="bottom"/>
            <w:hideMark/>
          </w:tcPr>
          <w:p w14:paraId="5CA667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514 (165-1187)</w:t>
            </w:r>
          </w:p>
        </w:tc>
        <w:tc>
          <w:tcPr>
            <w:tcW w:w="1800" w:type="dxa"/>
            <w:tcBorders>
              <w:top w:val="nil"/>
              <w:left w:val="nil"/>
              <w:bottom w:val="nil"/>
              <w:right w:val="nil"/>
            </w:tcBorders>
            <w:shd w:val="clear" w:color="auto" w:fill="auto"/>
            <w:noWrap/>
            <w:vAlign w:val="bottom"/>
            <w:hideMark/>
          </w:tcPr>
          <w:p w14:paraId="76D3A0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308 (102-773)</w:t>
            </w:r>
          </w:p>
        </w:tc>
      </w:tr>
      <w:tr w:rsidR="00B0760D" w:rsidRPr="00B0760D" w14:paraId="200B68C3" w14:textId="77777777" w:rsidTr="00B0760D">
        <w:trPr>
          <w:trHeight w:val="320"/>
        </w:trPr>
        <w:tc>
          <w:tcPr>
            <w:tcW w:w="2524" w:type="dxa"/>
            <w:tcBorders>
              <w:top w:val="nil"/>
              <w:left w:val="nil"/>
              <w:bottom w:val="nil"/>
              <w:right w:val="nil"/>
            </w:tcBorders>
            <w:shd w:val="clear" w:color="auto" w:fill="auto"/>
            <w:noWrap/>
            <w:vAlign w:val="bottom"/>
            <w:hideMark/>
          </w:tcPr>
          <w:p w14:paraId="54CDFA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072F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7C6E2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(13.9-21.7)</w:t>
            </w:r>
          </w:p>
        </w:tc>
        <w:tc>
          <w:tcPr>
            <w:tcW w:w="1660" w:type="dxa"/>
            <w:tcBorders>
              <w:top w:val="nil"/>
              <w:left w:val="nil"/>
              <w:bottom w:val="nil"/>
              <w:right w:val="nil"/>
            </w:tcBorders>
            <w:shd w:val="clear" w:color="auto" w:fill="auto"/>
            <w:noWrap/>
            <w:vAlign w:val="bottom"/>
            <w:hideMark/>
          </w:tcPr>
          <w:p w14:paraId="43E1B5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(8.7-14.7)</w:t>
            </w:r>
          </w:p>
        </w:tc>
        <w:tc>
          <w:tcPr>
            <w:tcW w:w="1800" w:type="dxa"/>
            <w:tcBorders>
              <w:top w:val="nil"/>
              <w:left w:val="nil"/>
              <w:bottom w:val="nil"/>
              <w:right w:val="nil"/>
            </w:tcBorders>
            <w:shd w:val="clear" w:color="auto" w:fill="auto"/>
            <w:noWrap/>
            <w:vAlign w:val="bottom"/>
            <w:hideMark/>
          </w:tcPr>
          <w:p w14:paraId="44F8B3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505 (404-634)</w:t>
            </w:r>
          </w:p>
        </w:tc>
        <w:tc>
          <w:tcPr>
            <w:tcW w:w="1800" w:type="dxa"/>
            <w:tcBorders>
              <w:top w:val="nil"/>
              <w:left w:val="nil"/>
              <w:bottom w:val="nil"/>
              <w:right w:val="nil"/>
            </w:tcBorders>
            <w:shd w:val="clear" w:color="auto" w:fill="auto"/>
            <w:noWrap/>
            <w:vAlign w:val="bottom"/>
            <w:hideMark/>
          </w:tcPr>
          <w:p w14:paraId="14190C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371 (286-488)</w:t>
            </w:r>
          </w:p>
        </w:tc>
      </w:tr>
      <w:tr w:rsidR="00B0760D" w:rsidRPr="00B0760D" w14:paraId="1A73457F" w14:textId="77777777" w:rsidTr="00B0760D">
        <w:trPr>
          <w:trHeight w:val="320"/>
        </w:trPr>
        <w:tc>
          <w:tcPr>
            <w:tcW w:w="2524" w:type="dxa"/>
            <w:tcBorders>
              <w:top w:val="nil"/>
              <w:left w:val="nil"/>
              <w:bottom w:val="nil"/>
              <w:right w:val="nil"/>
            </w:tcBorders>
            <w:shd w:val="clear" w:color="auto" w:fill="auto"/>
            <w:noWrap/>
            <w:vAlign w:val="bottom"/>
            <w:hideMark/>
          </w:tcPr>
          <w:p w14:paraId="70BEC51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9C3C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1BB95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(10.2-12.2)</w:t>
            </w:r>
          </w:p>
        </w:tc>
        <w:tc>
          <w:tcPr>
            <w:tcW w:w="1660" w:type="dxa"/>
            <w:tcBorders>
              <w:top w:val="nil"/>
              <w:left w:val="nil"/>
              <w:bottom w:val="nil"/>
              <w:right w:val="nil"/>
            </w:tcBorders>
            <w:shd w:val="clear" w:color="auto" w:fill="auto"/>
            <w:noWrap/>
            <w:vAlign w:val="bottom"/>
            <w:hideMark/>
          </w:tcPr>
          <w:p w14:paraId="5454F6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(10.3-12.6)</w:t>
            </w:r>
          </w:p>
        </w:tc>
        <w:tc>
          <w:tcPr>
            <w:tcW w:w="1800" w:type="dxa"/>
            <w:tcBorders>
              <w:top w:val="nil"/>
              <w:left w:val="nil"/>
              <w:bottom w:val="nil"/>
              <w:right w:val="nil"/>
            </w:tcBorders>
            <w:shd w:val="clear" w:color="auto" w:fill="auto"/>
            <w:noWrap/>
            <w:vAlign w:val="bottom"/>
            <w:hideMark/>
          </w:tcPr>
          <w:p w14:paraId="5A7B62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329 (294-356)</w:t>
            </w:r>
          </w:p>
        </w:tc>
        <w:tc>
          <w:tcPr>
            <w:tcW w:w="1800" w:type="dxa"/>
            <w:tcBorders>
              <w:top w:val="nil"/>
              <w:left w:val="nil"/>
              <w:bottom w:val="nil"/>
              <w:right w:val="nil"/>
            </w:tcBorders>
            <w:shd w:val="clear" w:color="auto" w:fill="auto"/>
            <w:noWrap/>
            <w:vAlign w:val="bottom"/>
            <w:hideMark/>
          </w:tcPr>
          <w:p w14:paraId="4A758B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381 (342-414)</w:t>
            </w:r>
          </w:p>
        </w:tc>
      </w:tr>
      <w:tr w:rsidR="00B0760D" w:rsidRPr="00B0760D" w14:paraId="1AE53B77" w14:textId="77777777" w:rsidTr="00B0760D">
        <w:trPr>
          <w:trHeight w:val="320"/>
        </w:trPr>
        <w:tc>
          <w:tcPr>
            <w:tcW w:w="2524" w:type="dxa"/>
            <w:tcBorders>
              <w:top w:val="nil"/>
              <w:left w:val="nil"/>
              <w:bottom w:val="nil"/>
              <w:right w:val="nil"/>
            </w:tcBorders>
            <w:shd w:val="clear" w:color="auto" w:fill="auto"/>
            <w:noWrap/>
            <w:vAlign w:val="bottom"/>
            <w:hideMark/>
          </w:tcPr>
          <w:p w14:paraId="533DCB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BA16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1F9BC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40.8 (30.1-53.5)</w:t>
            </w:r>
          </w:p>
        </w:tc>
        <w:tc>
          <w:tcPr>
            <w:tcW w:w="1660" w:type="dxa"/>
            <w:tcBorders>
              <w:top w:val="nil"/>
              <w:left w:val="nil"/>
              <w:bottom w:val="nil"/>
              <w:right w:val="nil"/>
            </w:tcBorders>
            <w:shd w:val="clear" w:color="auto" w:fill="auto"/>
            <w:noWrap/>
            <w:vAlign w:val="bottom"/>
            <w:hideMark/>
          </w:tcPr>
          <w:p w14:paraId="14C3D0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41.4 (30.1-53.9)</w:t>
            </w:r>
          </w:p>
        </w:tc>
        <w:tc>
          <w:tcPr>
            <w:tcW w:w="1800" w:type="dxa"/>
            <w:tcBorders>
              <w:top w:val="nil"/>
              <w:left w:val="nil"/>
              <w:bottom w:val="nil"/>
              <w:right w:val="nil"/>
            </w:tcBorders>
            <w:shd w:val="clear" w:color="auto" w:fill="auto"/>
            <w:noWrap/>
            <w:vAlign w:val="bottom"/>
            <w:hideMark/>
          </w:tcPr>
          <w:p w14:paraId="371096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1186 (875-1558)</w:t>
            </w:r>
          </w:p>
        </w:tc>
        <w:tc>
          <w:tcPr>
            <w:tcW w:w="1800" w:type="dxa"/>
            <w:tcBorders>
              <w:top w:val="nil"/>
              <w:left w:val="nil"/>
              <w:bottom w:val="nil"/>
              <w:right w:val="nil"/>
            </w:tcBorders>
            <w:shd w:val="clear" w:color="auto" w:fill="auto"/>
            <w:noWrap/>
            <w:vAlign w:val="bottom"/>
            <w:hideMark/>
          </w:tcPr>
          <w:p w14:paraId="125D28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1368 (993-1789)</w:t>
            </w:r>
          </w:p>
        </w:tc>
      </w:tr>
      <w:tr w:rsidR="00B0760D" w:rsidRPr="00B0760D" w14:paraId="6D32FC19" w14:textId="77777777" w:rsidTr="00B0760D">
        <w:trPr>
          <w:trHeight w:val="320"/>
        </w:trPr>
        <w:tc>
          <w:tcPr>
            <w:tcW w:w="2524" w:type="dxa"/>
            <w:tcBorders>
              <w:top w:val="nil"/>
              <w:left w:val="nil"/>
              <w:bottom w:val="nil"/>
              <w:right w:val="nil"/>
            </w:tcBorders>
            <w:shd w:val="clear" w:color="auto" w:fill="auto"/>
            <w:noWrap/>
            <w:vAlign w:val="bottom"/>
            <w:hideMark/>
          </w:tcPr>
          <w:p w14:paraId="6726F17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0B17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08456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5FE679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(1.9-6.2)</w:t>
            </w:r>
          </w:p>
        </w:tc>
        <w:tc>
          <w:tcPr>
            <w:tcW w:w="1800" w:type="dxa"/>
            <w:tcBorders>
              <w:top w:val="nil"/>
              <w:left w:val="nil"/>
              <w:bottom w:val="nil"/>
              <w:right w:val="nil"/>
            </w:tcBorders>
            <w:shd w:val="clear" w:color="auto" w:fill="auto"/>
            <w:noWrap/>
            <w:vAlign w:val="bottom"/>
            <w:hideMark/>
          </w:tcPr>
          <w:p w14:paraId="27C888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33682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 (63-206)</w:t>
            </w:r>
          </w:p>
        </w:tc>
      </w:tr>
      <w:tr w:rsidR="00B0760D" w:rsidRPr="00B0760D" w14:paraId="5E5E71E2" w14:textId="77777777" w:rsidTr="00B0760D">
        <w:trPr>
          <w:trHeight w:val="320"/>
        </w:trPr>
        <w:tc>
          <w:tcPr>
            <w:tcW w:w="2524" w:type="dxa"/>
            <w:tcBorders>
              <w:top w:val="nil"/>
              <w:left w:val="nil"/>
              <w:bottom w:val="nil"/>
              <w:right w:val="nil"/>
            </w:tcBorders>
            <w:shd w:val="clear" w:color="auto" w:fill="auto"/>
            <w:noWrap/>
            <w:vAlign w:val="bottom"/>
            <w:hideMark/>
          </w:tcPr>
          <w:p w14:paraId="57FE49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5BC4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87F54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(2.4-2.7)</w:t>
            </w:r>
          </w:p>
        </w:tc>
        <w:tc>
          <w:tcPr>
            <w:tcW w:w="1660" w:type="dxa"/>
            <w:tcBorders>
              <w:top w:val="nil"/>
              <w:left w:val="nil"/>
              <w:bottom w:val="nil"/>
              <w:right w:val="nil"/>
            </w:tcBorders>
            <w:shd w:val="clear" w:color="auto" w:fill="auto"/>
            <w:noWrap/>
            <w:vAlign w:val="bottom"/>
            <w:hideMark/>
          </w:tcPr>
          <w:p w14:paraId="57D841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(1-1.4)</w:t>
            </w:r>
          </w:p>
        </w:tc>
        <w:tc>
          <w:tcPr>
            <w:tcW w:w="1800" w:type="dxa"/>
            <w:tcBorders>
              <w:top w:val="nil"/>
              <w:left w:val="nil"/>
              <w:bottom w:val="nil"/>
              <w:right w:val="nil"/>
            </w:tcBorders>
            <w:shd w:val="clear" w:color="auto" w:fill="auto"/>
            <w:noWrap/>
            <w:vAlign w:val="bottom"/>
            <w:hideMark/>
          </w:tcPr>
          <w:p w14:paraId="1E53F2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(70-80)</w:t>
            </w:r>
          </w:p>
        </w:tc>
        <w:tc>
          <w:tcPr>
            <w:tcW w:w="1800" w:type="dxa"/>
            <w:tcBorders>
              <w:top w:val="nil"/>
              <w:left w:val="nil"/>
              <w:bottom w:val="nil"/>
              <w:right w:val="nil"/>
            </w:tcBorders>
            <w:shd w:val="clear" w:color="auto" w:fill="auto"/>
            <w:noWrap/>
            <w:vAlign w:val="bottom"/>
            <w:hideMark/>
          </w:tcPr>
          <w:p w14:paraId="15865B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(33-46)</w:t>
            </w:r>
          </w:p>
        </w:tc>
      </w:tr>
      <w:tr w:rsidR="00B0760D" w:rsidRPr="00B0760D" w14:paraId="33FFF445" w14:textId="77777777" w:rsidTr="00B0760D">
        <w:trPr>
          <w:trHeight w:val="320"/>
        </w:trPr>
        <w:tc>
          <w:tcPr>
            <w:tcW w:w="2524" w:type="dxa"/>
            <w:tcBorders>
              <w:top w:val="nil"/>
              <w:left w:val="nil"/>
              <w:bottom w:val="nil"/>
              <w:right w:val="nil"/>
            </w:tcBorders>
            <w:shd w:val="clear" w:color="auto" w:fill="auto"/>
            <w:noWrap/>
            <w:vAlign w:val="bottom"/>
            <w:hideMark/>
          </w:tcPr>
          <w:p w14:paraId="6843C53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F2A2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958C2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7D309D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4D086B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(25-33)</w:t>
            </w:r>
          </w:p>
        </w:tc>
        <w:tc>
          <w:tcPr>
            <w:tcW w:w="1800" w:type="dxa"/>
            <w:tcBorders>
              <w:top w:val="nil"/>
              <w:left w:val="nil"/>
              <w:bottom w:val="nil"/>
              <w:right w:val="nil"/>
            </w:tcBorders>
            <w:shd w:val="clear" w:color="auto" w:fill="auto"/>
            <w:noWrap/>
            <w:vAlign w:val="bottom"/>
            <w:hideMark/>
          </w:tcPr>
          <w:p w14:paraId="57214F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(31-42)</w:t>
            </w:r>
          </w:p>
        </w:tc>
      </w:tr>
      <w:tr w:rsidR="00B0760D" w:rsidRPr="00B0760D" w14:paraId="003ECC6B" w14:textId="77777777" w:rsidTr="00B0760D">
        <w:trPr>
          <w:trHeight w:val="320"/>
        </w:trPr>
        <w:tc>
          <w:tcPr>
            <w:tcW w:w="2524" w:type="dxa"/>
            <w:tcBorders>
              <w:top w:val="nil"/>
              <w:left w:val="nil"/>
              <w:bottom w:val="nil"/>
              <w:right w:val="nil"/>
            </w:tcBorders>
            <w:shd w:val="clear" w:color="auto" w:fill="auto"/>
            <w:noWrap/>
            <w:vAlign w:val="bottom"/>
            <w:hideMark/>
          </w:tcPr>
          <w:p w14:paraId="7D4AD1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5DDF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E4F9F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(0.8-0.9)</w:t>
            </w:r>
          </w:p>
        </w:tc>
        <w:tc>
          <w:tcPr>
            <w:tcW w:w="1660" w:type="dxa"/>
            <w:tcBorders>
              <w:top w:val="nil"/>
              <w:left w:val="nil"/>
              <w:bottom w:val="nil"/>
              <w:right w:val="nil"/>
            </w:tcBorders>
            <w:shd w:val="clear" w:color="auto" w:fill="auto"/>
            <w:noWrap/>
            <w:vAlign w:val="bottom"/>
            <w:hideMark/>
          </w:tcPr>
          <w:p w14:paraId="0FAB7B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40B222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(22-27)</w:t>
            </w:r>
          </w:p>
        </w:tc>
        <w:tc>
          <w:tcPr>
            <w:tcW w:w="1800" w:type="dxa"/>
            <w:tcBorders>
              <w:top w:val="nil"/>
              <w:left w:val="nil"/>
              <w:bottom w:val="nil"/>
              <w:right w:val="nil"/>
            </w:tcBorders>
            <w:shd w:val="clear" w:color="auto" w:fill="auto"/>
            <w:noWrap/>
            <w:vAlign w:val="bottom"/>
            <w:hideMark/>
          </w:tcPr>
          <w:p w14:paraId="0CE675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(31-38)</w:t>
            </w:r>
          </w:p>
        </w:tc>
      </w:tr>
      <w:tr w:rsidR="00B0760D" w:rsidRPr="00B0760D" w14:paraId="3DE3D5A9" w14:textId="77777777" w:rsidTr="00B0760D">
        <w:trPr>
          <w:trHeight w:val="320"/>
        </w:trPr>
        <w:tc>
          <w:tcPr>
            <w:tcW w:w="2524" w:type="dxa"/>
            <w:tcBorders>
              <w:top w:val="nil"/>
              <w:left w:val="nil"/>
              <w:bottom w:val="nil"/>
              <w:right w:val="nil"/>
            </w:tcBorders>
            <w:shd w:val="clear" w:color="auto" w:fill="auto"/>
            <w:noWrap/>
            <w:vAlign w:val="bottom"/>
            <w:hideMark/>
          </w:tcPr>
          <w:p w14:paraId="0434DD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28B6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3FA8C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1DE799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58E6D2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w:t>
            </w:r>
          </w:p>
        </w:tc>
        <w:tc>
          <w:tcPr>
            <w:tcW w:w="1800" w:type="dxa"/>
            <w:tcBorders>
              <w:top w:val="nil"/>
              <w:left w:val="nil"/>
              <w:bottom w:val="nil"/>
              <w:right w:val="nil"/>
            </w:tcBorders>
            <w:shd w:val="clear" w:color="auto" w:fill="auto"/>
            <w:noWrap/>
            <w:vAlign w:val="bottom"/>
            <w:hideMark/>
          </w:tcPr>
          <w:p w14:paraId="2A2739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002D904E" w14:textId="77777777" w:rsidTr="00B0760D">
        <w:trPr>
          <w:trHeight w:val="320"/>
        </w:trPr>
        <w:tc>
          <w:tcPr>
            <w:tcW w:w="2524" w:type="dxa"/>
            <w:tcBorders>
              <w:top w:val="nil"/>
              <w:left w:val="nil"/>
              <w:bottom w:val="nil"/>
              <w:right w:val="nil"/>
            </w:tcBorders>
            <w:shd w:val="clear" w:color="auto" w:fill="auto"/>
            <w:noWrap/>
            <w:vAlign w:val="bottom"/>
            <w:hideMark/>
          </w:tcPr>
          <w:p w14:paraId="688890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Nepal</w:t>
            </w:r>
          </w:p>
        </w:tc>
        <w:tc>
          <w:tcPr>
            <w:tcW w:w="2180" w:type="dxa"/>
            <w:tcBorders>
              <w:top w:val="nil"/>
              <w:left w:val="nil"/>
              <w:bottom w:val="nil"/>
              <w:right w:val="nil"/>
            </w:tcBorders>
            <w:shd w:val="clear" w:color="auto" w:fill="auto"/>
            <w:noWrap/>
            <w:vAlign w:val="bottom"/>
            <w:hideMark/>
          </w:tcPr>
          <w:p w14:paraId="5A15E1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4861A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61.6 (56.9-66.8)</w:t>
            </w:r>
          </w:p>
        </w:tc>
        <w:tc>
          <w:tcPr>
            <w:tcW w:w="1660" w:type="dxa"/>
            <w:tcBorders>
              <w:top w:val="nil"/>
              <w:left w:val="nil"/>
              <w:bottom w:val="nil"/>
              <w:right w:val="nil"/>
            </w:tcBorders>
            <w:shd w:val="clear" w:color="auto" w:fill="auto"/>
            <w:noWrap/>
            <w:vAlign w:val="bottom"/>
            <w:hideMark/>
          </w:tcPr>
          <w:p w14:paraId="77C3A8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66.5 (61.1-71.5)</w:t>
            </w:r>
          </w:p>
        </w:tc>
        <w:tc>
          <w:tcPr>
            <w:tcW w:w="1800" w:type="dxa"/>
            <w:tcBorders>
              <w:top w:val="nil"/>
              <w:left w:val="nil"/>
              <w:bottom w:val="nil"/>
              <w:right w:val="nil"/>
            </w:tcBorders>
            <w:shd w:val="clear" w:color="auto" w:fill="auto"/>
            <w:noWrap/>
            <w:vAlign w:val="bottom"/>
            <w:hideMark/>
          </w:tcPr>
          <w:p w14:paraId="282220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1217 (1122-1318)</w:t>
            </w:r>
          </w:p>
        </w:tc>
        <w:tc>
          <w:tcPr>
            <w:tcW w:w="1800" w:type="dxa"/>
            <w:tcBorders>
              <w:top w:val="nil"/>
              <w:left w:val="nil"/>
              <w:bottom w:val="nil"/>
              <w:right w:val="nil"/>
            </w:tcBorders>
            <w:shd w:val="clear" w:color="auto" w:fill="auto"/>
            <w:noWrap/>
            <w:vAlign w:val="bottom"/>
            <w:hideMark/>
          </w:tcPr>
          <w:p w14:paraId="403304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2495 (2293-2705)</w:t>
            </w:r>
          </w:p>
        </w:tc>
      </w:tr>
      <w:tr w:rsidR="00B0760D" w:rsidRPr="00B0760D" w14:paraId="3F1E96AF" w14:textId="77777777" w:rsidTr="00B0760D">
        <w:trPr>
          <w:trHeight w:val="320"/>
        </w:trPr>
        <w:tc>
          <w:tcPr>
            <w:tcW w:w="2524" w:type="dxa"/>
            <w:tcBorders>
              <w:top w:val="nil"/>
              <w:left w:val="nil"/>
              <w:bottom w:val="nil"/>
              <w:right w:val="nil"/>
            </w:tcBorders>
            <w:shd w:val="clear" w:color="auto" w:fill="auto"/>
            <w:noWrap/>
            <w:vAlign w:val="bottom"/>
            <w:hideMark/>
          </w:tcPr>
          <w:p w14:paraId="6F05B01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404A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57EAB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22.8 (11.6-33.7)</w:t>
            </w:r>
          </w:p>
        </w:tc>
        <w:tc>
          <w:tcPr>
            <w:tcW w:w="1660" w:type="dxa"/>
            <w:tcBorders>
              <w:top w:val="nil"/>
              <w:left w:val="nil"/>
              <w:bottom w:val="nil"/>
              <w:right w:val="nil"/>
            </w:tcBorders>
            <w:shd w:val="clear" w:color="auto" w:fill="auto"/>
            <w:noWrap/>
            <w:vAlign w:val="bottom"/>
            <w:hideMark/>
          </w:tcPr>
          <w:p w14:paraId="47747B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(10.3-32.6)</w:t>
            </w:r>
          </w:p>
        </w:tc>
        <w:tc>
          <w:tcPr>
            <w:tcW w:w="1800" w:type="dxa"/>
            <w:tcBorders>
              <w:top w:val="nil"/>
              <w:left w:val="nil"/>
              <w:bottom w:val="nil"/>
              <w:right w:val="nil"/>
            </w:tcBorders>
            <w:shd w:val="clear" w:color="auto" w:fill="auto"/>
            <w:noWrap/>
            <w:vAlign w:val="bottom"/>
            <w:hideMark/>
          </w:tcPr>
          <w:p w14:paraId="5ABA26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450 (233-676)</w:t>
            </w:r>
          </w:p>
        </w:tc>
        <w:tc>
          <w:tcPr>
            <w:tcW w:w="1800" w:type="dxa"/>
            <w:tcBorders>
              <w:top w:val="nil"/>
              <w:left w:val="nil"/>
              <w:bottom w:val="nil"/>
              <w:right w:val="nil"/>
            </w:tcBorders>
            <w:shd w:val="clear" w:color="auto" w:fill="auto"/>
            <w:noWrap/>
            <w:vAlign w:val="bottom"/>
            <w:hideMark/>
          </w:tcPr>
          <w:p w14:paraId="325342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802 (389-1233)</w:t>
            </w:r>
          </w:p>
        </w:tc>
      </w:tr>
      <w:tr w:rsidR="00B0760D" w:rsidRPr="00B0760D" w14:paraId="4481EC9F" w14:textId="77777777" w:rsidTr="00B0760D">
        <w:trPr>
          <w:trHeight w:val="320"/>
        </w:trPr>
        <w:tc>
          <w:tcPr>
            <w:tcW w:w="2524" w:type="dxa"/>
            <w:tcBorders>
              <w:top w:val="nil"/>
              <w:left w:val="nil"/>
              <w:bottom w:val="nil"/>
              <w:right w:val="nil"/>
            </w:tcBorders>
            <w:shd w:val="clear" w:color="auto" w:fill="auto"/>
            <w:noWrap/>
            <w:vAlign w:val="bottom"/>
            <w:hideMark/>
          </w:tcPr>
          <w:p w14:paraId="1387855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1396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76E62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(35.8-47.8)</w:t>
            </w:r>
          </w:p>
        </w:tc>
        <w:tc>
          <w:tcPr>
            <w:tcW w:w="1660" w:type="dxa"/>
            <w:tcBorders>
              <w:top w:val="nil"/>
              <w:left w:val="nil"/>
              <w:bottom w:val="nil"/>
              <w:right w:val="nil"/>
            </w:tcBorders>
            <w:shd w:val="clear" w:color="auto" w:fill="auto"/>
            <w:noWrap/>
            <w:vAlign w:val="bottom"/>
            <w:hideMark/>
          </w:tcPr>
          <w:p w14:paraId="60CD72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40.2 (34.9-45.9)</w:t>
            </w:r>
          </w:p>
        </w:tc>
        <w:tc>
          <w:tcPr>
            <w:tcW w:w="1800" w:type="dxa"/>
            <w:tcBorders>
              <w:top w:val="nil"/>
              <w:left w:val="nil"/>
              <w:bottom w:val="nil"/>
              <w:right w:val="nil"/>
            </w:tcBorders>
            <w:shd w:val="clear" w:color="auto" w:fill="auto"/>
            <w:noWrap/>
            <w:vAlign w:val="bottom"/>
            <w:hideMark/>
          </w:tcPr>
          <w:p w14:paraId="449C39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814 (715-936)</w:t>
            </w:r>
          </w:p>
        </w:tc>
        <w:tc>
          <w:tcPr>
            <w:tcW w:w="1800" w:type="dxa"/>
            <w:tcBorders>
              <w:top w:val="nil"/>
              <w:left w:val="nil"/>
              <w:bottom w:val="nil"/>
              <w:right w:val="nil"/>
            </w:tcBorders>
            <w:shd w:val="clear" w:color="auto" w:fill="auto"/>
            <w:noWrap/>
            <w:vAlign w:val="bottom"/>
            <w:hideMark/>
          </w:tcPr>
          <w:p w14:paraId="386638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1510 (1313-1716)</w:t>
            </w:r>
          </w:p>
        </w:tc>
      </w:tr>
      <w:tr w:rsidR="00B0760D" w:rsidRPr="00B0760D" w14:paraId="084E25E8" w14:textId="77777777" w:rsidTr="00B0760D">
        <w:trPr>
          <w:trHeight w:val="320"/>
        </w:trPr>
        <w:tc>
          <w:tcPr>
            <w:tcW w:w="2524" w:type="dxa"/>
            <w:tcBorders>
              <w:top w:val="nil"/>
              <w:left w:val="nil"/>
              <w:bottom w:val="nil"/>
              <w:right w:val="nil"/>
            </w:tcBorders>
            <w:shd w:val="clear" w:color="auto" w:fill="auto"/>
            <w:noWrap/>
            <w:vAlign w:val="bottom"/>
            <w:hideMark/>
          </w:tcPr>
          <w:p w14:paraId="475F60A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0CFA0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9DFEF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(31.2-42.5)</w:t>
            </w:r>
          </w:p>
        </w:tc>
        <w:tc>
          <w:tcPr>
            <w:tcW w:w="1660" w:type="dxa"/>
            <w:tcBorders>
              <w:top w:val="nil"/>
              <w:left w:val="nil"/>
              <w:bottom w:val="nil"/>
              <w:right w:val="nil"/>
            </w:tcBorders>
            <w:shd w:val="clear" w:color="auto" w:fill="auto"/>
            <w:noWrap/>
            <w:vAlign w:val="bottom"/>
            <w:hideMark/>
          </w:tcPr>
          <w:p w14:paraId="7EFF53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32.9 (28.2-37.9)</w:t>
            </w:r>
          </w:p>
        </w:tc>
        <w:tc>
          <w:tcPr>
            <w:tcW w:w="1800" w:type="dxa"/>
            <w:tcBorders>
              <w:top w:val="nil"/>
              <w:left w:val="nil"/>
              <w:bottom w:val="nil"/>
              <w:right w:val="nil"/>
            </w:tcBorders>
            <w:shd w:val="clear" w:color="auto" w:fill="auto"/>
            <w:noWrap/>
            <w:vAlign w:val="bottom"/>
            <w:hideMark/>
          </w:tcPr>
          <w:p w14:paraId="24325E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714 (624-832)</w:t>
            </w:r>
          </w:p>
        </w:tc>
        <w:tc>
          <w:tcPr>
            <w:tcW w:w="1800" w:type="dxa"/>
            <w:tcBorders>
              <w:top w:val="nil"/>
              <w:left w:val="nil"/>
              <w:bottom w:val="nil"/>
              <w:right w:val="nil"/>
            </w:tcBorders>
            <w:shd w:val="clear" w:color="auto" w:fill="auto"/>
            <w:noWrap/>
            <w:vAlign w:val="bottom"/>
            <w:hideMark/>
          </w:tcPr>
          <w:p w14:paraId="3B60B6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1234 (1062-1422)</w:t>
            </w:r>
          </w:p>
        </w:tc>
      </w:tr>
      <w:tr w:rsidR="00B0760D" w:rsidRPr="00B0760D" w14:paraId="46520930" w14:textId="77777777" w:rsidTr="00B0760D">
        <w:trPr>
          <w:trHeight w:val="320"/>
        </w:trPr>
        <w:tc>
          <w:tcPr>
            <w:tcW w:w="2524" w:type="dxa"/>
            <w:tcBorders>
              <w:top w:val="nil"/>
              <w:left w:val="nil"/>
              <w:bottom w:val="nil"/>
              <w:right w:val="nil"/>
            </w:tcBorders>
            <w:shd w:val="clear" w:color="auto" w:fill="auto"/>
            <w:noWrap/>
            <w:vAlign w:val="bottom"/>
            <w:hideMark/>
          </w:tcPr>
          <w:p w14:paraId="3910FB3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814C5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A5A48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(6.7-10)</w:t>
            </w:r>
          </w:p>
        </w:tc>
        <w:tc>
          <w:tcPr>
            <w:tcW w:w="1660" w:type="dxa"/>
            <w:tcBorders>
              <w:top w:val="nil"/>
              <w:left w:val="nil"/>
              <w:bottom w:val="nil"/>
              <w:right w:val="nil"/>
            </w:tcBorders>
            <w:shd w:val="clear" w:color="auto" w:fill="auto"/>
            <w:noWrap/>
            <w:vAlign w:val="bottom"/>
            <w:hideMark/>
          </w:tcPr>
          <w:p w14:paraId="449469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(9.4-13.6)</w:t>
            </w:r>
          </w:p>
        </w:tc>
        <w:tc>
          <w:tcPr>
            <w:tcW w:w="1800" w:type="dxa"/>
            <w:tcBorders>
              <w:top w:val="nil"/>
              <w:left w:val="nil"/>
              <w:bottom w:val="nil"/>
              <w:right w:val="nil"/>
            </w:tcBorders>
            <w:shd w:val="clear" w:color="auto" w:fill="auto"/>
            <w:noWrap/>
            <w:vAlign w:val="bottom"/>
            <w:hideMark/>
          </w:tcPr>
          <w:p w14:paraId="0C9757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(133-197)</w:t>
            </w:r>
          </w:p>
        </w:tc>
        <w:tc>
          <w:tcPr>
            <w:tcW w:w="1800" w:type="dxa"/>
            <w:tcBorders>
              <w:top w:val="nil"/>
              <w:left w:val="nil"/>
              <w:bottom w:val="nil"/>
              <w:right w:val="nil"/>
            </w:tcBorders>
            <w:shd w:val="clear" w:color="auto" w:fill="auto"/>
            <w:noWrap/>
            <w:vAlign w:val="bottom"/>
            <w:hideMark/>
          </w:tcPr>
          <w:p w14:paraId="251233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413 (352-511)</w:t>
            </w:r>
          </w:p>
        </w:tc>
      </w:tr>
      <w:tr w:rsidR="00B0760D" w:rsidRPr="00B0760D" w14:paraId="1A4FCB52" w14:textId="77777777" w:rsidTr="00B0760D">
        <w:trPr>
          <w:trHeight w:val="320"/>
        </w:trPr>
        <w:tc>
          <w:tcPr>
            <w:tcW w:w="2524" w:type="dxa"/>
            <w:tcBorders>
              <w:top w:val="nil"/>
              <w:left w:val="nil"/>
              <w:bottom w:val="nil"/>
              <w:right w:val="nil"/>
            </w:tcBorders>
            <w:shd w:val="clear" w:color="auto" w:fill="auto"/>
            <w:noWrap/>
            <w:vAlign w:val="bottom"/>
            <w:hideMark/>
          </w:tcPr>
          <w:p w14:paraId="54374E6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C7A8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E9FA8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(0.2-5.5)</w:t>
            </w:r>
          </w:p>
        </w:tc>
        <w:tc>
          <w:tcPr>
            <w:tcW w:w="1660" w:type="dxa"/>
            <w:tcBorders>
              <w:top w:val="nil"/>
              <w:left w:val="nil"/>
              <w:bottom w:val="nil"/>
              <w:right w:val="nil"/>
            </w:tcBorders>
            <w:shd w:val="clear" w:color="auto" w:fill="auto"/>
            <w:noWrap/>
            <w:vAlign w:val="bottom"/>
            <w:hideMark/>
          </w:tcPr>
          <w:p w14:paraId="5E0A6F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(0.2-5.5)</w:t>
            </w:r>
          </w:p>
        </w:tc>
        <w:tc>
          <w:tcPr>
            <w:tcW w:w="1800" w:type="dxa"/>
            <w:tcBorders>
              <w:top w:val="nil"/>
              <w:left w:val="nil"/>
              <w:bottom w:val="nil"/>
              <w:right w:val="nil"/>
            </w:tcBorders>
            <w:shd w:val="clear" w:color="auto" w:fill="auto"/>
            <w:noWrap/>
            <w:vAlign w:val="bottom"/>
            <w:hideMark/>
          </w:tcPr>
          <w:p w14:paraId="517461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(4-107)</w:t>
            </w:r>
          </w:p>
        </w:tc>
        <w:tc>
          <w:tcPr>
            <w:tcW w:w="1800" w:type="dxa"/>
            <w:tcBorders>
              <w:top w:val="nil"/>
              <w:left w:val="nil"/>
              <w:bottom w:val="nil"/>
              <w:right w:val="nil"/>
            </w:tcBorders>
            <w:shd w:val="clear" w:color="auto" w:fill="auto"/>
            <w:noWrap/>
            <w:vAlign w:val="bottom"/>
            <w:hideMark/>
          </w:tcPr>
          <w:p w14:paraId="78CAE2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(7-204)</w:t>
            </w:r>
          </w:p>
        </w:tc>
      </w:tr>
      <w:tr w:rsidR="00B0760D" w:rsidRPr="00B0760D" w14:paraId="520AB371" w14:textId="77777777" w:rsidTr="00B0760D">
        <w:trPr>
          <w:trHeight w:val="320"/>
        </w:trPr>
        <w:tc>
          <w:tcPr>
            <w:tcW w:w="2524" w:type="dxa"/>
            <w:tcBorders>
              <w:top w:val="nil"/>
              <w:left w:val="nil"/>
              <w:bottom w:val="nil"/>
              <w:right w:val="nil"/>
            </w:tcBorders>
            <w:shd w:val="clear" w:color="auto" w:fill="auto"/>
            <w:noWrap/>
            <w:vAlign w:val="bottom"/>
            <w:hideMark/>
          </w:tcPr>
          <w:p w14:paraId="0237C92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2CB8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BA0B7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(2.4-7.8)</w:t>
            </w:r>
          </w:p>
        </w:tc>
        <w:tc>
          <w:tcPr>
            <w:tcW w:w="1660" w:type="dxa"/>
            <w:tcBorders>
              <w:top w:val="nil"/>
              <w:left w:val="nil"/>
              <w:bottom w:val="nil"/>
              <w:right w:val="nil"/>
            </w:tcBorders>
            <w:shd w:val="clear" w:color="auto" w:fill="auto"/>
            <w:noWrap/>
            <w:vAlign w:val="bottom"/>
            <w:hideMark/>
          </w:tcPr>
          <w:p w14:paraId="7FAB02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(2.9-7.5)</w:t>
            </w:r>
          </w:p>
        </w:tc>
        <w:tc>
          <w:tcPr>
            <w:tcW w:w="1800" w:type="dxa"/>
            <w:tcBorders>
              <w:top w:val="nil"/>
              <w:left w:val="nil"/>
              <w:bottom w:val="nil"/>
              <w:right w:val="nil"/>
            </w:tcBorders>
            <w:shd w:val="clear" w:color="auto" w:fill="auto"/>
            <w:noWrap/>
            <w:vAlign w:val="bottom"/>
            <w:hideMark/>
          </w:tcPr>
          <w:p w14:paraId="5E9789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 (47-155)</w:t>
            </w:r>
          </w:p>
        </w:tc>
        <w:tc>
          <w:tcPr>
            <w:tcW w:w="1800" w:type="dxa"/>
            <w:tcBorders>
              <w:top w:val="nil"/>
              <w:left w:val="nil"/>
              <w:bottom w:val="nil"/>
              <w:right w:val="nil"/>
            </w:tcBorders>
            <w:shd w:val="clear" w:color="auto" w:fill="auto"/>
            <w:noWrap/>
            <w:vAlign w:val="bottom"/>
            <w:hideMark/>
          </w:tcPr>
          <w:p w14:paraId="769520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 (108-287)</w:t>
            </w:r>
          </w:p>
        </w:tc>
      </w:tr>
      <w:tr w:rsidR="00B0760D" w:rsidRPr="00B0760D" w14:paraId="028184BA" w14:textId="77777777" w:rsidTr="00B0760D">
        <w:trPr>
          <w:trHeight w:val="320"/>
        </w:trPr>
        <w:tc>
          <w:tcPr>
            <w:tcW w:w="2524" w:type="dxa"/>
            <w:tcBorders>
              <w:top w:val="nil"/>
              <w:left w:val="nil"/>
              <w:bottom w:val="nil"/>
              <w:right w:val="nil"/>
            </w:tcBorders>
            <w:shd w:val="clear" w:color="auto" w:fill="auto"/>
            <w:noWrap/>
            <w:vAlign w:val="bottom"/>
            <w:hideMark/>
          </w:tcPr>
          <w:p w14:paraId="7F92E3F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408C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467F5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 (12.4-14.4)</w:t>
            </w:r>
          </w:p>
        </w:tc>
        <w:tc>
          <w:tcPr>
            <w:tcW w:w="1660" w:type="dxa"/>
            <w:tcBorders>
              <w:top w:val="nil"/>
              <w:left w:val="nil"/>
              <w:bottom w:val="nil"/>
              <w:right w:val="nil"/>
            </w:tcBorders>
            <w:shd w:val="clear" w:color="auto" w:fill="auto"/>
            <w:noWrap/>
            <w:vAlign w:val="bottom"/>
            <w:hideMark/>
          </w:tcPr>
          <w:p w14:paraId="034B21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(12.4-14.5)</w:t>
            </w:r>
          </w:p>
        </w:tc>
        <w:tc>
          <w:tcPr>
            <w:tcW w:w="1800" w:type="dxa"/>
            <w:tcBorders>
              <w:top w:val="nil"/>
              <w:left w:val="nil"/>
              <w:bottom w:val="nil"/>
              <w:right w:val="nil"/>
            </w:tcBorders>
            <w:shd w:val="clear" w:color="auto" w:fill="auto"/>
            <w:noWrap/>
            <w:vAlign w:val="bottom"/>
            <w:hideMark/>
          </w:tcPr>
          <w:p w14:paraId="74430E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(242-287)</w:t>
            </w:r>
          </w:p>
        </w:tc>
        <w:tc>
          <w:tcPr>
            <w:tcW w:w="1800" w:type="dxa"/>
            <w:tcBorders>
              <w:top w:val="nil"/>
              <w:left w:val="nil"/>
              <w:bottom w:val="nil"/>
              <w:right w:val="nil"/>
            </w:tcBorders>
            <w:shd w:val="clear" w:color="auto" w:fill="auto"/>
            <w:noWrap/>
            <w:vAlign w:val="bottom"/>
            <w:hideMark/>
          </w:tcPr>
          <w:p w14:paraId="4B9086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502 (464-539)</w:t>
            </w:r>
          </w:p>
        </w:tc>
      </w:tr>
      <w:tr w:rsidR="00B0760D" w:rsidRPr="00B0760D" w14:paraId="144F68EC" w14:textId="77777777" w:rsidTr="00B0760D">
        <w:trPr>
          <w:trHeight w:val="320"/>
        </w:trPr>
        <w:tc>
          <w:tcPr>
            <w:tcW w:w="2524" w:type="dxa"/>
            <w:tcBorders>
              <w:top w:val="nil"/>
              <w:left w:val="nil"/>
              <w:bottom w:val="nil"/>
              <w:right w:val="nil"/>
            </w:tcBorders>
            <w:shd w:val="clear" w:color="auto" w:fill="auto"/>
            <w:noWrap/>
            <w:vAlign w:val="bottom"/>
            <w:hideMark/>
          </w:tcPr>
          <w:p w14:paraId="3DCD7C7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2D5B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A1335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(0.6-3.1)</w:t>
            </w:r>
          </w:p>
        </w:tc>
        <w:tc>
          <w:tcPr>
            <w:tcW w:w="1660" w:type="dxa"/>
            <w:tcBorders>
              <w:top w:val="nil"/>
              <w:left w:val="nil"/>
              <w:bottom w:val="nil"/>
              <w:right w:val="nil"/>
            </w:tcBorders>
            <w:shd w:val="clear" w:color="auto" w:fill="auto"/>
            <w:noWrap/>
            <w:vAlign w:val="bottom"/>
            <w:hideMark/>
          </w:tcPr>
          <w:p w14:paraId="2E008A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(3.4-12.1)</w:t>
            </w:r>
          </w:p>
        </w:tc>
        <w:tc>
          <w:tcPr>
            <w:tcW w:w="1800" w:type="dxa"/>
            <w:tcBorders>
              <w:top w:val="nil"/>
              <w:left w:val="nil"/>
              <w:bottom w:val="nil"/>
              <w:right w:val="nil"/>
            </w:tcBorders>
            <w:shd w:val="clear" w:color="auto" w:fill="auto"/>
            <w:noWrap/>
            <w:vAlign w:val="bottom"/>
            <w:hideMark/>
          </w:tcPr>
          <w:p w14:paraId="65CFC0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(12-62)</w:t>
            </w:r>
          </w:p>
        </w:tc>
        <w:tc>
          <w:tcPr>
            <w:tcW w:w="1800" w:type="dxa"/>
            <w:tcBorders>
              <w:top w:val="nil"/>
              <w:left w:val="nil"/>
              <w:bottom w:val="nil"/>
              <w:right w:val="nil"/>
            </w:tcBorders>
            <w:shd w:val="clear" w:color="auto" w:fill="auto"/>
            <w:noWrap/>
            <w:vAlign w:val="bottom"/>
            <w:hideMark/>
          </w:tcPr>
          <w:p w14:paraId="6E281F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249 (129-462)</w:t>
            </w:r>
          </w:p>
        </w:tc>
      </w:tr>
      <w:tr w:rsidR="00B0760D" w:rsidRPr="00B0760D" w14:paraId="42B254E3" w14:textId="77777777" w:rsidTr="00B0760D">
        <w:trPr>
          <w:trHeight w:val="320"/>
        </w:trPr>
        <w:tc>
          <w:tcPr>
            <w:tcW w:w="2524" w:type="dxa"/>
            <w:tcBorders>
              <w:top w:val="nil"/>
              <w:left w:val="nil"/>
              <w:bottom w:val="nil"/>
              <w:right w:val="nil"/>
            </w:tcBorders>
            <w:shd w:val="clear" w:color="auto" w:fill="auto"/>
            <w:noWrap/>
            <w:vAlign w:val="bottom"/>
            <w:hideMark/>
          </w:tcPr>
          <w:p w14:paraId="4578F3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2590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82F8F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(0.9-4.3)</w:t>
            </w:r>
          </w:p>
        </w:tc>
        <w:tc>
          <w:tcPr>
            <w:tcW w:w="1660" w:type="dxa"/>
            <w:tcBorders>
              <w:top w:val="nil"/>
              <w:left w:val="nil"/>
              <w:bottom w:val="nil"/>
              <w:right w:val="nil"/>
            </w:tcBorders>
            <w:shd w:val="clear" w:color="auto" w:fill="auto"/>
            <w:noWrap/>
            <w:vAlign w:val="bottom"/>
            <w:hideMark/>
          </w:tcPr>
          <w:p w14:paraId="33ABF1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(5-20.4)</w:t>
            </w:r>
          </w:p>
        </w:tc>
        <w:tc>
          <w:tcPr>
            <w:tcW w:w="1800" w:type="dxa"/>
            <w:tcBorders>
              <w:top w:val="nil"/>
              <w:left w:val="nil"/>
              <w:bottom w:val="nil"/>
              <w:right w:val="nil"/>
            </w:tcBorders>
            <w:shd w:val="clear" w:color="auto" w:fill="auto"/>
            <w:noWrap/>
            <w:vAlign w:val="bottom"/>
            <w:hideMark/>
          </w:tcPr>
          <w:p w14:paraId="664A7F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(18-84)</w:t>
            </w:r>
          </w:p>
        </w:tc>
        <w:tc>
          <w:tcPr>
            <w:tcW w:w="1800" w:type="dxa"/>
            <w:tcBorders>
              <w:top w:val="nil"/>
              <w:left w:val="nil"/>
              <w:bottom w:val="nil"/>
              <w:right w:val="nil"/>
            </w:tcBorders>
            <w:shd w:val="clear" w:color="auto" w:fill="auto"/>
            <w:noWrap/>
            <w:vAlign w:val="bottom"/>
            <w:hideMark/>
          </w:tcPr>
          <w:p w14:paraId="5310B3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397 (184-761)</w:t>
            </w:r>
          </w:p>
        </w:tc>
      </w:tr>
      <w:tr w:rsidR="00B0760D" w:rsidRPr="00B0760D" w14:paraId="0CC64364" w14:textId="77777777" w:rsidTr="00B0760D">
        <w:trPr>
          <w:trHeight w:val="320"/>
        </w:trPr>
        <w:tc>
          <w:tcPr>
            <w:tcW w:w="2524" w:type="dxa"/>
            <w:tcBorders>
              <w:top w:val="nil"/>
              <w:left w:val="nil"/>
              <w:bottom w:val="nil"/>
              <w:right w:val="nil"/>
            </w:tcBorders>
            <w:shd w:val="clear" w:color="auto" w:fill="auto"/>
            <w:noWrap/>
            <w:vAlign w:val="bottom"/>
            <w:hideMark/>
          </w:tcPr>
          <w:p w14:paraId="4E6F6D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D2E8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D239B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(3.7-4.1)</w:t>
            </w:r>
          </w:p>
        </w:tc>
        <w:tc>
          <w:tcPr>
            <w:tcW w:w="1660" w:type="dxa"/>
            <w:tcBorders>
              <w:top w:val="nil"/>
              <w:left w:val="nil"/>
              <w:bottom w:val="nil"/>
              <w:right w:val="nil"/>
            </w:tcBorders>
            <w:shd w:val="clear" w:color="auto" w:fill="auto"/>
            <w:noWrap/>
            <w:vAlign w:val="bottom"/>
            <w:hideMark/>
          </w:tcPr>
          <w:p w14:paraId="0A0D06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(3.8-4.2)</w:t>
            </w:r>
          </w:p>
        </w:tc>
        <w:tc>
          <w:tcPr>
            <w:tcW w:w="1800" w:type="dxa"/>
            <w:tcBorders>
              <w:top w:val="nil"/>
              <w:left w:val="nil"/>
              <w:bottom w:val="nil"/>
              <w:right w:val="nil"/>
            </w:tcBorders>
            <w:shd w:val="clear" w:color="auto" w:fill="auto"/>
            <w:noWrap/>
            <w:vAlign w:val="bottom"/>
            <w:hideMark/>
          </w:tcPr>
          <w:p w14:paraId="30B1A9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(72-82)</w:t>
            </w:r>
          </w:p>
        </w:tc>
        <w:tc>
          <w:tcPr>
            <w:tcW w:w="1800" w:type="dxa"/>
            <w:tcBorders>
              <w:top w:val="nil"/>
              <w:left w:val="nil"/>
              <w:bottom w:val="nil"/>
              <w:right w:val="nil"/>
            </w:tcBorders>
            <w:shd w:val="clear" w:color="auto" w:fill="auto"/>
            <w:noWrap/>
            <w:vAlign w:val="bottom"/>
            <w:hideMark/>
          </w:tcPr>
          <w:p w14:paraId="2AD01B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(141-160)</w:t>
            </w:r>
          </w:p>
        </w:tc>
      </w:tr>
      <w:tr w:rsidR="00B0760D" w:rsidRPr="00B0760D" w14:paraId="03A93669" w14:textId="77777777" w:rsidTr="00B0760D">
        <w:trPr>
          <w:trHeight w:val="320"/>
        </w:trPr>
        <w:tc>
          <w:tcPr>
            <w:tcW w:w="2524" w:type="dxa"/>
            <w:tcBorders>
              <w:top w:val="nil"/>
              <w:left w:val="nil"/>
              <w:bottom w:val="nil"/>
              <w:right w:val="nil"/>
            </w:tcBorders>
            <w:shd w:val="clear" w:color="auto" w:fill="auto"/>
            <w:noWrap/>
            <w:vAlign w:val="bottom"/>
            <w:hideMark/>
          </w:tcPr>
          <w:p w14:paraId="2D13F93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4D95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257D1C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4BB798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(1-1.5)</w:t>
            </w:r>
          </w:p>
        </w:tc>
        <w:tc>
          <w:tcPr>
            <w:tcW w:w="1800" w:type="dxa"/>
            <w:tcBorders>
              <w:top w:val="nil"/>
              <w:left w:val="nil"/>
              <w:bottom w:val="nil"/>
              <w:right w:val="nil"/>
            </w:tcBorders>
            <w:shd w:val="clear" w:color="auto" w:fill="auto"/>
            <w:noWrap/>
            <w:vAlign w:val="bottom"/>
            <w:hideMark/>
          </w:tcPr>
          <w:p w14:paraId="5D7279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(25-30)</w:t>
            </w:r>
          </w:p>
        </w:tc>
        <w:tc>
          <w:tcPr>
            <w:tcW w:w="1800" w:type="dxa"/>
            <w:tcBorders>
              <w:top w:val="nil"/>
              <w:left w:val="nil"/>
              <w:bottom w:val="nil"/>
              <w:right w:val="nil"/>
            </w:tcBorders>
            <w:shd w:val="clear" w:color="auto" w:fill="auto"/>
            <w:noWrap/>
            <w:vAlign w:val="bottom"/>
            <w:hideMark/>
          </w:tcPr>
          <w:p w14:paraId="0B9C3B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(37-55)</w:t>
            </w:r>
          </w:p>
        </w:tc>
      </w:tr>
      <w:tr w:rsidR="00B0760D" w:rsidRPr="00B0760D" w14:paraId="3FDC67B4" w14:textId="77777777" w:rsidTr="00B0760D">
        <w:trPr>
          <w:trHeight w:val="320"/>
        </w:trPr>
        <w:tc>
          <w:tcPr>
            <w:tcW w:w="2524" w:type="dxa"/>
            <w:tcBorders>
              <w:top w:val="nil"/>
              <w:left w:val="nil"/>
              <w:bottom w:val="nil"/>
              <w:right w:val="nil"/>
            </w:tcBorders>
            <w:shd w:val="clear" w:color="auto" w:fill="auto"/>
            <w:noWrap/>
            <w:vAlign w:val="bottom"/>
            <w:hideMark/>
          </w:tcPr>
          <w:p w14:paraId="0D990B3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5062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DE265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(0.6-0.8)</w:t>
            </w:r>
          </w:p>
        </w:tc>
        <w:tc>
          <w:tcPr>
            <w:tcW w:w="1660" w:type="dxa"/>
            <w:tcBorders>
              <w:top w:val="nil"/>
              <w:left w:val="nil"/>
              <w:bottom w:val="nil"/>
              <w:right w:val="nil"/>
            </w:tcBorders>
            <w:shd w:val="clear" w:color="auto" w:fill="auto"/>
            <w:noWrap/>
            <w:vAlign w:val="bottom"/>
            <w:hideMark/>
          </w:tcPr>
          <w:p w14:paraId="7151B1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(0.7-0.9)</w:t>
            </w:r>
          </w:p>
        </w:tc>
        <w:tc>
          <w:tcPr>
            <w:tcW w:w="1800" w:type="dxa"/>
            <w:tcBorders>
              <w:top w:val="nil"/>
              <w:left w:val="nil"/>
              <w:bottom w:val="nil"/>
              <w:right w:val="nil"/>
            </w:tcBorders>
            <w:shd w:val="clear" w:color="auto" w:fill="auto"/>
            <w:noWrap/>
            <w:vAlign w:val="bottom"/>
            <w:hideMark/>
          </w:tcPr>
          <w:p w14:paraId="66087A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(11-16)</w:t>
            </w:r>
          </w:p>
        </w:tc>
        <w:tc>
          <w:tcPr>
            <w:tcW w:w="1800" w:type="dxa"/>
            <w:tcBorders>
              <w:top w:val="nil"/>
              <w:left w:val="nil"/>
              <w:bottom w:val="nil"/>
              <w:right w:val="nil"/>
            </w:tcBorders>
            <w:shd w:val="clear" w:color="auto" w:fill="auto"/>
            <w:noWrap/>
            <w:vAlign w:val="bottom"/>
            <w:hideMark/>
          </w:tcPr>
          <w:p w14:paraId="6E57F8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(25-34)</w:t>
            </w:r>
          </w:p>
        </w:tc>
      </w:tr>
      <w:tr w:rsidR="00B0760D" w:rsidRPr="00B0760D" w14:paraId="25D5E025" w14:textId="77777777" w:rsidTr="00B0760D">
        <w:trPr>
          <w:trHeight w:val="320"/>
        </w:trPr>
        <w:tc>
          <w:tcPr>
            <w:tcW w:w="2524" w:type="dxa"/>
            <w:tcBorders>
              <w:top w:val="nil"/>
              <w:left w:val="nil"/>
              <w:bottom w:val="nil"/>
              <w:right w:val="nil"/>
            </w:tcBorders>
            <w:shd w:val="clear" w:color="auto" w:fill="auto"/>
            <w:noWrap/>
            <w:vAlign w:val="bottom"/>
            <w:hideMark/>
          </w:tcPr>
          <w:p w14:paraId="058328F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C6D3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DB97F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605391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00F4ED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F37AC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29B925AA" w14:textId="77777777" w:rsidTr="00B0760D">
        <w:trPr>
          <w:trHeight w:val="320"/>
        </w:trPr>
        <w:tc>
          <w:tcPr>
            <w:tcW w:w="2524" w:type="dxa"/>
            <w:tcBorders>
              <w:top w:val="nil"/>
              <w:left w:val="nil"/>
              <w:bottom w:val="nil"/>
              <w:right w:val="nil"/>
            </w:tcBorders>
            <w:shd w:val="clear" w:color="auto" w:fill="auto"/>
            <w:noWrap/>
            <w:vAlign w:val="bottom"/>
            <w:hideMark/>
          </w:tcPr>
          <w:p w14:paraId="1904B2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Netherlands</w:t>
            </w:r>
          </w:p>
        </w:tc>
        <w:tc>
          <w:tcPr>
            <w:tcW w:w="2180" w:type="dxa"/>
            <w:tcBorders>
              <w:top w:val="nil"/>
              <w:left w:val="nil"/>
              <w:bottom w:val="nil"/>
              <w:right w:val="nil"/>
            </w:tcBorders>
            <w:shd w:val="clear" w:color="auto" w:fill="auto"/>
            <w:noWrap/>
            <w:vAlign w:val="bottom"/>
            <w:hideMark/>
          </w:tcPr>
          <w:p w14:paraId="64428D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82E31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62.4 (58.6-66.6)</w:t>
            </w:r>
          </w:p>
        </w:tc>
        <w:tc>
          <w:tcPr>
            <w:tcW w:w="1660" w:type="dxa"/>
            <w:tcBorders>
              <w:top w:val="nil"/>
              <w:left w:val="nil"/>
              <w:bottom w:val="nil"/>
              <w:right w:val="nil"/>
            </w:tcBorders>
            <w:shd w:val="clear" w:color="auto" w:fill="auto"/>
            <w:noWrap/>
            <w:vAlign w:val="bottom"/>
            <w:hideMark/>
          </w:tcPr>
          <w:p w14:paraId="4F3703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60.1 (55.4-65.5)</w:t>
            </w:r>
          </w:p>
        </w:tc>
        <w:tc>
          <w:tcPr>
            <w:tcW w:w="1800" w:type="dxa"/>
            <w:tcBorders>
              <w:top w:val="nil"/>
              <w:left w:val="nil"/>
              <w:bottom w:val="nil"/>
              <w:right w:val="nil"/>
            </w:tcBorders>
            <w:shd w:val="clear" w:color="auto" w:fill="auto"/>
            <w:noWrap/>
            <w:vAlign w:val="bottom"/>
            <w:hideMark/>
          </w:tcPr>
          <w:p w14:paraId="0C8704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1526 (1428-1636)</w:t>
            </w:r>
          </w:p>
        </w:tc>
        <w:tc>
          <w:tcPr>
            <w:tcW w:w="1800" w:type="dxa"/>
            <w:tcBorders>
              <w:top w:val="nil"/>
              <w:left w:val="nil"/>
              <w:bottom w:val="nil"/>
              <w:right w:val="nil"/>
            </w:tcBorders>
            <w:shd w:val="clear" w:color="auto" w:fill="auto"/>
            <w:noWrap/>
            <w:vAlign w:val="bottom"/>
            <w:hideMark/>
          </w:tcPr>
          <w:p w14:paraId="32BA22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1977 (1815-2162)</w:t>
            </w:r>
          </w:p>
        </w:tc>
      </w:tr>
      <w:tr w:rsidR="00B0760D" w:rsidRPr="00B0760D" w14:paraId="3C506BE2" w14:textId="77777777" w:rsidTr="00B0760D">
        <w:trPr>
          <w:trHeight w:val="320"/>
        </w:trPr>
        <w:tc>
          <w:tcPr>
            <w:tcW w:w="2524" w:type="dxa"/>
            <w:tcBorders>
              <w:top w:val="nil"/>
              <w:left w:val="nil"/>
              <w:bottom w:val="nil"/>
              <w:right w:val="nil"/>
            </w:tcBorders>
            <w:shd w:val="clear" w:color="auto" w:fill="auto"/>
            <w:noWrap/>
            <w:vAlign w:val="bottom"/>
            <w:hideMark/>
          </w:tcPr>
          <w:p w14:paraId="3EE6B58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CF2D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E07B9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(8.8-13.4)</w:t>
            </w:r>
          </w:p>
        </w:tc>
        <w:tc>
          <w:tcPr>
            <w:tcW w:w="1660" w:type="dxa"/>
            <w:tcBorders>
              <w:top w:val="nil"/>
              <w:left w:val="nil"/>
              <w:bottom w:val="nil"/>
              <w:right w:val="nil"/>
            </w:tcBorders>
            <w:shd w:val="clear" w:color="auto" w:fill="auto"/>
            <w:noWrap/>
            <w:vAlign w:val="bottom"/>
            <w:hideMark/>
          </w:tcPr>
          <w:p w14:paraId="7976A1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(6.9-12.8)</w:t>
            </w:r>
          </w:p>
        </w:tc>
        <w:tc>
          <w:tcPr>
            <w:tcW w:w="1800" w:type="dxa"/>
            <w:tcBorders>
              <w:top w:val="nil"/>
              <w:left w:val="nil"/>
              <w:bottom w:val="nil"/>
              <w:right w:val="nil"/>
            </w:tcBorders>
            <w:shd w:val="clear" w:color="auto" w:fill="auto"/>
            <w:noWrap/>
            <w:vAlign w:val="bottom"/>
            <w:hideMark/>
          </w:tcPr>
          <w:p w14:paraId="572B45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266 (214-326)</w:t>
            </w:r>
          </w:p>
        </w:tc>
        <w:tc>
          <w:tcPr>
            <w:tcW w:w="1800" w:type="dxa"/>
            <w:tcBorders>
              <w:top w:val="nil"/>
              <w:left w:val="nil"/>
              <w:bottom w:val="nil"/>
              <w:right w:val="nil"/>
            </w:tcBorders>
            <w:shd w:val="clear" w:color="auto" w:fill="auto"/>
            <w:noWrap/>
            <w:vAlign w:val="bottom"/>
            <w:hideMark/>
          </w:tcPr>
          <w:p w14:paraId="3213CA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313 (226-422)</w:t>
            </w:r>
          </w:p>
        </w:tc>
      </w:tr>
      <w:tr w:rsidR="00B0760D" w:rsidRPr="00B0760D" w14:paraId="21E85E56" w14:textId="77777777" w:rsidTr="00B0760D">
        <w:trPr>
          <w:trHeight w:val="320"/>
        </w:trPr>
        <w:tc>
          <w:tcPr>
            <w:tcW w:w="2524" w:type="dxa"/>
            <w:tcBorders>
              <w:top w:val="nil"/>
              <w:left w:val="nil"/>
              <w:bottom w:val="nil"/>
              <w:right w:val="nil"/>
            </w:tcBorders>
            <w:shd w:val="clear" w:color="auto" w:fill="auto"/>
            <w:noWrap/>
            <w:vAlign w:val="bottom"/>
            <w:hideMark/>
          </w:tcPr>
          <w:p w14:paraId="7447933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E6B3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5884E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(5.7-8)</w:t>
            </w:r>
          </w:p>
        </w:tc>
        <w:tc>
          <w:tcPr>
            <w:tcW w:w="1660" w:type="dxa"/>
            <w:tcBorders>
              <w:top w:val="nil"/>
              <w:left w:val="nil"/>
              <w:bottom w:val="nil"/>
              <w:right w:val="nil"/>
            </w:tcBorders>
            <w:shd w:val="clear" w:color="auto" w:fill="auto"/>
            <w:noWrap/>
            <w:vAlign w:val="bottom"/>
            <w:hideMark/>
          </w:tcPr>
          <w:p w14:paraId="193ACC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(7.8-11.1)</w:t>
            </w:r>
          </w:p>
        </w:tc>
        <w:tc>
          <w:tcPr>
            <w:tcW w:w="1800" w:type="dxa"/>
            <w:tcBorders>
              <w:top w:val="nil"/>
              <w:left w:val="nil"/>
              <w:bottom w:val="nil"/>
              <w:right w:val="nil"/>
            </w:tcBorders>
            <w:shd w:val="clear" w:color="auto" w:fill="auto"/>
            <w:noWrap/>
            <w:vAlign w:val="bottom"/>
            <w:hideMark/>
          </w:tcPr>
          <w:p w14:paraId="7FBA4F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(139-196)</w:t>
            </w:r>
          </w:p>
        </w:tc>
        <w:tc>
          <w:tcPr>
            <w:tcW w:w="1800" w:type="dxa"/>
            <w:tcBorders>
              <w:top w:val="nil"/>
              <w:left w:val="nil"/>
              <w:bottom w:val="nil"/>
              <w:right w:val="nil"/>
            </w:tcBorders>
            <w:shd w:val="clear" w:color="auto" w:fill="auto"/>
            <w:noWrap/>
            <w:vAlign w:val="bottom"/>
            <w:hideMark/>
          </w:tcPr>
          <w:p w14:paraId="299706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299 (258-366)</w:t>
            </w:r>
          </w:p>
        </w:tc>
      </w:tr>
      <w:tr w:rsidR="00B0760D" w:rsidRPr="00B0760D" w14:paraId="2ACFFD6C" w14:textId="77777777" w:rsidTr="00B0760D">
        <w:trPr>
          <w:trHeight w:val="320"/>
        </w:trPr>
        <w:tc>
          <w:tcPr>
            <w:tcW w:w="2524" w:type="dxa"/>
            <w:tcBorders>
              <w:top w:val="nil"/>
              <w:left w:val="nil"/>
              <w:bottom w:val="nil"/>
              <w:right w:val="nil"/>
            </w:tcBorders>
            <w:shd w:val="clear" w:color="auto" w:fill="auto"/>
            <w:noWrap/>
            <w:vAlign w:val="bottom"/>
            <w:hideMark/>
          </w:tcPr>
          <w:p w14:paraId="6A77DF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BCD4E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E4040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(0.5-0.7)</w:t>
            </w:r>
          </w:p>
        </w:tc>
        <w:tc>
          <w:tcPr>
            <w:tcW w:w="1660" w:type="dxa"/>
            <w:tcBorders>
              <w:top w:val="nil"/>
              <w:left w:val="nil"/>
              <w:bottom w:val="nil"/>
              <w:right w:val="nil"/>
            </w:tcBorders>
            <w:shd w:val="clear" w:color="auto" w:fill="auto"/>
            <w:noWrap/>
            <w:vAlign w:val="bottom"/>
            <w:hideMark/>
          </w:tcPr>
          <w:p w14:paraId="120818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800" w:type="dxa"/>
            <w:tcBorders>
              <w:top w:val="nil"/>
              <w:left w:val="nil"/>
              <w:bottom w:val="nil"/>
              <w:right w:val="nil"/>
            </w:tcBorders>
            <w:shd w:val="clear" w:color="auto" w:fill="auto"/>
            <w:noWrap/>
            <w:vAlign w:val="bottom"/>
            <w:hideMark/>
          </w:tcPr>
          <w:p w14:paraId="5BA73E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(12-16)</w:t>
            </w:r>
          </w:p>
        </w:tc>
        <w:tc>
          <w:tcPr>
            <w:tcW w:w="1800" w:type="dxa"/>
            <w:tcBorders>
              <w:top w:val="nil"/>
              <w:left w:val="nil"/>
              <w:bottom w:val="nil"/>
              <w:right w:val="nil"/>
            </w:tcBorders>
            <w:shd w:val="clear" w:color="auto" w:fill="auto"/>
            <w:noWrap/>
            <w:vAlign w:val="bottom"/>
            <w:hideMark/>
          </w:tcPr>
          <w:p w14:paraId="3A0347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(28-40)</w:t>
            </w:r>
          </w:p>
        </w:tc>
      </w:tr>
      <w:tr w:rsidR="00B0760D" w:rsidRPr="00B0760D" w14:paraId="0246361F" w14:textId="77777777" w:rsidTr="00B0760D">
        <w:trPr>
          <w:trHeight w:val="320"/>
        </w:trPr>
        <w:tc>
          <w:tcPr>
            <w:tcW w:w="2524" w:type="dxa"/>
            <w:tcBorders>
              <w:top w:val="nil"/>
              <w:left w:val="nil"/>
              <w:bottom w:val="nil"/>
              <w:right w:val="nil"/>
            </w:tcBorders>
            <w:shd w:val="clear" w:color="auto" w:fill="auto"/>
            <w:noWrap/>
            <w:vAlign w:val="bottom"/>
            <w:hideMark/>
          </w:tcPr>
          <w:p w14:paraId="0839D60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D584F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359F1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(5.2-7.4)</w:t>
            </w:r>
          </w:p>
        </w:tc>
        <w:tc>
          <w:tcPr>
            <w:tcW w:w="1660" w:type="dxa"/>
            <w:tcBorders>
              <w:top w:val="nil"/>
              <w:left w:val="nil"/>
              <w:bottom w:val="nil"/>
              <w:right w:val="nil"/>
            </w:tcBorders>
            <w:shd w:val="clear" w:color="auto" w:fill="auto"/>
            <w:noWrap/>
            <w:vAlign w:val="bottom"/>
            <w:hideMark/>
          </w:tcPr>
          <w:p w14:paraId="5C99A2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(7-10.1)</w:t>
            </w:r>
          </w:p>
        </w:tc>
        <w:tc>
          <w:tcPr>
            <w:tcW w:w="1800" w:type="dxa"/>
            <w:tcBorders>
              <w:top w:val="nil"/>
              <w:left w:val="nil"/>
              <w:bottom w:val="nil"/>
              <w:right w:val="nil"/>
            </w:tcBorders>
            <w:shd w:val="clear" w:color="auto" w:fill="auto"/>
            <w:noWrap/>
            <w:vAlign w:val="bottom"/>
            <w:hideMark/>
          </w:tcPr>
          <w:p w14:paraId="0CEDF1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(128-180)</w:t>
            </w:r>
          </w:p>
        </w:tc>
        <w:tc>
          <w:tcPr>
            <w:tcW w:w="1800" w:type="dxa"/>
            <w:tcBorders>
              <w:top w:val="nil"/>
              <w:left w:val="nil"/>
              <w:bottom w:val="nil"/>
              <w:right w:val="nil"/>
            </w:tcBorders>
            <w:shd w:val="clear" w:color="auto" w:fill="auto"/>
            <w:noWrap/>
            <w:vAlign w:val="bottom"/>
            <w:hideMark/>
          </w:tcPr>
          <w:p w14:paraId="1F5105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269 (232-330)</w:t>
            </w:r>
          </w:p>
        </w:tc>
      </w:tr>
      <w:tr w:rsidR="00B0760D" w:rsidRPr="00B0760D" w14:paraId="701192AF" w14:textId="77777777" w:rsidTr="00B0760D">
        <w:trPr>
          <w:trHeight w:val="320"/>
        </w:trPr>
        <w:tc>
          <w:tcPr>
            <w:tcW w:w="2524" w:type="dxa"/>
            <w:tcBorders>
              <w:top w:val="nil"/>
              <w:left w:val="nil"/>
              <w:bottom w:val="nil"/>
              <w:right w:val="nil"/>
            </w:tcBorders>
            <w:shd w:val="clear" w:color="auto" w:fill="auto"/>
            <w:noWrap/>
            <w:vAlign w:val="bottom"/>
            <w:hideMark/>
          </w:tcPr>
          <w:p w14:paraId="5A96E52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E100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7E5B2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28.8 (23.4-35.7)</w:t>
            </w:r>
          </w:p>
        </w:tc>
        <w:tc>
          <w:tcPr>
            <w:tcW w:w="1660" w:type="dxa"/>
            <w:tcBorders>
              <w:top w:val="nil"/>
              <w:left w:val="nil"/>
              <w:bottom w:val="nil"/>
              <w:right w:val="nil"/>
            </w:tcBorders>
            <w:shd w:val="clear" w:color="auto" w:fill="auto"/>
            <w:noWrap/>
            <w:vAlign w:val="bottom"/>
            <w:hideMark/>
          </w:tcPr>
          <w:p w14:paraId="420F8D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(22.9-38.5)</w:t>
            </w:r>
          </w:p>
        </w:tc>
        <w:tc>
          <w:tcPr>
            <w:tcW w:w="1800" w:type="dxa"/>
            <w:tcBorders>
              <w:top w:val="nil"/>
              <w:left w:val="nil"/>
              <w:bottom w:val="nil"/>
              <w:right w:val="nil"/>
            </w:tcBorders>
            <w:shd w:val="clear" w:color="auto" w:fill="auto"/>
            <w:noWrap/>
            <w:vAlign w:val="bottom"/>
            <w:hideMark/>
          </w:tcPr>
          <w:p w14:paraId="69C512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703 (572-870)</w:t>
            </w:r>
          </w:p>
        </w:tc>
        <w:tc>
          <w:tcPr>
            <w:tcW w:w="1800" w:type="dxa"/>
            <w:tcBorders>
              <w:top w:val="nil"/>
              <w:left w:val="nil"/>
              <w:bottom w:val="nil"/>
              <w:right w:val="nil"/>
            </w:tcBorders>
            <w:shd w:val="clear" w:color="auto" w:fill="auto"/>
            <w:noWrap/>
            <w:vAlign w:val="bottom"/>
            <w:hideMark/>
          </w:tcPr>
          <w:p w14:paraId="486BF1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974 (751-1268)</w:t>
            </w:r>
          </w:p>
        </w:tc>
      </w:tr>
      <w:tr w:rsidR="00B0760D" w:rsidRPr="00B0760D" w14:paraId="1A0EE09D" w14:textId="77777777" w:rsidTr="00B0760D">
        <w:trPr>
          <w:trHeight w:val="320"/>
        </w:trPr>
        <w:tc>
          <w:tcPr>
            <w:tcW w:w="2524" w:type="dxa"/>
            <w:tcBorders>
              <w:top w:val="nil"/>
              <w:left w:val="nil"/>
              <w:bottom w:val="nil"/>
              <w:right w:val="nil"/>
            </w:tcBorders>
            <w:shd w:val="clear" w:color="auto" w:fill="auto"/>
            <w:noWrap/>
            <w:vAlign w:val="bottom"/>
            <w:hideMark/>
          </w:tcPr>
          <w:p w14:paraId="6D353D4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7BE6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23BB2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(13-19)</w:t>
            </w:r>
          </w:p>
        </w:tc>
        <w:tc>
          <w:tcPr>
            <w:tcW w:w="1660" w:type="dxa"/>
            <w:tcBorders>
              <w:top w:val="nil"/>
              <w:left w:val="nil"/>
              <w:bottom w:val="nil"/>
              <w:right w:val="nil"/>
            </w:tcBorders>
            <w:shd w:val="clear" w:color="auto" w:fill="auto"/>
            <w:noWrap/>
            <w:vAlign w:val="bottom"/>
            <w:hideMark/>
          </w:tcPr>
          <w:p w14:paraId="2743A4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(15.7-22.9)</w:t>
            </w:r>
          </w:p>
        </w:tc>
        <w:tc>
          <w:tcPr>
            <w:tcW w:w="1800" w:type="dxa"/>
            <w:tcBorders>
              <w:top w:val="nil"/>
              <w:left w:val="nil"/>
              <w:bottom w:val="nil"/>
              <w:right w:val="nil"/>
            </w:tcBorders>
            <w:shd w:val="clear" w:color="auto" w:fill="auto"/>
            <w:noWrap/>
            <w:vAlign w:val="bottom"/>
            <w:hideMark/>
          </w:tcPr>
          <w:p w14:paraId="6912ED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375 (317-463)</w:t>
            </w:r>
          </w:p>
        </w:tc>
        <w:tc>
          <w:tcPr>
            <w:tcW w:w="1800" w:type="dxa"/>
            <w:tcBorders>
              <w:top w:val="nil"/>
              <w:left w:val="nil"/>
              <w:bottom w:val="nil"/>
              <w:right w:val="nil"/>
            </w:tcBorders>
            <w:shd w:val="clear" w:color="auto" w:fill="auto"/>
            <w:noWrap/>
            <w:vAlign w:val="bottom"/>
            <w:hideMark/>
          </w:tcPr>
          <w:p w14:paraId="163F6B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597 (514-766)</w:t>
            </w:r>
          </w:p>
        </w:tc>
      </w:tr>
      <w:tr w:rsidR="00B0760D" w:rsidRPr="00B0760D" w14:paraId="41F2A304" w14:textId="77777777" w:rsidTr="00B0760D">
        <w:trPr>
          <w:trHeight w:val="320"/>
        </w:trPr>
        <w:tc>
          <w:tcPr>
            <w:tcW w:w="2524" w:type="dxa"/>
            <w:tcBorders>
              <w:top w:val="nil"/>
              <w:left w:val="nil"/>
              <w:bottom w:val="nil"/>
              <w:right w:val="nil"/>
            </w:tcBorders>
            <w:shd w:val="clear" w:color="auto" w:fill="auto"/>
            <w:noWrap/>
            <w:vAlign w:val="bottom"/>
            <w:hideMark/>
          </w:tcPr>
          <w:p w14:paraId="47CBA4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6BF4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A88C4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(1.7-3.3)</w:t>
            </w:r>
          </w:p>
        </w:tc>
        <w:tc>
          <w:tcPr>
            <w:tcW w:w="1660" w:type="dxa"/>
            <w:tcBorders>
              <w:top w:val="nil"/>
              <w:left w:val="nil"/>
              <w:bottom w:val="nil"/>
              <w:right w:val="nil"/>
            </w:tcBorders>
            <w:shd w:val="clear" w:color="auto" w:fill="auto"/>
            <w:noWrap/>
            <w:vAlign w:val="bottom"/>
            <w:hideMark/>
          </w:tcPr>
          <w:p w14:paraId="7BE3A2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(1.4-3.3)</w:t>
            </w:r>
          </w:p>
        </w:tc>
        <w:tc>
          <w:tcPr>
            <w:tcW w:w="1800" w:type="dxa"/>
            <w:tcBorders>
              <w:top w:val="nil"/>
              <w:left w:val="nil"/>
              <w:bottom w:val="nil"/>
              <w:right w:val="nil"/>
            </w:tcBorders>
            <w:shd w:val="clear" w:color="auto" w:fill="auto"/>
            <w:noWrap/>
            <w:vAlign w:val="bottom"/>
            <w:hideMark/>
          </w:tcPr>
          <w:p w14:paraId="66E65D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(41-80)</w:t>
            </w:r>
          </w:p>
        </w:tc>
        <w:tc>
          <w:tcPr>
            <w:tcW w:w="1800" w:type="dxa"/>
            <w:tcBorders>
              <w:top w:val="nil"/>
              <w:left w:val="nil"/>
              <w:bottom w:val="nil"/>
              <w:right w:val="nil"/>
            </w:tcBorders>
            <w:shd w:val="clear" w:color="auto" w:fill="auto"/>
            <w:noWrap/>
            <w:vAlign w:val="bottom"/>
            <w:hideMark/>
          </w:tcPr>
          <w:p w14:paraId="2EB071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(47-107)</w:t>
            </w:r>
          </w:p>
        </w:tc>
      </w:tr>
      <w:tr w:rsidR="00B0760D" w:rsidRPr="00B0760D" w14:paraId="6E5743C6" w14:textId="77777777" w:rsidTr="00B0760D">
        <w:trPr>
          <w:trHeight w:val="320"/>
        </w:trPr>
        <w:tc>
          <w:tcPr>
            <w:tcW w:w="2524" w:type="dxa"/>
            <w:tcBorders>
              <w:top w:val="nil"/>
              <w:left w:val="nil"/>
              <w:bottom w:val="nil"/>
              <w:right w:val="nil"/>
            </w:tcBorders>
            <w:shd w:val="clear" w:color="auto" w:fill="auto"/>
            <w:noWrap/>
            <w:vAlign w:val="bottom"/>
            <w:hideMark/>
          </w:tcPr>
          <w:p w14:paraId="146497D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22B0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7E2DF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(10.1-14.9)</w:t>
            </w:r>
          </w:p>
        </w:tc>
        <w:tc>
          <w:tcPr>
            <w:tcW w:w="1660" w:type="dxa"/>
            <w:tcBorders>
              <w:top w:val="nil"/>
              <w:left w:val="nil"/>
              <w:bottom w:val="nil"/>
              <w:right w:val="nil"/>
            </w:tcBorders>
            <w:shd w:val="clear" w:color="auto" w:fill="auto"/>
            <w:noWrap/>
            <w:vAlign w:val="bottom"/>
            <w:hideMark/>
          </w:tcPr>
          <w:p w14:paraId="15AB15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(8.2-13)</w:t>
            </w:r>
          </w:p>
        </w:tc>
        <w:tc>
          <w:tcPr>
            <w:tcW w:w="1800" w:type="dxa"/>
            <w:tcBorders>
              <w:top w:val="nil"/>
              <w:left w:val="nil"/>
              <w:bottom w:val="nil"/>
              <w:right w:val="nil"/>
            </w:tcBorders>
            <w:shd w:val="clear" w:color="auto" w:fill="auto"/>
            <w:noWrap/>
            <w:vAlign w:val="bottom"/>
            <w:hideMark/>
          </w:tcPr>
          <w:p w14:paraId="5F5B6E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290 (245-364)</w:t>
            </w:r>
          </w:p>
        </w:tc>
        <w:tc>
          <w:tcPr>
            <w:tcW w:w="1800" w:type="dxa"/>
            <w:tcBorders>
              <w:top w:val="nil"/>
              <w:left w:val="nil"/>
              <w:bottom w:val="nil"/>
              <w:right w:val="nil"/>
            </w:tcBorders>
            <w:shd w:val="clear" w:color="auto" w:fill="auto"/>
            <w:noWrap/>
            <w:vAlign w:val="bottom"/>
            <w:hideMark/>
          </w:tcPr>
          <w:p w14:paraId="5198CF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315 (264-427)</w:t>
            </w:r>
          </w:p>
        </w:tc>
      </w:tr>
      <w:tr w:rsidR="00B0760D" w:rsidRPr="00B0760D" w14:paraId="6E742024" w14:textId="77777777" w:rsidTr="00B0760D">
        <w:trPr>
          <w:trHeight w:val="320"/>
        </w:trPr>
        <w:tc>
          <w:tcPr>
            <w:tcW w:w="2524" w:type="dxa"/>
            <w:tcBorders>
              <w:top w:val="nil"/>
              <w:left w:val="nil"/>
              <w:bottom w:val="nil"/>
              <w:right w:val="nil"/>
            </w:tcBorders>
            <w:shd w:val="clear" w:color="auto" w:fill="auto"/>
            <w:noWrap/>
            <w:vAlign w:val="bottom"/>
            <w:hideMark/>
          </w:tcPr>
          <w:p w14:paraId="24CFF6D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3D96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ABC26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(11.3-16)</w:t>
            </w:r>
          </w:p>
        </w:tc>
        <w:tc>
          <w:tcPr>
            <w:tcW w:w="1660" w:type="dxa"/>
            <w:tcBorders>
              <w:top w:val="nil"/>
              <w:left w:val="nil"/>
              <w:bottom w:val="nil"/>
              <w:right w:val="nil"/>
            </w:tcBorders>
            <w:shd w:val="clear" w:color="auto" w:fill="auto"/>
            <w:noWrap/>
            <w:vAlign w:val="bottom"/>
            <w:hideMark/>
          </w:tcPr>
          <w:p w14:paraId="0F18E3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(2.9-4.3)</w:t>
            </w:r>
          </w:p>
        </w:tc>
        <w:tc>
          <w:tcPr>
            <w:tcW w:w="1800" w:type="dxa"/>
            <w:tcBorders>
              <w:top w:val="nil"/>
              <w:left w:val="nil"/>
              <w:bottom w:val="nil"/>
              <w:right w:val="nil"/>
            </w:tcBorders>
            <w:shd w:val="clear" w:color="auto" w:fill="auto"/>
            <w:noWrap/>
            <w:vAlign w:val="bottom"/>
            <w:hideMark/>
          </w:tcPr>
          <w:p w14:paraId="48EBE3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313 (274-391)</w:t>
            </w:r>
          </w:p>
        </w:tc>
        <w:tc>
          <w:tcPr>
            <w:tcW w:w="1800" w:type="dxa"/>
            <w:tcBorders>
              <w:top w:val="nil"/>
              <w:left w:val="nil"/>
              <w:bottom w:val="nil"/>
              <w:right w:val="nil"/>
            </w:tcBorders>
            <w:shd w:val="clear" w:color="auto" w:fill="auto"/>
            <w:noWrap/>
            <w:vAlign w:val="bottom"/>
            <w:hideMark/>
          </w:tcPr>
          <w:p w14:paraId="1C75CE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(96-144)</w:t>
            </w:r>
          </w:p>
        </w:tc>
      </w:tr>
      <w:tr w:rsidR="00B0760D" w:rsidRPr="00B0760D" w14:paraId="0129B632" w14:textId="77777777" w:rsidTr="00B0760D">
        <w:trPr>
          <w:trHeight w:val="320"/>
        </w:trPr>
        <w:tc>
          <w:tcPr>
            <w:tcW w:w="2524" w:type="dxa"/>
            <w:tcBorders>
              <w:top w:val="nil"/>
              <w:left w:val="nil"/>
              <w:bottom w:val="nil"/>
              <w:right w:val="nil"/>
            </w:tcBorders>
            <w:shd w:val="clear" w:color="auto" w:fill="auto"/>
            <w:noWrap/>
            <w:vAlign w:val="bottom"/>
            <w:hideMark/>
          </w:tcPr>
          <w:p w14:paraId="7801E5F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DFE2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712D4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(2.1-2.4)</w:t>
            </w:r>
          </w:p>
        </w:tc>
        <w:tc>
          <w:tcPr>
            <w:tcW w:w="1660" w:type="dxa"/>
            <w:tcBorders>
              <w:top w:val="nil"/>
              <w:left w:val="nil"/>
              <w:bottom w:val="nil"/>
              <w:right w:val="nil"/>
            </w:tcBorders>
            <w:shd w:val="clear" w:color="auto" w:fill="auto"/>
            <w:noWrap/>
            <w:vAlign w:val="bottom"/>
            <w:hideMark/>
          </w:tcPr>
          <w:p w14:paraId="085DEB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(2.3-2.7)</w:t>
            </w:r>
          </w:p>
        </w:tc>
        <w:tc>
          <w:tcPr>
            <w:tcW w:w="1800" w:type="dxa"/>
            <w:tcBorders>
              <w:top w:val="nil"/>
              <w:left w:val="nil"/>
              <w:bottom w:val="nil"/>
              <w:right w:val="nil"/>
            </w:tcBorders>
            <w:shd w:val="clear" w:color="auto" w:fill="auto"/>
            <w:noWrap/>
            <w:vAlign w:val="bottom"/>
            <w:hideMark/>
          </w:tcPr>
          <w:p w14:paraId="161088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(51-59)</w:t>
            </w:r>
          </w:p>
        </w:tc>
        <w:tc>
          <w:tcPr>
            <w:tcW w:w="1800" w:type="dxa"/>
            <w:tcBorders>
              <w:top w:val="nil"/>
              <w:left w:val="nil"/>
              <w:bottom w:val="nil"/>
              <w:right w:val="nil"/>
            </w:tcBorders>
            <w:shd w:val="clear" w:color="auto" w:fill="auto"/>
            <w:noWrap/>
            <w:vAlign w:val="bottom"/>
            <w:hideMark/>
          </w:tcPr>
          <w:p w14:paraId="13460B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(75-89)</w:t>
            </w:r>
          </w:p>
        </w:tc>
      </w:tr>
      <w:tr w:rsidR="00B0760D" w:rsidRPr="00B0760D" w14:paraId="48B85188" w14:textId="77777777" w:rsidTr="00B0760D">
        <w:trPr>
          <w:trHeight w:val="320"/>
        </w:trPr>
        <w:tc>
          <w:tcPr>
            <w:tcW w:w="2524" w:type="dxa"/>
            <w:tcBorders>
              <w:top w:val="nil"/>
              <w:left w:val="nil"/>
              <w:bottom w:val="nil"/>
              <w:right w:val="nil"/>
            </w:tcBorders>
            <w:shd w:val="clear" w:color="auto" w:fill="auto"/>
            <w:noWrap/>
            <w:vAlign w:val="bottom"/>
            <w:hideMark/>
          </w:tcPr>
          <w:p w14:paraId="383F54E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A84F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3F328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(1-1.1)</w:t>
            </w:r>
          </w:p>
        </w:tc>
        <w:tc>
          <w:tcPr>
            <w:tcW w:w="1660" w:type="dxa"/>
            <w:tcBorders>
              <w:top w:val="nil"/>
              <w:left w:val="nil"/>
              <w:bottom w:val="nil"/>
              <w:right w:val="nil"/>
            </w:tcBorders>
            <w:shd w:val="clear" w:color="auto" w:fill="auto"/>
            <w:noWrap/>
            <w:vAlign w:val="bottom"/>
            <w:hideMark/>
          </w:tcPr>
          <w:p w14:paraId="2263A4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800" w:type="dxa"/>
            <w:tcBorders>
              <w:top w:val="nil"/>
              <w:left w:val="nil"/>
              <w:bottom w:val="nil"/>
              <w:right w:val="nil"/>
            </w:tcBorders>
            <w:shd w:val="clear" w:color="auto" w:fill="auto"/>
            <w:noWrap/>
            <w:vAlign w:val="bottom"/>
            <w:hideMark/>
          </w:tcPr>
          <w:p w14:paraId="639F7C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(24-28)</w:t>
            </w:r>
          </w:p>
        </w:tc>
        <w:tc>
          <w:tcPr>
            <w:tcW w:w="1800" w:type="dxa"/>
            <w:tcBorders>
              <w:top w:val="nil"/>
              <w:left w:val="nil"/>
              <w:bottom w:val="nil"/>
              <w:right w:val="nil"/>
            </w:tcBorders>
            <w:shd w:val="clear" w:color="auto" w:fill="auto"/>
            <w:noWrap/>
            <w:vAlign w:val="bottom"/>
            <w:hideMark/>
          </w:tcPr>
          <w:p w14:paraId="787F5A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(33-40)</w:t>
            </w:r>
          </w:p>
        </w:tc>
      </w:tr>
      <w:tr w:rsidR="00B0760D" w:rsidRPr="00B0760D" w14:paraId="0ADED363" w14:textId="77777777" w:rsidTr="00B0760D">
        <w:trPr>
          <w:trHeight w:val="320"/>
        </w:trPr>
        <w:tc>
          <w:tcPr>
            <w:tcW w:w="2524" w:type="dxa"/>
            <w:tcBorders>
              <w:top w:val="nil"/>
              <w:left w:val="nil"/>
              <w:bottom w:val="nil"/>
              <w:right w:val="nil"/>
            </w:tcBorders>
            <w:shd w:val="clear" w:color="auto" w:fill="auto"/>
            <w:noWrap/>
            <w:vAlign w:val="bottom"/>
            <w:hideMark/>
          </w:tcPr>
          <w:p w14:paraId="621C97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DFE8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1D5DA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(1-1.1)</w:t>
            </w:r>
          </w:p>
        </w:tc>
        <w:tc>
          <w:tcPr>
            <w:tcW w:w="1660" w:type="dxa"/>
            <w:tcBorders>
              <w:top w:val="nil"/>
              <w:left w:val="nil"/>
              <w:bottom w:val="nil"/>
              <w:right w:val="nil"/>
            </w:tcBorders>
            <w:shd w:val="clear" w:color="auto" w:fill="auto"/>
            <w:noWrap/>
            <w:vAlign w:val="bottom"/>
            <w:hideMark/>
          </w:tcPr>
          <w:p w14:paraId="54234E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698E12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(23-28)</w:t>
            </w:r>
          </w:p>
        </w:tc>
        <w:tc>
          <w:tcPr>
            <w:tcW w:w="1800" w:type="dxa"/>
            <w:tcBorders>
              <w:top w:val="nil"/>
              <w:left w:val="nil"/>
              <w:bottom w:val="nil"/>
              <w:right w:val="nil"/>
            </w:tcBorders>
            <w:shd w:val="clear" w:color="auto" w:fill="auto"/>
            <w:noWrap/>
            <w:vAlign w:val="bottom"/>
            <w:hideMark/>
          </w:tcPr>
          <w:p w14:paraId="0A76CE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(35-43)</w:t>
            </w:r>
          </w:p>
        </w:tc>
      </w:tr>
      <w:tr w:rsidR="00B0760D" w:rsidRPr="00B0760D" w14:paraId="2FA13456" w14:textId="77777777" w:rsidTr="00B0760D">
        <w:trPr>
          <w:trHeight w:val="320"/>
        </w:trPr>
        <w:tc>
          <w:tcPr>
            <w:tcW w:w="2524" w:type="dxa"/>
            <w:tcBorders>
              <w:top w:val="nil"/>
              <w:left w:val="nil"/>
              <w:bottom w:val="nil"/>
              <w:right w:val="nil"/>
            </w:tcBorders>
            <w:shd w:val="clear" w:color="auto" w:fill="auto"/>
            <w:noWrap/>
            <w:vAlign w:val="bottom"/>
            <w:hideMark/>
          </w:tcPr>
          <w:p w14:paraId="216040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9655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64987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(0.2-0.2)</w:t>
            </w:r>
          </w:p>
        </w:tc>
        <w:tc>
          <w:tcPr>
            <w:tcW w:w="1660" w:type="dxa"/>
            <w:tcBorders>
              <w:top w:val="nil"/>
              <w:left w:val="nil"/>
              <w:bottom w:val="nil"/>
              <w:right w:val="nil"/>
            </w:tcBorders>
            <w:shd w:val="clear" w:color="auto" w:fill="auto"/>
            <w:noWrap/>
            <w:vAlign w:val="bottom"/>
            <w:hideMark/>
          </w:tcPr>
          <w:p w14:paraId="1DD481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800" w:type="dxa"/>
            <w:tcBorders>
              <w:top w:val="nil"/>
              <w:left w:val="nil"/>
              <w:bottom w:val="nil"/>
              <w:right w:val="nil"/>
            </w:tcBorders>
            <w:shd w:val="clear" w:color="auto" w:fill="auto"/>
            <w:noWrap/>
            <w:vAlign w:val="bottom"/>
            <w:hideMark/>
          </w:tcPr>
          <w:p w14:paraId="7C6D5A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(4-6)</w:t>
            </w:r>
          </w:p>
        </w:tc>
        <w:tc>
          <w:tcPr>
            <w:tcW w:w="1800" w:type="dxa"/>
            <w:tcBorders>
              <w:top w:val="nil"/>
              <w:left w:val="nil"/>
              <w:bottom w:val="nil"/>
              <w:right w:val="nil"/>
            </w:tcBorders>
            <w:shd w:val="clear" w:color="auto" w:fill="auto"/>
            <w:noWrap/>
            <w:vAlign w:val="bottom"/>
            <w:hideMark/>
          </w:tcPr>
          <w:p w14:paraId="0A45B7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(7-9)</w:t>
            </w:r>
          </w:p>
        </w:tc>
      </w:tr>
      <w:tr w:rsidR="00B0760D" w:rsidRPr="00B0760D" w14:paraId="6826F6B8" w14:textId="77777777" w:rsidTr="00B0760D">
        <w:trPr>
          <w:trHeight w:val="320"/>
        </w:trPr>
        <w:tc>
          <w:tcPr>
            <w:tcW w:w="2524" w:type="dxa"/>
            <w:tcBorders>
              <w:top w:val="nil"/>
              <w:left w:val="nil"/>
              <w:bottom w:val="nil"/>
              <w:right w:val="nil"/>
            </w:tcBorders>
            <w:shd w:val="clear" w:color="auto" w:fill="auto"/>
            <w:noWrap/>
            <w:vAlign w:val="bottom"/>
            <w:hideMark/>
          </w:tcPr>
          <w:p w14:paraId="566193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New Zealand</w:t>
            </w:r>
          </w:p>
        </w:tc>
        <w:tc>
          <w:tcPr>
            <w:tcW w:w="2180" w:type="dxa"/>
            <w:tcBorders>
              <w:top w:val="nil"/>
              <w:left w:val="nil"/>
              <w:bottom w:val="nil"/>
              <w:right w:val="nil"/>
            </w:tcBorders>
            <w:shd w:val="clear" w:color="auto" w:fill="auto"/>
            <w:noWrap/>
            <w:vAlign w:val="bottom"/>
            <w:hideMark/>
          </w:tcPr>
          <w:p w14:paraId="7859AC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33101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69.8 (64.1-75.6)</w:t>
            </w:r>
          </w:p>
        </w:tc>
        <w:tc>
          <w:tcPr>
            <w:tcW w:w="1660" w:type="dxa"/>
            <w:tcBorders>
              <w:top w:val="nil"/>
              <w:left w:val="nil"/>
              <w:bottom w:val="nil"/>
              <w:right w:val="nil"/>
            </w:tcBorders>
            <w:shd w:val="clear" w:color="auto" w:fill="auto"/>
            <w:noWrap/>
            <w:vAlign w:val="bottom"/>
            <w:hideMark/>
          </w:tcPr>
          <w:p w14:paraId="2A16D3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68.6 (63.5-73.7)</w:t>
            </w:r>
          </w:p>
        </w:tc>
        <w:tc>
          <w:tcPr>
            <w:tcW w:w="1800" w:type="dxa"/>
            <w:tcBorders>
              <w:top w:val="nil"/>
              <w:left w:val="nil"/>
              <w:bottom w:val="nil"/>
              <w:right w:val="nil"/>
            </w:tcBorders>
            <w:shd w:val="clear" w:color="auto" w:fill="auto"/>
            <w:noWrap/>
            <w:vAlign w:val="bottom"/>
            <w:hideMark/>
          </w:tcPr>
          <w:p w14:paraId="48BCA0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1296 (1186-1412)</w:t>
            </w:r>
          </w:p>
        </w:tc>
        <w:tc>
          <w:tcPr>
            <w:tcW w:w="1800" w:type="dxa"/>
            <w:tcBorders>
              <w:top w:val="nil"/>
              <w:left w:val="nil"/>
              <w:bottom w:val="nil"/>
              <w:right w:val="nil"/>
            </w:tcBorders>
            <w:shd w:val="clear" w:color="auto" w:fill="auto"/>
            <w:noWrap/>
            <w:vAlign w:val="bottom"/>
            <w:hideMark/>
          </w:tcPr>
          <w:p w14:paraId="076927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2012 (1854-2175)</w:t>
            </w:r>
          </w:p>
        </w:tc>
      </w:tr>
      <w:tr w:rsidR="00B0760D" w:rsidRPr="00B0760D" w14:paraId="0B344081" w14:textId="77777777" w:rsidTr="00B0760D">
        <w:trPr>
          <w:trHeight w:val="320"/>
        </w:trPr>
        <w:tc>
          <w:tcPr>
            <w:tcW w:w="2524" w:type="dxa"/>
            <w:tcBorders>
              <w:top w:val="nil"/>
              <w:left w:val="nil"/>
              <w:bottom w:val="nil"/>
              <w:right w:val="nil"/>
            </w:tcBorders>
            <w:shd w:val="clear" w:color="auto" w:fill="auto"/>
            <w:noWrap/>
            <w:vAlign w:val="bottom"/>
            <w:hideMark/>
          </w:tcPr>
          <w:p w14:paraId="39D3E8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85BA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23EAF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(4.1-26.6)</w:t>
            </w:r>
          </w:p>
        </w:tc>
        <w:tc>
          <w:tcPr>
            <w:tcW w:w="1660" w:type="dxa"/>
            <w:tcBorders>
              <w:top w:val="nil"/>
              <w:left w:val="nil"/>
              <w:bottom w:val="nil"/>
              <w:right w:val="nil"/>
            </w:tcBorders>
            <w:shd w:val="clear" w:color="auto" w:fill="auto"/>
            <w:noWrap/>
            <w:vAlign w:val="bottom"/>
            <w:hideMark/>
          </w:tcPr>
          <w:p w14:paraId="49F1F9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(3.8-25.1)</w:t>
            </w:r>
          </w:p>
        </w:tc>
        <w:tc>
          <w:tcPr>
            <w:tcW w:w="1800" w:type="dxa"/>
            <w:tcBorders>
              <w:top w:val="nil"/>
              <w:left w:val="nil"/>
              <w:bottom w:val="nil"/>
              <w:right w:val="nil"/>
            </w:tcBorders>
            <w:shd w:val="clear" w:color="auto" w:fill="auto"/>
            <w:noWrap/>
            <w:vAlign w:val="bottom"/>
            <w:hideMark/>
          </w:tcPr>
          <w:p w14:paraId="62F656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(75-487)</w:t>
            </w:r>
          </w:p>
        </w:tc>
        <w:tc>
          <w:tcPr>
            <w:tcW w:w="1800" w:type="dxa"/>
            <w:tcBorders>
              <w:top w:val="nil"/>
              <w:left w:val="nil"/>
              <w:bottom w:val="nil"/>
              <w:right w:val="nil"/>
            </w:tcBorders>
            <w:shd w:val="clear" w:color="auto" w:fill="auto"/>
            <w:noWrap/>
            <w:vAlign w:val="bottom"/>
            <w:hideMark/>
          </w:tcPr>
          <w:p w14:paraId="1F689B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412 (111-738)</w:t>
            </w:r>
          </w:p>
        </w:tc>
      </w:tr>
      <w:tr w:rsidR="00B0760D" w:rsidRPr="00B0760D" w14:paraId="0EE3684D" w14:textId="77777777" w:rsidTr="00B0760D">
        <w:trPr>
          <w:trHeight w:val="320"/>
        </w:trPr>
        <w:tc>
          <w:tcPr>
            <w:tcW w:w="2524" w:type="dxa"/>
            <w:tcBorders>
              <w:top w:val="nil"/>
              <w:left w:val="nil"/>
              <w:bottom w:val="nil"/>
              <w:right w:val="nil"/>
            </w:tcBorders>
            <w:shd w:val="clear" w:color="auto" w:fill="auto"/>
            <w:noWrap/>
            <w:vAlign w:val="bottom"/>
            <w:hideMark/>
          </w:tcPr>
          <w:p w14:paraId="6E9B4C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CB5C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2A580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(3.3-6.6)</w:t>
            </w:r>
          </w:p>
        </w:tc>
        <w:tc>
          <w:tcPr>
            <w:tcW w:w="1660" w:type="dxa"/>
            <w:tcBorders>
              <w:top w:val="nil"/>
              <w:left w:val="nil"/>
              <w:bottom w:val="nil"/>
              <w:right w:val="nil"/>
            </w:tcBorders>
            <w:shd w:val="clear" w:color="auto" w:fill="auto"/>
            <w:noWrap/>
            <w:vAlign w:val="bottom"/>
            <w:hideMark/>
          </w:tcPr>
          <w:p w14:paraId="323E17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(6.5-12.8)</w:t>
            </w:r>
          </w:p>
        </w:tc>
        <w:tc>
          <w:tcPr>
            <w:tcW w:w="1800" w:type="dxa"/>
            <w:tcBorders>
              <w:top w:val="nil"/>
              <w:left w:val="nil"/>
              <w:bottom w:val="nil"/>
              <w:right w:val="nil"/>
            </w:tcBorders>
            <w:shd w:val="clear" w:color="auto" w:fill="auto"/>
            <w:noWrap/>
            <w:vAlign w:val="bottom"/>
            <w:hideMark/>
          </w:tcPr>
          <w:p w14:paraId="13285F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(60-124)</w:t>
            </w:r>
          </w:p>
        </w:tc>
        <w:tc>
          <w:tcPr>
            <w:tcW w:w="1800" w:type="dxa"/>
            <w:tcBorders>
              <w:top w:val="nil"/>
              <w:left w:val="nil"/>
              <w:bottom w:val="nil"/>
              <w:right w:val="nil"/>
            </w:tcBorders>
            <w:shd w:val="clear" w:color="auto" w:fill="auto"/>
            <w:noWrap/>
            <w:vAlign w:val="bottom"/>
            <w:hideMark/>
          </w:tcPr>
          <w:p w14:paraId="0ED7FB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266 (191-375)</w:t>
            </w:r>
          </w:p>
        </w:tc>
      </w:tr>
      <w:tr w:rsidR="00B0760D" w:rsidRPr="00B0760D" w14:paraId="7E8E000F" w14:textId="77777777" w:rsidTr="00B0760D">
        <w:trPr>
          <w:trHeight w:val="320"/>
        </w:trPr>
        <w:tc>
          <w:tcPr>
            <w:tcW w:w="2524" w:type="dxa"/>
            <w:tcBorders>
              <w:top w:val="nil"/>
              <w:left w:val="nil"/>
              <w:bottom w:val="nil"/>
              <w:right w:val="nil"/>
            </w:tcBorders>
            <w:shd w:val="clear" w:color="auto" w:fill="auto"/>
            <w:noWrap/>
            <w:vAlign w:val="bottom"/>
            <w:hideMark/>
          </w:tcPr>
          <w:p w14:paraId="452505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4BFE9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67251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(0.4-0.8)</w:t>
            </w:r>
          </w:p>
        </w:tc>
        <w:tc>
          <w:tcPr>
            <w:tcW w:w="1660" w:type="dxa"/>
            <w:tcBorders>
              <w:top w:val="nil"/>
              <w:left w:val="nil"/>
              <w:bottom w:val="nil"/>
              <w:right w:val="nil"/>
            </w:tcBorders>
            <w:shd w:val="clear" w:color="auto" w:fill="auto"/>
            <w:noWrap/>
            <w:vAlign w:val="bottom"/>
            <w:hideMark/>
          </w:tcPr>
          <w:p w14:paraId="7AA4DE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(1.3-2.8)</w:t>
            </w:r>
          </w:p>
        </w:tc>
        <w:tc>
          <w:tcPr>
            <w:tcW w:w="1800" w:type="dxa"/>
            <w:tcBorders>
              <w:top w:val="nil"/>
              <w:left w:val="nil"/>
              <w:bottom w:val="nil"/>
              <w:right w:val="nil"/>
            </w:tcBorders>
            <w:shd w:val="clear" w:color="auto" w:fill="auto"/>
            <w:noWrap/>
            <w:vAlign w:val="bottom"/>
            <w:hideMark/>
          </w:tcPr>
          <w:p w14:paraId="21FE2F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(7-15)</w:t>
            </w:r>
          </w:p>
        </w:tc>
        <w:tc>
          <w:tcPr>
            <w:tcW w:w="1800" w:type="dxa"/>
            <w:tcBorders>
              <w:top w:val="nil"/>
              <w:left w:val="nil"/>
              <w:bottom w:val="nil"/>
              <w:right w:val="nil"/>
            </w:tcBorders>
            <w:shd w:val="clear" w:color="auto" w:fill="auto"/>
            <w:noWrap/>
            <w:vAlign w:val="bottom"/>
            <w:hideMark/>
          </w:tcPr>
          <w:p w14:paraId="2F6631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(38-82)</w:t>
            </w:r>
          </w:p>
        </w:tc>
      </w:tr>
      <w:tr w:rsidR="00B0760D" w:rsidRPr="00B0760D" w14:paraId="4C37BACD" w14:textId="77777777" w:rsidTr="00B0760D">
        <w:trPr>
          <w:trHeight w:val="320"/>
        </w:trPr>
        <w:tc>
          <w:tcPr>
            <w:tcW w:w="2524" w:type="dxa"/>
            <w:tcBorders>
              <w:top w:val="nil"/>
              <w:left w:val="nil"/>
              <w:bottom w:val="nil"/>
              <w:right w:val="nil"/>
            </w:tcBorders>
            <w:shd w:val="clear" w:color="auto" w:fill="auto"/>
            <w:noWrap/>
            <w:vAlign w:val="bottom"/>
            <w:hideMark/>
          </w:tcPr>
          <w:p w14:paraId="28A543B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22F46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30807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(2.9-6)</w:t>
            </w:r>
          </w:p>
        </w:tc>
        <w:tc>
          <w:tcPr>
            <w:tcW w:w="1660" w:type="dxa"/>
            <w:tcBorders>
              <w:top w:val="nil"/>
              <w:left w:val="nil"/>
              <w:bottom w:val="nil"/>
              <w:right w:val="nil"/>
            </w:tcBorders>
            <w:shd w:val="clear" w:color="auto" w:fill="auto"/>
            <w:noWrap/>
            <w:vAlign w:val="bottom"/>
            <w:hideMark/>
          </w:tcPr>
          <w:p w14:paraId="262646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(5.3-10.5)</w:t>
            </w:r>
          </w:p>
        </w:tc>
        <w:tc>
          <w:tcPr>
            <w:tcW w:w="1800" w:type="dxa"/>
            <w:tcBorders>
              <w:top w:val="nil"/>
              <w:left w:val="nil"/>
              <w:bottom w:val="nil"/>
              <w:right w:val="nil"/>
            </w:tcBorders>
            <w:shd w:val="clear" w:color="auto" w:fill="auto"/>
            <w:noWrap/>
            <w:vAlign w:val="bottom"/>
            <w:hideMark/>
          </w:tcPr>
          <w:p w14:paraId="257335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(54-112)</w:t>
            </w:r>
          </w:p>
        </w:tc>
        <w:tc>
          <w:tcPr>
            <w:tcW w:w="1800" w:type="dxa"/>
            <w:tcBorders>
              <w:top w:val="nil"/>
              <w:left w:val="nil"/>
              <w:bottom w:val="nil"/>
              <w:right w:val="nil"/>
            </w:tcBorders>
            <w:shd w:val="clear" w:color="auto" w:fill="auto"/>
            <w:noWrap/>
            <w:vAlign w:val="bottom"/>
            <w:hideMark/>
          </w:tcPr>
          <w:p w14:paraId="4FCB7A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 (155-308)</w:t>
            </w:r>
          </w:p>
        </w:tc>
      </w:tr>
      <w:tr w:rsidR="00B0760D" w:rsidRPr="00B0760D" w14:paraId="35B07DD1" w14:textId="77777777" w:rsidTr="00B0760D">
        <w:trPr>
          <w:trHeight w:val="320"/>
        </w:trPr>
        <w:tc>
          <w:tcPr>
            <w:tcW w:w="2524" w:type="dxa"/>
            <w:tcBorders>
              <w:top w:val="nil"/>
              <w:left w:val="nil"/>
              <w:bottom w:val="nil"/>
              <w:right w:val="nil"/>
            </w:tcBorders>
            <w:shd w:val="clear" w:color="auto" w:fill="auto"/>
            <w:noWrap/>
            <w:vAlign w:val="bottom"/>
            <w:hideMark/>
          </w:tcPr>
          <w:p w14:paraId="110629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63DA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5C098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36.9 (29.2-45.6)</w:t>
            </w:r>
          </w:p>
        </w:tc>
        <w:tc>
          <w:tcPr>
            <w:tcW w:w="1660" w:type="dxa"/>
            <w:tcBorders>
              <w:top w:val="nil"/>
              <w:left w:val="nil"/>
              <w:bottom w:val="nil"/>
              <w:right w:val="nil"/>
            </w:tcBorders>
            <w:shd w:val="clear" w:color="auto" w:fill="auto"/>
            <w:noWrap/>
            <w:vAlign w:val="bottom"/>
            <w:hideMark/>
          </w:tcPr>
          <w:p w14:paraId="78AE7E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38.1 (30.8-46.8)</w:t>
            </w:r>
          </w:p>
        </w:tc>
        <w:tc>
          <w:tcPr>
            <w:tcW w:w="1800" w:type="dxa"/>
            <w:tcBorders>
              <w:top w:val="nil"/>
              <w:left w:val="nil"/>
              <w:bottom w:val="nil"/>
              <w:right w:val="nil"/>
            </w:tcBorders>
            <w:shd w:val="clear" w:color="auto" w:fill="auto"/>
            <w:noWrap/>
            <w:vAlign w:val="bottom"/>
            <w:hideMark/>
          </w:tcPr>
          <w:p w14:paraId="5929FB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687 (544-843)</w:t>
            </w:r>
          </w:p>
        </w:tc>
        <w:tc>
          <w:tcPr>
            <w:tcW w:w="1800" w:type="dxa"/>
            <w:tcBorders>
              <w:top w:val="nil"/>
              <w:left w:val="nil"/>
              <w:bottom w:val="nil"/>
              <w:right w:val="nil"/>
            </w:tcBorders>
            <w:shd w:val="clear" w:color="auto" w:fill="auto"/>
            <w:noWrap/>
            <w:vAlign w:val="bottom"/>
            <w:hideMark/>
          </w:tcPr>
          <w:p w14:paraId="3AA70D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1111 (901-1359)</w:t>
            </w:r>
          </w:p>
        </w:tc>
      </w:tr>
      <w:tr w:rsidR="00B0760D" w:rsidRPr="00B0760D" w14:paraId="1DCD29BC" w14:textId="77777777" w:rsidTr="00B0760D">
        <w:trPr>
          <w:trHeight w:val="320"/>
        </w:trPr>
        <w:tc>
          <w:tcPr>
            <w:tcW w:w="2524" w:type="dxa"/>
            <w:tcBorders>
              <w:top w:val="nil"/>
              <w:left w:val="nil"/>
              <w:bottom w:val="nil"/>
              <w:right w:val="nil"/>
            </w:tcBorders>
            <w:shd w:val="clear" w:color="auto" w:fill="auto"/>
            <w:noWrap/>
            <w:vAlign w:val="bottom"/>
            <w:hideMark/>
          </w:tcPr>
          <w:p w14:paraId="4ED77CF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E0DE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CB185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(22.9-32.1)</w:t>
            </w:r>
          </w:p>
        </w:tc>
        <w:tc>
          <w:tcPr>
            <w:tcW w:w="1660" w:type="dxa"/>
            <w:tcBorders>
              <w:top w:val="nil"/>
              <w:left w:val="nil"/>
              <w:bottom w:val="nil"/>
              <w:right w:val="nil"/>
            </w:tcBorders>
            <w:shd w:val="clear" w:color="auto" w:fill="auto"/>
            <w:noWrap/>
            <w:vAlign w:val="bottom"/>
            <w:hideMark/>
          </w:tcPr>
          <w:p w14:paraId="015CA2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 (17-24.9)</w:t>
            </w:r>
          </w:p>
        </w:tc>
        <w:tc>
          <w:tcPr>
            <w:tcW w:w="1800" w:type="dxa"/>
            <w:tcBorders>
              <w:top w:val="nil"/>
              <w:left w:val="nil"/>
              <w:bottom w:val="nil"/>
              <w:right w:val="nil"/>
            </w:tcBorders>
            <w:shd w:val="clear" w:color="auto" w:fill="auto"/>
            <w:noWrap/>
            <w:vAlign w:val="bottom"/>
            <w:hideMark/>
          </w:tcPr>
          <w:p w14:paraId="59E417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505 (424-599)</w:t>
            </w:r>
          </w:p>
        </w:tc>
        <w:tc>
          <w:tcPr>
            <w:tcW w:w="1800" w:type="dxa"/>
            <w:tcBorders>
              <w:top w:val="nil"/>
              <w:left w:val="nil"/>
              <w:bottom w:val="nil"/>
              <w:right w:val="nil"/>
            </w:tcBorders>
            <w:shd w:val="clear" w:color="auto" w:fill="auto"/>
            <w:noWrap/>
            <w:vAlign w:val="bottom"/>
            <w:hideMark/>
          </w:tcPr>
          <w:p w14:paraId="1E6182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602 (496-733)</w:t>
            </w:r>
          </w:p>
        </w:tc>
      </w:tr>
      <w:tr w:rsidR="00B0760D" w:rsidRPr="00B0760D" w14:paraId="13B64C35" w14:textId="77777777" w:rsidTr="00B0760D">
        <w:trPr>
          <w:trHeight w:val="320"/>
        </w:trPr>
        <w:tc>
          <w:tcPr>
            <w:tcW w:w="2524" w:type="dxa"/>
            <w:tcBorders>
              <w:top w:val="nil"/>
              <w:left w:val="nil"/>
              <w:bottom w:val="nil"/>
              <w:right w:val="nil"/>
            </w:tcBorders>
            <w:shd w:val="clear" w:color="auto" w:fill="auto"/>
            <w:noWrap/>
            <w:vAlign w:val="bottom"/>
            <w:hideMark/>
          </w:tcPr>
          <w:p w14:paraId="62C6DC2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F889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6B648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(5.7-9.4)</w:t>
            </w:r>
          </w:p>
        </w:tc>
        <w:tc>
          <w:tcPr>
            <w:tcW w:w="1660" w:type="dxa"/>
            <w:tcBorders>
              <w:top w:val="nil"/>
              <w:left w:val="nil"/>
              <w:bottom w:val="nil"/>
              <w:right w:val="nil"/>
            </w:tcBorders>
            <w:shd w:val="clear" w:color="auto" w:fill="auto"/>
            <w:noWrap/>
            <w:vAlign w:val="bottom"/>
            <w:hideMark/>
          </w:tcPr>
          <w:p w14:paraId="09FD82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(5.4-8.9)</w:t>
            </w:r>
          </w:p>
        </w:tc>
        <w:tc>
          <w:tcPr>
            <w:tcW w:w="1800" w:type="dxa"/>
            <w:tcBorders>
              <w:top w:val="nil"/>
              <w:left w:val="nil"/>
              <w:bottom w:val="nil"/>
              <w:right w:val="nil"/>
            </w:tcBorders>
            <w:shd w:val="clear" w:color="auto" w:fill="auto"/>
            <w:noWrap/>
            <w:vAlign w:val="bottom"/>
            <w:hideMark/>
          </w:tcPr>
          <w:p w14:paraId="5D8D30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 (104-174)</w:t>
            </w:r>
          </w:p>
        </w:tc>
        <w:tc>
          <w:tcPr>
            <w:tcW w:w="1800" w:type="dxa"/>
            <w:tcBorders>
              <w:top w:val="nil"/>
              <w:left w:val="nil"/>
              <w:bottom w:val="nil"/>
              <w:right w:val="nil"/>
            </w:tcBorders>
            <w:shd w:val="clear" w:color="auto" w:fill="auto"/>
            <w:noWrap/>
            <w:vAlign w:val="bottom"/>
            <w:hideMark/>
          </w:tcPr>
          <w:p w14:paraId="0C898B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(159-262)</w:t>
            </w:r>
          </w:p>
        </w:tc>
      </w:tr>
      <w:tr w:rsidR="00B0760D" w:rsidRPr="00B0760D" w14:paraId="1A7A7E69" w14:textId="77777777" w:rsidTr="00B0760D">
        <w:trPr>
          <w:trHeight w:val="320"/>
        </w:trPr>
        <w:tc>
          <w:tcPr>
            <w:tcW w:w="2524" w:type="dxa"/>
            <w:tcBorders>
              <w:top w:val="nil"/>
              <w:left w:val="nil"/>
              <w:bottom w:val="nil"/>
              <w:right w:val="nil"/>
            </w:tcBorders>
            <w:shd w:val="clear" w:color="auto" w:fill="auto"/>
            <w:noWrap/>
            <w:vAlign w:val="bottom"/>
            <w:hideMark/>
          </w:tcPr>
          <w:p w14:paraId="539659E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03EC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38769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(3-6.2)</w:t>
            </w:r>
          </w:p>
        </w:tc>
        <w:tc>
          <w:tcPr>
            <w:tcW w:w="1660" w:type="dxa"/>
            <w:tcBorders>
              <w:top w:val="nil"/>
              <w:left w:val="nil"/>
              <w:bottom w:val="nil"/>
              <w:right w:val="nil"/>
            </w:tcBorders>
            <w:shd w:val="clear" w:color="auto" w:fill="auto"/>
            <w:noWrap/>
            <w:vAlign w:val="bottom"/>
            <w:hideMark/>
          </w:tcPr>
          <w:p w14:paraId="4CF8DB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(4.3-7.9)</w:t>
            </w:r>
          </w:p>
        </w:tc>
        <w:tc>
          <w:tcPr>
            <w:tcW w:w="1800" w:type="dxa"/>
            <w:tcBorders>
              <w:top w:val="nil"/>
              <w:left w:val="nil"/>
              <w:bottom w:val="nil"/>
              <w:right w:val="nil"/>
            </w:tcBorders>
            <w:shd w:val="clear" w:color="auto" w:fill="auto"/>
            <w:noWrap/>
            <w:vAlign w:val="bottom"/>
            <w:hideMark/>
          </w:tcPr>
          <w:p w14:paraId="020510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(54-114)</w:t>
            </w:r>
          </w:p>
        </w:tc>
        <w:tc>
          <w:tcPr>
            <w:tcW w:w="1800" w:type="dxa"/>
            <w:tcBorders>
              <w:top w:val="nil"/>
              <w:left w:val="nil"/>
              <w:bottom w:val="nil"/>
              <w:right w:val="nil"/>
            </w:tcBorders>
            <w:shd w:val="clear" w:color="auto" w:fill="auto"/>
            <w:noWrap/>
            <w:vAlign w:val="bottom"/>
            <w:hideMark/>
          </w:tcPr>
          <w:p w14:paraId="175106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(126-228)</w:t>
            </w:r>
          </w:p>
        </w:tc>
      </w:tr>
      <w:tr w:rsidR="00B0760D" w:rsidRPr="00B0760D" w14:paraId="34E187ED" w14:textId="77777777" w:rsidTr="00B0760D">
        <w:trPr>
          <w:trHeight w:val="320"/>
        </w:trPr>
        <w:tc>
          <w:tcPr>
            <w:tcW w:w="2524" w:type="dxa"/>
            <w:tcBorders>
              <w:top w:val="nil"/>
              <w:left w:val="nil"/>
              <w:bottom w:val="nil"/>
              <w:right w:val="nil"/>
            </w:tcBorders>
            <w:shd w:val="clear" w:color="auto" w:fill="auto"/>
            <w:noWrap/>
            <w:vAlign w:val="bottom"/>
            <w:hideMark/>
          </w:tcPr>
          <w:p w14:paraId="68503EE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8A56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B2154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(5.6-12.6)</w:t>
            </w:r>
          </w:p>
        </w:tc>
        <w:tc>
          <w:tcPr>
            <w:tcW w:w="1660" w:type="dxa"/>
            <w:tcBorders>
              <w:top w:val="nil"/>
              <w:left w:val="nil"/>
              <w:bottom w:val="nil"/>
              <w:right w:val="nil"/>
            </w:tcBorders>
            <w:shd w:val="clear" w:color="auto" w:fill="auto"/>
            <w:noWrap/>
            <w:vAlign w:val="bottom"/>
            <w:hideMark/>
          </w:tcPr>
          <w:p w14:paraId="48A658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(5.4-11.8)</w:t>
            </w:r>
          </w:p>
        </w:tc>
        <w:tc>
          <w:tcPr>
            <w:tcW w:w="1800" w:type="dxa"/>
            <w:tcBorders>
              <w:top w:val="nil"/>
              <w:left w:val="nil"/>
              <w:bottom w:val="nil"/>
              <w:right w:val="nil"/>
            </w:tcBorders>
            <w:shd w:val="clear" w:color="auto" w:fill="auto"/>
            <w:noWrap/>
            <w:vAlign w:val="bottom"/>
            <w:hideMark/>
          </w:tcPr>
          <w:p w14:paraId="30AB60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(104-235)</w:t>
            </w:r>
          </w:p>
        </w:tc>
        <w:tc>
          <w:tcPr>
            <w:tcW w:w="1800" w:type="dxa"/>
            <w:tcBorders>
              <w:top w:val="nil"/>
              <w:left w:val="nil"/>
              <w:bottom w:val="nil"/>
              <w:right w:val="nil"/>
            </w:tcBorders>
            <w:shd w:val="clear" w:color="auto" w:fill="auto"/>
            <w:noWrap/>
            <w:vAlign w:val="bottom"/>
            <w:hideMark/>
          </w:tcPr>
          <w:p w14:paraId="3998C5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232 (158-347)</w:t>
            </w:r>
          </w:p>
        </w:tc>
      </w:tr>
      <w:tr w:rsidR="00B0760D" w:rsidRPr="00B0760D" w14:paraId="21880384" w14:textId="77777777" w:rsidTr="00B0760D">
        <w:trPr>
          <w:trHeight w:val="320"/>
        </w:trPr>
        <w:tc>
          <w:tcPr>
            <w:tcW w:w="2524" w:type="dxa"/>
            <w:tcBorders>
              <w:top w:val="nil"/>
              <w:left w:val="nil"/>
              <w:bottom w:val="nil"/>
              <w:right w:val="nil"/>
            </w:tcBorders>
            <w:shd w:val="clear" w:color="auto" w:fill="auto"/>
            <w:noWrap/>
            <w:vAlign w:val="bottom"/>
            <w:hideMark/>
          </w:tcPr>
          <w:p w14:paraId="4B2866E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00F4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7AAF6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(1.3-2)</w:t>
            </w:r>
          </w:p>
        </w:tc>
        <w:tc>
          <w:tcPr>
            <w:tcW w:w="1660" w:type="dxa"/>
            <w:tcBorders>
              <w:top w:val="nil"/>
              <w:left w:val="nil"/>
              <w:bottom w:val="nil"/>
              <w:right w:val="nil"/>
            </w:tcBorders>
            <w:shd w:val="clear" w:color="auto" w:fill="auto"/>
            <w:noWrap/>
            <w:vAlign w:val="bottom"/>
            <w:hideMark/>
          </w:tcPr>
          <w:p w14:paraId="44B652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(1.5-2.2)</w:t>
            </w:r>
          </w:p>
        </w:tc>
        <w:tc>
          <w:tcPr>
            <w:tcW w:w="1800" w:type="dxa"/>
            <w:tcBorders>
              <w:top w:val="nil"/>
              <w:left w:val="nil"/>
              <w:bottom w:val="nil"/>
              <w:right w:val="nil"/>
            </w:tcBorders>
            <w:shd w:val="clear" w:color="auto" w:fill="auto"/>
            <w:noWrap/>
            <w:vAlign w:val="bottom"/>
            <w:hideMark/>
          </w:tcPr>
          <w:p w14:paraId="2193D3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(25-37)</w:t>
            </w:r>
          </w:p>
        </w:tc>
        <w:tc>
          <w:tcPr>
            <w:tcW w:w="1800" w:type="dxa"/>
            <w:tcBorders>
              <w:top w:val="nil"/>
              <w:left w:val="nil"/>
              <w:bottom w:val="nil"/>
              <w:right w:val="nil"/>
            </w:tcBorders>
            <w:shd w:val="clear" w:color="auto" w:fill="auto"/>
            <w:noWrap/>
            <w:vAlign w:val="bottom"/>
            <w:hideMark/>
          </w:tcPr>
          <w:p w14:paraId="3F2C4C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(43-64)</w:t>
            </w:r>
          </w:p>
        </w:tc>
      </w:tr>
      <w:tr w:rsidR="00B0760D" w:rsidRPr="00B0760D" w14:paraId="380D4911" w14:textId="77777777" w:rsidTr="00B0760D">
        <w:trPr>
          <w:trHeight w:val="320"/>
        </w:trPr>
        <w:tc>
          <w:tcPr>
            <w:tcW w:w="2524" w:type="dxa"/>
            <w:tcBorders>
              <w:top w:val="nil"/>
              <w:left w:val="nil"/>
              <w:bottom w:val="nil"/>
              <w:right w:val="nil"/>
            </w:tcBorders>
            <w:shd w:val="clear" w:color="auto" w:fill="auto"/>
            <w:noWrap/>
            <w:vAlign w:val="bottom"/>
            <w:hideMark/>
          </w:tcPr>
          <w:p w14:paraId="79FB9C2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A306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D4981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47E7C2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210E7A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(20-24)</w:t>
            </w:r>
          </w:p>
        </w:tc>
        <w:tc>
          <w:tcPr>
            <w:tcW w:w="1800" w:type="dxa"/>
            <w:tcBorders>
              <w:top w:val="nil"/>
              <w:left w:val="nil"/>
              <w:bottom w:val="nil"/>
              <w:right w:val="nil"/>
            </w:tcBorders>
            <w:shd w:val="clear" w:color="auto" w:fill="auto"/>
            <w:noWrap/>
            <w:vAlign w:val="bottom"/>
            <w:hideMark/>
          </w:tcPr>
          <w:p w14:paraId="437D46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(32-38)</w:t>
            </w:r>
          </w:p>
        </w:tc>
      </w:tr>
      <w:tr w:rsidR="00B0760D" w:rsidRPr="00B0760D" w14:paraId="0247C8A0" w14:textId="77777777" w:rsidTr="00B0760D">
        <w:trPr>
          <w:trHeight w:val="320"/>
        </w:trPr>
        <w:tc>
          <w:tcPr>
            <w:tcW w:w="2524" w:type="dxa"/>
            <w:tcBorders>
              <w:top w:val="nil"/>
              <w:left w:val="nil"/>
              <w:bottom w:val="nil"/>
              <w:right w:val="nil"/>
            </w:tcBorders>
            <w:shd w:val="clear" w:color="auto" w:fill="auto"/>
            <w:noWrap/>
            <w:vAlign w:val="bottom"/>
            <w:hideMark/>
          </w:tcPr>
          <w:p w14:paraId="70B8F2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395D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DBDFA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(0.8-1.1)</w:t>
            </w:r>
          </w:p>
        </w:tc>
        <w:tc>
          <w:tcPr>
            <w:tcW w:w="1660" w:type="dxa"/>
            <w:tcBorders>
              <w:top w:val="nil"/>
              <w:left w:val="nil"/>
              <w:bottom w:val="nil"/>
              <w:right w:val="nil"/>
            </w:tcBorders>
            <w:shd w:val="clear" w:color="auto" w:fill="auto"/>
            <w:noWrap/>
            <w:vAlign w:val="bottom"/>
            <w:hideMark/>
          </w:tcPr>
          <w:p w14:paraId="2C36D6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800" w:type="dxa"/>
            <w:tcBorders>
              <w:top w:val="nil"/>
              <w:left w:val="nil"/>
              <w:bottom w:val="nil"/>
              <w:right w:val="nil"/>
            </w:tcBorders>
            <w:shd w:val="clear" w:color="auto" w:fill="auto"/>
            <w:noWrap/>
            <w:vAlign w:val="bottom"/>
            <w:hideMark/>
          </w:tcPr>
          <w:p w14:paraId="4ED493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(15-21)</w:t>
            </w:r>
          </w:p>
        </w:tc>
        <w:tc>
          <w:tcPr>
            <w:tcW w:w="1800" w:type="dxa"/>
            <w:tcBorders>
              <w:top w:val="nil"/>
              <w:left w:val="nil"/>
              <w:bottom w:val="nil"/>
              <w:right w:val="nil"/>
            </w:tcBorders>
            <w:shd w:val="clear" w:color="auto" w:fill="auto"/>
            <w:noWrap/>
            <w:vAlign w:val="bottom"/>
            <w:hideMark/>
          </w:tcPr>
          <w:p w14:paraId="4C29FF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(25-35)</w:t>
            </w:r>
          </w:p>
        </w:tc>
      </w:tr>
      <w:tr w:rsidR="00B0760D" w:rsidRPr="00B0760D" w14:paraId="607F8212" w14:textId="77777777" w:rsidTr="00B0760D">
        <w:trPr>
          <w:trHeight w:val="320"/>
        </w:trPr>
        <w:tc>
          <w:tcPr>
            <w:tcW w:w="2524" w:type="dxa"/>
            <w:tcBorders>
              <w:top w:val="nil"/>
              <w:left w:val="nil"/>
              <w:bottom w:val="nil"/>
              <w:right w:val="nil"/>
            </w:tcBorders>
            <w:shd w:val="clear" w:color="auto" w:fill="auto"/>
            <w:noWrap/>
            <w:vAlign w:val="bottom"/>
            <w:hideMark/>
          </w:tcPr>
          <w:p w14:paraId="16E8517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8AAD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837CB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5F9274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1095DE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60881A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(4-10)</w:t>
            </w:r>
          </w:p>
        </w:tc>
      </w:tr>
      <w:tr w:rsidR="00B0760D" w:rsidRPr="00B0760D" w14:paraId="583508A1" w14:textId="77777777" w:rsidTr="00B0760D">
        <w:trPr>
          <w:trHeight w:val="320"/>
        </w:trPr>
        <w:tc>
          <w:tcPr>
            <w:tcW w:w="2524" w:type="dxa"/>
            <w:tcBorders>
              <w:top w:val="nil"/>
              <w:left w:val="nil"/>
              <w:bottom w:val="nil"/>
              <w:right w:val="nil"/>
            </w:tcBorders>
            <w:shd w:val="clear" w:color="auto" w:fill="auto"/>
            <w:noWrap/>
            <w:vAlign w:val="bottom"/>
            <w:hideMark/>
          </w:tcPr>
          <w:p w14:paraId="16ADCE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Nicaragua</w:t>
            </w:r>
          </w:p>
        </w:tc>
        <w:tc>
          <w:tcPr>
            <w:tcW w:w="2180" w:type="dxa"/>
            <w:tcBorders>
              <w:top w:val="nil"/>
              <w:left w:val="nil"/>
              <w:bottom w:val="nil"/>
              <w:right w:val="nil"/>
            </w:tcBorders>
            <w:shd w:val="clear" w:color="auto" w:fill="auto"/>
            <w:noWrap/>
            <w:vAlign w:val="bottom"/>
            <w:hideMark/>
          </w:tcPr>
          <w:p w14:paraId="24D99A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B1502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76.6 (70.1-83.4)</w:t>
            </w:r>
          </w:p>
        </w:tc>
        <w:tc>
          <w:tcPr>
            <w:tcW w:w="1660" w:type="dxa"/>
            <w:tcBorders>
              <w:top w:val="nil"/>
              <w:left w:val="nil"/>
              <w:bottom w:val="nil"/>
              <w:right w:val="nil"/>
            </w:tcBorders>
            <w:shd w:val="clear" w:color="auto" w:fill="auto"/>
            <w:noWrap/>
            <w:vAlign w:val="bottom"/>
            <w:hideMark/>
          </w:tcPr>
          <w:p w14:paraId="7FFF09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(78.9-90.4)</w:t>
            </w:r>
          </w:p>
        </w:tc>
        <w:tc>
          <w:tcPr>
            <w:tcW w:w="1800" w:type="dxa"/>
            <w:tcBorders>
              <w:top w:val="nil"/>
              <w:left w:val="nil"/>
              <w:bottom w:val="nil"/>
              <w:right w:val="nil"/>
            </w:tcBorders>
            <w:shd w:val="clear" w:color="auto" w:fill="auto"/>
            <w:noWrap/>
            <w:vAlign w:val="bottom"/>
            <w:hideMark/>
          </w:tcPr>
          <w:p w14:paraId="761FFE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2322 (2115-2545)</w:t>
            </w:r>
          </w:p>
        </w:tc>
        <w:tc>
          <w:tcPr>
            <w:tcW w:w="1800" w:type="dxa"/>
            <w:tcBorders>
              <w:top w:val="nil"/>
              <w:left w:val="nil"/>
              <w:bottom w:val="nil"/>
              <w:right w:val="nil"/>
            </w:tcBorders>
            <w:shd w:val="clear" w:color="auto" w:fill="auto"/>
            <w:noWrap/>
            <w:vAlign w:val="bottom"/>
            <w:hideMark/>
          </w:tcPr>
          <w:p w14:paraId="446455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4260 (3950-4574)</w:t>
            </w:r>
          </w:p>
        </w:tc>
      </w:tr>
      <w:tr w:rsidR="00B0760D" w:rsidRPr="00B0760D" w14:paraId="52E06345" w14:textId="77777777" w:rsidTr="00B0760D">
        <w:trPr>
          <w:trHeight w:val="320"/>
        </w:trPr>
        <w:tc>
          <w:tcPr>
            <w:tcW w:w="2524" w:type="dxa"/>
            <w:tcBorders>
              <w:top w:val="nil"/>
              <w:left w:val="nil"/>
              <w:bottom w:val="nil"/>
              <w:right w:val="nil"/>
            </w:tcBorders>
            <w:shd w:val="clear" w:color="auto" w:fill="auto"/>
            <w:noWrap/>
            <w:vAlign w:val="bottom"/>
            <w:hideMark/>
          </w:tcPr>
          <w:p w14:paraId="0598E2D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43A1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E8F2A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 (24.7-37.5)</w:t>
            </w:r>
          </w:p>
        </w:tc>
        <w:tc>
          <w:tcPr>
            <w:tcW w:w="1660" w:type="dxa"/>
            <w:tcBorders>
              <w:top w:val="nil"/>
              <w:left w:val="nil"/>
              <w:bottom w:val="nil"/>
              <w:right w:val="nil"/>
            </w:tcBorders>
            <w:shd w:val="clear" w:color="auto" w:fill="auto"/>
            <w:noWrap/>
            <w:vAlign w:val="bottom"/>
            <w:hideMark/>
          </w:tcPr>
          <w:p w14:paraId="754D78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(20.9-36.2)</w:t>
            </w:r>
          </w:p>
        </w:tc>
        <w:tc>
          <w:tcPr>
            <w:tcW w:w="1800" w:type="dxa"/>
            <w:tcBorders>
              <w:top w:val="nil"/>
              <w:left w:val="nil"/>
              <w:bottom w:val="nil"/>
              <w:right w:val="nil"/>
            </w:tcBorders>
            <w:shd w:val="clear" w:color="auto" w:fill="auto"/>
            <w:noWrap/>
            <w:vAlign w:val="bottom"/>
            <w:hideMark/>
          </w:tcPr>
          <w:p w14:paraId="381AC4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991 (752-1140)</w:t>
            </w:r>
          </w:p>
        </w:tc>
        <w:tc>
          <w:tcPr>
            <w:tcW w:w="1800" w:type="dxa"/>
            <w:tcBorders>
              <w:top w:val="nil"/>
              <w:left w:val="nil"/>
              <w:bottom w:val="nil"/>
              <w:right w:val="nil"/>
            </w:tcBorders>
            <w:shd w:val="clear" w:color="auto" w:fill="auto"/>
            <w:noWrap/>
            <w:vAlign w:val="bottom"/>
            <w:hideMark/>
          </w:tcPr>
          <w:p w14:paraId="75FF01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1479 (1056-1831)</w:t>
            </w:r>
          </w:p>
        </w:tc>
      </w:tr>
      <w:tr w:rsidR="00B0760D" w:rsidRPr="00B0760D" w14:paraId="31C4E0C7" w14:textId="77777777" w:rsidTr="00B0760D">
        <w:trPr>
          <w:trHeight w:val="320"/>
        </w:trPr>
        <w:tc>
          <w:tcPr>
            <w:tcW w:w="2524" w:type="dxa"/>
            <w:tcBorders>
              <w:top w:val="nil"/>
              <w:left w:val="nil"/>
              <w:bottom w:val="nil"/>
              <w:right w:val="nil"/>
            </w:tcBorders>
            <w:shd w:val="clear" w:color="auto" w:fill="auto"/>
            <w:noWrap/>
            <w:vAlign w:val="bottom"/>
            <w:hideMark/>
          </w:tcPr>
          <w:p w14:paraId="054D38B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84A3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193D1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(8.6-17)</w:t>
            </w:r>
          </w:p>
        </w:tc>
        <w:tc>
          <w:tcPr>
            <w:tcW w:w="1660" w:type="dxa"/>
            <w:tcBorders>
              <w:top w:val="nil"/>
              <w:left w:val="nil"/>
              <w:bottom w:val="nil"/>
              <w:right w:val="nil"/>
            </w:tcBorders>
            <w:shd w:val="clear" w:color="auto" w:fill="auto"/>
            <w:noWrap/>
            <w:vAlign w:val="bottom"/>
            <w:hideMark/>
          </w:tcPr>
          <w:p w14:paraId="5EDA70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(13-25.6)</w:t>
            </w:r>
          </w:p>
        </w:tc>
        <w:tc>
          <w:tcPr>
            <w:tcW w:w="1800" w:type="dxa"/>
            <w:tcBorders>
              <w:top w:val="nil"/>
              <w:left w:val="nil"/>
              <w:bottom w:val="nil"/>
              <w:right w:val="nil"/>
            </w:tcBorders>
            <w:shd w:val="clear" w:color="auto" w:fill="auto"/>
            <w:noWrap/>
            <w:vAlign w:val="bottom"/>
            <w:hideMark/>
          </w:tcPr>
          <w:p w14:paraId="7D1F8D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376 (259-515)</w:t>
            </w:r>
          </w:p>
        </w:tc>
        <w:tc>
          <w:tcPr>
            <w:tcW w:w="1800" w:type="dxa"/>
            <w:tcBorders>
              <w:top w:val="nil"/>
              <w:left w:val="nil"/>
              <w:bottom w:val="nil"/>
              <w:right w:val="nil"/>
            </w:tcBorders>
            <w:shd w:val="clear" w:color="auto" w:fill="auto"/>
            <w:noWrap/>
            <w:vAlign w:val="bottom"/>
            <w:hideMark/>
          </w:tcPr>
          <w:p w14:paraId="3E893B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926 (650-1276)</w:t>
            </w:r>
          </w:p>
        </w:tc>
      </w:tr>
      <w:tr w:rsidR="00B0760D" w:rsidRPr="00B0760D" w14:paraId="7D90E258" w14:textId="77777777" w:rsidTr="00B0760D">
        <w:trPr>
          <w:trHeight w:val="320"/>
        </w:trPr>
        <w:tc>
          <w:tcPr>
            <w:tcW w:w="2524" w:type="dxa"/>
            <w:tcBorders>
              <w:top w:val="nil"/>
              <w:left w:val="nil"/>
              <w:bottom w:val="nil"/>
              <w:right w:val="nil"/>
            </w:tcBorders>
            <w:shd w:val="clear" w:color="auto" w:fill="auto"/>
            <w:noWrap/>
            <w:vAlign w:val="bottom"/>
            <w:hideMark/>
          </w:tcPr>
          <w:p w14:paraId="68F011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DA5CD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0288B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(6.5-13.3)</w:t>
            </w:r>
          </w:p>
        </w:tc>
        <w:tc>
          <w:tcPr>
            <w:tcW w:w="1660" w:type="dxa"/>
            <w:tcBorders>
              <w:top w:val="nil"/>
              <w:left w:val="nil"/>
              <w:bottom w:val="nil"/>
              <w:right w:val="nil"/>
            </w:tcBorders>
            <w:shd w:val="clear" w:color="auto" w:fill="auto"/>
            <w:noWrap/>
            <w:vAlign w:val="bottom"/>
            <w:hideMark/>
          </w:tcPr>
          <w:p w14:paraId="6E8846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(9.7-19.5)</w:t>
            </w:r>
          </w:p>
        </w:tc>
        <w:tc>
          <w:tcPr>
            <w:tcW w:w="1800" w:type="dxa"/>
            <w:tcBorders>
              <w:top w:val="nil"/>
              <w:left w:val="nil"/>
              <w:bottom w:val="nil"/>
              <w:right w:val="nil"/>
            </w:tcBorders>
            <w:shd w:val="clear" w:color="auto" w:fill="auto"/>
            <w:noWrap/>
            <w:vAlign w:val="bottom"/>
            <w:hideMark/>
          </w:tcPr>
          <w:p w14:paraId="7D0B9F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(197-401)</w:t>
            </w:r>
          </w:p>
        </w:tc>
        <w:tc>
          <w:tcPr>
            <w:tcW w:w="1800" w:type="dxa"/>
            <w:tcBorders>
              <w:top w:val="nil"/>
              <w:left w:val="nil"/>
              <w:bottom w:val="nil"/>
              <w:right w:val="nil"/>
            </w:tcBorders>
            <w:shd w:val="clear" w:color="auto" w:fill="auto"/>
            <w:noWrap/>
            <w:vAlign w:val="bottom"/>
            <w:hideMark/>
          </w:tcPr>
          <w:p w14:paraId="41F8B6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702 (487-981)</w:t>
            </w:r>
          </w:p>
        </w:tc>
      </w:tr>
      <w:tr w:rsidR="00B0760D" w:rsidRPr="00B0760D" w14:paraId="65C6DF6D" w14:textId="77777777" w:rsidTr="00B0760D">
        <w:trPr>
          <w:trHeight w:val="320"/>
        </w:trPr>
        <w:tc>
          <w:tcPr>
            <w:tcW w:w="2524" w:type="dxa"/>
            <w:tcBorders>
              <w:top w:val="nil"/>
              <w:left w:val="nil"/>
              <w:bottom w:val="nil"/>
              <w:right w:val="nil"/>
            </w:tcBorders>
            <w:shd w:val="clear" w:color="auto" w:fill="auto"/>
            <w:noWrap/>
            <w:vAlign w:val="bottom"/>
            <w:hideMark/>
          </w:tcPr>
          <w:p w14:paraId="3A48536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B3DBE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607E5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(2.2-4.9)</w:t>
            </w:r>
          </w:p>
        </w:tc>
        <w:tc>
          <w:tcPr>
            <w:tcW w:w="1660" w:type="dxa"/>
            <w:tcBorders>
              <w:top w:val="nil"/>
              <w:left w:val="nil"/>
              <w:bottom w:val="nil"/>
              <w:right w:val="nil"/>
            </w:tcBorders>
            <w:shd w:val="clear" w:color="auto" w:fill="auto"/>
            <w:noWrap/>
            <w:vAlign w:val="bottom"/>
            <w:hideMark/>
          </w:tcPr>
          <w:p w14:paraId="18046B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(3.7-8.1)</w:t>
            </w:r>
          </w:p>
        </w:tc>
        <w:tc>
          <w:tcPr>
            <w:tcW w:w="1800" w:type="dxa"/>
            <w:tcBorders>
              <w:top w:val="nil"/>
              <w:left w:val="nil"/>
              <w:bottom w:val="nil"/>
              <w:right w:val="nil"/>
            </w:tcBorders>
            <w:shd w:val="clear" w:color="auto" w:fill="auto"/>
            <w:noWrap/>
            <w:vAlign w:val="bottom"/>
            <w:hideMark/>
          </w:tcPr>
          <w:p w14:paraId="7C90AB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(65-148)</w:t>
            </w:r>
          </w:p>
        </w:tc>
        <w:tc>
          <w:tcPr>
            <w:tcW w:w="1800" w:type="dxa"/>
            <w:tcBorders>
              <w:top w:val="nil"/>
              <w:left w:val="nil"/>
              <w:bottom w:val="nil"/>
              <w:right w:val="nil"/>
            </w:tcBorders>
            <w:shd w:val="clear" w:color="auto" w:fill="auto"/>
            <w:noWrap/>
            <w:vAlign w:val="bottom"/>
            <w:hideMark/>
          </w:tcPr>
          <w:p w14:paraId="550CC3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(188-411)</w:t>
            </w:r>
          </w:p>
        </w:tc>
      </w:tr>
      <w:tr w:rsidR="00B0760D" w:rsidRPr="00B0760D" w14:paraId="66FC6B65" w14:textId="77777777" w:rsidTr="00B0760D">
        <w:trPr>
          <w:trHeight w:val="320"/>
        </w:trPr>
        <w:tc>
          <w:tcPr>
            <w:tcW w:w="2524" w:type="dxa"/>
            <w:tcBorders>
              <w:top w:val="nil"/>
              <w:left w:val="nil"/>
              <w:bottom w:val="nil"/>
              <w:right w:val="nil"/>
            </w:tcBorders>
            <w:shd w:val="clear" w:color="auto" w:fill="auto"/>
            <w:noWrap/>
            <w:vAlign w:val="bottom"/>
            <w:hideMark/>
          </w:tcPr>
          <w:p w14:paraId="19764CB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6AB6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AFA06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31.6 (17.1-50.2)</w:t>
            </w:r>
          </w:p>
        </w:tc>
        <w:tc>
          <w:tcPr>
            <w:tcW w:w="1660" w:type="dxa"/>
            <w:tcBorders>
              <w:top w:val="nil"/>
              <w:left w:val="nil"/>
              <w:bottom w:val="nil"/>
              <w:right w:val="nil"/>
            </w:tcBorders>
            <w:shd w:val="clear" w:color="auto" w:fill="auto"/>
            <w:noWrap/>
            <w:vAlign w:val="bottom"/>
            <w:hideMark/>
          </w:tcPr>
          <w:p w14:paraId="04D5AE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49.5 (31.8-68.1)</w:t>
            </w:r>
          </w:p>
        </w:tc>
        <w:tc>
          <w:tcPr>
            <w:tcW w:w="1800" w:type="dxa"/>
            <w:tcBorders>
              <w:top w:val="nil"/>
              <w:left w:val="nil"/>
              <w:bottom w:val="nil"/>
              <w:right w:val="nil"/>
            </w:tcBorders>
            <w:shd w:val="clear" w:color="auto" w:fill="auto"/>
            <w:noWrap/>
            <w:vAlign w:val="bottom"/>
            <w:hideMark/>
          </w:tcPr>
          <w:p w14:paraId="14A5D6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960 (519-1535)</w:t>
            </w:r>
          </w:p>
        </w:tc>
        <w:tc>
          <w:tcPr>
            <w:tcW w:w="1800" w:type="dxa"/>
            <w:tcBorders>
              <w:top w:val="nil"/>
              <w:left w:val="nil"/>
              <w:bottom w:val="nil"/>
              <w:right w:val="nil"/>
            </w:tcBorders>
            <w:shd w:val="clear" w:color="auto" w:fill="auto"/>
            <w:noWrap/>
            <w:vAlign w:val="bottom"/>
            <w:hideMark/>
          </w:tcPr>
          <w:p w14:paraId="3928A2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2487 (1604-3360)</w:t>
            </w:r>
          </w:p>
        </w:tc>
      </w:tr>
      <w:tr w:rsidR="00B0760D" w:rsidRPr="00B0760D" w14:paraId="11D3E333" w14:textId="77777777" w:rsidTr="00B0760D">
        <w:trPr>
          <w:trHeight w:val="320"/>
        </w:trPr>
        <w:tc>
          <w:tcPr>
            <w:tcW w:w="2524" w:type="dxa"/>
            <w:tcBorders>
              <w:top w:val="nil"/>
              <w:left w:val="nil"/>
              <w:bottom w:val="nil"/>
              <w:right w:val="nil"/>
            </w:tcBorders>
            <w:shd w:val="clear" w:color="auto" w:fill="auto"/>
            <w:noWrap/>
            <w:vAlign w:val="bottom"/>
            <w:hideMark/>
          </w:tcPr>
          <w:p w14:paraId="7CB0F8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3E0F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3F4D0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29.4 (22.5-38)</w:t>
            </w:r>
          </w:p>
        </w:tc>
        <w:tc>
          <w:tcPr>
            <w:tcW w:w="1660" w:type="dxa"/>
            <w:tcBorders>
              <w:top w:val="nil"/>
              <w:left w:val="nil"/>
              <w:bottom w:val="nil"/>
              <w:right w:val="nil"/>
            </w:tcBorders>
            <w:shd w:val="clear" w:color="auto" w:fill="auto"/>
            <w:noWrap/>
            <w:vAlign w:val="bottom"/>
            <w:hideMark/>
          </w:tcPr>
          <w:p w14:paraId="41EB13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 (10.6-22.6)</w:t>
            </w:r>
          </w:p>
        </w:tc>
        <w:tc>
          <w:tcPr>
            <w:tcW w:w="1800" w:type="dxa"/>
            <w:tcBorders>
              <w:top w:val="nil"/>
              <w:left w:val="nil"/>
              <w:bottom w:val="nil"/>
              <w:right w:val="nil"/>
            </w:tcBorders>
            <w:shd w:val="clear" w:color="auto" w:fill="auto"/>
            <w:noWrap/>
            <w:vAlign w:val="bottom"/>
            <w:hideMark/>
          </w:tcPr>
          <w:p w14:paraId="725E7F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890 (676-1160)</w:t>
            </w:r>
          </w:p>
        </w:tc>
        <w:tc>
          <w:tcPr>
            <w:tcW w:w="1800" w:type="dxa"/>
            <w:tcBorders>
              <w:top w:val="nil"/>
              <w:left w:val="nil"/>
              <w:bottom w:val="nil"/>
              <w:right w:val="nil"/>
            </w:tcBorders>
            <w:shd w:val="clear" w:color="auto" w:fill="auto"/>
            <w:noWrap/>
            <w:vAlign w:val="bottom"/>
            <w:hideMark/>
          </w:tcPr>
          <w:p w14:paraId="2E551A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777 (535-1134)</w:t>
            </w:r>
          </w:p>
        </w:tc>
      </w:tr>
      <w:tr w:rsidR="00B0760D" w:rsidRPr="00B0760D" w14:paraId="26DD37CA" w14:textId="77777777" w:rsidTr="00B0760D">
        <w:trPr>
          <w:trHeight w:val="320"/>
        </w:trPr>
        <w:tc>
          <w:tcPr>
            <w:tcW w:w="2524" w:type="dxa"/>
            <w:tcBorders>
              <w:top w:val="nil"/>
              <w:left w:val="nil"/>
              <w:bottom w:val="nil"/>
              <w:right w:val="nil"/>
            </w:tcBorders>
            <w:shd w:val="clear" w:color="auto" w:fill="auto"/>
            <w:noWrap/>
            <w:vAlign w:val="bottom"/>
            <w:hideMark/>
          </w:tcPr>
          <w:p w14:paraId="08BFC38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BD5E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EEB88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(11.1-13.1)</w:t>
            </w:r>
          </w:p>
        </w:tc>
        <w:tc>
          <w:tcPr>
            <w:tcW w:w="1660" w:type="dxa"/>
            <w:tcBorders>
              <w:top w:val="nil"/>
              <w:left w:val="nil"/>
              <w:bottom w:val="nil"/>
              <w:right w:val="nil"/>
            </w:tcBorders>
            <w:shd w:val="clear" w:color="auto" w:fill="auto"/>
            <w:noWrap/>
            <w:vAlign w:val="bottom"/>
            <w:hideMark/>
          </w:tcPr>
          <w:p w14:paraId="0CDC1F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(11.1-13.7)</w:t>
            </w:r>
          </w:p>
        </w:tc>
        <w:tc>
          <w:tcPr>
            <w:tcW w:w="1800" w:type="dxa"/>
            <w:tcBorders>
              <w:top w:val="nil"/>
              <w:left w:val="nil"/>
              <w:bottom w:val="nil"/>
              <w:right w:val="nil"/>
            </w:tcBorders>
            <w:shd w:val="clear" w:color="auto" w:fill="auto"/>
            <w:noWrap/>
            <w:vAlign w:val="bottom"/>
            <w:hideMark/>
          </w:tcPr>
          <w:p w14:paraId="73B4FE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371 (334-401)</w:t>
            </w:r>
          </w:p>
        </w:tc>
        <w:tc>
          <w:tcPr>
            <w:tcW w:w="1800" w:type="dxa"/>
            <w:tcBorders>
              <w:top w:val="nil"/>
              <w:left w:val="nil"/>
              <w:bottom w:val="nil"/>
              <w:right w:val="nil"/>
            </w:tcBorders>
            <w:shd w:val="clear" w:color="auto" w:fill="auto"/>
            <w:noWrap/>
            <w:vAlign w:val="bottom"/>
            <w:hideMark/>
          </w:tcPr>
          <w:p w14:paraId="018358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627 (561-682)</w:t>
            </w:r>
          </w:p>
        </w:tc>
      </w:tr>
      <w:tr w:rsidR="00B0760D" w:rsidRPr="00B0760D" w14:paraId="516863ED" w14:textId="77777777" w:rsidTr="00B0760D">
        <w:trPr>
          <w:trHeight w:val="320"/>
        </w:trPr>
        <w:tc>
          <w:tcPr>
            <w:tcW w:w="2524" w:type="dxa"/>
            <w:tcBorders>
              <w:top w:val="nil"/>
              <w:left w:val="nil"/>
              <w:bottom w:val="nil"/>
              <w:right w:val="nil"/>
            </w:tcBorders>
            <w:shd w:val="clear" w:color="auto" w:fill="auto"/>
            <w:noWrap/>
            <w:vAlign w:val="bottom"/>
            <w:hideMark/>
          </w:tcPr>
          <w:p w14:paraId="0FB1FE2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6EEA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C2257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(9.3-18.1)</w:t>
            </w:r>
          </w:p>
        </w:tc>
        <w:tc>
          <w:tcPr>
            <w:tcW w:w="1660" w:type="dxa"/>
            <w:tcBorders>
              <w:top w:val="nil"/>
              <w:left w:val="nil"/>
              <w:bottom w:val="nil"/>
              <w:right w:val="nil"/>
            </w:tcBorders>
            <w:shd w:val="clear" w:color="auto" w:fill="auto"/>
            <w:noWrap/>
            <w:vAlign w:val="bottom"/>
            <w:hideMark/>
          </w:tcPr>
          <w:p w14:paraId="5C8E48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36.4 (29-45.3)</w:t>
            </w:r>
          </w:p>
        </w:tc>
        <w:tc>
          <w:tcPr>
            <w:tcW w:w="1800" w:type="dxa"/>
            <w:tcBorders>
              <w:top w:val="nil"/>
              <w:left w:val="nil"/>
              <w:bottom w:val="nil"/>
              <w:right w:val="nil"/>
            </w:tcBorders>
            <w:shd w:val="clear" w:color="auto" w:fill="auto"/>
            <w:noWrap/>
            <w:vAlign w:val="bottom"/>
            <w:hideMark/>
          </w:tcPr>
          <w:p w14:paraId="598DD2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396 (283-548)</w:t>
            </w:r>
          </w:p>
        </w:tc>
        <w:tc>
          <w:tcPr>
            <w:tcW w:w="1800" w:type="dxa"/>
            <w:tcBorders>
              <w:top w:val="nil"/>
              <w:left w:val="nil"/>
              <w:bottom w:val="nil"/>
              <w:right w:val="nil"/>
            </w:tcBorders>
            <w:shd w:val="clear" w:color="auto" w:fill="auto"/>
            <w:noWrap/>
            <w:vAlign w:val="bottom"/>
            <w:hideMark/>
          </w:tcPr>
          <w:p w14:paraId="30C004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1827 (1446-2266)</w:t>
            </w:r>
          </w:p>
        </w:tc>
      </w:tr>
      <w:tr w:rsidR="00B0760D" w:rsidRPr="00B0760D" w14:paraId="5E9726D0" w14:textId="77777777" w:rsidTr="00B0760D">
        <w:trPr>
          <w:trHeight w:val="320"/>
        </w:trPr>
        <w:tc>
          <w:tcPr>
            <w:tcW w:w="2524" w:type="dxa"/>
            <w:tcBorders>
              <w:top w:val="nil"/>
              <w:left w:val="nil"/>
              <w:bottom w:val="nil"/>
              <w:right w:val="nil"/>
            </w:tcBorders>
            <w:shd w:val="clear" w:color="auto" w:fill="auto"/>
            <w:noWrap/>
            <w:vAlign w:val="bottom"/>
            <w:hideMark/>
          </w:tcPr>
          <w:p w14:paraId="2CCE68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9CCA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B0ADE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(0.7-2.8)</w:t>
            </w:r>
          </w:p>
        </w:tc>
        <w:tc>
          <w:tcPr>
            <w:tcW w:w="1660" w:type="dxa"/>
            <w:tcBorders>
              <w:top w:val="nil"/>
              <w:left w:val="nil"/>
              <w:bottom w:val="nil"/>
              <w:right w:val="nil"/>
            </w:tcBorders>
            <w:shd w:val="clear" w:color="auto" w:fill="auto"/>
            <w:noWrap/>
            <w:vAlign w:val="bottom"/>
            <w:hideMark/>
          </w:tcPr>
          <w:p w14:paraId="1AF80A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(0.9-3.5)</w:t>
            </w:r>
          </w:p>
        </w:tc>
        <w:tc>
          <w:tcPr>
            <w:tcW w:w="1800" w:type="dxa"/>
            <w:tcBorders>
              <w:top w:val="nil"/>
              <w:left w:val="nil"/>
              <w:bottom w:val="nil"/>
              <w:right w:val="nil"/>
            </w:tcBorders>
            <w:shd w:val="clear" w:color="auto" w:fill="auto"/>
            <w:noWrap/>
            <w:vAlign w:val="bottom"/>
            <w:hideMark/>
          </w:tcPr>
          <w:p w14:paraId="38B4D6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(23-86)</w:t>
            </w:r>
          </w:p>
        </w:tc>
        <w:tc>
          <w:tcPr>
            <w:tcW w:w="1800" w:type="dxa"/>
            <w:tcBorders>
              <w:top w:val="nil"/>
              <w:left w:val="nil"/>
              <w:bottom w:val="nil"/>
              <w:right w:val="nil"/>
            </w:tcBorders>
            <w:shd w:val="clear" w:color="auto" w:fill="auto"/>
            <w:noWrap/>
            <w:vAlign w:val="bottom"/>
            <w:hideMark/>
          </w:tcPr>
          <w:p w14:paraId="0C8B7F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(48-173)</w:t>
            </w:r>
          </w:p>
        </w:tc>
      </w:tr>
      <w:tr w:rsidR="00B0760D" w:rsidRPr="00B0760D" w14:paraId="358636CA" w14:textId="77777777" w:rsidTr="00B0760D">
        <w:trPr>
          <w:trHeight w:val="320"/>
        </w:trPr>
        <w:tc>
          <w:tcPr>
            <w:tcW w:w="2524" w:type="dxa"/>
            <w:tcBorders>
              <w:top w:val="nil"/>
              <w:left w:val="nil"/>
              <w:bottom w:val="nil"/>
              <w:right w:val="nil"/>
            </w:tcBorders>
            <w:shd w:val="clear" w:color="auto" w:fill="auto"/>
            <w:noWrap/>
            <w:vAlign w:val="bottom"/>
            <w:hideMark/>
          </w:tcPr>
          <w:p w14:paraId="67B8DF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6D32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A40D3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(2.3-2.8)</w:t>
            </w:r>
          </w:p>
        </w:tc>
        <w:tc>
          <w:tcPr>
            <w:tcW w:w="1660" w:type="dxa"/>
            <w:tcBorders>
              <w:top w:val="nil"/>
              <w:left w:val="nil"/>
              <w:bottom w:val="nil"/>
              <w:right w:val="nil"/>
            </w:tcBorders>
            <w:shd w:val="clear" w:color="auto" w:fill="auto"/>
            <w:noWrap/>
            <w:vAlign w:val="bottom"/>
            <w:hideMark/>
          </w:tcPr>
          <w:p w14:paraId="740686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(2.1-2.8)</w:t>
            </w:r>
          </w:p>
        </w:tc>
        <w:tc>
          <w:tcPr>
            <w:tcW w:w="1800" w:type="dxa"/>
            <w:tcBorders>
              <w:top w:val="nil"/>
              <w:left w:val="nil"/>
              <w:bottom w:val="nil"/>
              <w:right w:val="nil"/>
            </w:tcBorders>
            <w:shd w:val="clear" w:color="auto" w:fill="auto"/>
            <w:noWrap/>
            <w:vAlign w:val="bottom"/>
            <w:hideMark/>
          </w:tcPr>
          <w:p w14:paraId="395226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(70-87)</w:t>
            </w:r>
          </w:p>
        </w:tc>
        <w:tc>
          <w:tcPr>
            <w:tcW w:w="1800" w:type="dxa"/>
            <w:tcBorders>
              <w:top w:val="nil"/>
              <w:left w:val="nil"/>
              <w:bottom w:val="nil"/>
              <w:right w:val="nil"/>
            </w:tcBorders>
            <w:shd w:val="clear" w:color="auto" w:fill="auto"/>
            <w:noWrap/>
            <w:vAlign w:val="bottom"/>
            <w:hideMark/>
          </w:tcPr>
          <w:p w14:paraId="1FA26E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(104-139)</w:t>
            </w:r>
          </w:p>
        </w:tc>
      </w:tr>
      <w:tr w:rsidR="00B0760D" w:rsidRPr="00B0760D" w14:paraId="0B0A5D02" w14:textId="77777777" w:rsidTr="00B0760D">
        <w:trPr>
          <w:trHeight w:val="320"/>
        </w:trPr>
        <w:tc>
          <w:tcPr>
            <w:tcW w:w="2524" w:type="dxa"/>
            <w:tcBorders>
              <w:top w:val="nil"/>
              <w:left w:val="nil"/>
              <w:bottom w:val="nil"/>
              <w:right w:val="nil"/>
            </w:tcBorders>
            <w:shd w:val="clear" w:color="auto" w:fill="auto"/>
            <w:noWrap/>
            <w:vAlign w:val="bottom"/>
            <w:hideMark/>
          </w:tcPr>
          <w:p w14:paraId="78F0C22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55BC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F3A80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660" w:type="dxa"/>
            <w:tcBorders>
              <w:top w:val="nil"/>
              <w:left w:val="nil"/>
              <w:bottom w:val="nil"/>
              <w:right w:val="nil"/>
            </w:tcBorders>
            <w:shd w:val="clear" w:color="auto" w:fill="auto"/>
            <w:noWrap/>
            <w:vAlign w:val="bottom"/>
            <w:hideMark/>
          </w:tcPr>
          <w:p w14:paraId="425D23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800" w:type="dxa"/>
            <w:tcBorders>
              <w:top w:val="nil"/>
              <w:left w:val="nil"/>
              <w:bottom w:val="nil"/>
              <w:right w:val="nil"/>
            </w:tcBorders>
            <w:shd w:val="clear" w:color="auto" w:fill="auto"/>
            <w:noWrap/>
            <w:vAlign w:val="bottom"/>
            <w:hideMark/>
          </w:tcPr>
          <w:p w14:paraId="0A183F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(27-36)</w:t>
            </w:r>
          </w:p>
        </w:tc>
        <w:tc>
          <w:tcPr>
            <w:tcW w:w="1800" w:type="dxa"/>
            <w:tcBorders>
              <w:top w:val="nil"/>
              <w:left w:val="nil"/>
              <w:bottom w:val="nil"/>
              <w:right w:val="nil"/>
            </w:tcBorders>
            <w:shd w:val="clear" w:color="auto" w:fill="auto"/>
            <w:noWrap/>
            <w:vAlign w:val="bottom"/>
            <w:hideMark/>
          </w:tcPr>
          <w:p w14:paraId="5F4C3E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(53-70)</w:t>
            </w:r>
          </w:p>
        </w:tc>
      </w:tr>
      <w:tr w:rsidR="00B0760D" w:rsidRPr="00B0760D" w14:paraId="6E695B45" w14:textId="77777777" w:rsidTr="00B0760D">
        <w:trPr>
          <w:trHeight w:val="320"/>
        </w:trPr>
        <w:tc>
          <w:tcPr>
            <w:tcW w:w="2524" w:type="dxa"/>
            <w:tcBorders>
              <w:top w:val="nil"/>
              <w:left w:val="nil"/>
              <w:bottom w:val="nil"/>
              <w:right w:val="nil"/>
            </w:tcBorders>
            <w:shd w:val="clear" w:color="auto" w:fill="auto"/>
            <w:noWrap/>
            <w:vAlign w:val="bottom"/>
            <w:hideMark/>
          </w:tcPr>
          <w:p w14:paraId="279EDF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DE1B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7E248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660" w:type="dxa"/>
            <w:tcBorders>
              <w:top w:val="nil"/>
              <w:left w:val="nil"/>
              <w:bottom w:val="nil"/>
              <w:right w:val="nil"/>
            </w:tcBorders>
            <w:shd w:val="clear" w:color="auto" w:fill="auto"/>
            <w:noWrap/>
            <w:vAlign w:val="bottom"/>
            <w:hideMark/>
          </w:tcPr>
          <w:p w14:paraId="2F12F4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(0.4-0.7)</w:t>
            </w:r>
          </w:p>
        </w:tc>
        <w:tc>
          <w:tcPr>
            <w:tcW w:w="1800" w:type="dxa"/>
            <w:tcBorders>
              <w:top w:val="nil"/>
              <w:left w:val="nil"/>
              <w:bottom w:val="nil"/>
              <w:right w:val="nil"/>
            </w:tcBorders>
            <w:shd w:val="clear" w:color="auto" w:fill="auto"/>
            <w:noWrap/>
            <w:vAlign w:val="bottom"/>
            <w:hideMark/>
          </w:tcPr>
          <w:p w14:paraId="053F4E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(33-42)</w:t>
            </w:r>
          </w:p>
        </w:tc>
        <w:tc>
          <w:tcPr>
            <w:tcW w:w="1800" w:type="dxa"/>
            <w:tcBorders>
              <w:top w:val="nil"/>
              <w:left w:val="nil"/>
              <w:bottom w:val="nil"/>
              <w:right w:val="nil"/>
            </w:tcBorders>
            <w:shd w:val="clear" w:color="auto" w:fill="auto"/>
            <w:noWrap/>
            <w:vAlign w:val="bottom"/>
            <w:hideMark/>
          </w:tcPr>
          <w:p w14:paraId="68B477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(18-37)</w:t>
            </w:r>
          </w:p>
        </w:tc>
      </w:tr>
      <w:tr w:rsidR="00B0760D" w:rsidRPr="00B0760D" w14:paraId="5FCD2049" w14:textId="77777777" w:rsidTr="00B0760D">
        <w:trPr>
          <w:trHeight w:val="320"/>
        </w:trPr>
        <w:tc>
          <w:tcPr>
            <w:tcW w:w="2524" w:type="dxa"/>
            <w:tcBorders>
              <w:top w:val="nil"/>
              <w:left w:val="nil"/>
              <w:bottom w:val="nil"/>
              <w:right w:val="nil"/>
            </w:tcBorders>
            <w:shd w:val="clear" w:color="auto" w:fill="auto"/>
            <w:noWrap/>
            <w:vAlign w:val="bottom"/>
            <w:hideMark/>
          </w:tcPr>
          <w:p w14:paraId="5ADF4B4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5865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135C1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7644C3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471A03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(3-8)</w:t>
            </w:r>
          </w:p>
        </w:tc>
        <w:tc>
          <w:tcPr>
            <w:tcW w:w="1800" w:type="dxa"/>
            <w:tcBorders>
              <w:top w:val="nil"/>
              <w:left w:val="nil"/>
              <w:bottom w:val="nil"/>
              <w:right w:val="nil"/>
            </w:tcBorders>
            <w:shd w:val="clear" w:color="auto" w:fill="auto"/>
            <w:noWrap/>
            <w:vAlign w:val="bottom"/>
            <w:hideMark/>
          </w:tcPr>
          <w:p w14:paraId="4C010F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(5-15)</w:t>
            </w:r>
          </w:p>
        </w:tc>
      </w:tr>
      <w:tr w:rsidR="00B0760D" w:rsidRPr="00B0760D" w14:paraId="540FB6A9" w14:textId="77777777" w:rsidTr="00B0760D">
        <w:trPr>
          <w:trHeight w:val="320"/>
        </w:trPr>
        <w:tc>
          <w:tcPr>
            <w:tcW w:w="2524" w:type="dxa"/>
            <w:tcBorders>
              <w:top w:val="nil"/>
              <w:left w:val="nil"/>
              <w:bottom w:val="nil"/>
              <w:right w:val="nil"/>
            </w:tcBorders>
            <w:shd w:val="clear" w:color="auto" w:fill="auto"/>
            <w:noWrap/>
            <w:vAlign w:val="bottom"/>
            <w:hideMark/>
          </w:tcPr>
          <w:p w14:paraId="5B5C6F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Niger</w:t>
            </w:r>
          </w:p>
        </w:tc>
        <w:tc>
          <w:tcPr>
            <w:tcW w:w="2180" w:type="dxa"/>
            <w:tcBorders>
              <w:top w:val="nil"/>
              <w:left w:val="nil"/>
              <w:bottom w:val="nil"/>
              <w:right w:val="nil"/>
            </w:tcBorders>
            <w:shd w:val="clear" w:color="auto" w:fill="auto"/>
            <w:noWrap/>
            <w:vAlign w:val="bottom"/>
            <w:hideMark/>
          </w:tcPr>
          <w:p w14:paraId="043DD3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2E897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46.6 (39.4-59.1)</w:t>
            </w:r>
          </w:p>
        </w:tc>
        <w:tc>
          <w:tcPr>
            <w:tcW w:w="1660" w:type="dxa"/>
            <w:tcBorders>
              <w:top w:val="nil"/>
              <w:left w:val="nil"/>
              <w:bottom w:val="nil"/>
              <w:right w:val="nil"/>
            </w:tcBorders>
            <w:shd w:val="clear" w:color="auto" w:fill="auto"/>
            <w:noWrap/>
            <w:vAlign w:val="bottom"/>
            <w:hideMark/>
          </w:tcPr>
          <w:p w14:paraId="3FF65E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64.8 (57.6-72.3)</w:t>
            </w:r>
          </w:p>
        </w:tc>
        <w:tc>
          <w:tcPr>
            <w:tcW w:w="1800" w:type="dxa"/>
            <w:tcBorders>
              <w:top w:val="nil"/>
              <w:left w:val="nil"/>
              <w:bottom w:val="nil"/>
              <w:right w:val="nil"/>
            </w:tcBorders>
            <w:shd w:val="clear" w:color="auto" w:fill="auto"/>
            <w:noWrap/>
            <w:vAlign w:val="bottom"/>
            <w:hideMark/>
          </w:tcPr>
          <w:p w14:paraId="699069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426 (359-543)</w:t>
            </w:r>
          </w:p>
        </w:tc>
        <w:tc>
          <w:tcPr>
            <w:tcW w:w="1800" w:type="dxa"/>
            <w:tcBorders>
              <w:top w:val="nil"/>
              <w:left w:val="nil"/>
              <w:bottom w:val="nil"/>
              <w:right w:val="nil"/>
            </w:tcBorders>
            <w:shd w:val="clear" w:color="auto" w:fill="auto"/>
            <w:noWrap/>
            <w:vAlign w:val="bottom"/>
            <w:hideMark/>
          </w:tcPr>
          <w:p w14:paraId="641D53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1072 (949-1203)</w:t>
            </w:r>
          </w:p>
        </w:tc>
      </w:tr>
      <w:tr w:rsidR="00B0760D" w:rsidRPr="00B0760D" w14:paraId="71433049" w14:textId="77777777" w:rsidTr="00B0760D">
        <w:trPr>
          <w:trHeight w:val="320"/>
        </w:trPr>
        <w:tc>
          <w:tcPr>
            <w:tcW w:w="2524" w:type="dxa"/>
            <w:tcBorders>
              <w:top w:val="nil"/>
              <w:left w:val="nil"/>
              <w:bottom w:val="nil"/>
              <w:right w:val="nil"/>
            </w:tcBorders>
            <w:shd w:val="clear" w:color="auto" w:fill="auto"/>
            <w:noWrap/>
            <w:vAlign w:val="bottom"/>
            <w:hideMark/>
          </w:tcPr>
          <w:p w14:paraId="79DF47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BDB5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9E1FE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19.4 (11.7-27.1)</w:t>
            </w:r>
          </w:p>
        </w:tc>
        <w:tc>
          <w:tcPr>
            <w:tcW w:w="1660" w:type="dxa"/>
            <w:tcBorders>
              <w:top w:val="nil"/>
              <w:left w:val="nil"/>
              <w:bottom w:val="nil"/>
              <w:right w:val="nil"/>
            </w:tcBorders>
            <w:shd w:val="clear" w:color="auto" w:fill="auto"/>
            <w:noWrap/>
            <w:vAlign w:val="bottom"/>
            <w:hideMark/>
          </w:tcPr>
          <w:p w14:paraId="4DFAD8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22.8 (14.6-30.2)</w:t>
            </w:r>
          </w:p>
        </w:tc>
        <w:tc>
          <w:tcPr>
            <w:tcW w:w="1800" w:type="dxa"/>
            <w:tcBorders>
              <w:top w:val="nil"/>
              <w:left w:val="nil"/>
              <w:bottom w:val="nil"/>
              <w:right w:val="nil"/>
            </w:tcBorders>
            <w:shd w:val="clear" w:color="auto" w:fill="auto"/>
            <w:noWrap/>
            <w:vAlign w:val="bottom"/>
            <w:hideMark/>
          </w:tcPr>
          <w:p w14:paraId="2B5FB2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178 (107-250)</w:t>
            </w:r>
          </w:p>
        </w:tc>
        <w:tc>
          <w:tcPr>
            <w:tcW w:w="1800" w:type="dxa"/>
            <w:tcBorders>
              <w:top w:val="nil"/>
              <w:left w:val="nil"/>
              <w:bottom w:val="nil"/>
              <w:right w:val="nil"/>
            </w:tcBorders>
            <w:shd w:val="clear" w:color="auto" w:fill="auto"/>
            <w:noWrap/>
            <w:vAlign w:val="bottom"/>
            <w:hideMark/>
          </w:tcPr>
          <w:p w14:paraId="113D21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379 (240-504)</w:t>
            </w:r>
          </w:p>
        </w:tc>
      </w:tr>
      <w:tr w:rsidR="00B0760D" w:rsidRPr="00B0760D" w14:paraId="37AD6EAA" w14:textId="77777777" w:rsidTr="00B0760D">
        <w:trPr>
          <w:trHeight w:val="320"/>
        </w:trPr>
        <w:tc>
          <w:tcPr>
            <w:tcW w:w="2524" w:type="dxa"/>
            <w:tcBorders>
              <w:top w:val="nil"/>
              <w:left w:val="nil"/>
              <w:bottom w:val="nil"/>
              <w:right w:val="nil"/>
            </w:tcBorders>
            <w:shd w:val="clear" w:color="auto" w:fill="auto"/>
            <w:noWrap/>
            <w:vAlign w:val="bottom"/>
            <w:hideMark/>
          </w:tcPr>
          <w:p w14:paraId="39A053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A8E2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7F408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(9.9-16.8)</w:t>
            </w:r>
          </w:p>
        </w:tc>
        <w:tc>
          <w:tcPr>
            <w:tcW w:w="1660" w:type="dxa"/>
            <w:tcBorders>
              <w:top w:val="nil"/>
              <w:left w:val="nil"/>
              <w:bottom w:val="nil"/>
              <w:right w:val="nil"/>
            </w:tcBorders>
            <w:shd w:val="clear" w:color="auto" w:fill="auto"/>
            <w:noWrap/>
            <w:vAlign w:val="bottom"/>
            <w:hideMark/>
          </w:tcPr>
          <w:p w14:paraId="57FE92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32.5 (26.4-39.1)</w:t>
            </w:r>
          </w:p>
        </w:tc>
        <w:tc>
          <w:tcPr>
            <w:tcW w:w="1800" w:type="dxa"/>
            <w:tcBorders>
              <w:top w:val="nil"/>
              <w:left w:val="nil"/>
              <w:bottom w:val="nil"/>
              <w:right w:val="nil"/>
            </w:tcBorders>
            <w:shd w:val="clear" w:color="auto" w:fill="auto"/>
            <w:noWrap/>
            <w:vAlign w:val="bottom"/>
            <w:hideMark/>
          </w:tcPr>
          <w:p w14:paraId="5C571D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(90-152)</w:t>
            </w:r>
          </w:p>
        </w:tc>
        <w:tc>
          <w:tcPr>
            <w:tcW w:w="1800" w:type="dxa"/>
            <w:tcBorders>
              <w:top w:val="nil"/>
              <w:left w:val="nil"/>
              <w:bottom w:val="nil"/>
              <w:right w:val="nil"/>
            </w:tcBorders>
            <w:shd w:val="clear" w:color="auto" w:fill="auto"/>
            <w:noWrap/>
            <w:vAlign w:val="bottom"/>
            <w:hideMark/>
          </w:tcPr>
          <w:p w14:paraId="151A94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539 (440-649)</w:t>
            </w:r>
          </w:p>
        </w:tc>
      </w:tr>
      <w:tr w:rsidR="00B0760D" w:rsidRPr="00B0760D" w14:paraId="394819AD" w14:textId="77777777" w:rsidTr="00B0760D">
        <w:trPr>
          <w:trHeight w:val="320"/>
        </w:trPr>
        <w:tc>
          <w:tcPr>
            <w:tcW w:w="2524" w:type="dxa"/>
            <w:tcBorders>
              <w:top w:val="nil"/>
              <w:left w:val="nil"/>
              <w:bottom w:val="nil"/>
              <w:right w:val="nil"/>
            </w:tcBorders>
            <w:shd w:val="clear" w:color="auto" w:fill="auto"/>
            <w:noWrap/>
            <w:vAlign w:val="bottom"/>
            <w:hideMark/>
          </w:tcPr>
          <w:p w14:paraId="137B4A5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E002F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BDE6D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(7-12.2)</w:t>
            </w:r>
          </w:p>
        </w:tc>
        <w:tc>
          <w:tcPr>
            <w:tcW w:w="1660" w:type="dxa"/>
            <w:tcBorders>
              <w:top w:val="nil"/>
              <w:left w:val="nil"/>
              <w:bottom w:val="nil"/>
              <w:right w:val="nil"/>
            </w:tcBorders>
            <w:shd w:val="clear" w:color="auto" w:fill="auto"/>
            <w:noWrap/>
            <w:vAlign w:val="bottom"/>
            <w:hideMark/>
          </w:tcPr>
          <w:p w14:paraId="7F2B55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30.3 (24.5-36.6)</w:t>
            </w:r>
          </w:p>
        </w:tc>
        <w:tc>
          <w:tcPr>
            <w:tcW w:w="1800" w:type="dxa"/>
            <w:tcBorders>
              <w:top w:val="nil"/>
              <w:left w:val="nil"/>
              <w:bottom w:val="nil"/>
              <w:right w:val="nil"/>
            </w:tcBorders>
            <w:shd w:val="clear" w:color="auto" w:fill="auto"/>
            <w:noWrap/>
            <w:vAlign w:val="bottom"/>
            <w:hideMark/>
          </w:tcPr>
          <w:p w14:paraId="3C833D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(64-111)</w:t>
            </w:r>
          </w:p>
        </w:tc>
        <w:tc>
          <w:tcPr>
            <w:tcW w:w="1800" w:type="dxa"/>
            <w:tcBorders>
              <w:top w:val="nil"/>
              <w:left w:val="nil"/>
              <w:bottom w:val="nil"/>
              <w:right w:val="nil"/>
            </w:tcBorders>
            <w:shd w:val="clear" w:color="auto" w:fill="auto"/>
            <w:noWrap/>
            <w:vAlign w:val="bottom"/>
            <w:hideMark/>
          </w:tcPr>
          <w:p w14:paraId="11CE7A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502 (408-609)</w:t>
            </w:r>
          </w:p>
        </w:tc>
      </w:tr>
      <w:tr w:rsidR="00B0760D" w:rsidRPr="00B0760D" w14:paraId="18A6F9A8" w14:textId="77777777" w:rsidTr="00B0760D">
        <w:trPr>
          <w:trHeight w:val="320"/>
        </w:trPr>
        <w:tc>
          <w:tcPr>
            <w:tcW w:w="2524" w:type="dxa"/>
            <w:tcBorders>
              <w:top w:val="nil"/>
              <w:left w:val="nil"/>
              <w:bottom w:val="nil"/>
              <w:right w:val="nil"/>
            </w:tcBorders>
            <w:shd w:val="clear" w:color="auto" w:fill="auto"/>
            <w:noWrap/>
            <w:vAlign w:val="bottom"/>
            <w:hideMark/>
          </w:tcPr>
          <w:p w14:paraId="1E0DDA5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7E02F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14388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(3.1-5.8)</w:t>
            </w:r>
          </w:p>
        </w:tc>
        <w:tc>
          <w:tcPr>
            <w:tcW w:w="1660" w:type="dxa"/>
            <w:tcBorders>
              <w:top w:val="nil"/>
              <w:left w:val="nil"/>
              <w:bottom w:val="nil"/>
              <w:right w:val="nil"/>
            </w:tcBorders>
            <w:shd w:val="clear" w:color="auto" w:fill="auto"/>
            <w:noWrap/>
            <w:vAlign w:val="bottom"/>
            <w:hideMark/>
          </w:tcPr>
          <w:p w14:paraId="56C662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(2.5-4.2)</w:t>
            </w:r>
          </w:p>
        </w:tc>
        <w:tc>
          <w:tcPr>
            <w:tcW w:w="1800" w:type="dxa"/>
            <w:tcBorders>
              <w:top w:val="nil"/>
              <w:left w:val="nil"/>
              <w:bottom w:val="nil"/>
              <w:right w:val="nil"/>
            </w:tcBorders>
            <w:shd w:val="clear" w:color="auto" w:fill="auto"/>
            <w:noWrap/>
            <w:vAlign w:val="bottom"/>
            <w:hideMark/>
          </w:tcPr>
          <w:p w14:paraId="13B954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(29-52)</w:t>
            </w:r>
          </w:p>
        </w:tc>
        <w:tc>
          <w:tcPr>
            <w:tcW w:w="1800" w:type="dxa"/>
            <w:tcBorders>
              <w:top w:val="nil"/>
              <w:left w:val="nil"/>
              <w:bottom w:val="nil"/>
              <w:right w:val="nil"/>
            </w:tcBorders>
            <w:shd w:val="clear" w:color="auto" w:fill="auto"/>
            <w:noWrap/>
            <w:vAlign w:val="bottom"/>
            <w:hideMark/>
          </w:tcPr>
          <w:p w14:paraId="47F4E2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(42-70)</w:t>
            </w:r>
          </w:p>
        </w:tc>
      </w:tr>
      <w:tr w:rsidR="00B0760D" w:rsidRPr="00B0760D" w14:paraId="1964B591" w14:textId="77777777" w:rsidTr="00B0760D">
        <w:trPr>
          <w:trHeight w:val="320"/>
        </w:trPr>
        <w:tc>
          <w:tcPr>
            <w:tcW w:w="2524" w:type="dxa"/>
            <w:tcBorders>
              <w:top w:val="nil"/>
              <w:left w:val="nil"/>
              <w:bottom w:val="nil"/>
              <w:right w:val="nil"/>
            </w:tcBorders>
            <w:shd w:val="clear" w:color="auto" w:fill="auto"/>
            <w:noWrap/>
            <w:vAlign w:val="bottom"/>
            <w:hideMark/>
          </w:tcPr>
          <w:p w14:paraId="58C45A3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FC645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46EB9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(2.9-30.6)</w:t>
            </w:r>
          </w:p>
        </w:tc>
        <w:tc>
          <w:tcPr>
            <w:tcW w:w="1660" w:type="dxa"/>
            <w:tcBorders>
              <w:top w:val="nil"/>
              <w:left w:val="nil"/>
              <w:bottom w:val="nil"/>
              <w:right w:val="nil"/>
            </w:tcBorders>
            <w:shd w:val="clear" w:color="auto" w:fill="auto"/>
            <w:noWrap/>
            <w:vAlign w:val="bottom"/>
            <w:hideMark/>
          </w:tcPr>
          <w:p w14:paraId="56BE33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(1.3-19.1)</w:t>
            </w:r>
          </w:p>
        </w:tc>
        <w:tc>
          <w:tcPr>
            <w:tcW w:w="1800" w:type="dxa"/>
            <w:tcBorders>
              <w:top w:val="nil"/>
              <w:left w:val="nil"/>
              <w:bottom w:val="nil"/>
              <w:right w:val="nil"/>
            </w:tcBorders>
            <w:shd w:val="clear" w:color="auto" w:fill="auto"/>
            <w:noWrap/>
            <w:vAlign w:val="bottom"/>
            <w:hideMark/>
          </w:tcPr>
          <w:p w14:paraId="59DA6C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(26-278)</w:t>
            </w:r>
          </w:p>
        </w:tc>
        <w:tc>
          <w:tcPr>
            <w:tcW w:w="1800" w:type="dxa"/>
            <w:tcBorders>
              <w:top w:val="nil"/>
              <w:left w:val="nil"/>
              <w:bottom w:val="nil"/>
              <w:right w:val="nil"/>
            </w:tcBorders>
            <w:shd w:val="clear" w:color="auto" w:fill="auto"/>
            <w:noWrap/>
            <w:vAlign w:val="bottom"/>
            <w:hideMark/>
          </w:tcPr>
          <w:p w14:paraId="2B73ED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(21-318)</w:t>
            </w:r>
          </w:p>
        </w:tc>
      </w:tr>
      <w:tr w:rsidR="00B0760D" w:rsidRPr="00B0760D" w14:paraId="227C5944" w14:textId="77777777" w:rsidTr="00B0760D">
        <w:trPr>
          <w:trHeight w:val="320"/>
        </w:trPr>
        <w:tc>
          <w:tcPr>
            <w:tcW w:w="2524" w:type="dxa"/>
            <w:tcBorders>
              <w:top w:val="nil"/>
              <w:left w:val="nil"/>
              <w:bottom w:val="nil"/>
              <w:right w:val="nil"/>
            </w:tcBorders>
            <w:shd w:val="clear" w:color="auto" w:fill="auto"/>
            <w:noWrap/>
            <w:vAlign w:val="bottom"/>
            <w:hideMark/>
          </w:tcPr>
          <w:p w14:paraId="47962D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599F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454DA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(1.6-6.3)</w:t>
            </w:r>
          </w:p>
        </w:tc>
        <w:tc>
          <w:tcPr>
            <w:tcW w:w="1660" w:type="dxa"/>
            <w:tcBorders>
              <w:top w:val="nil"/>
              <w:left w:val="nil"/>
              <w:bottom w:val="nil"/>
              <w:right w:val="nil"/>
            </w:tcBorders>
            <w:shd w:val="clear" w:color="auto" w:fill="auto"/>
            <w:noWrap/>
            <w:vAlign w:val="bottom"/>
            <w:hideMark/>
          </w:tcPr>
          <w:p w14:paraId="763C6A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(0.6-3.6)</w:t>
            </w:r>
          </w:p>
        </w:tc>
        <w:tc>
          <w:tcPr>
            <w:tcW w:w="1800" w:type="dxa"/>
            <w:tcBorders>
              <w:top w:val="nil"/>
              <w:left w:val="nil"/>
              <w:bottom w:val="nil"/>
              <w:right w:val="nil"/>
            </w:tcBorders>
            <w:shd w:val="clear" w:color="auto" w:fill="auto"/>
            <w:noWrap/>
            <w:vAlign w:val="bottom"/>
            <w:hideMark/>
          </w:tcPr>
          <w:p w14:paraId="06D625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(15-57)</w:t>
            </w:r>
          </w:p>
        </w:tc>
        <w:tc>
          <w:tcPr>
            <w:tcW w:w="1800" w:type="dxa"/>
            <w:tcBorders>
              <w:top w:val="nil"/>
              <w:left w:val="nil"/>
              <w:bottom w:val="nil"/>
              <w:right w:val="nil"/>
            </w:tcBorders>
            <w:shd w:val="clear" w:color="auto" w:fill="auto"/>
            <w:noWrap/>
            <w:vAlign w:val="bottom"/>
            <w:hideMark/>
          </w:tcPr>
          <w:p w14:paraId="605B1D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(10-60)</w:t>
            </w:r>
          </w:p>
        </w:tc>
      </w:tr>
      <w:tr w:rsidR="00B0760D" w:rsidRPr="00B0760D" w14:paraId="2B501712" w14:textId="77777777" w:rsidTr="00B0760D">
        <w:trPr>
          <w:trHeight w:val="320"/>
        </w:trPr>
        <w:tc>
          <w:tcPr>
            <w:tcW w:w="2524" w:type="dxa"/>
            <w:tcBorders>
              <w:top w:val="nil"/>
              <w:left w:val="nil"/>
              <w:bottom w:val="nil"/>
              <w:right w:val="nil"/>
            </w:tcBorders>
            <w:shd w:val="clear" w:color="auto" w:fill="auto"/>
            <w:noWrap/>
            <w:vAlign w:val="bottom"/>
            <w:hideMark/>
          </w:tcPr>
          <w:p w14:paraId="1779457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6AD6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7A73E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(8.8-11.8)</w:t>
            </w:r>
          </w:p>
        </w:tc>
        <w:tc>
          <w:tcPr>
            <w:tcW w:w="1660" w:type="dxa"/>
            <w:tcBorders>
              <w:top w:val="nil"/>
              <w:left w:val="nil"/>
              <w:bottom w:val="nil"/>
              <w:right w:val="nil"/>
            </w:tcBorders>
            <w:shd w:val="clear" w:color="auto" w:fill="auto"/>
            <w:noWrap/>
            <w:vAlign w:val="bottom"/>
            <w:hideMark/>
          </w:tcPr>
          <w:p w14:paraId="6604AA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(9.4-12.4)</w:t>
            </w:r>
          </w:p>
        </w:tc>
        <w:tc>
          <w:tcPr>
            <w:tcW w:w="1800" w:type="dxa"/>
            <w:tcBorders>
              <w:top w:val="nil"/>
              <w:left w:val="nil"/>
              <w:bottom w:val="nil"/>
              <w:right w:val="nil"/>
            </w:tcBorders>
            <w:shd w:val="clear" w:color="auto" w:fill="auto"/>
            <w:noWrap/>
            <w:vAlign w:val="bottom"/>
            <w:hideMark/>
          </w:tcPr>
          <w:p w14:paraId="5C1777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(80-108)</w:t>
            </w:r>
          </w:p>
        </w:tc>
        <w:tc>
          <w:tcPr>
            <w:tcW w:w="1800" w:type="dxa"/>
            <w:tcBorders>
              <w:top w:val="nil"/>
              <w:left w:val="nil"/>
              <w:bottom w:val="nil"/>
              <w:right w:val="nil"/>
            </w:tcBorders>
            <w:shd w:val="clear" w:color="auto" w:fill="auto"/>
            <w:noWrap/>
            <w:vAlign w:val="bottom"/>
            <w:hideMark/>
          </w:tcPr>
          <w:p w14:paraId="0B5A89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(155-205)</w:t>
            </w:r>
          </w:p>
        </w:tc>
      </w:tr>
      <w:tr w:rsidR="00B0760D" w:rsidRPr="00B0760D" w14:paraId="7F5C1B97" w14:textId="77777777" w:rsidTr="00B0760D">
        <w:trPr>
          <w:trHeight w:val="320"/>
        </w:trPr>
        <w:tc>
          <w:tcPr>
            <w:tcW w:w="2524" w:type="dxa"/>
            <w:tcBorders>
              <w:top w:val="nil"/>
              <w:left w:val="nil"/>
              <w:bottom w:val="nil"/>
              <w:right w:val="nil"/>
            </w:tcBorders>
            <w:shd w:val="clear" w:color="auto" w:fill="auto"/>
            <w:noWrap/>
            <w:vAlign w:val="bottom"/>
            <w:hideMark/>
          </w:tcPr>
          <w:p w14:paraId="3A91D79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07C1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C8B8E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(3.8-11)</w:t>
            </w:r>
          </w:p>
        </w:tc>
        <w:tc>
          <w:tcPr>
            <w:tcW w:w="1660" w:type="dxa"/>
            <w:tcBorders>
              <w:top w:val="nil"/>
              <w:left w:val="nil"/>
              <w:bottom w:val="nil"/>
              <w:right w:val="nil"/>
            </w:tcBorders>
            <w:shd w:val="clear" w:color="auto" w:fill="auto"/>
            <w:noWrap/>
            <w:vAlign w:val="bottom"/>
            <w:hideMark/>
          </w:tcPr>
          <w:p w14:paraId="00D76D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398B9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(35-101)</w:t>
            </w:r>
          </w:p>
        </w:tc>
        <w:tc>
          <w:tcPr>
            <w:tcW w:w="1800" w:type="dxa"/>
            <w:tcBorders>
              <w:top w:val="nil"/>
              <w:left w:val="nil"/>
              <w:bottom w:val="nil"/>
              <w:right w:val="nil"/>
            </w:tcBorders>
            <w:shd w:val="clear" w:color="auto" w:fill="auto"/>
            <w:noWrap/>
            <w:vAlign w:val="bottom"/>
            <w:hideMark/>
          </w:tcPr>
          <w:p w14:paraId="74FF40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787E4526" w14:textId="77777777" w:rsidTr="00B0760D">
        <w:trPr>
          <w:trHeight w:val="320"/>
        </w:trPr>
        <w:tc>
          <w:tcPr>
            <w:tcW w:w="2524" w:type="dxa"/>
            <w:tcBorders>
              <w:top w:val="nil"/>
              <w:left w:val="nil"/>
              <w:bottom w:val="nil"/>
              <w:right w:val="nil"/>
            </w:tcBorders>
            <w:shd w:val="clear" w:color="auto" w:fill="auto"/>
            <w:noWrap/>
            <w:vAlign w:val="bottom"/>
            <w:hideMark/>
          </w:tcPr>
          <w:p w14:paraId="0B9B5CE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46E2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46497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(0.1-0.5)</w:t>
            </w:r>
          </w:p>
        </w:tc>
        <w:tc>
          <w:tcPr>
            <w:tcW w:w="1660" w:type="dxa"/>
            <w:tcBorders>
              <w:top w:val="nil"/>
              <w:left w:val="nil"/>
              <w:bottom w:val="nil"/>
              <w:right w:val="nil"/>
            </w:tcBorders>
            <w:shd w:val="clear" w:color="auto" w:fill="auto"/>
            <w:noWrap/>
            <w:vAlign w:val="bottom"/>
            <w:hideMark/>
          </w:tcPr>
          <w:p w14:paraId="321559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(14.5-33.2)</w:t>
            </w:r>
          </w:p>
        </w:tc>
        <w:tc>
          <w:tcPr>
            <w:tcW w:w="1800" w:type="dxa"/>
            <w:tcBorders>
              <w:top w:val="nil"/>
              <w:left w:val="nil"/>
              <w:bottom w:val="nil"/>
              <w:right w:val="nil"/>
            </w:tcBorders>
            <w:shd w:val="clear" w:color="auto" w:fill="auto"/>
            <w:noWrap/>
            <w:vAlign w:val="bottom"/>
            <w:hideMark/>
          </w:tcPr>
          <w:p w14:paraId="7825C5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w:t>
            </w:r>
          </w:p>
        </w:tc>
        <w:tc>
          <w:tcPr>
            <w:tcW w:w="1800" w:type="dxa"/>
            <w:tcBorders>
              <w:top w:val="nil"/>
              <w:left w:val="nil"/>
              <w:bottom w:val="nil"/>
              <w:right w:val="nil"/>
            </w:tcBorders>
            <w:shd w:val="clear" w:color="auto" w:fill="auto"/>
            <w:noWrap/>
            <w:vAlign w:val="bottom"/>
            <w:hideMark/>
          </w:tcPr>
          <w:p w14:paraId="5C1DA6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386 (239-548)</w:t>
            </w:r>
          </w:p>
        </w:tc>
      </w:tr>
      <w:tr w:rsidR="00B0760D" w:rsidRPr="00B0760D" w14:paraId="02D4590D" w14:textId="77777777" w:rsidTr="00B0760D">
        <w:trPr>
          <w:trHeight w:val="320"/>
        </w:trPr>
        <w:tc>
          <w:tcPr>
            <w:tcW w:w="2524" w:type="dxa"/>
            <w:tcBorders>
              <w:top w:val="nil"/>
              <w:left w:val="nil"/>
              <w:bottom w:val="nil"/>
              <w:right w:val="nil"/>
            </w:tcBorders>
            <w:shd w:val="clear" w:color="auto" w:fill="auto"/>
            <w:noWrap/>
            <w:vAlign w:val="bottom"/>
            <w:hideMark/>
          </w:tcPr>
          <w:p w14:paraId="1F2FB35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0030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65470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(2.6-3.1)</w:t>
            </w:r>
          </w:p>
        </w:tc>
        <w:tc>
          <w:tcPr>
            <w:tcW w:w="1660" w:type="dxa"/>
            <w:tcBorders>
              <w:top w:val="nil"/>
              <w:left w:val="nil"/>
              <w:bottom w:val="nil"/>
              <w:right w:val="nil"/>
            </w:tcBorders>
            <w:shd w:val="clear" w:color="auto" w:fill="auto"/>
            <w:noWrap/>
            <w:vAlign w:val="bottom"/>
            <w:hideMark/>
          </w:tcPr>
          <w:p w14:paraId="405AF4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(3-3.5)</w:t>
            </w:r>
          </w:p>
        </w:tc>
        <w:tc>
          <w:tcPr>
            <w:tcW w:w="1800" w:type="dxa"/>
            <w:tcBorders>
              <w:top w:val="nil"/>
              <w:left w:val="nil"/>
              <w:bottom w:val="nil"/>
              <w:right w:val="nil"/>
            </w:tcBorders>
            <w:shd w:val="clear" w:color="auto" w:fill="auto"/>
            <w:noWrap/>
            <w:vAlign w:val="bottom"/>
            <w:hideMark/>
          </w:tcPr>
          <w:p w14:paraId="7C511D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(24-28)</w:t>
            </w:r>
          </w:p>
        </w:tc>
        <w:tc>
          <w:tcPr>
            <w:tcW w:w="1800" w:type="dxa"/>
            <w:tcBorders>
              <w:top w:val="nil"/>
              <w:left w:val="nil"/>
              <w:bottom w:val="nil"/>
              <w:right w:val="nil"/>
            </w:tcBorders>
            <w:shd w:val="clear" w:color="auto" w:fill="auto"/>
            <w:noWrap/>
            <w:vAlign w:val="bottom"/>
            <w:hideMark/>
          </w:tcPr>
          <w:p w14:paraId="4EEA05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(50-59)</w:t>
            </w:r>
          </w:p>
        </w:tc>
      </w:tr>
      <w:tr w:rsidR="00B0760D" w:rsidRPr="00B0760D" w14:paraId="7BD5886B" w14:textId="77777777" w:rsidTr="00B0760D">
        <w:trPr>
          <w:trHeight w:val="320"/>
        </w:trPr>
        <w:tc>
          <w:tcPr>
            <w:tcW w:w="2524" w:type="dxa"/>
            <w:tcBorders>
              <w:top w:val="nil"/>
              <w:left w:val="nil"/>
              <w:bottom w:val="nil"/>
              <w:right w:val="nil"/>
            </w:tcBorders>
            <w:shd w:val="clear" w:color="auto" w:fill="auto"/>
            <w:noWrap/>
            <w:vAlign w:val="bottom"/>
            <w:hideMark/>
          </w:tcPr>
          <w:p w14:paraId="2768FD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DE40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66400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05646A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78696D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7FA1C3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(11-18)</w:t>
            </w:r>
          </w:p>
        </w:tc>
      </w:tr>
      <w:tr w:rsidR="00B0760D" w:rsidRPr="00B0760D" w14:paraId="2FA416A4" w14:textId="77777777" w:rsidTr="00B0760D">
        <w:trPr>
          <w:trHeight w:val="320"/>
        </w:trPr>
        <w:tc>
          <w:tcPr>
            <w:tcW w:w="2524" w:type="dxa"/>
            <w:tcBorders>
              <w:top w:val="nil"/>
              <w:left w:val="nil"/>
              <w:bottom w:val="nil"/>
              <w:right w:val="nil"/>
            </w:tcBorders>
            <w:shd w:val="clear" w:color="auto" w:fill="auto"/>
            <w:noWrap/>
            <w:vAlign w:val="bottom"/>
            <w:hideMark/>
          </w:tcPr>
          <w:p w14:paraId="49DF74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8031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D096E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660" w:type="dxa"/>
            <w:tcBorders>
              <w:top w:val="nil"/>
              <w:left w:val="nil"/>
              <w:bottom w:val="nil"/>
              <w:right w:val="nil"/>
            </w:tcBorders>
            <w:shd w:val="clear" w:color="auto" w:fill="auto"/>
            <w:noWrap/>
            <w:vAlign w:val="bottom"/>
            <w:hideMark/>
          </w:tcPr>
          <w:p w14:paraId="6DEE7B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(1.2-1.5)</w:t>
            </w:r>
          </w:p>
        </w:tc>
        <w:tc>
          <w:tcPr>
            <w:tcW w:w="1800" w:type="dxa"/>
            <w:tcBorders>
              <w:top w:val="nil"/>
              <w:left w:val="nil"/>
              <w:bottom w:val="nil"/>
              <w:right w:val="nil"/>
            </w:tcBorders>
            <w:shd w:val="clear" w:color="auto" w:fill="auto"/>
            <w:noWrap/>
            <w:vAlign w:val="bottom"/>
            <w:hideMark/>
          </w:tcPr>
          <w:p w14:paraId="710F98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(10-12)</w:t>
            </w:r>
          </w:p>
        </w:tc>
        <w:tc>
          <w:tcPr>
            <w:tcW w:w="1800" w:type="dxa"/>
            <w:tcBorders>
              <w:top w:val="nil"/>
              <w:left w:val="nil"/>
              <w:bottom w:val="nil"/>
              <w:right w:val="nil"/>
            </w:tcBorders>
            <w:shd w:val="clear" w:color="auto" w:fill="auto"/>
            <w:noWrap/>
            <w:vAlign w:val="bottom"/>
            <w:hideMark/>
          </w:tcPr>
          <w:p w14:paraId="7E62CE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(20-26)</w:t>
            </w:r>
          </w:p>
        </w:tc>
      </w:tr>
      <w:tr w:rsidR="00B0760D" w:rsidRPr="00B0760D" w14:paraId="5C403624" w14:textId="77777777" w:rsidTr="00B0760D">
        <w:trPr>
          <w:trHeight w:val="320"/>
        </w:trPr>
        <w:tc>
          <w:tcPr>
            <w:tcW w:w="2524" w:type="dxa"/>
            <w:tcBorders>
              <w:top w:val="nil"/>
              <w:left w:val="nil"/>
              <w:bottom w:val="nil"/>
              <w:right w:val="nil"/>
            </w:tcBorders>
            <w:shd w:val="clear" w:color="auto" w:fill="auto"/>
            <w:noWrap/>
            <w:vAlign w:val="bottom"/>
            <w:hideMark/>
          </w:tcPr>
          <w:p w14:paraId="450563C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D186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32AB2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27FCF8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2EC61E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(0-1)</w:t>
            </w:r>
          </w:p>
        </w:tc>
        <w:tc>
          <w:tcPr>
            <w:tcW w:w="1800" w:type="dxa"/>
            <w:tcBorders>
              <w:top w:val="nil"/>
              <w:left w:val="nil"/>
              <w:bottom w:val="nil"/>
              <w:right w:val="nil"/>
            </w:tcBorders>
            <w:shd w:val="clear" w:color="auto" w:fill="auto"/>
            <w:noWrap/>
            <w:vAlign w:val="bottom"/>
            <w:hideMark/>
          </w:tcPr>
          <w:p w14:paraId="0184BC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7B2EB64A" w14:textId="77777777" w:rsidTr="00B0760D">
        <w:trPr>
          <w:trHeight w:val="320"/>
        </w:trPr>
        <w:tc>
          <w:tcPr>
            <w:tcW w:w="2524" w:type="dxa"/>
            <w:tcBorders>
              <w:top w:val="nil"/>
              <w:left w:val="nil"/>
              <w:bottom w:val="nil"/>
              <w:right w:val="nil"/>
            </w:tcBorders>
            <w:shd w:val="clear" w:color="auto" w:fill="auto"/>
            <w:noWrap/>
            <w:vAlign w:val="bottom"/>
            <w:hideMark/>
          </w:tcPr>
          <w:p w14:paraId="2669F3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Nigeria</w:t>
            </w:r>
          </w:p>
        </w:tc>
        <w:tc>
          <w:tcPr>
            <w:tcW w:w="2180" w:type="dxa"/>
            <w:tcBorders>
              <w:top w:val="nil"/>
              <w:left w:val="nil"/>
              <w:bottom w:val="nil"/>
              <w:right w:val="nil"/>
            </w:tcBorders>
            <w:shd w:val="clear" w:color="auto" w:fill="auto"/>
            <w:noWrap/>
            <w:vAlign w:val="bottom"/>
            <w:hideMark/>
          </w:tcPr>
          <w:p w14:paraId="49AB59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D9D63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49.9 (42.8-62.1)</w:t>
            </w:r>
          </w:p>
        </w:tc>
        <w:tc>
          <w:tcPr>
            <w:tcW w:w="1660" w:type="dxa"/>
            <w:tcBorders>
              <w:top w:val="nil"/>
              <w:left w:val="nil"/>
              <w:bottom w:val="nil"/>
              <w:right w:val="nil"/>
            </w:tcBorders>
            <w:shd w:val="clear" w:color="auto" w:fill="auto"/>
            <w:noWrap/>
            <w:vAlign w:val="bottom"/>
            <w:hideMark/>
          </w:tcPr>
          <w:p w14:paraId="2A0A6A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58.5 (52.8-65.6)</w:t>
            </w:r>
          </w:p>
        </w:tc>
        <w:tc>
          <w:tcPr>
            <w:tcW w:w="1800" w:type="dxa"/>
            <w:tcBorders>
              <w:top w:val="nil"/>
              <w:left w:val="nil"/>
              <w:bottom w:val="nil"/>
              <w:right w:val="nil"/>
            </w:tcBorders>
            <w:shd w:val="clear" w:color="auto" w:fill="auto"/>
            <w:noWrap/>
            <w:vAlign w:val="bottom"/>
            <w:hideMark/>
          </w:tcPr>
          <w:p w14:paraId="6C9C89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798 (683-995)</w:t>
            </w:r>
          </w:p>
        </w:tc>
        <w:tc>
          <w:tcPr>
            <w:tcW w:w="1800" w:type="dxa"/>
            <w:tcBorders>
              <w:top w:val="nil"/>
              <w:left w:val="nil"/>
              <w:bottom w:val="nil"/>
              <w:right w:val="nil"/>
            </w:tcBorders>
            <w:shd w:val="clear" w:color="auto" w:fill="auto"/>
            <w:noWrap/>
            <w:vAlign w:val="bottom"/>
            <w:hideMark/>
          </w:tcPr>
          <w:p w14:paraId="4C4B2D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1123 (1008-1268)</w:t>
            </w:r>
          </w:p>
        </w:tc>
      </w:tr>
      <w:tr w:rsidR="00B0760D" w:rsidRPr="00B0760D" w14:paraId="080FCB48" w14:textId="77777777" w:rsidTr="00B0760D">
        <w:trPr>
          <w:trHeight w:val="320"/>
        </w:trPr>
        <w:tc>
          <w:tcPr>
            <w:tcW w:w="2524" w:type="dxa"/>
            <w:tcBorders>
              <w:top w:val="nil"/>
              <w:left w:val="nil"/>
              <w:bottom w:val="nil"/>
              <w:right w:val="nil"/>
            </w:tcBorders>
            <w:shd w:val="clear" w:color="auto" w:fill="auto"/>
            <w:noWrap/>
            <w:vAlign w:val="bottom"/>
            <w:hideMark/>
          </w:tcPr>
          <w:p w14:paraId="4A142E1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3A0A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4BEC1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(11.6-26.2)</w:t>
            </w:r>
          </w:p>
        </w:tc>
        <w:tc>
          <w:tcPr>
            <w:tcW w:w="1660" w:type="dxa"/>
            <w:tcBorders>
              <w:top w:val="nil"/>
              <w:left w:val="nil"/>
              <w:bottom w:val="nil"/>
              <w:right w:val="nil"/>
            </w:tcBorders>
            <w:shd w:val="clear" w:color="auto" w:fill="auto"/>
            <w:noWrap/>
            <w:vAlign w:val="bottom"/>
            <w:hideMark/>
          </w:tcPr>
          <w:p w14:paraId="050125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 (13.7-29.3)</w:t>
            </w:r>
          </w:p>
        </w:tc>
        <w:tc>
          <w:tcPr>
            <w:tcW w:w="1800" w:type="dxa"/>
            <w:tcBorders>
              <w:top w:val="nil"/>
              <w:left w:val="nil"/>
              <w:bottom w:val="nil"/>
              <w:right w:val="nil"/>
            </w:tcBorders>
            <w:shd w:val="clear" w:color="auto" w:fill="auto"/>
            <w:noWrap/>
            <w:vAlign w:val="bottom"/>
            <w:hideMark/>
          </w:tcPr>
          <w:p w14:paraId="1819F9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304 (184-421)</w:t>
            </w:r>
          </w:p>
        </w:tc>
        <w:tc>
          <w:tcPr>
            <w:tcW w:w="1800" w:type="dxa"/>
            <w:tcBorders>
              <w:top w:val="nil"/>
              <w:left w:val="nil"/>
              <w:bottom w:val="nil"/>
              <w:right w:val="nil"/>
            </w:tcBorders>
            <w:shd w:val="clear" w:color="auto" w:fill="auto"/>
            <w:noWrap/>
            <w:vAlign w:val="bottom"/>
            <w:hideMark/>
          </w:tcPr>
          <w:p w14:paraId="378F1B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417 (263-559)</w:t>
            </w:r>
          </w:p>
        </w:tc>
      </w:tr>
      <w:tr w:rsidR="00B0760D" w:rsidRPr="00B0760D" w14:paraId="517737CD" w14:textId="77777777" w:rsidTr="00B0760D">
        <w:trPr>
          <w:trHeight w:val="320"/>
        </w:trPr>
        <w:tc>
          <w:tcPr>
            <w:tcW w:w="2524" w:type="dxa"/>
            <w:tcBorders>
              <w:top w:val="nil"/>
              <w:left w:val="nil"/>
              <w:bottom w:val="nil"/>
              <w:right w:val="nil"/>
            </w:tcBorders>
            <w:shd w:val="clear" w:color="auto" w:fill="auto"/>
            <w:noWrap/>
            <w:vAlign w:val="bottom"/>
            <w:hideMark/>
          </w:tcPr>
          <w:p w14:paraId="60F62EE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72DC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47610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(10.6-17.1)</w:t>
            </w:r>
          </w:p>
        </w:tc>
        <w:tc>
          <w:tcPr>
            <w:tcW w:w="1660" w:type="dxa"/>
            <w:tcBorders>
              <w:top w:val="nil"/>
              <w:left w:val="nil"/>
              <w:bottom w:val="nil"/>
              <w:right w:val="nil"/>
            </w:tcBorders>
            <w:shd w:val="clear" w:color="auto" w:fill="auto"/>
            <w:noWrap/>
            <w:vAlign w:val="bottom"/>
            <w:hideMark/>
          </w:tcPr>
          <w:p w14:paraId="5053A5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(10.7-16.3)</w:t>
            </w:r>
          </w:p>
        </w:tc>
        <w:tc>
          <w:tcPr>
            <w:tcW w:w="1800" w:type="dxa"/>
            <w:tcBorders>
              <w:top w:val="nil"/>
              <w:left w:val="nil"/>
              <w:bottom w:val="nil"/>
              <w:right w:val="nil"/>
            </w:tcBorders>
            <w:shd w:val="clear" w:color="auto" w:fill="auto"/>
            <w:noWrap/>
            <w:vAlign w:val="bottom"/>
            <w:hideMark/>
          </w:tcPr>
          <w:p w14:paraId="340708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(171-275)</w:t>
            </w:r>
          </w:p>
        </w:tc>
        <w:tc>
          <w:tcPr>
            <w:tcW w:w="1800" w:type="dxa"/>
            <w:tcBorders>
              <w:top w:val="nil"/>
              <w:left w:val="nil"/>
              <w:bottom w:val="nil"/>
              <w:right w:val="nil"/>
            </w:tcBorders>
            <w:shd w:val="clear" w:color="auto" w:fill="auto"/>
            <w:noWrap/>
            <w:vAlign w:val="bottom"/>
            <w:hideMark/>
          </w:tcPr>
          <w:p w14:paraId="0CDB3B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250 (207-311)</w:t>
            </w:r>
          </w:p>
        </w:tc>
      </w:tr>
      <w:tr w:rsidR="00B0760D" w:rsidRPr="00B0760D" w14:paraId="659299D4" w14:textId="77777777" w:rsidTr="00B0760D">
        <w:trPr>
          <w:trHeight w:val="320"/>
        </w:trPr>
        <w:tc>
          <w:tcPr>
            <w:tcW w:w="2524" w:type="dxa"/>
            <w:tcBorders>
              <w:top w:val="nil"/>
              <w:left w:val="nil"/>
              <w:bottom w:val="nil"/>
              <w:right w:val="nil"/>
            </w:tcBorders>
            <w:shd w:val="clear" w:color="auto" w:fill="auto"/>
            <w:noWrap/>
            <w:vAlign w:val="bottom"/>
            <w:hideMark/>
          </w:tcPr>
          <w:p w14:paraId="65A487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F9514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EB0F4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(9.9-16)</w:t>
            </w:r>
          </w:p>
        </w:tc>
        <w:tc>
          <w:tcPr>
            <w:tcW w:w="1660" w:type="dxa"/>
            <w:tcBorders>
              <w:top w:val="nil"/>
              <w:left w:val="nil"/>
              <w:bottom w:val="nil"/>
              <w:right w:val="nil"/>
            </w:tcBorders>
            <w:shd w:val="clear" w:color="auto" w:fill="auto"/>
            <w:noWrap/>
            <w:vAlign w:val="bottom"/>
            <w:hideMark/>
          </w:tcPr>
          <w:p w14:paraId="25AB4F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(7.6-12)</w:t>
            </w:r>
          </w:p>
        </w:tc>
        <w:tc>
          <w:tcPr>
            <w:tcW w:w="1800" w:type="dxa"/>
            <w:tcBorders>
              <w:top w:val="nil"/>
              <w:left w:val="nil"/>
              <w:bottom w:val="nil"/>
              <w:right w:val="nil"/>
            </w:tcBorders>
            <w:shd w:val="clear" w:color="auto" w:fill="auto"/>
            <w:noWrap/>
            <w:vAlign w:val="bottom"/>
            <w:hideMark/>
          </w:tcPr>
          <w:p w14:paraId="380B7B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 (160-258)</w:t>
            </w:r>
          </w:p>
        </w:tc>
        <w:tc>
          <w:tcPr>
            <w:tcW w:w="1800" w:type="dxa"/>
            <w:tcBorders>
              <w:top w:val="nil"/>
              <w:left w:val="nil"/>
              <w:bottom w:val="nil"/>
              <w:right w:val="nil"/>
            </w:tcBorders>
            <w:shd w:val="clear" w:color="auto" w:fill="auto"/>
            <w:noWrap/>
            <w:vAlign w:val="bottom"/>
            <w:hideMark/>
          </w:tcPr>
          <w:p w14:paraId="2B909A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 (148-227)</w:t>
            </w:r>
          </w:p>
        </w:tc>
      </w:tr>
      <w:tr w:rsidR="00B0760D" w:rsidRPr="00B0760D" w14:paraId="78BF42DB" w14:textId="77777777" w:rsidTr="00B0760D">
        <w:trPr>
          <w:trHeight w:val="320"/>
        </w:trPr>
        <w:tc>
          <w:tcPr>
            <w:tcW w:w="2524" w:type="dxa"/>
            <w:tcBorders>
              <w:top w:val="nil"/>
              <w:left w:val="nil"/>
              <w:bottom w:val="nil"/>
              <w:right w:val="nil"/>
            </w:tcBorders>
            <w:shd w:val="clear" w:color="auto" w:fill="auto"/>
            <w:noWrap/>
            <w:vAlign w:val="bottom"/>
            <w:hideMark/>
          </w:tcPr>
          <w:p w14:paraId="442450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1EF99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F5A79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(0.8-1.3)</w:t>
            </w:r>
          </w:p>
        </w:tc>
        <w:tc>
          <w:tcPr>
            <w:tcW w:w="1660" w:type="dxa"/>
            <w:tcBorders>
              <w:top w:val="nil"/>
              <w:left w:val="nil"/>
              <w:bottom w:val="nil"/>
              <w:right w:val="nil"/>
            </w:tcBorders>
            <w:shd w:val="clear" w:color="auto" w:fill="auto"/>
            <w:noWrap/>
            <w:vAlign w:val="bottom"/>
            <w:hideMark/>
          </w:tcPr>
          <w:p w14:paraId="4CFC23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(3.3-5.3)</w:t>
            </w:r>
          </w:p>
        </w:tc>
        <w:tc>
          <w:tcPr>
            <w:tcW w:w="1800" w:type="dxa"/>
            <w:tcBorders>
              <w:top w:val="nil"/>
              <w:left w:val="nil"/>
              <w:bottom w:val="nil"/>
              <w:right w:val="nil"/>
            </w:tcBorders>
            <w:shd w:val="clear" w:color="auto" w:fill="auto"/>
            <w:noWrap/>
            <w:vAlign w:val="bottom"/>
            <w:hideMark/>
          </w:tcPr>
          <w:p w14:paraId="7FDC14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(13-21)</w:t>
            </w:r>
          </w:p>
        </w:tc>
        <w:tc>
          <w:tcPr>
            <w:tcW w:w="1800" w:type="dxa"/>
            <w:tcBorders>
              <w:top w:val="nil"/>
              <w:left w:val="nil"/>
              <w:bottom w:val="nil"/>
              <w:right w:val="nil"/>
            </w:tcBorders>
            <w:shd w:val="clear" w:color="auto" w:fill="auto"/>
            <w:noWrap/>
            <w:vAlign w:val="bottom"/>
            <w:hideMark/>
          </w:tcPr>
          <w:p w14:paraId="39010F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(64-104)</w:t>
            </w:r>
          </w:p>
        </w:tc>
      </w:tr>
      <w:tr w:rsidR="00B0760D" w:rsidRPr="00B0760D" w14:paraId="643913A5" w14:textId="77777777" w:rsidTr="00B0760D">
        <w:trPr>
          <w:trHeight w:val="320"/>
        </w:trPr>
        <w:tc>
          <w:tcPr>
            <w:tcW w:w="2524" w:type="dxa"/>
            <w:tcBorders>
              <w:top w:val="nil"/>
              <w:left w:val="nil"/>
              <w:bottom w:val="nil"/>
              <w:right w:val="nil"/>
            </w:tcBorders>
            <w:shd w:val="clear" w:color="auto" w:fill="auto"/>
            <w:noWrap/>
            <w:vAlign w:val="bottom"/>
            <w:hideMark/>
          </w:tcPr>
          <w:p w14:paraId="5C74BE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B181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5B161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(3.8-33.6)</w:t>
            </w:r>
          </w:p>
        </w:tc>
        <w:tc>
          <w:tcPr>
            <w:tcW w:w="1660" w:type="dxa"/>
            <w:tcBorders>
              <w:top w:val="nil"/>
              <w:left w:val="nil"/>
              <w:bottom w:val="nil"/>
              <w:right w:val="nil"/>
            </w:tcBorders>
            <w:shd w:val="clear" w:color="auto" w:fill="auto"/>
            <w:noWrap/>
            <w:vAlign w:val="bottom"/>
            <w:hideMark/>
          </w:tcPr>
          <w:p w14:paraId="00F6AD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(2.4-21.2)</w:t>
            </w:r>
          </w:p>
        </w:tc>
        <w:tc>
          <w:tcPr>
            <w:tcW w:w="1800" w:type="dxa"/>
            <w:tcBorders>
              <w:top w:val="nil"/>
              <w:left w:val="nil"/>
              <w:bottom w:val="nil"/>
              <w:right w:val="nil"/>
            </w:tcBorders>
            <w:shd w:val="clear" w:color="auto" w:fill="auto"/>
            <w:noWrap/>
            <w:vAlign w:val="bottom"/>
            <w:hideMark/>
          </w:tcPr>
          <w:p w14:paraId="126A78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(61-532)</w:t>
            </w:r>
          </w:p>
        </w:tc>
        <w:tc>
          <w:tcPr>
            <w:tcW w:w="1800" w:type="dxa"/>
            <w:tcBorders>
              <w:top w:val="nil"/>
              <w:left w:val="nil"/>
              <w:bottom w:val="nil"/>
              <w:right w:val="nil"/>
            </w:tcBorders>
            <w:shd w:val="clear" w:color="auto" w:fill="auto"/>
            <w:noWrap/>
            <w:vAlign w:val="bottom"/>
            <w:hideMark/>
          </w:tcPr>
          <w:p w14:paraId="199E2D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 (47-405)</w:t>
            </w:r>
          </w:p>
        </w:tc>
      </w:tr>
      <w:tr w:rsidR="00B0760D" w:rsidRPr="00B0760D" w14:paraId="2E4796F2" w14:textId="77777777" w:rsidTr="00B0760D">
        <w:trPr>
          <w:trHeight w:val="320"/>
        </w:trPr>
        <w:tc>
          <w:tcPr>
            <w:tcW w:w="2524" w:type="dxa"/>
            <w:tcBorders>
              <w:top w:val="nil"/>
              <w:left w:val="nil"/>
              <w:bottom w:val="nil"/>
              <w:right w:val="nil"/>
            </w:tcBorders>
            <w:shd w:val="clear" w:color="auto" w:fill="auto"/>
            <w:noWrap/>
            <w:vAlign w:val="bottom"/>
            <w:hideMark/>
          </w:tcPr>
          <w:p w14:paraId="7CB38AC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DFD0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B585B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(6.9-13)</w:t>
            </w:r>
          </w:p>
        </w:tc>
        <w:tc>
          <w:tcPr>
            <w:tcW w:w="1660" w:type="dxa"/>
            <w:tcBorders>
              <w:top w:val="nil"/>
              <w:left w:val="nil"/>
              <w:bottom w:val="nil"/>
              <w:right w:val="nil"/>
            </w:tcBorders>
            <w:shd w:val="clear" w:color="auto" w:fill="auto"/>
            <w:noWrap/>
            <w:vAlign w:val="bottom"/>
            <w:hideMark/>
          </w:tcPr>
          <w:p w14:paraId="47C0B9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(7-13.4)</w:t>
            </w:r>
          </w:p>
        </w:tc>
        <w:tc>
          <w:tcPr>
            <w:tcW w:w="1800" w:type="dxa"/>
            <w:tcBorders>
              <w:top w:val="nil"/>
              <w:left w:val="nil"/>
              <w:bottom w:val="nil"/>
              <w:right w:val="nil"/>
            </w:tcBorders>
            <w:shd w:val="clear" w:color="auto" w:fill="auto"/>
            <w:noWrap/>
            <w:vAlign w:val="bottom"/>
            <w:hideMark/>
          </w:tcPr>
          <w:p w14:paraId="47989D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(110-207)</w:t>
            </w:r>
          </w:p>
        </w:tc>
        <w:tc>
          <w:tcPr>
            <w:tcW w:w="1800" w:type="dxa"/>
            <w:tcBorders>
              <w:top w:val="nil"/>
              <w:left w:val="nil"/>
              <w:bottom w:val="nil"/>
              <w:right w:val="nil"/>
            </w:tcBorders>
            <w:shd w:val="clear" w:color="auto" w:fill="auto"/>
            <w:noWrap/>
            <w:vAlign w:val="bottom"/>
            <w:hideMark/>
          </w:tcPr>
          <w:p w14:paraId="44D158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180 (133-255)</w:t>
            </w:r>
          </w:p>
        </w:tc>
      </w:tr>
      <w:tr w:rsidR="00B0760D" w:rsidRPr="00B0760D" w14:paraId="29B5FF79" w14:textId="77777777" w:rsidTr="00B0760D">
        <w:trPr>
          <w:trHeight w:val="320"/>
        </w:trPr>
        <w:tc>
          <w:tcPr>
            <w:tcW w:w="2524" w:type="dxa"/>
            <w:tcBorders>
              <w:top w:val="nil"/>
              <w:left w:val="nil"/>
              <w:bottom w:val="nil"/>
              <w:right w:val="nil"/>
            </w:tcBorders>
            <w:shd w:val="clear" w:color="auto" w:fill="auto"/>
            <w:noWrap/>
            <w:vAlign w:val="bottom"/>
            <w:hideMark/>
          </w:tcPr>
          <w:p w14:paraId="0B7694C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36B8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15CDC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(10.4-12.3)</w:t>
            </w:r>
          </w:p>
        </w:tc>
        <w:tc>
          <w:tcPr>
            <w:tcW w:w="1660" w:type="dxa"/>
            <w:tcBorders>
              <w:top w:val="nil"/>
              <w:left w:val="nil"/>
              <w:bottom w:val="nil"/>
              <w:right w:val="nil"/>
            </w:tcBorders>
            <w:shd w:val="clear" w:color="auto" w:fill="auto"/>
            <w:noWrap/>
            <w:vAlign w:val="bottom"/>
            <w:hideMark/>
          </w:tcPr>
          <w:p w14:paraId="7286EB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(11.1-13.2)</w:t>
            </w:r>
          </w:p>
        </w:tc>
        <w:tc>
          <w:tcPr>
            <w:tcW w:w="1800" w:type="dxa"/>
            <w:tcBorders>
              <w:top w:val="nil"/>
              <w:left w:val="nil"/>
              <w:bottom w:val="nil"/>
              <w:right w:val="nil"/>
            </w:tcBorders>
            <w:shd w:val="clear" w:color="auto" w:fill="auto"/>
            <w:noWrap/>
            <w:vAlign w:val="bottom"/>
            <w:hideMark/>
          </w:tcPr>
          <w:p w14:paraId="3D05E0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(166-199)</w:t>
            </w:r>
          </w:p>
        </w:tc>
        <w:tc>
          <w:tcPr>
            <w:tcW w:w="1800" w:type="dxa"/>
            <w:tcBorders>
              <w:top w:val="nil"/>
              <w:left w:val="nil"/>
              <w:bottom w:val="nil"/>
              <w:right w:val="nil"/>
            </w:tcBorders>
            <w:shd w:val="clear" w:color="auto" w:fill="auto"/>
            <w:noWrap/>
            <w:vAlign w:val="bottom"/>
            <w:hideMark/>
          </w:tcPr>
          <w:p w14:paraId="259394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(214-253)</w:t>
            </w:r>
          </w:p>
        </w:tc>
      </w:tr>
      <w:tr w:rsidR="00B0760D" w:rsidRPr="00B0760D" w14:paraId="0754754B" w14:textId="77777777" w:rsidTr="00B0760D">
        <w:trPr>
          <w:trHeight w:val="320"/>
        </w:trPr>
        <w:tc>
          <w:tcPr>
            <w:tcW w:w="2524" w:type="dxa"/>
            <w:tcBorders>
              <w:top w:val="nil"/>
              <w:left w:val="nil"/>
              <w:bottom w:val="nil"/>
              <w:right w:val="nil"/>
            </w:tcBorders>
            <w:shd w:val="clear" w:color="auto" w:fill="auto"/>
            <w:noWrap/>
            <w:vAlign w:val="bottom"/>
            <w:hideMark/>
          </w:tcPr>
          <w:p w14:paraId="4616852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FFB6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4F660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(1-3.4)</w:t>
            </w:r>
          </w:p>
        </w:tc>
        <w:tc>
          <w:tcPr>
            <w:tcW w:w="1660" w:type="dxa"/>
            <w:tcBorders>
              <w:top w:val="nil"/>
              <w:left w:val="nil"/>
              <w:bottom w:val="nil"/>
              <w:right w:val="nil"/>
            </w:tcBorders>
            <w:shd w:val="clear" w:color="auto" w:fill="auto"/>
            <w:noWrap/>
            <w:vAlign w:val="bottom"/>
            <w:hideMark/>
          </w:tcPr>
          <w:p w14:paraId="6ADE90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 (11.4-24.1)</w:t>
            </w:r>
          </w:p>
        </w:tc>
        <w:tc>
          <w:tcPr>
            <w:tcW w:w="1800" w:type="dxa"/>
            <w:tcBorders>
              <w:top w:val="nil"/>
              <w:left w:val="nil"/>
              <w:bottom w:val="nil"/>
              <w:right w:val="nil"/>
            </w:tcBorders>
            <w:shd w:val="clear" w:color="auto" w:fill="auto"/>
            <w:noWrap/>
            <w:vAlign w:val="bottom"/>
            <w:hideMark/>
          </w:tcPr>
          <w:p w14:paraId="77504F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(16-54)</w:t>
            </w:r>
          </w:p>
        </w:tc>
        <w:tc>
          <w:tcPr>
            <w:tcW w:w="1800" w:type="dxa"/>
            <w:tcBorders>
              <w:top w:val="nil"/>
              <w:left w:val="nil"/>
              <w:bottom w:val="nil"/>
              <w:right w:val="nil"/>
            </w:tcBorders>
            <w:shd w:val="clear" w:color="auto" w:fill="auto"/>
            <w:noWrap/>
            <w:vAlign w:val="bottom"/>
            <w:hideMark/>
          </w:tcPr>
          <w:p w14:paraId="5EF565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321 (216-458)</w:t>
            </w:r>
          </w:p>
        </w:tc>
      </w:tr>
      <w:tr w:rsidR="00B0760D" w:rsidRPr="00B0760D" w14:paraId="52162C0D" w14:textId="77777777" w:rsidTr="00B0760D">
        <w:trPr>
          <w:trHeight w:val="320"/>
        </w:trPr>
        <w:tc>
          <w:tcPr>
            <w:tcW w:w="2524" w:type="dxa"/>
            <w:tcBorders>
              <w:top w:val="nil"/>
              <w:left w:val="nil"/>
              <w:bottom w:val="nil"/>
              <w:right w:val="nil"/>
            </w:tcBorders>
            <w:shd w:val="clear" w:color="auto" w:fill="auto"/>
            <w:noWrap/>
            <w:vAlign w:val="bottom"/>
            <w:hideMark/>
          </w:tcPr>
          <w:p w14:paraId="4E246E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A47D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F80FB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223442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(2.1-7.6)</w:t>
            </w:r>
          </w:p>
        </w:tc>
        <w:tc>
          <w:tcPr>
            <w:tcW w:w="1800" w:type="dxa"/>
            <w:tcBorders>
              <w:top w:val="nil"/>
              <w:left w:val="nil"/>
              <w:bottom w:val="nil"/>
              <w:right w:val="nil"/>
            </w:tcBorders>
            <w:shd w:val="clear" w:color="auto" w:fill="auto"/>
            <w:noWrap/>
            <w:vAlign w:val="bottom"/>
            <w:hideMark/>
          </w:tcPr>
          <w:p w14:paraId="49EF0B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7294D0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(39-145)</w:t>
            </w:r>
          </w:p>
        </w:tc>
      </w:tr>
      <w:tr w:rsidR="00B0760D" w:rsidRPr="00B0760D" w14:paraId="22D7C0E9" w14:textId="77777777" w:rsidTr="00B0760D">
        <w:trPr>
          <w:trHeight w:val="320"/>
        </w:trPr>
        <w:tc>
          <w:tcPr>
            <w:tcW w:w="2524" w:type="dxa"/>
            <w:tcBorders>
              <w:top w:val="nil"/>
              <w:left w:val="nil"/>
              <w:bottom w:val="nil"/>
              <w:right w:val="nil"/>
            </w:tcBorders>
            <w:shd w:val="clear" w:color="auto" w:fill="auto"/>
            <w:noWrap/>
            <w:vAlign w:val="bottom"/>
            <w:hideMark/>
          </w:tcPr>
          <w:p w14:paraId="37A4D95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32F1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F54FD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(3-3.3)</w:t>
            </w:r>
          </w:p>
        </w:tc>
        <w:tc>
          <w:tcPr>
            <w:tcW w:w="1660" w:type="dxa"/>
            <w:tcBorders>
              <w:top w:val="nil"/>
              <w:left w:val="nil"/>
              <w:bottom w:val="nil"/>
              <w:right w:val="nil"/>
            </w:tcBorders>
            <w:shd w:val="clear" w:color="auto" w:fill="auto"/>
            <w:noWrap/>
            <w:vAlign w:val="bottom"/>
            <w:hideMark/>
          </w:tcPr>
          <w:p w14:paraId="1A8BD3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(3.6-3.9)</w:t>
            </w:r>
          </w:p>
        </w:tc>
        <w:tc>
          <w:tcPr>
            <w:tcW w:w="1800" w:type="dxa"/>
            <w:tcBorders>
              <w:top w:val="nil"/>
              <w:left w:val="nil"/>
              <w:bottom w:val="nil"/>
              <w:right w:val="nil"/>
            </w:tcBorders>
            <w:shd w:val="clear" w:color="auto" w:fill="auto"/>
            <w:noWrap/>
            <w:vAlign w:val="bottom"/>
            <w:hideMark/>
          </w:tcPr>
          <w:p w14:paraId="014A6E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(48-54)</w:t>
            </w:r>
          </w:p>
        </w:tc>
        <w:tc>
          <w:tcPr>
            <w:tcW w:w="1800" w:type="dxa"/>
            <w:tcBorders>
              <w:top w:val="nil"/>
              <w:left w:val="nil"/>
              <w:bottom w:val="nil"/>
              <w:right w:val="nil"/>
            </w:tcBorders>
            <w:shd w:val="clear" w:color="auto" w:fill="auto"/>
            <w:noWrap/>
            <w:vAlign w:val="bottom"/>
            <w:hideMark/>
          </w:tcPr>
          <w:p w14:paraId="1F8DED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(68-77)</w:t>
            </w:r>
          </w:p>
        </w:tc>
      </w:tr>
      <w:tr w:rsidR="00B0760D" w:rsidRPr="00B0760D" w14:paraId="2348D088" w14:textId="77777777" w:rsidTr="00B0760D">
        <w:trPr>
          <w:trHeight w:val="320"/>
        </w:trPr>
        <w:tc>
          <w:tcPr>
            <w:tcW w:w="2524" w:type="dxa"/>
            <w:tcBorders>
              <w:top w:val="nil"/>
              <w:left w:val="nil"/>
              <w:bottom w:val="nil"/>
              <w:right w:val="nil"/>
            </w:tcBorders>
            <w:shd w:val="clear" w:color="auto" w:fill="auto"/>
            <w:noWrap/>
            <w:vAlign w:val="bottom"/>
            <w:hideMark/>
          </w:tcPr>
          <w:p w14:paraId="4A106B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F8B5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A652B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264BA6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800" w:type="dxa"/>
            <w:tcBorders>
              <w:top w:val="nil"/>
              <w:left w:val="nil"/>
              <w:bottom w:val="nil"/>
              <w:right w:val="nil"/>
            </w:tcBorders>
            <w:shd w:val="clear" w:color="auto" w:fill="auto"/>
            <w:noWrap/>
            <w:vAlign w:val="bottom"/>
            <w:hideMark/>
          </w:tcPr>
          <w:p w14:paraId="3F38FF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(18-21)</w:t>
            </w:r>
          </w:p>
        </w:tc>
        <w:tc>
          <w:tcPr>
            <w:tcW w:w="1800" w:type="dxa"/>
            <w:tcBorders>
              <w:top w:val="nil"/>
              <w:left w:val="nil"/>
              <w:bottom w:val="nil"/>
              <w:right w:val="nil"/>
            </w:tcBorders>
            <w:shd w:val="clear" w:color="auto" w:fill="auto"/>
            <w:noWrap/>
            <w:vAlign w:val="bottom"/>
            <w:hideMark/>
          </w:tcPr>
          <w:p w14:paraId="08A7AA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(16-23)</w:t>
            </w:r>
          </w:p>
        </w:tc>
      </w:tr>
      <w:tr w:rsidR="00B0760D" w:rsidRPr="00B0760D" w14:paraId="6467CF4A" w14:textId="77777777" w:rsidTr="00B0760D">
        <w:trPr>
          <w:trHeight w:val="320"/>
        </w:trPr>
        <w:tc>
          <w:tcPr>
            <w:tcW w:w="2524" w:type="dxa"/>
            <w:tcBorders>
              <w:top w:val="nil"/>
              <w:left w:val="nil"/>
              <w:bottom w:val="nil"/>
              <w:right w:val="nil"/>
            </w:tcBorders>
            <w:shd w:val="clear" w:color="auto" w:fill="auto"/>
            <w:noWrap/>
            <w:vAlign w:val="bottom"/>
            <w:hideMark/>
          </w:tcPr>
          <w:p w14:paraId="3B74AB2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D7B8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FDD9B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339555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(1.4-1.6)</w:t>
            </w:r>
          </w:p>
        </w:tc>
        <w:tc>
          <w:tcPr>
            <w:tcW w:w="1800" w:type="dxa"/>
            <w:tcBorders>
              <w:top w:val="nil"/>
              <w:left w:val="nil"/>
              <w:bottom w:val="nil"/>
              <w:right w:val="nil"/>
            </w:tcBorders>
            <w:shd w:val="clear" w:color="auto" w:fill="auto"/>
            <w:noWrap/>
            <w:vAlign w:val="bottom"/>
            <w:hideMark/>
          </w:tcPr>
          <w:p w14:paraId="02EC84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(18-21)</w:t>
            </w:r>
          </w:p>
        </w:tc>
        <w:tc>
          <w:tcPr>
            <w:tcW w:w="1800" w:type="dxa"/>
            <w:tcBorders>
              <w:top w:val="nil"/>
              <w:left w:val="nil"/>
              <w:bottom w:val="nil"/>
              <w:right w:val="nil"/>
            </w:tcBorders>
            <w:shd w:val="clear" w:color="auto" w:fill="auto"/>
            <w:noWrap/>
            <w:vAlign w:val="bottom"/>
            <w:hideMark/>
          </w:tcPr>
          <w:p w14:paraId="469886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(26-31)</w:t>
            </w:r>
          </w:p>
        </w:tc>
      </w:tr>
      <w:tr w:rsidR="00B0760D" w:rsidRPr="00B0760D" w14:paraId="2C6C1BFF" w14:textId="77777777" w:rsidTr="00B0760D">
        <w:trPr>
          <w:trHeight w:val="320"/>
        </w:trPr>
        <w:tc>
          <w:tcPr>
            <w:tcW w:w="2524" w:type="dxa"/>
            <w:tcBorders>
              <w:top w:val="nil"/>
              <w:left w:val="nil"/>
              <w:bottom w:val="nil"/>
              <w:right w:val="nil"/>
            </w:tcBorders>
            <w:shd w:val="clear" w:color="auto" w:fill="auto"/>
            <w:noWrap/>
            <w:vAlign w:val="bottom"/>
            <w:hideMark/>
          </w:tcPr>
          <w:p w14:paraId="7D88467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0505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BBF1B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3D9094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6E8EF6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7D9732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(0-1)</w:t>
            </w:r>
          </w:p>
        </w:tc>
      </w:tr>
      <w:tr w:rsidR="00B0760D" w:rsidRPr="00B0760D" w14:paraId="7C0D740D" w14:textId="77777777" w:rsidTr="00B0760D">
        <w:trPr>
          <w:trHeight w:val="320"/>
        </w:trPr>
        <w:tc>
          <w:tcPr>
            <w:tcW w:w="2524" w:type="dxa"/>
            <w:tcBorders>
              <w:top w:val="nil"/>
              <w:left w:val="nil"/>
              <w:bottom w:val="nil"/>
              <w:right w:val="nil"/>
            </w:tcBorders>
            <w:shd w:val="clear" w:color="auto" w:fill="auto"/>
            <w:noWrap/>
            <w:vAlign w:val="bottom"/>
            <w:hideMark/>
          </w:tcPr>
          <w:p w14:paraId="4A7ADC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Norway</w:t>
            </w:r>
          </w:p>
        </w:tc>
        <w:tc>
          <w:tcPr>
            <w:tcW w:w="2180" w:type="dxa"/>
            <w:tcBorders>
              <w:top w:val="nil"/>
              <w:left w:val="nil"/>
              <w:bottom w:val="nil"/>
              <w:right w:val="nil"/>
            </w:tcBorders>
            <w:shd w:val="clear" w:color="auto" w:fill="auto"/>
            <w:noWrap/>
            <w:vAlign w:val="bottom"/>
            <w:hideMark/>
          </w:tcPr>
          <w:p w14:paraId="6657E2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4AA0E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64.9 (59-72.3)</w:t>
            </w:r>
          </w:p>
        </w:tc>
        <w:tc>
          <w:tcPr>
            <w:tcW w:w="1660" w:type="dxa"/>
            <w:tcBorders>
              <w:top w:val="nil"/>
              <w:left w:val="nil"/>
              <w:bottom w:val="nil"/>
              <w:right w:val="nil"/>
            </w:tcBorders>
            <w:shd w:val="clear" w:color="auto" w:fill="auto"/>
            <w:noWrap/>
            <w:vAlign w:val="bottom"/>
            <w:hideMark/>
          </w:tcPr>
          <w:p w14:paraId="1B027F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75.1 (69.3-82)</w:t>
            </w:r>
          </w:p>
        </w:tc>
        <w:tc>
          <w:tcPr>
            <w:tcW w:w="1800" w:type="dxa"/>
            <w:tcBorders>
              <w:top w:val="nil"/>
              <w:left w:val="nil"/>
              <w:bottom w:val="nil"/>
              <w:right w:val="nil"/>
            </w:tcBorders>
            <w:shd w:val="clear" w:color="auto" w:fill="auto"/>
            <w:noWrap/>
            <w:vAlign w:val="bottom"/>
            <w:hideMark/>
          </w:tcPr>
          <w:p w14:paraId="49E824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1979 (1782-2212)</w:t>
            </w:r>
          </w:p>
        </w:tc>
        <w:tc>
          <w:tcPr>
            <w:tcW w:w="1800" w:type="dxa"/>
            <w:tcBorders>
              <w:top w:val="nil"/>
              <w:left w:val="nil"/>
              <w:bottom w:val="nil"/>
              <w:right w:val="nil"/>
            </w:tcBorders>
            <w:shd w:val="clear" w:color="auto" w:fill="auto"/>
            <w:noWrap/>
            <w:vAlign w:val="bottom"/>
            <w:hideMark/>
          </w:tcPr>
          <w:p w14:paraId="69C66B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2943 (2681-3215)</w:t>
            </w:r>
          </w:p>
        </w:tc>
      </w:tr>
      <w:tr w:rsidR="00B0760D" w:rsidRPr="00B0760D" w14:paraId="19B60317" w14:textId="77777777" w:rsidTr="00B0760D">
        <w:trPr>
          <w:trHeight w:val="320"/>
        </w:trPr>
        <w:tc>
          <w:tcPr>
            <w:tcW w:w="2524" w:type="dxa"/>
            <w:tcBorders>
              <w:top w:val="nil"/>
              <w:left w:val="nil"/>
              <w:bottom w:val="nil"/>
              <w:right w:val="nil"/>
            </w:tcBorders>
            <w:shd w:val="clear" w:color="auto" w:fill="auto"/>
            <w:noWrap/>
            <w:vAlign w:val="bottom"/>
            <w:hideMark/>
          </w:tcPr>
          <w:p w14:paraId="2B2A15F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98F5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F12E5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(7.3-13.1)</w:t>
            </w:r>
          </w:p>
        </w:tc>
        <w:tc>
          <w:tcPr>
            <w:tcW w:w="1660" w:type="dxa"/>
            <w:tcBorders>
              <w:top w:val="nil"/>
              <w:left w:val="nil"/>
              <w:bottom w:val="nil"/>
              <w:right w:val="nil"/>
            </w:tcBorders>
            <w:shd w:val="clear" w:color="auto" w:fill="auto"/>
            <w:noWrap/>
            <w:vAlign w:val="bottom"/>
            <w:hideMark/>
          </w:tcPr>
          <w:p w14:paraId="42EC97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 (22.7-27.8)</w:t>
            </w:r>
          </w:p>
        </w:tc>
        <w:tc>
          <w:tcPr>
            <w:tcW w:w="1800" w:type="dxa"/>
            <w:tcBorders>
              <w:top w:val="nil"/>
              <w:left w:val="nil"/>
              <w:bottom w:val="nil"/>
              <w:right w:val="nil"/>
            </w:tcBorders>
            <w:shd w:val="clear" w:color="auto" w:fill="auto"/>
            <w:noWrap/>
            <w:vAlign w:val="bottom"/>
            <w:hideMark/>
          </w:tcPr>
          <w:p w14:paraId="097811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305 (223-404)</w:t>
            </w:r>
          </w:p>
        </w:tc>
        <w:tc>
          <w:tcPr>
            <w:tcW w:w="1800" w:type="dxa"/>
            <w:tcBorders>
              <w:top w:val="nil"/>
              <w:left w:val="nil"/>
              <w:bottom w:val="nil"/>
              <w:right w:val="nil"/>
            </w:tcBorders>
            <w:shd w:val="clear" w:color="auto" w:fill="auto"/>
            <w:noWrap/>
            <w:vAlign w:val="bottom"/>
            <w:hideMark/>
          </w:tcPr>
          <w:p w14:paraId="5E5263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991 (886-1097)</w:t>
            </w:r>
          </w:p>
        </w:tc>
      </w:tr>
      <w:tr w:rsidR="00B0760D" w:rsidRPr="00B0760D" w14:paraId="429C1B52" w14:textId="77777777" w:rsidTr="00B0760D">
        <w:trPr>
          <w:trHeight w:val="320"/>
        </w:trPr>
        <w:tc>
          <w:tcPr>
            <w:tcW w:w="2524" w:type="dxa"/>
            <w:tcBorders>
              <w:top w:val="nil"/>
              <w:left w:val="nil"/>
              <w:bottom w:val="nil"/>
              <w:right w:val="nil"/>
            </w:tcBorders>
            <w:shd w:val="clear" w:color="auto" w:fill="auto"/>
            <w:noWrap/>
            <w:vAlign w:val="bottom"/>
            <w:hideMark/>
          </w:tcPr>
          <w:p w14:paraId="76A13A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48AD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92DEA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(0.3-1)</w:t>
            </w:r>
          </w:p>
        </w:tc>
        <w:tc>
          <w:tcPr>
            <w:tcW w:w="1660" w:type="dxa"/>
            <w:tcBorders>
              <w:top w:val="nil"/>
              <w:left w:val="nil"/>
              <w:bottom w:val="nil"/>
              <w:right w:val="nil"/>
            </w:tcBorders>
            <w:shd w:val="clear" w:color="auto" w:fill="auto"/>
            <w:noWrap/>
            <w:vAlign w:val="bottom"/>
            <w:hideMark/>
          </w:tcPr>
          <w:p w14:paraId="51955C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(1-2.7)</w:t>
            </w:r>
          </w:p>
        </w:tc>
        <w:tc>
          <w:tcPr>
            <w:tcW w:w="1800" w:type="dxa"/>
            <w:tcBorders>
              <w:top w:val="nil"/>
              <w:left w:val="nil"/>
              <w:bottom w:val="nil"/>
              <w:right w:val="nil"/>
            </w:tcBorders>
            <w:shd w:val="clear" w:color="auto" w:fill="auto"/>
            <w:noWrap/>
            <w:vAlign w:val="bottom"/>
            <w:hideMark/>
          </w:tcPr>
          <w:p w14:paraId="6A1B52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(11-30)</w:t>
            </w:r>
          </w:p>
        </w:tc>
        <w:tc>
          <w:tcPr>
            <w:tcW w:w="1800" w:type="dxa"/>
            <w:tcBorders>
              <w:top w:val="nil"/>
              <w:left w:val="nil"/>
              <w:bottom w:val="nil"/>
              <w:right w:val="nil"/>
            </w:tcBorders>
            <w:shd w:val="clear" w:color="auto" w:fill="auto"/>
            <w:noWrap/>
            <w:vAlign w:val="bottom"/>
            <w:hideMark/>
          </w:tcPr>
          <w:p w14:paraId="353162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(38-104)</w:t>
            </w:r>
          </w:p>
        </w:tc>
      </w:tr>
      <w:tr w:rsidR="00B0760D" w:rsidRPr="00B0760D" w14:paraId="6BAED759" w14:textId="77777777" w:rsidTr="00B0760D">
        <w:trPr>
          <w:trHeight w:val="320"/>
        </w:trPr>
        <w:tc>
          <w:tcPr>
            <w:tcW w:w="2524" w:type="dxa"/>
            <w:tcBorders>
              <w:top w:val="nil"/>
              <w:left w:val="nil"/>
              <w:bottom w:val="nil"/>
              <w:right w:val="nil"/>
            </w:tcBorders>
            <w:shd w:val="clear" w:color="auto" w:fill="auto"/>
            <w:noWrap/>
            <w:vAlign w:val="bottom"/>
            <w:hideMark/>
          </w:tcPr>
          <w:p w14:paraId="79D0DE5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EDDF3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C98D1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7DBCB9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4C2B98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3F744C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(3-9)</w:t>
            </w:r>
          </w:p>
        </w:tc>
      </w:tr>
      <w:tr w:rsidR="00B0760D" w:rsidRPr="00B0760D" w14:paraId="566F9205" w14:textId="77777777" w:rsidTr="00B0760D">
        <w:trPr>
          <w:trHeight w:val="320"/>
        </w:trPr>
        <w:tc>
          <w:tcPr>
            <w:tcW w:w="2524" w:type="dxa"/>
            <w:tcBorders>
              <w:top w:val="nil"/>
              <w:left w:val="nil"/>
              <w:bottom w:val="nil"/>
              <w:right w:val="nil"/>
            </w:tcBorders>
            <w:shd w:val="clear" w:color="auto" w:fill="auto"/>
            <w:noWrap/>
            <w:vAlign w:val="bottom"/>
            <w:hideMark/>
          </w:tcPr>
          <w:p w14:paraId="2D88624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2E00E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3E554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(0.3-0.9)</w:t>
            </w:r>
          </w:p>
        </w:tc>
        <w:tc>
          <w:tcPr>
            <w:tcW w:w="1660" w:type="dxa"/>
            <w:tcBorders>
              <w:top w:val="nil"/>
              <w:left w:val="nil"/>
              <w:bottom w:val="nil"/>
              <w:right w:val="nil"/>
            </w:tcBorders>
            <w:shd w:val="clear" w:color="auto" w:fill="auto"/>
            <w:noWrap/>
            <w:vAlign w:val="bottom"/>
            <w:hideMark/>
          </w:tcPr>
          <w:p w14:paraId="1FEBFB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(0.9-2.4)</w:t>
            </w:r>
          </w:p>
        </w:tc>
        <w:tc>
          <w:tcPr>
            <w:tcW w:w="1800" w:type="dxa"/>
            <w:tcBorders>
              <w:top w:val="nil"/>
              <w:left w:val="nil"/>
              <w:bottom w:val="nil"/>
              <w:right w:val="nil"/>
            </w:tcBorders>
            <w:shd w:val="clear" w:color="auto" w:fill="auto"/>
            <w:noWrap/>
            <w:vAlign w:val="bottom"/>
            <w:hideMark/>
          </w:tcPr>
          <w:p w14:paraId="3B27CF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(10-28)</w:t>
            </w:r>
          </w:p>
        </w:tc>
        <w:tc>
          <w:tcPr>
            <w:tcW w:w="1800" w:type="dxa"/>
            <w:tcBorders>
              <w:top w:val="nil"/>
              <w:left w:val="nil"/>
              <w:bottom w:val="nil"/>
              <w:right w:val="nil"/>
            </w:tcBorders>
            <w:shd w:val="clear" w:color="auto" w:fill="auto"/>
            <w:noWrap/>
            <w:vAlign w:val="bottom"/>
            <w:hideMark/>
          </w:tcPr>
          <w:p w14:paraId="014F33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(35-95)</w:t>
            </w:r>
          </w:p>
        </w:tc>
      </w:tr>
      <w:tr w:rsidR="00B0760D" w:rsidRPr="00B0760D" w14:paraId="7269952A" w14:textId="77777777" w:rsidTr="00B0760D">
        <w:trPr>
          <w:trHeight w:val="320"/>
        </w:trPr>
        <w:tc>
          <w:tcPr>
            <w:tcW w:w="2524" w:type="dxa"/>
            <w:tcBorders>
              <w:top w:val="nil"/>
              <w:left w:val="nil"/>
              <w:bottom w:val="nil"/>
              <w:right w:val="nil"/>
            </w:tcBorders>
            <w:shd w:val="clear" w:color="auto" w:fill="auto"/>
            <w:noWrap/>
            <w:vAlign w:val="bottom"/>
            <w:hideMark/>
          </w:tcPr>
          <w:p w14:paraId="1141B87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4F5D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CB7DD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30.2 (19.6-44)</w:t>
            </w:r>
          </w:p>
        </w:tc>
        <w:tc>
          <w:tcPr>
            <w:tcW w:w="1660" w:type="dxa"/>
            <w:tcBorders>
              <w:top w:val="nil"/>
              <w:left w:val="nil"/>
              <w:bottom w:val="nil"/>
              <w:right w:val="nil"/>
            </w:tcBorders>
            <w:shd w:val="clear" w:color="auto" w:fill="auto"/>
            <w:noWrap/>
            <w:vAlign w:val="bottom"/>
            <w:hideMark/>
          </w:tcPr>
          <w:p w14:paraId="34BD0F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(23.2-51.8)</w:t>
            </w:r>
          </w:p>
        </w:tc>
        <w:tc>
          <w:tcPr>
            <w:tcW w:w="1800" w:type="dxa"/>
            <w:tcBorders>
              <w:top w:val="nil"/>
              <w:left w:val="nil"/>
              <w:bottom w:val="nil"/>
              <w:right w:val="nil"/>
            </w:tcBorders>
            <w:shd w:val="clear" w:color="auto" w:fill="auto"/>
            <w:noWrap/>
            <w:vAlign w:val="bottom"/>
            <w:hideMark/>
          </w:tcPr>
          <w:p w14:paraId="540952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923 (597-1347)</w:t>
            </w:r>
          </w:p>
        </w:tc>
        <w:tc>
          <w:tcPr>
            <w:tcW w:w="1800" w:type="dxa"/>
            <w:tcBorders>
              <w:top w:val="nil"/>
              <w:left w:val="nil"/>
              <w:bottom w:val="nil"/>
              <w:right w:val="nil"/>
            </w:tcBorders>
            <w:shd w:val="clear" w:color="auto" w:fill="auto"/>
            <w:noWrap/>
            <w:vAlign w:val="bottom"/>
            <w:hideMark/>
          </w:tcPr>
          <w:p w14:paraId="04B016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1372 (907-2023)</w:t>
            </w:r>
          </w:p>
        </w:tc>
      </w:tr>
      <w:tr w:rsidR="00B0760D" w:rsidRPr="00B0760D" w14:paraId="36592B89" w14:textId="77777777" w:rsidTr="00B0760D">
        <w:trPr>
          <w:trHeight w:val="320"/>
        </w:trPr>
        <w:tc>
          <w:tcPr>
            <w:tcW w:w="2524" w:type="dxa"/>
            <w:tcBorders>
              <w:top w:val="nil"/>
              <w:left w:val="nil"/>
              <w:bottom w:val="nil"/>
              <w:right w:val="nil"/>
            </w:tcBorders>
            <w:shd w:val="clear" w:color="auto" w:fill="auto"/>
            <w:noWrap/>
            <w:vAlign w:val="bottom"/>
            <w:hideMark/>
          </w:tcPr>
          <w:p w14:paraId="578C62A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B12D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B2AA3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(23.3-32.8)</w:t>
            </w:r>
          </w:p>
        </w:tc>
        <w:tc>
          <w:tcPr>
            <w:tcW w:w="1660" w:type="dxa"/>
            <w:tcBorders>
              <w:top w:val="nil"/>
              <w:left w:val="nil"/>
              <w:bottom w:val="nil"/>
              <w:right w:val="nil"/>
            </w:tcBorders>
            <w:shd w:val="clear" w:color="auto" w:fill="auto"/>
            <w:noWrap/>
            <w:vAlign w:val="bottom"/>
            <w:hideMark/>
          </w:tcPr>
          <w:p w14:paraId="7DDC7F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34.3 (29-40.7)</w:t>
            </w:r>
          </w:p>
        </w:tc>
        <w:tc>
          <w:tcPr>
            <w:tcW w:w="1800" w:type="dxa"/>
            <w:tcBorders>
              <w:top w:val="nil"/>
              <w:left w:val="nil"/>
              <w:bottom w:val="nil"/>
              <w:right w:val="nil"/>
            </w:tcBorders>
            <w:shd w:val="clear" w:color="auto" w:fill="auto"/>
            <w:noWrap/>
            <w:vAlign w:val="bottom"/>
            <w:hideMark/>
          </w:tcPr>
          <w:p w14:paraId="0F0E1F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847 (707-1001)</w:t>
            </w:r>
          </w:p>
        </w:tc>
        <w:tc>
          <w:tcPr>
            <w:tcW w:w="1800" w:type="dxa"/>
            <w:tcBorders>
              <w:top w:val="nil"/>
              <w:left w:val="nil"/>
              <w:bottom w:val="nil"/>
              <w:right w:val="nil"/>
            </w:tcBorders>
            <w:shd w:val="clear" w:color="auto" w:fill="auto"/>
            <w:noWrap/>
            <w:vAlign w:val="bottom"/>
            <w:hideMark/>
          </w:tcPr>
          <w:p w14:paraId="2BE2C9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1343 (1126-1600)</w:t>
            </w:r>
          </w:p>
        </w:tc>
      </w:tr>
      <w:tr w:rsidR="00B0760D" w:rsidRPr="00B0760D" w14:paraId="4358C190" w14:textId="77777777" w:rsidTr="00B0760D">
        <w:trPr>
          <w:trHeight w:val="320"/>
        </w:trPr>
        <w:tc>
          <w:tcPr>
            <w:tcW w:w="2524" w:type="dxa"/>
            <w:tcBorders>
              <w:top w:val="nil"/>
              <w:left w:val="nil"/>
              <w:bottom w:val="nil"/>
              <w:right w:val="nil"/>
            </w:tcBorders>
            <w:shd w:val="clear" w:color="auto" w:fill="auto"/>
            <w:noWrap/>
            <w:vAlign w:val="bottom"/>
            <w:hideMark/>
          </w:tcPr>
          <w:p w14:paraId="15E800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5AF3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C2DB8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(5.6-9.1)</w:t>
            </w:r>
          </w:p>
        </w:tc>
        <w:tc>
          <w:tcPr>
            <w:tcW w:w="1660" w:type="dxa"/>
            <w:tcBorders>
              <w:top w:val="nil"/>
              <w:left w:val="nil"/>
              <w:bottom w:val="nil"/>
              <w:right w:val="nil"/>
            </w:tcBorders>
            <w:shd w:val="clear" w:color="auto" w:fill="auto"/>
            <w:noWrap/>
            <w:vAlign w:val="bottom"/>
            <w:hideMark/>
          </w:tcPr>
          <w:p w14:paraId="40F93D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(5.5-9.4)</w:t>
            </w:r>
          </w:p>
        </w:tc>
        <w:tc>
          <w:tcPr>
            <w:tcW w:w="1800" w:type="dxa"/>
            <w:tcBorders>
              <w:top w:val="nil"/>
              <w:left w:val="nil"/>
              <w:bottom w:val="nil"/>
              <w:right w:val="nil"/>
            </w:tcBorders>
            <w:shd w:val="clear" w:color="auto" w:fill="auto"/>
            <w:noWrap/>
            <w:vAlign w:val="bottom"/>
            <w:hideMark/>
          </w:tcPr>
          <w:p w14:paraId="34B694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 (169-279)</w:t>
            </w:r>
          </w:p>
        </w:tc>
        <w:tc>
          <w:tcPr>
            <w:tcW w:w="1800" w:type="dxa"/>
            <w:tcBorders>
              <w:top w:val="nil"/>
              <w:left w:val="nil"/>
              <w:bottom w:val="nil"/>
              <w:right w:val="nil"/>
            </w:tcBorders>
            <w:shd w:val="clear" w:color="auto" w:fill="auto"/>
            <w:noWrap/>
            <w:vAlign w:val="bottom"/>
            <w:hideMark/>
          </w:tcPr>
          <w:p w14:paraId="5B616B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297 (216-366)</w:t>
            </w:r>
          </w:p>
        </w:tc>
      </w:tr>
      <w:tr w:rsidR="00B0760D" w:rsidRPr="00B0760D" w14:paraId="07A166BF" w14:textId="77777777" w:rsidTr="00B0760D">
        <w:trPr>
          <w:trHeight w:val="320"/>
        </w:trPr>
        <w:tc>
          <w:tcPr>
            <w:tcW w:w="2524" w:type="dxa"/>
            <w:tcBorders>
              <w:top w:val="nil"/>
              <w:left w:val="nil"/>
              <w:bottom w:val="nil"/>
              <w:right w:val="nil"/>
            </w:tcBorders>
            <w:shd w:val="clear" w:color="auto" w:fill="auto"/>
            <w:noWrap/>
            <w:vAlign w:val="bottom"/>
            <w:hideMark/>
          </w:tcPr>
          <w:p w14:paraId="3F0677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26EA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E02A4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(5.7-10.2)</w:t>
            </w:r>
          </w:p>
        </w:tc>
        <w:tc>
          <w:tcPr>
            <w:tcW w:w="1660" w:type="dxa"/>
            <w:tcBorders>
              <w:top w:val="nil"/>
              <w:left w:val="nil"/>
              <w:bottom w:val="nil"/>
              <w:right w:val="nil"/>
            </w:tcBorders>
            <w:shd w:val="clear" w:color="auto" w:fill="auto"/>
            <w:noWrap/>
            <w:vAlign w:val="bottom"/>
            <w:hideMark/>
          </w:tcPr>
          <w:p w14:paraId="565BA6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(5.6-10)</w:t>
            </w:r>
          </w:p>
        </w:tc>
        <w:tc>
          <w:tcPr>
            <w:tcW w:w="1800" w:type="dxa"/>
            <w:tcBorders>
              <w:top w:val="nil"/>
              <w:left w:val="nil"/>
              <w:bottom w:val="nil"/>
              <w:right w:val="nil"/>
            </w:tcBorders>
            <w:shd w:val="clear" w:color="auto" w:fill="auto"/>
            <w:noWrap/>
            <w:vAlign w:val="bottom"/>
            <w:hideMark/>
          </w:tcPr>
          <w:p w14:paraId="150D07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 (172-312)</w:t>
            </w:r>
          </w:p>
        </w:tc>
        <w:tc>
          <w:tcPr>
            <w:tcW w:w="1800" w:type="dxa"/>
            <w:tcBorders>
              <w:top w:val="nil"/>
              <w:left w:val="nil"/>
              <w:bottom w:val="nil"/>
              <w:right w:val="nil"/>
            </w:tcBorders>
            <w:shd w:val="clear" w:color="auto" w:fill="auto"/>
            <w:noWrap/>
            <w:vAlign w:val="bottom"/>
            <w:hideMark/>
          </w:tcPr>
          <w:p w14:paraId="2FDB35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270 (220-395)</w:t>
            </w:r>
          </w:p>
        </w:tc>
      </w:tr>
      <w:tr w:rsidR="00B0760D" w:rsidRPr="00B0760D" w14:paraId="5F76D283" w14:textId="77777777" w:rsidTr="00B0760D">
        <w:trPr>
          <w:trHeight w:val="320"/>
        </w:trPr>
        <w:tc>
          <w:tcPr>
            <w:tcW w:w="2524" w:type="dxa"/>
            <w:tcBorders>
              <w:top w:val="nil"/>
              <w:left w:val="nil"/>
              <w:bottom w:val="nil"/>
              <w:right w:val="nil"/>
            </w:tcBorders>
            <w:shd w:val="clear" w:color="auto" w:fill="auto"/>
            <w:noWrap/>
            <w:vAlign w:val="bottom"/>
            <w:hideMark/>
          </w:tcPr>
          <w:p w14:paraId="55EF53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69E6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EC4F6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(3.8-6.2)</w:t>
            </w:r>
          </w:p>
        </w:tc>
        <w:tc>
          <w:tcPr>
            <w:tcW w:w="1660" w:type="dxa"/>
            <w:tcBorders>
              <w:top w:val="nil"/>
              <w:left w:val="nil"/>
              <w:bottom w:val="nil"/>
              <w:right w:val="nil"/>
            </w:tcBorders>
            <w:shd w:val="clear" w:color="auto" w:fill="auto"/>
            <w:noWrap/>
            <w:vAlign w:val="bottom"/>
            <w:hideMark/>
          </w:tcPr>
          <w:p w14:paraId="7536A4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(2.7-4.5)</w:t>
            </w:r>
          </w:p>
        </w:tc>
        <w:tc>
          <w:tcPr>
            <w:tcW w:w="1800" w:type="dxa"/>
            <w:tcBorders>
              <w:top w:val="nil"/>
              <w:left w:val="nil"/>
              <w:bottom w:val="nil"/>
              <w:right w:val="nil"/>
            </w:tcBorders>
            <w:shd w:val="clear" w:color="auto" w:fill="auto"/>
            <w:noWrap/>
            <w:vAlign w:val="bottom"/>
            <w:hideMark/>
          </w:tcPr>
          <w:p w14:paraId="4C473D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(116-191)</w:t>
            </w:r>
          </w:p>
        </w:tc>
        <w:tc>
          <w:tcPr>
            <w:tcW w:w="1800" w:type="dxa"/>
            <w:tcBorders>
              <w:top w:val="nil"/>
              <w:left w:val="nil"/>
              <w:bottom w:val="nil"/>
              <w:right w:val="nil"/>
            </w:tcBorders>
            <w:shd w:val="clear" w:color="auto" w:fill="auto"/>
            <w:noWrap/>
            <w:vAlign w:val="bottom"/>
            <w:hideMark/>
          </w:tcPr>
          <w:p w14:paraId="6402EE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(104-174)</w:t>
            </w:r>
          </w:p>
        </w:tc>
      </w:tr>
      <w:tr w:rsidR="00B0760D" w:rsidRPr="00B0760D" w14:paraId="3A315A4F" w14:textId="77777777" w:rsidTr="00B0760D">
        <w:trPr>
          <w:trHeight w:val="320"/>
        </w:trPr>
        <w:tc>
          <w:tcPr>
            <w:tcW w:w="2524" w:type="dxa"/>
            <w:tcBorders>
              <w:top w:val="nil"/>
              <w:left w:val="nil"/>
              <w:bottom w:val="nil"/>
              <w:right w:val="nil"/>
            </w:tcBorders>
            <w:shd w:val="clear" w:color="auto" w:fill="auto"/>
            <w:noWrap/>
            <w:vAlign w:val="bottom"/>
            <w:hideMark/>
          </w:tcPr>
          <w:p w14:paraId="6C76D9F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947B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9471C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(2.4-2.7)</w:t>
            </w:r>
          </w:p>
        </w:tc>
        <w:tc>
          <w:tcPr>
            <w:tcW w:w="1660" w:type="dxa"/>
            <w:tcBorders>
              <w:top w:val="nil"/>
              <w:left w:val="nil"/>
              <w:bottom w:val="nil"/>
              <w:right w:val="nil"/>
            </w:tcBorders>
            <w:shd w:val="clear" w:color="auto" w:fill="auto"/>
            <w:noWrap/>
            <w:vAlign w:val="bottom"/>
            <w:hideMark/>
          </w:tcPr>
          <w:p w14:paraId="2814DE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(2.6-3.1)</w:t>
            </w:r>
          </w:p>
        </w:tc>
        <w:tc>
          <w:tcPr>
            <w:tcW w:w="1800" w:type="dxa"/>
            <w:tcBorders>
              <w:top w:val="nil"/>
              <w:left w:val="nil"/>
              <w:bottom w:val="nil"/>
              <w:right w:val="nil"/>
            </w:tcBorders>
            <w:shd w:val="clear" w:color="auto" w:fill="auto"/>
            <w:noWrap/>
            <w:vAlign w:val="bottom"/>
            <w:hideMark/>
          </w:tcPr>
          <w:p w14:paraId="43A142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(71-83)</w:t>
            </w:r>
          </w:p>
        </w:tc>
        <w:tc>
          <w:tcPr>
            <w:tcW w:w="1800" w:type="dxa"/>
            <w:tcBorders>
              <w:top w:val="nil"/>
              <w:left w:val="nil"/>
              <w:bottom w:val="nil"/>
              <w:right w:val="nil"/>
            </w:tcBorders>
            <w:shd w:val="clear" w:color="auto" w:fill="auto"/>
            <w:noWrap/>
            <w:vAlign w:val="bottom"/>
            <w:hideMark/>
          </w:tcPr>
          <w:p w14:paraId="1C8520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(102-121)</w:t>
            </w:r>
          </w:p>
        </w:tc>
      </w:tr>
      <w:tr w:rsidR="00B0760D" w:rsidRPr="00B0760D" w14:paraId="16530F9A" w14:textId="77777777" w:rsidTr="00B0760D">
        <w:trPr>
          <w:trHeight w:val="320"/>
        </w:trPr>
        <w:tc>
          <w:tcPr>
            <w:tcW w:w="2524" w:type="dxa"/>
            <w:tcBorders>
              <w:top w:val="nil"/>
              <w:left w:val="nil"/>
              <w:bottom w:val="nil"/>
              <w:right w:val="nil"/>
            </w:tcBorders>
            <w:shd w:val="clear" w:color="auto" w:fill="auto"/>
            <w:noWrap/>
            <w:vAlign w:val="bottom"/>
            <w:hideMark/>
          </w:tcPr>
          <w:p w14:paraId="1262665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FDB3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6D0E5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6706F2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10972F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(32-37)</w:t>
            </w:r>
          </w:p>
        </w:tc>
        <w:tc>
          <w:tcPr>
            <w:tcW w:w="1800" w:type="dxa"/>
            <w:tcBorders>
              <w:top w:val="nil"/>
              <w:left w:val="nil"/>
              <w:bottom w:val="nil"/>
              <w:right w:val="nil"/>
            </w:tcBorders>
            <w:shd w:val="clear" w:color="auto" w:fill="auto"/>
            <w:noWrap/>
            <w:vAlign w:val="bottom"/>
            <w:hideMark/>
          </w:tcPr>
          <w:p w14:paraId="12F9DA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(41-50)</w:t>
            </w:r>
          </w:p>
        </w:tc>
      </w:tr>
      <w:tr w:rsidR="00B0760D" w:rsidRPr="00B0760D" w14:paraId="10B4A0A1" w14:textId="77777777" w:rsidTr="00B0760D">
        <w:trPr>
          <w:trHeight w:val="320"/>
        </w:trPr>
        <w:tc>
          <w:tcPr>
            <w:tcW w:w="2524" w:type="dxa"/>
            <w:tcBorders>
              <w:top w:val="nil"/>
              <w:left w:val="nil"/>
              <w:bottom w:val="nil"/>
              <w:right w:val="nil"/>
            </w:tcBorders>
            <w:shd w:val="clear" w:color="auto" w:fill="auto"/>
            <w:noWrap/>
            <w:vAlign w:val="bottom"/>
            <w:hideMark/>
          </w:tcPr>
          <w:p w14:paraId="0B8A4BC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8AF4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4E21E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41B16E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4EF2A2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(37-44)</w:t>
            </w:r>
          </w:p>
        </w:tc>
        <w:tc>
          <w:tcPr>
            <w:tcW w:w="1800" w:type="dxa"/>
            <w:tcBorders>
              <w:top w:val="nil"/>
              <w:left w:val="nil"/>
              <w:bottom w:val="nil"/>
              <w:right w:val="nil"/>
            </w:tcBorders>
            <w:shd w:val="clear" w:color="auto" w:fill="auto"/>
            <w:noWrap/>
            <w:vAlign w:val="bottom"/>
            <w:hideMark/>
          </w:tcPr>
          <w:p w14:paraId="4D4FFD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(37-48)</w:t>
            </w:r>
          </w:p>
        </w:tc>
      </w:tr>
      <w:tr w:rsidR="00B0760D" w:rsidRPr="00B0760D" w14:paraId="1F6E408C" w14:textId="77777777" w:rsidTr="00B0760D">
        <w:trPr>
          <w:trHeight w:val="320"/>
        </w:trPr>
        <w:tc>
          <w:tcPr>
            <w:tcW w:w="2524" w:type="dxa"/>
            <w:tcBorders>
              <w:top w:val="nil"/>
              <w:left w:val="nil"/>
              <w:bottom w:val="nil"/>
              <w:right w:val="nil"/>
            </w:tcBorders>
            <w:shd w:val="clear" w:color="auto" w:fill="auto"/>
            <w:noWrap/>
            <w:vAlign w:val="bottom"/>
            <w:hideMark/>
          </w:tcPr>
          <w:p w14:paraId="7C83026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00E3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22249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38754E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074EA4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(2-3)</w:t>
            </w:r>
          </w:p>
        </w:tc>
        <w:tc>
          <w:tcPr>
            <w:tcW w:w="1800" w:type="dxa"/>
            <w:tcBorders>
              <w:top w:val="nil"/>
              <w:left w:val="nil"/>
              <w:bottom w:val="nil"/>
              <w:right w:val="nil"/>
            </w:tcBorders>
            <w:shd w:val="clear" w:color="auto" w:fill="auto"/>
            <w:noWrap/>
            <w:vAlign w:val="bottom"/>
            <w:hideMark/>
          </w:tcPr>
          <w:p w14:paraId="6F07F5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17096957" w14:textId="77777777" w:rsidTr="00B0760D">
        <w:trPr>
          <w:trHeight w:val="320"/>
        </w:trPr>
        <w:tc>
          <w:tcPr>
            <w:tcW w:w="2524" w:type="dxa"/>
            <w:tcBorders>
              <w:top w:val="nil"/>
              <w:left w:val="nil"/>
              <w:bottom w:val="nil"/>
              <w:right w:val="nil"/>
            </w:tcBorders>
            <w:shd w:val="clear" w:color="auto" w:fill="auto"/>
            <w:noWrap/>
            <w:vAlign w:val="bottom"/>
            <w:hideMark/>
          </w:tcPr>
          <w:p w14:paraId="63AF0A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Oman</w:t>
            </w:r>
          </w:p>
        </w:tc>
        <w:tc>
          <w:tcPr>
            <w:tcW w:w="2180" w:type="dxa"/>
            <w:tcBorders>
              <w:top w:val="nil"/>
              <w:left w:val="nil"/>
              <w:bottom w:val="nil"/>
              <w:right w:val="nil"/>
            </w:tcBorders>
            <w:shd w:val="clear" w:color="auto" w:fill="auto"/>
            <w:noWrap/>
            <w:vAlign w:val="bottom"/>
            <w:hideMark/>
          </w:tcPr>
          <w:p w14:paraId="4D3E79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0D25A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67.8 (59.5-75.9)</w:t>
            </w:r>
          </w:p>
        </w:tc>
        <w:tc>
          <w:tcPr>
            <w:tcW w:w="1660" w:type="dxa"/>
            <w:tcBorders>
              <w:top w:val="nil"/>
              <w:left w:val="nil"/>
              <w:bottom w:val="nil"/>
              <w:right w:val="nil"/>
            </w:tcBorders>
            <w:shd w:val="clear" w:color="auto" w:fill="auto"/>
            <w:noWrap/>
            <w:vAlign w:val="bottom"/>
            <w:hideMark/>
          </w:tcPr>
          <w:p w14:paraId="50F420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80.3 (72.1-87.5)</w:t>
            </w:r>
          </w:p>
        </w:tc>
        <w:tc>
          <w:tcPr>
            <w:tcW w:w="1800" w:type="dxa"/>
            <w:tcBorders>
              <w:top w:val="nil"/>
              <w:left w:val="nil"/>
              <w:bottom w:val="nil"/>
              <w:right w:val="nil"/>
            </w:tcBorders>
            <w:shd w:val="clear" w:color="auto" w:fill="auto"/>
            <w:noWrap/>
            <w:vAlign w:val="bottom"/>
            <w:hideMark/>
          </w:tcPr>
          <w:p w14:paraId="40892D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2126 (1875-2383)</w:t>
            </w:r>
          </w:p>
        </w:tc>
        <w:tc>
          <w:tcPr>
            <w:tcW w:w="1800" w:type="dxa"/>
            <w:tcBorders>
              <w:top w:val="nil"/>
              <w:left w:val="nil"/>
              <w:bottom w:val="nil"/>
              <w:right w:val="nil"/>
            </w:tcBorders>
            <w:shd w:val="clear" w:color="auto" w:fill="auto"/>
            <w:noWrap/>
            <w:vAlign w:val="bottom"/>
            <w:hideMark/>
          </w:tcPr>
          <w:p w14:paraId="699513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3258 (2926-3564)</w:t>
            </w:r>
          </w:p>
        </w:tc>
      </w:tr>
      <w:tr w:rsidR="00B0760D" w:rsidRPr="00B0760D" w14:paraId="179D0FAB" w14:textId="77777777" w:rsidTr="00B0760D">
        <w:trPr>
          <w:trHeight w:val="320"/>
        </w:trPr>
        <w:tc>
          <w:tcPr>
            <w:tcW w:w="2524" w:type="dxa"/>
            <w:tcBorders>
              <w:top w:val="nil"/>
              <w:left w:val="nil"/>
              <w:bottom w:val="nil"/>
              <w:right w:val="nil"/>
            </w:tcBorders>
            <w:shd w:val="clear" w:color="auto" w:fill="auto"/>
            <w:noWrap/>
            <w:vAlign w:val="bottom"/>
            <w:hideMark/>
          </w:tcPr>
          <w:p w14:paraId="5F1AF33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F253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68149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35.5 (28.1-40.4)</w:t>
            </w:r>
          </w:p>
        </w:tc>
        <w:tc>
          <w:tcPr>
            <w:tcW w:w="1660" w:type="dxa"/>
            <w:tcBorders>
              <w:top w:val="nil"/>
              <w:left w:val="nil"/>
              <w:bottom w:val="nil"/>
              <w:right w:val="nil"/>
            </w:tcBorders>
            <w:shd w:val="clear" w:color="auto" w:fill="auto"/>
            <w:noWrap/>
            <w:vAlign w:val="bottom"/>
            <w:hideMark/>
          </w:tcPr>
          <w:p w14:paraId="78E6CC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 (21.4-38.1)</w:t>
            </w:r>
          </w:p>
        </w:tc>
        <w:tc>
          <w:tcPr>
            <w:tcW w:w="1800" w:type="dxa"/>
            <w:tcBorders>
              <w:top w:val="nil"/>
              <w:left w:val="nil"/>
              <w:bottom w:val="nil"/>
              <w:right w:val="nil"/>
            </w:tcBorders>
            <w:shd w:val="clear" w:color="auto" w:fill="auto"/>
            <w:noWrap/>
            <w:vAlign w:val="bottom"/>
            <w:hideMark/>
          </w:tcPr>
          <w:p w14:paraId="493DFC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1115 (880-1281)</w:t>
            </w:r>
          </w:p>
        </w:tc>
        <w:tc>
          <w:tcPr>
            <w:tcW w:w="1800" w:type="dxa"/>
            <w:tcBorders>
              <w:top w:val="nil"/>
              <w:left w:val="nil"/>
              <w:bottom w:val="nil"/>
              <w:right w:val="nil"/>
            </w:tcBorders>
            <w:shd w:val="clear" w:color="auto" w:fill="auto"/>
            <w:noWrap/>
            <w:vAlign w:val="bottom"/>
            <w:hideMark/>
          </w:tcPr>
          <w:p w14:paraId="6A0688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1253 (865-1560)</w:t>
            </w:r>
          </w:p>
        </w:tc>
      </w:tr>
      <w:tr w:rsidR="00B0760D" w:rsidRPr="00B0760D" w14:paraId="4DC778CF" w14:textId="77777777" w:rsidTr="00B0760D">
        <w:trPr>
          <w:trHeight w:val="320"/>
        </w:trPr>
        <w:tc>
          <w:tcPr>
            <w:tcW w:w="2524" w:type="dxa"/>
            <w:tcBorders>
              <w:top w:val="nil"/>
              <w:left w:val="nil"/>
              <w:bottom w:val="nil"/>
              <w:right w:val="nil"/>
            </w:tcBorders>
            <w:shd w:val="clear" w:color="auto" w:fill="auto"/>
            <w:noWrap/>
            <w:vAlign w:val="bottom"/>
            <w:hideMark/>
          </w:tcPr>
          <w:p w14:paraId="7F6EE38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1B3B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BC019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26.1 (16.8-37.6)</w:t>
            </w:r>
          </w:p>
        </w:tc>
        <w:tc>
          <w:tcPr>
            <w:tcW w:w="1660" w:type="dxa"/>
            <w:tcBorders>
              <w:top w:val="nil"/>
              <w:left w:val="nil"/>
              <w:bottom w:val="nil"/>
              <w:right w:val="nil"/>
            </w:tcBorders>
            <w:shd w:val="clear" w:color="auto" w:fill="auto"/>
            <w:noWrap/>
            <w:vAlign w:val="bottom"/>
            <w:hideMark/>
          </w:tcPr>
          <w:p w14:paraId="33AA92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28.3 (18.5-40.3)</w:t>
            </w:r>
          </w:p>
        </w:tc>
        <w:tc>
          <w:tcPr>
            <w:tcW w:w="1800" w:type="dxa"/>
            <w:tcBorders>
              <w:top w:val="nil"/>
              <w:left w:val="nil"/>
              <w:bottom w:val="nil"/>
              <w:right w:val="nil"/>
            </w:tcBorders>
            <w:shd w:val="clear" w:color="auto" w:fill="auto"/>
            <w:noWrap/>
            <w:vAlign w:val="bottom"/>
            <w:hideMark/>
          </w:tcPr>
          <w:p w14:paraId="31D0BD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821 (535-1190)</w:t>
            </w:r>
          </w:p>
        </w:tc>
        <w:tc>
          <w:tcPr>
            <w:tcW w:w="1800" w:type="dxa"/>
            <w:tcBorders>
              <w:top w:val="nil"/>
              <w:left w:val="nil"/>
              <w:bottom w:val="nil"/>
              <w:right w:val="nil"/>
            </w:tcBorders>
            <w:shd w:val="clear" w:color="auto" w:fill="auto"/>
            <w:noWrap/>
            <w:vAlign w:val="bottom"/>
            <w:hideMark/>
          </w:tcPr>
          <w:p w14:paraId="2FF10E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1149 (755-1640)</w:t>
            </w:r>
          </w:p>
        </w:tc>
      </w:tr>
      <w:tr w:rsidR="00B0760D" w:rsidRPr="00B0760D" w14:paraId="4AD1C757" w14:textId="77777777" w:rsidTr="00B0760D">
        <w:trPr>
          <w:trHeight w:val="320"/>
        </w:trPr>
        <w:tc>
          <w:tcPr>
            <w:tcW w:w="2524" w:type="dxa"/>
            <w:tcBorders>
              <w:top w:val="nil"/>
              <w:left w:val="nil"/>
              <w:bottom w:val="nil"/>
              <w:right w:val="nil"/>
            </w:tcBorders>
            <w:shd w:val="clear" w:color="auto" w:fill="auto"/>
            <w:noWrap/>
            <w:vAlign w:val="bottom"/>
            <w:hideMark/>
          </w:tcPr>
          <w:p w14:paraId="78726B4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8A409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ADD74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 (10.3-24.5)</w:t>
            </w:r>
          </w:p>
        </w:tc>
        <w:tc>
          <w:tcPr>
            <w:tcW w:w="1660" w:type="dxa"/>
            <w:tcBorders>
              <w:top w:val="nil"/>
              <w:left w:val="nil"/>
              <w:bottom w:val="nil"/>
              <w:right w:val="nil"/>
            </w:tcBorders>
            <w:shd w:val="clear" w:color="auto" w:fill="auto"/>
            <w:noWrap/>
            <w:vAlign w:val="bottom"/>
            <w:hideMark/>
          </w:tcPr>
          <w:p w14:paraId="2CDD0E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(12-28.2)</w:t>
            </w:r>
          </w:p>
        </w:tc>
        <w:tc>
          <w:tcPr>
            <w:tcW w:w="1800" w:type="dxa"/>
            <w:tcBorders>
              <w:top w:val="nil"/>
              <w:left w:val="nil"/>
              <w:bottom w:val="nil"/>
              <w:right w:val="nil"/>
            </w:tcBorders>
            <w:shd w:val="clear" w:color="auto" w:fill="auto"/>
            <w:noWrap/>
            <w:vAlign w:val="bottom"/>
            <w:hideMark/>
          </w:tcPr>
          <w:p w14:paraId="378ED8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513 (326-775)</w:t>
            </w:r>
          </w:p>
        </w:tc>
        <w:tc>
          <w:tcPr>
            <w:tcW w:w="1800" w:type="dxa"/>
            <w:tcBorders>
              <w:top w:val="nil"/>
              <w:left w:val="nil"/>
              <w:bottom w:val="nil"/>
              <w:right w:val="nil"/>
            </w:tcBorders>
            <w:shd w:val="clear" w:color="auto" w:fill="auto"/>
            <w:noWrap/>
            <w:vAlign w:val="bottom"/>
            <w:hideMark/>
          </w:tcPr>
          <w:p w14:paraId="7E20C9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772 (490-1141)</w:t>
            </w:r>
          </w:p>
        </w:tc>
      </w:tr>
      <w:tr w:rsidR="00B0760D" w:rsidRPr="00B0760D" w14:paraId="6E0BCFF5" w14:textId="77777777" w:rsidTr="00B0760D">
        <w:trPr>
          <w:trHeight w:val="320"/>
        </w:trPr>
        <w:tc>
          <w:tcPr>
            <w:tcW w:w="2524" w:type="dxa"/>
            <w:tcBorders>
              <w:top w:val="nil"/>
              <w:left w:val="nil"/>
              <w:bottom w:val="nil"/>
              <w:right w:val="nil"/>
            </w:tcBorders>
            <w:shd w:val="clear" w:color="auto" w:fill="auto"/>
            <w:noWrap/>
            <w:vAlign w:val="bottom"/>
            <w:hideMark/>
          </w:tcPr>
          <w:p w14:paraId="6CD93D4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10C37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F2814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(7.8-19)</w:t>
            </w:r>
          </w:p>
        </w:tc>
        <w:tc>
          <w:tcPr>
            <w:tcW w:w="1660" w:type="dxa"/>
            <w:tcBorders>
              <w:top w:val="nil"/>
              <w:left w:val="nil"/>
              <w:bottom w:val="nil"/>
              <w:right w:val="nil"/>
            </w:tcBorders>
            <w:shd w:val="clear" w:color="auto" w:fill="auto"/>
            <w:noWrap/>
            <w:vAlign w:val="bottom"/>
            <w:hideMark/>
          </w:tcPr>
          <w:p w14:paraId="4FB03B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(7.7-18.8)</w:t>
            </w:r>
          </w:p>
        </w:tc>
        <w:tc>
          <w:tcPr>
            <w:tcW w:w="1800" w:type="dxa"/>
            <w:tcBorders>
              <w:top w:val="nil"/>
              <w:left w:val="nil"/>
              <w:bottom w:val="nil"/>
              <w:right w:val="nil"/>
            </w:tcBorders>
            <w:shd w:val="clear" w:color="auto" w:fill="auto"/>
            <w:noWrap/>
            <w:vAlign w:val="bottom"/>
            <w:hideMark/>
          </w:tcPr>
          <w:p w14:paraId="36F9AA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391 (242-600)</w:t>
            </w:r>
          </w:p>
        </w:tc>
        <w:tc>
          <w:tcPr>
            <w:tcW w:w="1800" w:type="dxa"/>
            <w:tcBorders>
              <w:top w:val="nil"/>
              <w:left w:val="nil"/>
              <w:bottom w:val="nil"/>
              <w:right w:val="nil"/>
            </w:tcBorders>
            <w:shd w:val="clear" w:color="auto" w:fill="auto"/>
            <w:noWrap/>
            <w:vAlign w:val="bottom"/>
            <w:hideMark/>
          </w:tcPr>
          <w:p w14:paraId="231B6C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501 (313-762)</w:t>
            </w:r>
          </w:p>
        </w:tc>
      </w:tr>
      <w:tr w:rsidR="00B0760D" w:rsidRPr="00B0760D" w14:paraId="12955C41" w14:textId="77777777" w:rsidTr="00B0760D">
        <w:trPr>
          <w:trHeight w:val="320"/>
        </w:trPr>
        <w:tc>
          <w:tcPr>
            <w:tcW w:w="2524" w:type="dxa"/>
            <w:tcBorders>
              <w:top w:val="nil"/>
              <w:left w:val="nil"/>
              <w:bottom w:val="nil"/>
              <w:right w:val="nil"/>
            </w:tcBorders>
            <w:shd w:val="clear" w:color="auto" w:fill="auto"/>
            <w:noWrap/>
            <w:vAlign w:val="bottom"/>
            <w:hideMark/>
          </w:tcPr>
          <w:p w14:paraId="5635E9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4CE6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A2998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 (8.8-38.8)</w:t>
            </w:r>
          </w:p>
        </w:tc>
        <w:tc>
          <w:tcPr>
            <w:tcW w:w="1660" w:type="dxa"/>
            <w:tcBorders>
              <w:top w:val="nil"/>
              <w:left w:val="nil"/>
              <w:bottom w:val="nil"/>
              <w:right w:val="nil"/>
            </w:tcBorders>
            <w:shd w:val="clear" w:color="auto" w:fill="auto"/>
            <w:noWrap/>
            <w:vAlign w:val="bottom"/>
            <w:hideMark/>
          </w:tcPr>
          <w:p w14:paraId="68C138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36.9 (19.7-57.3)</w:t>
            </w:r>
          </w:p>
        </w:tc>
        <w:tc>
          <w:tcPr>
            <w:tcW w:w="1800" w:type="dxa"/>
            <w:tcBorders>
              <w:top w:val="nil"/>
              <w:left w:val="nil"/>
              <w:bottom w:val="nil"/>
              <w:right w:val="nil"/>
            </w:tcBorders>
            <w:shd w:val="clear" w:color="auto" w:fill="auto"/>
            <w:noWrap/>
            <w:vAlign w:val="bottom"/>
            <w:hideMark/>
          </w:tcPr>
          <w:p w14:paraId="57AAA4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645 (276-1221)</w:t>
            </w:r>
          </w:p>
        </w:tc>
        <w:tc>
          <w:tcPr>
            <w:tcW w:w="1800" w:type="dxa"/>
            <w:tcBorders>
              <w:top w:val="nil"/>
              <w:left w:val="nil"/>
              <w:bottom w:val="nil"/>
              <w:right w:val="nil"/>
            </w:tcBorders>
            <w:shd w:val="clear" w:color="auto" w:fill="auto"/>
            <w:noWrap/>
            <w:vAlign w:val="bottom"/>
            <w:hideMark/>
          </w:tcPr>
          <w:p w14:paraId="4880DC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1503 (808-2354)</w:t>
            </w:r>
          </w:p>
        </w:tc>
      </w:tr>
      <w:tr w:rsidR="00B0760D" w:rsidRPr="00B0760D" w14:paraId="2B9A4814" w14:textId="77777777" w:rsidTr="00B0760D">
        <w:trPr>
          <w:trHeight w:val="320"/>
        </w:trPr>
        <w:tc>
          <w:tcPr>
            <w:tcW w:w="2524" w:type="dxa"/>
            <w:tcBorders>
              <w:top w:val="nil"/>
              <w:left w:val="nil"/>
              <w:bottom w:val="nil"/>
              <w:right w:val="nil"/>
            </w:tcBorders>
            <w:shd w:val="clear" w:color="auto" w:fill="auto"/>
            <w:noWrap/>
            <w:vAlign w:val="bottom"/>
            <w:hideMark/>
          </w:tcPr>
          <w:p w14:paraId="0700D9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A493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2B144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(6.3-16.5)</w:t>
            </w:r>
          </w:p>
        </w:tc>
        <w:tc>
          <w:tcPr>
            <w:tcW w:w="1660" w:type="dxa"/>
            <w:tcBorders>
              <w:top w:val="nil"/>
              <w:left w:val="nil"/>
              <w:bottom w:val="nil"/>
              <w:right w:val="nil"/>
            </w:tcBorders>
            <w:shd w:val="clear" w:color="auto" w:fill="auto"/>
            <w:noWrap/>
            <w:vAlign w:val="bottom"/>
            <w:hideMark/>
          </w:tcPr>
          <w:p w14:paraId="55917B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 (11.6-26.4)</w:t>
            </w:r>
          </w:p>
        </w:tc>
        <w:tc>
          <w:tcPr>
            <w:tcW w:w="1800" w:type="dxa"/>
            <w:tcBorders>
              <w:top w:val="nil"/>
              <w:left w:val="nil"/>
              <w:bottom w:val="nil"/>
              <w:right w:val="nil"/>
            </w:tcBorders>
            <w:shd w:val="clear" w:color="auto" w:fill="auto"/>
            <w:noWrap/>
            <w:vAlign w:val="bottom"/>
            <w:hideMark/>
          </w:tcPr>
          <w:p w14:paraId="4934AD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 (196-523)</w:t>
            </w:r>
          </w:p>
        </w:tc>
        <w:tc>
          <w:tcPr>
            <w:tcW w:w="1800" w:type="dxa"/>
            <w:tcBorders>
              <w:top w:val="nil"/>
              <w:left w:val="nil"/>
              <w:bottom w:val="nil"/>
              <w:right w:val="nil"/>
            </w:tcBorders>
            <w:shd w:val="clear" w:color="auto" w:fill="auto"/>
            <w:noWrap/>
            <w:vAlign w:val="bottom"/>
            <w:hideMark/>
          </w:tcPr>
          <w:p w14:paraId="04FAFB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725 (471-1084)</w:t>
            </w:r>
          </w:p>
        </w:tc>
      </w:tr>
      <w:tr w:rsidR="00B0760D" w:rsidRPr="00B0760D" w14:paraId="3E36CB76" w14:textId="77777777" w:rsidTr="00B0760D">
        <w:trPr>
          <w:trHeight w:val="320"/>
        </w:trPr>
        <w:tc>
          <w:tcPr>
            <w:tcW w:w="2524" w:type="dxa"/>
            <w:tcBorders>
              <w:top w:val="nil"/>
              <w:left w:val="nil"/>
              <w:bottom w:val="nil"/>
              <w:right w:val="nil"/>
            </w:tcBorders>
            <w:shd w:val="clear" w:color="auto" w:fill="auto"/>
            <w:noWrap/>
            <w:vAlign w:val="bottom"/>
            <w:hideMark/>
          </w:tcPr>
          <w:p w14:paraId="58CBFCF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B521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3D69A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(6-11)</w:t>
            </w:r>
          </w:p>
        </w:tc>
        <w:tc>
          <w:tcPr>
            <w:tcW w:w="1660" w:type="dxa"/>
            <w:tcBorders>
              <w:top w:val="nil"/>
              <w:left w:val="nil"/>
              <w:bottom w:val="nil"/>
              <w:right w:val="nil"/>
            </w:tcBorders>
            <w:shd w:val="clear" w:color="auto" w:fill="auto"/>
            <w:noWrap/>
            <w:vAlign w:val="bottom"/>
            <w:hideMark/>
          </w:tcPr>
          <w:p w14:paraId="6AE21D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(5.3-10.8)</w:t>
            </w:r>
          </w:p>
        </w:tc>
        <w:tc>
          <w:tcPr>
            <w:tcW w:w="1800" w:type="dxa"/>
            <w:tcBorders>
              <w:top w:val="nil"/>
              <w:left w:val="nil"/>
              <w:bottom w:val="nil"/>
              <w:right w:val="nil"/>
            </w:tcBorders>
            <w:shd w:val="clear" w:color="auto" w:fill="auto"/>
            <w:noWrap/>
            <w:vAlign w:val="bottom"/>
            <w:hideMark/>
          </w:tcPr>
          <w:p w14:paraId="7FA4CD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274 (188-348)</w:t>
            </w:r>
          </w:p>
        </w:tc>
        <w:tc>
          <w:tcPr>
            <w:tcW w:w="1800" w:type="dxa"/>
            <w:tcBorders>
              <w:top w:val="nil"/>
              <w:left w:val="nil"/>
              <w:bottom w:val="nil"/>
              <w:right w:val="nil"/>
            </w:tcBorders>
            <w:shd w:val="clear" w:color="auto" w:fill="auto"/>
            <w:noWrap/>
            <w:vAlign w:val="bottom"/>
            <w:hideMark/>
          </w:tcPr>
          <w:p w14:paraId="706A6F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333 (215-439)</w:t>
            </w:r>
          </w:p>
        </w:tc>
      </w:tr>
      <w:tr w:rsidR="00B0760D" w:rsidRPr="00B0760D" w14:paraId="0E0D3E2C" w14:textId="77777777" w:rsidTr="00B0760D">
        <w:trPr>
          <w:trHeight w:val="320"/>
        </w:trPr>
        <w:tc>
          <w:tcPr>
            <w:tcW w:w="2524" w:type="dxa"/>
            <w:tcBorders>
              <w:top w:val="nil"/>
              <w:left w:val="nil"/>
              <w:bottom w:val="nil"/>
              <w:right w:val="nil"/>
            </w:tcBorders>
            <w:shd w:val="clear" w:color="auto" w:fill="auto"/>
            <w:noWrap/>
            <w:vAlign w:val="bottom"/>
            <w:hideMark/>
          </w:tcPr>
          <w:p w14:paraId="572852C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FD29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B25B2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(4.3-11.3)</w:t>
            </w:r>
          </w:p>
        </w:tc>
        <w:tc>
          <w:tcPr>
            <w:tcW w:w="1660" w:type="dxa"/>
            <w:tcBorders>
              <w:top w:val="nil"/>
              <w:left w:val="nil"/>
              <w:bottom w:val="nil"/>
              <w:right w:val="nil"/>
            </w:tcBorders>
            <w:shd w:val="clear" w:color="auto" w:fill="auto"/>
            <w:noWrap/>
            <w:vAlign w:val="bottom"/>
            <w:hideMark/>
          </w:tcPr>
          <w:p w14:paraId="004968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(11.4-26.5)</w:t>
            </w:r>
          </w:p>
        </w:tc>
        <w:tc>
          <w:tcPr>
            <w:tcW w:w="1800" w:type="dxa"/>
            <w:tcBorders>
              <w:top w:val="nil"/>
              <w:left w:val="nil"/>
              <w:bottom w:val="nil"/>
              <w:right w:val="nil"/>
            </w:tcBorders>
            <w:shd w:val="clear" w:color="auto" w:fill="auto"/>
            <w:noWrap/>
            <w:vAlign w:val="bottom"/>
            <w:hideMark/>
          </w:tcPr>
          <w:p w14:paraId="1B2D2F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218 (135-359)</w:t>
            </w:r>
          </w:p>
        </w:tc>
        <w:tc>
          <w:tcPr>
            <w:tcW w:w="1800" w:type="dxa"/>
            <w:tcBorders>
              <w:top w:val="nil"/>
              <w:left w:val="nil"/>
              <w:bottom w:val="nil"/>
              <w:right w:val="nil"/>
            </w:tcBorders>
            <w:shd w:val="clear" w:color="auto" w:fill="auto"/>
            <w:noWrap/>
            <w:vAlign w:val="bottom"/>
            <w:hideMark/>
          </w:tcPr>
          <w:p w14:paraId="2F73F1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708 (453-1071)</w:t>
            </w:r>
          </w:p>
        </w:tc>
      </w:tr>
      <w:tr w:rsidR="00B0760D" w:rsidRPr="00B0760D" w14:paraId="5E850D7A" w14:textId="77777777" w:rsidTr="00B0760D">
        <w:trPr>
          <w:trHeight w:val="320"/>
        </w:trPr>
        <w:tc>
          <w:tcPr>
            <w:tcW w:w="2524" w:type="dxa"/>
            <w:tcBorders>
              <w:top w:val="nil"/>
              <w:left w:val="nil"/>
              <w:bottom w:val="nil"/>
              <w:right w:val="nil"/>
            </w:tcBorders>
            <w:shd w:val="clear" w:color="auto" w:fill="auto"/>
            <w:noWrap/>
            <w:vAlign w:val="bottom"/>
            <w:hideMark/>
          </w:tcPr>
          <w:p w14:paraId="2D16CA0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51DA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5322D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(2-7.1)</w:t>
            </w:r>
          </w:p>
        </w:tc>
        <w:tc>
          <w:tcPr>
            <w:tcW w:w="1660" w:type="dxa"/>
            <w:tcBorders>
              <w:top w:val="nil"/>
              <w:left w:val="nil"/>
              <w:bottom w:val="nil"/>
              <w:right w:val="nil"/>
            </w:tcBorders>
            <w:shd w:val="clear" w:color="auto" w:fill="auto"/>
            <w:noWrap/>
            <w:vAlign w:val="bottom"/>
            <w:hideMark/>
          </w:tcPr>
          <w:p w14:paraId="71027E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(4.4-14.9)</w:t>
            </w:r>
          </w:p>
        </w:tc>
        <w:tc>
          <w:tcPr>
            <w:tcW w:w="1800" w:type="dxa"/>
            <w:tcBorders>
              <w:top w:val="nil"/>
              <w:left w:val="nil"/>
              <w:bottom w:val="nil"/>
              <w:right w:val="nil"/>
            </w:tcBorders>
            <w:shd w:val="clear" w:color="auto" w:fill="auto"/>
            <w:noWrap/>
            <w:vAlign w:val="bottom"/>
            <w:hideMark/>
          </w:tcPr>
          <w:p w14:paraId="07C880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(64-221)</w:t>
            </w:r>
          </w:p>
        </w:tc>
        <w:tc>
          <w:tcPr>
            <w:tcW w:w="1800" w:type="dxa"/>
            <w:tcBorders>
              <w:top w:val="nil"/>
              <w:left w:val="nil"/>
              <w:bottom w:val="nil"/>
              <w:right w:val="nil"/>
            </w:tcBorders>
            <w:shd w:val="clear" w:color="auto" w:fill="auto"/>
            <w:noWrap/>
            <w:vAlign w:val="bottom"/>
            <w:hideMark/>
          </w:tcPr>
          <w:p w14:paraId="31F6A7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322 (180-609)</w:t>
            </w:r>
          </w:p>
        </w:tc>
      </w:tr>
      <w:tr w:rsidR="00B0760D" w:rsidRPr="00B0760D" w14:paraId="63545709" w14:textId="77777777" w:rsidTr="00B0760D">
        <w:trPr>
          <w:trHeight w:val="320"/>
        </w:trPr>
        <w:tc>
          <w:tcPr>
            <w:tcW w:w="2524" w:type="dxa"/>
            <w:tcBorders>
              <w:top w:val="nil"/>
              <w:left w:val="nil"/>
              <w:bottom w:val="nil"/>
              <w:right w:val="nil"/>
            </w:tcBorders>
            <w:shd w:val="clear" w:color="auto" w:fill="auto"/>
            <w:noWrap/>
            <w:vAlign w:val="bottom"/>
            <w:hideMark/>
          </w:tcPr>
          <w:p w14:paraId="3162E6B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3931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F3298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(2.2-3.1)</w:t>
            </w:r>
          </w:p>
        </w:tc>
        <w:tc>
          <w:tcPr>
            <w:tcW w:w="1660" w:type="dxa"/>
            <w:tcBorders>
              <w:top w:val="nil"/>
              <w:left w:val="nil"/>
              <w:bottom w:val="nil"/>
              <w:right w:val="nil"/>
            </w:tcBorders>
            <w:shd w:val="clear" w:color="auto" w:fill="auto"/>
            <w:noWrap/>
            <w:vAlign w:val="bottom"/>
            <w:hideMark/>
          </w:tcPr>
          <w:p w14:paraId="1306CA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(2.2-3.4)</w:t>
            </w:r>
          </w:p>
        </w:tc>
        <w:tc>
          <w:tcPr>
            <w:tcW w:w="1800" w:type="dxa"/>
            <w:tcBorders>
              <w:top w:val="nil"/>
              <w:left w:val="nil"/>
              <w:bottom w:val="nil"/>
              <w:right w:val="nil"/>
            </w:tcBorders>
            <w:shd w:val="clear" w:color="auto" w:fill="auto"/>
            <w:noWrap/>
            <w:vAlign w:val="bottom"/>
            <w:hideMark/>
          </w:tcPr>
          <w:p w14:paraId="069849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(71-100)</w:t>
            </w:r>
          </w:p>
        </w:tc>
        <w:tc>
          <w:tcPr>
            <w:tcW w:w="1800" w:type="dxa"/>
            <w:tcBorders>
              <w:top w:val="nil"/>
              <w:left w:val="nil"/>
              <w:bottom w:val="nil"/>
              <w:right w:val="nil"/>
            </w:tcBorders>
            <w:shd w:val="clear" w:color="auto" w:fill="auto"/>
            <w:noWrap/>
            <w:vAlign w:val="bottom"/>
            <w:hideMark/>
          </w:tcPr>
          <w:p w14:paraId="1B3535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(89-138)</w:t>
            </w:r>
          </w:p>
        </w:tc>
      </w:tr>
      <w:tr w:rsidR="00B0760D" w:rsidRPr="00B0760D" w14:paraId="12B680CD" w14:textId="77777777" w:rsidTr="00B0760D">
        <w:trPr>
          <w:trHeight w:val="320"/>
        </w:trPr>
        <w:tc>
          <w:tcPr>
            <w:tcW w:w="2524" w:type="dxa"/>
            <w:tcBorders>
              <w:top w:val="nil"/>
              <w:left w:val="nil"/>
              <w:bottom w:val="nil"/>
              <w:right w:val="nil"/>
            </w:tcBorders>
            <w:shd w:val="clear" w:color="auto" w:fill="auto"/>
            <w:noWrap/>
            <w:vAlign w:val="bottom"/>
            <w:hideMark/>
          </w:tcPr>
          <w:p w14:paraId="359BD4E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446E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A3FB0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(1.4-1.6)</w:t>
            </w:r>
          </w:p>
        </w:tc>
        <w:tc>
          <w:tcPr>
            <w:tcW w:w="1660" w:type="dxa"/>
            <w:tcBorders>
              <w:top w:val="nil"/>
              <w:left w:val="nil"/>
              <w:bottom w:val="nil"/>
              <w:right w:val="nil"/>
            </w:tcBorders>
            <w:shd w:val="clear" w:color="auto" w:fill="auto"/>
            <w:noWrap/>
            <w:vAlign w:val="bottom"/>
            <w:hideMark/>
          </w:tcPr>
          <w:p w14:paraId="7872A4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(0.7-1.2)</w:t>
            </w:r>
          </w:p>
        </w:tc>
        <w:tc>
          <w:tcPr>
            <w:tcW w:w="1800" w:type="dxa"/>
            <w:tcBorders>
              <w:top w:val="nil"/>
              <w:left w:val="nil"/>
              <w:bottom w:val="nil"/>
              <w:right w:val="nil"/>
            </w:tcBorders>
            <w:shd w:val="clear" w:color="auto" w:fill="auto"/>
            <w:noWrap/>
            <w:vAlign w:val="bottom"/>
            <w:hideMark/>
          </w:tcPr>
          <w:p w14:paraId="612166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(42-50)</w:t>
            </w:r>
          </w:p>
        </w:tc>
        <w:tc>
          <w:tcPr>
            <w:tcW w:w="1800" w:type="dxa"/>
            <w:tcBorders>
              <w:top w:val="nil"/>
              <w:left w:val="nil"/>
              <w:bottom w:val="nil"/>
              <w:right w:val="nil"/>
            </w:tcBorders>
            <w:shd w:val="clear" w:color="auto" w:fill="auto"/>
            <w:noWrap/>
            <w:vAlign w:val="bottom"/>
            <w:hideMark/>
          </w:tcPr>
          <w:p w14:paraId="595AFD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(29-50)</w:t>
            </w:r>
          </w:p>
        </w:tc>
      </w:tr>
      <w:tr w:rsidR="00B0760D" w:rsidRPr="00B0760D" w14:paraId="385402AB" w14:textId="77777777" w:rsidTr="00B0760D">
        <w:trPr>
          <w:trHeight w:val="320"/>
        </w:trPr>
        <w:tc>
          <w:tcPr>
            <w:tcW w:w="2524" w:type="dxa"/>
            <w:tcBorders>
              <w:top w:val="nil"/>
              <w:left w:val="nil"/>
              <w:bottom w:val="nil"/>
              <w:right w:val="nil"/>
            </w:tcBorders>
            <w:shd w:val="clear" w:color="auto" w:fill="auto"/>
            <w:noWrap/>
            <w:vAlign w:val="bottom"/>
            <w:hideMark/>
          </w:tcPr>
          <w:p w14:paraId="7E77EBC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9DDB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7EF61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(0.6-1.2)</w:t>
            </w:r>
          </w:p>
        </w:tc>
        <w:tc>
          <w:tcPr>
            <w:tcW w:w="1660" w:type="dxa"/>
            <w:tcBorders>
              <w:top w:val="nil"/>
              <w:left w:val="nil"/>
              <w:bottom w:val="nil"/>
              <w:right w:val="nil"/>
            </w:tcBorders>
            <w:shd w:val="clear" w:color="auto" w:fill="auto"/>
            <w:noWrap/>
            <w:vAlign w:val="bottom"/>
            <w:hideMark/>
          </w:tcPr>
          <w:p w14:paraId="558B0E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(0.8-1.4)</w:t>
            </w:r>
          </w:p>
        </w:tc>
        <w:tc>
          <w:tcPr>
            <w:tcW w:w="1800" w:type="dxa"/>
            <w:tcBorders>
              <w:top w:val="nil"/>
              <w:left w:val="nil"/>
              <w:bottom w:val="nil"/>
              <w:right w:val="nil"/>
            </w:tcBorders>
            <w:shd w:val="clear" w:color="auto" w:fill="auto"/>
            <w:noWrap/>
            <w:vAlign w:val="bottom"/>
            <w:hideMark/>
          </w:tcPr>
          <w:p w14:paraId="52C906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(20-37)</w:t>
            </w:r>
          </w:p>
        </w:tc>
        <w:tc>
          <w:tcPr>
            <w:tcW w:w="1800" w:type="dxa"/>
            <w:tcBorders>
              <w:top w:val="nil"/>
              <w:left w:val="nil"/>
              <w:bottom w:val="nil"/>
              <w:right w:val="nil"/>
            </w:tcBorders>
            <w:shd w:val="clear" w:color="auto" w:fill="auto"/>
            <w:noWrap/>
            <w:vAlign w:val="bottom"/>
            <w:hideMark/>
          </w:tcPr>
          <w:p w14:paraId="050553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(31-58)</w:t>
            </w:r>
          </w:p>
        </w:tc>
      </w:tr>
      <w:tr w:rsidR="00B0760D" w:rsidRPr="00B0760D" w14:paraId="31D429D1" w14:textId="77777777" w:rsidTr="00B0760D">
        <w:trPr>
          <w:trHeight w:val="320"/>
        </w:trPr>
        <w:tc>
          <w:tcPr>
            <w:tcW w:w="2524" w:type="dxa"/>
            <w:tcBorders>
              <w:top w:val="nil"/>
              <w:left w:val="nil"/>
              <w:bottom w:val="nil"/>
              <w:right w:val="nil"/>
            </w:tcBorders>
            <w:shd w:val="clear" w:color="auto" w:fill="auto"/>
            <w:noWrap/>
            <w:vAlign w:val="bottom"/>
            <w:hideMark/>
          </w:tcPr>
          <w:p w14:paraId="09F72B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4C64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FBE39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0FAC08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55CEA3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(2-7)</w:t>
            </w:r>
          </w:p>
        </w:tc>
        <w:tc>
          <w:tcPr>
            <w:tcW w:w="1800" w:type="dxa"/>
            <w:tcBorders>
              <w:top w:val="nil"/>
              <w:left w:val="nil"/>
              <w:bottom w:val="nil"/>
              <w:right w:val="nil"/>
            </w:tcBorders>
            <w:shd w:val="clear" w:color="auto" w:fill="auto"/>
            <w:noWrap/>
            <w:vAlign w:val="bottom"/>
            <w:hideMark/>
          </w:tcPr>
          <w:p w14:paraId="73702F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(3-10)</w:t>
            </w:r>
          </w:p>
        </w:tc>
      </w:tr>
      <w:tr w:rsidR="00B0760D" w:rsidRPr="00B0760D" w14:paraId="633EB5B5" w14:textId="77777777" w:rsidTr="00B0760D">
        <w:trPr>
          <w:trHeight w:val="320"/>
        </w:trPr>
        <w:tc>
          <w:tcPr>
            <w:tcW w:w="2524" w:type="dxa"/>
            <w:tcBorders>
              <w:top w:val="nil"/>
              <w:left w:val="nil"/>
              <w:bottom w:val="nil"/>
              <w:right w:val="nil"/>
            </w:tcBorders>
            <w:shd w:val="clear" w:color="auto" w:fill="auto"/>
            <w:noWrap/>
            <w:vAlign w:val="bottom"/>
            <w:hideMark/>
          </w:tcPr>
          <w:p w14:paraId="335506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Pakistan</w:t>
            </w:r>
          </w:p>
        </w:tc>
        <w:tc>
          <w:tcPr>
            <w:tcW w:w="2180" w:type="dxa"/>
            <w:tcBorders>
              <w:top w:val="nil"/>
              <w:left w:val="nil"/>
              <w:bottom w:val="nil"/>
              <w:right w:val="nil"/>
            </w:tcBorders>
            <w:shd w:val="clear" w:color="auto" w:fill="auto"/>
            <w:noWrap/>
            <w:vAlign w:val="bottom"/>
            <w:hideMark/>
          </w:tcPr>
          <w:p w14:paraId="5FDE92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8B982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75.1 (69.7-80.8)</w:t>
            </w:r>
          </w:p>
        </w:tc>
        <w:tc>
          <w:tcPr>
            <w:tcW w:w="1660" w:type="dxa"/>
            <w:tcBorders>
              <w:top w:val="nil"/>
              <w:left w:val="nil"/>
              <w:bottom w:val="nil"/>
              <w:right w:val="nil"/>
            </w:tcBorders>
            <w:shd w:val="clear" w:color="auto" w:fill="auto"/>
            <w:noWrap/>
            <w:vAlign w:val="bottom"/>
            <w:hideMark/>
          </w:tcPr>
          <w:p w14:paraId="7FBFD3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74.1 (68.4-80.9)</w:t>
            </w:r>
          </w:p>
        </w:tc>
        <w:tc>
          <w:tcPr>
            <w:tcW w:w="1800" w:type="dxa"/>
            <w:tcBorders>
              <w:top w:val="nil"/>
              <w:left w:val="nil"/>
              <w:bottom w:val="nil"/>
              <w:right w:val="nil"/>
            </w:tcBorders>
            <w:shd w:val="clear" w:color="auto" w:fill="auto"/>
            <w:noWrap/>
            <w:vAlign w:val="bottom"/>
            <w:hideMark/>
          </w:tcPr>
          <w:p w14:paraId="7D1013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1896 (1757-2045)</w:t>
            </w:r>
          </w:p>
        </w:tc>
        <w:tc>
          <w:tcPr>
            <w:tcW w:w="1800" w:type="dxa"/>
            <w:tcBorders>
              <w:top w:val="nil"/>
              <w:left w:val="nil"/>
              <w:bottom w:val="nil"/>
              <w:right w:val="nil"/>
            </w:tcBorders>
            <w:shd w:val="clear" w:color="auto" w:fill="auto"/>
            <w:noWrap/>
            <w:vAlign w:val="bottom"/>
            <w:hideMark/>
          </w:tcPr>
          <w:p w14:paraId="6CB7D3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2868 (2638-3121)</w:t>
            </w:r>
          </w:p>
        </w:tc>
      </w:tr>
      <w:tr w:rsidR="00B0760D" w:rsidRPr="00B0760D" w14:paraId="38DA7F46" w14:textId="77777777" w:rsidTr="00B0760D">
        <w:trPr>
          <w:trHeight w:val="320"/>
        </w:trPr>
        <w:tc>
          <w:tcPr>
            <w:tcW w:w="2524" w:type="dxa"/>
            <w:tcBorders>
              <w:top w:val="nil"/>
              <w:left w:val="nil"/>
              <w:bottom w:val="nil"/>
              <w:right w:val="nil"/>
            </w:tcBorders>
            <w:shd w:val="clear" w:color="auto" w:fill="auto"/>
            <w:noWrap/>
            <w:vAlign w:val="bottom"/>
            <w:hideMark/>
          </w:tcPr>
          <w:p w14:paraId="77CDC21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9B9D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C07A3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28.4 (17.4-37.1)</w:t>
            </w:r>
          </w:p>
        </w:tc>
        <w:tc>
          <w:tcPr>
            <w:tcW w:w="1660" w:type="dxa"/>
            <w:tcBorders>
              <w:top w:val="nil"/>
              <w:left w:val="nil"/>
              <w:bottom w:val="nil"/>
              <w:right w:val="nil"/>
            </w:tcBorders>
            <w:shd w:val="clear" w:color="auto" w:fill="auto"/>
            <w:noWrap/>
            <w:vAlign w:val="bottom"/>
            <w:hideMark/>
          </w:tcPr>
          <w:p w14:paraId="1C15B4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(8.3-29.8)</w:t>
            </w:r>
          </w:p>
        </w:tc>
        <w:tc>
          <w:tcPr>
            <w:tcW w:w="1800" w:type="dxa"/>
            <w:tcBorders>
              <w:top w:val="nil"/>
              <w:left w:val="nil"/>
              <w:bottom w:val="nil"/>
              <w:right w:val="nil"/>
            </w:tcBorders>
            <w:shd w:val="clear" w:color="auto" w:fill="auto"/>
            <w:noWrap/>
            <w:vAlign w:val="bottom"/>
            <w:hideMark/>
          </w:tcPr>
          <w:p w14:paraId="07BDC1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717 (435-933)</w:t>
            </w:r>
          </w:p>
        </w:tc>
        <w:tc>
          <w:tcPr>
            <w:tcW w:w="1800" w:type="dxa"/>
            <w:tcBorders>
              <w:top w:val="nil"/>
              <w:left w:val="nil"/>
              <w:bottom w:val="nil"/>
              <w:right w:val="nil"/>
            </w:tcBorders>
            <w:shd w:val="clear" w:color="auto" w:fill="auto"/>
            <w:noWrap/>
            <w:vAlign w:val="bottom"/>
            <w:hideMark/>
          </w:tcPr>
          <w:p w14:paraId="15B416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689 (320-1151)</w:t>
            </w:r>
          </w:p>
        </w:tc>
      </w:tr>
      <w:tr w:rsidR="00B0760D" w:rsidRPr="00B0760D" w14:paraId="4A5A402E" w14:textId="77777777" w:rsidTr="00B0760D">
        <w:trPr>
          <w:trHeight w:val="320"/>
        </w:trPr>
        <w:tc>
          <w:tcPr>
            <w:tcW w:w="2524" w:type="dxa"/>
            <w:tcBorders>
              <w:top w:val="nil"/>
              <w:left w:val="nil"/>
              <w:bottom w:val="nil"/>
              <w:right w:val="nil"/>
            </w:tcBorders>
            <w:shd w:val="clear" w:color="auto" w:fill="auto"/>
            <w:noWrap/>
            <w:vAlign w:val="bottom"/>
            <w:hideMark/>
          </w:tcPr>
          <w:p w14:paraId="3151760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28A2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ADFEA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44.8 (38-53)</w:t>
            </w:r>
          </w:p>
        </w:tc>
        <w:tc>
          <w:tcPr>
            <w:tcW w:w="1660" w:type="dxa"/>
            <w:tcBorders>
              <w:top w:val="nil"/>
              <w:left w:val="nil"/>
              <w:bottom w:val="nil"/>
              <w:right w:val="nil"/>
            </w:tcBorders>
            <w:shd w:val="clear" w:color="auto" w:fill="auto"/>
            <w:noWrap/>
            <w:vAlign w:val="bottom"/>
            <w:hideMark/>
          </w:tcPr>
          <w:p w14:paraId="3B2BAB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41.4 (34.7-48.8)</w:t>
            </w:r>
          </w:p>
        </w:tc>
        <w:tc>
          <w:tcPr>
            <w:tcW w:w="1800" w:type="dxa"/>
            <w:tcBorders>
              <w:top w:val="nil"/>
              <w:left w:val="nil"/>
              <w:bottom w:val="nil"/>
              <w:right w:val="nil"/>
            </w:tcBorders>
            <w:shd w:val="clear" w:color="auto" w:fill="auto"/>
            <w:noWrap/>
            <w:vAlign w:val="bottom"/>
            <w:hideMark/>
          </w:tcPr>
          <w:p w14:paraId="155AF0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1129 (963-1331)</w:t>
            </w:r>
          </w:p>
        </w:tc>
        <w:tc>
          <w:tcPr>
            <w:tcW w:w="1800" w:type="dxa"/>
            <w:tcBorders>
              <w:top w:val="nil"/>
              <w:left w:val="nil"/>
              <w:bottom w:val="nil"/>
              <w:right w:val="nil"/>
            </w:tcBorders>
            <w:shd w:val="clear" w:color="auto" w:fill="auto"/>
            <w:noWrap/>
            <w:vAlign w:val="bottom"/>
            <w:hideMark/>
          </w:tcPr>
          <w:p w14:paraId="5CB5ED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1600 (1341-1893)</w:t>
            </w:r>
          </w:p>
        </w:tc>
      </w:tr>
      <w:tr w:rsidR="00B0760D" w:rsidRPr="00B0760D" w14:paraId="6EF475DE" w14:textId="77777777" w:rsidTr="00B0760D">
        <w:trPr>
          <w:trHeight w:val="320"/>
        </w:trPr>
        <w:tc>
          <w:tcPr>
            <w:tcW w:w="2524" w:type="dxa"/>
            <w:tcBorders>
              <w:top w:val="nil"/>
              <w:left w:val="nil"/>
              <w:bottom w:val="nil"/>
              <w:right w:val="nil"/>
            </w:tcBorders>
            <w:shd w:val="clear" w:color="auto" w:fill="auto"/>
            <w:noWrap/>
            <w:vAlign w:val="bottom"/>
            <w:hideMark/>
          </w:tcPr>
          <w:p w14:paraId="035CFF7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C0B75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94679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(8.1-13)</w:t>
            </w:r>
          </w:p>
        </w:tc>
        <w:tc>
          <w:tcPr>
            <w:tcW w:w="1660" w:type="dxa"/>
            <w:tcBorders>
              <w:top w:val="nil"/>
              <w:left w:val="nil"/>
              <w:bottom w:val="nil"/>
              <w:right w:val="nil"/>
            </w:tcBorders>
            <w:shd w:val="clear" w:color="auto" w:fill="auto"/>
            <w:noWrap/>
            <w:vAlign w:val="bottom"/>
            <w:hideMark/>
          </w:tcPr>
          <w:p w14:paraId="1FA71E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(7.6-12.1)</w:t>
            </w:r>
          </w:p>
        </w:tc>
        <w:tc>
          <w:tcPr>
            <w:tcW w:w="1800" w:type="dxa"/>
            <w:tcBorders>
              <w:top w:val="nil"/>
              <w:left w:val="nil"/>
              <w:bottom w:val="nil"/>
              <w:right w:val="nil"/>
            </w:tcBorders>
            <w:shd w:val="clear" w:color="auto" w:fill="auto"/>
            <w:noWrap/>
            <w:vAlign w:val="bottom"/>
            <w:hideMark/>
          </w:tcPr>
          <w:p w14:paraId="6954F3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(206-327)</w:t>
            </w:r>
          </w:p>
        </w:tc>
        <w:tc>
          <w:tcPr>
            <w:tcW w:w="1800" w:type="dxa"/>
            <w:tcBorders>
              <w:top w:val="nil"/>
              <w:left w:val="nil"/>
              <w:bottom w:val="nil"/>
              <w:right w:val="nil"/>
            </w:tcBorders>
            <w:shd w:val="clear" w:color="auto" w:fill="auto"/>
            <w:noWrap/>
            <w:vAlign w:val="bottom"/>
            <w:hideMark/>
          </w:tcPr>
          <w:p w14:paraId="7B044C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364 (291-469)</w:t>
            </w:r>
          </w:p>
        </w:tc>
      </w:tr>
      <w:tr w:rsidR="00B0760D" w:rsidRPr="00B0760D" w14:paraId="125A0A79" w14:textId="77777777" w:rsidTr="00B0760D">
        <w:trPr>
          <w:trHeight w:val="320"/>
        </w:trPr>
        <w:tc>
          <w:tcPr>
            <w:tcW w:w="2524" w:type="dxa"/>
            <w:tcBorders>
              <w:top w:val="nil"/>
              <w:left w:val="nil"/>
              <w:bottom w:val="nil"/>
              <w:right w:val="nil"/>
            </w:tcBorders>
            <w:shd w:val="clear" w:color="auto" w:fill="auto"/>
            <w:noWrap/>
            <w:vAlign w:val="bottom"/>
            <w:hideMark/>
          </w:tcPr>
          <w:p w14:paraId="335AAD2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B0789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51036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38.6 (32.4-46.2)</w:t>
            </w:r>
          </w:p>
        </w:tc>
        <w:tc>
          <w:tcPr>
            <w:tcW w:w="1660" w:type="dxa"/>
            <w:tcBorders>
              <w:top w:val="nil"/>
              <w:left w:val="nil"/>
              <w:bottom w:val="nil"/>
              <w:right w:val="nil"/>
            </w:tcBorders>
            <w:shd w:val="clear" w:color="auto" w:fill="auto"/>
            <w:noWrap/>
            <w:vAlign w:val="bottom"/>
            <w:hideMark/>
          </w:tcPr>
          <w:p w14:paraId="3A1A6F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35.4 (29.4-42)</w:t>
            </w:r>
          </w:p>
        </w:tc>
        <w:tc>
          <w:tcPr>
            <w:tcW w:w="1800" w:type="dxa"/>
            <w:tcBorders>
              <w:top w:val="nil"/>
              <w:left w:val="nil"/>
              <w:bottom w:val="nil"/>
              <w:right w:val="nil"/>
            </w:tcBorders>
            <w:shd w:val="clear" w:color="auto" w:fill="auto"/>
            <w:noWrap/>
            <w:vAlign w:val="bottom"/>
            <w:hideMark/>
          </w:tcPr>
          <w:p w14:paraId="23413C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976 (824-1163)</w:t>
            </w:r>
          </w:p>
        </w:tc>
        <w:tc>
          <w:tcPr>
            <w:tcW w:w="1800" w:type="dxa"/>
            <w:tcBorders>
              <w:top w:val="nil"/>
              <w:left w:val="nil"/>
              <w:bottom w:val="nil"/>
              <w:right w:val="nil"/>
            </w:tcBorders>
            <w:shd w:val="clear" w:color="auto" w:fill="auto"/>
            <w:noWrap/>
            <w:vAlign w:val="bottom"/>
            <w:hideMark/>
          </w:tcPr>
          <w:p w14:paraId="18ABD0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1367 (1135-1632)</w:t>
            </w:r>
          </w:p>
        </w:tc>
      </w:tr>
      <w:tr w:rsidR="00B0760D" w:rsidRPr="00B0760D" w14:paraId="4FF416BE" w14:textId="77777777" w:rsidTr="00B0760D">
        <w:trPr>
          <w:trHeight w:val="320"/>
        </w:trPr>
        <w:tc>
          <w:tcPr>
            <w:tcW w:w="2524" w:type="dxa"/>
            <w:tcBorders>
              <w:top w:val="nil"/>
              <w:left w:val="nil"/>
              <w:bottom w:val="nil"/>
              <w:right w:val="nil"/>
            </w:tcBorders>
            <w:shd w:val="clear" w:color="auto" w:fill="auto"/>
            <w:noWrap/>
            <w:vAlign w:val="bottom"/>
            <w:hideMark/>
          </w:tcPr>
          <w:p w14:paraId="235085D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2A96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3CFB1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(1.5-26)</w:t>
            </w:r>
          </w:p>
        </w:tc>
        <w:tc>
          <w:tcPr>
            <w:tcW w:w="1660" w:type="dxa"/>
            <w:tcBorders>
              <w:top w:val="nil"/>
              <w:left w:val="nil"/>
              <w:bottom w:val="nil"/>
              <w:right w:val="nil"/>
            </w:tcBorders>
            <w:shd w:val="clear" w:color="auto" w:fill="auto"/>
            <w:noWrap/>
            <w:vAlign w:val="bottom"/>
            <w:hideMark/>
          </w:tcPr>
          <w:p w14:paraId="01C76F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(1.8-28.7)</w:t>
            </w:r>
          </w:p>
        </w:tc>
        <w:tc>
          <w:tcPr>
            <w:tcW w:w="1800" w:type="dxa"/>
            <w:tcBorders>
              <w:top w:val="nil"/>
              <w:left w:val="nil"/>
              <w:bottom w:val="nil"/>
              <w:right w:val="nil"/>
            </w:tcBorders>
            <w:shd w:val="clear" w:color="auto" w:fill="auto"/>
            <w:noWrap/>
            <w:vAlign w:val="bottom"/>
            <w:hideMark/>
          </w:tcPr>
          <w:p w14:paraId="5B1500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(39-648)</w:t>
            </w:r>
          </w:p>
        </w:tc>
        <w:tc>
          <w:tcPr>
            <w:tcW w:w="1800" w:type="dxa"/>
            <w:tcBorders>
              <w:top w:val="nil"/>
              <w:left w:val="nil"/>
              <w:bottom w:val="nil"/>
              <w:right w:val="nil"/>
            </w:tcBorders>
            <w:shd w:val="clear" w:color="auto" w:fill="auto"/>
            <w:noWrap/>
            <w:vAlign w:val="bottom"/>
            <w:hideMark/>
          </w:tcPr>
          <w:p w14:paraId="4FB438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343 (71-1105)</w:t>
            </w:r>
          </w:p>
        </w:tc>
      </w:tr>
      <w:tr w:rsidR="00B0760D" w:rsidRPr="00B0760D" w14:paraId="32480BB2" w14:textId="77777777" w:rsidTr="00B0760D">
        <w:trPr>
          <w:trHeight w:val="320"/>
        </w:trPr>
        <w:tc>
          <w:tcPr>
            <w:tcW w:w="2524" w:type="dxa"/>
            <w:tcBorders>
              <w:top w:val="nil"/>
              <w:left w:val="nil"/>
              <w:bottom w:val="nil"/>
              <w:right w:val="nil"/>
            </w:tcBorders>
            <w:shd w:val="clear" w:color="auto" w:fill="auto"/>
            <w:noWrap/>
            <w:vAlign w:val="bottom"/>
            <w:hideMark/>
          </w:tcPr>
          <w:p w14:paraId="6219640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1FDE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8B517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(7.7-13.9)</w:t>
            </w:r>
          </w:p>
        </w:tc>
        <w:tc>
          <w:tcPr>
            <w:tcW w:w="1660" w:type="dxa"/>
            <w:tcBorders>
              <w:top w:val="nil"/>
              <w:left w:val="nil"/>
              <w:bottom w:val="nil"/>
              <w:right w:val="nil"/>
            </w:tcBorders>
            <w:shd w:val="clear" w:color="auto" w:fill="auto"/>
            <w:noWrap/>
            <w:vAlign w:val="bottom"/>
            <w:hideMark/>
          </w:tcPr>
          <w:p w14:paraId="564FAB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(9.5-16.3)</w:t>
            </w:r>
          </w:p>
        </w:tc>
        <w:tc>
          <w:tcPr>
            <w:tcW w:w="1800" w:type="dxa"/>
            <w:tcBorders>
              <w:top w:val="nil"/>
              <w:left w:val="nil"/>
              <w:bottom w:val="nil"/>
              <w:right w:val="nil"/>
            </w:tcBorders>
            <w:shd w:val="clear" w:color="auto" w:fill="auto"/>
            <w:noWrap/>
            <w:vAlign w:val="bottom"/>
            <w:hideMark/>
          </w:tcPr>
          <w:p w14:paraId="497FB3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(196-354)</w:t>
            </w:r>
          </w:p>
        </w:tc>
        <w:tc>
          <w:tcPr>
            <w:tcW w:w="1800" w:type="dxa"/>
            <w:tcBorders>
              <w:top w:val="nil"/>
              <w:left w:val="nil"/>
              <w:bottom w:val="nil"/>
              <w:right w:val="nil"/>
            </w:tcBorders>
            <w:shd w:val="clear" w:color="auto" w:fill="auto"/>
            <w:noWrap/>
            <w:vAlign w:val="bottom"/>
            <w:hideMark/>
          </w:tcPr>
          <w:p w14:paraId="431C5D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473 (366-634)</w:t>
            </w:r>
          </w:p>
        </w:tc>
      </w:tr>
      <w:tr w:rsidR="00B0760D" w:rsidRPr="00B0760D" w14:paraId="2D1C7008" w14:textId="77777777" w:rsidTr="00B0760D">
        <w:trPr>
          <w:trHeight w:val="320"/>
        </w:trPr>
        <w:tc>
          <w:tcPr>
            <w:tcW w:w="2524" w:type="dxa"/>
            <w:tcBorders>
              <w:top w:val="nil"/>
              <w:left w:val="nil"/>
              <w:bottom w:val="nil"/>
              <w:right w:val="nil"/>
            </w:tcBorders>
            <w:shd w:val="clear" w:color="auto" w:fill="auto"/>
            <w:noWrap/>
            <w:vAlign w:val="bottom"/>
            <w:hideMark/>
          </w:tcPr>
          <w:p w14:paraId="10F56D4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6F01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79201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(12.3-14)</w:t>
            </w:r>
          </w:p>
        </w:tc>
        <w:tc>
          <w:tcPr>
            <w:tcW w:w="1660" w:type="dxa"/>
            <w:tcBorders>
              <w:top w:val="nil"/>
              <w:left w:val="nil"/>
              <w:bottom w:val="nil"/>
              <w:right w:val="nil"/>
            </w:tcBorders>
            <w:shd w:val="clear" w:color="auto" w:fill="auto"/>
            <w:noWrap/>
            <w:vAlign w:val="bottom"/>
            <w:hideMark/>
          </w:tcPr>
          <w:p w14:paraId="674F6D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(12.5-14.8)</w:t>
            </w:r>
          </w:p>
        </w:tc>
        <w:tc>
          <w:tcPr>
            <w:tcW w:w="1800" w:type="dxa"/>
            <w:tcBorders>
              <w:top w:val="nil"/>
              <w:left w:val="nil"/>
              <w:bottom w:val="nil"/>
              <w:right w:val="nil"/>
            </w:tcBorders>
            <w:shd w:val="clear" w:color="auto" w:fill="auto"/>
            <w:noWrap/>
            <w:vAlign w:val="bottom"/>
            <w:hideMark/>
          </w:tcPr>
          <w:p w14:paraId="6D2D77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333 (309-358)</w:t>
            </w:r>
          </w:p>
        </w:tc>
        <w:tc>
          <w:tcPr>
            <w:tcW w:w="1800" w:type="dxa"/>
            <w:tcBorders>
              <w:top w:val="nil"/>
              <w:left w:val="nil"/>
              <w:bottom w:val="nil"/>
              <w:right w:val="nil"/>
            </w:tcBorders>
            <w:shd w:val="clear" w:color="auto" w:fill="auto"/>
            <w:noWrap/>
            <w:vAlign w:val="bottom"/>
            <w:hideMark/>
          </w:tcPr>
          <w:p w14:paraId="045ADE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524 (487-565)</w:t>
            </w:r>
          </w:p>
        </w:tc>
      </w:tr>
      <w:tr w:rsidR="00B0760D" w:rsidRPr="00B0760D" w14:paraId="77706EE1" w14:textId="77777777" w:rsidTr="00B0760D">
        <w:trPr>
          <w:trHeight w:val="320"/>
        </w:trPr>
        <w:tc>
          <w:tcPr>
            <w:tcW w:w="2524" w:type="dxa"/>
            <w:tcBorders>
              <w:top w:val="nil"/>
              <w:left w:val="nil"/>
              <w:bottom w:val="nil"/>
              <w:right w:val="nil"/>
            </w:tcBorders>
            <w:shd w:val="clear" w:color="auto" w:fill="auto"/>
            <w:noWrap/>
            <w:vAlign w:val="bottom"/>
            <w:hideMark/>
          </w:tcPr>
          <w:p w14:paraId="3702A1B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020B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8896F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(11-28.4)</w:t>
            </w:r>
          </w:p>
        </w:tc>
        <w:tc>
          <w:tcPr>
            <w:tcW w:w="1660" w:type="dxa"/>
            <w:tcBorders>
              <w:top w:val="nil"/>
              <w:left w:val="nil"/>
              <w:bottom w:val="nil"/>
              <w:right w:val="nil"/>
            </w:tcBorders>
            <w:shd w:val="clear" w:color="auto" w:fill="auto"/>
            <w:noWrap/>
            <w:vAlign w:val="bottom"/>
            <w:hideMark/>
          </w:tcPr>
          <w:p w14:paraId="6B800A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(10.5-26.5)</w:t>
            </w:r>
          </w:p>
        </w:tc>
        <w:tc>
          <w:tcPr>
            <w:tcW w:w="1800" w:type="dxa"/>
            <w:tcBorders>
              <w:top w:val="nil"/>
              <w:left w:val="nil"/>
              <w:bottom w:val="nil"/>
              <w:right w:val="nil"/>
            </w:tcBorders>
            <w:shd w:val="clear" w:color="auto" w:fill="auto"/>
            <w:noWrap/>
            <w:vAlign w:val="bottom"/>
            <w:hideMark/>
          </w:tcPr>
          <w:p w14:paraId="2A118B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473 (280-722)</w:t>
            </w:r>
          </w:p>
        </w:tc>
        <w:tc>
          <w:tcPr>
            <w:tcW w:w="1800" w:type="dxa"/>
            <w:tcBorders>
              <w:top w:val="nil"/>
              <w:left w:val="nil"/>
              <w:bottom w:val="nil"/>
              <w:right w:val="nil"/>
            </w:tcBorders>
            <w:shd w:val="clear" w:color="auto" w:fill="auto"/>
            <w:noWrap/>
            <w:vAlign w:val="bottom"/>
            <w:hideMark/>
          </w:tcPr>
          <w:p w14:paraId="7E1E9C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674 (403-1014)</w:t>
            </w:r>
          </w:p>
        </w:tc>
      </w:tr>
      <w:tr w:rsidR="00B0760D" w:rsidRPr="00B0760D" w14:paraId="2060E3CB" w14:textId="77777777" w:rsidTr="00B0760D">
        <w:trPr>
          <w:trHeight w:val="320"/>
        </w:trPr>
        <w:tc>
          <w:tcPr>
            <w:tcW w:w="2524" w:type="dxa"/>
            <w:tcBorders>
              <w:top w:val="nil"/>
              <w:left w:val="nil"/>
              <w:bottom w:val="nil"/>
              <w:right w:val="nil"/>
            </w:tcBorders>
            <w:shd w:val="clear" w:color="auto" w:fill="auto"/>
            <w:noWrap/>
            <w:vAlign w:val="bottom"/>
            <w:hideMark/>
          </w:tcPr>
          <w:p w14:paraId="2F5A94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09F3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5D8F0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(0.6-3.2)</w:t>
            </w:r>
          </w:p>
        </w:tc>
        <w:tc>
          <w:tcPr>
            <w:tcW w:w="1660" w:type="dxa"/>
            <w:tcBorders>
              <w:top w:val="nil"/>
              <w:left w:val="nil"/>
              <w:bottom w:val="nil"/>
              <w:right w:val="nil"/>
            </w:tcBorders>
            <w:shd w:val="clear" w:color="auto" w:fill="auto"/>
            <w:noWrap/>
            <w:vAlign w:val="bottom"/>
            <w:hideMark/>
          </w:tcPr>
          <w:p w14:paraId="5E970F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(2.4-11.2)</w:t>
            </w:r>
          </w:p>
        </w:tc>
        <w:tc>
          <w:tcPr>
            <w:tcW w:w="1800" w:type="dxa"/>
            <w:tcBorders>
              <w:top w:val="nil"/>
              <w:left w:val="nil"/>
              <w:bottom w:val="nil"/>
              <w:right w:val="nil"/>
            </w:tcBorders>
            <w:shd w:val="clear" w:color="auto" w:fill="auto"/>
            <w:noWrap/>
            <w:vAlign w:val="bottom"/>
            <w:hideMark/>
          </w:tcPr>
          <w:p w14:paraId="6429EB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(16-79)</w:t>
            </w:r>
          </w:p>
        </w:tc>
        <w:tc>
          <w:tcPr>
            <w:tcW w:w="1800" w:type="dxa"/>
            <w:tcBorders>
              <w:top w:val="nil"/>
              <w:left w:val="nil"/>
              <w:bottom w:val="nil"/>
              <w:right w:val="nil"/>
            </w:tcBorders>
            <w:shd w:val="clear" w:color="auto" w:fill="auto"/>
            <w:noWrap/>
            <w:vAlign w:val="bottom"/>
            <w:hideMark/>
          </w:tcPr>
          <w:p w14:paraId="3742FF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205 (94-439)</w:t>
            </w:r>
          </w:p>
        </w:tc>
      </w:tr>
      <w:tr w:rsidR="00B0760D" w:rsidRPr="00B0760D" w14:paraId="4A5D8E01" w14:textId="77777777" w:rsidTr="00B0760D">
        <w:trPr>
          <w:trHeight w:val="320"/>
        </w:trPr>
        <w:tc>
          <w:tcPr>
            <w:tcW w:w="2524" w:type="dxa"/>
            <w:tcBorders>
              <w:top w:val="nil"/>
              <w:left w:val="nil"/>
              <w:bottom w:val="nil"/>
              <w:right w:val="nil"/>
            </w:tcBorders>
            <w:shd w:val="clear" w:color="auto" w:fill="auto"/>
            <w:noWrap/>
            <w:vAlign w:val="bottom"/>
            <w:hideMark/>
          </w:tcPr>
          <w:p w14:paraId="400F9B2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C091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3A7E1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(3.4-3.8)</w:t>
            </w:r>
          </w:p>
        </w:tc>
        <w:tc>
          <w:tcPr>
            <w:tcW w:w="1660" w:type="dxa"/>
            <w:tcBorders>
              <w:top w:val="nil"/>
              <w:left w:val="nil"/>
              <w:bottom w:val="nil"/>
              <w:right w:val="nil"/>
            </w:tcBorders>
            <w:shd w:val="clear" w:color="auto" w:fill="auto"/>
            <w:noWrap/>
            <w:vAlign w:val="bottom"/>
            <w:hideMark/>
          </w:tcPr>
          <w:p w14:paraId="1A7F60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(4-4.4)</w:t>
            </w:r>
          </w:p>
        </w:tc>
        <w:tc>
          <w:tcPr>
            <w:tcW w:w="1800" w:type="dxa"/>
            <w:tcBorders>
              <w:top w:val="nil"/>
              <w:left w:val="nil"/>
              <w:bottom w:val="nil"/>
              <w:right w:val="nil"/>
            </w:tcBorders>
            <w:shd w:val="clear" w:color="auto" w:fill="auto"/>
            <w:noWrap/>
            <w:vAlign w:val="bottom"/>
            <w:hideMark/>
          </w:tcPr>
          <w:p w14:paraId="239668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 (85-96)</w:t>
            </w:r>
          </w:p>
        </w:tc>
        <w:tc>
          <w:tcPr>
            <w:tcW w:w="1800" w:type="dxa"/>
            <w:tcBorders>
              <w:top w:val="nil"/>
              <w:left w:val="nil"/>
              <w:bottom w:val="nil"/>
              <w:right w:val="nil"/>
            </w:tcBorders>
            <w:shd w:val="clear" w:color="auto" w:fill="auto"/>
            <w:noWrap/>
            <w:vAlign w:val="bottom"/>
            <w:hideMark/>
          </w:tcPr>
          <w:p w14:paraId="5C3723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 (151-170)</w:t>
            </w:r>
          </w:p>
        </w:tc>
      </w:tr>
      <w:tr w:rsidR="00B0760D" w:rsidRPr="00B0760D" w14:paraId="40E26E64" w14:textId="77777777" w:rsidTr="00B0760D">
        <w:trPr>
          <w:trHeight w:val="320"/>
        </w:trPr>
        <w:tc>
          <w:tcPr>
            <w:tcW w:w="2524" w:type="dxa"/>
            <w:tcBorders>
              <w:top w:val="nil"/>
              <w:left w:val="nil"/>
              <w:bottom w:val="nil"/>
              <w:right w:val="nil"/>
            </w:tcBorders>
            <w:shd w:val="clear" w:color="auto" w:fill="auto"/>
            <w:noWrap/>
            <w:vAlign w:val="bottom"/>
            <w:hideMark/>
          </w:tcPr>
          <w:p w14:paraId="021DAC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5C94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5CA3D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(1-1.4)</w:t>
            </w:r>
          </w:p>
        </w:tc>
        <w:tc>
          <w:tcPr>
            <w:tcW w:w="1660" w:type="dxa"/>
            <w:tcBorders>
              <w:top w:val="nil"/>
              <w:left w:val="nil"/>
              <w:bottom w:val="nil"/>
              <w:right w:val="nil"/>
            </w:tcBorders>
            <w:shd w:val="clear" w:color="auto" w:fill="auto"/>
            <w:noWrap/>
            <w:vAlign w:val="bottom"/>
            <w:hideMark/>
          </w:tcPr>
          <w:p w14:paraId="7AB50C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(1.1-1.6)</w:t>
            </w:r>
          </w:p>
        </w:tc>
        <w:tc>
          <w:tcPr>
            <w:tcW w:w="1800" w:type="dxa"/>
            <w:tcBorders>
              <w:top w:val="nil"/>
              <w:left w:val="nil"/>
              <w:bottom w:val="nil"/>
              <w:right w:val="nil"/>
            </w:tcBorders>
            <w:shd w:val="clear" w:color="auto" w:fill="auto"/>
            <w:noWrap/>
            <w:vAlign w:val="bottom"/>
            <w:hideMark/>
          </w:tcPr>
          <w:p w14:paraId="0EB223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(25-35)</w:t>
            </w:r>
          </w:p>
        </w:tc>
        <w:tc>
          <w:tcPr>
            <w:tcW w:w="1800" w:type="dxa"/>
            <w:tcBorders>
              <w:top w:val="nil"/>
              <w:left w:val="nil"/>
              <w:bottom w:val="nil"/>
              <w:right w:val="nil"/>
            </w:tcBorders>
            <w:shd w:val="clear" w:color="auto" w:fill="auto"/>
            <w:noWrap/>
            <w:vAlign w:val="bottom"/>
            <w:hideMark/>
          </w:tcPr>
          <w:p w14:paraId="63153D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(44-60)</w:t>
            </w:r>
          </w:p>
        </w:tc>
      </w:tr>
      <w:tr w:rsidR="00B0760D" w:rsidRPr="00B0760D" w14:paraId="16BCE911" w14:textId="77777777" w:rsidTr="00B0760D">
        <w:trPr>
          <w:trHeight w:val="320"/>
        </w:trPr>
        <w:tc>
          <w:tcPr>
            <w:tcW w:w="2524" w:type="dxa"/>
            <w:tcBorders>
              <w:top w:val="nil"/>
              <w:left w:val="nil"/>
              <w:bottom w:val="nil"/>
              <w:right w:val="nil"/>
            </w:tcBorders>
            <w:shd w:val="clear" w:color="auto" w:fill="auto"/>
            <w:noWrap/>
            <w:vAlign w:val="bottom"/>
            <w:hideMark/>
          </w:tcPr>
          <w:p w14:paraId="49B1CC7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FDDE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A5841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06CA11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(1.5-1.8)</w:t>
            </w:r>
          </w:p>
        </w:tc>
        <w:tc>
          <w:tcPr>
            <w:tcW w:w="1800" w:type="dxa"/>
            <w:tcBorders>
              <w:top w:val="nil"/>
              <w:left w:val="nil"/>
              <w:bottom w:val="nil"/>
              <w:right w:val="nil"/>
            </w:tcBorders>
            <w:shd w:val="clear" w:color="auto" w:fill="auto"/>
            <w:noWrap/>
            <w:vAlign w:val="bottom"/>
            <w:hideMark/>
          </w:tcPr>
          <w:p w14:paraId="1104A8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(33-39)</w:t>
            </w:r>
          </w:p>
        </w:tc>
        <w:tc>
          <w:tcPr>
            <w:tcW w:w="1800" w:type="dxa"/>
            <w:tcBorders>
              <w:top w:val="nil"/>
              <w:left w:val="nil"/>
              <w:bottom w:val="nil"/>
              <w:right w:val="nil"/>
            </w:tcBorders>
            <w:shd w:val="clear" w:color="auto" w:fill="auto"/>
            <w:noWrap/>
            <w:vAlign w:val="bottom"/>
            <w:hideMark/>
          </w:tcPr>
          <w:p w14:paraId="7AB898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(59-70)</w:t>
            </w:r>
          </w:p>
        </w:tc>
      </w:tr>
      <w:tr w:rsidR="00B0760D" w:rsidRPr="00B0760D" w14:paraId="3E566E96" w14:textId="77777777" w:rsidTr="00B0760D">
        <w:trPr>
          <w:trHeight w:val="320"/>
        </w:trPr>
        <w:tc>
          <w:tcPr>
            <w:tcW w:w="2524" w:type="dxa"/>
            <w:tcBorders>
              <w:top w:val="nil"/>
              <w:left w:val="nil"/>
              <w:bottom w:val="nil"/>
              <w:right w:val="nil"/>
            </w:tcBorders>
            <w:shd w:val="clear" w:color="auto" w:fill="auto"/>
            <w:noWrap/>
            <w:vAlign w:val="bottom"/>
            <w:hideMark/>
          </w:tcPr>
          <w:p w14:paraId="6845E5B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89EA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1F729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71FE8D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D8EF3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0014F0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1A51E557" w14:textId="77777777" w:rsidTr="00B0760D">
        <w:trPr>
          <w:trHeight w:val="320"/>
        </w:trPr>
        <w:tc>
          <w:tcPr>
            <w:tcW w:w="2524" w:type="dxa"/>
            <w:tcBorders>
              <w:top w:val="nil"/>
              <w:left w:val="nil"/>
              <w:bottom w:val="nil"/>
              <w:right w:val="nil"/>
            </w:tcBorders>
            <w:shd w:val="clear" w:color="auto" w:fill="auto"/>
            <w:noWrap/>
            <w:vAlign w:val="bottom"/>
            <w:hideMark/>
          </w:tcPr>
          <w:p w14:paraId="14DD56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Palestine</w:t>
            </w:r>
          </w:p>
        </w:tc>
        <w:tc>
          <w:tcPr>
            <w:tcW w:w="2180" w:type="dxa"/>
            <w:tcBorders>
              <w:top w:val="nil"/>
              <w:left w:val="nil"/>
              <w:bottom w:val="nil"/>
              <w:right w:val="nil"/>
            </w:tcBorders>
            <w:shd w:val="clear" w:color="auto" w:fill="auto"/>
            <w:noWrap/>
            <w:vAlign w:val="bottom"/>
            <w:hideMark/>
          </w:tcPr>
          <w:p w14:paraId="0A5C68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62050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69.2 (61.5-77)</w:t>
            </w:r>
          </w:p>
        </w:tc>
        <w:tc>
          <w:tcPr>
            <w:tcW w:w="1660" w:type="dxa"/>
            <w:tcBorders>
              <w:top w:val="nil"/>
              <w:left w:val="nil"/>
              <w:bottom w:val="nil"/>
              <w:right w:val="nil"/>
            </w:tcBorders>
            <w:shd w:val="clear" w:color="auto" w:fill="auto"/>
            <w:noWrap/>
            <w:vAlign w:val="bottom"/>
            <w:hideMark/>
          </w:tcPr>
          <w:p w14:paraId="70C501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75.9 (67.4-83.6)</w:t>
            </w:r>
          </w:p>
        </w:tc>
        <w:tc>
          <w:tcPr>
            <w:tcW w:w="1800" w:type="dxa"/>
            <w:tcBorders>
              <w:top w:val="nil"/>
              <w:left w:val="nil"/>
              <w:bottom w:val="nil"/>
              <w:right w:val="nil"/>
            </w:tcBorders>
            <w:shd w:val="clear" w:color="auto" w:fill="auto"/>
            <w:noWrap/>
            <w:vAlign w:val="bottom"/>
            <w:hideMark/>
          </w:tcPr>
          <w:p w14:paraId="50D48B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2170 (1924-2434)</w:t>
            </w:r>
          </w:p>
        </w:tc>
        <w:tc>
          <w:tcPr>
            <w:tcW w:w="1800" w:type="dxa"/>
            <w:tcBorders>
              <w:top w:val="nil"/>
              <w:left w:val="nil"/>
              <w:bottom w:val="nil"/>
              <w:right w:val="nil"/>
            </w:tcBorders>
            <w:shd w:val="clear" w:color="auto" w:fill="auto"/>
            <w:noWrap/>
            <w:vAlign w:val="bottom"/>
            <w:hideMark/>
          </w:tcPr>
          <w:p w14:paraId="050B37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4443 (3938-4887)</w:t>
            </w:r>
          </w:p>
        </w:tc>
      </w:tr>
      <w:tr w:rsidR="00B0760D" w:rsidRPr="00B0760D" w14:paraId="69074E98" w14:textId="77777777" w:rsidTr="00B0760D">
        <w:trPr>
          <w:trHeight w:val="320"/>
        </w:trPr>
        <w:tc>
          <w:tcPr>
            <w:tcW w:w="2524" w:type="dxa"/>
            <w:tcBorders>
              <w:top w:val="nil"/>
              <w:left w:val="nil"/>
              <w:bottom w:val="nil"/>
              <w:right w:val="nil"/>
            </w:tcBorders>
            <w:shd w:val="clear" w:color="auto" w:fill="auto"/>
            <w:noWrap/>
            <w:vAlign w:val="bottom"/>
            <w:hideMark/>
          </w:tcPr>
          <w:p w14:paraId="52D8027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E34A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19F7E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 (26.1-38.6)</w:t>
            </w:r>
          </w:p>
        </w:tc>
        <w:tc>
          <w:tcPr>
            <w:tcW w:w="1660" w:type="dxa"/>
            <w:tcBorders>
              <w:top w:val="nil"/>
              <w:left w:val="nil"/>
              <w:bottom w:val="nil"/>
              <w:right w:val="nil"/>
            </w:tcBorders>
            <w:shd w:val="clear" w:color="auto" w:fill="auto"/>
            <w:noWrap/>
            <w:vAlign w:val="bottom"/>
            <w:hideMark/>
          </w:tcPr>
          <w:p w14:paraId="5EC981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34.6 (26.5-39.4)</w:t>
            </w:r>
          </w:p>
        </w:tc>
        <w:tc>
          <w:tcPr>
            <w:tcW w:w="1800" w:type="dxa"/>
            <w:tcBorders>
              <w:top w:val="nil"/>
              <w:left w:val="nil"/>
              <w:bottom w:val="nil"/>
              <w:right w:val="nil"/>
            </w:tcBorders>
            <w:shd w:val="clear" w:color="auto" w:fill="auto"/>
            <w:noWrap/>
            <w:vAlign w:val="bottom"/>
            <w:hideMark/>
          </w:tcPr>
          <w:p w14:paraId="736CF5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1066 (817-1220)</w:t>
            </w:r>
          </w:p>
        </w:tc>
        <w:tc>
          <w:tcPr>
            <w:tcW w:w="1800" w:type="dxa"/>
            <w:tcBorders>
              <w:top w:val="nil"/>
              <w:left w:val="nil"/>
              <w:bottom w:val="nil"/>
              <w:right w:val="nil"/>
            </w:tcBorders>
            <w:shd w:val="clear" w:color="auto" w:fill="auto"/>
            <w:noWrap/>
            <w:vAlign w:val="bottom"/>
            <w:hideMark/>
          </w:tcPr>
          <w:p w14:paraId="3607EC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2024 (1559-2325)</w:t>
            </w:r>
          </w:p>
        </w:tc>
      </w:tr>
      <w:tr w:rsidR="00B0760D" w:rsidRPr="00B0760D" w14:paraId="4151D52E" w14:textId="77777777" w:rsidTr="00B0760D">
        <w:trPr>
          <w:trHeight w:val="320"/>
        </w:trPr>
        <w:tc>
          <w:tcPr>
            <w:tcW w:w="2524" w:type="dxa"/>
            <w:tcBorders>
              <w:top w:val="nil"/>
              <w:left w:val="nil"/>
              <w:bottom w:val="nil"/>
              <w:right w:val="nil"/>
            </w:tcBorders>
            <w:shd w:val="clear" w:color="auto" w:fill="auto"/>
            <w:noWrap/>
            <w:vAlign w:val="bottom"/>
            <w:hideMark/>
          </w:tcPr>
          <w:p w14:paraId="585F14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9CB9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18755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26.5 (16.1-38.9)</w:t>
            </w:r>
          </w:p>
        </w:tc>
        <w:tc>
          <w:tcPr>
            <w:tcW w:w="1660" w:type="dxa"/>
            <w:tcBorders>
              <w:top w:val="nil"/>
              <w:left w:val="nil"/>
              <w:bottom w:val="nil"/>
              <w:right w:val="nil"/>
            </w:tcBorders>
            <w:shd w:val="clear" w:color="auto" w:fill="auto"/>
            <w:noWrap/>
            <w:vAlign w:val="bottom"/>
            <w:hideMark/>
          </w:tcPr>
          <w:p w14:paraId="1FF746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31.5 (19.7-43.8)</w:t>
            </w:r>
          </w:p>
        </w:tc>
        <w:tc>
          <w:tcPr>
            <w:tcW w:w="1800" w:type="dxa"/>
            <w:tcBorders>
              <w:top w:val="nil"/>
              <w:left w:val="nil"/>
              <w:bottom w:val="nil"/>
              <w:right w:val="nil"/>
            </w:tcBorders>
            <w:shd w:val="clear" w:color="auto" w:fill="auto"/>
            <w:noWrap/>
            <w:vAlign w:val="bottom"/>
            <w:hideMark/>
          </w:tcPr>
          <w:p w14:paraId="6C4BFC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831 (511-1225)</w:t>
            </w:r>
          </w:p>
        </w:tc>
        <w:tc>
          <w:tcPr>
            <w:tcW w:w="1800" w:type="dxa"/>
            <w:tcBorders>
              <w:top w:val="nil"/>
              <w:left w:val="nil"/>
              <w:bottom w:val="nil"/>
              <w:right w:val="nil"/>
            </w:tcBorders>
            <w:shd w:val="clear" w:color="auto" w:fill="auto"/>
            <w:noWrap/>
            <w:vAlign w:val="bottom"/>
            <w:hideMark/>
          </w:tcPr>
          <w:p w14:paraId="3A17E2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1842 (1154-2550)</w:t>
            </w:r>
          </w:p>
        </w:tc>
      </w:tr>
      <w:tr w:rsidR="00B0760D" w:rsidRPr="00B0760D" w14:paraId="7EC57360" w14:textId="77777777" w:rsidTr="00B0760D">
        <w:trPr>
          <w:trHeight w:val="320"/>
        </w:trPr>
        <w:tc>
          <w:tcPr>
            <w:tcW w:w="2524" w:type="dxa"/>
            <w:tcBorders>
              <w:top w:val="nil"/>
              <w:left w:val="nil"/>
              <w:bottom w:val="nil"/>
              <w:right w:val="nil"/>
            </w:tcBorders>
            <w:shd w:val="clear" w:color="auto" w:fill="auto"/>
            <w:noWrap/>
            <w:vAlign w:val="bottom"/>
            <w:hideMark/>
          </w:tcPr>
          <w:p w14:paraId="7B6C0F7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9931B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F147D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26.5 (16.1-38.9)</w:t>
            </w:r>
          </w:p>
        </w:tc>
        <w:tc>
          <w:tcPr>
            <w:tcW w:w="1660" w:type="dxa"/>
            <w:tcBorders>
              <w:top w:val="nil"/>
              <w:left w:val="nil"/>
              <w:bottom w:val="nil"/>
              <w:right w:val="nil"/>
            </w:tcBorders>
            <w:shd w:val="clear" w:color="auto" w:fill="auto"/>
            <w:noWrap/>
            <w:vAlign w:val="bottom"/>
            <w:hideMark/>
          </w:tcPr>
          <w:p w14:paraId="101285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31.5 (19.7-43.8)</w:t>
            </w:r>
          </w:p>
        </w:tc>
        <w:tc>
          <w:tcPr>
            <w:tcW w:w="1800" w:type="dxa"/>
            <w:tcBorders>
              <w:top w:val="nil"/>
              <w:left w:val="nil"/>
              <w:bottom w:val="nil"/>
              <w:right w:val="nil"/>
            </w:tcBorders>
            <w:shd w:val="clear" w:color="auto" w:fill="auto"/>
            <w:noWrap/>
            <w:vAlign w:val="bottom"/>
            <w:hideMark/>
          </w:tcPr>
          <w:p w14:paraId="31A035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831 (511-1225)</w:t>
            </w:r>
          </w:p>
        </w:tc>
        <w:tc>
          <w:tcPr>
            <w:tcW w:w="1800" w:type="dxa"/>
            <w:tcBorders>
              <w:top w:val="nil"/>
              <w:left w:val="nil"/>
              <w:bottom w:val="nil"/>
              <w:right w:val="nil"/>
            </w:tcBorders>
            <w:shd w:val="clear" w:color="auto" w:fill="auto"/>
            <w:noWrap/>
            <w:vAlign w:val="bottom"/>
            <w:hideMark/>
          </w:tcPr>
          <w:p w14:paraId="6A273F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1842 (1154-2550)</w:t>
            </w:r>
          </w:p>
        </w:tc>
      </w:tr>
      <w:tr w:rsidR="00B0760D" w:rsidRPr="00B0760D" w14:paraId="778977AD" w14:textId="77777777" w:rsidTr="00B0760D">
        <w:trPr>
          <w:trHeight w:val="320"/>
        </w:trPr>
        <w:tc>
          <w:tcPr>
            <w:tcW w:w="2524" w:type="dxa"/>
            <w:tcBorders>
              <w:top w:val="nil"/>
              <w:left w:val="nil"/>
              <w:bottom w:val="nil"/>
              <w:right w:val="nil"/>
            </w:tcBorders>
            <w:shd w:val="clear" w:color="auto" w:fill="auto"/>
            <w:noWrap/>
            <w:vAlign w:val="bottom"/>
            <w:hideMark/>
          </w:tcPr>
          <w:p w14:paraId="77E826C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2498B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70307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0A3D2E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83A6A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242341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077EFC91" w14:textId="77777777" w:rsidTr="00B0760D">
        <w:trPr>
          <w:trHeight w:val="320"/>
        </w:trPr>
        <w:tc>
          <w:tcPr>
            <w:tcW w:w="2524" w:type="dxa"/>
            <w:tcBorders>
              <w:top w:val="nil"/>
              <w:left w:val="nil"/>
              <w:bottom w:val="nil"/>
              <w:right w:val="nil"/>
            </w:tcBorders>
            <w:shd w:val="clear" w:color="auto" w:fill="auto"/>
            <w:noWrap/>
            <w:vAlign w:val="bottom"/>
            <w:hideMark/>
          </w:tcPr>
          <w:p w14:paraId="6FC1177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AF09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EFDEE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(9-37)</w:t>
            </w:r>
          </w:p>
        </w:tc>
        <w:tc>
          <w:tcPr>
            <w:tcW w:w="1660" w:type="dxa"/>
            <w:tcBorders>
              <w:top w:val="nil"/>
              <w:left w:val="nil"/>
              <w:bottom w:val="nil"/>
              <w:right w:val="nil"/>
            </w:tcBorders>
            <w:shd w:val="clear" w:color="auto" w:fill="auto"/>
            <w:noWrap/>
            <w:vAlign w:val="bottom"/>
            <w:hideMark/>
          </w:tcPr>
          <w:p w14:paraId="0EA2A2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25.8 (11.2-45.1)</w:t>
            </w:r>
          </w:p>
        </w:tc>
        <w:tc>
          <w:tcPr>
            <w:tcW w:w="1800" w:type="dxa"/>
            <w:tcBorders>
              <w:top w:val="nil"/>
              <w:left w:val="nil"/>
              <w:bottom w:val="nil"/>
              <w:right w:val="nil"/>
            </w:tcBorders>
            <w:shd w:val="clear" w:color="auto" w:fill="auto"/>
            <w:noWrap/>
            <w:vAlign w:val="bottom"/>
            <w:hideMark/>
          </w:tcPr>
          <w:p w14:paraId="10485A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617 (284-1145)</w:t>
            </w:r>
          </w:p>
        </w:tc>
        <w:tc>
          <w:tcPr>
            <w:tcW w:w="1800" w:type="dxa"/>
            <w:tcBorders>
              <w:top w:val="nil"/>
              <w:left w:val="nil"/>
              <w:bottom w:val="nil"/>
              <w:right w:val="nil"/>
            </w:tcBorders>
            <w:shd w:val="clear" w:color="auto" w:fill="auto"/>
            <w:noWrap/>
            <w:vAlign w:val="bottom"/>
            <w:hideMark/>
          </w:tcPr>
          <w:p w14:paraId="42B3D1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1511 (642-2639)</w:t>
            </w:r>
          </w:p>
        </w:tc>
      </w:tr>
      <w:tr w:rsidR="00B0760D" w:rsidRPr="00B0760D" w14:paraId="4E365AC7" w14:textId="77777777" w:rsidTr="00B0760D">
        <w:trPr>
          <w:trHeight w:val="320"/>
        </w:trPr>
        <w:tc>
          <w:tcPr>
            <w:tcW w:w="2524" w:type="dxa"/>
            <w:tcBorders>
              <w:top w:val="nil"/>
              <w:left w:val="nil"/>
              <w:bottom w:val="nil"/>
              <w:right w:val="nil"/>
            </w:tcBorders>
            <w:shd w:val="clear" w:color="auto" w:fill="auto"/>
            <w:noWrap/>
            <w:vAlign w:val="bottom"/>
            <w:hideMark/>
          </w:tcPr>
          <w:p w14:paraId="2DABF4A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D6A5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D8F8E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(8.7-20.2)</w:t>
            </w:r>
          </w:p>
        </w:tc>
        <w:tc>
          <w:tcPr>
            <w:tcW w:w="1660" w:type="dxa"/>
            <w:tcBorders>
              <w:top w:val="nil"/>
              <w:left w:val="nil"/>
              <w:bottom w:val="nil"/>
              <w:right w:val="nil"/>
            </w:tcBorders>
            <w:shd w:val="clear" w:color="auto" w:fill="auto"/>
            <w:noWrap/>
            <w:vAlign w:val="bottom"/>
            <w:hideMark/>
          </w:tcPr>
          <w:p w14:paraId="2759B7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(9.3-22.3)</w:t>
            </w:r>
          </w:p>
        </w:tc>
        <w:tc>
          <w:tcPr>
            <w:tcW w:w="1800" w:type="dxa"/>
            <w:tcBorders>
              <w:top w:val="nil"/>
              <w:left w:val="nil"/>
              <w:bottom w:val="nil"/>
              <w:right w:val="nil"/>
            </w:tcBorders>
            <w:shd w:val="clear" w:color="auto" w:fill="auto"/>
            <w:noWrap/>
            <w:vAlign w:val="bottom"/>
            <w:hideMark/>
          </w:tcPr>
          <w:p w14:paraId="37E3CF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430 (275-641)</w:t>
            </w:r>
          </w:p>
        </w:tc>
        <w:tc>
          <w:tcPr>
            <w:tcW w:w="1800" w:type="dxa"/>
            <w:tcBorders>
              <w:top w:val="nil"/>
              <w:left w:val="nil"/>
              <w:bottom w:val="nil"/>
              <w:right w:val="nil"/>
            </w:tcBorders>
            <w:shd w:val="clear" w:color="auto" w:fill="auto"/>
            <w:noWrap/>
            <w:vAlign w:val="bottom"/>
            <w:hideMark/>
          </w:tcPr>
          <w:p w14:paraId="39A01A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868 (551-1305)</w:t>
            </w:r>
          </w:p>
        </w:tc>
      </w:tr>
      <w:tr w:rsidR="00B0760D" w:rsidRPr="00B0760D" w14:paraId="4CCB619C" w14:textId="77777777" w:rsidTr="00B0760D">
        <w:trPr>
          <w:trHeight w:val="320"/>
        </w:trPr>
        <w:tc>
          <w:tcPr>
            <w:tcW w:w="2524" w:type="dxa"/>
            <w:tcBorders>
              <w:top w:val="nil"/>
              <w:left w:val="nil"/>
              <w:bottom w:val="nil"/>
              <w:right w:val="nil"/>
            </w:tcBorders>
            <w:shd w:val="clear" w:color="auto" w:fill="auto"/>
            <w:noWrap/>
            <w:vAlign w:val="bottom"/>
            <w:hideMark/>
          </w:tcPr>
          <w:p w14:paraId="16456C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5577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9DE53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(5.3-9.9)</w:t>
            </w:r>
          </w:p>
        </w:tc>
        <w:tc>
          <w:tcPr>
            <w:tcW w:w="1660" w:type="dxa"/>
            <w:tcBorders>
              <w:top w:val="nil"/>
              <w:left w:val="nil"/>
              <w:bottom w:val="nil"/>
              <w:right w:val="nil"/>
            </w:tcBorders>
            <w:shd w:val="clear" w:color="auto" w:fill="auto"/>
            <w:noWrap/>
            <w:vAlign w:val="bottom"/>
            <w:hideMark/>
          </w:tcPr>
          <w:p w14:paraId="112388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(5.2-10.2)</w:t>
            </w:r>
          </w:p>
        </w:tc>
        <w:tc>
          <w:tcPr>
            <w:tcW w:w="1800" w:type="dxa"/>
            <w:tcBorders>
              <w:top w:val="nil"/>
              <w:left w:val="nil"/>
              <w:bottom w:val="nil"/>
              <w:right w:val="nil"/>
            </w:tcBorders>
            <w:shd w:val="clear" w:color="auto" w:fill="auto"/>
            <w:noWrap/>
            <w:vAlign w:val="bottom"/>
            <w:hideMark/>
          </w:tcPr>
          <w:p w14:paraId="1B340E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 (164-310)</w:t>
            </w:r>
          </w:p>
        </w:tc>
        <w:tc>
          <w:tcPr>
            <w:tcW w:w="1800" w:type="dxa"/>
            <w:tcBorders>
              <w:top w:val="nil"/>
              <w:left w:val="nil"/>
              <w:bottom w:val="nil"/>
              <w:right w:val="nil"/>
            </w:tcBorders>
            <w:shd w:val="clear" w:color="auto" w:fill="auto"/>
            <w:noWrap/>
            <w:vAlign w:val="bottom"/>
            <w:hideMark/>
          </w:tcPr>
          <w:p w14:paraId="37121C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456 (302-594)</w:t>
            </w:r>
          </w:p>
        </w:tc>
      </w:tr>
      <w:tr w:rsidR="00B0760D" w:rsidRPr="00B0760D" w14:paraId="35240769" w14:textId="77777777" w:rsidTr="00B0760D">
        <w:trPr>
          <w:trHeight w:val="320"/>
        </w:trPr>
        <w:tc>
          <w:tcPr>
            <w:tcW w:w="2524" w:type="dxa"/>
            <w:tcBorders>
              <w:top w:val="nil"/>
              <w:left w:val="nil"/>
              <w:bottom w:val="nil"/>
              <w:right w:val="nil"/>
            </w:tcBorders>
            <w:shd w:val="clear" w:color="auto" w:fill="auto"/>
            <w:noWrap/>
            <w:vAlign w:val="bottom"/>
            <w:hideMark/>
          </w:tcPr>
          <w:p w14:paraId="316C88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C3F0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6F3D2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(7.6-16.6)</w:t>
            </w:r>
          </w:p>
        </w:tc>
        <w:tc>
          <w:tcPr>
            <w:tcW w:w="1660" w:type="dxa"/>
            <w:tcBorders>
              <w:top w:val="nil"/>
              <w:left w:val="nil"/>
              <w:bottom w:val="nil"/>
              <w:right w:val="nil"/>
            </w:tcBorders>
            <w:shd w:val="clear" w:color="auto" w:fill="auto"/>
            <w:noWrap/>
            <w:vAlign w:val="bottom"/>
            <w:hideMark/>
          </w:tcPr>
          <w:p w14:paraId="22E6A7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(10.4-21.9)</w:t>
            </w:r>
          </w:p>
        </w:tc>
        <w:tc>
          <w:tcPr>
            <w:tcW w:w="1800" w:type="dxa"/>
            <w:tcBorders>
              <w:top w:val="nil"/>
              <w:left w:val="nil"/>
              <w:bottom w:val="nil"/>
              <w:right w:val="nil"/>
            </w:tcBorders>
            <w:shd w:val="clear" w:color="auto" w:fill="auto"/>
            <w:noWrap/>
            <w:vAlign w:val="bottom"/>
            <w:hideMark/>
          </w:tcPr>
          <w:p w14:paraId="05B83D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354 (240-522)</w:t>
            </w:r>
          </w:p>
        </w:tc>
        <w:tc>
          <w:tcPr>
            <w:tcW w:w="1800" w:type="dxa"/>
            <w:tcBorders>
              <w:top w:val="nil"/>
              <w:left w:val="nil"/>
              <w:bottom w:val="nil"/>
              <w:right w:val="nil"/>
            </w:tcBorders>
            <w:shd w:val="clear" w:color="auto" w:fill="auto"/>
            <w:noWrap/>
            <w:vAlign w:val="bottom"/>
            <w:hideMark/>
          </w:tcPr>
          <w:p w14:paraId="080EA6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894 (608-1286)</w:t>
            </w:r>
          </w:p>
        </w:tc>
      </w:tr>
      <w:tr w:rsidR="00B0760D" w:rsidRPr="00B0760D" w14:paraId="2D4D6D65" w14:textId="77777777" w:rsidTr="00B0760D">
        <w:trPr>
          <w:trHeight w:val="320"/>
        </w:trPr>
        <w:tc>
          <w:tcPr>
            <w:tcW w:w="2524" w:type="dxa"/>
            <w:tcBorders>
              <w:top w:val="nil"/>
              <w:left w:val="nil"/>
              <w:bottom w:val="nil"/>
              <w:right w:val="nil"/>
            </w:tcBorders>
            <w:shd w:val="clear" w:color="auto" w:fill="auto"/>
            <w:noWrap/>
            <w:vAlign w:val="bottom"/>
            <w:hideMark/>
          </w:tcPr>
          <w:p w14:paraId="423D178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BD05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A8960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(1.8-5.9)</w:t>
            </w:r>
          </w:p>
        </w:tc>
        <w:tc>
          <w:tcPr>
            <w:tcW w:w="1660" w:type="dxa"/>
            <w:tcBorders>
              <w:top w:val="nil"/>
              <w:left w:val="nil"/>
              <w:bottom w:val="nil"/>
              <w:right w:val="nil"/>
            </w:tcBorders>
            <w:shd w:val="clear" w:color="auto" w:fill="auto"/>
            <w:noWrap/>
            <w:vAlign w:val="bottom"/>
            <w:hideMark/>
          </w:tcPr>
          <w:p w14:paraId="434846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(3.2-10.3)</w:t>
            </w:r>
          </w:p>
        </w:tc>
        <w:tc>
          <w:tcPr>
            <w:tcW w:w="1800" w:type="dxa"/>
            <w:tcBorders>
              <w:top w:val="nil"/>
              <w:left w:val="nil"/>
              <w:bottom w:val="nil"/>
              <w:right w:val="nil"/>
            </w:tcBorders>
            <w:shd w:val="clear" w:color="auto" w:fill="auto"/>
            <w:noWrap/>
            <w:vAlign w:val="bottom"/>
            <w:hideMark/>
          </w:tcPr>
          <w:p w14:paraId="46D79F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(57-186)</w:t>
            </w:r>
          </w:p>
        </w:tc>
        <w:tc>
          <w:tcPr>
            <w:tcW w:w="1800" w:type="dxa"/>
            <w:tcBorders>
              <w:top w:val="nil"/>
              <w:left w:val="nil"/>
              <w:bottom w:val="nil"/>
              <w:right w:val="nil"/>
            </w:tcBorders>
            <w:shd w:val="clear" w:color="auto" w:fill="auto"/>
            <w:noWrap/>
            <w:vAlign w:val="bottom"/>
            <w:hideMark/>
          </w:tcPr>
          <w:p w14:paraId="591FA0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340 (187-604)</w:t>
            </w:r>
          </w:p>
        </w:tc>
      </w:tr>
      <w:tr w:rsidR="00B0760D" w:rsidRPr="00B0760D" w14:paraId="2FF1941D" w14:textId="77777777" w:rsidTr="00B0760D">
        <w:trPr>
          <w:trHeight w:val="320"/>
        </w:trPr>
        <w:tc>
          <w:tcPr>
            <w:tcW w:w="2524" w:type="dxa"/>
            <w:tcBorders>
              <w:top w:val="nil"/>
              <w:left w:val="nil"/>
              <w:bottom w:val="nil"/>
              <w:right w:val="nil"/>
            </w:tcBorders>
            <w:shd w:val="clear" w:color="auto" w:fill="auto"/>
            <w:noWrap/>
            <w:vAlign w:val="bottom"/>
            <w:hideMark/>
          </w:tcPr>
          <w:p w14:paraId="0E6A89C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3408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F326B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w:t>
            </w:r>
          </w:p>
        </w:tc>
        <w:tc>
          <w:tcPr>
            <w:tcW w:w="1660" w:type="dxa"/>
            <w:tcBorders>
              <w:top w:val="nil"/>
              <w:left w:val="nil"/>
              <w:bottom w:val="nil"/>
              <w:right w:val="nil"/>
            </w:tcBorders>
            <w:shd w:val="clear" w:color="auto" w:fill="auto"/>
            <w:noWrap/>
            <w:vAlign w:val="bottom"/>
            <w:hideMark/>
          </w:tcPr>
          <w:p w14:paraId="7C5F37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(2-3.3)</w:t>
            </w:r>
          </w:p>
        </w:tc>
        <w:tc>
          <w:tcPr>
            <w:tcW w:w="1800" w:type="dxa"/>
            <w:tcBorders>
              <w:top w:val="nil"/>
              <w:left w:val="nil"/>
              <w:bottom w:val="nil"/>
              <w:right w:val="nil"/>
            </w:tcBorders>
            <w:shd w:val="clear" w:color="auto" w:fill="auto"/>
            <w:noWrap/>
            <w:vAlign w:val="bottom"/>
            <w:hideMark/>
          </w:tcPr>
          <w:p w14:paraId="6BDE05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(63-94)</w:t>
            </w:r>
          </w:p>
        </w:tc>
        <w:tc>
          <w:tcPr>
            <w:tcW w:w="1800" w:type="dxa"/>
            <w:tcBorders>
              <w:top w:val="nil"/>
              <w:left w:val="nil"/>
              <w:bottom w:val="nil"/>
              <w:right w:val="nil"/>
            </w:tcBorders>
            <w:shd w:val="clear" w:color="auto" w:fill="auto"/>
            <w:noWrap/>
            <w:vAlign w:val="bottom"/>
            <w:hideMark/>
          </w:tcPr>
          <w:p w14:paraId="3F941B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(118-194)</w:t>
            </w:r>
          </w:p>
        </w:tc>
      </w:tr>
      <w:tr w:rsidR="00B0760D" w:rsidRPr="00B0760D" w14:paraId="620A5815" w14:textId="77777777" w:rsidTr="00B0760D">
        <w:trPr>
          <w:trHeight w:val="320"/>
        </w:trPr>
        <w:tc>
          <w:tcPr>
            <w:tcW w:w="2524" w:type="dxa"/>
            <w:tcBorders>
              <w:top w:val="nil"/>
              <w:left w:val="nil"/>
              <w:bottom w:val="nil"/>
              <w:right w:val="nil"/>
            </w:tcBorders>
            <w:shd w:val="clear" w:color="auto" w:fill="auto"/>
            <w:noWrap/>
            <w:vAlign w:val="bottom"/>
            <w:hideMark/>
          </w:tcPr>
          <w:p w14:paraId="61CBF6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C032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0511B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660" w:type="dxa"/>
            <w:tcBorders>
              <w:top w:val="nil"/>
              <w:left w:val="nil"/>
              <w:bottom w:val="nil"/>
              <w:right w:val="nil"/>
            </w:tcBorders>
            <w:shd w:val="clear" w:color="auto" w:fill="auto"/>
            <w:noWrap/>
            <w:vAlign w:val="bottom"/>
            <w:hideMark/>
          </w:tcPr>
          <w:p w14:paraId="32A8FC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(0.6-1.1)</w:t>
            </w:r>
          </w:p>
        </w:tc>
        <w:tc>
          <w:tcPr>
            <w:tcW w:w="1800" w:type="dxa"/>
            <w:tcBorders>
              <w:top w:val="nil"/>
              <w:left w:val="nil"/>
              <w:bottom w:val="nil"/>
              <w:right w:val="nil"/>
            </w:tcBorders>
            <w:shd w:val="clear" w:color="auto" w:fill="auto"/>
            <w:noWrap/>
            <w:vAlign w:val="bottom"/>
            <w:hideMark/>
          </w:tcPr>
          <w:p w14:paraId="17DB99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(30-39)</w:t>
            </w:r>
          </w:p>
        </w:tc>
        <w:tc>
          <w:tcPr>
            <w:tcW w:w="1800" w:type="dxa"/>
            <w:tcBorders>
              <w:top w:val="nil"/>
              <w:left w:val="nil"/>
              <w:bottom w:val="nil"/>
              <w:right w:val="nil"/>
            </w:tcBorders>
            <w:shd w:val="clear" w:color="auto" w:fill="auto"/>
            <w:noWrap/>
            <w:vAlign w:val="bottom"/>
            <w:hideMark/>
          </w:tcPr>
          <w:p w14:paraId="5E9054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(38-63)</w:t>
            </w:r>
          </w:p>
        </w:tc>
      </w:tr>
      <w:tr w:rsidR="00B0760D" w:rsidRPr="00B0760D" w14:paraId="216AB924" w14:textId="77777777" w:rsidTr="00B0760D">
        <w:trPr>
          <w:trHeight w:val="320"/>
        </w:trPr>
        <w:tc>
          <w:tcPr>
            <w:tcW w:w="2524" w:type="dxa"/>
            <w:tcBorders>
              <w:top w:val="nil"/>
              <w:left w:val="nil"/>
              <w:bottom w:val="nil"/>
              <w:right w:val="nil"/>
            </w:tcBorders>
            <w:shd w:val="clear" w:color="auto" w:fill="auto"/>
            <w:noWrap/>
            <w:vAlign w:val="bottom"/>
            <w:hideMark/>
          </w:tcPr>
          <w:p w14:paraId="41E20A0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A868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2B206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(0.5-1.2)</w:t>
            </w:r>
          </w:p>
        </w:tc>
        <w:tc>
          <w:tcPr>
            <w:tcW w:w="1660" w:type="dxa"/>
            <w:tcBorders>
              <w:top w:val="nil"/>
              <w:left w:val="nil"/>
              <w:bottom w:val="nil"/>
              <w:right w:val="nil"/>
            </w:tcBorders>
            <w:shd w:val="clear" w:color="auto" w:fill="auto"/>
            <w:noWrap/>
            <w:vAlign w:val="bottom"/>
            <w:hideMark/>
          </w:tcPr>
          <w:p w14:paraId="72C283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(0.6-1.4)</w:t>
            </w:r>
          </w:p>
        </w:tc>
        <w:tc>
          <w:tcPr>
            <w:tcW w:w="1800" w:type="dxa"/>
            <w:tcBorders>
              <w:top w:val="nil"/>
              <w:left w:val="nil"/>
              <w:bottom w:val="nil"/>
              <w:right w:val="nil"/>
            </w:tcBorders>
            <w:shd w:val="clear" w:color="auto" w:fill="auto"/>
            <w:noWrap/>
            <w:vAlign w:val="bottom"/>
            <w:hideMark/>
          </w:tcPr>
          <w:p w14:paraId="2B3143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(16-36)</w:t>
            </w:r>
          </w:p>
        </w:tc>
        <w:tc>
          <w:tcPr>
            <w:tcW w:w="1800" w:type="dxa"/>
            <w:tcBorders>
              <w:top w:val="nil"/>
              <w:left w:val="nil"/>
              <w:bottom w:val="nil"/>
              <w:right w:val="nil"/>
            </w:tcBorders>
            <w:shd w:val="clear" w:color="auto" w:fill="auto"/>
            <w:noWrap/>
            <w:vAlign w:val="bottom"/>
            <w:hideMark/>
          </w:tcPr>
          <w:p w14:paraId="1BEAFF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(36-80)</w:t>
            </w:r>
          </w:p>
        </w:tc>
      </w:tr>
      <w:tr w:rsidR="00B0760D" w:rsidRPr="00B0760D" w14:paraId="7F94C452" w14:textId="77777777" w:rsidTr="00B0760D">
        <w:trPr>
          <w:trHeight w:val="320"/>
        </w:trPr>
        <w:tc>
          <w:tcPr>
            <w:tcW w:w="2524" w:type="dxa"/>
            <w:tcBorders>
              <w:top w:val="nil"/>
              <w:left w:val="nil"/>
              <w:bottom w:val="nil"/>
              <w:right w:val="nil"/>
            </w:tcBorders>
            <w:shd w:val="clear" w:color="auto" w:fill="auto"/>
            <w:noWrap/>
            <w:vAlign w:val="bottom"/>
            <w:hideMark/>
          </w:tcPr>
          <w:p w14:paraId="164D711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F794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C1A57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599D2F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800" w:type="dxa"/>
            <w:tcBorders>
              <w:top w:val="nil"/>
              <w:left w:val="nil"/>
              <w:bottom w:val="nil"/>
              <w:right w:val="nil"/>
            </w:tcBorders>
            <w:shd w:val="clear" w:color="auto" w:fill="auto"/>
            <w:noWrap/>
            <w:vAlign w:val="bottom"/>
            <w:hideMark/>
          </w:tcPr>
          <w:p w14:paraId="7E3386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(2-7)</w:t>
            </w:r>
          </w:p>
        </w:tc>
        <w:tc>
          <w:tcPr>
            <w:tcW w:w="1800" w:type="dxa"/>
            <w:tcBorders>
              <w:top w:val="nil"/>
              <w:left w:val="nil"/>
              <w:bottom w:val="nil"/>
              <w:right w:val="nil"/>
            </w:tcBorders>
            <w:shd w:val="clear" w:color="auto" w:fill="auto"/>
            <w:noWrap/>
            <w:vAlign w:val="bottom"/>
            <w:hideMark/>
          </w:tcPr>
          <w:p w14:paraId="19BCEB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(4-15)</w:t>
            </w:r>
          </w:p>
        </w:tc>
      </w:tr>
      <w:tr w:rsidR="00B0760D" w:rsidRPr="00B0760D" w14:paraId="214B9E1A" w14:textId="77777777" w:rsidTr="00B0760D">
        <w:trPr>
          <w:trHeight w:val="320"/>
        </w:trPr>
        <w:tc>
          <w:tcPr>
            <w:tcW w:w="2524" w:type="dxa"/>
            <w:tcBorders>
              <w:top w:val="nil"/>
              <w:left w:val="nil"/>
              <w:bottom w:val="nil"/>
              <w:right w:val="nil"/>
            </w:tcBorders>
            <w:shd w:val="clear" w:color="auto" w:fill="auto"/>
            <w:noWrap/>
            <w:vAlign w:val="bottom"/>
            <w:hideMark/>
          </w:tcPr>
          <w:p w14:paraId="093C89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Panama</w:t>
            </w:r>
          </w:p>
        </w:tc>
        <w:tc>
          <w:tcPr>
            <w:tcW w:w="2180" w:type="dxa"/>
            <w:tcBorders>
              <w:top w:val="nil"/>
              <w:left w:val="nil"/>
              <w:bottom w:val="nil"/>
              <w:right w:val="nil"/>
            </w:tcBorders>
            <w:shd w:val="clear" w:color="auto" w:fill="auto"/>
            <w:noWrap/>
            <w:vAlign w:val="bottom"/>
            <w:hideMark/>
          </w:tcPr>
          <w:p w14:paraId="7277D7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A81DC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82.7 (76.8-88.8)</w:t>
            </w:r>
          </w:p>
        </w:tc>
        <w:tc>
          <w:tcPr>
            <w:tcW w:w="1660" w:type="dxa"/>
            <w:tcBorders>
              <w:top w:val="nil"/>
              <w:left w:val="nil"/>
              <w:bottom w:val="nil"/>
              <w:right w:val="nil"/>
            </w:tcBorders>
            <w:shd w:val="clear" w:color="auto" w:fill="auto"/>
            <w:noWrap/>
            <w:vAlign w:val="bottom"/>
            <w:hideMark/>
          </w:tcPr>
          <w:p w14:paraId="62E584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87.6 (83.1-92)</w:t>
            </w:r>
          </w:p>
        </w:tc>
        <w:tc>
          <w:tcPr>
            <w:tcW w:w="1800" w:type="dxa"/>
            <w:tcBorders>
              <w:top w:val="nil"/>
              <w:left w:val="nil"/>
              <w:bottom w:val="nil"/>
              <w:right w:val="nil"/>
            </w:tcBorders>
            <w:shd w:val="clear" w:color="auto" w:fill="auto"/>
            <w:noWrap/>
            <w:vAlign w:val="bottom"/>
            <w:hideMark/>
          </w:tcPr>
          <w:p w14:paraId="1A2923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2694 (2498-2900)</w:t>
            </w:r>
          </w:p>
        </w:tc>
        <w:tc>
          <w:tcPr>
            <w:tcW w:w="1800" w:type="dxa"/>
            <w:tcBorders>
              <w:top w:val="nil"/>
              <w:left w:val="nil"/>
              <w:bottom w:val="nil"/>
              <w:right w:val="nil"/>
            </w:tcBorders>
            <w:shd w:val="clear" w:color="auto" w:fill="auto"/>
            <w:noWrap/>
            <w:vAlign w:val="bottom"/>
            <w:hideMark/>
          </w:tcPr>
          <w:p w14:paraId="374306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4830 (4549-5116)</w:t>
            </w:r>
          </w:p>
        </w:tc>
      </w:tr>
      <w:tr w:rsidR="00B0760D" w:rsidRPr="00B0760D" w14:paraId="148F777B" w14:textId="77777777" w:rsidTr="00B0760D">
        <w:trPr>
          <w:trHeight w:val="320"/>
        </w:trPr>
        <w:tc>
          <w:tcPr>
            <w:tcW w:w="2524" w:type="dxa"/>
            <w:tcBorders>
              <w:top w:val="nil"/>
              <w:left w:val="nil"/>
              <w:bottom w:val="nil"/>
              <w:right w:val="nil"/>
            </w:tcBorders>
            <w:shd w:val="clear" w:color="auto" w:fill="auto"/>
            <w:noWrap/>
            <w:vAlign w:val="bottom"/>
            <w:hideMark/>
          </w:tcPr>
          <w:p w14:paraId="6CFD179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7E2A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73F06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(21.6-34.5)</w:t>
            </w:r>
          </w:p>
        </w:tc>
        <w:tc>
          <w:tcPr>
            <w:tcW w:w="1660" w:type="dxa"/>
            <w:tcBorders>
              <w:top w:val="nil"/>
              <w:left w:val="nil"/>
              <w:bottom w:val="nil"/>
              <w:right w:val="nil"/>
            </w:tcBorders>
            <w:shd w:val="clear" w:color="auto" w:fill="auto"/>
            <w:noWrap/>
            <w:vAlign w:val="bottom"/>
            <w:hideMark/>
          </w:tcPr>
          <w:p w14:paraId="07E088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(19.2-33.9)</w:t>
            </w:r>
          </w:p>
        </w:tc>
        <w:tc>
          <w:tcPr>
            <w:tcW w:w="1800" w:type="dxa"/>
            <w:tcBorders>
              <w:top w:val="nil"/>
              <w:left w:val="nil"/>
              <w:bottom w:val="nil"/>
              <w:right w:val="nil"/>
            </w:tcBorders>
            <w:shd w:val="clear" w:color="auto" w:fill="auto"/>
            <w:noWrap/>
            <w:vAlign w:val="bottom"/>
            <w:hideMark/>
          </w:tcPr>
          <w:p w14:paraId="4BEC93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945 (705-1123)</w:t>
            </w:r>
          </w:p>
        </w:tc>
        <w:tc>
          <w:tcPr>
            <w:tcW w:w="1800" w:type="dxa"/>
            <w:tcBorders>
              <w:top w:val="nil"/>
              <w:left w:val="nil"/>
              <w:bottom w:val="nil"/>
              <w:right w:val="nil"/>
            </w:tcBorders>
            <w:shd w:val="clear" w:color="auto" w:fill="auto"/>
            <w:noWrap/>
            <w:vAlign w:val="bottom"/>
            <w:hideMark/>
          </w:tcPr>
          <w:p w14:paraId="4DE991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1511 (1048-1863)</w:t>
            </w:r>
          </w:p>
        </w:tc>
      </w:tr>
      <w:tr w:rsidR="00B0760D" w:rsidRPr="00B0760D" w14:paraId="5C9FCA80" w14:textId="77777777" w:rsidTr="00B0760D">
        <w:trPr>
          <w:trHeight w:val="320"/>
        </w:trPr>
        <w:tc>
          <w:tcPr>
            <w:tcW w:w="2524" w:type="dxa"/>
            <w:tcBorders>
              <w:top w:val="nil"/>
              <w:left w:val="nil"/>
              <w:bottom w:val="nil"/>
              <w:right w:val="nil"/>
            </w:tcBorders>
            <w:shd w:val="clear" w:color="auto" w:fill="auto"/>
            <w:noWrap/>
            <w:vAlign w:val="bottom"/>
            <w:hideMark/>
          </w:tcPr>
          <w:p w14:paraId="5EE769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C24A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EB063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(11.6-22.7)</w:t>
            </w:r>
          </w:p>
        </w:tc>
        <w:tc>
          <w:tcPr>
            <w:tcW w:w="1660" w:type="dxa"/>
            <w:tcBorders>
              <w:top w:val="nil"/>
              <w:left w:val="nil"/>
              <w:bottom w:val="nil"/>
              <w:right w:val="nil"/>
            </w:tcBorders>
            <w:shd w:val="clear" w:color="auto" w:fill="auto"/>
            <w:noWrap/>
            <w:vAlign w:val="bottom"/>
            <w:hideMark/>
          </w:tcPr>
          <w:p w14:paraId="3FDC26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23.5 (17.1-31.1)</w:t>
            </w:r>
          </w:p>
        </w:tc>
        <w:tc>
          <w:tcPr>
            <w:tcW w:w="1800" w:type="dxa"/>
            <w:tcBorders>
              <w:top w:val="nil"/>
              <w:left w:val="nil"/>
              <w:bottom w:val="nil"/>
              <w:right w:val="nil"/>
            </w:tcBorders>
            <w:shd w:val="clear" w:color="auto" w:fill="auto"/>
            <w:noWrap/>
            <w:vAlign w:val="bottom"/>
            <w:hideMark/>
          </w:tcPr>
          <w:p w14:paraId="7BBBFD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545 (380-732)</w:t>
            </w:r>
          </w:p>
        </w:tc>
        <w:tc>
          <w:tcPr>
            <w:tcW w:w="1800" w:type="dxa"/>
            <w:tcBorders>
              <w:top w:val="nil"/>
              <w:left w:val="nil"/>
              <w:bottom w:val="nil"/>
              <w:right w:val="nil"/>
            </w:tcBorders>
            <w:shd w:val="clear" w:color="auto" w:fill="auto"/>
            <w:noWrap/>
            <w:vAlign w:val="bottom"/>
            <w:hideMark/>
          </w:tcPr>
          <w:p w14:paraId="75F1E9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1295 (942-1715)</w:t>
            </w:r>
          </w:p>
        </w:tc>
      </w:tr>
      <w:tr w:rsidR="00B0760D" w:rsidRPr="00B0760D" w14:paraId="25EFACF8" w14:textId="77777777" w:rsidTr="00B0760D">
        <w:trPr>
          <w:trHeight w:val="320"/>
        </w:trPr>
        <w:tc>
          <w:tcPr>
            <w:tcW w:w="2524" w:type="dxa"/>
            <w:tcBorders>
              <w:top w:val="nil"/>
              <w:left w:val="nil"/>
              <w:bottom w:val="nil"/>
              <w:right w:val="nil"/>
            </w:tcBorders>
            <w:shd w:val="clear" w:color="auto" w:fill="auto"/>
            <w:noWrap/>
            <w:vAlign w:val="bottom"/>
            <w:hideMark/>
          </w:tcPr>
          <w:p w14:paraId="7928732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D78E0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B7015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(8.6-17.4)</w:t>
            </w:r>
          </w:p>
        </w:tc>
        <w:tc>
          <w:tcPr>
            <w:tcW w:w="1660" w:type="dxa"/>
            <w:tcBorders>
              <w:top w:val="nil"/>
              <w:left w:val="nil"/>
              <w:bottom w:val="nil"/>
              <w:right w:val="nil"/>
            </w:tcBorders>
            <w:shd w:val="clear" w:color="auto" w:fill="auto"/>
            <w:noWrap/>
            <w:vAlign w:val="bottom"/>
            <w:hideMark/>
          </w:tcPr>
          <w:p w14:paraId="05ED3F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(13.2-24.7)</w:t>
            </w:r>
          </w:p>
        </w:tc>
        <w:tc>
          <w:tcPr>
            <w:tcW w:w="1800" w:type="dxa"/>
            <w:tcBorders>
              <w:top w:val="nil"/>
              <w:left w:val="nil"/>
              <w:bottom w:val="nil"/>
              <w:right w:val="nil"/>
            </w:tcBorders>
            <w:shd w:val="clear" w:color="auto" w:fill="auto"/>
            <w:noWrap/>
            <w:vAlign w:val="bottom"/>
            <w:hideMark/>
          </w:tcPr>
          <w:p w14:paraId="799F66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411 (281-560)</w:t>
            </w:r>
          </w:p>
        </w:tc>
        <w:tc>
          <w:tcPr>
            <w:tcW w:w="1800" w:type="dxa"/>
            <w:tcBorders>
              <w:top w:val="nil"/>
              <w:left w:val="nil"/>
              <w:bottom w:val="nil"/>
              <w:right w:val="nil"/>
            </w:tcBorders>
            <w:shd w:val="clear" w:color="auto" w:fill="auto"/>
            <w:noWrap/>
            <w:vAlign w:val="bottom"/>
            <w:hideMark/>
          </w:tcPr>
          <w:p w14:paraId="732322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1007 (729-1361)</w:t>
            </w:r>
          </w:p>
        </w:tc>
      </w:tr>
      <w:tr w:rsidR="00B0760D" w:rsidRPr="00B0760D" w14:paraId="735207F0" w14:textId="77777777" w:rsidTr="00B0760D">
        <w:trPr>
          <w:trHeight w:val="320"/>
        </w:trPr>
        <w:tc>
          <w:tcPr>
            <w:tcW w:w="2524" w:type="dxa"/>
            <w:tcBorders>
              <w:top w:val="nil"/>
              <w:left w:val="nil"/>
              <w:bottom w:val="nil"/>
              <w:right w:val="nil"/>
            </w:tcBorders>
            <w:shd w:val="clear" w:color="auto" w:fill="auto"/>
            <w:noWrap/>
            <w:vAlign w:val="bottom"/>
            <w:hideMark/>
          </w:tcPr>
          <w:p w14:paraId="76CB74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42D92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D9193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(3.3-7)</w:t>
            </w:r>
          </w:p>
        </w:tc>
        <w:tc>
          <w:tcPr>
            <w:tcW w:w="1660" w:type="dxa"/>
            <w:tcBorders>
              <w:top w:val="nil"/>
              <w:left w:val="nil"/>
              <w:bottom w:val="nil"/>
              <w:right w:val="nil"/>
            </w:tcBorders>
            <w:shd w:val="clear" w:color="auto" w:fill="auto"/>
            <w:noWrap/>
            <w:vAlign w:val="bottom"/>
            <w:hideMark/>
          </w:tcPr>
          <w:p w14:paraId="54CC94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(4.8-9.5)</w:t>
            </w:r>
          </w:p>
        </w:tc>
        <w:tc>
          <w:tcPr>
            <w:tcW w:w="1800" w:type="dxa"/>
            <w:tcBorders>
              <w:top w:val="nil"/>
              <w:left w:val="nil"/>
              <w:bottom w:val="nil"/>
              <w:right w:val="nil"/>
            </w:tcBorders>
            <w:shd w:val="clear" w:color="auto" w:fill="auto"/>
            <w:noWrap/>
            <w:vAlign w:val="bottom"/>
            <w:hideMark/>
          </w:tcPr>
          <w:p w14:paraId="4760BD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 (108-228)</w:t>
            </w:r>
          </w:p>
        </w:tc>
        <w:tc>
          <w:tcPr>
            <w:tcW w:w="1800" w:type="dxa"/>
            <w:tcBorders>
              <w:top w:val="nil"/>
              <w:left w:val="nil"/>
              <w:bottom w:val="nil"/>
              <w:right w:val="nil"/>
            </w:tcBorders>
            <w:shd w:val="clear" w:color="auto" w:fill="auto"/>
            <w:noWrap/>
            <w:vAlign w:val="bottom"/>
            <w:hideMark/>
          </w:tcPr>
          <w:p w14:paraId="655119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376 (266-523)</w:t>
            </w:r>
          </w:p>
        </w:tc>
      </w:tr>
      <w:tr w:rsidR="00B0760D" w:rsidRPr="00B0760D" w14:paraId="4E7C9A27" w14:textId="77777777" w:rsidTr="00B0760D">
        <w:trPr>
          <w:trHeight w:val="320"/>
        </w:trPr>
        <w:tc>
          <w:tcPr>
            <w:tcW w:w="2524" w:type="dxa"/>
            <w:tcBorders>
              <w:top w:val="nil"/>
              <w:left w:val="nil"/>
              <w:bottom w:val="nil"/>
              <w:right w:val="nil"/>
            </w:tcBorders>
            <w:shd w:val="clear" w:color="auto" w:fill="auto"/>
            <w:noWrap/>
            <w:vAlign w:val="bottom"/>
            <w:hideMark/>
          </w:tcPr>
          <w:p w14:paraId="2D076E1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170B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C0FA9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40.8 (23.5-60.7)</w:t>
            </w:r>
          </w:p>
        </w:tc>
        <w:tc>
          <w:tcPr>
            <w:tcW w:w="1660" w:type="dxa"/>
            <w:tcBorders>
              <w:top w:val="nil"/>
              <w:left w:val="nil"/>
              <w:bottom w:val="nil"/>
              <w:right w:val="nil"/>
            </w:tcBorders>
            <w:shd w:val="clear" w:color="auto" w:fill="auto"/>
            <w:noWrap/>
            <w:vAlign w:val="bottom"/>
            <w:hideMark/>
          </w:tcPr>
          <w:p w14:paraId="3FD400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46.4 (29.9-64)</w:t>
            </w:r>
          </w:p>
        </w:tc>
        <w:tc>
          <w:tcPr>
            <w:tcW w:w="1800" w:type="dxa"/>
            <w:tcBorders>
              <w:top w:val="nil"/>
              <w:left w:val="nil"/>
              <w:bottom w:val="nil"/>
              <w:right w:val="nil"/>
            </w:tcBorders>
            <w:shd w:val="clear" w:color="auto" w:fill="auto"/>
            <w:noWrap/>
            <w:vAlign w:val="bottom"/>
            <w:hideMark/>
          </w:tcPr>
          <w:p w14:paraId="432801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1332 (763-1960)</w:t>
            </w:r>
          </w:p>
        </w:tc>
        <w:tc>
          <w:tcPr>
            <w:tcW w:w="1800" w:type="dxa"/>
            <w:tcBorders>
              <w:top w:val="nil"/>
              <w:left w:val="nil"/>
              <w:bottom w:val="nil"/>
              <w:right w:val="nil"/>
            </w:tcBorders>
            <w:shd w:val="clear" w:color="auto" w:fill="auto"/>
            <w:noWrap/>
            <w:vAlign w:val="bottom"/>
            <w:hideMark/>
          </w:tcPr>
          <w:p w14:paraId="70C847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2554 (1647-3554)</w:t>
            </w:r>
          </w:p>
        </w:tc>
      </w:tr>
      <w:tr w:rsidR="00B0760D" w:rsidRPr="00B0760D" w14:paraId="0270C037" w14:textId="77777777" w:rsidTr="00B0760D">
        <w:trPr>
          <w:trHeight w:val="320"/>
        </w:trPr>
        <w:tc>
          <w:tcPr>
            <w:tcW w:w="2524" w:type="dxa"/>
            <w:tcBorders>
              <w:top w:val="nil"/>
              <w:left w:val="nil"/>
              <w:bottom w:val="nil"/>
              <w:right w:val="nil"/>
            </w:tcBorders>
            <w:shd w:val="clear" w:color="auto" w:fill="auto"/>
            <w:noWrap/>
            <w:vAlign w:val="bottom"/>
            <w:hideMark/>
          </w:tcPr>
          <w:p w14:paraId="1D32AD9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3AA1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05FBE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(20.5-34.5)</w:t>
            </w:r>
          </w:p>
        </w:tc>
        <w:tc>
          <w:tcPr>
            <w:tcW w:w="1660" w:type="dxa"/>
            <w:tcBorders>
              <w:top w:val="nil"/>
              <w:left w:val="nil"/>
              <w:bottom w:val="nil"/>
              <w:right w:val="nil"/>
            </w:tcBorders>
            <w:shd w:val="clear" w:color="auto" w:fill="auto"/>
            <w:noWrap/>
            <w:vAlign w:val="bottom"/>
            <w:hideMark/>
          </w:tcPr>
          <w:p w14:paraId="641A19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28.8 (21.7-36.6)</w:t>
            </w:r>
          </w:p>
        </w:tc>
        <w:tc>
          <w:tcPr>
            <w:tcW w:w="1800" w:type="dxa"/>
            <w:tcBorders>
              <w:top w:val="nil"/>
              <w:left w:val="nil"/>
              <w:bottom w:val="nil"/>
              <w:right w:val="nil"/>
            </w:tcBorders>
            <w:shd w:val="clear" w:color="auto" w:fill="auto"/>
            <w:noWrap/>
            <w:vAlign w:val="bottom"/>
            <w:hideMark/>
          </w:tcPr>
          <w:p w14:paraId="5854B1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880 (665-1129)</w:t>
            </w:r>
          </w:p>
        </w:tc>
        <w:tc>
          <w:tcPr>
            <w:tcW w:w="1800" w:type="dxa"/>
            <w:tcBorders>
              <w:top w:val="nil"/>
              <w:left w:val="nil"/>
              <w:bottom w:val="nil"/>
              <w:right w:val="nil"/>
            </w:tcBorders>
            <w:shd w:val="clear" w:color="auto" w:fill="auto"/>
            <w:noWrap/>
            <w:vAlign w:val="bottom"/>
            <w:hideMark/>
          </w:tcPr>
          <w:p w14:paraId="442CB6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1583 (1193-2011)</w:t>
            </w:r>
          </w:p>
        </w:tc>
      </w:tr>
      <w:tr w:rsidR="00B0760D" w:rsidRPr="00B0760D" w14:paraId="4D6A35DA" w14:textId="77777777" w:rsidTr="00B0760D">
        <w:trPr>
          <w:trHeight w:val="320"/>
        </w:trPr>
        <w:tc>
          <w:tcPr>
            <w:tcW w:w="2524" w:type="dxa"/>
            <w:tcBorders>
              <w:top w:val="nil"/>
              <w:left w:val="nil"/>
              <w:bottom w:val="nil"/>
              <w:right w:val="nil"/>
            </w:tcBorders>
            <w:shd w:val="clear" w:color="auto" w:fill="auto"/>
            <w:noWrap/>
            <w:vAlign w:val="bottom"/>
            <w:hideMark/>
          </w:tcPr>
          <w:p w14:paraId="3A8AB5B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6A7F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EB5ED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(10-12.2)</w:t>
            </w:r>
          </w:p>
        </w:tc>
        <w:tc>
          <w:tcPr>
            <w:tcW w:w="1660" w:type="dxa"/>
            <w:tcBorders>
              <w:top w:val="nil"/>
              <w:left w:val="nil"/>
              <w:bottom w:val="nil"/>
              <w:right w:val="nil"/>
            </w:tcBorders>
            <w:shd w:val="clear" w:color="auto" w:fill="auto"/>
            <w:noWrap/>
            <w:vAlign w:val="bottom"/>
            <w:hideMark/>
          </w:tcPr>
          <w:p w14:paraId="54656E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(10.1-12.7)</w:t>
            </w:r>
          </w:p>
        </w:tc>
        <w:tc>
          <w:tcPr>
            <w:tcW w:w="1800" w:type="dxa"/>
            <w:tcBorders>
              <w:top w:val="nil"/>
              <w:left w:val="nil"/>
              <w:bottom w:val="nil"/>
              <w:right w:val="nil"/>
            </w:tcBorders>
            <w:shd w:val="clear" w:color="auto" w:fill="auto"/>
            <w:noWrap/>
            <w:vAlign w:val="bottom"/>
            <w:hideMark/>
          </w:tcPr>
          <w:p w14:paraId="525912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367 (325-399)</w:t>
            </w:r>
          </w:p>
        </w:tc>
        <w:tc>
          <w:tcPr>
            <w:tcW w:w="1800" w:type="dxa"/>
            <w:tcBorders>
              <w:top w:val="nil"/>
              <w:left w:val="nil"/>
              <w:bottom w:val="nil"/>
              <w:right w:val="nil"/>
            </w:tcBorders>
            <w:shd w:val="clear" w:color="auto" w:fill="auto"/>
            <w:noWrap/>
            <w:vAlign w:val="bottom"/>
            <w:hideMark/>
          </w:tcPr>
          <w:p w14:paraId="3E2C88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633 (556-696)</w:t>
            </w:r>
          </w:p>
        </w:tc>
      </w:tr>
      <w:tr w:rsidR="00B0760D" w:rsidRPr="00B0760D" w14:paraId="789A00EA" w14:textId="77777777" w:rsidTr="00B0760D">
        <w:trPr>
          <w:trHeight w:val="320"/>
        </w:trPr>
        <w:tc>
          <w:tcPr>
            <w:tcW w:w="2524" w:type="dxa"/>
            <w:tcBorders>
              <w:top w:val="nil"/>
              <w:left w:val="nil"/>
              <w:bottom w:val="nil"/>
              <w:right w:val="nil"/>
            </w:tcBorders>
            <w:shd w:val="clear" w:color="auto" w:fill="auto"/>
            <w:noWrap/>
            <w:vAlign w:val="bottom"/>
            <w:hideMark/>
          </w:tcPr>
          <w:p w14:paraId="7EA0BB7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44CB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5335C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(24.9-38.2)</w:t>
            </w:r>
          </w:p>
        </w:tc>
        <w:tc>
          <w:tcPr>
            <w:tcW w:w="1660" w:type="dxa"/>
            <w:tcBorders>
              <w:top w:val="nil"/>
              <w:left w:val="nil"/>
              <w:bottom w:val="nil"/>
              <w:right w:val="nil"/>
            </w:tcBorders>
            <w:shd w:val="clear" w:color="auto" w:fill="auto"/>
            <w:noWrap/>
            <w:vAlign w:val="bottom"/>
            <w:hideMark/>
          </w:tcPr>
          <w:p w14:paraId="3E6DD5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38.6 (31.4-47.1)</w:t>
            </w:r>
          </w:p>
        </w:tc>
        <w:tc>
          <w:tcPr>
            <w:tcW w:w="1800" w:type="dxa"/>
            <w:tcBorders>
              <w:top w:val="nil"/>
              <w:left w:val="nil"/>
              <w:bottom w:val="nil"/>
              <w:right w:val="nil"/>
            </w:tcBorders>
            <w:shd w:val="clear" w:color="auto" w:fill="auto"/>
            <w:noWrap/>
            <w:vAlign w:val="bottom"/>
            <w:hideMark/>
          </w:tcPr>
          <w:p w14:paraId="169645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1011 (808-1247)</w:t>
            </w:r>
          </w:p>
        </w:tc>
        <w:tc>
          <w:tcPr>
            <w:tcW w:w="1800" w:type="dxa"/>
            <w:tcBorders>
              <w:top w:val="nil"/>
              <w:left w:val="nil"/>
              <w:bottom w:val="nil"/>
              <w:right w:val="nil"/>
            </w:tcBorders>
            <w:shd w:val="clear" w:color="auto" w:fill="auto"/>
            <w:noWrap/>
            <w:vAlign w:val="bottom"/>
            <w:hideMark/>
          </w:tcPr>
          <w:p w14:paraId="1DFFC7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2125 (1717-2605)</w:t>
            </w:r>
          </w:p>
        </w:tc>
      </w:tr>
      <w:tr w:rsidR="00B0760D" w:rsidRPr="00B0760D" w14:paraId="2CB3D3A1" w14:textId="77777777" w:rsidTr="00B0760D">
        <w:trPr>
          <w:trHeight w:val="320"/>
        </w:trPr>
        <w:tc>
          <w:tcPr>
            <w:tcW w:w="2524" w:type="dxa"/>
            <w:tcBorders>
              <w:top w:val="nil"/>
              <w:left w:val="nil"/>
              <w:bottom w:val="nil"/>
              <w:right w:val="nil"/>
            </w:tcBorders>
            <w:shd w:val="clear" w:color="auto" w:fill="auto"/>
            <w:noWrap/>
            <w:vAlign w:val="bottom"/>
            <w:hideMark/>
          </w:tcPr>
          <w:p w14:paraId="47220F4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B059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86F0C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(0.2-0.7)</w:t>
            </w:r>
          </w:p>
        </w:tc>
        <w:tc>
          <w:tcPr>
            <w:tcW w:w="1660" w:type="dxa"/>
            <w:tcBorders>
              <w:top w:val="nil"/>
              <w:left w:val="nil"/>
              <w:bottom w:val="nil"/>
              <w:right w:val="nil"/>
            </w:tcBorders>
            <w:shd w:val="clear" w:color="auto" w:fill="auto"/>
            <w:noWrap/>
            <w:vAlign w:val="bottom"/>
            <w:hideMark/>
          </w:tcPr>
          <w:p w14:paraId="275206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(1.4-5.3)</w:t>
            </w:r>
          </w:p>
        </w:tc>
        <w:tc>
          <w:tcPr>
            <w:tcW w:w="1800" w:type="dxa"/>
            <w:tcBorders>
              <w:top w:val="nil"/>
              <w:left w:val="nil"/>
              <w:bottom w:val="nil"/>
              <w:right w:val="nil"/>
            </w:tcBorders>
            <w:shd w:val="clear" w:color="auto" w:fill="auto"/>
            <w:noWrap/>
            <w:vAlign w:val="bottom"/>
            <w:hideMark/>
          </w:tcPr>
          <w:p w14:paraId="10C791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(7-22)</w:t>
            </w:r>
          </w:p>
        </w:tc>
        <w:tc>
          <w:tcPr>
            <w:tcW w:w="1800" w:type="dxa"/>
            <w:tcBorders>
              <w:top w:val="nil"/>
              <w:left w:val="nil"/>
              <w:bottom w:val="nil"/>
              <w:right w:val="nil"/>
            </w:tcBorders>
            <w:shd w:val="clear" w:color="auto" w:fill="auto"/>
            <w:noWrap/>
            <w:vAlign w:val="bottom"/>
            <w:hideMark/>
          </w:tcPr>
          <w:p w14:paraId="5334D3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 (79-291)</w:t>
            </w:r>
          </w:p>
        </w:tc>
      </w:tr>
      <w:tr w:rsidR="00B0760D" w:rsidRPr="00B0760D" w14:paraId="6C4A7F49" w14:textId="77777777" w:rsidTr="00B0760D">
        <w:trPr>
          <w:trHeight w:val="320"/>
        </w:trPr>
        <w:tc>
          <w:tcPr>
            <w:tcW w:w="2524" w:type="dxa"/>
            <w:tcBorders>
              <w:top w:val="nil"/>
              <w:left w:val="nil"/>
              <w:bottom w:val="nil"/>
              <w:right w:val="nil"/>
            </w:tcBorders>
            <w:shd w:val="clear" w:color="auto" w:fill="auto"/>
            <w:noWrap/>
            <w:vAlign w:val="bottom"/>
            <w:hideMark/>
          </w:tcPr>
          <w:p w14:paraId="09CA881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D330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602D6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(2.1-2.6)</w:t>
            </w:r>
          </w:p>
        </w:tc>
        <w:tc>
          <w:tcPr>
            <w:tcW w:w="1660" w:type="dxa"/>
            <w:tcBorders>
              <w:top w:val="nil"/>
              <w:left w:val="nil"/>
              <w:bottom w:val="nil"/>
              <w:right w:val="nil"/>
            </w:tcBorders>
            <w:shd w:val="clear" w:color="auto" w:fill="auto"/>
            <w:noWrap/>
            <w:vAlign w:val="bottom"/>
            <w:hideMark/>
          </w:tcPr>
          <w:p w14:paraId="65F26D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(2.4-3)</w:t>
            </w:r>
          </w:p>
        </w:tc>
        <w:tc>
          <w:tcPr>
            <w:tcW w:w="1800" w:type="dxa"/>
            <w:tcBorders>
              <w:top w:val="nil"/>
              <w:left w:val="nil"/>
              <w:bottom w:val="nil"/>
              <w:right w:val="nil"/>
            </w:tcBorders>
            <w:shd w:val="clear" w:color="auto" w:fill="auto"/>
            <w:noWrap/>
            <w:vAlign w:val="bottom"/>
            <w:hideMark/>
          </w:tcPr>
          <w:p w14:paraId="206F4D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(69-85)</w:t>
            </w:r>
          </w:p>
        </w:tc>
        <w:tc>
          <w:tcPr>
            <w:tcW w:w="1800" w:type="dxa"/>
            <w:tcBorders>
              <w:top w:val="nil"/>
              <w:left w:val="nil"/>
              <w:bottom w:val="nil"/>
              <w:right w:val="nil"/>
            </w:tcBorders>
            <w:shd w:val="clear" w:color="auto" w:fill="auto"/>
            <w:noWrap/>
            <w:vAlign w:val="bottom"/>
            <w:hideMark/>
          </w:tcPr>
          <w:p w14:paraId="68E9CC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(131-164)</w:t>
            </w:r>
          </w:p>
        </w:tc>
      </w:tr>
      <w:tr w:rsidR="00B0760D" w:rsidRPr="00B0760D" w14:paraId="659C8461" w14:textId="77777777" w:rsidTr="00B0760D">
        <w:trPr>
          <w:trHeight w:val="320"/>
        </w:trPr>
        <w:tc>
          <w:tcPr>
            <w:tcW w:w="2524" w:type="dxa"/>
            <w:tcBorders>
              <w:top w:val="nil"/>
              <w:left w:val="nil"/>
              <w:bottom w:val="nil"/>
              <w:right w:val="nil"/>
            </w:tcBorders>
            <w:shd w:val="clear" w:color="auto" w:fill="auto"/>
            <w:noWrap/>
            <w:vAlign w:val="bottom"/>
            <w:hideMark/>
          </w:tcPr>
          <w:p w14:paraId="0102026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236F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B8311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6E3ED2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(0.8-1.1)</w:t>
            </w:r>
          </w:p>
        </w:tc>
        <w:tc>
          <w:tcPr>
            <w:tcW w:w="1800" w:type="dxa"/>
            <w:tcBorders>
              <w:top w:val="nil"/>
              <w:left w:val="nil"/>
              <w:bottom w:val="nil"/>
              <w:right w:val="nil"/>
            </w:tcBorders>
            <w:shd w:val="clear" w:color="auto" w:fill="auto"/>
            <w:noWrap/>
            <w:vAlign w:val="bottom"/>
            <w:hideMark/>
          </w:tcPr>
          <w:p w14:paraId="7B2B4D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(40-46)</w:t>
            </w:r>
          </w:p>
        </w:tc>
        <w:tc>
          <w:tcPr>
            <w:tcW w:w="1800" w:type="dxa"/>
            <w:tcBorders>
              <w:top w:val="nil"/>
              <w:left w:val="nil"/>
              <w:bottom w:val="nil"/>
              <w:right w:val="nil"/>
            </w:tcBorders>
            <w:shd w:val="clear" w:color="auto" w:fill="auto"/>
            <w:noWrap/>
            <w:vAlign w:val="bottom"/>
            <w:hideMark/>
          </w:tcPr>
          <w:p w14:paraId="4756BC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(43-61)</w:t>
            </w:r>
          </w:p>
        </w:tc>
      </w:tr>
      <w:tr w:rsidR="00B0760D" w:rsidRPr="00B0760D" w14:paraId="69D012EC" w14:textId="77777777" w:rsidTr="00B0760D">
        <w:trPr>
          <w:trHeight w:val="320"/>
        </w:trPr>
        <w:tc>
          <w:tcPr>
            <w:tcW w:w="2524" w:type="dxa"/>
            <w:tcBorders>
              <w:top w:val="nil"/>
              <w:left w:val="nil"/>
              <w:bottom w:val="nil"/>
              <w:right w:val="nil"/>
            </w:tcBorders>
            <w:shd w:val="clear" w:color="auto" w:fill="auto"/>
            <w:noWrap/>
            <w:vAlign w:val="bottom"/>
            <w:hideMark/>
          </w:tcPr>
          <w:p w14:paraId="408F7AF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6D4D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B55D1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(1.2-1.5)</w:t>
            </w:r>
          </w:p>
        </w:tc>
        <w:tc>
          <w:tcPr>
            <w:tcW w:w="1660" w:type="dxa"/>
            <w:tcBorders>
              <w:top w:val="nil"/>
              <w:left w:val="nil"/>
              <w:bottom w:val="nil"/>
              <w:right w:val="nil"/>
            </w:tcBorders>
            <w:shd w:val="clear" w:color="auto" w:fill="auto"/>
            <w:noWrap/>
            <w:vAlign w:val="bottom"/>
            <w:hideMark/>
          </w:tcPr>
          <w:p w14:paraId="7647A0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(1-1.4)</w:t>
            </w:r>
          </w:p>
        </w:tc>
        <w:tc>
          <w:tcPr>
            <w:tcW w:w="1800" w:type="dxa"/>
            <w:tcBorders>
              <w:top w:val="nil"/>
              <w:left w:val="nil"/>
              <w:bottom w:val="nil"/>
              <w:right w:val="nil"/>
            </w:tcBorders>
            <w:shd w:val="clear" w:color="auto" w:fill="auto"/>
            <w:noWrap/>
            <w:vAlign w:val="bottom"/>
            <w:hideMark/>
          </w:tcPr>
          <w:p w14:paraId="34D66B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(41-49)</w:t>
            </w:r>
          </w:p>
        </w:tc>
        <w:tc>
          <w:tcPr>
            <w:tcW w:w="1800" w:type="dxa"/>
            <w:tcBorders>
              <w:top w:val="nil"/>
              <w:left w:val="nil"/>
              <w:bottom w:val="nil"/>
              <w:right w:val="nil"/>
            </w:tcBorders>
            <w:shd w:val="clear" w:color="auto" w:fill="auto"/>
            <w:noWrap/>
            <w:vAlign w:val="bottom"/>
            <w:hideMark/>
          </w:tcPr>
          <w:p w14:paraId="20F172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(55-75)</w:t>
            </w:r>
          </w:p>
        </w:tc>
      </w:tr>
      <w:tr w:rsidR="00B0760D" w:rsidRPr="00B0760D" w14:paraId="7723F217" w14:textId="77777777" w:rsidTr="00B0760D">
        <w:trPr>
          <w:trHeight w:val="320"/>
        </w:trPr>
        <w:tc>
          <w:tcPr>
            <w:tcW w:w="2524" w:type="dxa"/>
            <w:tcBorders>
              <w:top w:val="nil"/>
              <w:left w:val="nil"/>
              <w:bottom w:val="nil"/>
              <w:right w:val="nil"/>
            </w:tcBorders>
            <w:shd w:val="clear" w:color="auto" w:fill="auto"/>
            <w:noWrap/>
            <w:vAlign w:val="bottom"/>
            <w:hideMark/>
          </w:tcPr>
          <w:p w14:paraId="6E72DFF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0801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630FF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50D60D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3EDC0C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(3-8)</w:t>
            </w:r>
          </w:p>
        </w:tc>
        <w:tc>
          <w:tcPr>
            <w:tcW w:w="1800" w:type="dxa"/>
            <w:tcBorders>
              <w:top w:val="nil"/>
              <w:left w:val="nil"/>
              <w:bottom w:val="nil"/>
              <w:right w:val="nil"/>
            </w:tcBorders>
            <w:shd w:val="clear" w:color="auto" w:fill="auto"/>
            <w:noWrap/>
            <w:vAlign w:val="bottom"/>
            <w:hideMark/>
          </w:tcPr>
          <w:p w14:paraId="1ADEF9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(5-15)</w:t>
            </w:r>
          </w:p>
        </w:tc>
      </w:tr>
      <w:tr w:rsidR="00B0760D" w:rsidRPr="00B0760D" w14:paraId="03242692" w14:textId="77777777" w:rsidTr="00B0760D">
        <w:trPr>
          <w:trHeight w:val="320"/>
        </w:trPr>
        <w:tc>
          <w:tcPr>
            <w:tcW w:w="2524" w:type="dxa"/>
            <w:tcBorders>
              <w:top w:val="nil"/>
              <w:left w:val="nil"/>
              <w:bottom w:val="nil"/>
              <w:right w:val="nil"/>
            </w:tcBorders>
            <w:shd w:val="clear" w:color="auto" w:fill="auto"/>
            <w:noWrap/>
            <w:vAlign w:val="bottom"/>
            <w:hideMark/>
          </w:tcPr>
          <w:p w14:paraId="390B4A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Papua New Guinea</w:t>
            </w:r>
          </w:p>
        </w:tc>
        <w:tc>
          <w:tcPr>
            <w:tcW w:w="2180" w:type="dxa"/>
            <w:tcBorders>
              <w:top w:val="nil"/>
              <w:left w:val="nil"/>
              <w:bottom w:val="nil"/>
              <w:right w:val="nil"/>
            </w:tcBorders>
            <w:shd w:val="clear" w:color="auto" w:fill="auto"/>
            <w:noWrap/>
            <w:vAlign w:val="bottom"/>
            <w:hideMark/>
          </w:tcPr>
          <w:p w14:paraId="013BAA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909F0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72.1 (65-79.5)</w:t>
            </w:r>
          </w:p>
        </w:tc>
        <w:tc>
          <w:tcPr>
            <w:tcW w:w="1660" w:type="dxa"/>
            <w:tcBorders>
              <w:top w:val="nil"/>
              <w:left w:val="nil"/>
              <w:bottom w:val="nil"/>
              <w:right w:val="nil"/>
            </w:tcBorders>
            <w:shd w:val="clear" w:color="auto" w:fill="auto"/>
            <w:noWrap/>
            <w:vAlign w:val="bottom"/>
            <w:hideMark/>
          </w:tcPr>
          <w:p w14:paraId="3D53E1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82.2 (76.3-86.8)</w:t>
            </w:r>
          </w:p>
        </w:tc>
        <w:tc>
          <w:tcPr>
            <w:tcW w:w="1800" w:type="dxa"/>
            <w:tcBorders>
              <w:top w:val="nil"/>
              <w:left w:val="nil"/>
              <w:bottom w:val="nil"/>
              <w:right w:val="nil"/>
            </w:tcBorders>
            <w:shd w:val="clear" w:color="auto" w:fill="auto"/>
            <w:noWrap/>
            <w:vAlign w:val="bottom"/>
            <w:hideMark/>
          </w:tcPr>
          <w:p w14:paraId="560F62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2877 (2579-3187)</w:t>
            </w:r>
          </w:p>
        </w:tc>
        <w:tc>
          <w:tcPr>
            <w:tcW w:w="1800" w:type="dxa"/>
            <w:tcBorders>
              <w:top w:val="nil"/>
              <w:left w:val="nil"/>
              <w:bottom w:val="nil"/>
              <w:right w:val="nil"/>
            </w:tcBorders>
            <w:shd w:val="clear" w:color="auto" w:fill="auto"/>
            <w:noWrap/>
            <w:vAlign w:val="bottom"/>
            <w:hideMark/>
          </w:tcPr>
          <w:p w14:paraId="274AFE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6140 (5667-6592)</w:t>
            </w:r>
          </w:p>
        </w:tc>
      </w:tr>
      <w:tr w:rsidR="00B0760D" w:rsidRPr="00B0760D" w14:paraId="1B367197" w14:textId="77777777" w:rsidTr="00B0760D">
        <w:trPr>
          <w:trHeight w:val="320"/>
        </w:trPr>
        <w:tc>
          <w:tcPr>
            <w:tcW w:w="2524" w:type="dxa"/>
            <w:tcBorders>
              <w:top w:val="nil"/>
              <w:left w:val="nil"/>
              <w:bottom w:val="nil"/>
              <w:right w:val="nil"/>
            </w:tcBorders>
            <w:shd w:val="clear" w:color="auto" w:fill="auto"/>
            <w:noWrap/>
            <w:vAlign w:val="bottom"/>
            <w:hideMark/>
          </w:tcPr>
          <w:p w14:paraId="1CE864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65D0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EEE9C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39.7 (34.4-42.9)</w:t>
            </w:r>
          </w:p>
        </w:tc>
        <w:tc>
          <w:tcPr>
            <w:tcW w:w="1660" w:type="dxa"/>
            <w:tcBorders>
              <w:top w:val="nil"/>
              <w:left w:val="nil"/>
              <w:bottom w:val="nil"/>
              <w:right w:val="nil"/>
            </w:tcBorders>
            <w:shd w:val="clear" w:color="auto" w:fill="auto"/>
            <w:noWrap/>
            <w:vAlign w:val="bottom"/>
            <w:hideMark/>
          </w:tcPr>
          <w:p w14:paraId="32F935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(6.3-21.3)</w:t>
            </w:r>
          </w:p>
        </w:tc>
        <w:tc>
          <w:tcPr>
            <w:tcW w:w="1800" w:type="dxa"/>
            <w:tcBorders>
              <w:top w:val="nil"/>
              <w:left w:val="nil"/>
              <w:bottom w:val="nil"/>
              <w:right w:val="nil"/>
            </w:tcBorders>
            <w:shd w:val="clear" w:color="auto" w:fill="auto"/>
            <w:noWrap/>
            <w:vAlign w:val="bottom"/>
            <w:hideMark/>
          </w:tcPr>
          <w:p w14:paraId="1D978B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1581 (1354-1738)</w:t>
            </w:r>
          </w:p>
        </w:tc>
        <w:tc>
          <w:tcPr>
            <w:tcW w:w="1800" w:type="dxa"/>
            <w:tcBorders>
              <w:top w:val="nil"/>
              <w:left w:val="nil"/>
              <w:bottom w:val="nil"/>
              <w:right w:val="nil"/>
            </w:tcBorders>
            <w:shd w:val="clear" w:color="auto" w:fill="auto"/>
            <w:noWrap/>
            <w:vAlign w:val="bottom"/>
            <w:hideMark/>
          </w:tcPr>
          <w:p w14:paraId="59DD55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954 (479-1595)</w:t>
            </w:r>
          </w:p>
        </w:tc>
      </w:tr>
      <w:tr w:rsidR="00B0760D" w:rsidRPr="00B0760D" w14:paraId="70341293" w14:textId="77777777" w:rsidTr="00B0760D">
        <w:trPr>
          <w:trHeight w:val="320"/>
        </w:trPr>
        <w:tc>
          <w:tcPr>
            <w:tcW w:w="2524" w:type="dxa"/>
            <w:tcBorders>
              <w:top w:val="nil"/>
              <w:left w:val="nil"/>
              <w:bottom w:val="nil"/>
              <w:right w:val="nil"/>
            </w:tcBorders>
            <w:shd w:val="clear" w:color="auto" w:fill="auto"/>
            <w:noWrap/>
            <w:vAlign w:val="bottom"/>
            <w:hideMark/>
          </w:tcPr>
          <w:p w14:paraId="12B0777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E2C5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4BBBF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35.4 (22.4-50)</w:t>
            </w:r>
          </w:p>
        </w:tc>
        <w:tc>
          <w:tcPr>
            <w:tcW w:w="1660" w:type="dxa"/>
            <w:tcBorders>
              <w:top w:val="nil"/>
              <w:left w:val="nil"/>
              <w:bottom w:val="nil"/>
              <w:right w:val="nil"/>
            </w:tcBorders>
            <w:shd w:val="clear" w:color="auto" w:fill="auto"/>
            <w:noWrap/>
            <w:vAlign w:val="bottom"/>
            <w:hideMark/>
          </w:tcPr>
          <w:p w14:paraId="01A8F6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(14-32.3)</w:t>
            </w:r>
          </w:p>
        </w:tc>
        <w:tc>
          <w:tcPr>
            <w:tcW w:w="1800" w:type="dxa"/>
            <w:tcBorders>
              <w:top w:val="nil"/>
              <w:left w:val="nil"/>
              <w:bottom w:val="nil"/>
              <w:right w:val="nil"/>
            </w:tcBorders>
            <w:shd w:val="clear" w:color="auto" w:fill="auto"/>
            <w:noWrap/>
            <w:vAlign w:val="bottom"/>
            <w:hideMark/>
          </w:tcPr>
          <w:p w14:paraId="49F525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1419 (900-1992)</w:t>
            </w:r>
          </w:p>
        </w:tc>
        <w:tc>
          <w:tcPr>
            <w:tcW w:w="1800" w:type="dxa"/>
            <w:tcBorders>
              <w:top w:val="nil"/>
              <w:left w:val="nil"/>
              <w:bottom w:val="nil"/>
              <w:right w:val="nil"/>
            </w:tcBorders>
            <w:shd w:val="clear" w:color="auto" w:fill="auto"/>
            <w:noWrap/>
            <w:vAlign w:val="bottom"/>
            <w:hideMark/>
          </w:tcPr>
          <w:p w14:paraId="5CBD96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1651 (1044-2426)</w:t>
            </w:r>
          </w:p>
        </w:tc>
      </w:tr>
      <w:tr w:rsidR="00B0760D" w:rsidRPr="00B0760D" w14:paraId="50021F1D" w14:textId="77777777" w:rsidTr="00B0760D">
        <w:trPr>
          <w:trHeight w:val="320"/>
        </w:trPr>
        <w:tc>
          <w:tcPr>
            <w:tcW w:w="2524" w:type="dxa"/>
            <w:tcBorders>
              <w:top w:val="nil"/>
              <w:left w:val="nil"/>
              <w:bottom w:val="nil"/>
              <w:right w:val="nil"/>
            </w:tcBorders>
            <w:shd w:val="clear" w:color="auto" w:fill="auto"/>
            <w:noWrap/>
            <w:vAlign w:val="bottom"/>
            <w:hideMark/>
          </w:tcPr>
          <w:p w14:paraId="18B974E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C6CA8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E53E2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35.4 (22.4-50)</w:t>
            </w:r>
          </w:p>
        </w:tc>
        <w:tc>
          <w:tcPr>
            <w:tcW w:w="1660" w:type="dxa"/>
            <w:tcBorders>
              <w:top w:val="nil"/>
              <w:left w:val="nil"/>
              <w:bottom w:val="nil"/>
              <w:right w:val="nil"/>
            </w:tcBorders>
            <w:shd w:val="clear" w:color="auto" w:fill="auto"/>
            <w:noWrap/>
            <w:vAlign w:val="bottom"/>
            <w:hideMark/>
          </w:tcPr>
          <w:p w14:paraId="23232D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(8.3-20.7)</w:t>
            </w:r>
          </w:p>
        </w:tc>
        <w:tc>
          <w:tcPr>
            <w:tcW w:w="1800" w:type="dxa"/>
            <w:tcBorders>
              <w:top w:val="nil"/>
              <w:left w:val="nil"/>
              <w:bottom w:val="nil"/>
              <w:right w:val="nil"/>
            </w:tcBorders>
            <w:shd w:val="clear" w:color="auto" w:fill="auto"/>
            <w:noWrap/>
            <w:vAlign w:val="bottom"/>
            <w:hideMark/>
          </w:tcPr>
          <w:p w14:paraId="17A754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1419 (900-1992)</w:t>
            </w:r>
          </w:p>
        </w:tc>
        <w:tc>
          <w:tcPr>
            <w:tcW w:w="1800" w:type="dxa"/>
            <w:tcBorders>
              <w:top w:val="nil"/>
              <w:left w:val="nil"/>
              <w:bottom w:val="nil"/>
              <w:right w:val="nil"/>
            </w:tcBorders>
            <w:shd w:val="clear" w:color="auto" w:fill="auto"/>
            <w:noWrap/>
            <w:vAlign w:val="bottom"/>
            <w:hideMark/>
          </w:tcPr>
          <w:p w14:paraId="09745C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1014 (623-1548)</w:t>
            </w:r>
          </w:p>
        </w:tc>
      </w:tr>
      <w:tr w:rsidR="00B0760D" w:rsidRPr="00B0760D" w14:paraId="3027CA5A" w14:textId="77777777" w:rsidTr="00B0760D">
        <w:trPr>
          <w:trHeight w:val="320"/>
        </w:trPr>
        <w:tc>
          <w:tcPr>
            <w:tcW w:w="2524" w:type="dxa"/>
            <w:tcBorders>
              <w:top w:val="nil"/>
              <w:left w:val="nil"/>
              <w:bottom w:val="nil"/>
              <w:right w:val="nil"/>
            </w:tcBorders>
            <w:shd w:val="clear" w:color="auto" w:fill="auto"/>
            <w:noWrap/>
            <w:vAlign w:val="bottom"/>
            <w:hideMark/>
          </w:tcPr>
          <w:p w14:paraId="7C708EC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2229B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AA6CE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3C439B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(6.3-16.4)</w:t>
            </w:r>
          </w:p>
        </w:tc>
        <w:tc>
          <w:tcPr>
            <w:tcW w:w="1800" w:type="dxa"/>
            <w:tcBorders>
              <w:top w:val="nil"/>
              <w:left w:val="nil"/>
              <w:bottom w:val="nil"/>
              <w:right w:val="nil"/>
            </w:tcBorders>
            <w:shd w:val="clear" w:color="auto" w:fill="auto"/>
            <w:noWrap/>
            <w:vAlign w:val="bottom"/>
            <w:hideMark/>
          </w:tcPr>
          <w:p w14:paraId="08A15E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31A208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776 (475-1220)</w:t>
            </w:r>
          </w:p>
        </w:tc>
      </w:tr>
      <w:tr w:rsidR="00B0760D" w:rsidRPr="00B0760D" w14:paraId="1462AAD5" w14:textId="77777777" w:rsidTr="00B0760D">
        <w:trPr>
          <w:trHeight w:val="320"/>
        </w:trPr>
        <w:tc>
          <w:tcPr>
            <w:tcW w:w="2524" w:type="dxa"/>
            <w:tcBorders>
              <w:top w:val="nil"/>
              <w:left w:val="nil"/>
              <w:bottom w:val="nil"/>
              <w:right w:val="nil"/>
            </w:tcBorders>
            <w:shd w:val="clear" w:color="auto" w:fill="auto"/>
            <w:noWrap/>
            <w:vAlign w:val="bottom"/>
            <w:hideMark/>
          </w:tcPr>
          <w:p w14:paraId="018AAE2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46A3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0F816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(4.4-22.5)</w:t>
            </w:r>
          </w:p>
        </w:tc>
        <w:tc>
          <w:tcPr>
            <w:tcW w:w="1660" w:type="dxa"/>
            <w:tcBorders>
              <w:top w:val="nil"/>
              <w:left w:val="nil"/>
              <w:bottom w:val="nil"/>
              <w:right w:val="nil"/>
            </w:tcBorders>
            <w:shd w:val="clear" w:color="auto" w:fill="auto"/>
            <w:noWrap/>
            <w:vAlign w:val="bottom"/>
            <w:hideMark/>
          </w:tcPr>
          <w:p w14:paraId="78895D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(1.6-19.4)</w:t>
            </w:r>
          </w:p>
        </w:tc>
        <w:tc>
          <w:tcPr>
            <w:tcW w:w="1800" w:type="dxa"/>
            <w:tcBorders>
              <w:top w:val="nil"/>
              <w:left w:val="nil"/>
              <w:bottom w:val="nil"/>
              <w:right w:val="nil"/>
            </w:tcBorders>
            <w:shd w:val="clear" w:color="auto" w:fill="auto"/>
            <w:noWrap/>
            <w:vAlign w:val="bottom"/>
            <w:hideMark/>
          </w:tcPr>
          <w:p w14:paraId="48D6F1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408 (174-899)</w:t>
            </w:r>
          </w:p>
        </w:tc>
        <w:tc>
          <w:tcPr>
            <w:tcW w:w="1800" w:type="dxa"/>
            <w:tcBorders>
              <w:top w:val="nil"/>
              <w:left w:val="nil"/>
              <w:bottom w:val="nil"/>
              <w:right w:val="nil"/>
            </w:tcBorders>
            <w:shd w:val="clear" w:color="auto" w:fill="auto"/>
            <w:noWrap/>
            <w:vAlign w:val="bottom"/>
            <w:hideMark/>
          </w:tcPr>
          <w:p w14:paraId="79001C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471 (116-1461)</w:t>
            </w:r>
          </w:p>
        </w:tc>
      </w:tr>
      <w:tr w:rsidR="00B0760D" w:rsidRPr="00B0760D" w14:paraId="04A197CC" w14:textId="77777777" w:rsidTr="00B0760D">
        <w:trPr>
          <w:trHeight w:val="320"/>
        </w:trPr>
        <w:tc>
          <w:tcPr>
            <w:tcW w:w="2524" w:type="dxa"/>
            <w:tcBorders>
              <w:top w:val="nil"/>
              <w:left w:val="nil"/>
              <w:bottom w:val="nil"/>
              <w:right w:val="nil"/>
            </w:tcBorders>
            <w:shd w:val="clear" w:color="auto" w:fill="auto"/>
            <w:noWrap/>
            <w:vAlign w:val="bottom"/>
            <w:hideMark/>
          </w:tcPr>
          <w:p w14:paraId="2840753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DE60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D17CA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(12.9-27.1)</w:t>
            </w:r>
          </w:p>
        </w:tc>
        <w:tc>
          <w:tcPr>
            <w:tcW w:w="1660" w:type="dxa"/>
            <w:tcBorders>
              <w:top w:val="nil"/>
              <w:left w:val="nil"/>
              <w:bottom w:val="nil"/>
              <w:right w:val="nil"/>
            </w:tcBorders>
            <w:shd w:val="clear" w:color="auto" w:fill="auto"/>
            <w:noWrap/>
            <w:vAlign w:val="bottom"/>
            <w:hideMark/>
          </w:tcPr>
          <w:p w14:paraId="04B06F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65.9 (57.2-72.7)</w:t>
            </w:r>
          </w:p>
        </w:tc>
        <w:tc>
          <w:tcPr>
            <w:tcW w:w="1800" w:type="dxa"/>
            <w:tcBorders>
              <w:top w:val="nil"/>
              <w:left w:val="nil"/>
              <w:bottom w:val="nil"/>
              <w:right w:val="nil"/>
            </w:tcBorders>
            <w:shd w:val="clear" w:color="auto" w:fill="auto"/>
            <w:noWrap/>
            <w:vAlign w:val="bottom"/>
            <w:hideMark/>
          </w:tcPr>
          <w:p w14:paraId="7FA052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765 (514-1081)</w:t>
            </w:r>
          </w:p>
        </w:tc>
        <w:tc>
          <w:tcPr>
            <w:tcW w:w="1800" w:type="dxa"/>
            <w:tcBorders>
              <w:top w:val="nil"/>
              <w:left w:val="nil"/>
              <w:bottom w:val="nil"/>
              <w:right w:val="nil"/>
            </w:tcBorders>
            <w:shd w:val="clear" w:color="auto" w:fill="auto"/>
            <w:noWrap/>
            <w:vAlign w:val="bottom"/>
            <w:hideMark/>
          </w:tcPr>
          <w:p w14:paraId="44978A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4920 (4228-5483)</w:t>
            </w:r>
          </w:p>
        </w:tc>
      </w:tr>
      <w:tr w:rsidR="00B0760D" w:rsidRPr="00B0760D" w14:paraId="1242BE4A" w14:textId="77777777" w:rsidTr="00B0760D">
        <w:trPr>
          <w:trHeight w:val="320"/>
        </w:trPr>
        <w:tc>
          <w:tcPr>
            <w:tcW w:w="2524" w:type="dxa"/>
            <w:tcBorders>
              <w:top w:val="nil"/>
              <w:left w:val="nil"/>
              <w:bottom w:val="nil"/>
              <w:right w:val="nil"/>
            </w:tcBorders>
            <w:shd w:val="clear" w:color="auto" w:fill="auto"/>
            <w:noWrap/>
            <w:vAlign w:val="bottom"/>
            <w:hideMark/>
          </w:tcPr>
          <w:p w14:paraId="46492F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A472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FDA89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(12.8-15.1)</w:t>
            </w:r>
          </w:p>
        </w:tc>
        <w:tc>
          <w:tcPr>
            <w:tcW w:w="1660" w:type="dxa"/>
            <w:tcBorders>
              <w:top w:val="nil"/>
              <w:left w:val="nil"/>
              <w:bottom w:val="nil"/>
              <w:right w:val="nil"/>
            </w:tcBorders>
            <w:shd w:val="clear" w:color="auto" w:fill="auto"/>
            <w:noWrap/>
            <w:vAlign w:val="bottom"/>
            <w:hideMark/>
          </w:tcPr>
          <w:p w14:paraId="3DD326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 (13-15.8)</w:t>
            </w:r>
          </w:p>
        </w:tc>
        <w:tc>
          <w:tcPr>
            <w:tcW w:w="1800" w:type="dxa"/>
            <w:tcBorders>
              <w:top w:val="nil"/>
              <w:left w:val="nil"/>
              <w:bottom w:val="nil"/>
              <w:right w:val="nil"/>
            </w:tcBorders>
            <w:shd w:val="clear" w:color="auto" w:fill="auto"/>
            <w:noWrap/>
            <w:vAlign w:val="bottom"/>
            <w:hideMark/>
          </w:tcPr>
          <w:p w14:paraId="68685B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558 (507-613)</w:t>
            </w:r>
          </w:p>
        </w:tc>
        <w:tc>
          <w:tcPr>
            <w:tcW w:w="1800" w:type="dxa"/>
            <w:tcBorders>
              <w:top w:val="nil"/>
              <w:left w:val="nil"/>
              <w:bottom w:val="nil"/>
              <w:right w:val="nil"/>
            </w:tcBorders>
            <w:shd w:val="clear" w:color="auto" w:fill="auto"/>
            <w:noWrap/>
            <w:vAlign w:val="bottom"/>
            <w:hideMark/>
          </w:tcPr>
          <w:p w14:paraId="068E0A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1075 (974-1173)</w:t>
            </w:r>
          </w:p>
        </w:tc>
      </w:tr>
      <w:tr w:rsidR="00B0760D" w:rsidRPr="00B0760D" w14:paraId="2063D5A6" w14:textId="77777777" w:rsidTr="00B0760D">
        <w:trPr>
          <w:trHeight w:val="320"/>
        </w:trPr>
        <w:tc>
          <w:tcPr>
            <w:tcW w:w="2524" w:type="dxa"/>
            <w:tcBorders>
              <w:top w:val="nil"/>
              <w:left w:val="nil"/>
              <w:bottom w:val="nil"/>
              <w:right w:val="nil"/>
            </w:tcBorders>
            <w:shd w:val="clear" w:color="auto" w:fill="auto"/>
            <w:noWrap/>
            <w:vAlign w:val="bottom"/>
            <w:hideMark/>
          </w:tcPr>
          <w:p w14:paraId="258ACA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9094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DA90B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(2.7-8.5)</w:t>
            </w:r>
          </w:p>
        </w:tc>
        <w:tc>
          <w:tcPr>
            <w:tcW w:w="1660" w:type="dxa"/>
            <w:tcBorders>
              <w:top w:val="nil"/>
              <w:left w:val="nil"/>
              <w:bottom w:val="nil"/>
              <w:right w:val="nil"/>
            </w:tcBorders>
            <w:shd w:val="clear" w:color="auto" w:fill="auto"/>
            <w:noWrap/>
            <w:vAlign w:val="bottom"/>
            <w:hideMark/>
          </w:tcPr>
          <w:p w14:paraId="1923AE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08DE55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 (107-338)</w:t>
            </w:r>
          </w:p>
        </w:tc>
        <w:tc>
          <w:tcPr>
            <w:tcW w:w="1800" w:type="dxa"/>
            <w:tcBorders>
              <w:top w:val="nil"/>
              <w:left w:val="nil"/>
              <w:bottom w:val="nil"/>
              <w:right w:val="nil"/>
            </w:tcBorders>
            <w:shd w:val="clear" w:color="auto" w:fill="auto"/>
            <w:noWrap/>
            <w:vAlign w:val="bottom"/>
            <w:hideMark/>
          </w:tcPr>
          <w:p w14:paraId="5474D0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2A3A0654" w14:textId="77777777" w:rsidTr="00B0760D">
        <w:trPr>
          <w:trHeight w:val="320"/>
        </w:trPr>
        <w:tc>
          <w:tcPr>
            <w:tcW w:w="2524" w:type="dxa"/>
            <w:tcBorders>
              <w:top w:val="nil"/>
              <w:left w:val="nil"/>
              <w:bottom w:val="nil"/>
              <w:right w:val="nil"/>
            </w:tcBorders>
            <w:shd w:val="clear" w:color="auto" w:fill="auto"/>
            <w:noWrap/>
            <w:vAlign w:val="bottom"/>
            <w:hideMark/>
          </w:tcPr>
          <w:p w14:paraId="3107FFB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EA1B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22BC9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04EF01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600A71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(4-17)</w:t>
            </w:r>
          </w:p>
        </w:tc>
        <w:tc>
          <w:tcPr>
            <w:tcW w:w="1800" w:type="dxa"/>
            <w:tcBorders>
              <w:top w:val="nil"/>
              <w:left w:val="nil"/>
              <w:bottom w:val="nil"/>
              <w:right w:val="nil"/>
            </w:tcBorders>
            <w:shd w:val="clear" w:color="auto" w:fill="auto"/>
            <w:noWrap/>
            <w:vAlign w:val="bottom"/>
            <w:hideMark/>
          </w:tcPr>
          <w:p w14:paraId="0BBE9A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(3-10)</w:t>
            </w:r>
          </w:p>
        </w:tc>
      </w:tr>
      <w:tr w:rsidR="00B0760D" w:rsidRPr="00B0760D" w14:paraId="27850D22" w14:textId="77777777" w:rsidTr="00B0760D">
        <w:trPr>
          <w:trHeight w:val="320"/>
        </w:trPr>
        <w:tc>
          <w:tcPr>
            <w:tcW w:w="2524" w:type="dxa"/>
            <w:tcBorders>
              <w:top w:val="nil"/>
              <w:left w:val="nil"/>
              <w:bottom w:val="nil"/>
              <w:right w:val="nil"/>
            </w:tcBorders>
            <w:shd w:val="clear" w:color="auto" w:fill="auto"/>
            <w:noWrap/>
            <w:vAlign w:val="bottom"/>
            <w:hideMark/>
          </w:tcPr>
          <w:p w14:paraId="0F11989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1784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E4A37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(3.3-3.9)</w:t>
            </w:r>
          </w:p>
        </w:tc>
        <w:tc>
          <w:tcPr>
            <w:tcW w:w="1660" w:type="dxa"/>
            <w:tcBorders>
              <w:top w:val="nil"/>
              <w:left w:val="nil"/>
              <w:bottom w:val="nil"/>
              <w:right w:val="nil"/>
            </w:tcBorders>
            <w:shd w:val="clear" w:color="auto" w:fill="auto"/>
            <w:noWrap/>
            <w:vAlign w:val="bottom"/>
            <w:hideMark/>
          </w:tcPr>
          <w:p w14:paraId="30494B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(4.6-5.2)</w:t>
            </w:r>
          </w:p>
        </w:tc>
        <w:tc>
          <w:tcPr>
            <w:tcW w:w="1800" w:type="dxa"/>
            <w:tcBorders>
              <w:top w:val="nil"/>
              <w:left w:val="nil"/>
              <w:bottom w:val="nil"/>
              <w:right w:val="nil"/>
            </w:tcBorders>
            <w:shd w:val="clear" w:color="auto" w:fill="auto"/>
            <w:noWrap/>
            <w:vAlign w:val="bottom"/>
            <w:hideMark/>
          </w:tcPr>
          <w:p w14:paraId="06EC6C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 (132-156)</w:t>
            </w:r>
          </w:p>
        </w:tc>
        <w:tc>
          <w:tcPr>
            <w:tcW w:w="1800" w:type="dxa"/>
            <w:tcBorders>
              <w:top w:val="nil"/>
              <w:left w:val="nil"/>
              <w:bottom w:val="nil"/>
              <w:right w:val="nil"/>
            </w:tcBorders>
            <w:shd w:val="clear" w:color="auto" w:fill="auto"/>
            <w:noWrap/>
            <w:vAlign w:val="bottom"/>
            <w:hideMark/>
          </w:tcPr>
          <w:p w14:paraId="371123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366 (342-394)</w:t>
            </w:r>
          </w:p>
        </w:tc>
      </w:tr>
      <w:tr w:rsidR="00B0760D" w:rsidRPr="00B0760D" w14:paraId="501311C9" w14:textId="77777777" w:rsidTr="00B0760D">
        <w:trPr>
          <w:trHeight w:val="320"/>
        </w:trPr>
        <w:tc>
          <w:tcPr>
            <w:tcW w:w="2524" w:type="dxa"/>
            <w:tcBorders>
              <w:top w:val="nil"/>
              <w:left w:val="nil"/>
              <w:bottom w:val="nil"/>
              <w:right w:val="nil"/>
            </w:tcBorders>
            <w:shd w:val="clear" w:color="auto" w:fill="auto"/>
            <w:noWrap/>
            <w:vAlign w:val="bottom"/>
            <w:hideMark/>
          </w:tcPr>
          <w:p w14:paraId="36558CF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0EDC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43171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660" w:type="dxa"/>
            <w:tcBorders>
              <w:top w:val="nil"/>
              <w:left w:val="nil"/>
              <w:bottom w:val="nil"/>
              <w:right w:val="nil"/>
            </w:tcBorders>
            <w:shd w:val="clear" w:color="auto" w:fill="auto"/>
            <w:noWrap/>
            <w:vAlign w:val="bottom"/>
            <w:hideMark/>
          </w:tcPr>
          <w:p w14:paraId="07D899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(1.5-1.8)</w:t>
            </w:r>
          </w:p>
        </w:tc>
        <w:tc>
          <w:tcPr>
            <w:tcW w:w="1800" w:type="dxa"/>
            <w:tcBorders>
              <w:top w:val="nil"/>
              <w:left w:val="nil"/>
              <w:bottom w:val="nil"/>
              <w:right w:val="nil"/>
            </w:tcBorders>
            <w:shd w:val="clear" w:color="auto" w:fill="auto"/>
            <w:noWrap/>
            <w:vAlign w:val="bottom"/>
            <w:hideMark/>
          </w:tcPr>
          <w:p w14:paraId="1B92BF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(48-60)</w:t>
            </w:r>
          </w:p>
        </w:tc>
        <w:tc>
          <w:tcPr>
            <w:tcW w:w="1800" w:type="dxa"/>
            <w:tcBorders>
              <w:top w:val="nil"/>
              <w:left w:val="nil"/>
              <w:bottom w:val="nil"/>
              <w:right w:val="nil"/>
            </w:tcBorders>
            <w:shd w:val="clear" w:color="auto" w:fill="auto"/>
            <w:noWrap/>
            <w:vAlign w:val="bottom"/>
            <w:hideMark/>
          </w:tcPr>
          <w:p w14:paraId="67B61A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(115-139)</w:t>
            </w:r>
          </w:p>
        </w:tc>
      </w:tr>
      <w:tr w:rsidR="00B0760D" w:rsidRPr="00B0760D" w14:paraId="75ACFD63" w14:textId="77777777" w:rsidTr="00B0760D">
        <w:trPr>
          <w:trHeight w:val="320"/>
        </w:trPr>
        <w:tc>
          <w:tcPr>
            <w:tcW w:w="2524" w:type="dxa"/>
            <w:tcBorders>
              <w:top w:val="nil"/>
              <w:left w:val="nil"/>
              <w:bottom w:val="nil"/>
              <w:right w:val="nil"/>
            </w:tcBorders>
            <w:shd w:val="clear" w:color="auto" w:fill="auto"/>
            <w:noWrap/>
            <w:vAlign w:val="bottom"/>
            <w:hideMark/>
          </w:tcPr>
          <w:p w14:paraId="069E1F6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2805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97020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(1.4-1.8)</w:t>
            </w:r>
          </w:p>
        </w:tc>
        <w:tc>
          <w:tcPr>
            <w:tcW w:w="1660" w:type="dxa"/>
            <w:tcBorders>
              <w:top w:val="nil"/>
              <w:left w:val="nil"/>
              <w:bottom w:val="nil"/>
              <w:right w:val="nil"/>
            </w:tcBorders>
            <w:shd w:val="clear" w:color="auto" w:fill="auto"/>
            <w:noWrap/>
            <w:vAlign w:val="bottom"/>
            <w:hideMark/>
          </w:tcPr>
          <w:p w14:paraId="6D88E7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(1.6-2)</w:t>
            </w:r>
          </w:p>
        </w:tc>
        <w:tc>
          <w:tcPr>
            <w:tcW w:w="1800" w:type="dxa"/>
            <w:tcBorders>
              <w:top w:val="nil"/>
              <w:left w:val="nil"/>
              <w:bottom w:val="nil"/>
              <w:right w:val="nil"/>
            </w:tcBorders>
            <w:shd w:val="clear" w:color="auto" w:fill="auto"/>
            <w:noWrap/>
            <w:vAlign w:val="bottom"/>
            <w:hideMark/>
          </w:tcPr>
          <w:p w14:paraId="382741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(55-70)</w:t>
            </w:r>
          </w:p>
        </w:tc>
        <w:tc>
          <w:tcPr>
            <w:tcW w:w="1800" w:type="dxa"/>
            <w:tcBorders>
              <w:top w:val="nil"/>
              <w:left w:val="nil"/>
              <w:bottom w:val="nil"/>
              <w:right w:val="nil"/>
            </w:tcBorders>
            <w:shd w:val="clear" w:color="auto" w:fill="auto"/>
            <w:noWrap/>
            <w:vAlign w:val="bottom"/>
            <w:hideMark/>
          </w:tcPr>
          <w:p w14:paraId="550681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(121-154)</w:t>
            </w:r>
          </w:p>
        </w:tc>
      </w:tr>
      <w:tr w:rsidR="00B0760D" w:rsidRPr="00B0760D" w14:paraId="04B16884" w14:textId="77777777" w:rsidTr="00B0760D">
        <w:trPr>
          <w:trHeight w:val="320"/>
        </w:trPr>
        <w:tc>
          <w:tcPr>
            <w:tcW w:w="2524" w:type="dxa"/>
            <w:tcBorders>
              <w:top w:val="nil"/>
              <w:left w:val="nil"/>
              <w:bottom w:val="nil"/>
              <w:right w:val="nil"/>
            </w:tcBorders>
            <w:shd w:val="clear" w:color="auto" w:fill="auto"/>
            <w:noWrap/>
            <w:vAlign w:val="bottom"/>
            <w:hideMark/>
          </w:tcPr>
          <w:p w14:paraId="0881C03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B7E4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DC80E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0EF35C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800" w:type="dxa"/>
            <w:tcBorders>
              <w:top w:val="nil"/>
              <w:left w:val="nil"/>
              <w:bottom w:val="nil"/>
              <w:right w:val="nil"/>
            </w:tcBorders>
            <w:shd w:val="clear" w:color="auto" w:fill="auto"/>
            <w:noWrap/>
            <w:vAlign w:val="bottom"/>
            <w:hideMark/>
          </w:tcPr>
          <w:p w14:paraId="2923C5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5C5003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(6-32)</w:t>
            </w:r>
          </w:p>
        </w:tc>
      </w:tr>
      <w:tr w:rsidR="00B0760D" w:rsidRPr="00B0760D" w14:paraId="5C2E244B" w14:textId="77777777" w:rsidTr="00B0760D">
        <w:trPr>
          <w:trHeight w:val="320"/>
        </w:trPr>
        <w:tc>
          <w:tcPr>
            <w:tcW w:w="2524" w:type="dxa"/>
            <w:tcBorders>
              <w:top w:val="nil"/>
              <w:left w:val="nil"/>
              <w:bottom w:val="nil"/>
              <w:right w:val="nil"/>
            </w:tcBorders>
            <w:shd w:val="clear" w:color="auto" w:fill="auto"/>
            <w:noWrap/>
            <w:vAlign w:val="bottom"/>
            <w:hideMark/>
          </w:tcPr>
          <w:p w14:paraId="250356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Paraguay</w:t>
            </w:r>
          </w:p>
        </w:tc>
        <w:tc>
          <w:tcPr>
            <w:tcW w:w="2180" w:type="dxa"/>
            <w:tcBorders>
              <w:top w:val="nil"/>
              <w:left w:val="nil"/>
              <w:bottom w:val="nil"/>
              <w:right w:val="nil"/>
            </w:tcBorders>
            <w:shd w:val="clear" w:color="auto" w:fill="auto"/>
            <w:noWrap/>
            <w:vAlign w:val="bottom"/>
            <w:hideMark/>
          </w:tcPr>
          <w:p w14:paraId="0C0784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77549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82.8 (76.3-89.2)</w:t>
            </w:r>
          </w:p>
        </w:tc>
        <w:tc>
          <w:tcPr>
            <w:tcW w:w="1660" w:type="dxa"/>
            <w:tcBorders>
              <w:top w:val="nil"/>
              <w:left w:val="nil"/>
              <w:bottom w:val="nil"/>
              <w:right w:val="nil"/>
            </w:tcBorders>
            <w:shd w:val="clear" w:color="auto" w:fill="auto"/>
            <w:noWrap/>
            <w:vAlign w:val="bottom"/>
            <w:hideMark/>
          </w:tcPr>
          <w:p w14:paraId="09832F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85.4 (80.7-90.4)</w:t>
            </w:r>
          </w:p>
        </w:tc>
        <w:tc>
          <w:tcPr>
            <w:tcW w:w="1800" w:type="dxa"/>
            <w:tcBorders>
              <w:top w:val="nil"/>
              <w:left w:val="nil"/>
              <w:bottom w:val="nil"/>
              <w:right w:val="nil"/>
            </w:tcBorders>
            <w:shd w:val="clear" w:color="auto" w:fill="auto"/>
            <w:noWrap/>
            <w:vAlign w:val="bottom"/>
            <w:hideMark/>
          </w:tcPr>
          <w:p w14:paraId="08B041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1823 (1675-1968)</w:t>
            </w:r>
          </w:p>
        </w:tc>
        <w:tc>
          <w:tcPr>
            <w:tcW w:w="1800" w:type="dxa"/>
            <w:tcBorders>
              <w:top w:val="nil"/>
              <w:left w:val="nil"/>
              <w:bottom w:val="nil"/>
              <w:right w:val="nil"/>
            </w:tcBorders>
            <w:shd w:val="clear" w:color="auto" w:fill="auto"/>
            <w:noWrap/>
            <w:vAlign w:val="bottom"/>
            <w:hideMark/>
          </w:tcPr>
          <w:p w14:paraId="6CBAFA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3254 (3050-3452)</w:t>
            </w:r>
          </w:p>
        </w:tc>
      </w:tr>
      <w:tr w:rsidR="00B0760D" w:rsidRPr="00B0760D" w14:paraId="5EB7A02C" w14:textId="77777777" w:rsidTr="00B0760D">
        <w:trPr>
          <w:trHeight w:val="320"/>
        </w:trPr>
        <w:tc>
          <w:tcPr>
            <w:tcW w:w="2524" w:type="dxa"/>
            <w:tcBorders>
              <w:top w:val="nil"/>
              <w:left w:val="nil"/>
              <w:bottom w:val="nil"/>
              <w:right w:val="nil"/>
            </w:tcBorders>
            <w:shd w:val="clear" w:color="auto" w:fill="auto"/>
            <w:noWrap/>
            <w:vAlign w:val="bottom"/>
            <w:hideMark/>
          </w:tcPr>
          <w:p w14:paraId="71332C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3C7A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22E11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32.5 (25.9-36.7)</w:t>
            </w:r>
          </w:p>
        </w:tc>
        <w:tc>
          <w:tcPr>
            <w:tcW w:w="1660" w:type="dxa"/>
            <w:tcBorders>
              <w:top w:val="nil"/>
              <w:left w:val="nil"/>
              <w:bottom w:val="nil"/>
              <w:right w:val="nil"/>
            </w:tcBorders>
            <w:shd w:val="clear" w:color="auto" w:fill="auto"/>
            <w:noWrap/>
            <w:vAlign w:val="bottom"/>
            <w:hideMark/>
          </w:tcPr>
          <w:p w14:paraId="4C55E6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27.6 (19.5-33.7)</w:t>
            </w:r>
          </w:p>
        </w:tc>
        <w:tc>
          <w:tcPr>
            <w:tcW w:w="1800" w:type="dxa"/>
            <w:tcBorders>
              <w:top w:val="nil"/>
              <w:left w:val="nil"/>
              <w:bottom w:val="nil"/>
              <w:right w:val="nil"/>
            </w:tcBorders>
            <w:shd w:val="clear" w:color="auto" w:fill="auto"/>
            <w:noWrap/>
            <w:vAlign w:val="bottom"/>
            <w:hideMark/>
          </w:tcPr>
          <w:p w14:paraId="167F7A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716 (567-813)</w:t>
            </w:r>
          </w:p>
        </w:tc>
        <w:tc>
          <w:tcPr>
            <w:tcW w:w="1800" w:type="dxa"/>
            <w:tcBorders>
              <w:top w:val="nil"/>
              <w:left w:val="nil"/>
              <w:bottom w:val="nil"/>
              <w:right w:val="nil"/>
            </w:tcBorders>
            <w:shd w:val="clear" w:color="auto" w:fill="auto"/>
            <w:noWrap/>
            <w:vAlign w:val="bottom"/>
            <w:hideMark/>
          </w:tcPr>
          <w:p w14:paraId="3383B4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1052 (745-1285)</w:t>
            </w:r>
          </w:p>
        </w:tc>
      </w:tr>
      <w:tr w:rsidR="00B0760D" w:rsidRPr="00B0760D" w14:paraId="5B6F6F08" w14:textId="77777777" w:rsidTr="00B0760D">
        <w:trPr>
          <w:trHeight w:val="320"/>
        </w:trPr>
        <w:tc>
          <w:tcPr>
            <w:tcW w:w="2524" w:type="dxa"/>
            <w:tcBorders>
              <w:top w:val="nil"/>
              <w:left w:val="nil"/>
              <w:bottom w:val="nil"/>
              <w:right w:val="nil"/>
            </w:tcBorders>
            <w:shd w:val="clear" w:color="auto" w:fill="auto"/>
            <w:noWrap/>
            <w:vAlign w:val="bottom"/>
            <w:hideMark/>
          </w:tcPr>
          <w:p w14:paraId="4588A8D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C195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B95CE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32.4 (24.5-40.1)</w:t>
            </w:r>
          </w:p>
        </w:tc>
        <w:tc>
          <w:tcPr>
            <w:tcW w:w="1660" w:type="dxa"/>
            <w:tcBorders>
              <w:top w:val="nil"/>
              <w:left w:val="nil"/>
              <w:bottom w:val="nil"/>
              <w:right w:val="nil"/>
            </w:tcBorders>
            <w:shd w:val="clear" w:color="auto" w:fill="auto"/>
            <w:noWrap/>
            <w:vAlign w:val="bottom"/>
            <w:hideMark/>
          </w:tcPr>
          <w:p w14:paraId="6D321A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(8.4-17)</w:t>
            </w:r>
          </w:p>
        </w:tc>
        <w:tc>
          <w:tcPr>
            <w:tcW w:w="1800" w:type="dxa"/>
            <w:tcBorders>
              <w:top w:val="nil"/>
              <w:left w:val="nil"/>
              <w:bottom w:val="nil"/>
              <w:right w:val="nil"/>
            </w:tcBorders>
            <w:shd w:val="clear" w:color="auto" w:fill="auto"/>
            <w:noWrap/>
            <w:vAlign w:val="bottom"/>
            <w:hideMark/>
          </w:tcPr>
          <w:p w14:paraId="364187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713 (543-883)</w:t>
            </w:r>
          </w:p>
        </w:tc>
        <w:tc>
          <w:tcPr>
            <w:tcW w:w="1800" w:type="dxa"/>
            <w:tcBorders>
              <w:top w:val="nil"/>
              <w:left w:val="nil"/>
              <w:bottom w:val="nil"/>
              <w:right w:val="nil"/>
            </w:tcBorders>
            <w:shd w:val="clear" w:color="auto" w:fill="auto"/>
            <w:noWrap/>
            <w:vAlign w:val="bottom"/>
            <w:hideMark/>
          </w:tcPr>
          <w:p w14:paraId="0AF105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468 (317-645)</w:t>
            </w:r>
          </w:p>
        </w:tc>
      </w:tr>
      <w:tr w:rsidR="00B0760D" w:rsidRPr="00B0760D" w14:paraId="5D2E0677" w14:textId="77777777" w:rsidTr="00B0760D">
        <w:trPr>
          <w:trHeight w:val="320"/>
        </w:trPr>
        <w:tc>
          <w:tcPr>
            <w:tcW w:w="2524" w:type="dxa"/>
            <w:tcBorders>
              <w:top w:val="nil"/>
              <w:left w:val="nil"/>
              <w:bottom w:val="nil"/>
              <w:right w:val="nil"/>
            </w:tcBorders>
            <w:shd w:val="clear" w:color="auto" w:fill="auto"/>
            <w:noWrap/>
            <w:vAlign w:val="bottom"/>
            <w:hideMark/>
          </w:tcPr>
          <w:p w14:paraId="5D035A3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A83DA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55120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(11.6-20.5)</w:t>
            </w:r>
          </w:p>
        </w:tc>
        <w:tc>
          <w:tcPr>
            <w:tcW w:w="1660" w:type="dxa"/>
            <w:tcBorders>
              <w:top w:val="nil"/>
              <w:left w:val="nil"/>
              <w:bottom w:val="nil"/>
              <w:right w:val="nil"/>
            </w:tcBorders>
            <w:shd w:val="clear" w:color="auto" w:fill="auto"/>
            <w:noWrap/>
            <w:vAlign w:val="bottom"/>
            <w:hideMark/>
          </w:tcPr>
          <w:p w14:paraId="346923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(1.5-3.5)</w:t>
            </w:r>
          </w:p>
        </w:tc>
        <w:tc>
          <w:tcPr>
            <w:tcW w:w="1800" w:type="dxa"/>
            <w:tcBorders>
              <w:top w:val="nil"/>
              <w:left w:val="nil"/>
              <w:bottom w:val="nil"/>
              <w:right w:val="nil"/>
            </w:tcBorders>
            <w:shd w:val="clear" w:color="auto" w:fill="auto"/>
            <w:noWrap/>
            <w:vAlign w:val="bottom"/>
            <w:hideMark/>
          </w:tcPr>
          <w:p w14:paraId="407D11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352 (257-450)</w:t>
            </w:r>
          </w:p>
        </w:tc>
        <w:tc>
          <w:tcPr>
            <w:tcW w:w="1800" w:type="dxa"/>
            <w:tcBorders>
              <w:top w:val="nil"/>
              <w:left w:val="nil"/>
              <w:bottom w:val="nil"/>
              <w:right w:val="nil"/>
            </w:tcBorders>
            <w:shd w:val="clear" w:color="auto" w:fill="auto"/>
            <w:noWrap/>
            <w:vAlign w:val="bottom"/>
            <w:hideMark/>
          </w:tcPr>
          <w:p w14:paraId="190E85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(56-134)</w:t>
            </w:r>
          </w:p>
        </w:tc>
      </w:tr>
      <w:tr w:rsidR="00B0760D" w:rsidRPr="00B0760D" w14:paraId="4454C057" w14:textId="77777777" w:rsidTr="00B0760D">
        <w:trPr>
          <w:trHeight w:val="320"/>
        </w:trPr>
        <w:tc>
          <w:tcPr>
            <w:tcW w:w="2524" w:type="dxa"/>
            <w:tcBorders>
              <w:top w:val="nil"/>
              <w:left w:val="nil"/>
              <w:bottom w:val="nil"/>
              <w:right w:val="nil"/>
            </w:tcBorders>
            <w:shd w:val="clear" w:color="auto" w:fill="auto"/>
            <w:noWrap/>
            <w:vAlign w:val="bottom"/>
            <w:hideMark/>
          </w:tcPr>
          <w:p w14:paraId="49BAFC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7FB68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F8961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 (15.1-26.1)</w:t>
            </w:r>
          </w:p>
        </w:tc>
        <w:tc>
          <w:tcPr>
            <w:tcW w:w="1660" w:type="dxa"/>
            <w:tcBorders>
              <w:top w:val="nil"/>
              <w:left w:val="nil"/>
              <w:bottom w:val="nil"/>
              <w:right w:val="nil"/>
            </w:tcBorders>
            <w:shd w:val="clear" w:color="auto" w:fill="auto"/>
            <w:noWrap/>
            <w:vAlign w:val="bottom"/>
            <w:hideMark/>
          </w:tcPr>
          <w:p w14:paraId="447822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(7-14.5)</w:t>
            </w:r>
          </w:p>
        </w:tc>
        <w:tc>
          <w:tcPr>
            <w:tcW w:w="1800" w:type="dxa"/>
            <w:tcBorders>
              <w:top w:val="nil"/>
              <w:left w:val="nil"/>
              <w:bottom w:val="nil"/>
              <w:right w:val="nil"/>
            </w:tcBorders>
            <w:shd w:val="clear" w:color="auto" w:fill="auto"/>
            <w:noWrap/>
            <w:vAlign w:val="bottom"/>
            <w:hideMark/>
          </w:tcPr>
          <w:p w14:paraId="4FD8E5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452 (335-572)</w:t>
            </w:r>
          </w:p>
        </w:tc>
        <w:tc>
          <w:tcPr>
            <w:tcW w:w="1800" w:type="dxa"/>
            <w:tcBorders>
              <w:top w:val="nil"/>
              <w:left w:val="nil"/>
              <w:bottom w:val="nil"/>
              <w:right w:val="nil"/>
            </w:tcBorders>
            <w:shd w:val="clear" w:color="auto" w:fill="auto"/>
            <w:noWrap/>
            <w:vAlign w:val="bottom"/>
            <w:hideMark/>
          </w:tcPr>
          <w:p w14:paraId="4EE864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 (266-549)</w:t>
            </w:r>
          </w:p>
        </w:tc>
      </w:tr>
      <w:tr w:rsidR="00B0760D" w:rsidRPr="00B0760D" w14:paraId="6B19B5C4" w14:textId="77777777" w:rsidTr="00B0760D">
        <w:trPr>
          <w:trHeight w:val="320"/>
        </w:trPr>
        <w:tc>
          <w:tcPr>
            <w:tcW w:w="2524" w:type="dxa"/>
            <w:tcBorders>
              <w:top w:val="nil"/>
              <w:left w:val="nil"/>
              <w:bottom w:val="nil"/>
              <w:right w:val="nil"/>
            </w:tcBorders>
            <w:shd w:val="clear" w:color="auto" w:fill="auto"/>
            <w:noWrap/>
            <w:vAlign w:val="bottom"/>
            <w:hideMark/>
          </w:tcPr>
          <w:p w14:paraId="0263985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D8B1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113D3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37.1 (19.4-59.7)</w:t>
            </w:r>
          </w:p>
        </w:tc>
        <w:tc>
          <w:tcPr>
            <w:tcW w:w="1660" w:type="dxa"/>
            <w:tcBorders>
              <w:top w:val="nil"/>
              <w:left w:val="nil"/>
              <w:bottom w:val="nil"/>
              <w:right w:val="nil"/>
            </w:tcBorders>
            <w:shd w:val="clear" w:color="auto" w:fill="auto"/>
            <w:noWrap/>
            <w:vAlign w:val="bottom"/>
            <w:hideMark/>
          </w:tcPr>
          <w:p w14:paraId="60A835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32.1 (16.4-51)</w:t>
            </w:r>
          </w:p>
        </w:tc>
        <w:tc>
          <w:tcPr>
            <w:tcW w:w="1800" w:type="dxa"/>
            <w:tcBorders>
              <w:top w:val="nil"/>
              <w:left w:val="nil"/>
              <w:bottom w:val="nil"/>
              <w:right w:val="nil"/>
            </w:tcBorders>
            <w:shd w:val="clear" w:color="auto" w:fill="auto"/>
            <w:noWrap/>
            <w:vAlign w:val="bottom"/>
            <w:hideMark/>
          </w:tcPr>
          <w:p w14:paraId="302592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816 (423-1313)</w:t>
            </w:r>
          </w:p>
        </w:tc>
        <w:tc>
          <w:tcPr>
            <w:tcW w:w="1800" w:type="dxa"/>
            <w:tcBorders>
              <w:top w:val="nil"/>
              <w:left w:val="nil"/>
              <w:bottom w:val="nil"/>
              <w:right w:val="nil"/>
            </w:tcBorders>
            <w:shd w:val="clear" w:color="auto" w:fill="auto"/>
            <w:noWrap/>
            <w:vAlign w:val="bottom"/>
            <w:hideMark/>
          </w:tcPr>
          <w:p w14:paraId="2C704B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1220 (629-1950)</w:t>
            </w:r>
          </w:p>
        </w:tc>
      </w:tr>
      <w:tr w:rsidR="00B0760D" w:rsidRPr="00B0760D" w14:paraId="09A9D66C" w14:textId="77777777" w:rsidTr="00B0760D">
        <w:trPr>
          <w:trHeight w:val="320"/>
        </w:trPr>
        <w:tc>
          <w:tcPr>
            <w:tcW w:w="2524" w:type="dxa"/>
            <w:tcBorders>
              <w:top w:val="nil"/>
              <w:left w:val="nil"/>
              <w:bottom w:val="nil"/>
              <w:right w:val="nil"/>
            </w:tcBorders>
            <w:shd w:val="clear" w:color="auto" w:fill="auto"/>
            <w:noWrap/>
            <w:vAlign w:val="bottom"/>
            <w:hideMark/>
          </w:tcPr>
          <w:p w14:paraId="545F116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2C21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E09EC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(21-36.5)</w:t>
            </w:r>
          </w:p>
        </w:tc>
        <w:tc>
          <w:tcPr>
            <w:tcW w:w="1660" w:type="dxa"/>
            <w:tcBorders>
              <w:top w:val="nil"/>
              <w:left w:val="nil"/>
              <w:bottom w:val="nil"/>
              <w:right w:val="nil"/>
            </w:tcBorders>
            <w:shd w:val="clear" w:color="auto" w:fill="auto"/>
            <w:noWrap/>
            <w:vAlign w:val="bottom"/>
            <w:hideMark/>
          </w:tcPr>
          <w:p w14:paraId="3DB9DE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46.2 (36.8-55.2)</w:t>
            </w:r>
          </w:p>
        </w:tc>
        <w:tc>
          <w:tcPr>
            <w:tcW w:w="1800" w:type="dxa"/>
            <w:tcBorders>
              <w:top w:val="nil"/>
              <w:left w:val="nil"/>
              <w:bottom w:val="nil"/>
              <w:right w:val="nil"/>
            </w:tcBorders>
            <w:shd w:val="clear" w:color="auto" w:fill="auto"/>
            <w:noWrap/>
            <w:vAlign w:val="bottom"/>
            <w:hideMark/>
          </w:tcPr>
          <w:p w14:paraId="1EABAA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621 (464-801)</w:t>
            </w:r>
          </w:p>
        </w:tc>
        <w:tc>
          <w:tcPr>
            <w:tcW w:w="1800" w:type="dxa"/>
            <w:tcBorders>
              <w:top w:val="nil"/>
              <w:left w:val="nil"/>
              <w:bottom w:val="nil"/>
              <w:right w:val="nil"/>
            </w:tcBorders>
            <w:shd w:val="clear" w:color="auto" w:fill="auto"/>
            <w:noWrap/>
            <w:vAlign w:val="bottom"/>
            <w:hideMark/>
          </w:tcPr>
          <w:p w14:paraId="3AA5E7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1756 (1399-2119)</w:t>
            </w:r>
          </w:p>
        </w:tc>
      </w:tr>
      <w:tr w:rsidR="00B0760D" w:rsidRPr="00B0760D" w14:paraId="303702DA" w14:textId="77777777" w:rsidTr="00B0760D">
        <w:trPr>
          <w:trHeight w:val="320"/>
        </w:trPr>
        <w:tc>
          <w:tcPr>
            <w:tcW w:w="2524" w:type="dxa"/>
            <w:tcBorders>
              <w:top w:val="nil"/>
              <w:left w:val="nil"/>
              <w:bottom w:val="nil"/>
              <w:right w:val="nil"/>
            </w:tcBorders>
            <w:shd w:val="clear" w:color="auto" w:fill="auto"/>
            <w:noWrap/>
            <w:vAlign w:val="bottom"/>
            <w:hideMark/>
          </w:tcPr>
          <w:p w14:paraId="5393957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DA0B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AEC0E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(11.2-12.9)</w:t>
            </w:r>
          </w:p>
        </w:tc>
        <w:tc>
          <w:tcPr>
            <w:tcW w:w="1660" w:type="dxa"/>
            <w:tcBorders>
              <w:top w:val="nil"/>
              <w:left w:val="nil"/>
              <w:bottom w:val="nil"/>
              <w:right w:val="nil"/>
            </w:tcBorders>
            <w:shd w:val="clear" w:color="auto" w:fill="auto"/>
            <w:noWrap/>
            <w:vAlign w:val="bottom"/>
            <w:hideMark/>
          </w:tcPr>
          <w:p w14:paraId="5CE890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(11-13.2)</w:t>
            </w:r>
          </w:p>
        </w:tc>
        <w:tc>
          <w:tcPr>
            <w:tcW w:w="1800" w:type="dxa"/>
            <w:tcBorders>
              <w:top w:val="nil"/>
              <w:left w:val="nil"/>
              <w:bottom w:val="nil"/>
              <w:right w:val="nil"/>
            </w:tcBorders>
            <w:shd w:val="clear" w:color="auto" w:fill="auto"/>
            <w:noWrap/>
            <w:vAlign w:val="bottom"/>
            <w:hideMark/>
          </w:tcPr>
          <w:p w14:paraId="61058B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266 (244-284)</w:t>
            </w:r>
          </w:p>
        </w:tc>
        <w:tc>
          <w:tcPr>
            <w:tcW w:w="1800" w:type="dxa"/>
            <w:tcBorders>
              <w:top w:val="nil"/>
              <w:left w:val="nil"/>
              <w:bottom w:val="nil"/>
              <w:right w:val="nil"/>
            </w:tcBorders>
            <w:shd w:val="clear" w:color="auto" w:fill="auto"/>
            <w:noWrap/>
            <w:vAlign w:val="bottom"/>
            <w:hideMark/>
          </w:tcPr>
          <w:p w14:paraId="2CD631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463 (420-498)</w:t>
            </w:r>
          </w:p>
        </w:tc>
      </w:tr>
      <w:tr w:rsidR="00B0760D" w:rsidRPr="00B0760D" w14:paraId="6416A91C" w14:textId="77777777" w:rsidTr="00B0760D">
        <w:trPr>
          <w:trHeight w:val="320"/>
        </w:trPr>
        <w:tc>
          <w:tcPr>
            <w:tcW w:w="2524" w:type="dxa"/>
            <w:tcBorders>
              <w:top w:val="nil"/>
              <w:left w:val="nil"/>
              <w:bottom w:val="nil"/>
              <w:right w:val="nil"/>
            </w:tcBorders>
            <w:shd w:val="clear" w:color="auto" w:fill="auto"/>
            <w:noWrap/>
            <w:vAlign w:val="bottom"/>
            <w:hideMark/>
          </w:tcPr>
          <w:p w14:paraId="497533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53C1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8280E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17.7 (13.1-23.4)</w:t>
            </w:r>
          </w:p>
        </w:tc>
        <w:tc>
          <w:tcPr>
            <w:tcW w:w="1660" w:type="dxa"/>
            <w:tcBorders>
              <w:top w:val="nil"/>
              <w:left w:val="nil"/>
              <w:bottom w:val="nil"/>
              <w:right w:val="nil"/>
            </w:tcBorders>
            <w:shd w:val="clear" w:color="auto" w:fill="auto"/>
            <w:noWrap/>
            <w:vAlign w:val="bottom"/>
            <w:hideMark/>
          </w:tcPr>
          <w:p w14:paraId="53B6D0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 (21.4-36.3)</w:t>
            </w:r>
          </w:p>
        </w:tc>
        <w:tc>
          <w:tcPr>
            <w:tcW w:w="1800" w:type="dxa"/>
            <w:tcBorders>
              <w:top w:val="nil"/>
              <w:left w:val="nil"/>
              <w:bottom w:val="nil"/>
              <w:right w:val="nil"/>
            </w:tcBorders>
            <w:shd w:val="clear" w:color="auto" w:fill="auto"/>
            <w:noWrap/>
            <w:vAlign w:val="bottom"/>
            <w:hideMark/>
          </w:tcPr>
          <w:p w14:paraId="276C0A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388 (286-515)</w:t>
            </w:r>
          </w:p>
        </w:tc>
        <w:tc>
          <w:tcPr>
            <w:tcW w:w="1800" w:type="dxa"/>
            <w:tcBorders>
              <w:top w:val="nil"/>
              <w:left w:val="nil"/>
              <w:bottom w:val="nil"/>
              <w:right w:val="nil"/>
            </w:tcBorders>
            <w:shd w:val="clear" w:color="auto" w:fill="auto"/>
            <w:noWrap/>
            <w:vAlign w:val="bottom"/>
            <w:hideMark/>
          </w:tcPr>
          <w:p w14:paraId="76CAFB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1069 (815-1390)</w:t>
            </w:r>
          </w:p>
        </w:tc>
      </w:tr>
      <w:tr w:rsidR="00B0760D" w:rsidRPr="00B0760D" w14:paraId="0A319550" w14:textId="77777777" w:rsidTr="00B0760D">
        <w:trPr>
          <w:trHeight w:val="320"/>
        </w:trPr>
        <w:tc>
          <w:tcPr>
            <w:tcW w:w="2524" w:type="dxa"/>
            <w:tcBorders>
              <w:top w:val="nil"/>
              <w:left w:val="nil"/>
              <w:bottom w:val="nil"/>
              <w:right w:val="nil"/>
            </w:tcBorders>
            <w:shd w:val="clear" w:color="auto" w:fill="auto"/>
            <w:noWrap/>
            <w:vAlign w:val="bottom"/>
            <w:hideMark/>
          </w:tcPr>
          <w:p w14:paraId="54627A9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0641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80071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5404E2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(3.6-12.1)</w:t>
            </w:r>
          </w:p>
        </w:tc>
        <w:tc>
          <w:tcPr>
            <w:tcW w:w="1800" w:type="dxa"/>
            <w:tcBorders>
              <w:top w:val="nil"/>
              <w:left w:val="nil"/>
              <w:bottom w:val="nil"/>
              <w:right w:val="nil"/>
            </w:tcBorders>
            <w:shd w:val="clear" w:color="auto" w:fill="auto"/>
            <w:noWrap/>
            <w:vAlign w:val="bottom"/>
            <w:hideMark/>
          </w:tcPr>
          <w:p w14:paraId="5A7676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(1-5)</w:t>
            </w:r>
          </w:p>
        </w:tc>
        <w:tc>
          <w:tcPr>
            <w:tcW w:w="1800" w:type="dxa"/>
            <w:tcBorders>
              <w:top w:val="nil"/>
              <w:left w:val="nil"/>
              <w:bottom w:val="nil"/>
              <w:right w:val="nil"/>
            </w:tcBorders>
            <w:shd w:val="clear" w:color="auto" w:fill="auto"/>
            <w:noWrap/>
            <w:vAlign w:val="bottom"/>
            <w:hideMark/>
          </w:tcPr>
          <w:p w14:paraId="0DA83C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(134-463)</w:t>
            </w:r>
          </w:p>
        </w:tc>
      </w:tr>
      <w:tr w:rsidR="00B0760D" w:rsidRPr="00B0760D" w14:paraId="1B096787" w14:textId="77777777" w:rsidTr="00B0760D">
        <w:trPr>
          <w:trHeight w:val="320"/>
        </w:trPr>
        <w:tc>
          <w:tcPr>
            <w:tcW w:w="2524" w:type="dxa"/>
            <w:tcBorders>
              <w:top w:val="nil"/>
              <w:left w:val="nil"/>
              <w:bottom w:val="nil"/>
              <w:right w:val="nil"/>
            </w:tcBorders>
            <w:shd w:val="clear" w:color="auto" w:fill="auto"/>
            <w:noWrap/>
            <w:vAlign w:val="bottom"/>
            <w:hideMark/>
          </w:tcPr>
          <w:p w14:paraId="2B39D5D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CC45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B9087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(1.6-2.1)</w:t>
            </w:r>
          </w:p>
        </w:tc>
        <w:tc>
          <w:tcPr>
            <w:tcW w:w="1660" w:type="dxa"/>
            <w:tcBorders>
              <w:top w:val="nil"/>
              <w:left w:val="nil"/>
              <w:bottom w:val="nil"/>
              <w:right w:val="nil"/>
            </w:tcBorders>
            <w:shd w:val="clear" w:color="auto" w:fill="auto"/>
            <w:noWrap/>
            <w:vAlign w:val="bottom"/>
            <w:hideMark/>
          </w:tcPr>
          <w:p w14:paraId="42BDFE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(2.8-3.3)</w:t>
            </w:r>
          </w:p>
        </w:tc>
        <w:tc>
          <w:tcPr>
            <w:tcW w:w="1800" w:type="dxa"/>
            <w:tcBorders>
              <w:top w:val="nil"/>
              <w:left w:val="nil"/>
              <w:bottom w:val="nil"/>
              <w:right w:val="nil"/>
            </w:tcBorders>
            <w:shd w:val="clear" w:color="auto" w:fill="auto"/>
            <w:noWrap/>
            <w:vAlign w:val="bottom"/>
            <w:hideMark/>
          </w:tcPr>
          <w:p w14:paraId="0DE6DA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(35-47)</w:t>
            </w:r>
          </w:p>
        </w:tc>
        <w:tc>
          <w:tcPr>
            <w:tcW w:w="1800" w:type="dxa"/>
            <w:tcBorders>
              <w:top w:val="nil"/>
              <w:left w:val="nil"/>
              <w:bottom w:val="nil"/>
              <w:right w:val="nil"/>
            </w:tcBorders>
            <w:shd w:val="clear" w:color="auto" w:fill="auto"/>
            <w:noWrap/>
            <w:vAlign w:val="bottom"/>
            <w:hideMark/>
          </w:tcPr>
          <w:p w14:paraId="6C552F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(106-125)</w:t>
            </w:r>
          </w:p>
        </w:tc>
      </w:tr>
      <w:tr w:rsidR="00B0760D" w:rsidRPr="00B0760D" w14:paraId="2EAC0DD7" w14:textId="77777777" w:rsidTr="00B0760D">
        <w:trPr>
          <w:trHeight w:val="320"/>
        </w:trPr>
        <w:tc>
          <w:tcPr>
            <w:tcW w:w="2524" w:type="dxa"/>
            <w:tcBorders>
              <w:top w:val="nil"/>
              <w:left w:val="nil"/>
              <w:bottom w:val="nil"/>
              <w:right w:val="nil"/>
            </w:tcBorders>
            <w:shd w:val="clear" w:color="auto" w:fill="auto"/>
            <w:noWrap/>
            <w:vAlign w:val="bottom"/>
            <w:hideMark/>
          </w:tcPr>
          <w:p w14:paraId="52D574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E2E6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8AEEF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4A37AC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bottom w:val="nil"/>
              <w:right w:val="nil"/>
            </w:tcBorders>
            <w:shd w:val="clear" w:color="auto" w:fill="auto"/>
            <w:noWrap/>
            <w:vAlign w:val="bottom"/>
            <w:hideMark/>
          </w:tcPr>
          <w:p w14:paraId="54D5C4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(21-27)</w:t>
            </w:r>
          </w:p>
        </w:tc>
        <w:tc>
          <w:tcPr>
            <w:tcW w:w="1800" w:type="dxa"/>
            <w:tcBorders>
              <w:top w:val="nil"/>
              <w:left w:val="nil"/>
              <w:bottom w:val="nil"/>
              <w:right w:val="nil"/>
            </w:tcBorders>
            <w:shd w:val="clear" w:color="auto" w:fill="auto"/>
            <w:noWrap/>
            <w:vAlign w:val="bottom"/>
            <w:hideMark/>
          </w:tcPr>
          <w:p w14:paraId="27D197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(38-50)</w:t>
            </w:r>
          </w:p>
        </w:tc>
      </w:tr>
      <w:tr w:rsidR="00B0760D" w:rsidRPr="00B0760D" w14:paraId="342D1C61" w14:textId="77777777" w:rsidTr="00B0760D">
        <w:trPr>
          <w:trHeight w:val="320"/>
        </w:trPr>
        <w:tc>
          <w:tcPr>
            <w:tcW w:w="2524" w:type="dxa"/>
            <w:tcBorders>
              <w:top w:val="nil"/>
              <w:left w:val="nil"/>
              <w:bottom w:val="nil"/>
              <w:right w:val="nil"/>
            </w:tcBorders>
            <w:shd w:val="clear" w:color="auto" w:fill="auto"/>
            <w:noWrap/>
            <w:vAlign w:val="bottom"/>
            <w:hideMark/>
          </w:tcPr>
          <w:p w14:paraId="199BBC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A070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4008D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(1.4-1.6)</w:t>
            </w:r>
          </w:p>
        </w:tc>
        <w:tc>
          <w:tcPr>
            <w:tcW w:w="1660" w:type="dxa"/>
            <w:tcBorders>
              <w:top w:val="nil"/>
              <w:left w:val="nil"/>
              <w:bottom w:val="nil"/>
              <w:right w:val="nil"/>
            </w:tcBorders>
            <w:shd w:val="clear" w:color="auto" w:fill="auto"/>
            <w:noWrap/>
            <w:vAlign w:val="bottom"/>
            <w:hideMark/>
          </w:tcPr>
          <w:p w14:paraId="344B6B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(1.6-1.9)</w:t>
            </w:r>
          </w:p>
        </w:tc>
        <w:tc>
          <w:tcPr>
            <w:tcW w:w="1800" w:type="dxa"/>
            <w:tcBorders>
              <w:top w:val="nil"/>
              <w:left w:val="nil"/>
              <w:bottom w:val="nil"/>
              <w:right w:val="nil"/>
            </w:tcBorders>
            <w:shd w:val="clear" w:color="auto" w:fill="auto"/>
            <w:noWrap/>
            <w:vAlign w:val="bottom"/>
            <w:hideMark/>
          </w:tcPr>
          <w:p w14:paraId="4C6BAC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(30-35)</w:t>
            </w:r>
          </w:p>
        </w:tc>
        <w:tc>
          <w:tcPr>
            <w:tcW w:w="1800" w:type="dxa"/>
            <w:tcBorders>
              <w:top w:val="nil"/>
              <w:left w:val="nil"/>
              <w:bottom w:val="nil"/>
              <w:right w:val="nil"/>
            </w:tcBorders>
            <w:shd w:val="clear" w:color="auto" w:fill="auto"/>
            <w:noWrap/>
            <w:vAlign w:val="bottom"/>
            <w:hideMark/>
          </w:tcPr>
          <w:p w14:paraId="59D0A3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(63-72)</w:t>
            </w:r>
          </w:p>
        </w:tc>
      </w:tr>
      <w:tr w:rsidR="00B0760D" w:rsidRPr="00B0760D" w14:paraId="55207BB1" w14:textId="77777777" w:rsidTr="00B0760D">
        <w:trPr>
          <w:trHeight w:val="320"/>
        </w:trPr>
        <w:tc>
          <w:tcPr>
            <w:tcW w:w="2524" w:type="dxa"/>
            <w:tcBorders>
              <w:top w:val="nil"/>
              <w:left w:val="nil"/>
              <w:bottom w:val="nil"/>
              <w:right w:val="nil"/>
            </w:tcBorders>
            <w:shd w:val="clear" w:color="auto" w:fill="auto"/>
            <w:noWrap/>
            <w:vAlign w:val="bottom"/>
            <w:hideMark/>
          </w:tcPr>
          <w:p w14:paraId="41A67C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1423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E988E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7D8DD5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455492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c>
          <w:tcPr>
            <w:tcW w:w="1800" w:type="dxa"/>
            <w:tcBorders>
              <w:top w:val="nil"/>
              <w:left w:val="nil"/>
              <w:bottom w:val="nil"/>
              <w:right w:val="nil"/>
            </w:tcBorders>
            <w:shd w:val="clear" w:color="auto" w:fill="auto"/>
            <w:noWrap/>
            <w:vAlign w:val="bottom"/>
            <w:hideMark/>
          </w:tcPr>
          <w:p w14:paraId="588DDB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(4-10)</w:t>
            </w:r>
          </w:p>
        </w:tc>
      </w:tr>
      <w:tr w:rsidR="00B0760D" w:rsidRPr="00B0760D" w14:paraId="25F9B52C" w14:textId="77777777" w:rsidTr="00B0760D">
        <w:trPr>
          <w:trHeight w:val="320"/>
        </w:trPr>
        <w:tc>
          <w:tcPr>
            <w:tcW w:w="2524" w:type="dxa"/>
            <w:tcBorders>
              <w:top w:val="nil"/>
              <w:left w:val="nil"/>
              <w:bottom w:val="nil"/>
              <w:right w:val="nil"/>
            </w:tcBorders>
            <w:shd w:val="clear" w:color="auto" w:fill="auto"/>
            <w:noWrap/>
            <w:vAlign w:val="bottom"/>
            <w:hideMark/>
          </w:tcPr>
          <w:p w14:paraId="5A3608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Peru</w:t>
            </w:r>
          </w:p>
        </w:tc>
        <w:tc>
          <w:tcPr>
            <w:tcW w:w="2180" w:type="dxa"/>
            <w:tcBorders>
              <w:top w:val="nil"/>
              <w:left w:val="nil"/>
              <w:bottom w:val="nil"/>
              <w:right w:val="nil"/>
            </w:tcBorders>
            <w:shd w:val="clear" w:color="auto" w:fill="auto"/>
            <w:noWrap/>
            <w:vAlign w:val="bottom"/>
            <w:hideMark/>
          </w:tcPr>
          <w:p w14:paraId="65F2B5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B1B9D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78.3 (73.1-84.1)</w:t>
            </w:r>
          </w:p>
        </w:tc>
        <w:tc>
          <w:tcPr>
            <w:tcW w:w="1660" w:type="dxa"/>
            <w:tcBorders>
              <w:top w:val="nil"/>
              <w:left w:val="nil"/>
              <w:bottom w:val="nil"/>
              <w:right w:val="nil"/>
            </w:tcBorders>
            <w:shd w:val="clear" w:color="auto" w:fill="auto"/>
            <w:noWrap/>
            <w:vAlign w:val="bottom"/>
            <w:hideMark/>
          </w:tcPr>
          <w:p w14:paraId="5D8015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(77-87.3)</w:t>
            </w:r>
          </w:p>
        </w:tc>
        <w:tc>
          <w:tcPr>
            <w:tcW w:w="1800" w:type="dxa"/>
            <w:tcBorders>
              <w:top w:val="nil"/>
              <w:left w:val="nil"/>
              <w:bottom w:val="nil"/>
              <w:right w:val="nil"/>
            </w:tcBorders>
            <w:shd w:val="clear" w:color="auto" w:fill="auto"/>
            <w:noWrap/>
            <w:vAlign w:val="bottom"/>
            <w:hideMark/>
          </w:tcPr>
          <w:p w14:paraId="15C41E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1224 (1134-1318)</w:t>
            </w:r>
          </w:p>
        </w:tc>
        <w:tc>
          <w:tcPr>
            <w:tcW w:w="1800" w:type="dxa"/>
            <w:tcBorders>
              <w:top w:val="nil"/>
              <w:left w:val="nil"/>
              <w:bottom w:val="nil"/>
              <w:right w:val="nil"/>
            </w:tcBorders>
            <w:shd w:val="clear" w:color="auto" w:fill="auto"/>
            <w:noWrap/>
            <w:vAlign w:val="bottom"/>
            <w:hideMark/>
          </w:tcPr>
          <w:p w14:paraId="1FD769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2359 (2202-2522)</w:t>
            </w:r>
          </w:p>
        </w:tc>
      </w:tr>
      <w:tr w:rsidR="00B0760D" w:rsidRPr="00B0760D" w14:paraId="72C2AAEE" w14:textId="77777777" w:rsidTr="00B0760D">
        <w:trPr>
          <w:trHeight w:val="320"/>
        </w:trPr>
        <w:tc>
          <w:tcPr>
            <w:tcW w:w="2524" w:type="dxa"/>
            <w:tcBorders>
              <w:top w:val="nil"/>
              <w:left w:val="nil"/>
              <w:bottom w:val="nil"/>
              <w:right w:val="nil"/>
            </w:tcBorders>
            <w:shd w:val="clear" w:color="auto" w:fill="auto"/>
            <w:noWrap/>
            <w:vAlign w:val="bottom"/>
            <w:hideMark/>
          </w:tcPr>
          <w:p w14:paraId="77A8161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65AB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57ECF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25.7 (18.2-32.2)</w:t>
            </w:r>
          </w:p>
        </w:tc>
        <w:tc>
          <w:tcPr>
            <w:tcW w:w="1660" w:type="dxa"/>
            <w:tcBorders>
              <w:top w:val="nil"/>
              <w:left w:val="nil"/>
              <w:bottom w:val="nil"/>
              <w:right w:val="nil"/>
            </w:tcBorders>
            <w:shd w:val="clear" w:color="auto" w:fill="auto"/>
            <w:noWrap/>
            <w:vAlign w:val="bottom"/>
            <w:hideMark/>
          </w:tcPr>
          <w:p w14:paraId="6CEAF3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 (17.7-32.3)</w:t>
            </w:r>
          </w:p>
        </w:tc>
        <w:tc>
          <w:tcPr>
            <w:tcW w:w="1800" w:type="dxa"/>
            <w:tcBorders>
              <w:top w:val="nil"/>
              <w:left w:val="nil"/>
              <w:bottom w:val="nil"/>
              <w:right w:val="nil"/>
            </w:tcBorders>
            <w:shd w:val="clear" w:color="auto" w:fill="auto"/>
            <w:noWrap/>
            <w:vAlign w:val="bottom"/>
            <w:hideMark/>
          </w:tcPr>
          <w:p w14:paraId="0C9CE5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402 (286-503)</w:t>
            </w:r>
          </w:p>
        </w:tc>
        <w:tc>
          <w:tcPr>
            <w:tcW w:w="1800" w:type="dxa"/>
            <w:tcBorders>
              <w:top w:val="nil"/>
              <w:left w:val="nil"/>
              <w:bottom w:val="nil"/>
              <w:right w:val="nil"/>
            </w:tcBorders>
            <w:shd w:val="clear" w:color="auto" w:fill="auto"/>
            <w:noWrap/>
            <w:vAlign w:val="bottom"/>
            <w:hideMark/>
          </w:tcPr>
          <w:p w14:paraId="7A1E2D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743 (512-932)</w:t>
            </w:r>
          </w:p>
        </w:tc>
      </w:tr>
      <w:tr w:rsidR="00B0760D" w:rsidRPr="00B0760D" w14:paraId="1FFD7244" w14:textId="77777777" w:rsidTr="00B0760D">
        <w:trPr>
          <w:trHeight w:val="320"/>
        </w:trPr>
        <w:tc>
          <w:tcPr>
            <w:tcW w:w="2524" w:type="dxa"/>
            <w:tcBorders>
              <w:top w:val="nil"/>
              <w:left w:val="nil"/>
              <w:bottom w:val="nil"/>
              <w:right w:val="nil"/>
            </w:tcBorders>
            <w:shd w:val="clear" w:color="auto" w:fill="auto"/>
            <w:noWrap/>
            <w:vAlign w:val="bottom"/>
            <w:hideMark/>
          </w:tcPr>
          <w:p w14:paraId="31246CF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7506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D99E7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(17.2-23.3)</w:t>
            </w:r>
          </w:p>
        </w:tc>
        <w:tc>
          <w:tcPr>
            <w:tcW w:w="1660" w:type="dxa"/>
            <w:tcBorders>
              <w:top w:val="nil"/>
              <w:left w:val="nil"/>
              <w:bottom w:val="nil"/>
              <w:right w:val="nil"/>
            </w:tcBorders>
            <w:shd w:val="clear" w:color="auto" w:fill="auto"/>
            <w:noWrap/>
            <w:vAlign w:val="bottom"/>
            <w:hideMark/>
          </w:tcPr>
          <w:p w14:paraId="445DD5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(17.1-23.5)</w:t>
            </w:r>
          </w:p>
        </w:tc>
        <w:tc>
          <w:tcPr>
            <w:tcW w:w="1800" w:type="dxa"/>
            <w:tcBorders>
              <w:top w:val="nil"/>
              <w:left w:val="nil"/>
              <w:bottom w:val="nil"/>
              <w:right w:val="nil"/>
            </w:tcBorders>
            <w:shd w:val="clear" w:color="auto" w:fill="auto"/>
            <w:noWrap/>
            <w:vAlign w:val="bottom"/>
            <w:hideMark/>
          </w:tcPr>
          <w:p w14:paraId="5ED919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 (269-363)</w:t>
            </w:r>
          </w:p>
        </w:tc>
        <w:tc>
          <w:tcPr>
            <w:tcW w:w="1800" w:type="dxa"/>
            <w:tcBorders>
              <w:top w:val="nil"/>
              <w:left w:val="nil"/>
              <w:bottom w:val="nil"/>
              <w:right w:val="nil"/>
            </w:tcBorders>
            <w:shd w:val="clear" w:color="auto" w:fill="auto"/>
            <w:noWrap/>
            <w:vAlign w:val="bottom"/>
            <w:hideMark/>
          </w:tcPr>
          <w:p w14:paraId="49AA29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574 (494-674)</w:t>
            </w:r>
          </w:p>
        </w:tc>
      </w:tr>
      <w:tr w:rsidR="00B0760D" w:rsidRPr="00B0760D" w14:paraId="20CF5162" w14:textId="77777777" w:rsidTr="00B0760D">
        <w:trPr>
          <w:trHeight w:val="320"/>
        </w:trPr>
        <w:tc>
          <w:tcPr>
            <w:tcW w:w="2524" w:type="dxa"/>
            <w:tcBorders>
              <w:top w:val="nil"/>
              <w:left w:val="nil"/>
              <w:bottom w:val="nil"/>
              <w:right w:val="nil"/>
            </w:tcBorders>
            <w:shd w:val="clear" w:color="auto" w:fill="auto"/>
            <w:noWrap/>
            <w:vAlign w:val="bottom"/>
            <w:hideMark/>
          </w:tcPr>
          <w:p w14:paraId="591551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E0A6D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26CAE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(11.6-16.1)</w:t>
            </w:r>
          </w:p>
        </w:tc>
        <w:tc>
          <w:tcPr>
            <w:tcW w:w="1660" w:type="dxa"/>
            <w:tcBorders>
              <w:top w:val="nil"/>
              <w:left w:val="nil"/>
              <w:bottom w:val="nil"/>
              <w:right w:val="nil"/>
            </w:tcBorders>
            <w:shd w:val="clear" w:color="auto" w:fill="auto"/>
            <w:noWrap/>
            <w:vAlign w:val="bottom"/>
            <w:hideMark/>
          </w:tcPr>
          <w:p w14:paraId="5E672B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(11.2-15.8)</w:t>
            </w:r>
          </w:p>
        </w:tc>
        <w:tc>
          <w:tcPr>
            <w:tcW w:w="1800" w:type="dxa"/>
            <w:tcBorders>
              <w:top w:val="nil"/>
              <w:left w:val="nil"/>
              <w:bottom w:val="nil"/>
              <w:right w:val="nil"/>
            </w:tcBorders>
            <w:shd w:val="clear" w:color="auto" w:fill="auto"/>
            <w:noWrap/>
            <w:vAlign w:val="bottom"/>
            <w:hideMark/>
          </w:tcPr>
          <w:p w14:paraId="36F1D1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(182-250)</w:t>
            </w:r>
          </w:p>
        </w:tc>
        <w:tc>
          <w:tcPr>
            <w:tcW w:w="1800" w:type="dxa"/>
            <w:tcBorders>
              <w:top w:val="nil"/>
              <w:left w:val="nil"/>
              <w:bottom w:val="nil"/>
              <w:right w:val="nil"/>
            </w:tcBorders>
            <w:shd w:val="clear" w:color="auto" w:fill="auto"/>
            <w:noWrap/>
            <w:vAlign w:val="bottom"/>
            <w:hideMark/>
          </w:tcPr>
          <w:p w14:paraId="75F05A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380 (324-457)</w:t>
            </w:r>
          </w:p>
        </w:tc>
      </w:tr>
      <w:tr w:rsidR="00B0760D" w:rsidRPr="00B0760D" w14:paraId="6B94BB16" w14:textId="77777777" w:rsidTr="00B0760D">
        <w:trPr>
          <w:trHeight w:val="320"/>
        </w:trPr>
        <w:tc>
          <w:tcPr>
            <w:tcW w:w="2524" w:type="dxa"/>
            <w:tcBorders>
              <w:top w:val="nil"/>
              <w:left w:val="nil"/>
              <w:bottom w:val="nil"/>
              <w:right w:val="nil"/>
            </w:tcBorders>
            <w:shd w:val="clear" w:color="auto" w:fill="auto"/>
            <w:noWrap/>
            <w:vAlign w:val="bottom"/>
            <w:hideMark/>
          </w:tcPr>
          <w:p w14:paraId="4C71D4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0058A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65629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(6.3-8.9)</w:t>
            </w:r>
          </w:p>
        </w:tc>
        <w:tc>
          <w:tcPr>
            <w:tcW w:w="1660" w:type="dxa"/>
            <w:tcBorders>
              <w:top w:val="nil"/>
              <w:left w:val="nil"/>
              <w:bottom w:val="nil"/>
              <w:right w:val="nil"/>
            </w:tcBorders>
            <w:shd w:val="clear" w:color="auto" w:fill="auto"/>
            <w:noWrap/>
            <w:vAlign w:val="bottom"/>
            <w:hideMark/>
          </w:tcPr>
          <w:p w14:paraId="0285F8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(6.6-9.5)</w:t>
            </w:r>
          </w:p>
        </w:tc>
        <w:tc>
          <w:tcPr>
            <w:tcW w:w="1800" w:type="dxa"/>
            <w:tcBorders>
              <w:top w:val="nil"/>
              <w:left w:val="nil"/>
              <w:bottom w:val="nil"/>
              <w:right w:val="nil"/>
            </w:tcBorders>
            <w:shd w:val="clear" w:color="auto" w:fill="auto"/>
            <w:noWrap/>
            <w:vAlign w:val="bottom"/>
            <w:hideMark/>
          </w:tcPr>
          <w:p w14:paraId="68AD12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(99-138)</w:t>
            </w:r>
          </w:p>
        </w:tc>
        <w:tc>
          <w:tcPr>
            <w:tcW w:w="1800" w:type="dxa"/>
            <w:tcBorders>
              <w:top w:val="nil"/>
              <w:left w:val="nil"/>
              <w:bottom w:val="nil"/>
              <w:right w:val="nil"/>
            </w:tcBorders>
            <w:shd w:val="clear" w:color="auto" w:fill="auto"/>
            <w:noWrap/>
            <w:vAlign w:val="bottom"/>
            <w:hideMark/>
          </w:tcPr>
          <w:p w14:paraId="52B101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 (191-274)</w:t>
            </w:r>
          </w:p>
        </w:tc>
      </w:tr>
      <w:tr w:rsidR="00B0760D" w:rsidRPr="00B0760D" w14:paraId="4CC1E19D" w14:textId="77777777" w:rsidTr="00B0760D">
        <w:trPr>
          <w:trHeight w:val="320"/>
        </w:trPr>
        <w:tc>
          <w:tcPr>
            <w:tcW w:w="2524" w:type="dxa"/>
            <w:tcBorders>
              <w:top w:val="nil"/>
              <w:left w:val="nil"/>
              <w:bottom w:val="nil"/>
              <w:right w:val="nil"/>
            </w:tcBorders>
            <w:shd w:val="clear" w:color="auto" w:fill="auto"/>
            <w:noWrap/>
            <w:vAlign w:val="bottom"/>
            <w:hideMark/>
          </w:tcPr>
          <w:p w14:paraId="43DA1E6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CDF0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492FA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30.7 (16.7-47.6)</w:t>
            </w:r>
          </w:p>
        </w:tc>
        <w:tc>
          <w:tcPr>
            <w:tcW w:w="1660" w:type="dxa"/>
            <w:tcBorders>
              <w:top w:val="nil"/>
              <w:left w:val="nil"/>
              <w:bottom w:val="nil"/>
              <w:right w:val="nil"/>
            </w:tcBorders>
            <w:shd w:val="clear" w:color="auto" w:fill="auto"/>
            <w:noWrap/>
            <w:vAlign w:val="bottom"/>
            <w:hideMark/>
          </w:tcPr>
          <w:p w14:paraId="45B38F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33.5 (18.8-51.7)</w:t>
            </w:r>
          </w:p>
        </w:tc>
        <w:tc>
          <w:tcPr>
            <w:tcW w:w="1800" w:type="dxa"/>
            <w:tcBorders>
              <w:top w:val="nil"/>
              <w:left w:val="nil"/>
              <w:bottom w:val="nil"/>
              <w:right w:val="nil"/>
            </w:tcBorders>
            <w:shd w:val="clear" w:color="auto" w:fill="auto"/>
            <w:noWrap/>
            <w:vAlign w:val="bottom"/>
            <w:hideMark/>
          </w:tcPr>
          <w:p w14:paraId="149903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481 (261-747)</w:t>
            </w:r>
          </w:p>
        </w:tc>
        <w:tc>
          <w:tcPr>
            <w:tcW w:w="1800" w:type="dxa"/>
            <w:tcBorders>
              <w:top w:val="nil"/>
              <w:left w:val="nil"/>
              <w:bottom w:val="nil"/>
              <w:right w:val="nil"/>
            </w:tcBorders>
            <w:shd w:val="clear" w:color="auto" w:fill="auto"/>
            <w:noWrap/>
            <w:vAlign w:val="bottom"/>
            <w:hideMark/>
          </w:tcPr>
          <w:p w14:paraId="4D18D5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967 (542-1488)</w:t>
            </w:r>
          </w:p>
        </w:tc>
      </w:tr>
      <w:tr w:rsidR="00B0760D" w:rsidRPr="00B0760D" w14:paraId="29DA408F" w14:textId="77777777" w:rsidTr="00B0760D">
        <w:trPr>
          <w:trHeight w:val="320"/>
        </w:trPr>
        <w:tc>
          <w:tcPr>
            <w:tcW w:w="2524" w:type="dxa"/>
            <w:tcBorders>
              <w:top w:val="nil"/>
              <w:left w:val="nil"/>
              <w:bottom w:val="nil"/>
              <w:right w:val="nil"/>
            </w:tcBorders>
            <w:shd w:val="clear" w:color="auto" w:fill="auto"/>
            <w:noWrap/>
            <w:vAlign w:val="bottom"/>
            <w:hideMark/>
          </w:tcPr>
          <w:p w14:paraId="44F9246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F600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C895E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(26-34.3)</w:t>
            </w:r>
          </w:p>
        </w:tc>
        <w:tc>
          <w:tcPr>
            <w:tcW w:w="1660" w:type="dxa"/>
            <w:tcBorders>
              <w:top w:val="nil"/>
              <w:left w:val="nil"/>
              <w:bottom w:val="nil"/>
              <w:right w:val="nil"/>
            </w:tcBorders>
            <w:shd w:val="clear" w:color="auto" w:fill="auto"/>
            <w:noWrap/>
            <w:vAlign w:val="bottom"/>
            <w:hideMark/>
          </w:tcPr>
          <w:p w14:paraId="0CF112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39.6 (35.5-44.4)</w:t>
            </w:r>
          </w:p>
        </w:tc>
        <w:tc>
          <w:tcPr>
            <w:tcW w:w="1800" w:type="dxa"/>
            <w:tcBorders>
              <w:top w:val="nil"/>
              <w:left w:val="nil"/>
              <w:bottom w:val="nil"/>
              <w:right w:val="nil"/>
            </w:tcBorders>
            <w:shd w:val="clear" w:color="auto" w:fill="auto"/>
            <w:noWrap/>
            <w:vAlign w:val="bottom"/>
            <w:hideMark/>
          </w:tcPr>
          <w:p w14:paraId="176403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466 (405-539)</w:t>
            </w:r>
          </w:p>
        </w:tc>
        <w:tc>
          <w:tcPr>
            <w:tcW w:w="1800" w:type="dxa"/>
            <w:tcBorders>
              <w:top w:val="nil"/>
              <w:left w:val="nil"/>
              <w:bottom w:val="nil"/>
              <w:right w:val="nil"/>
            </w:tcBorders>
            <w:shd w:val="clear" w:color="auto" w:fill="auto"/>
            <w:noWrap/>
            <w:vAlign w:val="bottom"/>
            <w:hideMark/>
          </w:tcPr>
          <w:p w14:paraId="72EDDA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1140 (1020-1272)</w:t>
            </w:r>
          </w:p>
        </w:tc>
      </w:tr>
      <w:tr w:rsidR="00B0760D" w:rsidRPr="00B0760D" w14:paraId="6A2E658F" w14:textId="77777777" w:rsidTr="00B0760D">
        <w:trPr>
          <w:trHeight w:val="320"/>
        </w:trPr>
        <w:tc>
          <w:tcPr>
            <w:tcW w:w="2524" w:type="dxa"/>
            <w:tcBorders>
              <w:top w:val="nil"/>
              <w:left w:val="nil"/>
              <w:bottom w:val="nil"/>
              <w:right w:val="nil"/>
            </w:tcBorders>
            <w:shd w:val="clear" w:color="auto" w:fill="auto"/>
            <w:noWrap/>
            <w:vAlign w:val="bottom"/>
            <w:hideMark/>
          </w:tcPr>
          <w:p w14:paraId="34EB85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5DA6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5D168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(11.2-12.6)</w:t>
            </w:r>
          </w:p>
        </w:tc>
        <w:tc>
          <w:tcPr>
            <w:tcW w:w="1660" w:type="dxa"/>
            <w:tcBorders>
              <w:top w:val="nil"/>
              <w:left w:val="nil"/>
              <w:bottom w:val="nil"/>
              <w:right w:val="nil"/>
            </w:tcBorders>
            <w:shd w:val="clear" w:color="auto" w:fill="auto"/>
            <w:noWrap/>
            <w:vAlign w:val="bottom"/>
            <w:hideMark/>
          </w:tcPr>
          <w:p w14:paraId="4D9F6B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(11.2-13)</w:t>
            </w:r>
          </w:p>
        </w:tc>
        <w:tc>
          <w:tcPr>
            <w:tcW w:w="1800" w:type="dxa"/>
            <w:tcBorders>
              <w:top w:val="nil"/>
              <w:left w:val="nil"/>
              <w:bottom w:val="nil"/>
              <w:right w:val="nil"/>
            </w:tcBorders>
            <w:shd w:val="clear" w:color="auto" w:fill="auto"/>
            <w:noWrap/>
            <w:vAlign w:val="bottom"/>
            <w:hideMark/>
          </w:tcPr>
          <w:p w14:paraId="77E227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(174-198)</w:t>
            </w:r>
          </w:p>
        </w:tc>
        <w:tc>
          <w:tcPr>
            <w:tcW w:w="1800" w:type="dxa"/>
            <w:tcBorders>
              <w:top w:val="nil"/>
              <w:left w:val="nil"/>
              <w:bottom w:val="nil"/>
              <w:right w:val="nil"/>
            </w:tcBorders>
            <w:shd w:val="clear" w:color="auto" w:fill="auto"/>
            <w:noWrap/>
            <w:vAlign w:val="bottom"/>
            <w:hideMark/>
          </w:tcPr>
          <w:p w14:paraId="3A0B9A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348 (325-371)</w:t>
            </w:r>
          </w:p>
        </w:tc>
      </w:tr>
      <w:tr w:rsidR="00B0760D" w:rsidRPr="00B0760D" w14:paraId="1D302B51" w14:textId="77777777" w:rsidTr="00B0760D">
        <w:trPr>
          <w:trHeight w:val="320"/>
        </w:trPr>
        <w:tc>
          <w:tcPr>
            <w:tcW w:w="2524" w:type="dxa"/>
            <w:tcBorders>
              <w:top w:val="nil"/>
              <w:left w:val="nil"/>
              <w:bottom w:val="nil"/>
              <w:right w:val="nil"/>
            </w:tcBorders>
            <w:shd w:val="clear" w:color="auto" w:fill="auto"/>
            <w:noWrap/>
            <w:vAlign w:val="bottom"/>
            <w:hideMark/>
          </w:tcPr>
          <w:p w14:paraId="10FB157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741D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09D71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(14.6-29.8)</w:t>
            </w:r>
          </w:p>
        </w:tc>
        <w:tc>
          <w:tcPr>
            <w:tcW w:w="1660" w:type="dxa"/>
            <w:tcBorders>
              <w:top w:val="nil"/>
              <w:left w:val="nil"/>
              <w:bottom w:val="nil"/>
              <w:right w:val="nil"/>
            </w:tcBorders>
            <w:shd w:val="clear" w:color="auto" w:fill="auto"/>
            <w:noWrap/>
            <w:vAlign w:val="bottom"/>
            <w:hideMark/>
          </w:tcPr>
          <w:p w14:paraId="331BE5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 (14.2-29.5)</w:t>
            </w:r>
          </w:p>
        </w:tc>
        <w:tc>
          <w:tcPr>
            <w:tcW w:w="1800" w:type="dxa"/>
            <w:tcBorders>
              <w:top w:val="nil"/>
              <w:left w:val="nil"/>
              <w:bottom w:val="nil"/>
              <w:right w:val="nil"/>
            </w:tcBorders>
            <w:shd w:val="clear" w:color="auto" w:fill="auto"/>
            <w:noWrap/>
            <w:vAlign w:val="bottom"/>
            <w:hideMark/>
          </w:tcPr>
          <w:p w14:paraId="5034E7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328 (228-468)</w:t>
            </w:r>
          </w:p>
        </w:tc>
        <w:tc>
          <w:tcPr>
            <w:tcW w:w="1800" w:type="dxa"/>
            <w:tcBorders>
              <w:top w:val="nil"/>
              <w:left w:val="nil"/>
              <w:bottom w:val="nil"/>
              <w:right w:val="nil"/>
            </w:tcBorders>
            <w:shd w:val="clear" w:color="auto" w:fill="auto"/>
            <w:noWrap/>
            <w:vAlign w:val="bottom"/>
            <w:hideMark/>
          </w:tcPr>
          <w:p w14:paraId="18B2C4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586 (406-857)</w:t>
            </w:r>
          </w:p>
        </w:tc>
      </w:tr>
      <w:tr w:rsidR="00B0760D" w:rsidRPr="00B0760D" w14:paraId="5FF970F0" w14:textId="77777777" w:rsidTr="00B0760D">
        <w:trPr>
          <w:trHeight w:val="320"/>
        </w:trPr>
        <w:tc>
          <w:tcPr>
            <w:tcW w:w="2524" w:type="dxa"/>
            <w:tcBorders>
              <w:top w:val="nil"/>
              <w:left w:val="nil"/>
              <w:bottom w:val="nil"/>
              <w:right w:val="nil"/>
            </w:tcBorders>
            <w:shd w:val="clear" w:color="auto" w:fill="auto"/>
            <w:noWrap/>
            <w:vAlign w:val="bottom"/>
            <w:hideMark/>
          </w:tcPr>
          <w:p w14:paraId="5BFA8F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66C4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F7DF4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(0.6-2.4)</w:t>
            </w:r>
          </w:p>
        </w:tc>
        <w:tc>
          <w:tcPr>
            <w:tcW w:w="1660" w:type="dxa"/>
            <w:tcBorders>
              <w:top w:val="nil"/>
              <w:left w:val="nil"/>
              <w:bottom w:val="nil"/>
              <w:right w:val="nil"/>
            </w:tcBorders>
            <w:shd w:val="clear" w:color="auto" w:fill="auto"/>
            <w:noWrap/>
            <w:vAlign w:val="bottom"/>
            <w:hideMark/>
          </w:tcPr>
          <w:p w14:paraId="3E1EC6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(0.8-3.3)</w:t>
            </w:r>
          </w:p>
        </w:tc>
        <w:tc>
          <w:tcPr>
            <w:tcW w:w="1800" w:type="dxa"/>
            <w:tcBorders>
              <w:top w:val="nil"/>
              <w:left w:val="nil"/>
              <w:bottom w:val="nil"/>
              <w:right w:val="nil"/>
            </w:tcBorders>
            <w:shd w:val="clear" w:color="auto" w:fill="auto"/>
            <w:noWrap/>
            <w:vAlign w:val="bottom"/>
            <w:hideMark/>
          </w:tcPr>
          <w:p w14:paraId="3DBFE8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(9-37)</w:t>
            </w:r>
          </w:p>
        </w:tc>
        <w:tc>
          <w:tcPr>
            <w:tcW w:w="1800" w:type="dxa"/>
            <w:tcBorders>
              <w:top w:val="nil"/>
              <w:left w:val="nil"/>
              <w:bottom w:val="nil"/>
              <w:right w:val="nil"/>
            </w:tcBorders>
            <w:shd w:val="clear" w:color="auto" w:fill="auto"/>
            <w:noWrap/>
            <w:vAlign w:val="bottom"/>
            <w:hideMark/>
          </w:tcPr>
          <w:p w14:paraId="063CA7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(22-95)</w:t>
            </w:r>
          </w:p>
        </w:tc>
      </w:tr>
      <w:tr w:rsidR="00B0760D" w:rsidRPr="00B0760D" w14:paraId="537FE6FB" w14:textId="77777777" w:rsidTr="00B0760D">
        <w:trPr>
          <w:trHeight w:val="320"/>
        </w:trPr>
        <w:tc>
          <w:tcPr>
            <w:tcW w:w="2524" w:type="dxa"/>
            <w:tcBorders>
              <w:top w:val="nil"/>
              <w:left w:val="nil"/>
              <w:bottom w:val="nil"/>
              <w:right w:val="nil"/>
            </w:tcBorders>
            <w:shd w:val="clear" w:color="auto" w:fill="auto"/>
            <w:noWrap/>
            <w:vAlign w:val="bottom"/>
            <w:hideMark/>
          </w:tcPr>
          <w:p w14:paraId="7F6E7FE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2D9D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9F2D2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(2.8-3.1)</w:t>
            </w:r>
          </w:p>
        </w:tc>
        <w:tc>
          <w:tcPr>
            <w:tcW w:w="1660" w:type="dxa"/>
            <w:tcBorders>
              <w:top w:val="nil"/>
              <w:left w:val="nil"/>
              <w:bottom w:val="nil"/>
              <w:right w:val="nil"/>
            </w:tcBorders>
            <w:shd w:val="clear" w:color="auto" w:fill="auto"/>
            <w:noWrap/>
            <w:vAlign w:val="bottom"/>
            <w:hideMark/>
          </w:tcPr>
          <w:p w14:paraId="237265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(1.2-1.7)</w:t>
            </w:r>
          </w:p>
        </w:tc>
        <w:tc>
          <w:tcPr>
            <w:tcW w:w="1800" w:type="dxa"/>
            <w:tcBorders>
              <w:top w:val="nil"/>
              <w:left w:val="nil"/>
              <w:bottom w:val="nil"/>
              <w:right w:val="nil"/>
            </w:tcBorders>
            <w:shd w:val="clear" w:color="auto" w:fill="auto"/>
            <w:noWrap/>
            <w:vAlign w:val="bottom"/>
            <w:hideMark/>
          </w:tcPr>
          <w:p w14:paraId="76AF41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(43-48)</w:t>
            </w:r>
          </w:p>
        </w:tc>
        <w:tc>
          <w:tcPr>
            <w:tcW w:w="1800" w:type="dxa"/>
            <w:tcBorders>
              <w:top w:val="nil"/>
              <w:left w:val="nil"/>
              <w:bottom w:val="nil"/>
              <w:right w:val="nil"/>
            </w:tcBorders>
            <w:shd w:val="clear" w:color="auto" w:fill="auto"/>
            <w:noWrap/>
            <w:vAlign w:val="bottom"/>
            <w:hideMark/>
          </w:tcPr>
          <w:p w14:paraId="3C7AF1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(35-49)</w:t>
            </w:r>
          </w:p>
        </w:tc>
      </w:tr>
      <w:tr w:rsidR="00B0760D" w:rsidRPr="00B0760D" w14:paraId="3C5B6D99" w14:textId="77777777" w:rsidTr="00B0760D">
        <w:trPr>
          <w:trHeight w:val="320"/>
        </w:trPr>
        <w:tc>
          <w:tcPr>
            <w:tcW w:w="2524" w:type="dxa"/>
            <w:tcBorders>
              <w:top w:val="nil"/>
              <w:left w:val="nil"/>
              <w:bottom w:val="nil"/>
              <w:right w:val="nil"/>
            </w:tcBorders>
            <w:shd w:val="clear" w:color="auto" w:fill="auto"/>
            <w:noWrap/>
            <w:vAlign w:val="bottom"/>
            <w:hideMark/>
          </w:tcPr>
          <w:p w14:paraId="6CCD0D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7A1B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46B2E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(1.2-1.3)</w:t>
            </w:r>
          </w:p>
        </w:tc>
        <w:tc>
          <w:tcPr>
            <w:tcW w:w="1660" w:type="dxa"/>
            <w:tcBorders>
              <w:top w:val="nil"/>
              <w:left w:val="nil"/>
              <w:bottom w:val="nil"/>
              <w:right w:val="nil"/>
            </w:tcBorders>
            <w:shd w:val="clear" w:color="auto" w:fill="auto"/>
            <w:noWrap/>
            <w:vAlign w:val="bottom"/>
            <w:hideMark/>
          </w:tcPr>
          <w:p w14:paraId="6EF56A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800" w:type="dxa"/>
            <w:tcBorders>
              <w:top w:val="nil"/>
              <w:left w:val="nil"/>
              <w:bottom w:val="nil"/>
              <w:right w:val="nil"/>
            </w:tcBorders>
            <w:shd w:val="clear" w:color="auto" w:fill="auto"/>
            <w:noWrap/>
            <w:vAlign w:val="bottom"/>
            <w:hideMark/>
          </w:tcPr>
          <w:p w14:paraId="57FB40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(18-21)</w:t>
            </w:r>
          </w:p>
        </w:tc>
        <w:tc>
          <w:tcPr>
            <w:tcW w:w="1800" w:type="dxa"/>
            <w:tcBorders>
              <w:top w:val="nil"/>
              <w:left w:val="nil"/>
              <w:bottom w:val="nil"/>
              <w:right w:val="nil"/>
            </w:tcBorders>
            <w:shd w:val="clear" w:color="auto" w:fill="auto"/>
            <w:noWrap/>
            <w:vAlign w:val="bottom"/>
            <w:hideMark/>
          </w:tcPr>
          <w:p w14:paraId="5CF84A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(27-37)</w:t>
            </w:r>
          </w:p>
        </w:tc>
      </w:tr>
      <w:tr w:rsidR="00B0760D" w:rsidRPr="00B0760D" w14:paraId="33450B69" w14:textId="77777777" w:rsidTr="00B0760D">
        <w:trPr>
          <w:trHeight w:val="320"/>
        </w:trPr>
        <w:tc>
          <w:tcPr>
            <w:tcW w:w="2524" w:type="dxa"/>
            <w:tcBorders>
              <w:top w:val="nil"/>
              <w:left w:val="nil"/>
              <w:bottom w:val="nil"/>
              <w:right w:val="nil"/>
            </w:tcBorders>
            <w:shd w:val="clear" w:color="auto" w:fill="auto"/>
            <w:noWrap/>
            <w:vAlign w:val="bottom"/>
            <w:hideMark/>
          </w:tcPr>
          <w:p w14:paraId="1A88647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8319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98653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214868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(1.4-1.6)</w:t>
            </w:r>
          </w:p>
        </w:tc>
        <w:tc>
          <w:tcPr>
            <w:tcW w:w="1800" w:type="dxa"/>
            <w:tcBorders>
              <w:top w:val="nil"/>
              <w:left w:val="nil"/>
              <w:bottom w:val="nil"/>
              <w:right w:val="nil"/>
            </w:tcBorders>
            <w:shd w:val="clear" w:color="auto" w:fill="auto"/>
            <w:noWrap/>
            <w:vAlign w:val="bottom"/>
            <w:hideMark/>
          </w:tcPr>
          <w:p w14:paraId="71E6C8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(19-22)</w:t>
            </w:r>
          </w:p>
        </w:tc>
        <w:tc>
          <w:tcPr>
            <w:tcW w:w="1800" w:type="dxa"/>
            <w:tcBorders>
              <w:top w:val="nil"/>
              <w:left w:val="nil"/>
              <w:bottom w:val="nil"/>
              <w:right w:val="nil"/>
            </w:tcBorders>
            <w:shd w:val="clear" w:color="auto" w:fill="auto"/>
            <w:noWrap/>
            <w:vAlign w:val="bottom"/>
            <w:hideMark/>
          </w:tcPr>
          <w:p w14:paraId="3DAD0F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(40-48)</w:t>
            </w:r>
          </w:p>
        </w:tc>
      </w:tr>
      <w:tr w:rsidR="00B0760D" w:rsidRPr="00B0760D" w14:paraId="2EF9F95B" w14:textId="77777777" w:rsidTr="00B0760D">
        <w:trPr>
          <w:trHeight w:val="320"/>
        </w:trPr>
        <w:tc>
          <w:tcPr>
            <w:tcW w:w="2524" w:type="dxa"/>
            <w:tcBorders>
              <w:top w:val="nil"/>
              <w:left w:val="nil"/>
              <w:bottom w:val="nil"/>
              <w:right w:val="nil"/>
            </w:tcBorders>
            <w:shd w:val="clear" w:color="auto" w:fill="auto"/>
            <w:noWrap/>
            <w:vAlign w:val="bottom"/>
            <w:hideMark/>
          </w:tcPr>
          <w:p w14:paraId="7AD39B5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FBAE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C57BB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3CC185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673040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(1-2)</w:t>
            </w:r>
          </w:p>
        </w:tc>
        <w:tc>
          <w:tcPr>
            <w:tcW w:w="1800" w:type="dxa"/>
            <w:tcBorders>
              <w:top w:val="nil"/>
              <w:left w:val="nil"/>
              <w:bottom w:val="nil"/>
              <w:right w:val="nil"/>
            </w:tcBorders>
            <w:shd w:val="clear" w:color="auto" w:fill="auto"/>
            <w:noWrap/>
            <w:vAlign w:val="bottom"/>
            <w:hideMark/>
          </w:tcPr>
          <w:p w14:paraId="412E79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(2-3)</w:t>
            </w:r>
          </w:p>
        </w:tc>
      </w:tr>
      <w:tr w:rsidR="00B0760D" w:rsidRPr="00B0760D" w14:paraId="491D912F" w14:textId="77777777" w:rsidTr="00B0760D">
        <w:trPr>
          <w:trHeight w:val="320"/>
        </w:trPr>
        <w:tc>
          <w:tcPr>
            <w:tcW w:w="2524" w:type="dxa"/>
            <w:tcBorders>
              <w:top w:val="nil"/>
              <w:left w:val="nil"/>
              <w:bottom w:val="nil"/>
              <w:right w:val="nil"/>
            </w:tcBorders>
            <w:shd w:val="clear" w:color="auto" w:fill="auto"/>
            <w:noWrap/>
            <w:vAlign w:val="bottom"/>
            <w:hideMark/>
          </w:tcPr>
          <w:p w14:paraId="46DFD7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Philippines</w:t>
            </w:r>
          </w:p>
        </w:tc>
        <w:tc>
          <w:tcPr>
            <w:tcW w:w="2180" w:type="dxa"/>
            <w:tcBorders>
              <w:top w:val="nil"/>
              <w:left w:val="nil"/>
              <w:bottom w:val="nil"/>
              <w:right w:val="nil"/>
            </w:tcBorders>
            <w:shd w:val="clear" w:color="auto" w:fill="auto"/>
            <w:noWrap/>
            <w:vAlign w:val="bottom"/>
            <w:hideMark/>
          </w:tcPr>
          <w:p w14:paraId="145923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AC245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55.8 (52.9-58.8)</w:t>
            </w:r>
          </w:p>
        </w:tc>
        <w:tc>
          <w:tcPr>
            <w:tcW w:w="1660" w:type="dxa"/>
            <w:tcBorders>
              <w:top w:val="nil"/>
              <w:left w:val="nil"/>
              <w:bottom w:val="nil"/>
              <w:right w:val="nil"/>
            </w:tcBorders>
            <w:shd w:val="clear" w:color="auto" w:fill="auto"/>
            <w:noWrap/>
            <w:vAlign w:val="bottom"/>
            <w:hideMark/>
          </w:tcPr>
          <w:p w14:paraId="49E00D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66.4 (63.4-69.6)</w:t>
            </w:r>
          </w:p>
        </w:tc>
        <w:tc>
          <w:tcPr>
            <w:tcW w:w="1800" w:type="dxa"/>
            <w:tcBorders>
              <w:top w:val="nil"/>
              <w:left w:val="nil"/>
              <w:bottom w:val="nil"/>
              <w:right w:val="nil"/>
            </w:tcBorders>
            <w:shd w:val="clear" w:color="auto" w:fill="auto"/>
            <w:noWrap/>
            <w:vAlign w:val="bottom"/>
            <w:hideMark/>
          </w:tcPr>
          <w:p w14:paraId="33735C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1376 (1302-1454)</w:t>
            </w:r>
          </w:p>
        </w:tc>
        <w:tc>
          <w:tcPr>
            <w:tcW w:w="1800" w:type="dxa"/>
            <w:tcBorders>
              <w:top w:val="nil"/>
              <w:left w:val="nil"/>
              <w:bottom w:val="nil"/>
              <w:right w:val="nil"/>
            </w:tcBorders>
            <w:shd w:val="clear" w:color="auto" w:fill="auto"/>
            <w:noWrap/>
            <w:vAlign w:val="bottom"/>
            <w:hideMark/>
          </w:tcPr>
          <w:p w14:paraId="6BA58C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2264 (2160-2376)</w:t>
            </w:r>
          </w:p>
        </w:tc>
      </w:tr>
      <w:tr w:rsidR="00B0760D" w:rsidRPr="00B0760D" w14:paraId="26A63EB4" w14:textId="77777777" w:rsidTr="00B0760D">
        <w:trPr>
          <w:trHeight w:val="320"/>
        </w:trPr>
        <w:tc>
          <w:tcPr>
            <w:tcW w:w="2524" w:type="dxa"/>
            <w:tcBorders>
              <w:top w:val="nil"/>
              <w:left w:val="nil"/>
              <w:bottom w:val="nil"/>
              <w:right w:val="nil"/>
            </w:tcBorders>
            <w:shd w:val="clear" w:color="auto" w:fill="auto"/>
            <w:noWrap/>
            <w:vAlign w:val="bottom"/>
            <w:hideMark/>
          </w:tcPr>
          <w:p w14:paraId="0E578D6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D917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6650E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(12.2-20.5)</w:t>
            </w:r>
          </w:p>
        </w:tc>
        <w:tc>
          <w:tcPr>
            <w:tcW w:w="1660" w:type="dxa"/>
            <w:tcBorders>
              <w:top w:val="nil"/>
              <w:left w:val="nil"/>
              <w:bottom w:val="nil"/>
              <w:right w:val="nil"/>
            </w:tcBorders>
            <w:shd w:val="clear" w:color="auto" w:fill="auto"/>
            <w:noWrap/>
            <w:vAlign w:val="bottom"/>
            <w:hideMark/>
          </w:tcPr>
          <w:p w14:paraId="7DDD19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(12.3-20.6)</w:t>
            </w:r>
          </w:p>
        </w:tc>
        <w:tc>
          <w:tcPr>
            <w:tcW w:w="1800" w:type="dxa"/>
            <w:tcBorders>
              <w:top w:val="nil"/>
              <w:left w:val="nil"/>
              <w:bottom w:val="nil"/>
              <w:right w:val="nil"/>
            </w:tcBorders>
            <w:shd w:val="clear" w:color="auto" w:fill="auto"/>
            <w:noWrap/>
            <w:vAlign w:val="bottom"/>
            <w:hideMark/>
          </w:tcPr>
          <w:p w14:paraId="26151A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401 (300-505)</w:t>
            </w:r>
          </w:p>
        </w:tc>
        <w:tc>
          <w:tcPr>
            <w:tcW w:w="1800" w:type="dxa"/>
            <w:tcBorders>
              <w:top w:val="nil"/>
              <w:left w:val="nil"/>
              <w:bottom w:val="nil"/>
              <w:right w:val="nil"/>
            </w:tcBorders>
            <w:shd w:val="clear" w:color="auto" w:fill="auto"/>
            <w:noWrap/>
            <w:vAlign w:val="bottom"/>
            <w:hideMark/>
          </w:tcPr>
          <w:p w14:paraId="12AA34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562 (416-705)</w:t>
            </w:r>
          </w:p>
        </w:tc>
      </w:tr>
      <w:tr w:rsidR="00B0760D" w:rsidRPr="00B0760D" w14:paraId="5D6AF718" w14:textId="77777777" w:rsidTr="00B0760D">
        <w:trPr>
          <w:trHeight w:val="320"/>
        </w:trPr>
        <w:tc>
          <w:tcPr>
            <w:tcW w:w="2524" w:type="dxa"/>
            <w:tcBorders>
              <w:top w:val="nil"/>
              <w:left w:val="nil"/>
              <w:bottom w:val="nil"/>
              <w:right w:val="nil"/>
            </w:tcBorders>
            <w:shd w:val="clear" w:color="auto" w:fill="auto"/>
            <w:noWrap/>
            <w:vAlign w:val="bottom"/>
            <w:hideMark/>
          </w:tcPr>
          <w:p w14:paraId="52C03E1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1B6C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B2E6E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(16.8-21.5)</w:t>
            </w:r>
          </w:p>
        </w:tc>
        <w:tc>
          <w:tcPr>
            <w:tcW w:w="1660" w:type="dxa"/>
            <w:tcBorders>
              <w:top w:val="nil"/>
              <w:left w:val="nil"/>
              <w:bottom w:val="nil"/>
              <w:right w:val="nil"/>
            </w:tcBorders>
            <w:shd w:val="clear" w:color="auto" w:fill="auto"/>
            <w:noWrap/>
            <w:vAlign w:val="bottom"/>
            <w:hideMark/>
          </w:tcPr>
          <w:p w14:paraId="5F5CA8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24.9 (22.3-28.1)</w:t>
            </w:r>
          </w:p>
        </w:tc>
        <w:tc>
          <w:tcPr>
            <w:tcW w:w="1800" w:type="dxa"/>
            <w:tcBorders>
              <w:top w:val="nil"/>
              <w:left w:val="nil"/>
              <w:bottom w:val="nil"/>
              <w:right w:val="nil"/>
            </w:tcBorders>
            <w:shd w:val="clear" w:color="auto" w:fill="auto"/>
            <w:noWrap/>
            <w:vAlign w:val="bottom"/>
            <w:hideMark/>
          </w:tcPr>
          <w:p w14:paraId="00B359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468 (415-527)</w:t>
            </w:r>
          </w:p>
        </w:tc>
        <w:tc>
          <w:tcPr>
            <w:tcW w:w="1800" w:type="dxa"/>
            <w:tcBorders>
              <w:top w:val="nil"/>
              <w:left w:val="nil"/>
              <w:bottom w:val="nil"/>
              <w:right w:val="nil"/>
            </w:tcBorders>
            <w:shd w:val="clear" w:color="auto" w:fill="auto"/>
            <w:noWrap/>
            <w:vAlign w:val="bottom"/>
            <w:hideMark/>
          </w:tcPr>
          <w:p w14:paraId="7B7548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849 (761-959)</w:t>
            </w:r>
          </w:p>
        </w:tc>
      </w:tr>
      <w:tr w:rsidR="00B0760D" w:rsidRPr="00B0760D" w14:paraId="383A9483" w14:textId="77777777" w:rsidTr="00B0760D">
        <w:trPr>
          <w:trHeight w:val="320"/>
        </w:trPr>
        <w:tc>
          <w:tcPr>
            <w:tcW w:w="2524" w:type="dxa"/>
            <w:tcBorders>
              <w:top w:val="nil"/>
              <w:left w:val="nil"/>
              <w:bottom w:val="nil"/>
              <w:right w:val="nil"/>
            </w:tcBorders>
            <w:shd w:val="clear" w:color="auto" w:fill="auto"/>
            <w:noWrap/>
            <w:vAlign w:val="bottom"/>
            <w:hideMark/>
          </w:tcPr>
          <w:p w14:paraId="6B9639B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3043A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FA0E7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(15.3-19.6)</w:t>
            </w:r>
          </w:p>
        </w:tc>
        <w:tc>
          <w:tcPr>
            <w:tcW w:w="1660" w:type="dxa"/>
            <w:tcBorders>
              <w:top w:val="nil"/>
              <w:left w:val="nil"/>
              <w:bottom w:val="nil"/>
              <w:right w:val="nil"/>
            </w:tcBorders>
            <w:shd w:val="clear" w:color="auto" w:fill="auto"/>
            <w:noWrap/>
            <w:vAlign w:val="bottom"/>
            <w:hideMark/>
          </w:tcPr>
          <w:p w14:paraId="1ADB98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 (19.9-25.2)</w:t>
            </w:r>
          </w:p>
        </w:tc>
        <w:tc>
          <w:tcPr>
            <w:tcW w:w="1800" w:type="dxa"/>
            <w:tcBorders>
              <w:top w:val="nil"/>
              <w:left w:val="nil"/>
              <w:bottom w:val="nil"/>
              <w:right w:val="nil"/>
            </w:tcBorders>
            <w:shd w:val="clear" w:color="auto" w:fill="auto"/>
            <w:noWrap/>
            <w:vAlign w:val="bottom"/>
            <w:hideMark/>
          </w:tcPr>
          <w:p w14:paraId="756F33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426 (376-482)</w:t>
            </w:r>
          </w:p>
        </w:tc>
        <w:tc>
          <w:tcPr>
            <w:tcW w:w="1800" w:type="dxa"/>
            <w:tcBorders>
              <w:top w:val="nil"/>
              <w:left w:val="nil"/>
              <w:bottom w:val="nil"/>
              <w:right w:val="nil"/>
            </w:tcBorders>
            <w:shd w:val="clear" w:color="auto" w:fill="auto"/>
            <w:noWrap/>
            <w:vAlign w:val="bottom"/>
            <w:hideMark/>
          </w:tcPr>
          <w:p w14:paraId="4607E7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761 (682-863)</w:t>
            </w:r>
          </w:p>
        </w:tc>
      </w:tr>
      <w:tr w:rsidR="00B0760D" w:rsidRPr="00B0760D" w14:paraId="29213A04" w14:textId="77777777" w:rsidTr="00B0760D">
        <w:trPr>
          <w:trHeight w:val="320"/>
        </w:trPr>
        <w:tc>
          <w:tcPr>
            <w:tcW w:w="2524" w:type="dxa"/>
            <w:tcBorders>
              <w:top w:val="nil"/>
              <w:left w:val="nil"/>
              <w:bottom w:val="nil"/>
              <w:right w:val="nil"/>
            </w:tcBorders>
            <w:shd w:val="clear" w:color="auto" w:fill="auto"/>
            <w:noWrap/>
            <w:vAlign w:val="bottom"/>
            <w:hideMark/>
          </w:tcPr>
          <w:p w14:paraId="3A602FE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1B2B6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85CF0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(1.8-2.7)</w:t>
            </w:r>
          </w:p>
        </w:tc>
        <w:tc>
          <w:tcPr>
            <w:tcW w:w="1660" w:type="dxa"/>
            <w:tcBorders>
              <w:top w:val="nil"/>
              <w:left w:val="nil"/>
              <w:bottom w:val="nil"/>
              <w:right w:val="nil"/>
            </w:tcBorders>
            <w:shd w:val="clear" w:color="auto" w:fill="auto"/>
            <w:noWrap/>
            <w:vAlign w:val="bottom"/>
            <w:hideMark/>
          </w:tcPr>
          <w:p w14:paraId="70918E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(2.9-4)</w:t>
            </w:r>
          </w:p>
        </w:tc>
        <w:tc>
          <w:tcPr>
            <w:tcW w:w="1800" w:type="dxa"/>
            <w:tcBorders>
              <w:top w:val="nil"/>
              <w:left w:val="nil"/>
              <w:bottom w:val="nil"/>
              <w:right w:val="nil"/>
            </w:tcBorders>
            <w:shd w:val="clear" w:color="auto" w:fill="auto"/>
            <w:noWrap/>
            <w:vAlign w:val="bottom"/>
            <w:hideMark/>
          </w:tcPr>
          <w:p w14:paraId="1B1F34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(44-67)</w:t>
            </w:r>
          </w:p>
        </w:tc>
        <w:tc>
          <w:tcPr>
            <w:tcW w:w="1800" w:type="dxa"/>
            <w:tcBorders>
              <w:top w:val="nil"/>
              <w:left w:val="nil"/>
              <w:bottom w:val="nil"/>
              <w:right w:val="nil"/>
            </w:tcBorders>
            <w:shd w:val="clear" w:color="auto" w:fill="auto"/>
            <w:noWrap/>
            <w:vAlign w:val="bottom"/>
            <w:hideMark/>
          </w:tcPr>
          <w:p w14:paraId="171F5C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(101-138)</w:t>
            </w:r>
          </w:p>
        </w:tc>
      </w:tr>
      <w:tr w:rsidR="00B0760D" w:rsidRPr="00B0760D" w14:paraId="4D0D7260" w14:textId="77777777" w:rsidTr="00B0760D">
        <w:trPr>
          <w:trHeight w:val="320"/>
        </w:trPr>
        <w:tc>
          <w:tcPr>
            <w:tcW w:w="2524" w:type="dxa"/>
            <w:tcBorders>
              <w:top w:val="nil"/>
              <w:left w:val="nil"/>
              <w:bottom w:val="nil"/>
              <w:right w:val="nil"/>
            </w:tcBorders>
            <w:shd w:val="clear" w:color="auto" w:fill="auto"/>
            <w:noWrap/>
            <w:vAlign w:val="bottom"/>
            <w:hideMark/>
          </w:tcPr>
          <w:p w14:paraId="7ABB805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37A8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04646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(9.4-15.8)</w:t>
            </w:r>
          </w:p>
        </w:tc>
        <w:tc>
          <w:tcPr>
            <w:tcW w:w="1660" w:type="dxa"/>
            <w:tcBorders>
              <w:top w:val="nil"/>
              <w:left w:val="nil"/>
              <w:bottom w:val="nil"/>
              <w:right w:val="nil"/>
            </w:tcBorders>
            <w:shd w:val="clear" w:color="auto" w:fill="auto"/>
            <w:noWrap/>
            <w:vAlign w:val="bottom"/>
            <w:hideMark/>
          </w:tcPr>
          <w:p w14:paraId="431DC0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27.3 (22.4-32.6)</w:t>
            </w:r>
          </w:p>
        </w:tc>
        <w:tc>
          <w:tcPr>
            <w:tcW w:w="1800" w:type="dxa"/>
            <w:tcBorders>
              <w:top w:val="nil"/>
              <w:left w:val="nil"/>
              <w:bottom w:val="nil"/>
              <w:right w:val="nil"/>
            </w:tcBorders>
            <w:shd w:val="clear" w:color="auto" w:fill="auto"/>
            <w:noWrap/>
            <w:vAlign w:val="bottom"/>
            <w:hideMark/>
          </w:tcPr>
          <w:p w14:paraId="6775C7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301 (233-386)</w:t>
            </w:r>
          </w:p>
        </w:tc>
        <w:tc>
          <w:tcPr>
            <w:tcW w:w="1800" w:type="dxa"/>
            <w:tcBorders>
              <w:top w:val="nil"/>
              <w:left w:val="nil"/>
              <w:bottom w:val="nil"/>
              <w:right w:val="nil"/>
            </w:tcBorders>
            <w:shd w:val="clear" w:color="auto" w:fill="auto"/>
            <w:noWrap/>
            <w:vAlign w:val="bottom"/>
            <w:hideMark/>
          </w:tcPr>
          <w:p w14:paraId="2C762F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931 (761-1106)</w:t>
            </w:r>
          </w:p>
        </w:tc>
      </w:tr>
      <w:tr w:rsidR="00B0760D" w:rsidRPr="00B0760D" w14:paraId="45934C52" w14:textId="77777777" w:rsidTr="00B0760D">
        <w:trPr>
          <w:trHeight w:val="320"/>
        </w:trPr>
        <w:tc>
          <w:tcPr>
            <w:tcW w:w="2524" w:type="dxa"/>
            <w:tcBorders>
              <w:top w:val="nil"/>
              <w:left w:val="nil"/>
              <w:bottom w:val="nil"/>
              <w:right w:val="nil"/>
            </w:tcBorders>
            <w:shd w:val="clear" w:color="auto" w:fill="auto"/>
            <w:noWrap/>
            <w:vAlign w:val="bottom"/>
            <w:hideMark/>
          </w:tcPr>
          <w:p w14:paraId="17E9AC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90A1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9A13A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(6-10.1)</w:t>
            </w:r>
          </w:p>
        </w:tc>
        <w:tc>
          <w:tcPr>
            <w:tcW w:w="1660" w:type="dxa"/>
            <w:tcBorders>
              <w:top w:val="nil"/>
              <w:left w:val="nil"/>
              <w:bottom w:val="nil"/>
              <w:right w:val="nil"/>
            </w:tcBorders>
            <w:shd w:val="clear" w:color="auto" w:fill="auto"/>
            <w:noWrap/>
            <w:vAlign w:val="bottom"/>
            <w:hideMark/>
          </w:tcPr>
          <w:p w14:paraId="595E35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(6.4-10.6)</w:t>
            </w:r>
          </w:p>
        </w:tc>
        <w:tc>
          <w:tcPr>
            <w:tcW w:w="1800" w:type="dxa"/>
            <w:tcBorders>
              <w:top w:val="nil"/>
              <w:left w:val="nil"/>
              <w:bottom w:val="nil"/>
              <w:right w:val="nil"/>
            </w:tcBorders>
            <w:shd w:val="clear" w:color="auto" w:fill="auto"/>
            <w:noWrap/>
            <w:vAlign w:val="bottom"/>
            <w:hideMark/>
          </w:tcPr>
          <w:p w14:paraId="0E2B81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(147-249)</w:t>
            </w:r>
          </w:p>
        </w:tc>
        <w:tc>
          <w:tcPr>
            <w:tcW w:w="1800" w:type="dxa"/>
            <w:tcBorders>
              <w:top w:val="nil"/>
              <w:left w:val="nil"/>
              <w:bottom w:val="nil"/>
              <w:right w:val="nil"/>
            </w:tcBorders>
            <w:shd w:val="clear" w:color="auto" w:fill="auto"/>
            <w:noWrap/>
            <w:vAlign w:val="bottom"/>
            <w:hideMark/>
          </w:tcPr>
          <w:p w14:paraId="360A56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276 (219-364)</w:t>
            </w:r>
          </w:p>
        </w:tc>
      </w:tr>
      <w:tr w:rsidR="00B0760D" w:rsidRPr="00B0760D" w14:paraId="21DF6F76" w14:textId="77777777" w:rsidTr="00B0760D">
        <w:trPr>
          <w:trHeight w:val="320"/>
        </w:trPr>
        <w:tc>
          <w:tcPr>
            <w:tcW w:w="2524" w:type="dxa"/>
            <w:tcBorders>
              <w:top w:val="nil"/>
              <w:left w:val="nil"/>
              <w:bottom w:val="nil"/>
              <w:right w:val="nil"/>
            </w:tcBorders>
            <w:shd w:val="clear" w:color="auto" w:fill="auto"/>
            <w:noWrap/>
            <w:vAlign w:val="bottom"/>
            <w:hideMark/>
          </w:tcPr>
          <w:p w14:paraId="3EE3B05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F0EF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9227D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(11.8-13)</w:t>
            </w:r>
          </w:p>
        </w:tc>
        <w:tc>
          <w:tcPr>
            <w:tcW w:w="1660" w:type="dxa"/>
            <w:tcBorders>
              <w:top w:val="nil"/>
              <w:left w:val="nil"/>
              <w:bottom w:val="nil"/>
              <w:right w:val="nil"/>
            </w:tcBorders>
            <w:shd w:val="clear" w:color="auto" w:fill="auto"/>
            <w:noWrap/>
            <w:vAlign w:val="bottom"/>
            <w:hideMark/>
          </w:tcPr>
          <w:p w14:paraId="5B38D8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(12-13.4)</w:t>
            </w:r>
          </w:p>
        </w:tc>
        <w:tc>
          <w:tcPr>
            <w:tcW w:w="1800" w:type="dxa"/>
            <w:tcBorders>
              <w:top w:val="nil"/>
              <w:left w:val="nil"/>
              <w:bottom w:val="nil"/>
              <w:right w:val="nil"/>
            </w:tcBorders>
            <w:shd w:val="clear" w:color="auto" w:fill="auto"/>
            <w:noWrap/>
            <w:vAlign w:val="bottom"/>
            <w:hideMark/>
          </w:tcPr>
          <w:p w14:paraId="2ED1E8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307 (291-323)</w:t>
            </w:r>
          </w:p>
        </w:tc>
        <w:tc>
          <w:tcPr>
            <w:tcW w:w="1800" w:type="dxa"/>
            <w:tcBorders>
              <w:top w:val="nil"/>
              <w:left w:val="nil"/>
              <w:bottom w:val="nil"/>
              <w:right w:val="nil"/>
            </w:tcBorders>
            <w:shd w:val="clear" w:color="auto" w:fill="auto"/>
            <w:noWrap/>
            <w:vAlign w:val="bottom"/>
            <w:hideMark/>
          </w:tcPr>
          <w:p w14:paraId="45DF48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433 (410-457)</w:t>
            </w:r>
          </w:p>
        </w:tc>
      </w:tr>
      <w:tr w:rsidR="00B0760D" w:rsidRPr="00B0760D" w14:paraId="178124EB" w14:textId="77777777" w:rsidTr="00B0760D">
        <w:trPr>
          <w:trHeight w:val="320"/>
        </w:trPr>
        <w:tc>
          <w:tcPr>
            <w:tcW w:w="2524" w:type="dxa"/>
            <w:tcBorders>
              <w:top w:val="nil"/>
              <w:left w:val="nil"/>
              <w:bottom w:val="nil"/>
              <w:right w:val="nil"/>
            </w:tcBorders>
            <w:shd w:val="clear" w:color="auto" w:fill="auto"/>
            <w:noWrap/>
            <w:vAlign w:val="bottom"/>
            <w:hideMark/>
          </w:tcPr>
          <w:p w14:paraId="13C3C84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E801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79E8D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(9.1-13.6)</w:t>
            </w:r>
          </w:p>
        </w:tc>
        <w:tc>
          <w:tcPr>
            <w:tcW w:w="1660" w:type="dxa"/>
            <w:tcBorders>
              <w:top w:val="nil"/>
              <w:left w:val="nil"/>
              <w:bottom w:val="nil"/>
              <w:right w:val="nil"/>
            </w:tcBorders>
            <w:shd w:val="clear" w:color="auto" w:fill="auto"/>
            <w:noWrap/>
            <w:vAlign w:val="bottom"/>
            <w:hideMark/>
          </w:tcPr>
          <w:p w14:paraId="789FC9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(8.1-12.5)</w:t>
            </w:r>
          </w:p>
        </w:tc>
        <w:tc>
          <w:tcPr>
            <w:tcW w:w="1800" w:type="dxa"/>
            <w:tcBorders>
              <w:top w:val="nil"/>
              <w:left w:val="nil"/>
              <w:bottom w:val="nil"/>
              <w:right w:val="nil"/>
            </w:tcBorders>
            <w:shd w:val="clear" w:color="auto" w:fill="auto"/>
            <w:noWrap/>
            <w:vAlign w:val="bottom"/>
            <w:hideMark/>
          </w:tcPr>
          <w:p w14:paraId="25069B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274 (224-335)</w:t>
            </w:r>
          </w:p>
        </w:tc>
        <w:tc>
          <w:tcPr>
            <w:tcW w:w="1800" w:type="dxa"/>
            <w:tcBorders>
              <w:top w:val="nil"/>
              <w:left w:val="nil"/>
              <w:bottom w:val="nil"/>
              <w:right w:val="nil"/>
            </w:tcBorders>
            <w:shd w:val="clear" w:color="auto" w:fill="auto"/>
            <w:noWrap/>
            <w:vAlign w:val="bottom"/>
            <w:hideMark/>
          </w:tcPr>
          <w:p w14:paraId="099796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337 (274-426)</w:t>
            </w:r>
          </w:p>
        </w:tc>
      </w:tr>
      <w:tr w:rsidR="00B0760D" w:rsidRPr="00B0760D" w14:paraId="3565F5D3" w14:textId="77777777" w:rsidTr="00B0760D">
        <w:trPr>
          <w:trHeight w:val="320"/>
        </w:trPr>
        <w:tc>
          <w:tcPr>
            <w:tcW w:w="2524" w:type="dxa"/>
            <w:tcBorders>
              <w:top w:val="nil"/>
              <w:left w:val="nil"/>
              <w:bottom w:val="nil"/>
              <w:right w:val="nil"/>
            </w:tcBorders>
            <w:shd w:val="clear" w:color="auto" w:fill="auto"/>
            <w:noWrap/>
            <w:vAlign w:val="bottom"/>
            <w:hideMark/>
          </w:tcPr>
          <w:p w14:paraId="50721B2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892B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D5B34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0F0A2A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800" w:type="dxa"/>
            <w:tcBorders>
              <w:top w:val="nil"/>
              <w:left w:val="nil"/>
              <w:bottom w:val="nil"/>
              <w:right w:val="nil"/>
            </w:tcBorders>
            <w:shd w:val="clear" w:color="auto" w:fill="auto"/>
            <w:noWrap/>
            <w:vAlign w:val="bottom"/>
            <w:hideMark/>
          </w:tcPr>
          <w:p w14:paraId="140CAE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45890A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(5-9)</w:t>
            </w:r>
          </w:p>
        </w:tc>
      </w:tr>
      <w:tr w:rsidR="00B0760D" w:rsidRPr="00B0760D" w14:paraId="7B6DBD3D" w14:textId="77777777" w:rsidTr="00B0760D">
        <w:trPr>
          <w:trHeight w:val="320"/>
        </w:trPr>
        <w:tc>
          <w:tcPr>
            <w:tcW w:w="2524" w:type="dxa"/>
            <w:tcBorders>
              <w:top w:val="nil"/>
              <w:left w:val="nil"/>
              <w:bottom w:val="nil"/>
              <w:right w:val="nil"/>
            </w:tcBorders>
            <w:shd w:val="clear" w:color="auto" w:fill="auto"/>
            <w:noWrap/>
            <w:vAlign w:val="bottom"/>
            <w:hideMark/>
          </w:tcPr>
          <w:p w14:paraId="2394612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5F72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EB788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(2.4-2.7)</w:t>
            </w:r>
          </w:p>
        </w:tc>
        <w:tc>
          <w:tcPr>
            <w:tcW w:w="1660" w:type="dxa"/>
            <w:tcBorders>
              <w:top w:val="nil"/>
              <w:left w:val="nil"/>
              <w:bottom w:val="nil"/>
              <w:right w:val="nil"/>
            </w:tcBorders>
            <w:shd w:val="clear" w:color="auto" w:fill="auto"/>
            <w:noWrap/>
            <w:vAlign w:val="bottom"/>
            <w:hideMark/>
          </w:tcPr>
          <w:p w14:paraId="61F639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(3-3.3)</w:t>
            </w:r>
          </w:p>
        </w:tc>
        <w:tc>
          <w:tcPr>
            <w:tcW w:w="1800" w:type="dxa"/>
            <w:tcBorders>
              <w:top w:val="nil"/>
              <w:left w:val="nil"/>
              <w:bottom w:val="nil"/>
              <w:right w:val="nil"/>
            </w:tcBorders>
            <w:shd w:val="clear" w:color="auto" w:fill="auto"/>
            <w:noWrap/>
            <w:vAlign w:val="bottom"/>
            <w:hideMark/>
          </w:tcPr>
          <w:p w14:paraId="3DFBC5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(59-66)</w:t>
            </w:r>
          </w:p>
        </w:tc>
        <w:tc>
          <w:tcPr>
            <w:tcW w:w="1800" w:type="dxa"/>
            <w:tcBorders>
              <w:top w:val="nil"/>
              <w:left w:val="nil"/>
              <w:bottom w:val="nil"/>
              <w:right w:val="nil"/>
            </w:tcBorders>
            <w:shd w:val="clear" w:color="auto" w:fill="auto"/>
            <w:noWrap/>
            <w:vAlign w:val="bottom"/>
            <w:hideMark/>
          </w:tcPr>
          <w:p w14:paraId="7EDCE5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(102-113)</w:t>
            </w:r>
          </w:p>
        </w:tc>
      </w:tr>
      <w:tr w:rsidR="00B0760D" w:rsidRPr="00B0760D" w14:paraId="285B6CB5" w14:textId="77777777" w:rsidTr="00B0760D">
        <w:trPr>
          <w:trHeight w:val="320"/>
        </w:trPr>
        <w:tc>
          <w:tcPr>
            <w:tcW w:w="2524" w:type="dxa"/>
            <w:tcBorders>
              <w:top w:val="nil"/>
              <w:left w:val="nil"/>
              <w:bottom w:val="nil"/>
              <w:right w:val="nil"/>
            </w:tcBorders>
            <w:shd w:val="clear" w:color="auto" w:fill="auto"/>
            <w:noWrap/>
            <w:vAlign w:val="bottom"/>
            <w:hideMark/>
          </w:tcPr>
          <w:p w14:paraId="3C01CF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6F77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B4F6D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(1.2-1.3)</w:t>
            </w:r>
          </w:p>
        </w:tc>
        <w:tc>
          <w:tcPr>
            <w:tcW w:w="1660" w:type="dxa"/>
            <w:tcBorders>
              <w:top w:val="nil"/>
              <w:left w:val="nil"/>
              <w:bottom w:val="nil"/>
              <w:right w:val="nil"/>
            </w:tcBorders>
            <w:shd w:val="clear" w:color="auto" w:fill="auto"/>
            <w:noWrap/>
            <w:vAlign w:val="bottom"/>
            <w:hideMark/>
          </w:tcPr>
          <w:p w14:paraId="412334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(1.4-1.5)</w:t>
            </w:r>
          </w:p>
        </w:tc>
        <w:tc>
          <w:tcPr>
            <w:tcW w:w="1800" w:type="dxa"/>
            <w:tcBorders>
              <w:top w:val="nil"/>
              <w:left w:val="nil"/>
              <w:bottom w:val="nil"/>
              <w:right w:val="nil"/>
            </w:tcBorders>
            <w:shd w:val="clear" w:color="auto" w:fill="auto"/>
            <w:noWrap/>
            <w:vAlign w:val="bottom"/>
            <w:hideMark/>
          </w:tcPr>
          <w:p w14:paraId="7EAC34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(30-33)</w:t>
            </w:r>
          </w:p>
        </w:tc>
        <w:tc>
          <w:tcPr>
            <w:tcW w:w="1800" w:type="dxa"/>
            <w:tcBorders>
              <w:top w:val="nil"/>
              <w:left w:val="nil"/>
              <w:bottom w:val="nil"/>
              <w:right w:val="nil"/>
            </w:tcBorders>
            <w:shd w:val="clear" w:color="auto" w:fill="auto"/>
            <w:noWrap/>
            <w:vAlign w:val="bottom"/>
            <w:hideMark/>
          </w:tcPr>
          <w:p w14:paraId="2F77F7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(46-53)</w:t>
            </w:r>
          </w:p>
        </w:tc>
      </w:tr>
      <w:tr w:rsidR="00B0760D" w:rsidRPr="00B0760D" w14:paraId="2E1383B4" w14:textId="77777777" w:rsidTr="00B0760D">
        <w:trPr>
          <w:trHeight w:val="320"/>
        </w:trPr>
        <w:tc>
          <w:tcPr>
            <w:tcW w:w="2524" w:type="dxa"/>
            <w:tcBorders>
              <w:top w:val="nil"/>
              <w:left w:val="nil"/>
              <w:bottom w:val="nil"/>
              <w:right w:val="nil"/>
            </w:tcBorders>
            <w:shd w:val="clear" w:color="auto" w:fill="auto"/>
            <w:noWrap/>
            <w:vAlign w:val="bottom"/>
            <w:hideMark/>
          </w:tcPr>
          <w:p w14:paraId="5666355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1A3A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B3A9B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226E16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7473B1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(28-32)</w:t>
            </w:r>
          </w:p>
        </w:tc>
        <w:tc>
          <w:tcPr>
            <w:tcW w:w="1800" w:type="dxa"/>
            <w:tcBorders>
              <w:top w:val="nil"/>
              <w:left w:val="nil"/>
              <w:bottom w:val="nil"/>
              <w:right w:val="nil"/>
            </w:tcBorders>
            <w:shd w:val="clear" w:color="auto" w:fill="auto"/>
            <w:noWrap/>
            <w:vAlign w:val="bottom"/>
            <w:hideMark/>
          </w:tcPr>
          <w:p w14:paraId="15746A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(44-51)</w:t>
            </w:r>
          </w:p>
        </w:tc>
      </w:tr>
      <w:tr w:rsidR="00B0760D" w:rsidRPr="00B0760D" w14:paraId="6037D406" w14:textId="77777777" w:rsidTr="00B0760D">
        <w:trPr>
          <w:trHeight w:val="320"/>
        </w:trPr>
        <w:tc>
          <w:tcPr>
            <w:tcW w:w="2524" w:type="dxa"/>
            <w:tcBorders>
              <w:top w:val="nil"/>
              <w:left w:val="nil"/>
              <w:bottom w:val="nil"/>
              <w:right w:val="nil"/>
            </w:tcBorders>
            <w:shd w:val="clear" w:color="auto" w:fill="auto"/>
            <w:noWrap/>
            <w:vAlign w:val="bottom"/>
            <w:hideMark/>
          </w:tcPr>
          <w:p w14:paraId="3DB053F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9271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D19AA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5CB55A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345EE9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382AE2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(2-3)</w:t>
            </w:r>
          </w:p>
        </w:tc>
      </w:tr>
      <w:tr w:rsidR="00B0760D" w:rsidRPr="00B0760D" w14:paraId="7CA50BB6" w14:textId="77777777" w:rsidTr="00B0760D">
        <w:trPr>
          <w:trHeight w:val="320"/>
        </w:trPr>
        <w:tc>
          <w:tcPr>
            <w:tcW w:w="2524" w:type="dxa"/>
            <w:tcBorders>
              <w:top w:val="nil"/>
              <w:left w:val="nil"/>
              <w:bottom w:val="nil"/>
              <w:right w:val="nil"/>
            </w:tcBorders>
            <w:shd w:val="clear" w:color="auto" w:fill="auto"/>
            <w:noWrap/>
            <w:vAlign w:val="bottom"/>
            <w:hideMark/>
          </w:tcPr>
          <w:p w14:paraId="58CDCB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Poland</w:t>
            </w:r>
          </w:p>
        </w:tc>
        <w:tc>
          <w:tcPr>
            <w:tcW w:w="2180" w:type="dxa"/>
            <w:tcBorders>
              <w:top w:val="nil"/>
              <w:left w:val="nil"/>
              <w:bottom w:val="nil"/>
              <w:right w:val="nil"/>
            </w:tcBorders>
            <w:shd w:val="clear" w:color="auto" w:fill="auto"/>
            <w:noWrap/>
            <w:vAlign w:val="bottom"/>
            <w:hideMark/>
          </w:tcPr>
          <w:p w14:paraId="69FC98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A8445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88.5 (86.2-90.6)</w:t>
            </w:r>
          </w:p>
        </w:tc>
        <w:tc>
          <w:tcPr>
            <w:tcW w:w="1660" w:type="dxa"/>
            <w:tcBorders>
              <w:top w:val="nil"/>
              <w:left w:val="nil"/>
              <w:bottom w:val="nil"/>
              <w:right w:val="nil"/>
            </w:tcBorders>
            <w:shd w:val="clear" w:color="auto" w:fill="auto"/>
            <w:noWrap/>
            <w:vAlign w:val="bottom"/>
            <w:hideMark/>
          </w:tcPr>
          <w:p w14:paraId="5F5F5B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(87-91.2)</w:t>
            </w:r>
          </w:p>
        </w:tc>
        <w:tc>
          <w:tcPr>
            <w:tcW w:w="1800" w:type="dxa"/>
            <w:tcBorders>
              <w:top w:val="nil"/>
              <w:left w:val="nil"/>
              <w:bottom w:val="nil"/>
              <w:right w:val="nil"/>
            </w:tcBorders>
            <w:shd w:val="clear" w:color="auto" w:fill="auto"/>
            <w:noWrap/>
            <w:vAlign w:val="bottom"/>
            <w:hideMark/>
          </w:tcPr>
          <w:p w14:paraId="6840F4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3003 (2900-3108)</w:t>
            </w:r>
          </w:p>
        </w:tc>
        <w:tc>
          <w:tcPr>
            <w:tcW w:w="1800" w:type="dxa"/>
            <w:tcBorders>
              <w:top w:val="nil"/>
              <w:left w:val="nil"/>
              <w:bottom w:val="nil"/>
              <w:right w:val="nil"/>
            </w:tcBorders>
            <w:shd w:val="clear" w:color="auto" w:fill="auto"/>
            <w:noWrap/>
            <w:vAlign w:val="bottom"/>
            <w:hideMark/>
          </w:tcPr>
          <w:p w14:paraId="1EF373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4185 (4069-4316)</w:t>
            </w:r>
          </w:p>
        </w:tc>
      </w:tr>
      <w:tr w:rsidR="00B0760D" w:rsidRPr="00B0760D" w14:paraId="04EE4B0A" w14:textId="77777777" w:rsidTr="00B0760D">
        <w:trPr>
          <w:trHeight w:val="320"/>
        </w:trPr>
        <w:tc>
          <w:tcPr>
            <w:tcW w:w="2524" w:type="dxa"/>
            <w:tcBorders>
              <w:top w:val="nil"/>
              <w:left w:val="nil"/>
              <w:bottom w:val="nil"/>
              <w:right w:val="nil"/>
            </w:tcBorders>
            <w:shd w:val="clear" w:color="auto" w:fill="auto"/>
            <w:noWrap/>
            <w:vAlign w:val="bottom"/>
            <w:hideMark/>
          </w:tcPr>
          <w:p w14:paraId="62BF52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C756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A3C5D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31.8 (29.9-33.7)</w:t>
            </w:r>
          </w:p>
        </w:tc>
        <w:tc>
          <w:tcPr>
            <w:tcW w:w="1660" w:type="dxa"/>
            <w:tcBorders>
              <w:top w:val="nil"/>
              <w:left w:val="nil"/>
              <w:bottom w:val="nil"/>
              <w:right w:val="nil"/>
            </w:tcBorders>
            <w:shd w:val="clear" w:color="auto" w:fill="auto"/>
            <w:noWrap/>
            <w:vAlign w:val="bottom"/>
            <w:hideMark/>
          </w:tcPr>
          <w:p w14:paraId="58CC93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31.5 (29.6-33.3)</w:t>
            </w:r>
          </w:p>
        </w:tc>
        <w:tc>
          <w:tcPr>
            <w:tcW w:w="1800" w:type="dxa"/>
            <w:tcBorders>
              <w:top w:val="nil"/>
              <w:left w:val="nil"/>
              <w:bottom w:val="nil"/>
              <w:right w:val="nil"/>
            </w:tcBorders>
            <w:shd w:val="clear" w:color="auto" w:fill="auto"/>
            <w:noWrap/>
            <w:vAlign w:val="bottom"/>
            <w:hideMark/>
          </w:tcPr>
          <w:p w14:paraId="3B3E97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1078 (1008-1158)</w:t>
            </w:r>
          </w:p>
        </w:tc>
        <w:tc>
          <w:tcPr>
            <w:tcW w:w="1800" w:type="dxa"/>
            <w:tcBorders>
              <w:top w:val="nil"/>
              <w:left w:val="nil"/>
              <w:bottom w:val="nil"/>
              <w:right w:val="nil"/>
            </w:tcBorders>
            <w:shd w:val="clear" w:color="auto" w:fill="auto"/>
            <w:noWrap/>
            <w:vAlign w:val="bottom"/>
            <w:hideMark/>
          </w:tcPr>
          <w:p w14:paraId="6B35AB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1482 (1380-1573)</w:t>
            </w:r>
          </w:p>
        </w:tc>
      </w:tr>
      <w:tr w:rsidR="00B0760D" w:rsidRPr="00B0760D" w14:paraId="31EED08F" w14:textId="77777777" w:rsidTr="00B0760D">
        <w:trPr>
          <w:trHeight w:val="320"/>
        </w:trPr>
        <w:tc>
          <w:tcPr>
            <w:tcW w:w="2524" w:type="dxa"/>
            <w:tcBorders>
              <w:top w:val="nil"/>
              <w:left w:val="nil"/>
              <w:bottom w:val="nil"/>
              <w:right w:val="nil"/>
            </w:tcBorders>
            <w:shd w:val="clear" w:color="auto" w:fill="auto"/>
            <w:noWrap/>
            <w:vAlign w:val="bottom"/>
            <w:hideMark/>
          </w:tcPr>
          <w:p w14:paraId="44C173E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886A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873BE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(18-24.4)</w:t>
            </w:r>
          </w:p>
        </w:tc>
        <w:tc>
          <w:tcPr>
            <w:tcW w:w="1660" w:type="dxa"/>
            <w:tcBorders>
              <w:top w:val="nil"/>
              <w:left w:val="nil"/>
              <w:bottom w:val="nil"/>
              <w:right w:val="nil"/>
            </w:tcBorders>
            <w:shd w:val="clear" w:color="auto" w:fill="auto"/>
            <w:noWrap/>
            <w:vAlign w:val="bottom"/>
            <w:hideMark/>
          </w:tcPr>
          <w:p w14:paraId="7B55DB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22.4 (19.7-26)</w:t>
            </w:r>
          </w:p>
        </w:tc>
        <w:tc>
          <w:tcPr>
            <w:tcW w:w="1800" w:type="dxa"/>
            <w:tcBorders>
              <w:top w:val="nil"/>
              <w:left w:val="nil"/>
              <w:bottom w:val="nil"/>
              <w:right w:val="nil"/>
            </w:tcBorders>
            <w:shd w:val="clear" w:color="auto" w:fill="auto"/>
            <w:noWrap/>
            <w:vAlign w:val="bottom"/>
            <w:hideMark/>
          </w:tcPr>
          <w:p w14:paraId="27BFEC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712 (617-825)</w:t>
            </w:r>
          </w:p>
        </w:tc>
        <w:tc>
          <w:tcPr>
            <w:tcW w:w="1800" w:type="dxa"/>
            <w:tcBorders>
              <w:top w:val="nil"/>
              <w:left w:val="nil"/>
              <w:bottom w:val="nil"/>
              <w:right w:val="nil"/>
            </w:tcBorders>
            <w:shd w:val="clear" w:color="auto" w:fill="auto"/>
            <w:noWrap/>
            <w:vAlign w:val="bottom"/>
            <w:hideMark/>
          </w:tcPr>
          <w:p w14:paraId="08DD6E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1050 (927-1218)</w:t>
            </w:r>
          </w:p>
        </w:tc>
      </w:tr>
      <w:tr w:rsidR="00B0760D" w:rsidRPr="00B0760D" w14:paraId="4E5CA646" w14:textId="77777777" w:rsidTr="00B0760D">
        <w:trPr>
          <w:trHeight w:val="320"/>
        </w:trPr>
        <w:tc>
          <w:tcPr>
            <w:tcW w:w="2524" w:type="dxa"/>
            <w:tcBorders>
              <w:top w:val="nil"/>
              <w:left w:val="nil"/>
              <w:bottom w:val="nil"/>
              <w:right w:val="nil"/>
            </w:tcBorders>
            <w:shd w:val="clear" w:color="auto" w:fill="auto"/>
            <w:noWrap/>
            <w:vAlign w:val="bottom"/>
            <w:hideMark/>
          </w:tcPr>
          <w:p w14:paraId="31C3CDC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B9036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7C3AF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(0.4-0.6)</w:t>
            </w:r>
          </w:p>
        </w:tc>
        <w:tc>
          <w:tcPr>
            <w:tcW w:w="1660" w:type="dxa"/>
            <w:tcBorders>
              <w:top w:val="nil"/>
              <w:left w:val="nil"/>
              <w:bottom w:val="nil"/>
              <w:right w:val="nil"/>
            </w:tcBorders>
            <w:shd w:val="clear" w:color="auto" w:fill="auto"/>
            <w:noWrap/>
            <w:vAlign w:val="bottom"/>
            <w:hideMark/>
          </w:tcPr>
          <w:p w14:paraId="692247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(0.6-0.8)</w:t>
            </w:r>
          </w:p>
        </w:tc>
        <w:tc>
          <w:tcPr>
            <w:tcW w:w="1800" w:type="dxa"/>
            <w:tcBorders>
              <w:top w:val="nil"/>
              <w:left w:val="nil"/>
              <w:bottom w:val="nil"/>
              <w:right w:val="nil"/>
            </w:tcBorders>
            <w:shd w:val="clear" w:color="auto" w:fill="auto"/>
            <w:noWrap/>
            <w:vAlign w:val="bottom"/>
            <w:hideMark/>
          </w:tcPr>
          <w:p w14:paraId="631905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(15-21)</w:t>
            </w:r>
          </w:p>
        </w:tc>
        <w:tc>
          <w:tcPr>
            <w:tcW w:w="1800" w:type="dxa"/>
            <w:tcBorders>
              <w:top w:val="nil"/>
              <w:left w:val="nil"/>
              <w:bottom w:val="nil"/>
              <w:right w:val="nil"/>
            </w:tcBorders>
            <w:shd w:val="clear" w:color="auto" w:fill="auto"/>
            <w:noWrap/>
            <w:vAlign w:val="bottom"/>
            <w:hideMark/>
          </w:tcPr>
          <w:p w14:paraId="51E80D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(27-38)</w:t>
            </w:r>
          </w:p>
        </w:tc>
      </w:tr>
      <w:tr w:rsidR="00B0760D" w:rsidRPr="00B0760D" w14:paraId="07D798DF" w14:textId="77777777" w:rsidTr="00B0760D">
        <w:trPr>
          <w:trHeight w:val="320"/>
        </w:trPr>
        <w:tc>
          <w:tcPr>
            <w:tcW w:w="2524" w:type="dxa"/>
            <w:tcBorders>
              <w:top w:val="nil"/>
              <w:left w:val="nil"/>
              <w:bottom w:val="nil"/>
              <w:right w:val="nil"/>
            </w:tcBorders>
            <w:shd w:val="clear" w:color="auto" w:fill="auto"/>
            <w:noWrap/>
            <w:vAlign w:val="bottom"/>
            <w:hideMark/>
          </w:tcPr>
          <w:p w14:paraId="5363B3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E1A18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4FF9A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 (17.7-23.9)</w:t>
            </w:r>
          </w:p>
        </w:tc>
        <w:tc>
          <w:tcPr>
            <w:tcW w:w="1660" w:type="dxa"/>
            <w:tcBorders>
              <w:top w:val="nil"/>
              <w:left w:val="nil"/>
              <w:bottom w:val="nil"/>
              <w:right w:val="nil"/>
            </w:tcBorders>
            <w:shd w:val="clear" w:color="auto" w:fill="auto"/>
            <w:noWrap/>
            <w:vAlign w:val="bottom"/>
            <w:hideMark/>
          </w:tcPr>
          <w:p w14:paraId="2CDAF3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 (19.2-25.4)</w:t>
            </w:r>
          </w:p>
        </w:tc>
        <w:tc>
          <w:tcPr>
            <w:tcW w:w="1800" w:type="dxa"/>
            <w:tcBorders>
              <w:top w:val="nil"/>
              <w:left w:val="nil"/>
              <w:bottom w:val="nil"/>
              <w:right w:val="nil"/>
            </w:tcBorders>
            <w:shd w:val="clear" w:color="auto" w:fill="auto"/>
            <w:noWrap/>
            <w:vAlign w:val="bottom"/>
            <w:hideMark/>
          </w:tcPr>
          <w:p w14:paraId="66CA51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699 (605-810)</w:t>
            </w:r>
          </w:p>
        </w:tc>
        <w:tc>
          <w:tcPr>
            <w:tcW w:w="1800" w:type="dxa"/>
            <w:tcBorders>
              <w:top w:val="nil"/>
              <w:left w:val="nil"/>
              <w:bottom w:val="nil"/>
              <w:right w:val="nil"/>
            </w:tcBorders>
            <w:shd w:val="clear" w:color="auto" w:fill="auto"/>
            <w:noWrap/>
            <w:vAlign w:val="bottom"/>
            <w:hideMark/>
          </w:tcPr>
          <w:p w14:paraId="7A9381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1026 (905-1190)</w:t>
            </w:r>
          </w:p>
        </w:tc>
      </w:tr>
      <w:tr w:rsidR="00B0760D" w:rsidRPr="00B0760D" w14:paraId="2A2FBBAA" w14:textId="77777777" w:rsidTr="00B0760D">
        <w:trPr>
          <w:trHeight w:val="320"/>
        </w:trPr>
        <w:tc>
          <w:tcPr>
            <w:tcW w:w="2524" w:type="dxa"/>
            <w:tcBorders>
              <w:top w:val="nil"/>
              <w:left w:val="nil"/>
              <w:bottom w:val="nil"/>
              <w:right w:val="nil"/>
            </w:tcBorders>
            <w:shd w:val="clear" w:color="auto" w:fill="auto"/>
            <w:noWrap/>
            <w:vAlign w:val="bottom"/>
            <w:hideMark/>
          </w:tcPr>
          <w:p w14:paraId="751057A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00C9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C2C5C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54.3 (46.2-62.2)</w:t>
            </w:r>
          </w:p>
        </w:tc>
        <w:tc>
          <w:tcPr>
            <w:tcW w:w="1660" w:type="dxa"/>
            <w:tcBorders>
              <w:top w:val="nil"/>
              <w:left w:val="nil"/>
              <w:bottom w:val="nil"/>
              <w:right w:val="nil"/>
            </w:tcBorders>
            <w:shd w:val="clear" w:color="auto" w:fill="auto"/>
            <w:noWrap/>
            <w:vAlign w:val="bottom"/>
            <w:hideMark/>
          </w:tcPr>
          <w:p w14:paraId="3CE257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65.3 (59.7-71.3)</w:t>
            </w:r>
          </w:p>
        </w:tc>
        <w:tc>
          <w:tcPr>
            <w:tcW w:w="1800" w:type="dxa"/>
            <w:tcBorders>
              <w:top w:val="nil"/>
              <w:left w:val="nil"/>
              <w:bottom w:val="nil"/>
              <w:right w:val="nil"/>
            </w:tcBorders>
            <w:shd w:val="clear" w:color="auto" w:fill="auto"/>
            <w:noWrap/>
            <w:vAlign w:val="bottom"/>
            <w:hideMark/>
          </w:tcPr>
          <w:p w14:paraId="52317F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1848 (1574-2098)</w:t>
            </w:r>
          </w:p>
        </w:tc>
        <w:tc>
          <w:tcPr>
            <w:tcW w:w="1800" w:type="dxa"/>
            <w:tcBorders>
              <w:top w:val="nil"/>
              <w:left w:val="nil"/>
              <w:bottom w:val="nil"/>
              <w:right w:val="nil"/>
            </w:tcBorders>
            <w:shd w:val="clear" w:color="auto" w:fill="auto"/>
            <w:noWrap/>
            <w:vAlign w:val="bottom"/>
            <w:hideMark/>
          </w:tcPr>
          <w:p w14:paraId="4FF2A1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3069 (2820-3341)</w:t>
            </w:r>
          </w:p>
        </w:tc>
      </w:tr>
      <w:tr w:rsidR="00B0760D" w:rsidRPr="00B0760D" w14:paraId="7B7FED2A" w14:textId="77777777" w:rsidTr="00B0760D">
        <w:trPr>
          <w:trHeight w:val="320"/>
        </w:trPr>
        <w:tc>
          <w:tcPr>
            <w:tcW w:w="2524" w:type="dxa"/>
            <w:tcBorders>
              <w:top w:val="nil"/>
              <w:left w:val="nil"/>
              <w:bottom w:val="nil"/>
              <w:right w:val="nil"/>
            </w:tcBorders>
            <w:shd w:val="clear" w:color="auto" w:fill="auto"/>
            <w:noWrap/>
            <w:vAlign w:val="bottom"/>
            <w:hideMark/>
          </w:tcPr>
          <w:p w14:paraId="043F2D3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B77E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86DE9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35.9 (32.5-40.2)</w:t>
            </w:r>
          </w:p>
        </w:tc>
        <w:tc>
          <w:tcPr>
            <w:tcW w:w="1660" w:type="dxa"/>
            <w:tcBorders>
              <w:top w:val="nil"/>
              <w:left w:val="nil"/>
              <w:bottom w:val="nil"/>
              <w:right w:val="nil"/>
            </w:tcBorders>
            <w:shd w:val="clear" w:color="auto" w:fill="auto"/>
            <w:noWrap/>
            <w:vAlign w:val="bottom"/>
            <w:hideMark/>
          </w:tcPr>
          <w:p w14:paraId="3B96C6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 (25.2-32)</w:t>
            </w:r>
          </w:p>
        </w:tc>
        <w:tc>
          <w:tcPr>
            <w:tcW w:w="1800" w:type="dxa"/>
            <w:tcBorders>
              <w:top w:val="nil"/>
              <w:left w:val="nil"/>
              <w:bottom w:val="nil"/>
              <w:right w:val="nil"/>
            </w:tcBorders>
            <w:shd w:val="clear" w:color="auto" w:fill="auto"/>
            <w:noWrap/>
            <w:vAlign w:val="bottom"/>
            <w:hideMark/>
          </w:tcPr>
          <w:p w14:paraId="225578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1220 (1094-1378)</w:t>
            </w:r>
          </w:p>
        </w:tc>
        <w:tc>
          <w:tcPr>
            <w:tcW w:w="1800" w:type="dxa"/>
            <w:tcBorders>
              <w:top w:val="nil"/>
              <w:left w:val="nil"/>
              <w:bottom w:val="nil"/>
              <w:right w:val="nil"/>
            </w:tcBorders>
            <w:shd w:val="clear" w:color="auto" w:fill="auto"/>
            <w:noWrap/>
            <w:vAlign w:val="bottom"/>
            <w:hideMark/>
          </w:tcPr>
          <w:p w14:paraId="43FA7C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1320 (1189-1517)</w:t>
            </w:r>
          </w:p>
        </w:tc>
      </w:tr>
      <w:tr w:rsidR="00B0760D" w:rsidRPr="00B0760D" w14:paraId="5F5DB818" w14:textId="77777777" w:rsidTr="00B0760D">
        <w:trPr>
          <w:trHeight w:val="320"/>
        </w:trPr>
        <w:tc>
          <w:tcPr>
            <w:tcW w:w="2524" w:type="dxa"/>
            <w:tcBorders>
              <w:top w:val="nil"/>
              <w:left w:val="nil"/>
              <w:bottom w:val="nil"/>
              <w:right w:val="nil"/>
            </w:tcBorders>
            <w:shd w:val="clear" w:color="auto" w:fill="auto"/>
            <w:noWrap/>
            <w:vAlign w:val="bottom"/>
            <w:hideMark/>
          </w:tcPr>
          <w:p w14:paraId="75BA57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C9EA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52FED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(8.3-9.9)</w:t>
            </w:r>
          </w:p>
        </w:tc>
        <w:tc>
          <w:tcPr>
            <w:tcW w:w="1660" w:type="dxa"/>
            <w:tcBorders>
              <w:top w:val="nil"/>
              <w:left w:val="nil"/>
              <w:bottom w:val="nil"/>
              <w:right w:val="nil"/>
            </w:tcBorders>
            <w:shd w:val="clear" w:color="auto" w:fill="auto"/>
            <w:noWrap/>
            <w:vAlign w:val="bottom"/>
            <w:hideMark/>
          </w:tcPr>
          <w:p w14:paraId="5AC409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(7.9-9.7)</w:t>
            </w:r>
          </w:p>
        </w:tc>
        <w:tc>
          <w:tcPr>
            <w:tcW w:w="1800" w:type="dxa"/>
            <w:tcBorders>
              <w:top w:val="nil"/>
              <w:left w:val="nil"/>
              <w:bottom w:val="nil"/>
              <w:right w:val="nil"/>
            </w:tcBorders>
            <w:shd w:val="clear" w:color="auto" w:fill="auto"/>
            <w:noWrap/>
            <w:vAlign w:val="bottom"/>
            <w:hideMark/>
          </w:tcPr>
          <w:p w14:paraId="2DB131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 (278-339)</w:t>
            </w:r>
          </w:p>
        </w:tc>
        <w:tc>
          <w:tcPr>
            <w:tcW w:w="1800" w:type="dxa"/>
            <w:tcBorders>
              <w:top w:val="nil"/>
              <w:left w:val="nil"/>
              <w:bottom w:val="nil"/>
              <w:right w:val="nil"/>
            </w:tcBorders>
            <w:shd w:val="clear" w:color="auto" w:fill="auto"/>
            <w:noWrap/>
            <w:vAlign w:val="bottom"/>
            <w:hideMark/>
          </w:tcPr>
          <w:p w14:paraId="01B6DD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415 (375-453)</w:t>
            </w:r>
          </w:p>
        </w:tc>
      </w:tr>
      <w:tr w:rsidR="00B0760D" w:rsidRPr="00B0760D" w14:paraId="77ED22A3" w14:textId="77777777" w:rsidTr="00B0760D">
        <w:trPr>
          <w:trHeight w:val="320"/>
        </w:trPr>
        <w:tc>
          <w:tcPr>
            <w:tcW w:w="2524" w:type="dxa"/>
            <w:tcBorders>
              <w:top w:val="nil"/>
              <w:left w:val="nil"/>
              <w:bottom w:val="nil"/>
              <w:right w:val="nil"/>
            </w:tcBorders>
            <w:shd w:val="clear" w:color="auto" w:fill="auto"/>
            <w:noWrap/>
            <w:vAlign w:val="bottom"/>
            <w:hideMark/>
          </w:tcPr>
          <w:p w14:paraId="296C5D1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3B38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3FA4D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(4-7.3)</w:t>
            </w:r>
          </w:p>
        </w:tc>
        <w:tc>
          <w:tcPr>
            <w:tcW w:w="1660" w:type="dxa"/>
            <w:tcBorders>
              <w:top w:val="nil"/>
              <w:left w:val="nil"/>
              <w:bottom w:val="nil"/>
              <w:right w:val="nil"/>
            </w:tcBorders>
            <w:shd w:val="clear" w:color="auto" w:fill="auto"/>
            <w:noWrap/>
            <w:vAlign w:val="bottom"/>
            <w:hideMark/>
          </w:tcPr>
          <w:p w14:paraId="5479C6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(3.9-7)</w:t>
            </w:r>
          </w:p>
        </w:tc>
        <w:tc>
          <w:tcPr>
            <w:tcW w:w="1800" w:type="dxa"/>
            <w:tcBorders>
              <w:top w:val="nil"/>
              <w:left w:val="nil"/>
              <w:bottom w:val="nil"/>
              <w:right w:val="nil"/>
            </w:tcBorders>
            <w:shd w:val="clear" w:color="auto" w:fill="auto"/>
            <w:noWrap/>
            <w:vAlign w:val="bottom"/>
            <w:hideMark/>
          </w:tcPr>
          <w:p w14:paraId="5ED0B0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 (135-245)</w:t>
            </w:r>
          </w:p>
        </w:tc>
        <w:tc>
          <w:tcPr>
            <w:tcW w:w="1800" w:type="dxa"/>
            <w:tcBorders>
              <w:top w:val="nil"/>
              <w:left w:val="nil"/>
              <w:bottom w:val="nil"/>
              <w:right w:val="nil"/>
            </w:tcBorders>
            <w:shd w:val="clear" w:color="auto" w:fill="auto"/>
            <w:noWrap/>
            <w:vAlign w:val="bottom"/>
            <w:hideMark/>
          </w:tcPr>
          <w:p w14:paraId="071CD3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222 (182-327)</w:t>
            </w:r>
          </w:p>
        </w:tc>
      </w:tr>
      <w:tr w:rsidR="00B0760D" w:rsidRPr="00B0760D" w14:paraId="72827877" w14:textId="77777777" w:rsidTr="00B0760D">
        <w:trPr>
          <w:trHeight w:val="320"/>
        </w:trPr>
        <w:tc>
          <w:tcPr>
            <w:tcW w:w="2524" w:type="dxa"/>
            <w:tcBorders>
              <w:top w:val="nil"/>
              <w:left w:val="nil"/>
              <w:bottom w:val="nil"/>
              <w:right w:val="nil"/>
            </w:tcBorders>
            <w:shd w:val="clear" w:color="auto" w:fill="auto"/>
            <w:noWrap/>
            <w:vAlign w:val="bottom"/>
            <w:hideMark/>
          </w:tcPr>
          <w:p w14:paraId="5F56B38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3367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B2841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(24.1-30.9)</w:t>
            </w:r>
          </w:p>
        </w:tc>
        <w:tc>
          <w:tcPr>
            <w:tcW w:w="1660" w:type="dxa"/>
            <w:tcBorders>
              <w:top w:val="nil"/>
              <w:left w:val="nil"/>
              <w:bottom w:val="nil"/>
              <w:right w:val="nil"/>
            </w:tcBorders>
            <w:shd w:val="clear" w:color="auto" w:fill="auto"/>
            <w:noWrap/>
            <w:vAlign w:val="bottom"/>
            <w:hideMark/>
          </w:tcPr>
          <w:p w14:paraId="526986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(15.9-21.3)</w:t>
            </w:r>
          </w:p>
        </w:tc>
        <w:tc>
          <w:tcPr>
            <w:tcW w:w="1800" w:type="dxa"/>
            <w:tcBorders>
              <w:top w:val="nil"/>
              <w:left w:val="nil"/>
              <w:bottom w:val="nil"/>
              <w:right w:val="nil"/>
            </w:tcBorders>
            <w:shd w:val="clear" w:color="auto" w:fill="auto"/>
            <w:noWrap/>
            <w:vAlign w:val="bottom"/>
            <w:hideMark/>
          </w:tcPr>
          <w:p w14:paraId="3562D9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917 (820-1053)</w:t>
            </w:r>
          </w:p>
        </w:tc>
        <w:tc>
          <w:tcPr>
            <w:tcW w:w="1800" w:type="dxa"/>
            <w:tcBorders>
              <w:top w:val="nil"/>
              <w:left w:val="nil"/>
              <w:bottom w:val="nil"/>
              <w:right w:val="nil"/>
            </w:tcBorders>
            <w:shd w:val="clear" w:color="auto" w:fill="auto"/>
            <w:noWrap/>
            <w:vAlign w:val="bottom"/>
            <w:hideMark/>
          </w:tcPr>
          <w:p w14:paraId="2C4873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846 (740-1003)</w:t>
            </w:r>
          </w:p>
        </w:tc>
      </w:tr>
      <w:tr w:rsidR="00B0760D" w:rsidRPr="00B0760D" w14:paraId="5ED58E3C" w14:textId="77777777" w:rsidTr="00B0760D">
        <w:trPr>
          <w:trHeight w:val="320"/>
        </w:trPr>
        <w:tc>
          <w:tcPr>
            <w:tcW w:w="2524" w:type="dxa"/>
            <w:tcBorders>
              <w:top w:val="nil"/>
              <w:left w:val="nil"/>
              <w:bottom w:val="nil"/>
              <w:right w:val="nil"/>
            </w:tcBorders>
            <w:shd w:val="clear" w:color="auto" w:fill="auto"/>
            <w:noWrap/>
            <w:vAlign w:val="bottom"/>
            <w:hideMark/>
          </w:tcPr>
          <w:p w14:paraId="12545E1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A9C7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15D60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(1.4-1.8)</w:t>
            </w:r>
          </w:p>
        </w:tc>
        <w:tc>
          <w:tcPr>
            <w:tcW w:w="1660" w:type="dxa"/>
            <w:tcBorders>
              <w:top w:val="nil"/>
              <w:left w:val="nil"/>
              <w:bottom w:val="nil"/>
              <w:right w:val="nil"/>
            </w:tcBorders>
            <w:shd w:val="clear" w:color="auto" w:fill="auto"/>
            <w:noWrap/>
            <w:vAlign w:val="bottom"/>
            <w:hideMark/>
          </w:tcPr>
          <w:p w14:paraId="463FB0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(1.1-1.5)</w:t>
            </w:r>
          </w:p>
        </w:tc>
        <w:tc>
          <w:tcPr>
            <w:tcW w:w="1800" w:type="dxa"/>
            <w:tcBorders>
              <w:top w:val="nil"/>
              <w:left w:val="nil"/>
              <w:bottom w:val="nil"/>
              <w:right w:val="nil"/>
            </w:tcBorders>
            <w:shd w:val="clear" w:color="auto" w:fill="auto"/>
            <w:noWrap/>
            <w:vAlign w:val="bottom"/>
            <w:hideMark/>
          </w:tcPr>
          <w:p w14:paraId="147579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(49-61)</w:t>
            </w:r>
          </w:p>
        </w:tc>
        <w:tc>
          <w:tcPr>
            <w:tcW w:w="1800" w:type="dxa"/>
            <w:tcBorders>
              <w:top w:val="nil"/>
              <w:left w:val="nil"/>
              <w:bottom w:val="nil"/>
              <w:right w:val="nil"/>
            </w:tcBorders>
            <w:shd w:val="clear" w:color="auto" w:fill="auto"/>
            <w:noWrap/>
            <w:vAlign w:val="bottom"/>
            <w:hideMark/>
          </w:tcPr>
          <w:p w14:paraId="79B2E3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(52-70)</w:t>
            </w:r>
          </w:p>
        </w:tc>
      </w:tr>
      <w:tr w:rsidR="00B0760D" w:rsidRPr="00B0760D" w14:paraId="207431A4" w14:textId="77777777" w:rsidTr="00B0760D">
        <w:trPr>
          <w:trHeight w:val="320"/>
        </w:trPr>
        <w:tc>
          <w:tcPr>
            <w:tcW w:w="2524" w:type="dxa"/>
            <w:tcBorders>
              <w:top w:val="nil"/>
              <w:left w:val="nil"/>
              <w:bottom w:val="nil"/>
              <w:right w:val="nil"/>
            </w:tcBorders>
            <w:shd w:val="clear" w:color="auto" w:fill="auto"/>
            <w:noWrap/>
            <w:vAlign w:val="bottom"/>
            <w:hideMark/>
          </w:tcPr>
          <w:p w14:paraId="41BE6FB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D154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69A8D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423E7D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725FF4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(43-50)</w:t>
            </w:r>
          </w:p>
        </w:tc>
        <w:tc>
          <w:tcPr>
            <w:tcW w:w="1800" w:type="dxa"/>
            <w:tcBorders>
              <w:top w:val="nil"/>
              <w:left w:val="nil"/>
              <w:bottom w:val="nil"/>
              <w:right w:val="nil"/>
            </w:tcBorders>
            <w:shd w:val="clear" w:color="auto" w:fill="auto"/>
            <w:noWrap/>
            <w:vAlign w:val="bottom"/>
            <w:hideMark/>
          </w:tcPr>
          <w:p w14:paraId="66247A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(57-66)</w:t>
            </w:r>
          </w:p>
        </w:tc>
      </w:tr>
      <w:tr w:rsidR="00B0760D" w:rsidRPr="00B0760D" w14:paraId="079ABB1E" w14:textId="77777777" w:rsidTr="00B0760D">
        <w:trPr>
          <w:trHeight w:val="320"/>
        </w:trPr>
        <w:tc>
          <w:tcPr>
            <w:tcW w:w="2524" w:type="dxa"/>
            <w:tcBorders>
              <w:top w:val="nil"/>
              <w:left w:val="nil"/>
              <w:bottom w:val="nil"/>
              <w:right w:val="nil"/>
            </w:tcBorders>
            <w:shd w:val="clear" w:color="auto" w:fill="auto"/>
            <w:noWrap/>
            <w:vAlign w:val="bottom"/>
            <w:hideMark/>
          </w:tcPr>
          <w:p w14:paraId="24A1225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B036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716A2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(0.6-0.8)</w:t>
            </w:r>
          </w:p>
        </w:tc>
        <w:tc>
          <w:tcPr>
            <w:tcW w:w="1660" w:type="dxa"/>
            <w:tcBorders>
              <w:top w:val="nil"/>
              <w:left w:val="nil"/>
              <w:bottom w:val="nil"/>
              <w:right w:val="nil"/>
            </w:tcBorders>
            <w:shd w:val="clear" w:color="auto" w:fill="auto"/>
            <w:noWrap/>
            <w:vAlign w:val="bottom"/>
            <w:hideMark/>
          </w:tcPr>
          <w:p w14:paraId="0A7766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(0.7-0.9)</w:t>
            </w:r>
          </w:p>
        </w:tc>
        <w:tc>
          <w:tcPr>
            <w:tcW w:w="1800" w:type="dxa"/>
            <w:tcBorders>
              <w:top w:val="nil"/>
              <w:left w:val="nil"/>
              <w:bottom w:val="nil"/>
              <w:right w:val="nil"/>
            </w:tcBorders>
            <w:shd w:val="clear" w:color="auto" w:fill="auto"/>
            <w:noWrap/>
            <w:vAlign w:val="bottom"/>
            <w:hideMark/>
          </w:tcPr>
          <w:p w14:paraId="21A7FF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(22-28)</w:t>
            </w:r>
          </w:p>
        </w:tc>
        <w:tc>
          <w:tcPr>
            <w:tcW w:w="1800" w:type="dxa"/>
            <w:tcBorders>
              <w:top w:val="nil"/>
              <w:left w:val="nil"/>
              <w:bottom w:val="nil"/>
              <w:right w:val="nil"/>
            </w:tcBorders>
            <w:shd w:val="clear" w:color="auto" w:fill="auto"/>
            <w:noWrap/>
            <w:vAlign w:val="bottom"/>
            <w:hideMark/>
          </w:tcPr>
          <w:p w14:paraId="4505B9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(33-42)</w:t>
            </w:r>
          </w:p>
        </w:tc>
      </w:tr>
      <w:tr w:rsidR="00B0760D" w:rsidRPr="00B0760D" w14:paraId="68D33A02" w14:textId="77777777" w:rsidTr="00B0760D">
        <w:trPr>
          <w:trHeight w:val="320"/>
        </w:trPr>
        <w:tc>
          <w:tcPr>
            <w:tcW w:w="2524" w:type="dxa"/>
            <w:tcBorders>
              <w:top w:val="nil"/>
              <w:left w:val="nil"/>
              <w:bottom w:val="nil"/>
              <w:right w:val="nil"/>
            </w:tcBorders>
            <w:shd w:val="clear" w:color="auto" w:fill="auto"/>
            <w:noWrap/>
            <w:vAlign w:val="bottom"/>
            <w:hideMark/>
          </w:tcPr>
          <w:p w14:paraId="560928D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71A4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AC4FE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660" w:type="dxa"/>
            <w:tcBorders>
              <w:top w:val="nil"/>
              <w:left w:val="nil"/>
              <w:bottom w:val="nil"/>
              <w:right w:val="nil"/>
            </w:tcBorders>
            <w:shd w:val="clear" w:color="auto" w:fill="auto"/>
            <w:noWrap/>
            <w:vAlign w:val="bottom"/>
            <w:hideMark/>
          </w:tcPr>
          <w:p w14:paraId="725D36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(0.2-0.2)</w:t>
            </w:r>
          </w:p>
        </w:tc>
        <w:tc>
          <w:tcPr>
            <w:tcW w:w="1800" w:type="dxa"/>
            <w:tcBorders>
              <w:top w:val="nil"/>
              <w:left w:val="nil"/>
              <w:bottom w:val="nil"/>
              <w:right w:val="nil"/>
            </w:tcBorders>
            <w:shd w:val="clear" w:color="auto" w:fill="auto"/>
            <w:noWrap/>
            <w:vAlign w:val="bottom"/>
            <w:hideMark/>
          </w:tcPr>
          <w:p w14:paraId="7D0A4E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(6-9)</w:t>
            </w:r>
          </w:p>
        </w:tc>
        <w:tc>
          <w:tcPr>
            <w:tcW w:w="1800" w:type="dxa"/>
            <w:tcBorders>
              <w:top w:val="nil"/>
              <w:left w:val="nil"/>
              <w:bottom w:val="nil"/>
              <w:right w:val="nil"/>
            </w:tcBorders>
            <w:shd w:val="clear" w:color="auto" w:fill="auto"/>
            <w:noWrap/>
            <w:vAlign w:val="bottom"/>
            <w:hideMark/>
          </w:tcPr>
          <w:p w14:paraId="0F847D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(7-10)</w:t>
            </w:r>
          </w:p>
        </w:tc>
      </w:tr>
      <w:tr w:rsidR="00B0760D" w:rsidRPr="00B0760D" w14:paraId="17515A51" w14:textId="77777777" w:rsidTr="00B0760D">
        <w:trPr>
          <w:trHeight w:val="320"/>
        </w:trPr>
        <w:tc>
          <w:tcPr>
            <w:tcW w:w="2524" w:type="dxa"/>
            <w:tcBorders>
              <w:top w:val="nil"/>
              <w:left w:val="nil"/>
              <w:bottom w:val="nil"/>
              <w:right w:val="nil"/>
            </w:tcBorders>
            <w:shd w:val="clear" w:color="auto" w:fill="auto"/>
            <w:noWrap/>
            <w:vAlign w:val="bottom"/>
            <w:hideMark/>
          </w:tcPr>
          <w:p w14:paraId="0A6560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Portugal</w:t>
            </w:r>
          </w:p>
        </w:tc>
        <w:tc>
          <w:tcPr>
            <w:tcW w:w="2180" w:type="dxa"/>
            <w:tcBorders>
              <w:top w:val="nil"/>
              <w:left w:val="nil"/>
              <w:bottom w:val="nil"/>
              <w:right w:val="nil"/>
            </w:tcBorders>
            <w:shd w:val="clear" w:color="auto" w:fill="auto"/>
            <w:noWrap/>
            <w:vAlign w:val="bottom"/>
            <w:hideMark/>
          </w:tcPr>
          <w:p w14:paraId="6E2E3F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F4DA7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67.5 (65.2-70.3)</w:t>
            </w:r>
          </w:p>
        </w:tc>
        <w:tc>
          <w:tcPr>
            <w:tcW w:w="1660" w:type="dxa"/>
            <w:tcBorders>
              <w:top w:val="nil"/>
              <w:left w:val="nil"/>
              <w:bottom w:val="nil"/>
              <w:right w:val="nil"/>
            </w:tcBorders>
            <w:shd w:val="clear" w:color="auto" w:fill="auto"/>
            <w:noWrap/>
            <w:vAlign w:val="bottom"/>
            <w:hideMark/>
          </w:tcPr>
          <w:p w14:paraId="6125FA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68.3 (65.5-71.7)</w:t>
            </w:r>
          </w:p>
        </w:tc>
        <w:tc>
          <w:tcPr>
            <w:tcW w:w="1800" w:type="dxa"/>
            <w:tcBorders>
              <w:top w:val="nil"/>
              <w:left w:val="nil"/>
              <w:bottom w:val="nil"/>
              <w:right w:val="nil"/>
            </w:tcBorders>
            <w:shd w:val="clear" w:color="auto" w:fill="auto"/>
            <w:noWrap/>
            <w:vAlign w:val="bottom"/>
            <w:hideMark/>
          </w:tcPr>
          <w:p w14:paraId="08F88D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2634 (2508-2771)</w:t>
            </w:r>
          </w:p>
        </w:tc>
        <w:tc>
          <w:tcPr>
            <w:tcW w:w="1800" w:type="dxa"/>
            <w:tcBorders>
              <w:top w:val="nil"/>
              <w:left w:val="nil"/>
              <w:bottom w:val="nil"/>
              <w:right w:val="nil"/>
            </w:tcBorders>
            <w:shd w:val="clear" w:color="auto" w:fill="auto"/>
            <w:noWrap/>
            <w:vAlign w:val="bottom"/>
            <w:hideMark/>
          </w:tcPr>
          <w:p w14:paraId="424976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4274 (4070-4502)</w:t>
            </w:r>
          </w:p>
        </w:tc>
      </w:tr>
      <w:tr w:rsidR="00B0760D" w:rsidRPr="00B0760D" w14:paraId="438EE2B3" w14:textId="77777777" w:rsidTr="00B0760D">
        <w:trPr>
          <w:trHeight w:val="320"/>
        </w:trPr>
        <w:tc>
          <w:tcPr>
            <w:tcW w:w="2524" w:type="dxa"/>
            <w:tcBorders>
              <w:top w:val="nil"/>
              <w:left w:val="nil"/>
              <w:bottom w:val="nil"/>
              <w:right w:val="nil"/>
            </w:tcBorders>
            <w:shd w:val="clear" w:color="auto" w:fill="auto"/>
            <w:noWrap/>
            <w:vAlign w:val="bottom"/>
            <w:hideMark/>
          </w:tcPr>
          <w:p w14:paraId="27028E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282D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86B6E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26.9 (25.3-28.5)</w:t>
            </w:r>
          </w:p>
        </w:tc>
        <w:tc>
          <w:tcPr>
            <w:tcW w:w="1660" w:type="dxa"/>
            <w:tcBorders>
              <w:top w:val="nil"/>
              <w:left w:val="nil"/>
              <w:bottom w:val="nil"/>
              <w:right w:val="nil"/>
            </w:tcBorders>
            <w:shd w:val="clear" w:color="auto" w:fill="auto"/>
            <w:noWrap/>
            <w:vAlign w:val="bottom"/>
            <w:hideMark/>
          </w:tcPr>
          <w:p w14:paraId="3C877F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(24.9-28.2)</w:t>
            </w:r>
          </w:p>
        </w:tc>
        <w:tc>
          <w:tcPr>
            <w:tcW w:w="1800" w:type="dxa"/>
            <w:tcBorders>
              <w:top w:val="nil"/>
              <w:left w:val="nil"/>
              <w:bottom w:val="nil"/>
              <w:right w:val="nil"/>
            </w:tcBorders>
            <w:shd w:val="clear" w:color="auto" w:fill="auto"/>
            <w:noWrap/>
            <w:vAlign w:val="bottom"/>
            <w:hideMark/>
          </w:tcPr>
          <w:p w14:paraId="353BCB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1048 (978-1117)</w:t>
            </w:r>
          </w:p>
        </w:tc>
        <w:tc>
          <w:tcPr>
            <w:tcW w:w="1800" w:type="dxa"/>
            <w:tcBorders>
              <w:top w:val="nil"/>
              <w:left w:val="nil"/>
              <w:bottom w:val="nil"/>
              <w:right w:val="nil"/>
            </w:tcBorders>
            <w:shd w:val="clear" w:color="auto" w:fill="auto"/>
            <w:noWrap/>
            <w:vAlign w:val="bottom"/>
            <w:hideMark/>
          </w:tcPr>
          <w:p w14:paraId="520276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1655 (1547-1778)</w:t>
            </w:r>
          </w:p>
        </w:tc>
      </w:tr>
      <w:tr w:rsidR="00B0760D" w:rsidRPr="00B0760D" w14:paraId="29C4D64D" w14:textId="77777777" w:rsidTr="00B0760D">
        <w:trPr>
          <w:trHeight w:val="320"/>
        </w:trPr>
        <w:tc>
          <w:tcPr>
            <w:tcW w:w="2524" w:type="dxa"/>
            <w:tcBorders>
              <w:top w:val="nil"/>
              <w:left w:val="nil"/>
              <w:bottom w:val="nil"/>
              <w:right w:val="nil"/>
            </w:tcBorders>
            <w:shd w:val="clear" w:color="auto" w:fill="auto"/>
            <w:noWrap/>
            <w:vAlign w:val="bottom"/>
            <w:hideMark/>
          </w:tcPr>
          <w:p w14:paraId="5B9BB46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F65E4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2EDD6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(11.4-14.9)</w:t>
            </w:r>
          </w:p>
        </w:tc>
        <w:tc>
          <w:tcPr>
            <w:tcW w:w="1660" w:type="dxa"/>
            <w:tcBorders>
              <w:top w:val="nil"/>
              <w:left w:val="nil"/>
              <w:bottom w:val="nil"/>
              <w:right w:val="nil"/>
            </w:tcBorders>
            <w:shd w:val="clear" w:color="auto" w:fill="auto"/>
            <w:noWrap/>
            <w:vAlign w:val="bottom"/>
            <w:hideMark/>
          </w:tcPr>
          <w:p w14:paraId="793A7C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(11.4-14.8)</w:t>
            </w:r>
          </w:p>
        </w:tc>
        <w:tc>
          <w:tcPr>
            <w:tcW w:w="1800" w:type="dxa"/>
            <w:tcBorders>
              <w:top w:val="nil"/>
              <w:left w:val="nil"/>
              <w:bottom w:val="nil"/>
              <w:right w:val="nil"/>
            </w:tcBorders>
            <w:shd w:val="clear" w:color="auto" w:fill="auto"/>
            <w:noWrap/>
            <w:vAlign w:val="bottom"/>
            <w:hideMark/>
          </w:tcPr>
          <w:p w14:paraId="53B8E7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502 (447-576)</w:t>
            </w:r>
          </w:p>
        </w:tc>
        <w:tc>
          <w:tcPr>
            <w:tcW w:w="1800" w:type="dxa"/>
            <w:tcBorders>
              <w:top w:val="nil"/>
              <w:left w:val="nil"/>
              <w:bottom w:val="nil"/>
              <w:right w:val="nil"/>
            </w:tcBorders>
            <w:shd w:val="clear" w:color="auto" w:fill="auto"/>
            <w:noWrap/>
            <w:vAlign w:val="bottom"/>
            <w:hideMark/>
          </w:tcPr>
          <w:p w14:paraId="77844E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798 (715-932)</w:t>
            </w:r>
          </w:p>
        </w:tc>
      </w:tr>
      <w:tr w:rsidR="00B0760D" w:rsidRPr="00B0760D" w14:paraId="74F2E42B" w14:textId="77777777" w:rsidTr="00B0760D">
        <w:trPr>
          <w:trHeight w:val="320"/>
        </w:trPr>
        <w:tc>
          <w:tcPr>
            <w:tcW w:w="2524" w:type="dxa"/>
            <w:tcBorders>
              <w:top w:val="nil"/>
              <w:left w:val="nil"/>
              <w:bottom w:val="nil"/>
              <w:right w:val="nil"/>
            </w:tcBorders>
            <w:shd w:val="clear" w:color="auto" w:fill="auto"/>
            <w:noWrap/>
            <w:vAlign w:val="bottom"/>
            <w:hideMark/>
          </w:tcPr>
          <w:p w14:paraId="7F5E12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EE152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6ADA0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(2.7-3.8)</w:t>
            </w:r>
          </w:p>
        </w:tc>
        <w:tc>
          <w:tcPr>
            <w:tcW w:w="1660" w:type="dxa"/>
            <w:tcBorders>
              <w:top w:val="nil"/>
              <w:left w:val="nil"/>
              <w:bottom w:val="nil"/>
              <w:right w:val="nil"/>
            </w:tcBorders>
            <w:shd w:val="clear" w:color="auto" w:fill="auto"/>
            <w:noWrap/>
            <w:vAlign w:val="bottom"/>
            <w:hideMark/>
          </w:tcPr>
          <w:p w14:paraId="4DE2FA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(2.5-3.5)</w:t>
            </w:r>
          </w:p>
        </w:tc>
        <w:tc>
          <w:tcPr>
            <w:tcW w:w="1800" w:type="dxa"/>
            <w:tcBorders>
              <w:top w:val="nil"/>
              <w:left w:val="nil"/>
              <w:bottom w:val="nil"/>
              <w:right w:val="nil"/>
            </w:tcBorders>
            <w:shd w:val="clear" w:color="auto" w:fill="auto"/>
            <w:noWrap/>
            <w:vAlign w:val="bottom"/>
            <w:hideMark/>
          </w:tcPr>
          <w:p w14:paraId="17A670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(107-150)</w:t>
            </w:r>
          </w:p>
        </w:tc>
        <w:tc>
          <w:tcPr>
            <w:tcW w:w="1800" w:type="dxa"/>
            <w:tcBorders>
              <w:top w:val="nil"/>
              <w:left w:val="nil"/>
              <w:bottom w:val="nil"/>
              <w:right w:val="nil"/>
            </w:tcBorders>
            <w:shd w:val="clear" w:color="auto" w:fill="auto"/>
            <w:noWrap/>
            <w:vAlign w:val="bottom"/>
            <w:hideMark/>
          </w:tcPr>
          <w:p w14:paraId="673846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180 (159-219)</w:t>
            </w:r>
          </w:p>
        </w:tc>
      </w:tr>
      <w:tr w:rsidR="00B0760D" w:rsidRPr="00B0760D" w14:paraId="5306D4D1" w14:textId="77777777" w:rsidTr="00B0760D">
        <w:trPr>
          <w:trHeight w:val="320"/>
        </w:trPr>
        <w:tc>
          <w:tcPr>
            <w:tcW w:w="2524" w:type="dxa"/>
            <w:tcBorders>
              <w:top w:val="nil"/>
              <w:left w:val="nil"/>
              <w:bottom w:val="nil"/>
              <w:right w:val="nil"/>
            </w:tcBorders>
            <w:shd w:val="clear" w:color="auto" w:fill="auto"/>
            <w:noWrap/>
            <w:vAlign w:val="bottom"/>
            <w:hideMark/>
          </w:tcPr>
          <w:p w14:paraId="2528294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C452C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6A74D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(8.9-11.6)</w:t>
            </w:r>
          </w:p>
        </w:tc>
        <w:tc>
          <w:tcPr>
            <w:tcW w:w="1660" w:type="dxa"/>
            <w:tcBorders>
              <w:top w:val="nil"/>
              <w:left w:val="nil"/>
              <w:bottom w:val="nil"/>
              <w:right w:val="nil"/>
            </w:tcBorders>
            <w:shd w:val="clear" w:color="auto" w:fill="auto"/>
            <w:noWrap/>
            <w:vAlign w:val="bottom"/>
            <w:hideMark/>
          </w:tcPr>
          <w:p w14:paraId="6B65E7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(9-11.8)</w:t>
            </w:r>
          </w:p>
        </w:tc>
        <w:tc>
          <w:tcPr>
            <w:tcW w:w="1800" w:type="dxa"/>
            <w:tcBorders>
              <w:top w:val="nil"/>
              <w:left w:val="nil"/>
              <w:bottom w:val="nil"/>
              <w:right w:val="nil"/>
            </w:tcBorders>
            <w:shd w:val="clear" w:color="auto" w:fill="auto"/>
            <w:noWrap/>
            <w:vAlign w:val="bottom"/>
            <w:hideMark/>
          </w:tcPr>
          <w:p w14:paraId="3F654D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392 (349-454)</w:t>
            </w:r>
          </w:p>
        </w:tc>
        <w:tc>
          <w:tcPr>
            <w:tcW w:w="1800" w:type="dxa"/>
            <w:tcBorders>
              <w:top w:val="nil"/>
              <w:left w:val="nil"/>
              <w:bottom w:val="nil"/>
              <w:right w:val="nil"/>
            </w:tcBorders>
            <w:shd w:val="clear" w:color="auto" w:fill="auto"/>
            <w:noWrap/>
            <w:vAlign w:val="bottom"/>
            <w:hideMark/>
          </w:tcPr>
          <w:p w14:paraId="2C65A8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634 (568-739)</w:t>
            </w:r>
          </w:p>
        </w:tc>
      </w:tr>
      <w:tr w:rsidR="00B0760D" w:rsidRPr="00B0760D" w14:paraId="38D5B54E" w14:textId="77777777" w:rsidTr="00B0760D">
        <w:trPr>
          <w:trHeight w:val="320"/>
        </w:trPr>
        <w:tc>
          <w:tcPr>
            <w:tcW w:w="2524" w:type="dxa"/>
            <w:tcBorders>
              <w:top w:val="nil"/>
              <w:left w:val="nil"/>
              <w:bottom w:val="nil"/>
              <w:right w:val="nil"/>
            </w:tcBorders>
            <w:shd w:val="clear" w:color="auto" w:fill="auto"/>
            <w:noWrap/>
            <w:vAlign w:val="bottom"/>
            <w:hideMark/>
          </w:tcPr>
          <w:p w14:paraId="481F295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810E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8292F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(7.2-14.8)</w:t>
            </w:r>
          </w:p>
        </w:tc>
        <w:tc>
          <w:tcPr>
            <w:tcW w:w="1660" w:type="dxa"/>
            <w:tcBorders>
              <w:top w:val="nil"/>
              <w:left w:val="nil"/>
              <w:bottom w:val="nil"/>
              <w:right w:val="nil"/>
            </w:tcBorders>
            <w:shd w:val="clear" w:color="auto" w:fill="auto"/>
            <w:noWrap/>
            <w:vAlign w:val="bottom"/>
            <w:hideMark/>
          </w:tcPr>
          <w:p w14:paraId="0F0359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 (17.8-29.1)</w:t>
            </w:r>
          </w:p>
        </w:tc>
        <w:tc>
          <w:tcPr>
            <w:tcW w:w="1800" w:type="dxa"/>
            <w:tcBorders>
              <w:top w:val="nil"/>
              <w:left w:val="nil"/>
              <w:bottom w:val="nil"/>
              <w:right w:val="nil"/>
            </w:tcBorders>
            <w:shd w:val="clear" w:color="auto" w:fill="auto"/>
            <w:noWrap/>
            <w:vAlign w:val="bottom"/>
            <w:hideMark/>
          </w:tcPr>
          <w:p w14:paraId="0E7CAF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 (282-579)</w:t>
            </w:r>
          </w:p>
        </w:tc>
        <w:tc>
          <w:tcPr>
            <w:tcW w:w="1800" w:type="dxa"/>
            <w:tcBorders>
              <w:top w:val="nil"/>
              <w:left w:val="nil"/>
              <w:bottom w:val="nil"/>
              <w:right w:val="nil"/>
            </w:tcBorders>
            <w:shd w:val="clear" w:color="auto" w:fill="auto"/>
            <w:noWrap/>
            <w:vAlign w:val="bottom"/>
            <w:hideMark/>
          </w:tcPr>
          <w:p w14:paraId="60730D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1394 (1113-1819)</w:t>
            </w:r>
          </w:p>
        </w:tc>
      </w:tr>
      <w:tr w:rsidR="00B0760D" w:rsidRPr="00B0760D" w14:paraId="2E8FB188" w14:textId="77777777" w:rsidTr="00B0760D">
        <w:trPr>
          <w:trHeight w:val="320"/>
        </w:trPr>
        <w:tc>
          <w:tcPr>
            <w:tcW w:w="2524" w:type="dxa"/>
            <w:tcBorders>
              <w:top w:val="nil"/>
              <w:left w:val="nil"/>
              <w:bottom w:val="nil"/>
              <w:right w:val="nil"/>
            </w:tcBorders>
            <w:shd w:val="clear" w:color="auto" w:fill="auto"/>
            <w:noWrap/>
            <w:vAlign w:val="bottom"/>
            <w:hideMark/>
          </w:tcPr>
          <w:p w14:paraId="7999547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4A3E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D5F16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(18.8-25.3)</w:t>
            </w:r>
          </w:p>
        </w:tc>
        <w:tc>
          <w:tcPr>
            <w:tcW w:w="1660" w:type="dxa"/>
            <w:tcBorders>
              <w:top w:val="nil"/>
              <w:left w:val="nil"/>
              <w:bottom w:val="nil"/>
              <w:right w:val="nil"/>
            </w:tcBorders>
            <w:shd w:val="clear" w:color="auto" w:fill="auto"/>
            <w:noWrap/>
            <w:vAlign w:val="bottom"/>
            <w:hideMark/>
          </w:tcPr>
          <w:p w14:paraId="23FA74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(23.3-30.5)</w:t>
            </w:r>
          </w:p>
        </w:tc>
        <w:tc>
          <w:tcPr>
            <w:tcW w:w="1800" w:type="dxa"/>
            <w:tcBorders>
              <w:top w:val="nil"/>
              <w:left w:val="nil"/>
              <w:bottom w:val="nil"/>
              <w:right w:val="nil"/>
            </w:tcBorders>
            <w:shd w:val="clear" w:color="auto" w:fill="auto"/>
            <w:noWrap/>
            <w:vAlign w:val="bottom"/>
            <w:hideMark/>
          </w:tcPr>
          <w:p w14:paraId="5A4EEE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838 (728-993)</w:t>
            </w:r>
          </w:p>
        </w:tc>
        <w:tc>
          <w:tcPr>
            <w:tcW w:w="1800" w:type="dxa"/>
            <w:tcBorders>
              <w:top w:val="nil"/>
              <w:left w:val="nil"/>
              <w:bottom w:val="nil"/>
              <w:right w:val="nil"/>
            </w:tcBorders>
            <w:shd w:val="clear" w:color="auto" w:fill="auto"/>
            <w:noWrap/>
            <w:vAlign w:val="bottom"/>
            <w:hideMark/>
          </w:tcPr>
          <w:p w14:paraId="2132A2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1651 (1447-1899)</w:t>
            </w:r>
          </w:p>
        </w:tc>
      </w:tr>
      <w:tr w:rsidR="00B0760D" w:rsidRPr="00B0760D" w14:paraId="3713BC5C" w14:textId="77777777" w:rsidTr="00B0760D">
        <w:trPr>
          <w:trHeight w:val="320"/>
        </w:trPr>
        <w:tc>
          <w:tcPr>
            <w:tcW w:w="2524" w:type="dxa"/>
            <w:tcBorders>
              <w:top w:val="nil"/>
              <w:left w:val="nil"/>
              <w:bottom w:val="nil"/>
              <w:right w:val="nil"/>
            </w:tcBorders>
            <w:shd w:val="clear" w:color="auto" w:fill="auto"/>
            <w:noWrap/>
            <w:vAlign w:val="bottom"/>
            <w:hideMark/>
          </w:tcPr>
          <w:p w14:paraId="599A83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AED2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8E026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(5.4-7)</w:t>
            </w:r>
          </w:p>
        </w:tc>
        <w:tc>
          <w:tcPr>
            <w:tcW w:w="1660" w:type="dxa"/>
            <w:tcBorders>
              <w:top w:val="nil"/>
              <w:left w:val="nil"/>
              <w:bottom w:val="nil"/>
              <w:right w:val="nil"/>
            </w:tcBorders>
            <w:shd w:val="clear" w:color="auto" w:fill="auto"/>
            <w:noWrap/>
            <w:vAlign w:val="bottom"/>
            <w:hideMark/>
          </w:tcPr>
          <w:p w14:paraId="3A2FBF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(5.1-6.8)</w:t>
            </w:r>
          </w:p>
        </w:tc>
        <w:tc>
          <w:tcPr>
            <w:tcW w:w="1800" w:type="dxa"/>
            <w:tcBorders>
              <w:top w:val="nil"/>
              <w:left w:val="nil"/>
              <w:bottom w:val="nil"/>
              <w:right w:val="nil"/>
            </w:tcBorders>
            <w:shd w:val="clear" w:color="auto" w:fill="auto"/>
            <w:noWrap/>
            <w:vAlign w:val="bottom"/>
            <w:hideMark/>
          </w:tcPr>
          <w:p w14:paraId="54D834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242 (208-274)</w:t>
            </w:r>
          </w:p>
        </w:tc>
        <w:tc>
          <w:tcPr>
            <w:tcW w:w="1800" w:type="dxa"/>
            <w:tcBorders>
              <w:top w:val="nil"/>
              <w:left w:val="nil"/>
              <w:bottom w:val="nil"/>
              <w:right w:val="nil"/>
            </w:tcBorders>
            <w:shd w:val="clear" w:color="auto" w:fill="auto"/>
            <w:noWrap/>
            <w:vAlign w:val="bottom"/>
            <w:hideMark/>
          </w:tcPr>
          <w:p w14:paraId="05555E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368 (320-421)</w:t>
            </w:r>
          </w:p>
        </w:tc>
      </w:tr>
      <w:tr w:rsidR="00B0760D" w:rsidRPr="00B0760D" w14:paraId="4A2C0DE5" w14:textId="77777777" w:rsidTr="00B0760D">
        <w:trPr>
          <w:trHeight w:val="320"/>
        </w:trPr>
        <w:tc>
          <w:tcPr>
            <w:tcW w:w="2524" w:type="dxa"/>
            <w:tcBorders>
              <w:top w:val="nil"/>
              <w:left w:val="nil"/>
              <w:bottom w:val="nil"/>
              <w:right w:val="nil"/>
            </w:tcBorders>
            <w:shd w:val="clear" w:color="auto" w:fill="auto"/>
            <w:noWrap/>
            <w:vAlign w:val="bottom"/>
            <w:hideMark/>
          </w:tcPr>
          <w:p w14:paraId="0B2DE39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8043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59E58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(7-10.7)</w:t>
            </w:r>
          </w:p>
        </w:tc>
        <w:tc>
          <w:tcPr>
            <w:tcW w:w="1660" w:type="dxa"/>
            <w:tcBorders>
              <w:top w:val="nil"/>
              <w:left w:val="nil"/>
              <w:bottom w:val="nil"/>
              <w:right w:val="nil"/>
            </w:tcBorders>
            <w:shd w:val="clear" w:color="auto" w:fill="auto"/>
            <w:noWrap/>
            <w:vAlign w:val="bottom"/>
            <w:hideMark/>
          </w:tcPr>
          <w:p w14:paraId="46B760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(7.5-11.8)</w:t>
            </w:r>
          </w:p>
        </w:tc>
        <w:tc>
          <w:tcPr>
            <w:tcW w:w="1800" w:type="dxa"/>
            <w:tcBorders>
              <w:top w:val="nil"/>
              <w:left w:val="nil"/>
              <w:bottom w:val="nil"/>
              <w:right w:val="nil"/>
            </w:tcBorders>
            <w:shd w:val="clear" w:color="auto" w:fill="auto"/>
            <w:noWrap/>
            <w:vAlign w:val="bottom"/>
            <w:hideMark/>
          </w:tcPr>
          <w:p w14:paraId="03F83B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317 (272-415)</w:t>
            </w:r>
          </w:p>
        </w:tc>
        <w:tc>
          <w:tcPr>
            <w:tcW w:w="1800" w:type="dxa"/>
            <w:tcBorders>
              <w:top w:val="nil"/>
              <w:left w:val="nil"/>
              <w:bottom w:val="nil"/>
              <w:right w:val="nil"/>
            </w:tcBorders>
            <w:shd w:val="clear" w:color="auto" w:fill="auto"/>
            <w:noWrap/>
            <w:vAlign w:val="bottom"/>
            <w:hideMark/>
          </w:tcPr>
          <w:p w14:paraId="65174E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555 (469-743)</w:t>
            </w:r>
          </w:p>
        </w:tc>
      </w:tr>
      <w:tr w:rsidR="00B0760D" w:rsidRPr="00B0760D" w14:paraId="6BDFBA93" w14:textId="77777777" w:rsidTr="00B0760D">
        <w:trPr>
          <w:trHeight w:val="320"/>
        </w:trPr>
        <w:tc>
          <w:tcPr>
            <w:tcW w:w="2524" w:type="dxa"/>
            <w:tcBorders>
              <w:top w:val="nil"/>
              <w:left w:val="nil"/>
              <w:bottom w:val="nil"/>
              <w:right w:val="nil"/>
            </w:tcBorders>
            <w:shd w:val="clear" w:color="auto" w:fill="auto"/>
            <w:noWrap/>
            <w:vAlign w:val="bottom"/>
            <w:hideMark/>
          </w:tcPr>
          <w:p w14:paraId="171DF24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E400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FE116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(20.7-27.3)</w:t>
            </w:r>
          </w:p>
        </w:tc>
        <w:tc>
          <w:tcPr>
            <w:tcW w:w="1660" w:type="dxa"/>
            <w:tcBorders>
              <w:top w:val="nil"/>
              <w:left w:val="nil"/>
              <w:bottom w:val="nil"/>
              <w:right w:val="nil"/>
            </w:tcBorders>
            <w:shd w:val="clear" w:color="auto" w:fill="auto"/>
            <w:noWrap/>
            <w:vAlign w:val="bottom"/>
            <w:hideMark/>
          </w:tcPr>
          <w:p w14:paraId="692476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(8-11.4)</w:t>
            </w:r>
          </w:p>
        </w:tc>
        <w:tc>
          <w:tcPr>
            <w:tcW w:w="1800" w:type="dxa"/>
            <w:tcBorders>
              <w:top w:val="nil"/>
              <w:left w:val="nil"/>
              <w:bottom w:val="nil"/>
              <w:right w:val="nil"/>
            </w:tcBorders>
            <w:shd w:val="clear" w:color="auto" w:fill="auto"/>
            <w:noWrap/>
            <w:vAlign w:val="bottom"/>
            <w:hideMark/>
          </w:tcPr>
          <w:p w14:paraId="36DD69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909 (804-1070)</w:t>
            </w:r>
          </w:p>
        </w:tc>
        <w:tc>
          <w:tcPr>
            <w:tcW w:w="1800" w:type="dxa"/>
            <w:tcBorders>
              <w:top w:val="nil"/>
              <w:left w:val="nil"/>
              <w:bottom w:val="nil"/>
              <w:right w:val="nil"/>
            </w:tcBorders>
            <w:shd w:val="clear" w:color="auto" w:fill="auto"/>
            <w:noWrap/>
            <w:vAlign w:val="bottom"/>
            <w:hideMark/>
          </w:tcPr>
          <w:p w14:paraId="671A02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561 (500-707)</w:t>
            </w:r>
          </w:p>
        </w:tc>
      </w:tr>
      <w:tr w:rsidR="00B0760D" w:rsidRPr="00B0760D" w14:paraId="328E07B7" w14:textId="77777777" w:rsidTr="00B0760D">
        <w:trPr>
          <w:trHeight w:val="320"/>
        </w:trPr>
        <w:tc>
          <w:tcPr>
            <w:tcW w:w="2524" w:type="dxa"/>
            <w:tcBorders>
              <w:top w:val="nil"/>
              <w:left w:val="nil"/>
              <w:bottom w:val="nil"/>
              <w:right w:val="nil"/>
            </w:tcBorders>
            <w:shd w:val="clear" w:color="auto" w:fill="auto"/>
            <w:noWrap/>
            <w:vAlign w:val="bottom"/>
            <w:hideMark/>
          </w:tcPr>
          <w:p w14:paraId="010588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5EBE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9ACCE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(2-2.3)</w:t>
            </w:r>
          </w:p>
        </w:tc>
        <w:tc>
          <w:tcPr>
            <w:tcW w:w="1660" w:type="dxa"/>
            <w:tcBorders>
              <w:top w:val="nil"/>
              <w:left w:val="nil"/>
              <w:bottom w:val="nil"/>
              <w:right w:val="nil"/>
            </w:tcBorders>
            <w:shd w:val="clear" w:color="auto" w:fill="auto"/>
            <w:noWrap/>
            <w:vAlign w:val="bottom"/>
            <w:hideMark/>
          </w:tcPr>
          <w:p w14:paraId="258B9B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(0.3-0.5)</w:t>
            </w:r>
          </w:p>
        </w:tc>
        <w:tc>
          <w:tcPr>
            <w:tcW w:w="1800" w:type="dxa"/>
            <w:tcBorders>
              <w:top w:val="nil"/>
              <w:left w:val="nil"/>
              <w:bottom w:val="nil"/>
              <w:right w:val="nil"/>
            </w:tcBorders>
            <w:shd w:val="clear" w:color="auto" w:fill="auto"/>
            <w:noWrap/>
            <w:vAlign w:val="bottom"/>
            <w:hideMark/>
          </w:tcPr>
          <w:p w14:paraId="77DBBD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(78-92)</w:t>
            </w:r>
          </w:p>
        </w:tc>
        <w:tc>
          <w:tcPr>
            <w:tcW w:w="1800" w:type="dxa"/>
            <w:tcBorders>
              <w:top w:val="nil"/>
              <w:left w:val="nil"/>
              <w:bottom w:val="nil"/>
              <w:right w:val="nil"/>
            </w:tcBorders>
            <w:shd w:val="clear" w:color="auto" w:fill="auto"/>
            <w:noWrap/>
            <w:vAlign w:val="bottom"/>
            <w:hideMark/>
          </w:tcPr>
          <w:p w14:paraId="43EE93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(16-30)</w:t>
            </w:r>
          </w:p>
        </w:tc>
      </w:tr>
      <w:tr w:rsidR="00B0760D" w:rsidRPr="00B0760D" w14:paraId="11EE3FC5" w14:textId="77777777" w:rsidTr="00B0760D">
        <w:trPr>
          <w:trHeight w:val="320"/>
        </w:trPr>
        <w:tc>
          <w:tcPr>
            <w:tcW w:w="2524" w:type="dxa"/>
            <w:tcBorders>
              <w:top w:val="nil"/>
              <w:left w:val="nil"/>
              <w:bottom w:val="nil"/>
              <w:right w:val="nil"/>
            </w:tcBorders>
            <w:shd w:val="clear" w:color="auto" w:fill="auto"/>
            <w:noWrap/>
            <w:vAlign w:val="bottom"/>
            <w:hideMark/>
          </w:tcPr>
          <w:p w14:paraId="0DCAC4F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F2BD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96830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(1.1-1.2)</w:t>
            </w:r>
          </w:p>
        </w:tc>
        <w:tc>
          <w:tcPr>
            <w:tcW w:w="1660" w:type="dxa"/>
            <w:tcBorders>
              <w:top w:val="nil"/>
              <w:left w:val="nil"/>
              <w:bottom w:val="nil"/>
              <w:right w:val="nil"/>
            </w:tcBorders>
            <w:shd w:val="clear" w:color="auto" w:fill="auto"/>
            <w:noWrap/>
            <w:vAlign w:val="bottom"/>
            <w:hideMark/>
          </w:tcPr>
          <w:p w14:paraId="4D11B0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800" w:type="dxa"/>
            <w:tcBorders>
              <w:top w:val="nil"/>
              <w:left w:val="nil"/>
              <w:bottom w:val="nil"/>
              <w:right w:val="nil"/>
            </w:tcBorders>
            <w:shd w:val="clear" w:color="auto" w:fill="auto"/>
            <w:noWrap/>
            <w:vAlign w:val="bottom"/>
            <w:hideMark/>
          </w:tcPr>
          <w:p w14:paraId="3AB660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(42-49)</w:t>
            </w:r>
          </w:p>
        </w:tc>
        <w:tc>
          <w:tcPr>
            <w:tcW w:w="1800" w:type="dxa"/>
            <w:tcBorders>
              <w:top w:val="nil"/>
              <w:left w:val="nil"/>
              <w:bottom w:val="nil"/>
              <w:right w:val="nil"/>
            </w:tcBorders>
            <w:shd w:val="clear" w:color="auto" w:fill="auto"/>
            <w:noWrap/>
            <w:vAlign w:val="bottom"/>
            <w:hideMark/>
          </w:tcPr>
          <w:p w14:paraId="01AAD6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(69-81)</w:t>
            </w:r>
          </w:p>
        </w:tc>
      </w:tr>
      <w:tr w:rsidR="00B0760D" w:rsidRPr="00B0760D" w14:paraId="07E5F7ED" w14:textId="77777777" w:rsidTr="00B0760D">
        <w:trPr>
          <w:trHeight w:val="320"/>
        </w:trPr>
        <w:tc>
          <w:tcPr>
            <w:tcW w:w="2524" w:type="dxa"/>
            <w:tcBorders>
              <w:top w:val="nil"/>
              <w:left w:val="nil"/>
              <w:bottom w:val="nil"/>
              <w:right w:val="nil"/>
            </w:tcBorders>
            <w:shd w:val="clear" w:color="auto" w:fill="auto"/>
            <w:noWrap/>
            <w:vAlign w:val="bottom"/>
            <w:hideMark/>
          </w:tcPr>
          <w:p w14:paraId="7C1132D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D793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B3CE7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(0.7-0.9)</w:t>
            </w:r>
          </w:p>
        </w:tc>
        <w:tc>
          <w:tcPr>
            <w:tcW w:w="1660" w:type="dxa"/>
            <w:tcBorders>
              <w:top w:val="nil"/>
              <w:left w:val="nil"/>
              <w:bottom w:val="nil"/>
              <w:right w:val="nil"/>
            </w:tcBorders>
            <w:shd w:val="clear" w:color="auto" w:fill="auto"/>
            <w:noWrap/>
            <w:vAlign w:val="bottom"/>
            <w:hideMark/>
          </w:tcPr>
          <w:p w14:paraId="6A8F79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800" w:type="dxa"/>
            <w:tcBorders>
              <w:top w:val="nil"/>
              <w:left w:val="nil"/>
              <w:bottom w:val="nil"/>
              <w:right w:val="nil"/>
            </w:tcBorders>
            <w:shd w:val="clear" w:color="auto" w:fill="auto"/>
            <w:noWrap/>
            <w:vAlign w:val="bottom"/>
            <w:hideMark/>
          </w:tcPr>
          <w:p w14:paraId="1D3EF8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(27-34)</w:t>
            </w:r>
          </w:p>
        </w:tc>
        <w:tc>
          <w:tcPr>
            <w:tcW w:w="1800" w:type="dxa"/>
            <w:tcBorders>
              <w:top w:val="nil"/>
              <w:left w:val="nil"/>
              <w:bottom w:val="nil"/>
              <w:right w:val="nil"/>
            </w:tcBorders>
            <w:shd w:val="clear" w:color="auto" w:fill="auto"/>
            <w:noWrap/>
            <w:vAlign w:val="bottom"/>
            <w:hideMark/>
          </w:tcPr>
          <w:p w14:paraId="13E309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(50-62)</w:t>
            </w:r>
          </w:p>
        </w:tc>
      </w:tr>
      <w:tr w:rsidR="00B0760D" w:rsidRPr="00B0760D" w14:paraId="4325D788" w14:textId="77777777" w:rsidTr="00B0760D">
        <w:trPr>
          <w:trHeight w:val="320"/>
        </w:trPr>
        <w:tc>
          <w:tcPr>
            <w:tcW w:w="2524" w:type="dxa"/>
            <w:tcBorders>
              <w:top w:val="nil"/>
              <w:left w:val="nil"/>
              <w:bottom w:val="nil"/>
              <w:right w:val="nil"/>
            </w:tcBorders>
            <w:shd w:val="clear" w:color="auto" w:fill="auto"/>
            <w:noWrap/>
            <w:vAlign w:val="bottom"/>
            <w:hideMark/>
          </w:tcPr>
          <w:p w14:paraId="1C64EA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7BB1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2529F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26BB09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07A1B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178778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(2-2)</w:t>
            </w:r>
          </w:p>
        </w:tc>
      </w:tr>
      <w:tr w:rsidR="00B0760D" w:rsidRPr="00B0760D" w14:paraId="1601A35F" w14:textId="77777777" w:rsidTr="00B0760D">
        <w:trPr>
          <w:trHeight w:val="320"/>
        </w:trPr>
        <w:tc>
          <w:tcPr>
            <w:tcW w:w="2524" w:type="dxa"/>
            <w:tcBorders>
              <w:top w:val="nil"/>
              <w:left w:val="nil"/>
              <w:bottom w:val="nil"/>
              <w:right w:val="nil"/>
            </w:tcBorders>
            <w:shd w:val="clear" w:color="auto" w:fill="auto"/>
            <w:noWrap/>
            <w:vAlign w:val="bottom"/>
            <w:hideMark/>
          </w:tcPr>
          <w:p w14:paraId="1DCA55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Qatar</w:t>
            </w:r>
          </w:p>
        </w:tc>
        <w:tc>
          <w:tcPr>
            <w:tcW w:w="2180" w:type="dxa"/>
            <w:tcBorders>
              <w:top w:val="nil"/>
              <w:left w:val="nil"/>
              <w:bottom w:val="nil"/>
              <w:right w:val="nil"/>
            </w:tcBorders>
            <w:shd w:val="clear" w:color="auto" w:fill="auto"/>
            <w:noWrap/>
            <w:vAlign w:val="bottom"/>
            <w:hideMark/>
          </w:tcPr>
          <w:p w14:paraId="764D21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7FFB5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75.3 (66-84.2)</w:t>
            </w:r>
          </w:p>
        </w:tc>
        <w:tc>
          <w:tcPr>
            <w:tcW w:w="1660" w:type="dxa"/>
            <w:tcBorders>
              <w:top w:val="nil"/>
              <w:left w:val="nil"/>
              <w:bottom w:val="nil"/>
              <w:right w:val="nil"/>
            </w:tcBorders>
            <w:shd w:val="clear" w:color="auto" w:fill="auto"/>
            <w:noWrap/>
            <w:vAlign w:val="bottom"/>
            <w:hideMark/>
          </w:tcPr>
          <w:p w14:paraId="77F191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(71.4-88.2)</w:t>
            </w:r>
          </w:p>
        </w:tc>
        <w:tc>
          <w:tcPr>
            <w:tcW w:w="1800" w:type="dxa"/>
            <w:tcBorders>
              <w:top w:val="nil"/>
              <w:left w:val="nil"/>
              <w:bottom w:val="nil"/>
              <w:right w:val="nil"/>
            </w:tcBorders>
            <w:shd w:val="clear" w:color="auto" w:fill="auto"/>
            <w:noWrap/>
            <w:vAlign w:val="bottom"/>
            <w:hideMark/>
          </w:tcPr>
          <w:p w14:paraId="0973DC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3161 (2767-3536)</w:t>
            </w:r>
          </w:p>
        </w:tc>
        <w:tc>
          <w:tcPr>
            <w:tcW w:w="1800" w:type="dxa"/>
            <w:tcBorders>
              <w:top w:val="nil"/>
              <w:left w:val="nil"/>
              <w:bottom w:val="nil"/>
              <w:right w:val="nil"/>
            </w:tcBorders>
            <w:shd w:val="clear" w:color="auto" w:fill="auto"/>
            <w:noWrap/>
            <w:vAlign w:val="bottom"/>
            <w:hideMark/>
          </w:tcPr>
          <w:p w14:paraId="3CD6C2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7793 (6881-8614)</w:t>
            </w:r>
          </w:p>
        </w:tc>
      </w:tr>
      <w:tr w:rsidR="00B0760D" w:rsidRPr="00B0760D" w14:paraId="61E3E251" w14:textId="77777777" w:rsidTr="00B0760D">
        <w:trPr>
          <w:trHeight w:val="320"/>
        </w:trPr>
        <w:tc>
          <w:tcPr>
            <w:tcW w:w="2524" w:type="dxa"/>
            <w:tcBorders>
              <w:top w:val="nil"/>
              <w:left w:val="nil"/>
              <w:bottom w:val="nil"/>
              <w:right w:val="nil"/>
            </w:tcBorders>
            <w:shd w:val="clear" w:color="auto" w:fill="auto"/>
            <w:noWrap/>
            <w:vAlign w:val="bottom"/>
            <w:hideMark/>
          </w:tcPr>
          <w:p w14:paraId="57E524B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BF4D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20B89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(27.2-40.7)</w:t>
            </w:r>
          </w:p>
        </w:tc>
        <w:tc>
          <w:tcPr>
            <w:tcW w:w="1660" w:type="dxa"/>
            <w:tcBorders>
              <w:top w:val="nil"/>
              <w:left w:val="nil"/>
              <w:bottom w:val="nil"/>
              <w:right w:val="nil"/>
            </w:tcBorders>
            <w:shd w:val="clear" w:color="auto" w:fill="auto"/>
            <w:noWrap/>
            <w:vAlign w:val="bottom"/>
            <w:hideMark/>
          </w:tcPr>
          <w:p w14:paraId="2FB240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36.5 (27.4-41.9)</w:t>
            </w:r>
          </w:p>
        </w:tc>
        <w:tc>
          <w:tcPr>
            <w:tcW w:w="1800" w:type="dxa"/>
            <w:tcBorders>
              <w:top w:val="nil"/>
              <w:left w:val="nil"/>
              <w:bottom w:val="nil"/>
              <w:right w:val="nil"/>
            </w:tcBorders>
            <w:shd w:val="clear" w:color="auto" w:fill="auto"/>
            <w:noWrap/>
            <w:vAlign w:val="bottom"/>
            <w:hideMark/>
          </w:tcPr>
          <w:p w14:paraId="645FB1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1498 (1126-1741)</w:t>
            </w:r>
          </w:p>
        </w:tc>
        <w:tc>
          <w:tcPr>
            <w:tcW w:w="1800" w:type="dxa"/>
            <w:tcBorders>
              <w:top w:val="nil"/>
              <w:left w:val="nil"/>
              <w:bottom w:val="nil"/>
              <w:right w:val="nil"/>
            </w:tcBorders>
            <w:shd w:val="clear" w:color="auto" w:fill="auto"/>
            <w:noWrap/>
            <w:vAlign w:val="bottom"/>
            <w:hideMark/>
          </w:tcPr>
          <w:p w14:paraId="461D02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3557 (2583-4124)</w:t>
            </w:r>
          </w:p>
        </w:tc>
      </w:tr>
      <w:tr w:rsidR="00B0760D" w:rsidRPr="00B0760D" w14:paraId="0F9DD726" w14:textId="77777777" w:rsidTr="00B0760D">
        <w:trPr>
          <w:trHeight w:val="320"/>
        </w:trPr>
        <w:tc>
          <w:tcPr>
            <w:tcW w:w="2524" w:type="dxa"/>
            <w:tcBorders>
              <w:top w:val="nil"/>
              <w:left w:val="nil"/>
              <w:bottom w:val="nil"/>
              <w:right w:val="nil"/>
            </w:tcBorders>
            <w:shd w:val="clear" w:color="auto" w:fill="auto"/>
            <w:noWrap/>
            <w:vAlign w:val="bottom"/>
            <w:hideMark/>
          </w:tcPr>
          <w:p w14:paraId="7E6E2F7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1FD3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405A0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(16.3-42.4)</w:t>
            </w:r>
          </w:p>
        </w:tc>
        <w:tc>
          <w:tcPr>
            <w:tcW w:w="1660" w:type="dxa"/>
            <w:tcBorders>
              <w:top w:val="nil"/>
              <w:left w:val="nil"/>
              <w:bottom w:val="nil"/>
              <w:right w:val="nil"/>
            </w:tcBorders>
            <w:shd w:val="clear" w:color="auto" w:fill="auto"/>
            <w:noWrap/>
            <w:vAlign w:val="bottom"/>
            <w:hideMark/>
          </w:tcPr>
          <w:p w14:paraId="56D8E1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32.2 (18.9-46.3)</w:t>
            </w:r>
          </w:p>
        </w:tc>
        <w:tc>
          <w:tcPr>
            <w:tcW w:w="1800" w:type="dxa"/>
            <w:tcBorders>
              <w:top w:val="nil"/>
              <w:left w:val="nil"/>
              <w:bottom w:val="nil"/>
              <w:right w:val="nil"/>
            </w:tcBorders>
            <w:shd w:val="clear" w:color="auto" w:fill="auto"/>
            <w:noWrap/>
            <w:vAlign w:val="bottom"/>
            <w:hideMark/>
          </w:tcPr>
          <w:p w14:paraId="5947CF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1178 (692-1784)</w:t>
            </w:r>
          </w:p>
        </w:tc>
        <w:tc>
          <w:tcPr>
            <w:tcW w:w="1800" w:type="dxa"/>
            <w:tcBorders>
              <w:top w:val="nil"/>
              <w:left w:val="nil"/>
              <w:bottom w:val="nil"/>
              <w:right w:val="nil"/>
            </w:tcBorders>
            <w:shd w:val="clear" w:color="auto" w:fill="auto"/>
            <w:noWrap/>
            <w:vAlign w:val="bottom"/>
            <w:hideMark/>
          </w:tcPr>
          <w:p w14:paraId="32E829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3121 (1862-4517)</w:t>
            </w:r>
          </w:p>
        </w:tc>
      </w:tr>
      <w:tr w:rsidR="00B0760D" w:rsidRPr="00B0760D" w14:paraId="089CD4FF" w14:textId="77777777" w:rsidTr="00B0760D">
        <w:trPr>
          <w:trHeight w:val="320"/>
        </w:trPr>
        <w:tc>
          <w:tcPr>
            <w:tcW w:w="2524" w:type="dxa"/>
            <w:tcBorders>
              <w:top w:val="nil"/>
              <w:left w:val="nil"/>
              <w:bottom w:val="nil"/>
              <w:right w:val="nil"/>
            </w:tcBorders>
            <w:shd w:val="clear" w:color="auto" w:fill="auto"/>
            <w:noWrap/>
            <w:vAlign w:val="bottom"/>
            <w:hideMark/>
          </w:tcPr>
          <w:p w14:paraId="3553830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D7770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7FEBB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(16.3-42.4)</w:t>
            </w:r>
          </w:p>
        </w:tc>
        <w:tc>
          <w:tcPr>
            <w:tcW w:w="1660" w:type="dxa"/>
            <w:tcBorders>
              <w:top w:val="nil"/>
              <w:left w:val="nil"/>
              <w:bottom w:val="nil"/>
              <w:right w:val="nil"/>
            </w:tcBorders>
            <w:shd w:val="clear" w:color="auto" w:fill="auto"/>
            <w:noWrap/>
            <w:vAlign w:val="bottom"/>
            <w:hideMark/>
          </w:tcPr>
          <w:p w14:paraId="326694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32.2 (18.9-46.3)</w:t>
            </w:r>
          </w:p>
        </w:tc>
        <w:tc>
          <w:tcPr>
            <w:tcW w:w="1800" w:type="dxa"/>
            <w:tcBorders>
              <w:top w:val="nil"/>
              <w:left w:val="nil"/>
              <w:bottom w:val="nil"/>
              <w:right w:val="nil"/>
            </w:tcBorders>
            <w:shd w:val="clear" w:color="auto" w:fill="auto"/>
            <w:noWrap/>
            <w:vAlign w:val="bottom"/>
            <w:hideMark/>
          </w:tcPr>
          <w:p w14:paraId="245C22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1178 (692-1784)</w:t>
            </w:r>
          </w:p>
        </w:tc>
        <w:tc>
          <w:tcPr>
            <w:tcW w:w="1800" w:type="dxa"/>
            <w:tcBorders>
              <w:top w:val="nil"/>
              <w:left w:val="nil"/>
              <w:bottom w:val="nil"/>
              <w:right w:val="nil"/>
            </w:tcBorders>
            <w:shd w:val="clear" w:color="auto" w:fill="auto"/>
            <w:noWrap/>
            <w:vAlign w:val="bottom"/>
            <w:hideMark/>
          </w:tcPr>
          <w:p w14:paraId="7D9643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3121 (1862-4517)</w:t>
            </w:r>
          </w:p>
        </w:tc>
      </w:tr>
      <w:tr w:rsidR="00B0760D" w:rsidRPr="00B0760D" w14:paraId="3080CFD0" w14:textId="77777777" w:rsidTr="00B0760D">
        <w:trPr>
          <w:trHeight w:val="320"/>
        </w:trPr>
        <w:tc>
          <w:tcPr>
            <w:tcW w:w="2524" w:type="dxa"/>
            <w:tcBorders>
              <w:top w:val="nil"/>
              <w:left w:val="nil"/>
              <w:bottom w:val="nil"/>
              <w:right w:val="nil"/>
            </w:tcBorders>
            <w:shd w:val="clear" w:color="auto" w:fill="auto"/>
            <w:noWrap/>
            <w:vAlign w:val="bottom"/>
            <w:hideMark/>
          </w:tcPr>
          <w:p w14:paraId="03A3E9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4627F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87819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526BBE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0A64E5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BBB03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1A95CAE3" w14:textId="77777777" w:rsidTr="00B0760D">
        <w:trPr>
          <w:trHeight w:val="320"/>
        </w:trPr>
        <w:tc>
          <w:tcPr>
            <w:tcW w:w="2524" w:type="dxa"/>
            <w:tcBorders>
              <w:top w:val="nil"/>
              <w:left w:val="nil"/>
              <w:bottom w:val="nil"/>
              <w:right w:val="nil"/>
            </w:tcBorders>
            <w:shd w:val="clear" w:color="auto" w:fill="auto"/>
            <w:noWrap/>
            <w:vAlign w:val="bottom"/>
            <w:hideMark/>
          </w:tcPr>
          <w:p w14:paraId="58B121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E5B20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905E4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24.8 (10.5-47.2)</w:t>
            </w:r>
          </w:p>
        </w:tc>
        <w:tc>
          <w:tcPr>
            <w:tcW w:w="1660" w:type="dxa"/>
            <w:tcBorders>
              <w:top w:val="nil"/>
              <w:left w:val="nil"/>
              <w:bottom w:val="nil"/>
              <w:right w:val="nil"/>
            </w:tcBorders>
            <w:shd w:val="clear" w:color="auto" w:fill="auto"/>
            <w:noWrap/>
            <w:vAlign w:val="bottom"/>
            <w:hideMark/>
          </w:tcPr>
          <w:p w14:paraId="62149F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(13.9-55.3)</w:t>
            </w:r>
          </w:p>
        </w:tc>
        <w:tc>
          <w:tcPr>
            <w:tcW w:w="1800" w:type="dxa"/>
            <w:tcBorders>
              <w:top w:val="nil"/>
              <w:left w:val="nil"/>
              <w:bottom w:val="nil"/>
              <w:right w:val="nil"/>
            </w:tcBorders>
            <w:shd w:val="clear" w:color="auto" w:fill="auto"/>
            <w:noWrap/>
            <w:vAlign w:val="bottom"/>
            <w:hideMark/>
          </w:tcPr>
          <w:p w14:paraId="4C3285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1030 (445-1990)</w:t>
            </w:r>
          </w:p>
        </w:tc>
        <w:tc>
          <w:tcPr>
            <w:tcW w:w="1800" w:type="dxa"/>
            <w:tcBorders>
              <w:top w:val="nil"/>
              <w:left w:val="nil"/>
              <w:bottom w:val="nil"/>
              <w:right w:val="nil"/>
            </w:tcBorders>
            <w:shd w:val="clear" w:color="auto" w:fill="auto"/>
            <w:noWrap/>
            <w:vAlign w:val="bottom"/>
            <w:hideMark/>
          </w:tcPr>
          <w:p w14:paraId="493894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3072 (1344-5380)</w:t>
            </w:r>
          </w:p>
        </w:tc>
      </w:tr>
      <w:tr w:rsidR="00B0760D" w:rsidRPr="00B0760D" w14:paraId="3A9B1DA3" w14:textId="77777777" w:rsidTr="00B0760D">
        <w:trPr>
          <w:trHeight w:val="320"/>
        </w:trPr>
        <w:tc>
          <w:tcPr>
            <w:tcW w:w="2524" w:type="dxa"/>
            <w:tcBorders>
              <w:top w:val="nil"/>
              <w:left w:val="nil"/>
              <w:bottom w:val="nil"/>
              <w:right w:val="nil"/>
            </w:tcBorders>
            <w:shd w:val="clear" w:color="auto" w:fill="auto"/>
            <w:noWrap/>
            <w:vAlign w:val="bottom"/>
            <w:hideMark/>
          </w:tcPr>
          <w:p w14:paraId="7F95377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7D91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E3AD1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 (8.7-23.1)</w:t>
            </w:r>
          </w:p>
        </w:tc>
        <w:tc>
          <w:tcPr>
            <w:tcW w:w="1660" w:type="dxa"/>
            <w:tcBorders>
              <w:top w:val="nil"/>
              <w:left w:val="nil"/>
              <w:bottom w:val="nil"/>
              <w:right w:val="nil"/>
            </w:tcBorders>
            <w:shd w:val="clear" w:color="auto" w:fill="auto"/>
            <w:noWrap/>
            <w:vAlign w:val="bottom"/>
            <w:hideMark/>
          </w:tcPr>
          <w:p w14:paraId="117175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(8.2-24.3)</w:t>
            </w:r>
          </w:p>
        </w:tc>
        <w:tc>
          <w:tcPr>
            <w:tcW w:w="1800" w:type="dxa"/>
            <w:tcBorders>
              <w:top w:val="nil"/>
              <w:left w:val="nil"/>
              <w:bottom w:val="nil"/>
              <w:right w:val="nil"/>
            </w:tcBorders>
            <w:shd w:val="clear" w:color="auto" w:fill="auto"/>
            <w:noWrap/>
            <w:vAlign w:val="bottom"/>
            <w:hideMark/>
          </w:tcPr>
          <w:p w14:paraId="48A9EA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605 (368-978)</w:t>
            </w:r>
          </w:p>
        </w:tc>
        <w:tc>
          <w:tcPr>
            <w:tcW w:w="1800" w:type="dxa"/>
            <w:tcBorders>
              <w:top w:val="nil"/>
              <w:left w:val="nil"/>
              <w:bottom w:val="nil"/>
              <w:right w:val="nil"/>
            </w:tcBorders>
            <w:shd w:val="clear" w:color="auto" w:fill="auto"/>
            <w:noWrap/>
            <w:vAlign w:val="bottom"/>
            <w:hideMark/>
          </w:tcPr>
          <w:p w14:paraId="39A2EE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1380 (789-2419)</w:t>
            </w:r>
          </w:p>
        </w:tc>
      </w:tr>
      <w:tr w:rsidR="00B0760D" w:rsidRPr="00B0760D" w14:paraId="2BA9D2AF" w14:textId="77777777" w:rsidTr="00B0760D">
        <w:trPr>
          <w:trHeight w:val="320"/>
        </w:trPr>
        <w:tc>
          <w:tcPr>
            <w:tcW w:w="2524" w:type="dxa"/>
            <w:tcBorders>
              <w:top w:val="nil"/>
              <w:left w:val="nil"/>
              <w:bottom w:val="nil"/>
              <w:right w:val="nil"/>
            </w:tcBorders>
            <w:shd w:val="clear" w:color="auto" w:fill="auto"/>
            <w:noWrap/>
            <w:vAlign w:val="bottom"/>
            <w:hideMark/>
          </w:tcPr>
          <w:p w14:paraId="6BCCD0E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7619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CB6CA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(5.4-10.8)</w:t>
            </w:r>
          </w:p>
        </w:tc>
        <w:tc>
          <w:tcPr>
            <w:tcW w:w="1660" w:type="dxa"/>
            <w:tcBorders>
              <w:top w:val="nil"/>
              <w:left w:val="nil"/>
              <w:bottom w:val="nil"/>
              <w:right w:val="nil"/>
            </w:tcBorders>
            <w:shd w:val="clear" w:color="auto" w:fill="auto"/>
            <w:noWrap/>
            <w:vAlign w:val="bottom"/>
            <w:hideMark/>
          </w:tcPr>
          <w:p w14:paraId="3B8C8D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(5-11.2)</w:t>
            </w:r>
          </w:p>
        </w:tc>
        <w:tc>
          <w:tcPr>
            <w:tcW w:w="1800" w:type="dxa"/>
            <w:tcBorders>
              <w:top w:val="nil"/>
              <w:left w:val="nil"/>
              <w:bottom w:val="nil"/>
              <w:right w:val="nil"/>
            </w:tcBorders>
            <w:shd w:val="clear" w:color="auto" w:fill="auto"/>
            <w:noWrap/>
            <w:vAlign w:val="bottom"/>
            <w:hideMark/>
          </w:tcPr>
          <w:p w14:paraId="1A2F77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344 (225-457)</w:t>
            </w:r>
          </w:p>
        </w:tc>
        <w:tc>
          <w:tcPr>
            <w:tcW w:w="1800" w:type="dxa"/>
            <w:tcBorders>
              <w:top w:val="nil"/>
              <w:left w:val="nil"/>
              <w:bottom w:val="nil"/>
              <w:right w:val="nil"/>
            </w:tcBorders>
            <w:shd w:val="clear" w:color="auto" w:fill="auto"/>
            <w:noWrap/>
            <w:vAlign w:val="bottom"/>
            <w:hideMark/>
          </w:tcPr>
          <w:p w14:paraId="29F80A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803 (485-1083)</w:t>
            </w:r>
          </w:p>
        </w:tc>
      </w:tr>
      <w:tr w:rsidR="00B0760D" w:rsidRPr="00B0760D" w14:paraId="3E25CE4B" w14:textId="77777777" w:rsidTr="00B0760D">
        <w:trPr>
          <w:trHeight w:val="320"/>
        </w:trPr>
        <w:tc>
          <w:tcPr>
            <w:tcW w:w="2524" w:type="dxa"/>
            <w:tcBorders>
              <w:top w:val="nil"/>
              <w:left w:val="nil"/>
              <w:bottom w:val="nil"/>
              <w:right w:val="nil"/>
            </w:tcBorders>
            <w:shd w:val="clear" w:color="auto" w:fill="auto"/>
            <w:noWrap/>
            <w:vAlign w:val="bottom"/>
            <w:hideMark/>
          </w:tcPr>
          <w:p w14:paraId="2D04419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560D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B43B1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(12.8-29.3)</w:t>
            </w:r>
          </w:p>
        </w:tc>
        <w:tc>
          <w:tcPr>
            <w:tcW w:w="1660" w:type="dxa"/>
            <w:tcBorders>
              <w:top w:val="nil"/>
              <w:left w:val="nil"/>
              <w:bottom w:val="nil"/>
              <w:right w:val="nil"/>
            </w:tcBorders>
            <w:shd w:val="clear" w:color="auto" w:fill="auto"/>
            <w:noWrap/>
            <w:vAlign w:val="bottom"/>
            <w:hideMark/>
          </w:tcPr>
          <w:p w14:paraId="4F03A3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(14.4-33.7)</w:t>
            </w:r>
          </w:p>
        </w:tc>
        <w:tc>
          <w:tcPr>
            <w:tcW w:w="1800" w:type="dxa"/>
            <w:tcBorders>
              <w:top w:val="nil"/>
              <w:left w:val="nil"/>
              <w:bottom w:val="nil"/>
              <w:right w:val="nil"/>
            </w:tcBorders>
            <w:shd w:val="clear" w:color="auto" w:fill="auto"/>
            <w:noWrap/>
            <w:vAlign w:val="bottom"/>
            <w:hideMark/>
          </w:tcPr>
          <w:p w14:paraId="59A21A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803 (530-1225)</w:t>
            </w:r>
          </w:p>
        </w:tc>
        <w:tc>
          <w:tcPr>
            <w:tcW w:w="1800" w:type="dxa"/>
            <w:tcBorders>
              <w:top w:val="nil"/>
              <w:left w:val="nil"/>
              <w:bottom w:val="nil"/>
              <w:right w:val="nil"/>
            </w:tcBorders>
            <w:shd w:val="clear" w:color="auto" w:fill="auto"/>
            <w:noWrap/>
            <w:vAlign w:val="bottom"/>
            <w:hideMark/>
          </w:tcPr>
          <w:p w14:paraId="3AD951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2146 (1426-3313)</w:t>
            </w:r>
          </w:p>
        </w:tc>
      </w:tr>
      <w:tr w:rsidR="00B0760D" w:rsidRPr="00B0760D" w14:paraId="339B54EB" w14:textId="77777777" w:rsidTr="00B0760D">
        <w:trPr>
          <w:trHeight w:val="320"/>
        </w:trPr>
        <w:tc>
          <w:tcPr>
            <w:tcW w:w="2524" w:type="dxa"/>
            <w:tcBorders>
              <w:top w:val="nil"/>
              <w:left w:val="nil"/>
              <w:bottom w:val="nil"/>
              <w:right w:val="nil"/>
            </w:tcBorders>
            <w:shd w:val="clear" w:color="auto" w:fill="auto"/>
            <w:noWrap/>
            <w:vAlign w:val="bottom"/>
            <w:hideMark/>
          </w:tcPr>
          <w:p w14:paraId="4B67F2A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D3ED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63B8D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(1.7-6.3)</w:t>
            </w:r>
          </w:p>
        </w:tc>
        <w:tc>
          <w:tcPr>
            <w:tcW w:w="1660" w:type="dxa"/>
            <w:tcBorders>
              <w:top w:val="nil"/>
              <w:left w:val="nil"/>
              <w:bottom w:val="nil"/>
              <w:right w:val="nil"/>
            </w:tcBorders>
            <w:shd w:val="clear" w:color="auto" w:fill="auto"/>
            <w:noWrap/>
            <w:vAlign w:val="bottom"/>
            <w:hideMark/>
          </w:tcPr>
          <w:p w14:paraId="659F3C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(2.5-10.3)</w:t>
            </w:r>
          </w:p>
        </w:tc>
        <w:tc>
          <w:tcPr>
            <w:tcW w:w="1800" w:type="dxa"/>
            <w:tcBorders>
              <w:top w:val="nil"/>
              <w:left w:val="nil"/>
              <w:bottom w:val="nil"/>
              <w:right w:val="nil"/>
            </w:tcBorders>
            <w:shd w:val="clear" w:color="auto" w:fill="auto"/>
            <w:noWrap/>
            <w:vAlign w:val="bottom"/>
            <w:hideMark/>
          </w:tcPr>
          <w:p w14:paraId="28D1D8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(71-258)</w:t>
            </w:r>
          </w:p>
        </w:tc>
        <w:tc>
          <w:tcPr>
            <w:tcW w:w="1800" w:type="dxa"/>
            <w:tcBorders>
              <w:top w:val="nil"/>
              <w:left w:val="nil"/>
              <w:bottom w:val="nil"/>
              <w:right w:val="nil"/>
            </w:tcBorders>
            <w:shd w:val="clear" w:color="auto" w:fill="auto"/>
            <w:noWrap/>
            <w:vAlign w:val="bottom"/>
            <w:hideMark/>
          </w:tcPr>
          <w:p w14:paraId="157B3B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479 (251-1012)</w:t>
            </w:r>
          </w:p>
        </w:tc>
      </w:tr>
      <w:tr w:rsidR="00B0760D" w:rsidRPr="00B0760D" w14:paraId="5F1DCC53" w14:textId="77777777" w:rsidTr="00B0760D">
        <w:trPr>
          <w:trHeight w:val="320"/>
        </w:trPr>
        <w:tc>
          <w:tcPr>
            <w:tcW w:w="2524" w:type="dxa"/>
            <w:tcBorders>
              <w:top w:val="nil"/>
              <w:left w:val="nil"/>
              <w:bottom w:val="nil"/>
              <w:right w:val="nil"/>
            </w:tcBorders>
            <w:shd w:val="clear" w:color="auto" w:fill="auto"/>
            <w:noWrap/>
            <w:vAlign w:val="bottom"/>
            <w:hideMark/>
          </w:tcPr>
          <w:p w14:paraId="69158E1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F8F6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C1846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(2-3.1)</w:t>
            </w:r>
          </w:p>
        </w:tc>
        <w:tc>
          <w:tcPr>
            <w:tcW w:w="1660" w:type="dxa"/>
            <w:tcBorders>
              <w:top w:val="nil"/>
              <w:left w:val="nil"/>
              <w:bottom w:val="nil"/>
              <w:right w:val="nil"/>
            </w:tcBorders>
            <w:shd w:val="clear" w:color="auto" w:fill="auto"/>
            <w:noWrap/>
            <w:vAlign w:val="bottom"/>
            <w:hideMark/>
          </w:tcPr>
          <w:p w14:paraId="0A5B92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(2.1-3.5)</w:t>
            </w:r>
          </w:p>
        </w:tc>
        <w:tc>
          <w:tcPr>
            <w:tcW w:w="1800" w:type="dxa"/>
            <w:tcBorders>
              <w:top w:val="nil"/>
              <w:left w:val="nil"/>
              <w:bottom w:val="nil"/>
              <w:right w:val="nil"/>
            </w:tcBorders>
            <w:shd w:val="clear" w:color="auto" w:fill="auto"/>
            <w:noWrap/>
            <w:vAlign w:val="bottom"/>
            <w:hideMark/>
          </w:tcPr>
          <w:p w14:paraId="7611AD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(85-133)</w:t>
            </w:r>
          </w:p>
        </w:tc>
        <w:tc>
          <w:tcPr>
            <w:tcW w:w="1800" w:type="dxa"/>
            <w:tcBorders>
              <w:top w:val="nil"/>
              <w:left w:val="nil"/>
              <w:bottom w:val="nil"/>
              <w:right w:val="nil"/>
            </w:tcBorders>
            <w:shd w:val="clear" w:color="auto" w:fill="auto"/>
            <w:noWrap/>
            <w:vAlign w:val="bottom"/>
            <w:hideMark/>
          </w:tcPr>
          <w:p w14:paraId="1F38BF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279 (202-343)</w:t>
            </w:r>
          </w:p>
        </w:tc>
      </w:tr>
      <w:tr w:rsidR="00B0760D" w:rsidRPr="00B0760D" w14:paraId="27FB42A9" w14:textId="77777777" w:rsidTr="00B0760D">
        <w:trPr>
          <w:trHeight w:val="320"/>
        </w:trPr>
        <w:tc>
          <w:tcPr>
            <w:tcW w:w="2524" w:type="dxa"/>
            <w:tcBorders>
              <w:top w:val="nil"/>
              <w:left w:val="nil"/>
              <w:bottom w:val="nil"/>
              <w:right w:val="nil"/>
            </w:tcBorders>
            <w:shd w:val="clear" w:color="auto" w:fill="auto"/>
            <w:noWrap/>
            <w:vAlign w:val="bottom"/>
            <w:hideMark/>
          </w:tcPr>
          <w:p w14:paraId="153477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E2D4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0F72F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(1-1.4)</w:t>
            </w:r>
          </w:p>
        </w:tc>
        <w:tc>
          <w:tcPr>
            <w:tcW w:w="1660" w:type="dxa"/>
            <w:tcBorders>
              <w:top w:val="nil"/>
              <w:left w:val="nil"/>
              <w:bottom w:val="nil"/>
              <w:right w:val="nil"/>
            </w:tcBorders>
            <w:shd w:val="clear" w:color="auto" w:fill="auto"/>
            <w:noWrap/>
            <w:vAlign w:val="bottom"/>
            <w:hideMark/>
          </w:tcPr>
          <w:p w14:paraId="35E1E9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(0.7-1.2)</w:t>
            </w:r>
          </w:p>
        </w:tc>
        <w:tc>
          <w:tcPr>
            <w:tcW w:w="1800" w:type="dxa"/>
            <w:tcBorders>
              <w:top w:val="nil"/>
              <w:left w:val="nil"/>
              <w:bottom w:val="nil"/>
              <w:right w:val="nil"/>
            </w:tcBorders>
            <w:shd w:val="clear" w:color="auto" w:fill="auto"/>
            <w:noWrap/>
            <w:vAlign w:val="bottom"/>
            <w:hideMark/>
          </w:tcPr>
          <w:p w14:paraId="36CC27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(41-58)</w:t>
            </w:r>
          </w:p>
        </w:tc>
        <w:tc>
          <w:tcPr>
            <w:tcW w:w="1800" w:type="dxa"/>
            <w:tcBorders>
              <w:top w:val="nil"/>
              <w:left w:val="nil"/>
              <w:bottom w:val="nil"/>
              <w:right w:val="nil"/>
            </w:tcBorders>
            <w:shd w:val="clear" w:color="auto" w:fill="auto"/>
            <w:noWrap/>
            <w:vAlign w:val="bottom"/>
            <w:hideMark/>
          </w:tcPr>
          <w:p w14:paraId="5114D9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(63-120)</w:t>
            </w:r>
          </w:p>
        </w:tc>
      </w:tr>
      <w:tr w:rsidR="00B0760D" w:rsidRPr="00B0760D" w14:paraId="005BD484" w14:textId="77777777" w:rsidTr="00B0760D">
        <w:trPr>
          <w:trHeight w:val="320"/>
        </w:trPr>
        <w:tc>
          <w:tcPr>
            <w:tcW w:w="2524" w:type="dxa"/>
            <w:tcBorders>
              <w:top w:val="nil"/>
              <w:left w:val="nil"/>
              <w:bottom w:val="nil"/>
              <w:right w:val="nil"/>
            </w:tcBorders>
            <w:shd w:val="clear" w:color="auto" w:fill="auto"/>
            <w:noWrap/>
            <w:vAlign w:val="bottom"/>
            <w:hideMark/>
          </w:tcPr>
          <w:p w14:paraId="6D39040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5BF7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6293E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(0.5-1.3)</w:t>
            </w:r>
          </w:p>
        </w:tc>
        <w:tc>
          <w:tcPr>
            <w:tcW w:w="1660" w:type="dxa"/>
            <w:tcBorders>
              <w:top w:val="nil"/>
              <w:left w:val="nil"/>
              <w:bottom w:val="nil"/>
              <w:right w:val="nil"/>
            </w:tcBorders>
            <w:shd w:val="clear" w:color="auto" w:fill="auto"/>
            <w:noWrap/>
            <w:vAlign w:val="bottom"/>
            <w:hideMark/>
          </w:tcPr>
          <w:p w14:paraId="374AA0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(0.6-1.5)</w:t>
            </w:r>
          </w:p>
        </w:tc>
        <w:tc>
          <w:tcPr>
            <w:tcW w:w="1800" w:type="dxa"/>
            <w:tcBorders>
              <w:top w:val="nil"/>
              <w:left w:val="nil"/>
              <w:bottom w:val="nil"/>
              <w:right w:val="nil"/>
            </w:tcBorders>
            <w:shd w:val="clear" w:color="auto" w:fill="auto"/>
            <w:noWrap/>
            <w:vAlign w:val="bottom"/>
            <w:hideMark/>
          </w:tcPr>
          <w:p w14:paraId="44FB13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(21-53)</w:t>
            </w:r>
          </w:p>
        </w:tc>
        <w:tc>
          <w:tcPr>
            <w:tcW w:w="1800" w:type="dxa"/>
            <w:tcBorders>
              <w:top w:val="nil"/>
              <w:left w:val="nil"/>
              <w:bottom w:val="nil"/>
              <w:right w:val="nil"/>
            </w:tcBorders>
            <w:shd w:val="clear" w:color="auto" w:fill="auto"/>
            <w:noWrap/>
            <w:vAlign w:val="bottom"/>
            <w:hideMark/>
          </w:tcPr>
          <w:p w14:paraId="6F1E81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(59-146)</w:t>
            </w:r>
          </w:p>
        </w:tc>
      </w:tr>
      <w:tr w:rsidR="00B0760D" w:rsidRPr="00B0760D" w14:paraId="67D54017" w14:textId="77777777" w:rsidTr="00B0760D">
        <w:trPr>
          <w:trHeight w:val="320"/>
        </w:trPr>
        <w:tc>
          <w:tcPr>
            <w:tcW w:w="2524" w:type="dxa"/>
            <w:tcBorders>
              <w:top w:val="nil"/>
              <w:left w:val="nil"/>
              <w:bottom w:val="nil"/>
              <w:right w:val="nil"/>
            </w:tcBorders>
            <w:shd w:val="clear" w:color="auto" w:fill="auto"/>
            <w:noWrap/>
            <w:vAlign w:val="bottom"/>
            <w:hideMark/>
          </w:tcPr>
          <w:p w14:paraId="5DF46F8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680C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3A32D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262124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800" w:type="dxa"/>
            <w:tcBorders>
              <w:top w:val="nil"/>
              <w:left w:val="nil"/>
              <w:bottom w:val="nil"/>
              <w:right w:val="nil"/>
            </w:tcBorders>
            <w:shd w:val="clear" w:color="auto" w:fill="auto"/>
            <w:noWrap/>
            <w:vAlign w:val="bottom"/>
            <w:hideMark/>
          </w:tcPr>
          <w:p w14:paraId="6092AA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(3-10)</w:t>
            </w:r>
          </w:p>
        </w:tc>
        <w:tc>
          <w:tcPr>
            <w:tcW w:w="1800" w:type="dxa"/>
            <w:tcBorders>
              <w:top w:val="nil"/>
              <w:left w:val="nil"/>
              <w:bottom w:val="nil"/>
              <w:right w:val="nil"/>
            </w:tcBorders>
            <w:shd w:val="clear" w:color="auto" w:fill="auto"/>
            <w:noWrap/>
            <w:vAlign w:val="bottom"/>
            <w:hideMark/>
          </w:tcPr>
          <w:p w14:paraId="759B74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(7-29)</w:t>
            </w:r>
          </w:p>
        </w:tc>
      </w:tr>
      <w:tr w:rsidR="00B0760D" w:rsidRPr="00B0760D" w14:paraId="6353DC86" w14:textId="77777777" w:rsidTr="00B0760D">
        <w:trPr>
          <w:trHeight w:val="320"/>
        </w:trPr>
        <w:tc>
          <w:tcPr>
            <w:tcW w:w="2524" w:type="dxa"/>
            <w:tcBorders>
              <w:top w:val="nil"/>
              <w:left w:val="nil"/>
              <w:bottom w:val="nil"/>
              <w:right w:val="nil"/>
            </w:tcBorders>
            <w:shd w:val="clear" w:color="auto" w:fill="auto"/>
            <w:noWrap/>
            <w:vAlign w:val="bottom"/>
            <w:hideMark/>
          </w:tcPr>
          <w:p w14:paraId="7B088D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Romania</w:t>
            </w:r>
          </w:p>
        </w:tc>
        <w:tc>
          <w:tcPr>
            <w:tcW w:w="2180" w:type="dxa"/>
            <w:tcBorders>
              <w:top w:val="nil"/>
              <w:left w:val="nil"/>
              <w:bottom w:val="nil"/>
              <w:right w:val="nil"/>
            </w:tcBorders>
            <w:shd w:val="clear" w:color="auto" w:fill="auto"/>
            <w:noWrap/>
            <w:vAlign w:val="bottom"/>
            <w:hideMark/>
          </w:tcPr>
          <w:p w14:paraId="123668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C66A3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95.3 (93.3-97.1)</w:t>
            </w:r>
          </w:p>
        </w:tc>
        <w:tc>
          <w:tcPr>
            <w:tcW w:w="1660" w:type="dxa"/>
            <w:tcBorders>
              <w:top w:val="nil"/>
              <w:left w:val="nil"/>
              <w:bottom w:val="nil"/>
              <w:right w:val="nil"/>
            </w:tcBorders>
            <w:shd w:val="clear" w:color="auto" w:fill="auto"/>
            <w:noWrap/>
            <w:vAlign w:val="bottom"/>
            <w:hideMark/>
          </w:tcPr>
          <w:p w14:paraId="18A3ED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88.5 (85.5-90.9)</w:t>
            </w:r>
          </w:p>
        </w:tc>
        <w:tc>
          <w:tcPr>
            <w:tcW w:w="1800" w:type="dxa"/>
            <w:tcBorders>
              <w:top w:val="nil"/>
              <w:left w:val="nil"/>
              <w:bottom w:val="nil"/>
              <w:right w:val="nil"/>
            </w:tcBorders>
            <w:shd w:val="clear" w:color="auto" w:fill="auto"/>
            <w:noWrap/>
            <w:vAlign w:val="bottom"/>
            <w:hideMark/>
          </w:tcPr>
          <w:p w14:paraId="63C963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2142 (2073-2212)</w:t>
            </w:r>
          </w:p>
        </w:tc>
        <w:tc>
          <w:tcPr>
            <w:tcW w:w="1800" w:type="dxa"/>
            <w:tcBorders>
              <w:top w:val="nil"/>
              <w:left w:val="nil"/>
              <w:bottom w:val="nil"/>
              <w:right w:val="nil"/>
            </w:tcBorders>
            <w:shd w:val="clear" w:color="auto" w:fill="auto"/>
            <w:noWrap/>
            <w:vAlign w:val="bottom"/>
            <w:hideMark/>
          </w:tcPr>
          <w:p w14:paraId="400037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2864 (2755-2976)</w:t>
            </w:r>
          </w:p>
        </w:tc>
      </w:tr>
      <w:tr w:rsidR="00B0760D" w:rsidRPr="00B0760D" w14:paraId="7E65EBA0" w14:textId="77777777" w:rsidTr="00B0760D">
        <w:trPr>
          <w:trHeight w:val="320"/>
        </w:trPr>
        <w:tc>
          <w:tcPr>
            <w:tcW w:w="2524" w:type="dxa"/>
            <w:tcBorders>
              <w:top w:val="nil"/>
              <w:left w:val="nil"/>
              <w:bottom w:val="nil"/>
              <w:right w:val="nil"/>
            </w:tcBorders>
            <w:shd w:val="clear" w:color="auto" w:fill="auto"/>
            <w:noWrap/>
            <w:vAlign w:val="bottom"/>
            <w:hideMark/>
          </w:tcPr>
          <w:p w14:paraId="233FF7D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12DF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7120B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38.8 (37.5-40.2)</w:t>
            </w:r>
          </w:p>
        </w:tc>
        <w:tc>
          <w:tcPr>
            <w:tcW w:w="1660" w:type="dxa"/>
            <w:tcBorders>
              <w:top w:val="nil"/>
              <w:left w:val="nil"/>
              <w:bottom w:val="nil"/>
              <w:right w:val="nil"/>
            </w:tcBorders>
            <w:shd w:val="clear" w:color="auto" w:fill="auto"/>
            <w:noWrap/>
            <w:vAlign w:val="bottom"/>
            <w:hideMark/>
          </w:tcPr>
          <w:p w14:paraId="4A51E7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38.6 (37.1-39.9)</w:t>
            </w:r>
          </w:p>
        </w:tc>
        <w:tc>
          <w:tcPr>
            <w:tcW w:w="1800" w:type="dxa"/>
            <w:tcBorders>
              <w:top w:val="nil"/>
              <w:left w:val="nil"/>
              <w:bottom w:val="nil"/>
              <w:right w:val="nil"/>
            </w:tcBorders>
            <w:shd w:val="clear" w:color="auto" w:fill="auto"/>
            <w:noWrap/>
            <w:vAlign w:val="bottom"/>
            <w:hideMark/>
          </w:tcPr>
          <w:p w14:paraId="432A29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873 (830-916)</w:t>
            </w:r>
          </w:p>
        </w:tc>
        <w:tc>
          <w:tcPr>
            <w:tcW w:w="1800" w:type="dxa"/>
            <w:tcBorders>
              <w:top w:val="nil"/>
              <w:left w:val="nil"/>
              <w:bottom w:val="nil"/>
              <w:right w:val="nil"/>
            </w:tcBorders>
            <w:shd w:val="clear" w:color="auto" w:fill="auto"/>
            <w:noWrap/>
            <w:vAlign w:val="bottom"/>
            <w:hideMark/>
          </w:tcPr>
          <w:p w14:paraId="43891E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1250 (1189-1306)</w:t>
            </w:r>
          </w:p>
        </w:tc>
      </w:tr>
      <w:tr w:rsidR="00B0760D" w:rsidRPr="00B0760D" w14:paraId="4F0E7EAC" w14:textId="77777777" w:rsidTr="00B0760D">
        <w:trPr>
          <w:trHeight w:val="320"/>
        </w:trPr>
        <w:tc>
          <w:tcPr>
            <w:tcW w:w="2524" w:type="dxa"/>
            <w:tcBorders>
              <w:top w:val="nil"/>
              <w:left w:val="nil"/>
              <w:bottom w:val="nil"/>
              <w:right w:val="nil"/>
            </w:tcBorders>
            <w:shd w:val="clear" w:color="auto" w:fill="auto"/>
            <w:noWrap/>
            <w:vAlign w:val="bottom"/>
            <w:hideMark/>
          </w:tcPr>
          <w:p w14:paraId="270D424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B365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73A2D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(25.3-36.5)</w:t>
            </w:r>
          </w:p>
        </w:tc>
        <w:tc>
          <w:tcPr>
            <w:tcW w:w="1660" w:type="dxa"/>
            <w:tcBorders>
              <w:top w:val="nil"/>
              <w:left w:val="nil"/>
              <w:bottom w:val="nil"/>
              <w:right w:val="nil"/>
            </w:tcBorders>
            <w:shd w:val="clear" w:color="auto" w:fill="auto"/>
            <w:noWrap/>
            <w:vAlign w:val="bottom"/>
            <w:hideMark/>
          </w:tcPr>
          <w:p w14:paraId="0DEB85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29.9 (25-35.5)</w:t>
            </w:r>
          </w:p>
        </w:tc>
        <w:tc>
          <w:tcPr>
            <w:tcW w:w="1800" w:type="dxa"/>
            <w:tcBorders>
              <w:top w:val="nil"/>
              <w:left w:val="nil"/>
              <w:bottom w:val="nil"/>
              <w:right w:val="nil"/>
            </w:tcBorders>
            <w:shd w:val="clear" w:color="auto" w:fill="auto"/>
            <w:noWrap/>
            <w:vAlign w:val="bottom"/>
            <w:hideMark/>
          </w:tcPr>
          <w:p w14:paraId="1F743A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689 (574-820)</w:t>
            </w:r>
          </w:p>
        </w:tc>
        <w:tc>
          <w:tcPr>
            <w:tcW w:w="1800" w:type="dxa"/>
            <w:tcBorders>
              <w:top w:val="nil"/>
              <w:left w:val="nil"/>
              <w:bottom w:val="nil"/>
              <w:right w:val="nil"/>
            </w:tcBorders>
            <w:shd w:val="clear" w:color="auto" w:fill="auto"/>
            <w:noWrap/>
            <w:vAlign w:val="bottom"/>
            <w:hideMark/>
          </w:tcPr>
          <w:p w14:paraId="49048F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966 (814-1153)</w:t>
            </w:r>
          </w:p>
        </w:tc>
      </w:tr>
      <w:tr w:rsidR="00B0760D" w:rsidRPr="00B0760D" w14:paraId="3E2B5E85" w14:textId="77777777" w:rsidTr="00B0760D">
        <w:trPr>
          <w:trHeight w:val="320"/>
        </w:trPr>
        <w:tc>
          <w:tcPr>
            <w:tcW w:w="2524" w:type="dxa"/>
            <w:tcBorders>
              <w:top w:val="nil"/>
              <w:left w:val="nil"/>
              <w:bottom w:val="nil"/>
              <w:right w:val="nil"/>
            </w:tcBorders>
            <w:shd w:val="clear" w:color="auto" w:fill="auto"/>
            <w:noWrap/>
            <w:vAlign w:val="bottom"/>
            <w:hideMark/>
          </w:tcPr>
          <w:p w14:paraId="7A1E715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EEDCC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299F9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(1.6-2.7)</w:t>
            </w:r>
          </w:p>
        </w:tc>
        <w:tc>
          <w:tcPr>
            <w:tcW w:w="1660" w:type="dxa"/>
            <w:tcBorders>
              <w:top w:val="nil"/>
              <w:left w:val="nil"/>
              <w:bottom w:val="nil"/>
              <w:right w:val="nil"/>
            </w:tcBorders>
            <w:shd w:val="clear" w:color="auto" w:fill="auto"/>
            <w:noWrap/>
            <w:vAlign w:val="bottom"/>
            <w:hideMark/>
          </w:tcPr>
          <w:p w14:paraId="17F400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(1.1-1.7)</w:t>
            </w:r>
          </w:p>
        </w:tc>
        <w:tc>
          <w:tcPr>
            <w:tcW w:w="1800" w:type="dxa"/>
            <w:tcBorders>
              <w:top w:val="nil"/>
              <w:left w:val="nil"/>
              <w:bottom w:val="nil"/>
              <w:right w:val="nil"/>
            </w:tcBorders>
            <w:shd w:val="clear" w:color="auto" w:fill="auto"/>
            <w:noWrap/>
            <w:vAlign w:val="bottom"/>
            <w:hideMark/>
          </w:tcPr>
          <w:p w14:paraId="06D632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(36-60)</w:t>
            </w:r>
          </w:p>
        </w:tc>
        <w:tc>
          <w:tcPr>
            <w:tcW w:w="1800" w:type="dxa"/>
            <w:tcBorders>
              <w:top w:val="nil"/>
              <w:left w:val="nil"/>
              <w:bottom w:val="nil"/>
              <w:right w:val="nil"/>
            </w:tcBorders>
            <w:shd w:val="clear" w:color="auto" w:fill="auto"/>
            <w:noWrap/>
            <w:vAlign w:val="bottom"/>
            <w:hideMark/>
          </w:tcPr>
          <w:p w14:paraId="625DA9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(34-56)</w:t>
            </w:r>
          </w:p>
        </w:tc>
      </w:tr>
      <w:tr w:rsidR="00B0760D" w:rsidRPr="00B0760D" w14:paraId="0C83F815" w14:textId="77777777" w:rsidTr="00B0760D">
        <w:trPr>
          <w:trHeight w:val="320"/>
        </w:trPr>
        <w:tc>
          <w:tcPr>
            <w:tcW w:w="2524" w:type="dxa"/>
            <w:tcBorders>
              <w:top w:val="nil"/>
              <w:left w:val="nil"/>
              <w:bottom w:val="nil"/>
              <w:right w:val="nil"/>
            </w:tcBorders>
            <w:shd w:val="clear" w:color="auto" w:fill="auto"/>
            <w:noWrap/>
            <w:vAlign w:val="bottom"/>
            <w:hideMark/>
          </w:tcPr>
          <w:p w14:paraId="20D5E56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CDF55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049AD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(24.2-34.9)</w:t>
            </w:r>
          </w:p>
        </w:tc>
        <w:tc>
          <w:tcPr>
            <w:tcW w:w="1660" w:type="dxa"/>
            <w:tcBorders>
              <w:top w:val="nil"/>
              <w:left w:val="nil"/>
              <w:bottom w:val="nil"/>
              <w:right w:val="nil"/>
            </w:tcBorders>
            <w:shd w:val="clear" w:color="auto" w:fill="auto"/>
            <w:noWrap/>
            <w:vAlign w:val="bottom"/>
            <w:hideMark/>
          </w:tcPr>
          <w:p w14:paraId="45817A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(24.2-34.5)</w:t>
            </w:r>
          </w:p>
        </w:tc>
        <w:tc>
          <w:tcPr>
            <w:tcW w:w="1800" w:type="dxa"/>
            <w:tcBorders>
              <w:top w:val="nil"/>
              <w:left w:val="nil"/>
              <w:bottom w:val="nil"/>
              <w:right w:val="nil"/>
            </w:tcBorders>
            <w:shd w:val="clear" w:color="auto" w:fill="auto"/>
            <w:noWrap/>
            <w:vAlign w:val="bottom"/>
            <w:hideMark/>
          </w:tcPr>
          <w:p w14:paraId="134B67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658 (547-785)</w:t>
            </w:r>
          </w:p>
        </w:tc>
        <w:tc>
          <w:tcPr>
            <w:tcW w:w="1800" w:type="dxa"/>
            <w:tcBorders>
              <w:top w:val="nil"/>
              <w:left w:val="nil"/>
              <w:bottom w:val="nil"/>
              <w:right w:val="nil"/>
            </w:tcBorders>
            <w:shd w:val="clear" w:color="auto" w:fill="auto"/>
            <w:noWrap/>
            <w:vAlign w:val="bottom"/>
            <w:hideMark/>
          </w:tcPr>
          <w:p w14:paraId="4EC23B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936 (787-1120)</w:t>
            </w:r>
          </w:p>
        </w:tc>
      </w:tr>
      <w:tr w:rsidR="00B0760D" w:rsidRPr="00B0760D" w14:paraId="3782903D" w14:textId="77777777" w:rsidTr="00B0760D">
        <w:trPr>
          <w:trHeight w:val="320"/>
        </w:trPr>
        <w:tc>
          <w:tcPr>
            <w:tcW w:w="2524" w:type="dxa"/>
            <w:tcBorders>
              <w:top w:val="nil"/>
              <w:left w:val="nil"/>
              <w:bottom w:val="nil"/>
              <w:right w:val="nil"/>
            </w:tcBorders>
            <w:shd w:val="clear" w:color="auto" w:fill="auto"/>
            <w:noWrap/>
            <w:vAlign w:val="bottom"/>
            <w:hideMark/>
          </w:tcPr>
          <w:p w14:paraId="3DD106A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FA45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A3EEA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74.3 (64.9-83.4)</w:t>
            </w:r>
          </w:p>
        </w:tc>
        <w:tc>
          <w:tcPr>
            <w:tcW w:w="1660" w:type="dxa"/>
            <w:tcBorders>
              <w:top w:val="nil"/>
              <w:left w:val="nil"/>
              <w:bottom w:val="nil"/>
              <w:right w:val="nil"/>
            </w:tcBorders>
            <w:shd w:val="clear" w:color="auto" w:fill="auto"/>
            <w:noWrap/>
            <w:vAlign w:val="bottom"/>
            <w:hideMark/>
          </w:tcPr>
          <w:p w14:paraId="7ABA43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57.3 (48.7-65.1)</w:t>
            </w:r>
          </w:p>
        </w:tc>
        <w:tc>
          <w:tcPr>
            <w:tcW w:w="1800" w:type="dxa"/>
            <w:tcBorders>
              <w:top w:val="nil"/>
              <w:left w:val="nil"/>
              <w:bottom w:val="nil"/>
              <w:right w:val="nil"/>
            </w:tcBorders>
            <w:shd w:val="clear" w:color="auto" w:fill="auto"/>
            <w:noWrap/>
            <w:vAlign w:val="bottom"/>
            <w:hideMark/>
          </w:tcPr>
          <w:p w14:paraId="56BD4D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1672 (1462-1865)</w:t>
            </w:r>
          </w:p>
        </w:tc>
        <w:tc>
          <w:tcPr>
            <w:tcW w:w="1800" w:type="dxa"/>
            <w:tcBorders>
              <w:top w:val="nil"/>
              <w:left w:val="nil"/>
              <w:bottom w:val="nil"/>
              <w:right w:val="nil"/>
            </w:tcBorders>
            <w:shd w:val="clear" w:color="auto" w:fill="auto"/>
            <w:noWrap/>
            <w:vAlign w:val="bottom"/>
            <w:hideMark/>
          </w:tcPr>
          <w:p w14:paraId="374044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1856 (1589-2113)</w:t>
            </w:r>
          </w:p>
        </w:tc>
      </w:tr>
      <w:tr w:rsidR="00B0760D" w:rsidRPr="00B0760D" w14:paraId="1E0CD7BD" w14:textId="77777777" w:rsidTr="00B0760D">
        <w:trPr>
          <w:trHeight w:val="320"/>
        </w:trPr>
        <w:tc>
          <w:tcPr>
            <w:tcW w:w="2524" w:type="dxa"/>
            <w:tcBorders>
              <w:top w:val="nil"/>
              <w:left w:val="nil"/>
              <w:bottom w:val="nil"/>
              <w:right w:val="nil"/>
            </w:tcBorders>
            <w:shd w:val="clear" w:color="auto" w:fill="auto"/>
            <w:noWrap/>
            <w:vAlign w:val="bottom"/>
            <w:hideMark/>
          </w:tcPr>
          <w:p w14:paraId="26E43D5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1304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D9BF7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54.3 (48.5-61)</w:t>
            </w:r>
          </w:p>
        </w:tc>
        <w:tc>
          <w:tcPr>
            <w:tcW w:w="1660" w:type="dxa"/>
            <w:tcBorders>
              <w:top w:val="nil"/>
              <w:left w:val="nil"/>
              <w:bottom w:val="nil"/>
              <w:right w:val="nil"/>
            </w:tcBorders>
            <w:shd w:val="clear" w:color="auto" w:fill="auto"/>
            <w:noWrap/>
            <w:vAlign w:val="bottom"/>
            <w:hideMark/>
          </w:tcPr>
          <w:p w14:paraId="636534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(23.3-33.3)</w:t>
            </w:r>
          </w:p>
        </w:tc>
        <w:tc>
          <w:tcPr>
            <w:tcW w:w="1800" w:type="dxa"/>
            <w:tcBorders>
              <w:top w:val="nil"/>
              <w:left w:val="nil"/>
              <w:bottom w:val="nil"/>
              <w:right w:val="nil"/>
            </w:tcBorders>
            <w:shd w:val="clear" w:color="auto" w:fill="auto"/>
            <w:noWrap/>
            <w:vAlign w:val="bottom"/>
            <w:hideMark/>
          </w:tcPr>
          <w:p w14:paraId="3C9F38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1223 (1087-1374)</w:t>
            </w:r>
          </w:p>
        </w:tc>
        <w:tc>
          <w:tcPr>
            <w:tcW w:w="1800" w:type="dxa"/>
            <w:tcBorders>
              <w:top w:val="nil"/>
              <w:left w:val="nil"/>
              <w:bottom w:val="nil"/>
              <w:right w:val="nil"/>
            </w:tcBorders>
            <w:shd w:val="clear" w:color="auto" w:fill="auto"/>
            <w:noWrap/>
            <w:vAlign w:val="bottom"/>
            <w:hideMark/>
          </w:tcPr>
          <w:p w14:paraId="4357E5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903 (752-1079)</w:t>
            </w:r>
          </w:p>
        </w:tc>
      </w:tr>
      <w:tr w:rsidR="00B0760D" w:rsidRPr="00B0760D" w14:paraId="0F35895B" w14:textId="77777777" w:rsidTr="00B0760D">
        <w:trPr>
          <w:trHeight w:val="320"/>
        </w:trPr>
        <w:tc>
          <w:tcPr>
            <w:tcW w:w="2524" w:type="dxa"/>
            <w:tcBorders>
              <w:top w:val="nil"/>
              <w:left w:val="nil"/>
              <w:bottom w:val="nil"/>
              <w:right w:val="nil"/>
            </w:tcBorders>
            <w:shd w:val="clear" w:color="auto" w:fill="auto"/>
            <w:noWrap/>
            <w:vAlign w:val="bottom"/>
            <w:hideMark/>
          </w:tcPr>
          <w:p w14:paraId="6DBD3EE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223A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C199F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(5.7-8.4)</w:t>
            </w:r>
          </w:p>
        </w:tc>
        <w:tc>
          <w:tcPr>
            <w:tcW w:w="1660" w:type="dxa"/>
            <w:tcBorders>
              <w:top w:val="nil"/>
              <w:left w:val="nil"/>
              <w:bottom w:val="nil"/>
              <w:right w:val="nil"/>
            </w:tcBorders>
            <w:shd w:val="clear" w:color="auto" w:fill="auto"/>
            <w:noWrap/>
            <w:vAlign w:val="bottom"/>
            <w:hideMark/>
          </w:tcPr>
          <w:p w14:paraId="4DF679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(5.4-8.3)</w:t>
            </w:r>
          </w:p>
        </w:tc>
        <w:tc>
          <w:tcPr>
            <w:tcW w:w="1800" w:type="dxa"/>
            <w:tcBorders>
              <w:top w:val="nil"/>
              <w:left w:val="nil"/>
              <w:bottom w:val="nil"/>
              <w:right w:val="nil"/>
            </w:tcBorders>
            <w:shd w:val="clear" w:color="auto" w:fill="auto"/>
            <w:noWrap/>
            <w:vAlign w:val="bottom"/>
            <w:hideMark/>
          </w:tcPr>
          <w:p w14:paraId="03A5D8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 (128-189)</w:t>
            </w:r>
          </w:p>
        </w:tc>
        <w:tc>
          <w:tcPr>
            <w:tcW w:w="1800" w:type="dxa"/>
            <w:tcBorders>
              <w:top w:val="nil"/>
              <w:left w:val="nil"/>
              <w:bottom w:val="nil"/>
              <w:right w:val="nil"/>
            </w:tcBorders>
            <w:shd w:val="clear" w:color="auto" w:fill="auto"/>
            <w:noWrap/>
            <w:vAlign w:val="bottom"/>
            <w:hideMark/>
          </w:tcPr>
          <w:p w14:paraId="0C7568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(174-266)</w:t>
            </w:r>
          </w:p>
        </w:tc>
      </w:tr>
      <w:tr w:rsidR="00B0760D" w:rsidRPr="00B0760D" w14:paraId="0F0810DD" w14:textId="77777777" w:rsidTr="00B0760D">
        <w:trPr>
          <w:trHeight w:val="320"/>
        </w:trPr>
        <w:tc>
          <w:tcPr>
            <w:tcW w:w="2524" w:type="dxa"/>
            <w:tcBorders>
              <w:top w:val="nil"/>
              <w:left w:val="nil"/>
              <w:bottom w:val="nil"/>
              <w:right w:val="nil"/>
            </w:tcBorders>
            <w:shd w:val="clear" w:color="auto" w:fill="auto"/>
            <w:noWrap/>
            <w:vAlign w:val="bottom"/>
            <w:hideMark/>
          </w:tcPr>
          <w:p w14:paraId="13E31FA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4241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7D110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(10.1-15.8)</w:t>
            </w:r>
          </w:p>
        </w:tc>
        <w:tc>
          <w:tcPr>
            <w:tcW w:w="1660" w:type="dxa"/>
            <w:tcBorders>
              <w:top w:val="nil"/>
              <w:left w:val="nil"/>
              <w:bottom w:val="nil"/>
              <w:right w:val="nil"/>
            </w:tcBorders>
            <w:shd w:val="clear" w:color="auto" w:fill="auto"/>
            <w:noWrap/>
            <w:vAlign w:val="bottom"/>
            <w:hideMark/>
          </w:tcPr>
          <w:p w14:paraId="7A7008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(9.6-15.6)</w:t>
            </w:r>
          </w:p>
        </w:tc>
        <w:tc>
          <w:tcPr>
            <w:tcW w:w="1800" w:type="dxa"/>
            <w:tcBorders>
              <w:top w:val="nil"/>
              <w:left w:val="nil"/>
              <w:bottom w:val="nil"/>
              <w:right w:val="nil"/>
            </w:tcBorders>
            <w:shd w:val="clear" w:color="auto" w:fill="auto"/>
            <w:noWrap/>
            <w:vAlign w:val="bottom"/>
            <w:hideMark/>
          </w:tcPr>
          <w:p w14:paraId="37002D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284 (227-354)</w:t>
            </w:r>
          </w:p>
        </w:tc>
        <w:tc>
          <w:tcPr>
            <w:tcW w:w="1800" w:type="dxa"/>
            <w:tcBorders>
              <w:top w:val="nil"/>
              <w:left w:val="nil"/>
              <w:bottom w:val="nil"/>
              <w:right w:val="nil"/>
            </w:tcBorders>
            <w:shd w:val="clear" w:color="auto" w:fill="auto"/>
            <w:noWrap/>
            <w:vAlign w:val="bottom"/>
            <w:hideMark/>
          </w:tcPr>
          <w:p w14:paraId="1CEB6E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 (310-509)</w:t>
            </w:r>
          </w:p>
        </w:tc>
      </w:tr>
      <w:tr w:rsidR="00B0760D" w:rsidRPr="00B0760D" w14:paraId="32A23450" w14:textId="77777777" w:rsidTr="00B0760D">
        <w:trPr>
          <w:trHeight w:val="320"/>
        </w:trPr>
        <w:tc>
          <w:tcPr>
            <w:tcW w:w="2524" w:type="dxa"/>
            <w:tcBorders>
              <w:top w:val="nil"/>
              <w:left w:val="nil"/>
              <w:bottom w:val="nil"/>
              <w:right w:val="nil"/>
            </w:tcBorders>
            <w:shd w:val="clear" w:color="auto" w:fill="auto"/>
            <w:noWrap/>
            <w:vAlign w:val="bottom"/>
            <w:hideMark/>
          </w:tcPr>
          <w:p w14:paraId="437BB1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49AC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479BB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(5.2-7.9)</w:t>
            </w:r>
          </w:p>
        </w:tc>
        <w:tc>
          <w:tcPr>
            <w:tcW w:w="1660" w:type="dxa"/>
            <w:tcBorders>
              <w:top w:val="nil"/>
              <w:left w:val="nil"/>
              <w:bottom w:val="nil"/>
              <w:right w:val="nil"/>
            </w:tcBorders>
            <w:shd w:val="clear" w:color="auto" w:fill="auto"/>
            <w:noWrap/>
            <w:vAlign w:val="bottom"/>
            <w:hideMark/>
          </w:tcPr>
          <w:p w14:paraId="5D1946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(11.8-16.9)</w:t>
            </w:r>
          </w:p>
        </w:tc>
        <w:tc>
          <w:tcPr>
            <w:tcW w:w="1800" w:type="dxa"/>
            <w:tcBorders>
              <w:top w:val="nil"/>
              <w:left w:val="nil"/>
              <w:bottom w:val="nil"/>
              <w:right w:val="nil"/>
            </w:tcBorders>
            <w:shd w:val="clear" w:color="auto" w:fill="auto"/>
            <w:noWrap/>
            <w:vAlign w:val="bottom"/>
            <w:hideMark/>
          </w:tcPr>
          <w:p w14:paraId="2DA901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(116-179)</w:t>
            </w:r>
          </w:p>
        </w:tc>
        <w:tc>
          <w:tcPr>
            <w:tcW w:w="1800" w:type="dxa"/>
            <w:tcBorders>
              <w:top w:val="nil"/>
              <w:left w:val="nil"/>
              <w:bottom w:val="nil"/>
              <w:right w:val="nil"/>
            </w:tcBorders>
            <w:shd w:val="clear" w:color="auto" w:fill="auto"/>
            <w:noWrap/>
            <w:vAlign w:val="bottom"/>
            <w:hideMark/>
          </w:tcPr>
          <w:p w14:paraId="47B62B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451 (380-551)</w:t>
            </w:r>
          </w:p>
        </w:tc>
      </w:tr>
      <w:tr w:rsidR="00B0760D" w:rsidRPr="00B0760D" w14:paraId="22190B3A" w14:textId="77777777" w:rsidTr="00B0760D">
        <w:trPr>
          <w:trHeight w:val="320"/>
        </w:trPr>
        <w:tc>
          <w:tcPr>
            <w:tcW w:w="2524" w:type="dxa"/>
            <w:tcBorders>
              <w:top w:val="nil"/>
              <w:left w:val="nil"/>
              <w:bottom w:val="nil"/>
              <w:right w:val="nil"/>
            </w:tcBorders>
            <w:shd w:val="clear" w:color="auto" w:fill="auto"/>
            <w:noWrap/>
            <w:vAlign w:val="bottom"/>
            <w:hideMark/>
          </w:tcPr>
          <w:p w14:paraId="13BD9CE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3A35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01C62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(1.2-1.8)</w:t>
            </w:r>
          </w:p>
        </w:tc>
        <w:tc>
          <w:tcPr>
            <w:tcW w:w="1660" w:type="dxa"/>
            <w:tcBorders>
              <w:top w:val="nil"/>
              <w:left w:val="nil"/>
              <w:bottom w:val="nil"/>
              <w:right w:val="nil"/>
            </w:tcBorders>
            <w:shd w:val="clear" w:color="auto" w:fill="auto"/>
            <w:noWrap/>
            <w:vAlign w:val="bottom"/>
            <w:hideMark/>
          </w:tcPr>
          <w:p w14:paraId="2C0E09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(1.3-2)</w:t>
            </w:r>
          </w:p>
        </w:tc>
        <w:tc>
          <w:tcPr>
            <w:tcW w:w="1800" w:type="dxa"/>
            <w:tcBorders>
              <w:top w:val="nil"/>
              <w:left w:val="nil"/>
              <w:bottom w:val="nil"/>
              <w:right w:val="nil"/>
            </w:tcBorders>
            <w:shd w:val="clear" w:color="auto" w:fill="auto"/>
            <w:noWrap/>
            <w:vAlign w:val="bottom"/>
            <w:hideMark/>
          </w:tcPr>
          <w:p w14:paraId="317F32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(28-42)</w:t>
            </w:r>
          </w:p>
        </w:tc>
        <w:tc>
          <w:tcPr>
            <w:tcW w:w="1800" w:type="dxa"/>
            <w:tcBorders>
              <w:top w:val="nil"/>
              <w:left w:val="nil"/>
              <w:bottom w:val="nil"/>
              <w:right w:val="nil"/>
            </w:tcBorders>
            <w:shd w:val="clear" w:color="auto" w:fill="auto"/>
            <w:noWrap/>
            <w:vAlign w:val="bottom"/>
            <w:hideMark/>
          </w:tcPr>
          <w:p w14:paraId="77C380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(42-65)</w:t>
            </w:r>
          </w:p>
        </w:tc>
      </w:tr>
      <w:tr w:rsidR="00B0760D" w:rsidRPr="00B0760D" w14:paraId="69079DF4" w14:textId="77777777" w:rsidTr="00B0760D">
        <w:trPr>
          <w:trHeight w:val="320"/>
        </w:trPr>
        <w:tc>
          <w:tcPr>
            <w:tcW w:w="2524" w:type="dxa"/>
            <w:tcBorders>
              <w:top w:val="nil"/>
              <w:left w:val="nil"/>
              <w:bottom w:val="nil"/>
              <w:right w:val="nil"/>
            </w:tcBorders>
            <w:shd w:val="clear" w:color="auto" w:fill="auto"/>
            <w:noWrap/>
            <w:vAlign w:val="bottom"/>
            <w:hideMark/>
          </w:tcPr>
          <w:p w14:paraId="35D071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A42B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D1AD5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(1.1-1.2)</w:t>
            </w:r>
          </w:p>
        </w:tc>
        <w:tc>
          <w:tcPr>
            <w:tcW w:w="1660" w:type="dxa"/>
            <w:tcBorders>
              <w:top w:val="nil"/>
              <w:left w:val="nil"/>
              <w:bottom w:val="nil"/>
              <w:right w:val="nil"/>
            </w:tcBorders>
            <w:shd w:val="clear" w:color="auto" w:fill="auto"/>
            <w:noWrap/>
            <w:vAlign w:val="bottom"/>
            <w:hideMark/>
          </w:tcPr>
          <w:p w14:paraId="397373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800" w:type="dxa"/>
            <w:tcBorders>
              <w:top w:val="nil"/>
              <w:left w:val="nil"/>
              <w:bottom w:val="nil"/>
              <w:right w:val="nil"/>
            </w:tcBorders>
            <w:shd w:val="clear" w:color="auto" w:fill="auto"/>
            <w:noWrap/>
            <w:vAlign w:val="bottom"/>
            <w:hideMark/>
          </w:tcPr>
          <w:p w14:paraId="1D2111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(24-28)</w:t>
            </w:r>
          </w:p>
        </w:tc>
        <w:tc>
          <w:tcPr>
            <w:tcW w:w="1800" w:type="dxa"/>
            <w:tcBorders>
              <w:top w:val="nil"/>
              <w:left w:val="nil"/>
              <w:bottom w:val="nil"/>
              <w:right w:val="nil"/>
            </w:tcBorders>
            <w:shd w:val="clear" w:color="auto" w:fill="auto"/>
            <w:noWrap/>
            <w:vAlign w:val="bottom"/>
            <w:hideMark/>
          </w:tcPr>
          <w:p w14:paraId="18A410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(29-37)</w:t>
            </w:r>
          </w:p>
        </w:tc>
      </w:tr>
      <w:tr w:rsidR="00B0760D" w:rsidRPr="00B0760D" w14:paraId="25E42C84" w14:textId="77777777" w:rsidTr="00B0760D">
        <w:trPr>
          <w:trHeight w:val="320"/>
        </w:trPr>
        <w:tc>
          <w:tcPr>
            <w:tcW w:w="2524" w:type="dxa"/>
            <w:tcBorders>
              <w:top w:val="nil"/>
              <w:left w:val="nil"/>
              <w:bottom w:val="nil"/>
              <w:right w:val="nil"/>
            </w:tcBorders>
            <w:shd w:val="clear" w:color="auto" w:fill="auto"/>
            <w:noWrap/>
            <w:vAlign w:val="bottom"/>
            <w:hideMark/>
          </w:tcPr>
          <w:p w14:paraId="6443896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FC41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16839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366F60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69D292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c>
          <w:tcPr>
            <w:tcW w:w="1800" w:type="dxa"/>
            <w:tcBorders>
              <w:top w:val="nil"/>
              <w:left w:val="nil"/>
              <w:bottom w:val="nil"/>
              <w:right w:val="nil"/>
            </w:tcBorders>
            <w:shd w:val="clear" w:color="auto" w:fill="auto"/>
            <w:noWrap/>
            <w:vAlign w:val="bottom"/>
            <w:hideMark/>
          </w:tcPr>
          <w:p w14:paraId="4E40C5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(2-6)</w:t>
            </w:r>
          </w:p>
        </w:tc>
      </w:tr>
      <w:tr w:rsidR="00B0760D" w:rsidRPr="00B0760D" w14:paraId="4973AFF4" w14:textId="77777777" w:rsidTr="00B0760D">
        <w:trPr>
          <w:trHeight w:val="320"/>
        </w:trPr>
        <w:tc>
          <w:tcPr>
            <w:tcW w:w="2524" w:type="dxa"/>
            <w:tcBorders>
              <w:top w:val="nil"/>
              <w:left w:val="nil"/>
              <w:bottom w:val="nil"/>
              <w:right w:val="nil"/>
            </w:tcBorders>
            <w:shd w:val="clear" w:color="auto" w:fill="auto"/>
            <w:noWrap/>
            <w:vAlign w:val="bottom"/>
            <w:hideMark/>
          </w:tcPr>
          <w:p w14:paraId="3D8C85F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FC2F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FB8C7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5EB848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5EB247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785E01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4CEF13E1" w14:textId="77777777" w:rsidTr="00B0760D">
        <w:trPr>
          <w:trHeight w:val="320"/>
        </w:trPr>
        <w:tc>
          <w:tcPr>
            <w:tcW w:w="2524" w:type="dxa"/>
            <w:tcBorders>
              <w:top w:val="nil"/>
              <w:left w:val="nil"/>
              <w:bottom w:val="nil"/>
              <w:right w:val="nil"/>
            </w:tcBorders>
            <w:shd w:val="clear" w:color="auto" w:fill="auto"/>
            <w:noWrap/>
            <w:vAlign w:val="bottom"/>
            <w:hideMark/>
          </w:tcPr>
          <w:p w14:paraId="7631F6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Russia</w:t>
            </w:r>
          </w:p>
        </w:tc>
        <w:tc>
          <w:tcPr>
            <w:tcW w:w="2180" w:type="dxa"/>
            <w:tcBorders>
              <w:top w:val="nil"/>
              <w:left w:val="nil"/>
              <w:bottom w:val="nil"/>
              <w:right w:val="nil"/>
            </w:tcBorders>
            <w:shd w:val="clear" w:color="auto" w:fill="auto"/>
            <w:noWrap/>
            <w:vAlign w:val="bottom"/>
            <w:hideMark/>
          </w:tcPr>
          <w:p w14:paraId="75CDB5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FAF53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(83.8-91.1)</w:t>
            </w:r>
          </w:p>
        </w:tc>
        <w:tc>
          <w:tcPr>
            <w:tcW w:w="1660" w:type="dxa"/>
            <w:tcBorders>
              <w:top w:val="nil"/>
              <w:left w:val="nil"/>
              <w:bottom w:val="nil"/>
              <w:right w:val="nil"/>
            </w:tcBorders>
            <w:shd w:val="clear" w:color="auto" w:fill="auto"/>
            <w:noWrap/>
            <w:vAlign w:val="bottom"/>
            <w:hideMark/>
          </w:tcPr>
          <w:p w14:paraId="342934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88.7 (84.7-92.3)</w:t>
            </w:r>
          </w:p>
        </w:tc>
        <w:tc>
          <w:tcPr>
            <w:tcW w:w="1800" w:type="dxa"/>
            <w:tcBorders>
              <w:top w:val="nil"/>
              <w:left w:val="nil"/>
              <w:bottom w:val="nil"/>
              <w:right w:val="nil"/>
            </w:tcBorders>
            <w:shd w:val="clear" w:color="auto" w:fill="auto"/>
            <w:noWrap/>
            <w:vAlign w:val="bottom"/>
            <w:hideMark/>
          </w:tcPr>
          <w:p w14:paraId="2BC30A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1474 (1390-1548)</w:t>
            </w:r>
          </w:p>
        </w:tc>
        <w:tc>
          <w:tcPr>
            <w:tcW w:w="1800" w:type="dxa"/>
            <w:tcBorders>
              <w:top w:val="nil"/>
              <w:left w:val="nil"/>
              <w:bottom w:val="nil"/>
              <w:right w:val="nil"/>
            </w:tcBorders>
            <w:shd w:val="clear" w:color="auto" w:fill="auto"/>
            <w:noWrap/>
            <w:vAlign w:val="bottom"/>
            <w:hideMark/>
          </w:tcPr>
          <w:p w14:paraId="7485D2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2221 (2099-2335)</w:t>
            </w:r>
          </w:p>
        </w:tc>
      </w:tr>
      <w:tr w:rsidR="00B0760D" w:rsidRPr="00B0760D" w14:paraId="7C8FD9A6" w14:textId="77777777" w:rsidTr="00B0760D">
        <w:trPr>
          <w:trHeight w:val="320"/>
        </w:trPr>
        <w:tc>
          <w:tcPr>
            <w:tcW w:w="2524" w:type="dxa"/>
            <w:tcBorders>
              <w:top w:val="nil"/>
              <w:left w:val="nil"/>
              <w:bottom w:val="nil"/>
              <w:right w:val="nil"/>
            </w:tcBorders>
            <w:shd w:val="clear" w:color="auto" w:fill="auto"/>
            <w:noWrap/>
            <w:vAlign w:val="bottom"/>
            <w:hideMark/>
          </w:tcPr>
          <w:p w14:paraId="0ADA760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EEDB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B746C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(4.8-11)</w:t>
            </w:r>
          </w:p>
        </w:tc>
        <w:tc>
          <w:tcPr>
            <w:tcW w:w="1660" w:type="dxa"/>
            <w:tcBorders>
              <w:top w:val="nil"/>
              <w:left w:val="nil"/>
              <w:bottom w:val="nil"/>
              <w:right w:val="nil"/>
            </w:tcBorders>
            <w:shd w:val="clear" w:color="auto" w:fill="auto"/>
            <w:noWrap/>
            <w:vAlign w:val="bottom"/>
            <w:hideMark/>
          </w:tcPr>
          <w:p w14:paraId="1C7E8F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(6.3-13.5)</w:t>
            </w:r>
          </w:p>
        </w:tc>
        <w:tc>
          <w:tcPr>
            <w:tcW w:w="1800" w:type="dxa"/>
            <w:tcBorders>
              <w:top w:val="nil"/>
              <w:left w:val="nil"/>
              <w:bottom w:val="nil"/>
              <w:right w:val="nil"/>
            </w:tcBorders>
            <w:shd w:val="clear" w:color="auto" w:fill="auto"/>
            <w:noWrap/>
            <w:vAlign w:val="bottom"/>
            <w:hideMark/>
          </w:tcPr>
          <w:p w14:paraId="3E5A90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(79-185)</w:t>
            </w:r>
          </w:p>
        </w:tc>
        <w:tc>
          <w:tcPr>
            <w:tcW w:w="1800" w:type="dxa"/>
            <w:tcBorders>
              <w:top w:val="nil"/>
              <w:left w:val="nil"/>
              <w:bottom w:val="nil"/>
              <w:right w:val="nil"/>
            </w:tcBorders>
            <w:shd w:val="clear" w:color="auto" w:fill="auto"/>
            <w:noWrap/>
            <w:vAlign w:val="bottom"/>
            <w:hideMark/>
          </w:tcPr>
          <w:p w14:paraId="3373CD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 (159-336)</w:t>
            </w:r>
          </w:p>
        </w:tc>
      </w:tr>
      <w:tr w:rsidR="00B0760D" w:rsidRPr="00B0760D" w14:paraId="53927DB7" w14:textId="77777777" w:rsidTr="00B0760D">
        <w:trPr>
          <w:trHeight w:val="320"/>
        </w:trPr>
        <w:tc>
          <w:tcPr>
            <w:tcW w:w="2524" w:type="dxa"/>
            <w:tcBorders>
              <w:top w:val="nil"/>
              <w:left w:val="nil"/>
              <w:bottom w:val="nil"/>
              <w:right w:val="nil"/>
            </w:tcBorders>
            <w:shd w:val="clear" w:color="auto" w:fill="auto"/>
            <w:noWrap/>
            <w:vAlign w:val="bottom"/>
            <w:hideMark/>
          </w:tcPr>
          <w:p w14:paraId="359D9D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B137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BA58C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(4.6-11.9)</w:t>
            </w:r>
          </w:p>
        </w:tc>
        <w:tc>
          <w:tcPr>
            <w:tcW w:w="1660" w:type="dxa"/>
            <w:tcBorders>
              <w:top w:val="nil"/>
              <w:left w:val="nil"/>
              <w:bottom w:val="nil"/>
              <w:right w:val="nil"/>
            </w:tcBorders>
            <w:shd w:val="clear" w:color="auto" w:fill="auto"/>
            <w:noWrap/>
            <w:vAlign w:val="bottom"/>
            <w:hideMark/>
          </w:tcPr>
          <w:p w14:paraId="191780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(3-8)</w:t>
            </w:r>
          </w:p>
        </w:tc>
        <w:tc>
          <w:tcPr>
            <w:tcW w:w="1800" w:type="dxa"/>
            <w:tcBorders>
              <w:top w:val="nil"/>
              <w:left w:val="nil"/>
              <w:bottom w:val="nil"/>
              <w:right w:val="nil"/>
            </w:tcBorders>
            <w:shd w:val="clear" w:color="auto" w:fill="auto"/>
            <w:noWrap/>
            <w:vAlign w:val="bottom"/>
            <w:hideMark/>
          </w:tcPr>
          <w:p w14:paraId="35A1A5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(76-200)</w:t>
            </w:r>
          </w:p>
        </w:tc>
        <w:tc>
          <w:tcPr>
            <w:tcW w:w="1800" w:type="dxa"/>
            <w:tcBorders>
              <w:top w:val="nil"/>
              <w:left w:val="nil"/>
              <w:bottom w:val="nil"/>
              <w:right w:val="nil"/>
            </w:tcBorders>
            <w:shd w:val="clear" w:color="auto" w:fill="auto"/>
            <w:noWrap/>
            <w:vAlign w:val="bottom"/>
            <w:hideMark/>
          </w:tcPr>
          <w:p w14:paraId="15615F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(77-200)</w:t>
            </w:r>
          </w:p>
        </w:tc>
      </w:tr>
      <w:tr w:rsidR="00B0760D" w:rsidRPr="00B0760D" w14:paraId="7F1317BE" w14:textId="77777777" w:rsidTr="00B0760D">
        <w:trPr>
          <w:trHeight w:val="320"/>
        </w:trPr>
        <w:tc>
          <w:tcPr>
            <w:tcW w:w="2524" w:type="dxa"/>
            <w:tcBorders>
              <w:top w:val="nil"/>
              <w:left w:val="nil"/>
              <w:bottom w:val="nil"/>
              <w:right w:val="nil"/>
            </w:tcBorders>
            <w:shd w:val="clear" w:color="auto" w:fill="auto"/>
            <w:noWrap/>
            <w:vAlign w:val="bottom"/>
            <w:hideMark/>
          </w:tcPr>
          <w:p w14:paraId="35EDC6C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EF65F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42836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(0.4-1.3)</w:t>
            </w:r>
          </w:p>
        </w:tc>
        <w:tc>
          <w:tcPr>
            <w:tcW w:w="1660" w:type="dxa"/>
            <w:tcBorders>
              <w:top w:val="nil"/>
              <w:left w:val="nil"/>
              <w:bottom w:val="nil"/>
              <w:right w:val="nil"/>
            </w:tcBorders>
            <w:shd w:val="clear" w:color="auto" w:fill="auto"/>
            <w:noWrap/>
            <w:vAlign w:val="bottom"/>
            <w:hideMark/>
          </w:tcPr>
          <w:p w14:paraId="75ADC7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(0.2-0.5)</w:t>
            </w:r>
          </w:p>
        </w:tc>
        <w:tc>
          <w:tcPr>
            <w:tcW w:w="1800" w:type="dxa"/>
            <w:tcBorders>
              <w:top w:val="nil"/>
              <w:left w:val="nil"/>
              <w:bottom w:val="nil"/>
              <w:right w:val="nil"/>
            </w:tcBorders>
            <w:shd w:val="clear" w:color="auto" w:fill="auto"/>
            <w:noWrap/>
            <w:vAlign w:val="bottom"/>
            <w:hideMark/>
          </w:tcPr>
          <w:p w14:paraId="26D780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(8-21)</w:t>
            </w:r>
          </w:p>
        </w:tc>
        <w:tc>
          <w:tcPr>
            <w:tcW w:w="1800" w:type="dxa"/>
            <w:tcBorders>
              <w:top w:val="nil"/>
              <w:left w:val="nil"/>
              <w:bottom w:val="nil"/>
              <w:right w:val="nil"/>
            </w:tcBorders>
            <w:shd w:val="clear" w:color="auto" w:fill="auto"/>
            <w:noWrap/>
            <w:vAlign w:val="bottom"/>
            <w:hideMark/>
          </w:tcPr>
          <w:p w14:paraId="34781D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(5-13)</w:t>
            </w:r>
          </w:p>
        </w:tc>
      </w:tr>
      <w:tr w:rsidR="00B0760D" w:rsidRPr="00B0760D" w14:paraId="474C9510" w14:textId="77777777" w:rsidTr="00B0760D">
        <w:trPr>
          <w:trHeight w:val="320"/>
        </w:trPr>
        <w:tc>
          <w:tcPr>
            <w:tcW w:w="2524" w:type="dxa"/>
            <w:tcBorders>
              <w:top w:val="nil"/>
              <w:left w:val="nil"/>
              <w:bottom w:val="nil"/>
              <w:right w:val="nil"/>
            </w:tcBorders>
            <w:shd w:val="clear" w:color="auto" w:fill="auto"/>
            <w:noWrap/>
            <w:vAlign w:val="bottom"/>
            <w:hideMark/>
          </w:tcPr>
          <w:p w14:paraId="1A82CC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EF540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676AF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(4.2-10.8)</w:t>
            </w:r>
          </w:p>
        </w:tc>
        <w:tc>
          <w:tcPr>
            <w:tcW w:w="1660" w:type="dxa"/>
            <w:tcBorders>
              <w:top w:val="nil"/>
              <w:left w:val="nil"/>
              <w:bottom w:val="nil"/>
              <w:right w:val="nil"/>
            </w:tcBorders>
            <w:shd w:val="clear" w:color="auto" w:fill="auto"/>
            <w:noWrap/>
            <w:vAlign w:val="bottom"/>
            <w:hideMark/>
          </w:tcPr>
          <w:p w14:paraId="523525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(2.8-7.5)</w:t>
            </w:r>
          </w:p>
        </w:tc>
        <w:tc>
          <w:tcPr>
            <w:tcW w:w="1800" w:type="dxa"/>
            <w:tcBorders>
              <w:top w:val="nil"/>
              <w:left w:val="nil"/>
              <w:bottom w:val="nil"/>
              <w:right w:val="nil"/>
            </w:tcBorders>
            <w:shd w:val="clear" w:color="auto" w:fill="auto"/>
            <w:noWrap/>
            <w:vAlign w:val="bottom"/>
            <w:hideMark/>
          </w:tcPr>
          <w:p w14:paraId="5BFD68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(69-182)</w:t>
            </w:r>
          </w:p>
        </w:tc>
        <w:tc>
          <w:tcPr>
            <w:tcW w:w="1800" w:type="dxa"/>
            <w:tcBorders>
              <w:top w:val="nil"/>
              <w:left w:val="nil"/>
              <w:bottom w:val="nil"/>
              <w:right w:val="nil"/>
            </w:tcBorders>
            <w:shd w:val="clear" w:color="auto" w:fill="auto"/>
            <w:noWrap/>
            <w:vAlign w:val="bottom"/>
            <w:hideMark/>
          </w:tcPr>
          <w:p w14:paraId="23A335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(72-188)</w:t>
            </w:r>
          </w:p>
        </w:tc>
      </w:tr>
      <w:tr w:rsidR="00B0760D" w:rsidRPr="00B0760D" w14:paraId="05B512EF" w14:textId="77777777" w:rsidTr="00B0760D">
        <w:trPr>
          <w:trHeight w:val="320"/>
        </w:trPr>
        <w:tc>
          <w:tcPr>
            <w:tcW w:w="2524" w:type="dxa"/>
            <w:tcBorders>
              <w:top w:val="nil"/>
              <w:left w:val="nil"/>
              <w:bottom w:val="nil"/>
              <w:right w:val="nil"/>
            </w:tcBorders>
            <w:shd w:val="clear" w:color="auto" w:fill="auto"/>
            <w:noWrap/>
            <w:vAlign w:val="bottom"/>
            <w:hideMark/>
          </w:tcPr>
          <w:p w14:paraId="5FFF56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994A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0C9D2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45.5 (34.1-57.3)</w:t>
            </w:r>
          </w:p>
        </w:tc>
        <w:tc>
          <w:tcPr>
            <w:tcW w:w="1660" w:type="dxa"/>
            <w:tcBorders>
              <w:top w:val="nil"/>
              <w:left w:val="nil"/>
              <w:bottom w:val="nil"/>
              <w:right w:val="nil"/>
            </w:tcBorders>
            <w:shd w:val="clear" w:color="auto" w:fill="auto"/>
            <w:noWrap/>
            <w:vAlign w:val="bottom"/>
            <w:hideMark/>
          </w:tcPr>
          <w:p w14:paraId="6995BA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57.9 (47-68.8)</w:t>
            </w:r>
          </w:p>
        </w:tc>
        <w:tc>
          <w:tcPr>
            <w:tcW w:w="1800" w:type="dxa"/>
            <w:tcBorders>
              <w:top w:val="nil"/>
              <w:left w:val="nil"/>
              <w:bottom w:val="nil"/>
              <w:right w:val="nil"/>
            </w:tcBorders>
            <w:shd w:val="clear" w:color="auto" w:fill="auto"/>
            <w:noWrap/>
            <w:vAlign w:val="bottom"/>
            <w:hideMark/>
          </w:tcPr>
          <w:p w14:paraId="301FA0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763 (577-950)</w:t>
            </w:r>
          </w:p>
        </w:tc>
        <w:tc>
          <w:tcPr>
            <w:tcW w:w="1800" w:type="dxa"/>
            <w:tcBorders>
              <w:top w:val="nil"/>
              <w:left w:val="nil"/>
              <w:bottom w:val="nil"/>
              <w:right w:val="nil"/>
            </w:tcBorders>
            <w:shd w:val="clear" w:color="auto" w:fill="auto"/>
            <w:noWrap/>
            <w:vAlign w:val="bottom"/>
            <w:hideMark/>
          </w:tcPr>
          <w:p w14:paraId="48587C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1453 (1183-1724)</w:t>
            </w:r>
          </w:p>
        </w:tc>
      </w:tr>
      <w:tr w:rsidR="00B0760D" w:rsidRPr="00B0760D" w14:paraId="0369C731" w14:textId="77777777" w:rsidTr="00B0760D">
        <w:trPr>
          <w:trHeight w:val="320"/>
        </w:trPr>
        <w:tc>
          <w:tcPr>
            <w:tcW w:w="2524" w:type="dxa"/>
            <w:tcBorders>
              <w:top w:val="nil"/>
              <w:left w:val="nil"/>
              <w:bottom w:val="nil"/>
              <w:right w:val="nil"/>
            </w:tcBorders>
            <w:shd w:val="clear" w:color="auto" w:fill="auto"/>
            <w:noWrap/>
            <w:vAlign w:val="bottom"/>
            <w:hideMark/>
          </w:tcPr>
          <w:p w14:paraId="0EA412E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74C9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66CDB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67.3 (60.2-72.9)</w:t>
            </w:r>
          </w:p>
        </w:tc>
        <w:tc>
          <w:tcPr>
            <w:tcW w:w="1660" w:type="dxa"/>
            <w:tcBorders>
              <w:top w:val="nil"/>
              <w:left w:val="nil"/>
              <w:bottom w:val="nil"/>
              <w:right w:val="nil"/>
            </w:tcBorders>
            <w:shd w:val="clear" w:color="auto" w:fill="auto"/>
            <w:noWrap/>
            <w:vAlign w:val="bottom"/>
            <w:hideMark/>
          </w:tcPr>
          <w:p w14:paraId="7933C7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59.6 (51.6-67.3)</w:t>
            </w:r>
          </w:p>
        </w:tc>
        <w:tc>
          <w:tcPr>
            <w:tcW w:w="1800" w:type="dxa"/>
            <w:tcBorders>
              <w:top w:val="nil"/>
              <w:left w:val="nil"/>
              <w:bottom w:val="nil"/>
              <w:right w:val="nil"/>
            </w:tcBorders>
            <w:shd w:val="clear" w:color="auto" w:fill="auto"/>
            <w:noWrap/>
            <w:vAlign w:val="bottom"/>
            <w:hideMark/>
          </w:tcPr>
          <w:p w14:paraId="527848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1128 (995-1229)</w:t>
            </w:r>
          </w:p>
        </w:tc>
        <w:tc>
          <w:tcPr>
            <w:tcW w:w="1800" w:type="dxa"/>
            <w:tcBorders>
              <w:top w:val="nil"/>
              <w:left w:val="nil"/>
              <w:bottom w:val="nil"/>
              <w:right w:val="nil"/>
            </w:tcBorders>
            <w:shd w:val="clear" w:color="auto" w:fill="auto"/>
            <w:noWrap/>
            <w:vAlign w:val="bottom"/>
            <w:hideMark/>
          </w:tcPr>
          <w:p w14:paraId="6B71AF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1493 (1274-1697)</w:t>
            </w:r>
          </w:p>
        </w:tc>
      </w:tr>
      <w:tr w:rsidR="00B0760D" w:rsidRPr="00B0760D" w14:paraId="446AFA8C" w14:textId="77777777" w:rsidTr="00B0760D">
        <w:trPr>
          <w:trHeight w:val="320"/>
        </w:trPr>
        <w:tc>
          <w:tcPr>
            <w:tcW w:w="2524" w:type="dxa"/>
            <w:tcBorders>
              <w:top w:val="nil"/>
              <w:left w:val="nil"/>
              <w:bottom w:val="nil"/>
              <w:right w:val="nil"/>
            </w:tcBorders>
            <w:shd w:val="clear" w:color="auto" w:fill="auto"/>
            <w:noWrap/>
            <w:vAlign w:val="bottom"/>
            <w:hideMark/>
          </w:tcPr>
          <w:p w14:paraId="0C0B512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363C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0B295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(4.3-8.6)</w:t>
            </w:r>
          </w:p>
        </w:tc>
        <w:tc>
          <w:tcPr>
            <w:tcW w:w="1660" w:type="dxa"/>
            <w:tcBorders>
              <w:top w:val="nil"/>
              <w:left w:val="nil"/>
              <w:bottom w:val="nil"/>
              <w:right w:val="nil"/>
            </w:tcBorders>
            <w:shd w:val="clear" w:color="auto" w:fill="auto"/>
            <w:noWrap/>
            <w:vAlign w:val="bottom"/>
            <w:hideMark/>
          </w:tcPr>
          <w:p w14:paraId="7E0D15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(3.9-8.1)</w:t>
            </w:r>
          </w:p>
        </w:tc>
        <w:tc>
          <w:tcPr>
            <w:tcW w:w="1800" w:type="dxa"/>
            <w:tcBorders>
              <w:top w:val="nil"/>
              <w:left w:val="nil"/>
              <w:bottom w:val="nil"/>
              <w:right w:val="nil"/>
            </w:tcBorders>
            <w:shd w:val="clear" w:color="auto" w:fill="auto"/>
            <w:noWrap/>
            <w:vAlign w:val="bottom"/>
            <w:hideMark/>
          </w:tcPr>
          <w:p w14:paraId="56F31A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(72-144)</w:t>
            </w:r>
          </w:p>
        </w:tc>
        <w:tc>
          <w:tcPr>
            <w:tcW w:w="1800" w:type="dxa"/>
            <w:tcBorders>
              <w:top w:val="nil"/>
              <w:left w:val="nil"/>
              <w:bottom w:val="nil"/>
              <w:right w:val="nil"/>
            </w:tcBorders>
            <w:shd w:val="clear" w:color="auto" w:fill="auto"/>
            <w:noWrap/>
            <w:vAlign w:val="bottom"/>
            <w:hideMark/>
          </w:tcPr>
          <w:p w14:paraId="474F33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(99-203)</w:t>
            </w:r>
          </w:p>
        </w:tc>
      </w:tr>
      <w:tr w:rsidR="00B0760D" w:rsidRPr="00B0760D" w14:paraId="6C683CF2" w14:textId="77777777" w:rsidTr="00B0760D">
        <w:trPr>
          <w:trHeight w:val="320"/>
        </w:trPr>
        <w:tc>
          <w:tcPr>
            <w:tcW w:w="2524" w:type="dxa"/>
            <w:tcBorders>
              <w:top w:val="nil"/>
              <w:left w:val="nil"/>
              <w:bottom w:val="nil"/>
              <w:right w:val="nil"/>
            </w:tcBorders>
            <w:shd w:val="clear" w:color="auto" w:fill="auto"/>
            <w:noWrap/>
            <w:vAlign w:val="bottom"/>
            <w:hideMark/>
          </w:tcPr>
          <w:p w14:paraId="571AA55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4635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46D24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(3.1-6.6)</w:t>
            </w:r>
          </w:p>
        </w:tc>
        <w:tc>
          <w:tcPr>
            <w:tcW w:w="1660" w:type="dxa"/>
            <w:tcBorders>
              <w:top w:val="nil"/>
              <w:left w:val="nil"/>
              <w:bottom w:val="nil"/>
              <w:right w:val="nil"/>
            </w:tcBorders>
            <w:shd w:val="clear" w:color="auto" w:fill="auto"/>
            <w:noWrap/>
            <w:vAlign w:val="bottom"/>
            <w:hideMark/>
          </w:tcPr>
          <w:p w14:paraId="6A19B1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(6.3-11.4)</w:t>
            </w:r>
          </w:p>
        </w:tc>
        <w:tc>
          <w:tcPr>
            <w:tcW w:w="1800" w:type="dxa"/>
            <w:tcBorders>
              <w:top w:val="nil"/>
              <w:left w:val="nil"/>
              <w:bottom w:val="nil"/>
              <w:right w:val="nil"/>
            </w:tcBorders>
            <w:shd w:val="clear" w:color="auto" w:fill="auto"/>
            <w:noWrap/>
            <w:vAlign w:val="bottom"/>
            <w:hideMark/>
          </w:tcPr>
          <w:p w14:paraId="76B947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(51-111)</w:t>
            </w:r>
          </w:p>
        </w:tc>
        <w:tc>
          <w:tcPr>
            <w:tcW w:w="1800" w:type="dxa"/>
            <w:tcBorders>
              <w:top w:val="nil"/>
              <w:left w:val="nil"/>
              <w:bottom w:val="nil"/>
              <w:right w:val="nil"/>
            </w:tcBorders>
            <w:shd w:val="clear" w:color="auto" w:fill="auto"/>
            <w:noWrap/>
            <w:vAlign w:val="bottom"/>
            <w:hideMark/>
          </w:tcPr>
          <w:p w14:paraId="3CED08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207 (158-285)</w:t>
            </w:r>
          </w:p>
        </w:tc>
      </w:tr>
      <w:tr w:rsidR="00B0760D" w:rsidRPr="00B0760D" w14:paraId="6DAD32E0" w14:textId="77777777" w:rsidTr="00B0760D">
        <w:trPr>
          <w:trHeight w:val="320"/>
        </w:trPr>
        <w:tc>
          <w:tcPr>
            <w:tcW w:w="2524" w:type="dxa"/>
            <w:tcBorders>
              <w:top w:val="nil"/>
              <w:left w:val="nil"/>
              <w:bottom w:val="nil"/>
              <w:right w:val="nil"/>
            </w:tcBorders>
            <w:shd w:val="clear" w:color="auto" w:fill="auto"/>
            <w:noWrap/>
            <w:vAlign w:val="bottom"/>
            <w:hideMark/>
          </w:tcPr>
          <w:p w14:paraId="75F6EE7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277A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E9E61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(8-12.9)</w:t>
            </w:r>
          </w:p>
        </w:tc>
        <w:tc>
          <w:tcPr>
            <w:tcW w:w="1660" w:type="dxa"/>
            <w:tcBorders>
              <w:top w:val="nil"/>
              <w:left w:val="nil"/>
              <w:bottom w:val="nil"/>
              <w:right w:val="nil"/>
            </w:tcBorders>
            <w:shd w:val="clear" w:color="auto" w:fill="auto"/>
            <w:noWrap/>
            <w:vAlign w:val="bottom"/>
            <w:hideMark/>
          </w:tcPr>
          <w:p w14:paraId="6D0904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(6.9-11.3)</w:t>
            </w:r>
          </w:p>
        </w:tc>
        <w:tc>
          <w:tcPr>
            <w:tcW w:w="1800" w:type="dxa"/>
            <w:tcBorders>
              <w:top w:val="nil"/>
              <w:left w:val="nil"/>
              <w:bottom w:val="nil"/>
              <w:right w:val="nil"/>
            </w:tcBorders>
            <w:shd w:val="clear" w:color="auto" w:fill="auto"/>
            <w:noWrap/>
            <w:vAlign w:val="bottom"/>
            <w:hideMark/>
          </w:tcPr>
          <w:p w14:paraId="0E09D6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 (134-216)</w:t>
            </w:r>
          </w:p>
        </w:tc>
        <w:tc>
          <w:tcPr>
            <w:tcW w:w="1800" w:type="dxa"/>
            <w:tcBorders>
              <w:top w:val="nil"/>
              <w:left w:val="nil"/>
              <w:bottom w:val="nil"/>
              <w:right w:val="nil"/>
            </w:tcBorders>
            <w:shd w:val="clear" w:color="auto" w:fill="auto"/>
            <w:noWrap/>
            <w:vAlign w:val="bottom"/>
            <w:hideMark/>
          </w:tcPr>
          <w:p w14:paraId="2A828E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(170-284)</w:t>
            </w:r>
          </w:p>
        </w:tc>
      </w:tr>
      <w:tr w:rsidR="00B0760D" w:rsidRPr="00B0760D" w14:paraId="609DAD08" w14:textId="77777777" w:rsidTr="00B0760D">
        <w:trPr>
          <w:trHeight w:val="320"/>
        </w:trPr>
        <w:tc>
          <w:tcPr>
            <w:tcW w:w="2524" w:type="dxa"/>
            <w:tcBorders>
              <w:top w:val="nil"/>
              <w:left w:val="nil"/>
              <w:bottom w:val="nil"/>
              <w:right w:val="nil"/>
            </w:tcBorders>
            <w:shd w:val="clear" w:color="auto" w:fill="auto"/>
            <w:noWrap/>
            <w:vAlign w:val="bottom"/>
            <w:hideMark/>
          </w:tcPr>
          <w:p w14:paraId="2885A48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0496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D0891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660" w:type="dxa"/>
            <w:tcBorders>
              <w:top w:val="nil"/>
              <w:left w:val="nil"/>
              <w:bottom w:val="nil"/>
              <w:right w:val="nil"/>
            </w:tcBorders>
            <w:shd w:val="clear" w:color="auto" w:fill="auto"/>
            <w:noWrap/>
            <w:vAlign w:val="bottom"/>
            <w:hideMark/>
          </w:tcPr>
          <w:p w14:paraId="1CC770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800" w:type="dxa"/>
            <w:tcBorders>
              <w:top w:val="nil"/>
              <w:left w:val="nil"/>
              <w:bottom w:val="nil"/>
              <w:right w:val="nil"/>
            </w:tcBorders>
            <w:shd w:val="clear" w:color="auto" w:fill="auto"/>
            <w:noWrap/>
            <w:vAlign w:val="bottom"/>
            <w:hideMark/>
          </w:tcPr>
          <w:p w14:paraId="2A4431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(45-52)</w:t>
            </w:r>
          </w:p>
        </w:tc>
        <w:tc>
          <w:tcPr>
            <w:tcW w:w="1800" w:type="dxa"/>
            <w:tcBorders>
              <w:top w:val="nil"/>
              <w:left w:val="nil"/>
              <w:bottom w:val="nil"/>
              <w:right w:val="nil"/>
            </w:tcBorders>
            <w:shd w:val="clear" w:color="auto" w:fill="auto"/>
            <w:noWrap/>
            <w:vAlign w:val="bottom"/>
            <w:hideMark/>
          </w:tcPr>
          <w:p w14:paraId="151BA5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(67-79)</w:t>
            </w:r>
          </w:p>
        </w:tc>
      </w:tr>
      <w:tr w:rsidR="00B0760D" w:rsidRPr="00B0760D" w14:paraId="689D3DD4" w14:textId="77777777" w:rsidTr="00B0760D">
        <w:trPr>
          <w:trHeight w:val="320"/>
        </w:trPr>
        <w:tc>
          <w:tcPr>
            <w:tcW w:w="2524" w:type="dxa"/>
            <w:tcBorders>
              <w:top w:val="nil"/>
              <w:left w:val="nil"/>
              <w:bottom w:val="nil"/>
              <w:right w:val="nil"/>
            </w:tcBorders>
            <w:shd w:val="clear" w:color="auto" w:fill="auto"/>
            <w:noWrap/>
            <w:vAlign w:val="bottom"/>
            <w:hideMark/>
          </w:tcPr>
          <w:p w14:paraId="1C03F06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29CF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511AF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127F6D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w:t>
            </w:r>
          </w:p>
        </w:tc>
        <w:tc>
          <w:tcPr>
            <w:tcW w:w="1800" w:type="dxa"/>
            <w:tcBorders>
              <w:top w:val="nil"/>
              <w:left w:val="nil"/>
              <w:bottom w:val="nil"/>
              <w:right w:val="nil"/>
            </w:tcBorders>
            <w:shd w:val="clear" w:color="auto" w:fill="auto"/>
            <w:noWrap/>
            <w:vAlign w:val="bottom"/>
            <w:hideMark/>
          </w:tcPr>
          <w:p w14:paraId="3D8A2F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(18-22)</w:t>
            </w:r>
          </w:p>
        </w:tc>
        <w:tc>
          <w:tcPr>
            <w:tcW w:w="1800" w:type="dxa"/>
            <w:tcBorders>
              <w:top w:val="nil"/>
              <w:left w:val="nil"/>
              <w:bottom w:val="nil"/>
              <w:right w:val="nil"/>
            </w:tcBorders>
            <w:shd w:val="clear" w:color="auto" w:fill="auto"/>
            <w:noWrap/>
            <w:vAlign w:val="bottom"/>
            <w:hideMark/>
          </w:tcPr>
          <w:p w14:paraId="793B07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(19-26)</w:t>
            </w:r>
          </w:p>
        </w:tc>
      </w:tr>
      <w:tr w:rsidR="00B0760D" w:rsidRPr="00B0760D" w14:paraId="048A61BE" w14:textId="77777777" w:rsidTr="00B0760D">
        <w:trPr>
          <w:trHeight w:val="320"/>
        </w:trPr>
        <w:tc>
          <w:tcPr>
            <w:tcW w:w="2524" w:type="dxa"/>
            <w:tcBorders>
              <w:top w:val="nil"/>
              <w:left w:val="nil"/>
              <w:bottom w:val="nil"/>
              <w:right w:val="nil"/>
            </w:tcBorders>
            <w:shd w:val="clear" w:color="auto" w:fill="auto"/>
            <w:noWrap/>
            <w:vAlign w:val="bottom"/>
            <w:hideMark/>
          </w:tcPr>
          <w:p w14:paraId="7359E23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48C0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415C0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418641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(0.6-0.9)</w:t>
            </w:r>
          </w:p>
        </w:tc>
        <w:tc>
          <w:tcPr>
            <w:tcW w:w="1800" w:type="dxa"/>
            <w:tcBorders>
              <w:top w:val="nil"/>
              <w:left w:val="nil"/>
              <w:bottom w:val="nil"/>
              <w:right w:val="nil"/>
            </w:tcBorders>
            <w:shd w:val="clear" w:color="auto" w:fill="auto"/>
            <w:noWrap/>
            <w:vAlign w:val="bottom"/>
            <w:hideMark/>
          </w:tcPr>
          <w:p w14:paraId="569E8B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(18-22)</w:t>
            </w:r>
          </w:p>
        </w:tc>
        <w:tc>
          <w:tcPr>
            <w:tcW w:w="1800" w:type="dxa"/>
            <w:tcBorders>
              <w:top w:val="nil"/>
              <w:left w:val="nil"/>
              <w:bottom w:val="nil"/>
              <w:right w:val="nil"/>
            </w:tcBorders>
            <w:shd w:val="clear" w:color="auto" w:fill="auto"/>
            <w:noWrap/>
            <w:vAlign w:val="bottom"/>
            <w:hideMark/>
          </w:tcPr>
          <w:p w14:paraId="1B4D6E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(15-22)</w:t>
            </w:r>
          </w:p>
        </w:tc>
      </w:tr>
      <w:tr w:rsidR="00B0760D" w:rsidRPr="00B0760D" w14:paraId="31621166" w14:textId="77777777" w:rsidTr="00B0760D">
        <w:trPr>
          <w:trHeight w:val="320"/>
        </w:trPr>
        <w:tc>
          <w:tcPr>
            <w:tcW w:w="2524" w:type="dxa"/>
            <w:tcBorders>
              <w:top w:val="nil"/>
              <w:left w:val="nil"/>
              <w:bottom w:val="nil"/>
              <w:right w:val="nil"/>
            </w:tcBorders>
            <w:shd w:val="clear" w:color="auto" w:fill="auto"/>
            <w:noWrap/>
            <w:vAlign w:val="bottom"/>
            <w:hideMark/>
          </w:tcPr>
          <w:p w14:paraId="4BD4721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2AB6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1A073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(0.1-0.2)</w:t>
            </w:r>
          </w:p>
        </w:tc>
        <w:tc>
          <w:tcPr>
            <w:tcW w:w="1660" w:type="dxa"/>
            <w:tcBorders>
              <w:top w:val="nil"/>
              <w:left w:val="nil"/>
              <w:bottom w:val="nil"/>
              <w:right w:val="nil"/>
            </w:tcBorders>
            <w:shd w:val="clear" w:color="auto" w:fill="auto"/>
            <w:noWrap/>
            <w:vAlign w:val="bottom"/>
            <w:hideMark/>
          </w:tcPr>
          <w:p w14:paraId="338752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6971AF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c>
          <w:tcPr>
            <w:tcW w:w="1800" w:type="dxa"/>
            <w:tcBorders>
              <w:top w:val="nil"/>
              <w:left w:val="nil"/>
              <w:bottom w:val="nil"/>
              <w:right w:val="nil"/>
            </w:tcBorders>
            <w:shd w:val="clear" w:color="auto" w:fill="auto"/>
            <w:noWrap/>
            <w:vAlign w:val="bottom"/>
            <w:hideMark/>
          </w:tcPr>
          <w:p w14:paraId="496E8E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(2-6)</w:t>
            </w:r>
          </w:p>
        </w:tc>
      </w:tr>
      <w:tr w:rsidR="00B0760D" w:rsidRPr="00B0760D" w14:paraId="446E4CF7" w14:textId="77777777" w:rsidTr="00B0760D">
        <w:trPr>
          <w:trHeight w:val="320"/>
        </w:trPr>
        <w:tc>
          <w:tcPr>
            <w:tcW w:w="2524" w:type="dxa"/>
            <w:tcBorders>
              <w:top w:val="nil"/>
              <w:left w:val="nil"/>
              <w:bottom w:val="nil"/>
              <w:right w:val="nil"/>
            </w:tcBorders>
            <w:shd w:val="clear" w:color="auto" w:fill="auto"/>
            <w:noWrap/>
            <w:vAlign w:val="bottom"/>
            <w:hideMark/>
          </w:tcPr>
          <w:p w14:paraId="1A4253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Rwanda</w:t>
            </w:r>
          </w:p>
        </w:tc>
        <w:tc>
          <w:tcPr>
            <w:tcW w:w="2180" w:type="dxa"/>
            <w:tcBorders>
              <w:top w:val="nil"/>
              <w:left w:val="nil"/>
              <w:bottom w:val="nil"/>
              <w:right w:val="nil"/>
            </w:tcBorders>
            <w:shd w:val="clear" w:color="auto" w:fill="auto"/>
            <w:noWrap/>
            <w:vAlign w:val="bottom"/>
            <w:hideMark/>
          </w:tcPr>
          <w:p w14:paraId="7D8130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01CF5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40.9 (35.9-46.9)</w:t>
            </w:r>
          </w:p>
        </w:tc>
        <w:tc>
          <w:tcPr>
            <w:tcW w:w="1660" w:type="dxa"/>
            <w:tcBorders>
              <w:top w:val="nil"/>
              <w:left w:val="nil"/>
              <w:bottom w:val="nil"/>
              <w:right w:val="nil"/>
            </w:tcBorders>
            <w:shd w:val="clear" w:color="auto" w:fill="auto"/>
            <w:noWrap/>
            <w:vAlign w:val="bottom"/>
            <w:hideMark/>
          </w:tcPr>
          <w:p w14:paraId="520CCC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85.9 (82-88.6)</w:t>
            </w:r>
          </w:p>
        </w:tc>
        <w:tc>
          <w:tcPr>
            <w:tcW w:w="1800" w:type="dxa"/>
            <w:tcBorders>
              <w:top w:val="nil"/>
              <w:left w:val="nil"/>
              <w:bottom w:val="nil"/>
              <w:right w:val="nil"/>
            </w:tcBorders>
            <w:shd w:val="clear" w:color="auto" w:fill="auto"/>
            <w:noWrap/>
            <w:vAlign w:val="bottom"/>
            <w:hideMark/>
          </w:tcPr>
          <w:p w14:paraId="500847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787 (690-903)</w:t>
            </w:r>
          </w:p>
        </w:tc>
        <w:tc>
          <w:tcPr>
            <w:tcW w:w="1800" w:type="dxa"/>
            <w:tcBorders>
              <w:top w:val="nil"/>
              <w:left w:val="nil"/>
              <w:bottom w:val="nil"/>
              <w:right w:val="nil"/>
            </w:tcBorders>
            <w:shd w:val="clear" w:color="auto" w:fill="auto"/>
            <w:noWrap/>
            <w:vAlign w:val="bottom"/>
            <w:hideMark/>
          </w:tcPr>
          <w:p w14:paraId="6898AE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1809 (1708-1902)</w:t>
            </w:r>
          </w:p>
        </w:tc>
      </w:tr>
      <w:tr w:rsidR="00B0760D" w:rsidRPr="00B0760D" w14:paraId="380B895C" w14:textId="77777777" w:rsidTr="00B0760D">
        <w:trPr>
          <w:trHeight w:val="320"/>
        </w:trPr>
        <w:tc>
          <w:tcPr>
            <w:tcW w:w="2524" w:type="dxa"/>
            <w:tcBorders>
              <w:top w:val="nil"/>
              <w:left w:val="nil"/>
              <w:bottom w:val="nil"/>
              <w:right w:val="nil"/>
            </w:tcBorders>
            <w:shd w:val="clear" w:color="auto" w:fill="auto"/>
            <w:noWrap/>
            <w:vAlign w:val="bottom"/>
            <w:hideMark/>
          </w:tcPr>
          <w:p w14:paraId="568B7A7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E626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B52C1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(13.7-29.9)</w:t>
            </w:r>
          </w:p>
        </w:tc>
        <w:tc>
          <w:tcPr>
            <w:tcW w:w="1660" w:type="dxa"/>
            <w:tcBorders>
              <w:top w:val="nil"/>
              <w:left w:val="nil"/>
              <w:bottom w:val="nil"/>
              <w:right w:val="nil"/>
            </w:tcBorders>
            <w:shd w:val="clear" w:color="auto" w:fill="auto"/>
            <w:noWrap/>
            <w:vAlign w:val="bottom"/>
            <w:hideMark/>
          </w:tcPr>
          <w:p w14:paraId="30CA6D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30.5 (23.3-36)</w:t>
            </w:r>
          </w:p>
        </w:tc>
        <w:tc>
          <w:tcPr>
            <w:tcW w:w="1800" w:type="dxa"/>
            <w:tcBorders>
              <w:top w:val="nil"/>
              <w:left w:val="nil"/>
              <w:bottom w:val="nil"/>
              <w:right w:val="nil"/>
            </w:tcBorders>
            <w:shd w:val="clear" w:color="auto" w:fill="auto"/>
            <w:noWrap/>
            <w:vAlign w:val="bottom"/>
            <w:hideMark/>
          </w:tcPr>
          <w:p w14:paraId="60E665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423 (261-574)</w:t>
            </w:r>
          </w:p>
        </w:tc>
        <w:tc>
          <w:tcPr>
            <w:tcW w:w="1800" w:type="dxa"/>
            <w:tcBorders>
              <w:top w:val="nil"/>
              <w:left w:val="nil"/>
              <w:bottom w:val="nil"/>
              <w:right w:val="nil"/>
            </w:tcBorders>
            <w:shd w:val="clear" w:color="auto" w:fill="auto"/>
            <w:noWrap/>
            <w:vAlign w:val="bottom"/>
            <w:hideMark/>
          </w:tcPr>
          <w:p w14:paraId="01C9DC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645 (488-765)</w:t>
            </w:r>
          </w:p>
        </w:tc>
      </w:tr>
      <w:tr w:rsidR="00B0760D" w:rsidRPr="00B0760D" w14:paraId="02E96FF2" w14:textId="77777777" w:rsidTr="00B0760D">
        <w:trPr>
          <w:trHeight w:val="320"/>
        </w:trPr>
        <w:tc>
          <w:tcPr>
            <w:tcW w:w="2524" w:type="dxa"/>
            <w:tcBorders>
              <w:top w:val="nil"/>
              <w:left w:val="nil"/>
              <w:bottom w:val="nil"/>
              <w:right w:val="nil"/>
            </w:tcBorders>
            <w:shd w:val="clear" w:color="auto" w:fill="auto"/>
            <w:noWrap/>
            <w:vAlign w:val="bottom"/>
            <w:hideMark/>
          </w:tcPr>
          <w:p w14:paraId="2DA14F7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7245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AED6E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(9.7-16.2)</w:t>
            </w:r>
          </w:p>
        </w:tc>
        <w:tc>
          <w:tcPr>
            <w:tcW w:w="1660" w:type="dxa"/>
            <w:tcBorders>
              <w:top w:val="nil"/>
              <w:left w:val="nil"/>
              <w:bottom w:val="nil"/>
              <w:right w:val="nil"/>
            </w:tcBorders>
            <w:shd w:val="clear" w:color="auto" w:fill="auto"/>
            <w:noWrap/>
            <w:vAlign w:val="bottom"/>
            <w:hideMark/>
          </w:tcPr>
          <w:p w14:paraId="61C6E6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(9.7-15.1)</w:t>
            </w:r>
          </w:p>
        </w:tc>
        <w:tc>
          <w:tcPr>
            <w:tcW w:w="1800" w:type="dxa"/>
            <w:tcBorders>
              <w:top w:val="nil"/>
              <w:left w:val="nil"/>
              <w:bottom w:val="nil"/>
              <w:right w:val="nil"/>
            </w:tcBorders>
            <w:shd w:val="clear" w:color="auto" w:fill="auto"/>
            <w:noWrap/>
            <w:vAlign w:val="bottom"/>
            <w:hideMark/>
          </w:tcPr>
          <w:p w14:paraId="267B19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 (186-307)</w:t>
            </w:r>
          </w:p>
        </w:tc>
        <w:tc>
          <w:tcPr>
            <w:tcW w:w="1800" w:type="dxa"/>
            <w:tcBorders>
              <w:top w:val="nil"/>
              <w:left w:val="nil"/>
              <w:bottom w:val="nil"/>
              <w:right w:val="nil"/>
            </w:tcBorders>
            <w:shd w:val="clear" w:color="auto" w:fill="auto"/>
            <w:noWrap/>
            <w:vAlign w:val="bottom"/>
            <w:hideMark/>
          </w:tcPr>
          <w:p w14:paraId="5B8E73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 (206-318)</w:t>
            </w:r>
          </w:p>
        </w:tc>
      </w:tr>
      <w:tr w:rsidR="00B0760D" w:rsidRPr="00B0760D" w14:paraId="428A6067" w14:textId="77777777" w:rsidTr="00B0760D">
        <w:trPr>
          <w:trHeight w:val="320"/>
        </w:trPr>
        <w:tc>
          <w:tcPr>
            <w:tcW w:w="2524" w:type="dxa"/>
            <w:tcBorders>
              <w:top w:val="nil"/>
              <w:left w:val="nil"/>
              <w:bottom w:val="nil"/>
              <w:right w:val="nil"/>
            </w:tcBorders>
            <w:shd w:val="clear" w:color="auto" w:fill="auto"/>
            <w:noWrap/>
            <w:vAlign w:val="bottom"/>
            <w:hideMark/>
          </w:tcPr>
          <w:p w14:paraId="507841C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801EE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E2D4E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(4.6-8.4)</w:t>
            </w:r>
          </w:p>
        </w:tc>
        <w:tc>
          <w:tcPr>
            <w:tcW w:w="1660" w:type="dxa"/>
            <w:tcBorders>
              <w:top w:val="nil"/>
              <w:left w:val="nil"/>
              <w:bottom w:val="nil"/>
              <w:right w:val="nil"/>
            </w:tcBorders>
            <w:shd w:val="clear" w:color="auto" w:fill="auto"/>
            <w:noWrap/>
            <w:vAlign w:val="bottom"/>
            <w:hideMark/>
          </w:tcPr>
          <w:p w14:paraId="6B3B40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(5.7-9.3)</w:t>
            </w:r>
          </w:p>
        </w:tc>
        <w:tc>
          <w:tcPr>
            <w:tcW w:w="1800" w:type="dxa"/>
            <w:tcBorders>
              <w:top w:val="nil"/>
              <w:left w:val="nil"/>
              <w:bottom w:val="nil"/>
              <w:right w:val="nil"/>
            </w:tcBorders>
            <w:shd w:val="clear" w:color="auto" w:fill="auto"/>
            <w:noWrap/>
            <w:vAlign w:val="bottom"/>
            <w:hideMark/>
          </w:tcPr>
          <w:p w14:paraId="5B2783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(88-164)</w:t>
            </w:r>
          </w:p>
        </w:tc>
        <w:tc>
          <w:tcPr>
            <w:tcW w:w="1800" w:type="dxa"/>
            <w:tcBorders>
              <w:top w:val="nil"/>
              <w:left w:val="nil"/>
              <w:bottom w:val="nil"/>
              <w:right w:val="nil"/>
            </w:tcBorders>
            <w:shd w:val="clear" w:color="auto" w:fill="auto"/>
            <w:noWrap/>
            <w:vAlign w:val="bottom"/>
            <w:hideMark/>
          </w:tcPr>
          <w:p w14:paraId="15E663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(120-195)</w:t>
            </w:r>
          </w:p>
        </w:tc>
      </w:tr>
      <w:tr w:rsidR="00B0760D" w:rsidRPr="00B0760D" w14:paraId="1C9F1395" w14:textId="77777777" w:rsidTr="00B0760D">
        <w:trPr>
          <w:trHeight w:val="320"/>
        </w:trPr>
        <w:tc>
          <w:tcPr>
            <w:tcW w:w="2524" w:type="dxa"/>
            <w:tcBorders>
              <w:top w:val="nil"/>
              <w:left w:val="nil"/>
              <w:bottom w:val="nil"/>
              <w:right w:val="nil"/>
            </w:tcBorders>
            <w:shd w:val="clear" w:color="auto" w:fill="auto"/>
            <w:noWrap/>
            <w:vAlign w:val="bottom"/>
            <w:hideMark/>
          </w:tcPr>
          <w:p w14:paraId="51A11B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AD723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50263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(5.3-9.4)</w:t>
            </w:r>
          </w:p>
        </w:tc>
        <w:tc>
          <w:tcPr>
            <w:tcW w:w="1660" w:type="dxa"/>
            <w:tcBorders>
              <w:top w:val="nil"/>
              <w:left w:val="nil"/>
              <w:bottom w:val="nil"/>
              <w:right w:val="nil"/>
            </w:tcBorders>
            <w:shd w:val="clear" w:color="auto" w:fill="auto"/>
            <w:noWrap/>
            <w:vAlign w:val="bottom"/>
            <w:hideMark/>
          </w:tcPr>
          <w:p w14:paraId="17B394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(4.2-6.9)</w:t>
            </w:r>
          </w:p>
        </w:tc>
        <w:tc>
          <w:tcPr>
            <w:tcW w:w="1800" w:type="dxa"/>
            <w:tcBorders>
              <w:top w:val="nil"/>
              <w:left w:val="nil"/>
              <w:bottom w:val="nil"/>
              <w:right w:val="nil"/>
            </w:tcBorders>
            <w:shd w:val="clear" w:color="auto" w:fill="auto"/>
            <w:noWrap/>
            <w:vAlign w:val="bottom"/>
            <w:hideMark/>
          </w:tcPr>
          <w:p w14:paraId="5F676E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 (101-181)</w:t>
            </w:r>
          </w:p>
        </w:tc>
        <w:tc>
          <w:tcPr>
            <w:tcW w:w="1800" w:type="dxa"/>
            <w:tcBorders>
              <w:top w:val="nil"/>
              <w:left w:val="nil"/>
              <w:bottom w:val="nil"/>
              <w:right w:val="nil"/>
            </w:tcBorders>
            <w:shd w:val="clear" w:color="auto" w:fill="auto"/>
            <w:noWrap/>
            <w:vAlign w:val="bottom"/>
            <w:hideMark/>
          </w:tcPr>
          <w:p w14:paraId="1E040E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(90-147)</w:t>
            </w:r>
          </w:p>
        </w:tc>
      </w:tr>
      <w:tr w:rsidR="00B0760D" w:rsidRPr="00B0760D" w14:paraId="4951A4BD" w14:textId="77777777" w:rsidTr="00B0760D">
        <w:trPr>
          <w:trHeight w:val="320"/>
        </w:trPr>
        <w:tc>
          <w:tcPr>
            <w:tcW w:w="2524" w:type="dxa"/>
            <w:tcBorders>
              <w:top w:val="nil"/>
              <w:left w:val="nil"/>
              <w:bottom w:val="nil"/>
              <w:right w:val="nil"/>
            </w:tcBorders>
            <w:shd w:val="clear" w:color="auto" w:fill="auto"/>
            <w:noWrap/>
            <w:vAlign w:val="bottom"/>
            <w:hideMark/>
          </w:tcPr>
          <w:p w14:paraId="1DBEFDD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1C07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5614B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(0.5-6.3)</w:t>
            </w:r>
          </w:p>
        </w:tc>
        <w:tc>
          <w:tcPr>
            <w:tcW w:w="1660" w:type="dxa"/>
            <w:tcBorders>
              <w:top w:val="nil"/>
              <w:left w:val="nil"/>
              <w:bottom w:val="nil"/>
              <w:right w:val="nil"/>
            </w:tcBorders>
            <w:shd w:val="clear" w:color="auto" w:fill="auto"/>
            <w:noWrap/>
            <w:vAlign w:val="bottom"/>
            <w:hideMark/>
          </w:tcPr>
          <w:p w14:paraId="209595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(0.6-8.1)</w:t>
            </w:r>
          </w:p>
        </w:tc>
        <w:tc>
          <w:tcPr>
            <w:tcW w:w="1800" w:type="dxa"/>
            <w:tcBorders>
              <w:top w:val="nil"/>
              <w:left w:val="nil"/>
              <w:bottom w:val="nil"/>
              <w:right w:val="nil"/>
            </w:tcBorders>
            <w:shd w:val="clear" w:color="auto" w:fill="auto"/>
            <w:noWrap/>
            <w:vAlign w:val="bottom"/>
            <w:hideMark/>
          </w:tcPr>
          <w:p w14:paraId="25A040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(9-122)</w:t>
            </w:r>
          </w:p>
        </w:tc>
        <w:tc>
          <w:tcPr>
            <w:tcW w:w="1800" w:type="dxa"/>
            <w:tcBorders>
              <w:top w:val="nil"/>
              <w:left w:val="nil"/>
              <w:bottom w:val="nil"/>
              <w:right w:val="nil"/>
            </w:tcBorders>
            <w:shd w:val="clear" w:color="auto" w:fill="auto"/>
            <w:noWrap/>
            <w:vAlign w:val="bottom"/>
            <w:hideMark/>
          </w:tcPr>
          <w:p w14:paraId="0FC9BC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(13-172)</w:t>
            </w:r>
          </w:p>
        </w:tc>
      </w:tr>
      <w:tr w:rsidR="00B0760D" w:rsidRPr="00B0760D" w14:paraId="2DD6BC09" w14:textId="77777777" w:rsidTr="00B0760D">
        <w:trPr>
          <w:trHeight w:val="320"/>
        </w:trPr>
        <w:tc>
          <w:tcPr>
            <w:tcW w:w="2524" w:type="dxa"/>
            <w:tcBorders>
              <w:top w:val="nil"/>
              <w:left w:val="nil"/>
              <w:bottom w:val="nil"/>
              <w:right w:val="nil"/>
            </w:tcBorders>
            <w:shd w:val="clear" w:color="auto" w:fill="auto"/>
            <w:noWrap/>
            <w:vAlign w:val="bottom"/>
            <w:hideMark/>
          </w:tcPr>
          <w:p w14:paraId="5C29B48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FED4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93902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(0.4-3.6)</w:t>
            </w:r>
          </w:p>
        </w:tc>
        <w:tc>
          <w:tcPr>
            <w:tcW w:w="1660" w:type="dxa"/>
            <w:tcBorders>
              <w:top w:val="nil"/>
              <w:left w:val="nil"/>
              <w:bottom w:val="nil"/>
              <w:right w:val="nil"/>
            </w:tcBorders>
            <w:shd w:val="clear" w:color="auto" w:fill="auto"/>
            <w:noWrap/>
            <w:vAlign w:val="bottom"/>
            <w:hideMark/>
          </w:tcPr>
          <w:p w14:paraId="5B2FDD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(0.9-4.1)</w:t>
            </w:r>
          </w:p>
        </w:tc>
        <w:tc>
          <w:tcPr>
            <w:tcW w:w="1800" w:type="dxa"/>
            <w:tcBorders>
              <w:top w:val="nil"/>
              <w:left w:val="nil"/>
              <w:bottom w:val="nil"/>
              <w:right w:val="nil"/>
            </w:tcBorders>
            <w:shd w:val="clear" w:color="auto" w:fill="auto"/>
            <w:noWrap/>
            <w:vAlign w:val="bottom"/>
            <w:hideMark/>
          </w:tcPr>
          <w:p w14:paraId="56575C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(7-68)</w:t>
            </w:r>
          </w:p>
        </w:tc>
        <w:tc>
          <w:tcPr>
            <w:tcW w:w="1800" w:type="dxa"/>
            <w:tcBorders>
              <w:top w:val="nil"/>
              <w:left w:val="nil"/>
              <w:bottom w:val="nil"/>
              <w:right w:val="nil"/>
            </w:tcBorders>
            <w:shd w:val="clear" w:color="auto" w:fill="auto"/>
            <w:noWrap/>
            <w:vAlign w:val="bottom"/>
            <w:hideMark/>
          </w:tcPr>
          <w:p w14:paraId="70775A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(18-86)</w:t>
            </w:r>
          </w:p>
        </w:tc>
      </w:tr>
      <w:tr w:rsidR="00B0760D" w:rsidRPr="00B0760D" w14:paraId="1EE57AB0" w14:textId="77777777" w:rsidTr="00B0760D">
        <w:trPr>
          <w:trHeight w:val="320"/>
        </w:trPr>
        <w:tc>
          <w:tcPr>
            <w:tcW w:w="2524" w:type="dxa"/>
            <w:tcBorders>
              <w:top w:val="nil"/>
              <w:left w:val="nil"/>
              <w:bottom w:val="nil"/>
              <w:right w:val="nil"/>
            </w:tcBorders>
            <w:shd w:val="clear" w:color="auto" w:fill="auto"/>
            <w:noWrap/>
            <w:vAlign w:val="bottom"/>
            <w:hideMark/>
          </w:tcPr>
          <w:p w14:paraId="21F8644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2C15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333F1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(11.8-13.9)</w:t>
            </w:r>
          </w:p>
        </w:tc>
        <w:tc>
          <w:tcPr>
            <w:tcW w:w="1660" w:type="dxa"/>
            <w:tcBorders>
              <w:top w:val="nil"/>
              <w:left w:val="nil"/>
              <w:bottom w:val="nil"/>
              <w:right w:val="nil"/>
            </w:tcBorders>
            <w:shd w:val="clear" w:color="auto" w:fill="auto"/>
            <w:noWrap/>
            <w:vAlign w:val="bottom"/>
            <w:hideMark/>
          </w:tcPr>
          <w:p w14:paraId="1AB16E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(11.8-14.1)</w:t>
            </w:r>
          </w:p>
        </w:tc>
        <w:tc>
          <w:tcPr>
            <w:tcW w:w="1800" w:type="dxa"/>
            <w:tcBorders>
              <w:top w:val="nil"/>
              <w:left w:val="nil"/>
              <w:bottom w:val="nil"/>
              <w:right w:val="nil"/>
            </w:tcBorders>
            <w:shd w:val="clear" w:color="auto" w:fill="auto"/>
            <w:noWrap/>
            <w:vAlign w:val="bottom"/>
            <w:hideMark/>
          </w:tcPr>
          <w:p w14:paraId="23EB2A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(224-269)</w:t>
            </w:r>
          </w:p>
        </w:tc>
        <w:tc>
          <w:tcPr>
            <w:tcW w:w="1800" w:type="dxa"/>
            <w:tcBorders>
              <w:top w:val="nil"/>
              <w:left w:val="nil"/>
              <w:bottom w:val="nil"/>
              <w:right w:val="nil"/>
            </w:tcBorders>
            <w:shd w:val="clear" w:color="auto" w:fill="auto"/>
            <w:noWrap/>
            <w:vAlign w:val="bottom"/>
            <w:hideMark/>
          </w:tcPr>
          <w:p w14:paraId="0FC8A1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274 (251-295)</w:t>
            </w:r>
          </w:p>
        </w:tc>
      </w:tr>
      <w:tr w:rsidR="00B0760D" w:rsidRPr="00B0760D" w14:paraId="3A555DBA" w14:textId="77777777" w:rsidTr="00B0760D">
        <w:trPr>
          <w:trHeight w:val="320"/>
        </w:trPr>
        <w:tc>
          <w:tcPr>
            <w:tcW w:w="2524" w:type="dxa"/>
            <w:tcBorders>
              <w:top w:val="nil"/>
              <w:left w:val="nil"/>
              <w:bottom w:val="nil"/>
              <w:right w:val="nil"/>
            </w:tcBorders>
            <w:shd w:val="clear" w:color="auto" w:fill="auto"/>
            <w:noWrap/>
            <w:vAlign w:val="bottom"/>
            <w:hideMark/>
          </w:tcPr>
          <w:p w14:paraId="64A06C3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64F9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1C113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(2.6-9.3)</w:t>
            </w:r>
          </w:p>
        </w:tc>
        <w:tc>
          <w:tcPr>
            <w:tcW w:w="1660" w:type="dxa"/>
            <w:tcBorders>
              <w:top w:val="nil"/>
              <w:left w:val="nil"/>
              <w:bottom w:val="nil"/>
              <w:right w:val="nil"/>
            </w:tcBorders>
            <w:shd w:val="clear" w:color="auto" w:fill="auto"/>
            <w:noWrap/>
            <w:vAlign w:val="bottom"/>
            <w:hideMark/>
          </w:tcPr>
          <w:p w14:paraId="570889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73.9 (67.5-78.3)</w:t>
            </w:r>
          </w:p>
        </w:tc>
        <w:tc>
          <w:tcPr>
            <w:tcW w:w="1800" w:type="dxa"/>
            <w:tcBorders>
              <w:top w:val="nil"/>
              <w:left w:val="nil"/>
              <w:bottom w:val="nil"/>
              <w:right w:val="nil"/>
            </w:tcBorders>
            <w:shd w:val="clear" w:color="auto" w:fill="auto"/>
            <w:noWrap/>
            <w:vAlign w:val="bottom"/>
            <w:hideMark/>
          </w:tcPr>
          <w:p w14:paraId="7D814E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 (50-180)</w:t>
            </w:r>
          </w:p>
        </w:tc>
        <w:tc>
          <w:tcPr>
            <w:tcW w:w="1800" w:type="dxa"/>
            <w:tcBorders>
              <w:top w:val="nil"/>
              <w:left w:val="nil"/>
              <w:bottom w:val="nil"/>
              <w:right w:val="nil"/>
            </w:tcBorders>
            <w:shd w:val="clear" w:color="auto" w:fill="auto"/>
            <w:noWrap/>
            <w:vAlign w:val="bottom"/>
            <w:hideMark/>
          </w:tcPr>
          <w:p w14:paraId="64B978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1555 (1407-1667)</w:t>
            </w:r>
          </w:p>
        </w:tc>
      </w:tr>
      <w:tr w:rsidR="00B0760D" w:rsidRPr="00B0760D" w14:paraId="5AC1C1A5" w14:textId="77777777" w:rsidTr="00B0760D">
        <w:trPr>
          <w:trHeight w:val="320"/>
        </w:trPr>
        <w:tc>
          <w:tcPr>
            <w:tcW w:w="2524" w:type="dxa"/>
            <w:tcBorders>
              <w:top w:val="nil"/>
              <w:left w:val="nil"/>
              <w:bottom w:val="nil"/>
              <w:right w:val="nil"/>
            </w:tcBorders>
            <w:shd w:val="clear" w:color="auto" w:fill="auto"/>
            <w:noWrap/>
            <w:vAlign w:val="bottom"/>
            <w:hideMark/>
          </w:tcPr>
          <w:p w14:paraId="77F98C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A215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422C8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(0.3-1)</w:t>
            </w:r>
          </w:p>
        </w:tc>
        <w:tc>
          <w:tcPr>
            <w:tcW w:w="1660" w:type="dxa"/>
            <w:tcBorders>
              <w:top w:val="nil"/>
              <w:left w:val="nil"/>
              <w:bottom w:val="nil"/>
              <w:right w:val="nil"/>
            </w:tcBorders>
            <w:shd w:val="clear" w:color="auto" w:fill="auto"/>
            <w:noWrap/>
            <w:vAlign w:val="bottom"/>
            <w:hideMark/>
          </w:tcPr>
          <w:p w14:paraId="5584DC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(2.4-8.9)</w:t>
            </w:r>
          </w:p>
        </w:tc>
        <w:tc>
          <w:tcPr>
            <w:tcW w:w="1800" w:type="dxa"/>
            <w:tcBorders>
              <w:top w:val="nil"/>
              <w:left w:val="nil"/>
              <w:bottom w:val="nil"/>
              <w:right w:val="nil"/>
            </w:tcBorders>
            <w:shd w:val="clear" w:color="auto" w:fill="auto"/>
            <w:noWrap/>
            <w:vAlign w:val="bottom"/>
            <w:hideMark/>
          </w:tcPr>
          <w:p w14:paraId="64FD0E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(6-20)</w:t>
            </w:r>
          </w:p>
        </w:tc>
        <w:tc>
          <w:tcPr>
            <w:tcW w:w="1800" w:type="dxa"/>
            <w:tcBorders>
              <w:top w:val="nil"/>
              <w:left w:val="nil"/>
              <w:bottom w:val="nil"/>
              <w:right w:val="nil"/>
            </w:tcBorders>
            <w:shd w:val="clear" w:color="auto" w:fill="auto"/>
            <w:noWrap/>
            <w:vAlign w:val="bottom"/>
            <w:hideMark/>
          </w:tcPr>
          <w:p w14:paraId="5B1BF6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(51-186)</w:t>
            </w:r>
          </w:p>
        </w:tc>
      </w:tr>
      <w:tr w:rsidR="00B0760D" w:rsidRPr="00B0760D" w14:paraId="44223BD0" w14:textId="77777777" w:rsidTr="00B0760D">
        <w:trPr>
          <w:trHeight w:val="320"/>
        </w:trPr>
        <w:tc>
          <w:tcPr>
            <w:tcW w:w="2524" w:type="dxa"/>
            <w:tcBorders>
              <w:top w:val="nil"/>
              <w:left w:val="nil"/>
              <w:bottom w:val="nil"/>
              <w:right w:val="nil"/>
            </w:tcBorders>
            <w:shd w:val="clear" w:color="auto" w:fill="auto"/>
            <w:noWrap/>
            <w:vAlign w:val="bottom"/>
            <w:hideMark/>
          </w:tcPr>
          <w:p w14:paraId="562EC81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BEB2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DC3A5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(2-2.5)</w:t>
            </w:r>
          </w:p>
        </w:tc>
        <w:tc>
          <w:tcPr>
            <w:tcW w:w="1660" w:type="dxa"/>
            <w:tcBorders>
              <w:top w:val="nil"/>
              <w:left w:val="nil"/>
              <w:bottom w:val="nil"/>
              <w:right w:val="nil"/>
            </w:tcBorders>
            <w:shd w:val="clear" w:color="auto" w:fill="auto"/>
            <w:noWrap/>
            <w:vAlign w:val="bottom"/>
            <w:hideMark/>
          </w:tcPr>
          <w:p w14:paraId="15C05E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(2.3-2.8)</w:t>
            </w:r>
          </w:p>
        </w:tc>
        <w:tc>
          <w:tcPr>
            <w:tcW w:w="1800" w:type="dxa"/>
            <w:tcBorders>
              <w:top w:val="nil"/>
              <w:left w:val="nil"/>
              <w:bottom w:val="nil"/>
              <w:right w:val="nil"/>
            </w:tcBorders>
            <w:shd w:val="clear" w:color="auto" w:fill="auto"/>
            <w:noWrap/>
            <w:vAlign w:val="bottom"/>
            <w:hideMark/>
          </w:tcPr>
          <w:p w14:paraId="0FF8BD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(38-48)</w:t>
            </w:r>
          </w:p>
        </w:tc>
        <w:tc>
          <w:tcPr>
            <w:tcW w:w="1800" w:type="dxa"/>
            <w:tcBorders>
              <w:top w:val="nil"/>
              <w:left w:val="nil"/>
              <w:bottom w:val="nil"/>
              <w:right w:val="nil"/>
            </w:tcBorders>
            <w:shd w:val="clear" w:color="auto" w:fill="auto"/>
            <w:noWrap/>
            <w:vAlign w:val="bottom"/>
            <w:hideMark/>
          </w:tcPr>
          <w:p w14:paraId="5493C6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(47-59)</w:t>
            </w:r>
          </w:p>
        </w:tc>
      </w:tr>
      <w:tr w:rsidR="00B0760D" w:rsidRPr="00B0760D" w14:paraId="0728CE50" w14:textId="77777777" w:rsidTr="00B0760D">
        <w:trPr>
          <w:trHeight w:val="320"/>
        </w:trPr>
        <w:tc>
          <w:tcPr>
            <w:tcW w:w="2524" w:type="dxa"/>
            <w:tcBorders>
              <w:top w:val="nil"/>
              <w:left w:val="nil"/>
              <w:bottom w:val="nil"/>
              <w:right w:val="nil"/>
            </w:tcBorders>
            <w:shd w:val="clear" w:color="auto" w:fill="auto"/>
            <w:noWrap/>
            <w:vAlign w:val="bottom"/>
            <w:hideMark/>
          </w:tcPr>
          <w:p w14:paraId="705D78E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F3DD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27ECE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15BE85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491515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(20-26)</w:t>
            </w:r>
          </w:p>
        </w:tc>
        <w:tc>
          <w:tcPr>
            <w:tcW w:w="1800" w:type="dxa"/>
            <w:tcBorders>
              <w:top w:val="nil"/>
              <w:left w:val="nil"/>
              <w:bottom w:val="nil"/>
              <w:right w:val="nil"/>
            </w:tcBorders>
            <w:shd w:val="clear" w:color="auto" w:fill="auto"/>
            <w:noWrap/>
            <w:vAlign w:val="bottom"/>
            <w:hideMark/>
          </w:tcPr>
          <w:p w14:paraId="48EEAB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(20-27)</w:t>
            </w:r>
          </w:p>
        </w:tc>
      </w:tr>
      <w:tr w:rsidR="00B0760D" w:rsidRPr="00B0760D" w14:paraId="4D949F56" w14:textId="77777777" w:rsidTr="00B0760D">
        <w:trPr>
          <w:trHeight w:val="320"/>
        </w:trPr>
        <w:tc>
          <w:tcPr>
            <w:tcW w:w="2524" w:type="dxa"/>
            <w:tcBorders>
              <w:top w:val="nil"/>
              <w:left w:val="nil"/>
              <w:bottom w:val="nil"/>
              <w:right w:val="nil"/>
            </w:tcBorders>
            <w:shd w:val="clear" w:color="auto" w:fill="auto"/>
            <w:noWrap/>
            <w:vAlign w:val="bottom"/>
            <w:hideMark/>
          </w:tcPr>
          <w:p w14:paraId="437F900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C63D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32D99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476076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800" w:type="dxa"/>
            <w:tcBorders>
              <w:top w:val="nil"/>
              <w:left w:val="nil"/>
              <w:bottom w:val="nil"/>
              <w:right w:val="nil"/>
            </w:tcBorders>
            <w:shd w:val="clear" w:color="auto" w:fill="auto"/>
            <w:noWrap/>
            <w:vAlign w:val="bottom"/>
            <w:hideMark/>
          </w:tcPr>
          <w:p w14:paraId="5A9D83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(3-6)</w:t>
            </w:r>
          </w:p>
        </w:tc>
        <w:tc>
          <w:tcPr>
            <w:tcW w:w="1800" w:type="dxa"/>
            <w:tcBorders>
              <w:top w:val="nil"/>
              <w:left w:val="nil"/>
              <w:bottom w:val="nil"/>
              <w:right w:val="nil"/>
            </w:tcBorders>
            <w:shd w:val="clear" w:color="auto" w:fill="auto"/>
            <w:noWrap/>
            <w:vAlign w:val="bottom"/>
            <w:hideMark/>
          </w:tcPr>
          <w:p w14:paraId="67C00B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(4-9)</w:t>
            </w:r>
          </w:p>
        </w:tc>
      </w:tr>
      <w:tr w:rsidR="00B0760D" w:rsidRPr="00B0760D" w14:paraId="50CDC766" w14:textId="77777777" w:rsidTr="00B0760D">
        <w:trPr>
          <w:trHeight w:val="320"/>
        </w:trPr>
        <w:tc>
          <w:tcPr>
            <w:tcW w:w="2524" w:type="dxa"/>
            <w:tcBorders>
              <w:top w:val="nil"/>
              <w:left w:val="nil"/>
              <w:bottom w:val="nil"/>
              <w:right w:val="nil"/>
            </w:tcBorders>
            <w:shd w:val="clear" w:color="auto" w:fill="auto"/>
            <w:noWrap/>
            <w:vAlign w:val="bottom"/>
            <w:hideMark/>
          </w:tcPr>
          <w:p w14:paraId="59B195F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D2D1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EBD66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130F9F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595BFA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38A945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03D03E51" w14:textId="77777777" w:rsidTr="00B0760D">
        <w:trPr>
          <w:trHeight w:val="320"/>
        </w:trPr>
        <w:tc>
          <w:tcPr>
            <w:tcW w:w="2524" w:type="dxa"/>
            <w:tcBorders>
              <w:top w:val="nil"/>
              <w:left w:val="nil"/>
              <w:bottom w:val="nil"/>
              <w:right w:val="nil"/>
            </w:tcBorders>
            <w:shd w:val="clear" w:color="auto" w:fill="auto"/>
            <w:noWrap/>
            <w:vAlign w:val="bottom"/>
            <w:hideMark/>
          </w:tcPr>
          <w:p w14:paraId="016767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Saint Lucia</w:t>
            </w:r>
          </w:p>
        </w:tc>
        <w:tc>
          <w:tcPr>
            <w:tcW w:w="2180" w:type="dxa"/>
            <w:tcBorders>
              <w:top w:val="nil"/>
              <w:left w:val="nil"/>
              <w:bottom w:val="nil"/>
              <w:right w:val="nil"/>
            </w:tcBorders>
            <w:shd w:val="clear" w:color="auto" w:fill="auto"/>
            <w:noWrap/>
            <w:vAlign w:val="bottom"/>
            <w:hideMark/>
          </w:tcPr>
          <w:p w14:paraId="770126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23291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67.1 (62.5-72)</w:t>
            </w:r>
          </w:p>
        </w:tc>
        <w:tc>
          <w:tcPr>
            <w:tcW w:w="1660" w:type="dxa"/>
            <w:tcBorders>
              <w:top w:val="nil"/>
              <w:left w:val="nil"/>
              <w:bottom w:val="nil"/>
              <w:right w:val="nil"/>
            </w:tcBorders>
            <w:shd w:val="clear" w:color="auto" w:fill="auto"/>
            <w:noWrap/>
            <w:vAlign w:val="bottom"/>
            <w:hideMark/>
          </w:tcPr>
          <w:p w14:paraId="690E53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(61.5-73.1)</w:t>
            </w:r>
          </w:p>
        </w:tc>
        <w:tc>
          <w:tcPr>
            <w:tcW w:w="1800" w:type="dxa"/>
            <w:tcBorders>
              <w:top w:val="nil"/>
              <w:left w:val="nil"/>
              <w:bottom w:val="nil"/>
              <w:right w:val="nil"/>
            </w:tcBorders>
            <w:shd w:val="clear" w:color="auto" w:fill="auto"/>
            <w:noWrap/>
            <w:vAlign w:val="bottom"/>
            <w:hideMark/>
          </w:tcPr>
          <w:p w14:paraId="65B102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3880 (3581-4184)</w:t>
            </w:r>
          </w:p>
        </w:tc>
        <w:tc>
          <w:tcPr>
            <w:tcW w:w="1800" w:type="dxa"/>
            <w:tcBorders>
              <w:top w:val="nil"/>
              <w:left w:val="nil"/>
              <w:bottom w:val="nil"/>
              <w:right w:val="nil"/>
            </w:tcBorders>
            <w:shd w:val="clear" w:color="auto" w:fill="auto"/>
            <w:noWrap/>
            <w:vAlign w:val="bottom"/>
            <w:hideMark/>
          </w:tcPr>
          <w:p w14:paraId="52AAF6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5693 (5228-6250)</w:t>
            </w:r>
          </w:p>
        </w:tc>
      </w:tr>
      <w:tr w:rsidR="00B0760D" w:rsidRPr="00B0760D" w14:paraId="5B84FE4B" w14:textId="77777777" w:rsidTr="00B0760D">
        <w:trPr>
          <w:trHeight w:val="320"/>
        </w:trPr>
        <w:tc>
          <w:tcPr>
            <w:tcW w:w="2524" w:type="dxa"/>
            <w:tcBorders>
              <w:top w:val="nil"/>
              <w:left w:val="nil"/>
              <w:bottom w:val="nil"/>
              <w:right w:val="nil"/>
            </w:tcBorders>
            <w:shd w:val="clear" w:color="auto" w:fill="auto"/>
            <w:noWrap/>
            <w:vAlign w:val="bottom"/>
            <w:hideMark/>
          </w:tcPr>
          <w:p w14:paraId="66F356D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5706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59088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34.2 (28.1-37.8)</w:t>
            </w:r>
          </w:p>
        </w:tc>
        <w:tc>
          <w:tcPr>
            <w:tcW w:w="1660" w:type="dxa"/>
            <w:tcBorders>
              <w:top w:val="nil"/>
              <w:left w:val="nil"/>
              <w:bottom w:val="nil"/>
              <w:right w:val="nil"/>
            </w:tcBorders>
            <w:shd w:val="clear" w:color="auto" w:fill="auto"/>
            <w:noWrap/>
            <w:vAlign w:val="bottom"/>
            <w:hideMark/>
          </w:tcPr>
          <w:p w14:paraId="54C223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(14.7-30.4)</w:t>
            </w:r>
          </w:p>
        </w:tc>
        <w:tc>
          <w:tcPr>
            <w:tcW w:w="1800" w:type="dxa"/>
            <w:tcBorders>
              <w:top w:val="nil"/>
              <w:left w:val="nil"/>
              <w:bottom w:val="nil"/>
              <w:right w:val="nil"/>
            </w:tcBorders>
            <w:shd w:val="clear" w:color="auto" w:fill="auto"/>
            <w:noWrap/>
            <w:vAlign w:val="bottom"/>
            <w:hideMark/>
          </w:tcPr>
          <w:p w14:paraId="36DFF3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1972 (1625-2196)</w:t>
            </w:r>
          </w:p>
        </w:tc>
        <w:tc>
          <w:tcPr>
            <w:tcW w:w="1800" w:type="dxa"/>
            <w:tcBorders>
              <w:top w:val="nil"/>
              <w:left w:val="nil"/>
              <w:bottom w:val="nil"/>
              <w:right w:val="nil"/>
            </w:tcBorders>
            <w:shd w:val="clear" w:color="auto" w:fill="auto"/>
            <w:noWrap/>
            <w:vAlign w:val="bottom"/>
            <w:hideMark/>
          </w:tcPr>
          <w:p w14:paraId="48896F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1973 (1237-2587)</w:t>
            </w:r>
          </w:p>
        </w:tc>
      </w:tr>
      <w:tr w:rsidR="00B0760D" w:rsidRPr="00B0760D" w14:paraId="1449E26F" w14:textId="77777777" w:rsidTr="00B0760D">
        <w:trPr>
          <w:trHeight w:val="320"/>
        </w:trPr>
        <w:tc>
          <w:tcPr>
            <w:tcW w:w="2524" w:type="dxa"/>
            <w:tcBorders>
              <w:top w:val="nil"/>
              <w:left w:val="nil"/>
              <w:bottom w:val="nil"/>
              <w:right w:val="nil"/>
            </w:tcBorders>
            <w:shd w:val="clear" w:color="auto" w:fill="auto"/>
            <w:noWrap/>
            <w:vAlign w:val="bottom"/>
            <w:hideMark/>
          </w:tcPr>
          <w:p w14:paraId="181C5E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6564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3BD26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(6.2-13.2)</w:t>
            </w:r>
          </w:p>
        </w:tc>
        <w:tc>
          <w:tcPr>
            <w:tcW w:w="1660" w:type="dxa"/>
            <w:tcBorders>
              <w:top w:val="nil"/>
              <w:left w:val="nil"/>
              <w:bottom w:val="nil"/>
              <w:right w:val="nil"/>
            </w:tcBorders>
            <w:shd w:val="clear" w:color="auto" w:fill="auto"/>
            <w:noWrap/>
            <w:vAlign w:val="bottom"/>
            <w:hideMark/>
          </w:tcPr>
          <w:p w14:paraId="7A8C81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(8.4-18)</w:t>
            </w:r>
          </w:p>
        </w:tc>
        <w:tc>
          <w:tcPr>
            <w:tcW w:w="1800" w:type="dxa"/>
            <w:tcBorders>
              <w:top w:val="nil"/>
              <w:left w:val="nil"/>
              <w:bottom w:val="nil"/>
              <w:right w:val="nil"/>
            </w:tcBorders>
            <w:shd w:val="clear" w:color="auto" w:fill="auto"/>
            <w:noWrap/>
            <w:vAlign w:val="bottom"/>
            <w:hideMark/>
          </w:tcPr>
          <w:p w14:paraId="7B40FB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535 (358-756)</w:t>
            </w:r>
          </w:p>
        </w:tc>
        <w:tc>
          <w:tcPr>
            <w:tcW w:w="1800" w:type="dxa"/>
            <w:tcBorders>
              <w:top w:val="nil"/>
              <w:left w:val="nil"/>
              <w:bottom w:val="nil"/>
              <w:right w:val="nil"/>
            </w:tcBorders>
            <w:shd w:val="clear" w:color="auto" w:fill="auto"/>
            <w:noWrap/>
            <w:vAlign w:val="bottom"/>
            <w:hideMark/>
          </w:tcPr>
          <w:p w14:paraId="06EB84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1031 (707-1516)</w:t>
            </w:r>
          </w:p>
        </w:tc>
      </w:tr>
      <w:tr w:rsidR="00B0760D" w:rsidRPr="00B0760D" w14:paraId="7B348753" w14:textId="77777777" w:rsidTr="00B0760D">
        <w:trPr>
          <w:trHeight w:val="320"/>
        </w:trPr>
        <w:tc>
          <w:tcPr>
            <w:tcW w:w="2524" w:type="dxa"/>
            <w:tcBorders>
              <w:top w:val="nil"/>
              <w:left w:val="nil"/>
              <w:bottom w:val="nil"/>
              <w:right w:val="nil"/>
            </w:tcBorders>
            <w:shd w:val="clear" w:color="auto" w:fill="auto"/>
            <w:noWrap/>
            <w:vAlign w:val="bottom"/>
            <w:hideMark/>
          </w:tcPr>
          <w:p w14:paraId="718066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E68D4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8C7F9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(0.6-1.4)</w:t>
            </w:r>
          </w:p>
        </w:tc>
        <w:tc>
          <w:tcPr>
            <w:tcW w:w="1660" w:type="dxa"/>
            <w:tcBorders>
              <w:top w:val="nil"/>
              <w:left w:val="nil"/>
              <w:bottom w:val="nil"/>
              <w:right w:val="nil"/>
            </w:tcBorders>
            <w:shd w:val="clear" w:color="auto" w:fill="auto"/>
            <w:noWrap/>
            <w:vAlign w:val="bottom"/>
            <w:hideMark/>
          </w:tcPr>
          <w:p w14:paraId="0ABE49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(1.1-2.7)</w:t>
            </w:r>
          </w:p>
        </w:tc>
        <w:tc>
          <w:tcPr>
            <w:tcW w:w="1800" w:type="dxa"/>
            <w:tcBorders>
              <w:top w:val="nil"/>
              <w:left w:val="nil"/>
              <w:bottom w:val="nil"/>
              <w:right w:val="nil"/>
            </w:tcBorders>
            <w:shd w:val="clear" w:color="auto" w:fill="auto"/>
            <w:noWrap/>
            <w:vAlign w:val="bottom"/>
            <w:hideMark/>
          </w:tcPr>
          <w:p w14:paraId="410850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(32-81)</w:t>
            </w:r>
          </w:p>
        </w:tc>
        <w:tc>
          <w:tcPr>
            <w:tcW w:w="1800" w:type="dxa"/>
            <w:tcBorders>
              <w:top w:val="nil"/>
              <w:left w:val="nil"/>
              <w:bottom w:val="nil"/>
              <w:right w:val="nil"/>
            </w:tcBorders>
            <w:shd w:val="clear" w:color="auto" w:fill="auto"/>
            <w:noWrap/>
            <w:vAlign w:val="bottom"/>
            <w:hideMark/>
          </w:tcPr>
          <w:p w14:paraId="7711A6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 (94-228)</w:t>
            </w:r>
          </w:p>
        </w:tc>
      </w:tr>
      <w:tr w:rsidR="00B0760D" w:rsidRPr="00B0760D" w14:paraId="6EC2AF40" w14:textId="77777777" w:rsidTr="00B0760D">
        <w:trPr>
          <w:trHeight w:val="320"/>
        </w:trPr>
        <w:tc>
          <w:tcPr>
            <w:tcW w:w="2524" w:type="dxa"/>
            <w:tcBorders>
              <w:top w:val="nil"/>
              <w:left w:val="nil"/>
              <w:bottom w:val="nil"/>
              <w:right w:val="nil"/>
            </w:tcBorders>
            <w:shd w:val="clear" w:color="auto" w:fill="auto"/>
            <w:noWrap/>
            <w:vAlign w:val="bottom"/>
            <w:hideMark/>
          </w:tcPr>
          <w:p w14:paraId="29386FD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2677B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FCBC3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(5.7-12.2)</w:t>
            </w:r>
          </w:p>
        </w:tc>
        <w:tc>
          <w:tcPr>
            <w:tcW w:w="1660" w:type="dxa"/>
            <w:tcBorders>
              <w:top w:val="nil"/>
              <w:left w:val="nil"/>
              <w:bottom w:val="nil"/>
              <w:right w:val="nil"/>
            </w:tcBorders>
            <w:shd w:val="clear" w:color="auto" w:fill="auto"/>
            <w:noWrap/>
            <w:vAlign w:val="bottom"/>
            <w:hideMark/>
          </w:tcPr>
          <w:p w14:paraId="2705E7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(7.4-16)</w:t>
            </w:r>
          </w:p>
        </w:tc>
        <w:tc>
          <w:tcPr>
            <w:tcW w:w="1800" w:type="dxa"/>
            <w:tcBorders>
              <w:top w:val="nil"/>
              <w:left w:val="nil"/>
              <w:bottom w:val="nil"/>
              <w:right w:val="nil"/>
            </w:tcBorders>
            <w:shd w:val="clear" w:color="auto" w:fill="auto"/>
            <w:noWrap/>
            <w:vAlign w:val="bottom"/>
            <w:hideMark/>
          </w:tcPr>
          <w:p w14:paraId="287D62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491 (328-698)</w:t>
            </w:r>
          </w:p>
        </w:tc>
        <w:tc>
          <w:tcPr>
            <w:tcW w:w="1800" w:type="dxa"/>
            <w:tcBorders>
              <w:top w:val="nil"/>
              <w:left w:val="nil"/>
              <w:bottom w:val="nil"/>
              <w:right w:val="nil"/>
            </w:tcBorders>
            <w:shd w:val="clear" w:color="auto" w:fill="auto"/>
            <w:noWrap/>
            <w:vAlign w:val="bottom"/>
            <w:hideMark/>
          </w:tcPr>
          <w:p w14:paraId="6D3394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910 (622-1346)</w:t>
            </w:r>
          </w:p>
        </w:tc>
      </w:tr>
      <w:tr w:rsidR="00B0760D" w:rsidRPr="00B0760D" w14:paraId="2B23FA3F" w14:textId="77777777" w:rsidTr="00B0760D">
        <w:trPr>
          <w:trHeight w:val="320"/>
        </w:trPr>
        <w:tc>
          <w:tcPr>
            <w:tcW w:w="2524" w:type="dxa"/>
            <w:tcBorders>
              <w:top w:val="nil"/>
              <w:left w:val="nil"/>
              <w:bottom w:val="nil"/>
              <w:right w:val="nil"/>
            </w:tcBorders>
            <w:shd w:val="clear" w:color="auto" w:fill="auto"/>
            <w:noWrap/>
            <w:vAlign w:val="bottom"/>
            <w:hideMark/>
          </w:tcPr>
          <w:p w14:paraId="3DCA1AD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7590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2405C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(3.1-16)</w:t>
            </w:r>
          </w:p>
        </w:tc>
        <w:tc>
          <w:tcPr>
            <w:tcW w:w="1660" w:type="dxa"/>
            <w:tcBorders>
              <w:top w:val="nil"/>
              <w:left w:val="nil"/>
              <w:bottom w:val="nil"/>
              <w:right w:val="nil"/>
            </w:tcBorders>
            <w:shd w:val="clear" w:color="auto" w:fill="auto"/>
            <w:noWrap/>
            <w:vAlign w:val="bottom"/>
            <w:hideMark/>
          </w:tcPr>
          <w:p w14:paraId="2A2BEF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(5-23.3)</w:t>
            </w:r>
          </w:p>
        </w:tc>
        <w:tc>
          <w:tcPr>
            <w:tcW w:w="1800" w:type="dxa"/>
            <w:tcBorders>
              <w:top w:val="nil"/>
              <w:left w:val="nil"/>
              <w:bottom w:val="nil"/>
              <w:right w:val="nil"/>
            </w:tcBorders>
            <w:shd w:val="clear" w:color="auto" w:fill="auto"/>
            <w:noWrap/>
            <w:vAlign w:val="bottom"/>
            <w:hideMark/>
          </w:tcPr>
          <w:p w14:paraId="7292F6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423 (180-912)</w:t>
            </w:r>
          </w:p>
        </w:tc>
        <w:tc>
          <w:tcPr>
            <w:tcW w:w="1800" w:type="dxa"/>
            <w:tcBorders>
              <w:top w:val="nil"/>
              <w:left w:val="nil"/>
              <w:bottom w:val="nil"/>
              <w:right w:val="nil"/>
            </w:tcBorders>
            <w:shd w:val="clear" w:color="auto" w:fill="auto"/>
            <w:noWrap/>
            <w:vAlign w:val="bottom"/>
            <w:hideMark/>
          </w:tcPr>
          <w:p w14:paraId="0B17CD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947 (433-2002)</w:t>
            </w:r>
          </w:p>
        </w:tc>
      </w:tr>
      <w:tr w:rsidR="00B0760D" w:rsidRPr="00B0760D" w14:paraId="20141191" w14:textId="77777777" w:rsidTr="00B0760D">
        <w:trPr>
          <w:trHeight w:val="320"/>
        </w:trPr>
        <w:tc>
          <w:tcPr>
            <w:tcW w:w="2524" w:type="dxa"/>
            <w:tcBorders>
              <w:top w:val="nil"/>
              <w:left w:val="nil"/>
              <w:bottom w:val="nil"/>
              <w:right w:val="nil"/>
            </w:tcBorders>
            <w:shd w:val="clear" w:color="auto" w:fill="auto"/>
            <w:noWrap/>
            <w:vAlign w:val="bottom"/>
            <w:hideMark/>
          </w:tcPr>
          <w:p w14:paraId="1E44054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8B25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F32F5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(7.1-15.4)</w:t>
            </w:r>
          </w:p>
        </w:tc>
        <w:tc>
          <w:tcPr>
            <w:tcW w:w="1660" w:type="dxa"/>
            <w:tcBorders>
              <w:top w:val="nil"/>
              <w:left w:val="nil"/>
              <w:bottom w:val="nil"/>
              <w:right w:val="nil"/>
            </w:tcBorders>
            <w:shd w:val="clear" w:color="auto" w:fill="auto"/>
            <w:noWrap/>
            <w:vAlign w:val="bottom"/>
            <w:hideMark/>
          </w:tcPr>
          <w:p w14:paraId="00F30B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(10.4-21.3)</w:t>
            </w:r>
          </w:p>
        </w:tc>
        <w:tc>
          <w:tcPr>
            <w:tcW w:w="1800" w:type="dxa"/>
            <w:tcBorders>
              <w:top w:val="nil"/>
              <w:left w:val="nil"/>
              <w:bottom w:val="nil"/>
              <w:right w:val="nil"/>
            </w:tcBorders>
            <w:shd w:val="clear" w:color="auto" w:fill="auto"/>
            <w:noWrap/>
            <w:vAlign w:val="bottom"/>
            <w:hideMark/>
          </w:tcPr>
          <w:p w14:paraId="071746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618 (411-886)</w:t>
            </w:r>
          </w:p>
        </w:tc>
        <w:tc>
          <w:tcPr>
            <w:tcW w:w="1800" w:type="dxa"/>
            <w:tcBorders>
              <w:top w:val="nil"/>
              <w:left w:val="nil"/>
              <w:bottom w:val="nil"/>
              <w:right w:val="nil"/>
            </w:tcBorders>
            <w:shd w:val="clear" w:color="auto" w:fill="auto"/>
            <w:noWrap/>
            <w:vAlign w:val="bottom"/>
            <w:hideMark/>
          </w:tcPr>
          <w:p w14:paraId="22E757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1260 (881-1821)</w:t>
            </w:r>
          </w:p>
        </w:tc>
      </w:tr>
      <w:tr w:rsidR="00B0760D" w:rsidRPr="00B0760D" w14:paraId="2FE1A4B9" w14:textId="77777777" w:rsidTr="00B0760D">
        <w:trPr>
          <w:trHeight w:val="320"/>
        </w:trPr>
        <w:tc>
          <w:tcPr>
            <w:tcW w:w="2524" w:type="dxa"/>
            <w:tcBorders>
              <w:top w:val="nil"/>
              <w:left w:val="nil"/>
              <w:bottom w:val="nil"/>
              <w:right w:val="nil"/>
            </w:tcBorders>
            <w:shd w:val="clear" w:color="auto" w:fill="auto"/>
            <w:noWrap/>
            <w:vAlign w:val="bottom"/>
            <w:hideMark/>
          </w:tcPr>
          <w:p w14:paraId="3CF2BDE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6B4C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A71E1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(10.1-12.4)</w:t>
            </w:r>
          </w:p>
        </w:tc>
        <w:tc>
          <w:tcPr>
            <w:tcW w:w="1660" w:type="dxa"/>
            <w:tcBorders>
              <w:top w:val="nil"/>
              <w:left w:val="nil"/>
              <w:bottom w:val="nil"/>
              <w:right w:val="nil"/>
            </w:tcBorders>
            <w:shd w:val="clear" w:color="auto" w:fill="auto"/>
            <w:noWrap/>
            <w:vAlign w:val="bottom"/>
            <w:hideMark/>
          </w:tcPr>
          <w:p w14:paraId="7DEF81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(10.5-13.1)</w:t>
            </w:r>
          </w:p>
        </w:tc>
        <w:tc>
          <w:tcPr>
            <w:tcW w:w="1800" w:type="dxa"/>
            <w:tcBorders>
              <w:top w:val="nil"/>
              <w:left w:val="nil"/>
              <w:bottom w:val="nil"/>
              <w:right w:val="nil"/>
            </w:tcBorders>
            <w:shd w:val="clear" w:color="auto" w:fill="auto"/>
            <w:noWrap/>
            <w:vAlign w:val="bottom"/>
            <w:hideMark/>
          </w:tcPr>
          <w:p w14:paraId="684465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659 (580-721)</w:t>
            </w:r>
          </w:p>
        </w:tc>
        <w:tc>
          <w:tcPr>
            <w:tcW w:w="1800" w:type="dxa"/>
            <w:tcBorders>
              <w:top w:val="nil"/>
              <w:left w:val="nil"/>
              <w:bottom w:val="nil"/>
              <w:right w:val="nil"/>
            </w:tcBorders>
            <w:shd w:val="clear" w:color="auto" w:fill="auto"/>
            <w:noWrap/>
            <w:vAlign w:val="bottom"/>
            <w:hideMark/>
          </w:tcPr>
          <w:p w14:paraId="22EB17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1008 (894-1104)</w:t>
            </w:r>
          </w:p>
        </w:tc>
      </w:tr>
      <w:tr w:rsidR="00B0760D" w:rsidRPr="00B0760D" w14:paraId="5806080B" w14:textId="77777777" w:rsidTr="00B0760D">
        <w:trPr>
          <w:trHeight w:val="320"/>
        </w:trPr>
        <w:tc>
          <w:tcPr>
            <w:tcW w:w="2524" w:type="dxa"/>
            <w:tcBorders>
              <w:top w:val="nil"/>
              <w:left w:val="nil"/>
              <w:bottom w:val="nil"/>
              <w:right w:val="nil"/>
            </w:tcBorders>
            <w:shd w:val="clear" w:color="auto" w:fill="auto"/>
            <w:noWrap/>
            <w:vAlign w:val="bottom"/>
            <w:hideMark/>
          </w:tcPr>
          <w:p w14:paraId="7E791F1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AB16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99438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(22.2-36.1)</w:t>
            </w:r>
          </w:p>
        </w:tc>
        <w:tc>
          <w:tcPr>
            <w:tcW w:w="1660" w:type="dxa"/>
            <w:tcBorders>
              <w:top w:val="nil"/>
              <w:left w:val="nil"/>
              <w:bottom w:val="nil"/>
              <w:right w:val="nil"/>
            </w:tcBorders>
            <w:shd w:val="clear" w:color="auto" w:fill="auto"/>
            <w:noWrap/>
            <w:vAlign w:val="bottom"/>
            <w:hideMark/>
          </w:tcPr>
          <w:p w14:paraId="565729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27.8 (21.5-35.6)</w:t>
            </w:r>
          </w:p>
        </w:tc>
        <w:tc>
          <w:tcPr>
            <w:tcW w:w="1800" w:type="dxa"/>
            <w:tcBorders>
              <w:top w:val="nil"/>
              <w:left w:val="nil"/>
              <w:bottom w:val="nil"/>
              <w:right w:val="nil"/>
            </w:tcBorders>
            <w:shd w:val="clear" w:color="auto" w:fill="auto"/>
            <w:noWrap/>
            <w:vAlign w:val="bottom"/>
            <w:hideMark/>
          </w:tcPr>
          <w:p w14:paraId="68D9D6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1636 (1294-2079)</w:t>
            </w:r>
          </w:p>
        </w:tc>
        <w:tc>
          <w:tcPr>
            <w:tcW w:w="1800" w:type="dxa"/>
            <w:tcBorders>
              <w:top w:val="nil"/>
              <w:left w:val="nil"/>
              <w:bottom w:val="nil"/>
              <w:right w:val="nil"/>
            </w:tcBorders>
            <w:shd w:val="clear" w:color="auto" w:fill="auto"/>
            <w:noWrap/>
            <w:vAlign w:val="bottom"/>
            <w:hideMark/>
          </w:tcPr>
          <w:p w14:paraId="080237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2364 (1838-3028)</w:t>
            </w:r>
          </w:p>
        </w:tc>
      </w:tr>
      <w:tr w:rsidR="00B0760D" w:rsidRPr="00B0760D" w14:paraId="18324C23" w14:textId="77777777" w:rsidTr="00B0760D">
        <w:trPr>
          <w:trHeight w:val="320"/>
        </w:trPr>
        <w:tc>
          <w:tcPr>
            <w:tcW w:w="2524" w:type="dxa"/>
            <w:tcBorders>
              <w:top w:val="nil"/>
              <w:left w:val="nil"/>
              <w:bottom w:val="nil"/>
              <w:right w:val="nil"/>
            </w:tcBorders>
            <w:shd w:val="clear" w:color="auto" w:fill="auto"/>
            <w:noWrap/>
            <w:vAlign w:val="bottom"/>
            <w:hideMark/>
          </w:tcPr>
          <w:p w14:paraId="7A6F7B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E34C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27F6DB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(0.5-1.7)</w:t>
            </w:r>
          </w:p>
        </w:tc>
        <w:tc>
          <w:tcPr>
            <w:tcW w:w="1660" w:type="dxa"/>
            <w:tcBorders>
              <w:top w:val="nil"/>
              <w:left w:val="nil"/>
              <w:bottom w:val="nil"/>
              <w:right w:val="nil"/>
            </w:tcBorders>
            <w:shd w:val="clear" w:color="auto" w:fill="auto"/>
            <w:noWrap/>
            <w:vAlign w:val="bottom"/>
            <w:hideMark/>
          </w:tcPr>
          <w:p w14:paraId="4444B7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(0.9-3.2)</w:t>
            </w:r>
          </w:p>
        </w:tc>
        <w:tc>
          <w:tcPr>
            <w:tcW w:w="1800" w:type="dxa"/>
            <w:tcBorders>
              <w:top w:val="nil"/>
              <w:left w:val="nil"/>
              <w:bottom w:val="nil"/>
              <w:right w:val="nil"/>
            </w:tcBorders>
            <w:shd w:val="clear" w:color="auto" w:fill="auto"/>
            <w:noWrap/>
            <w:vAlign w:val="bottom"/>
            <w:hideMark/>
          </w:tcPr>
          <w:p w14:paraId="1B52DA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(27-97)</w:t>
            </w:r>
          </w:p>
        </w:tc>
        <w:tc>
          <w:tcPr>
            <w:tcW w:w="1800" w:type="dxa"/>
            <w:tcBorders>
              <w:top w:val="nil"/>
              <w:left w:val="nil"/>
              <w:bottom w:val="nil"/>
              <w:right w:val="nil"/>
            </w:tcBorders>
            <w:shd w:val="clear" w:color="auto" w:fill="auto"/>
            <w:noWrap/>
            <w:vAlign w:val="bottom"/>
            <w:hideMark/>
          </w:tcPr>
          <w:p w14:paraId="548F4A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(75-268)</w:t>
            </w:r>
          </w:p>
        </w:tc>
      </w:tr>
      <w:tr w:rsidR="00B0760D" w:rsidRPr="00B0760D" w14:paraId="495C4BC9" w14:textId="77777777" w:rsidTr="00B0760D">
        <w:trPr>
          <w:trHeight w:val="320"/>
        </w:trPr>
        <w:tc>
          <w:tcPr>
            <w:tcW w:w="2524" w:type="dxa"/>
            <w:tcBorders>
              <w:top w:val="nil"/>
              <w:left w:val="nil"/>
              <w:bottom w:val="nil"/>
              <w:right w:val="nil"/>
            </w:tcBorders>
            <w:shd w:val="clear" w:color="auto" w:fill="auto"/>
            <w:noWrap/>
            <w:vAlign w:val="bottom"/>
            <w:hideMark/>
          </w:tcPr>
          <w:p w14:paraId="5C9FA5A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A276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ABBD6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(1.4-2.6)</w:t>
            </w:r>
          </w:p>
        </w:tc>
        <w:tc>
          <w:tcPr>
            <w:tcW w:w="1660" w:type="dxa"/>
            <w:tcBorders>
              <w:top w:val="nil"/>
              <w:left w:val="nil"/>
              <w:bottom w:val="nil"/>
              <w:right w:val="nil"/>
            </w:tcBorders>
            <w:shd w:val="clear" w:color="auto" w:fill="auto"/>
            <w:noWrap/>
            <w:vAlign w:val="bottom"/>
            <w:hideMark/>
          </w:tcPr>
          <w:p w14:paraId="53125A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(2.8-3.7)</w:t>
            </w:r>
          </w:p>
        </w:tc>
        <w:tc>
          <w:tcPr>
            <w:tcW w:w="1800" w:type="dxa"/>
            <w:tcBorders>
              <w:top w:val="nil"/>
              <w:left w:val="nil"/>
              <w:bottom w:val="nil"/>
              <w:right w:val="nil"/>
            </w:tcBorders>
            <w:shd w:val="clear" w:color="auto" w:fill="auto"/>
            <w:noWrap/>
            <w:vAlign w:val="bottom"/>
            <w:hideMark/>
          </w:tcPr>
          <w:p w14:paraId="021A2D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(81-149)</w:t>
            </w:r>
          </w:p>
        </w:tc>
        <w:tc>
          <w:tcPr>
            <w:tcW w:w="1800" w:type="dxa"/>
            <w:tcBorders>
              <w:top w:val="nil"/>
              <w:left w:val="nil"/>
              <w:bottom w:val="nil"/>
              <w:right w:val="nil"/>
            </w:tcBorders>
            <w:shd w:val="clear" w:color="auto" w:fill="auto"/>
            <w:noWrap/>
            <w:vAlign w:val="bottom"/>
            <w:hideMark/>
          </w:tcPr>
          <w:p w14:paraId="416135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280 (238-314)</w:t>
            </w:r>
          </w:p>
        </w:tc>
      </w:tr>
      <w:tr w:rsidR="00B0760D" w:rsidRPr="00B0760D" w14:paraId="26E435AC" w14:textId="77777777" w:rsidTr="00B0760D">
        <w:trPr>
          <w:trHeight w:val="320"/>
        </w:trPr>
        <w:tc>
          <w:tcPr>
            <w:tcW w:w="2524" w:type="dxa"/>
            <w:tcBorders>
              <w:top w:val="nil"/>
              <w:left w:val="nil"/>
              <w:bottom w:val="nil"/>
              <w:right w:val="nil"/>
            </w:tcBorders>
            <w:shd w:val="clear" w:color="auto" w:fill="auto"/>
            <w:noWrap/>
            <w:vAlign w:val="bottom"/>
            <w:hideMark/>
          </w:tcPr>
          <w:p w14:paraId="74D429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397E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AA658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3A935A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(1.3-1.6)</w:t>
            </w:r>
          </w:p>
        </w:tc>
        <w:tc>
          <w:tcPr>
            <w:tcW w:w="1800" w:type="dxa"/>
            <w:tcBorders>
              <w:top w:val="nil"/>
              <w:left w:val="nil"/>
              <w:bottom w:val="nil"/>
              <w:right w:val="nil"/>
            </w:tcBorders>
            <w:shd w:val="clear" w:color="auto" w:fill="auto"/>
            <w:noWrap/>
            <w:vAlign w:val="bottom"/>
            <w:hideMark/>
          </w:tcPr>
          <w:p w14:paraId="42101B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(69-80)</w:t>
            </w:r>
          </w:p>
        </w:tc>
        <w:tc>
          <w:tcPr>
            <w:tcW w:w="1800" w:type="dxa"/>
            <w:tcBorders>
              <w:top w:val="nil"/>
              <w:left w:val="nil"/>
              <w:bottom w:val="nil"/>
              <w:right w:val="nil"/>
            </w:tcBorders>
            <w:shd w:val="clear" w:color="auto" w:fill="auto"/>
            <w:noWrap/>
            <w:vAlign w:val="bottom"/>
            <w:hideMark/>
          </w:tcPr>
          <w:p w14:paraId="7EFC0F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(113-134)</w:t>
            </w:r>
          </w:p>
        </w:tc>
      </w:tr>
      <w:tr w:rsidR="00B0760D" w:rsidRPr="00B0760D" w14:paraId="4084E546" w14:textId="77777777" w:rsidTr="00B0760D">
        <w:trPr>
          <w:trHeight w:val="320"/>
        </w:trPr>
        <w:tc>
          <w:tcPr>
            <w:tcW w:w="2524" w:type="dxa"/>
            <w:tcBorders>
              <w:top w:val="nil"/>
              <w:left w:val="nil"/>
              <w:bottom w:val="nil"/>
              <w:right w:val="nil"/>
            </w:tcBorders>
            <w:shd w:val="clear" w:color="auto" w:fill="auto"/>
            <w:noWrap/>
            <w:vAlign w:val="bottom"/>
            <w:hideMark/>
          </w:tcPr>
          <w:p w14:paraId="1BEBD7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BA4F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38DF8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(1.2-1.6)</w:t>
            </w:r>
          </w:p>
        </w:tc>
        <w:tc>
          <w:tcPr>
            <w:tcW w:w="1660" w:type="dxa"/>
            <w:tcBorders>
              <w:top w:val="nil"/>
              <w:left w:val="nil"/>
              <w:bottom w:val="nil"/>
              <w:right w:val="nil"/>
            </w:tcBorders>
            <w:shd w:val="clear" w:color="auto" w:fill="auto"/>
            <w:noWrap/>
            <w:vAlign w:val="bottom"/>
            <w:hideMark/>
          </w:tcPr>
          <w:p w14:paraId="1879BF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(1.3-1.8)</w:t>
            </w:r>
          </w:p>
        </w:tc>
        <w:tc>
          <w:tcPr>
            <w:tcW w:w="1800" w:type="dxa"/>
            <w:tcBorders>
              <w:top w:val="nil"/>
              <w:left w:val="nil"/>
              <w:bottom w:val="nil"/>
              <w:right w:val="nil"/>
            </w:tcBorders>
            <w:shd w:val="clear" w:color="auto" w:fill="auto"/>
            <w:noWrap/>
            <w:vAlign w:val="bottom"/>
            <w:hideMark/>
          </w:tcPr>
          <w:p w14:paraId="11C24A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(71-94)</w:t>
            </w:r>
          </w:p>
        </w:tc>
        <w:tc>
          <w:tcPr>
            <w:tcW w:w="1800" w:type="dxa"/>
            <w:tcBorders>
              <w:top w:val="nil"/>
              <w:left w:val="nil"/>
              <w:bottom w:val="nil"/>
              <w:right w:val="nil"/>
            </w:tcBorders>
            <w:shd w:val="clear" w:color="auto" w:fill="auto"/>
            <w:noWrap/>
            <w:vAlign w:val="bottom"/>
            <w:hideMark/>
          </w:tcPr>
          <w:p w14:paraId="65B089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(111-156)</w:t>
            </w:r>
          </w:p>
        </w:tc>
      </w:tr>
      <w:tr w:rsidR="00B0760D" w:rsidRPr="00B0760D" w14:paraId="09EA4181" w14:textId="77777777" w:rsidTr="00B0760D">
        <w:trPr>
          <w:trHeight w:val="320"/>
        </w:trPr>
        <w:tc>
          <w:tcPr>
            <w:tcW w:w="2524" w:type="dxa"/>
            <w:tcBorders>
              <w:top w:val="nil"/>
              <w:left w:val="nil"/>
              <w:bottom w:val="nil"/>
              <w:right w:val="nil"/>
            </w:tcBorders>
            <w:shd w:val="clear" w:color="auto" w:fill="auto"/>
            <w:noWrap/>
            <w:vAlign w:val="bottom"/>
            <w:hideMark/>
          </w:tcPr>
          <w:p w14:paraId="455C76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2FCF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047CC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6D794C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616892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(3-10)</w:t>
            </w:r>
          </w:p>
        </w:tc>
        <w:tc>
          <w:tcPr>
            <w:tcW w:w="1800" w:type="dxa"/>
            <w:tcBorders>
              <w:top w:val="nil"/>
              <w:left w:val="nil"/>
              <w:bottom w:val="nil"/>
              <w:right w:val="nil"/>
            </w:tcBorders>
            <w:shd w:val="clear" w:color="auto" w:fill="auto"/>
            <w:noWrap/>
            <w:vAlign w:val="bottom"/>
            <w:hideMark/>
          </w:tcPr>
          <w:p w14:paraId="03B9CC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(7-19)</w:t>
            </w:r>
          </w:p>
        </w:tc>
      </w:tr>
      <w:tr w:rsidR="00B0760D" w:rsidRPr="00B0760D" w14:paraId="0C5CC2A5" w14:textId="77777777" w:rsidTr="00B0760D">
        <w:trPr>
          <w:trHeight w:val="320"/>
        </w:trPr>
        <w:tc>
          <w:tcPr>
            <w:tcW w:w="2524" w:type="dxa"/>
            <w:tcBorders>
              <w:top w:val="nil"/>
              <w:left w:val="nil"/>
              <w:bottom w:val="nil"/>
              <w:right w:val="nil"/>
            </w:tcBorders>
            <w:shd w:val="clear" w:color="auto" w:fill="auto"/>
            <w:noWrap/>
            <w:vAlign w:val="bottom"/>
            <w:hideMark/>
          </w:tcPr>
          <w:p w14:paraId="7ADFAF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Saint Vincent and the Grenadines</w:t>
            </w:r>
          </w:p>
        </w:tc>
        <w:tc>
          <w:tcPr>
            <w:tcW w:w="2180" w:type="dxa"/>
            <w:tcBorders>
              <w:top w:val="nil"/>
              <w:left w:val="nil"/>
              <w:bottom w:val="nil"/>
              <w:right w:val="nil"/>
            </w:tcBorders>
            <w:shd w:val="clear" w:color="auto" w:fill="auto"/>
            <w:noWrap/>
            <w:vAlign w:val="bottom"/>
            <w:hideMark/>
          </w:tcPr>
          <w:p w14:paraId="7257FA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44306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61.4 (56-67.6)</w:t>
            </w:r>
          </w:p>
        </w:tc>
        <w:tc>
          <w:tcPr>
            <w:tcW w:w="1660" w:type="dxa"/>
            <w:tcBorders>
              <w:top w:val="nil"/>
              <w:left w:val="nil"/>
              <w:bottom w:val="nil"/>
              <w:right w:val="nil"/>
            </w:tcBorders>
            <w:shd w:val="clear" w:color="auto" w:fill="auto"/>
            <w:noWrap/>
            <w:vAlign w:val="bottom"/>
            <w:hideMark/>
          </w:tcPr>
          <w:p w14:paraId="0A5E69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88.2 (84.6-91.4)</w:t>
            </w:r>
          </w:p>
        </w:tc>
        <w:tc>
          <w:tcPr>
            <w:tcW w:w="1800" w:type="dxa"/>
            <w:tcBorders>
              <w:top w:val="nil"/>
              <w:left w:val="nil"/>
              <w:bottom w:val="nil"/>
              <w:right w:val="nil"/>
            </w:tcBorders>
            <w:shd w:val="clear" w:color="auto" w:fill="auto"/>
            <w:noWrap/>
            <w:vAlign w:val="bottom"/>
            <w:hideMark/>
          </w:tcPr>
          <w:p w14:paraId="6303E7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3273 (2969-3603)</w:t>
            </w:r>
          </w:p>
        </w:tc>
        <w:tc>
          <w:tcPr>
            <w:tcW w:w="1800" w:type="dxa"/>
            <w:tcBorders>
              <w:top w:val="nil"/>
              <w:left w:val="nil"/>
              <w:bottom w:val="nil"/>
              <w:right w:val="nil"/>
            </w:tcBorders>
            <w:shd w:val="clear" w:color="auto" w:fill="auto"/>
            <w:noWrap/>
            <w:vAlign w:val="bottom"/>
            <w:hideMark/>
          </w:tcPr>
          <w:p w14:paraId="27C359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7442 (7082-7802)</w:t>
            </w:r>
          </w:p>
        </w:tc>
      </w:tr>
      <w:tr w:rsidR="00B0760D" w:rsidRPr="00B0760D" w14:paraId="61C4F6E7" w14:textId="77777777" w:rsidTr="00B0760D">
        <w:trPr>
          <w:trHeight w:val="320"/>
        </w:trPr>
        <w:tc>
          <w:tcPr>
            <w:tcW w:w="2524" w:type="dxa"/>
            <w:tcBorders>
              <w:top w:val="nil"/>
              <w:left w:val="nil"/>
              <w:bottom w:val="nil"/>
              <w:right w:val="nil"/>
            </w:tcBorders>
            <w:shd w:val="clear" w:color="auto" w:fill="auto"/>
            <w:noWrap/>
            <w:vAlign w:val="bottom"/>
            <w:hideMark/>
          </w:tcPr>
          <w:p w14:paraId="5DA3F19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78B3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29C80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(8-21.5)</w:t>
            </w:r>
          </w:p>
        </w:tc>
        <w:tc>
          <w:tcPr>
            <w:tcW w:w="1660" w:type="dxa"/>
            <w:tcBorders>
              <w:top w:val="nil"/>
              <w:left w:val="nil"/>
              <w:bottom w:val="nil"/>
              <w:right w:val="nil"/>
            </w:tcBorders>
            <w:shd w:val="clear" w:color="auto" w:fill="auto"/>
            <w:noWrap/>
            <w:vAlign w:val="bottom"/>
            <w:hideMark/>
          </w:tcPr>
          <w:p w14:paraId="38E7F4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32.1 (25.2-37)</w:t>
            </w:r>
          </w:p>
        </w:tc>
        <w:tc>
          <w:tcPr>
            <w:tcW w:w="1800" w:type="dxa"/>
            <w:tcBorders>
              <w:top w:val="nil"/>
              <w:left w:val="nil"/>
              <w:bottom w:val="nil"/>
              <w:right w:val="nil"/>
            </w:tcBorders>
            <w:shd w:val="clear" w:color="auto" w:fill="auto"/>
            <w:noWrap/>
            <w:vAlign w:val="bottom"/>
            <w:hideMark/>
          </w:tcPr>
          <w:p w14:paraId="359594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743 (427-1148)</w:t>
            </w:r>
          </w:p>
        </w:tc>
        <w:tc>
          <w:tcPr>
            <w:tcW w:w="1800" w:type="dxa"/>
            <w:tcBorders>
              <w:top w:val="nil"/>
              <w:left w:val="nil"/>
              <w:bottom w:val="nil"/>
              <w:right w:val="nil"/>
            </w:tcBorders>
            <w:shd w:val="clear" w:color="auto" w:fill="auto"/>
            <w:noWrap/>
            <w:vAlign w:val="bottom"/>
            <w:hideMark/>
          </w:tcPr>
          <w:p w14:paraId="465FBC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2709 (2113-3120)</w:t>
            </w:r>
          </w:p>
        </w:tc>
      </w:tr>
      <w:tr w:rsidR="00B0760D" w:rsidRPr="00B0760D" w14:paraId="160D23B0" w14:textId="77777777" w:rsidTr="00B0760D">
        <w:trPr>
          <w:trHeight w:val="320"/>
        </w:trPr>
        <w:tc>
          <w:tcPr>
            <w:tcW w:w="2524" w:type="dxa"/>
            <w:tcBorders>
              <w:top w:val="nil"/>
              <w:left w:val="nil"/>
              <w:bottom w:val="nil"/>
              <w:right w:val="nil"/>
            </w:tcBorders>
            <w:shd w:val="clear" w:color="auto" w:fill="auto"/>
            <w:noWrap/>
            <w:vAlign w:val="bottom"/>
            <w:hideMark/>
          </w:tcPr>
          <w:p w14:paraId="5C40E3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54EE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5403C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(8.2-16.4)</w:t>
            </w:r>
          </w:p>
        </w:tc>
        <w:tc>
          <w:tcPr>
            <w:tcW w:w="1660" w:type="dxa"/>
            <w:tcBorders>
              <w:top w:val="nil"/>
              <w:left w:val="nil"/>
              <w:bottom w:val="nil"/>
              <w:right w:val="nil"/>
            </w:tcBorders>
            <w:shd w:val="clear" w:color="auto" w:fill="auto"/>
            <w:noWrap/>
            <w:vAlign w:val="bottom"/>
            <w:hideMark/>
          </w:tcPr>
          <w:p w14:paraId="5C66BC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(10.9-21.4)</w:t>
            </w:r>
          </w:p>
        </w:tc>
        <w:tc>
          <w:tcPr>
            <w:tcW w:w="1800" w:type="dxa"/>
            <w:tcBorders>
              <w:top w:val="nil"/>
              <w:left w:val="nil"/>
              <w:bottom w:val="nil"/>
              <w:right w:val="nil"/>
            </w:tcBorders>
            <w:shd w:val="clear" w:color="auto" w:fill="auto"/>
            <w:noWrap/>
            <w:vAlign w:val="bottom"/>
            <w:hideMark/>
          </w:tcPr>
          <w:p w14:paraId="6C599F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624 (435-867)</w:t>
            </w:r>
          </w:p>
        </w:tc>
        <w:tc>
          <w:tcPr>
            <w:tcW w:w="1800" w:type="dxa"/>
            <w:tcBorders>
              <w:top w:val="nil"/>
              <w:left w:val="nil"/>
              <w:bottom w:val="nil"/>
              <w:right w:val="nil"/>
            </w:tcBorders>
            <w:shd w:val="clear" w:color="auto" w:fill="auto"/>
            <w:noWrap/>
            <w:vAlign w:val="bottom"/>
            <w:hideMark/>
          </w:tcPr>
          <w:p w14:paraId="4552D6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1294 (916-1800)</w:t>
            </w:r>
          </w:p>
        </w:tc>
      </w:tr>
      <w:tr w:rsidR="00B0760D" w:rsidRPr="00B0760D" w14:paraId="6517396A" w14:textId="77777777" w:rsidTr="00B0760D">
        <w:trPr>
          <w:trHeight w:val="320"/>
        </w:trPr>
        <w:tc>
          <w:tcPr>
            <w:tcW w:w="2524" w:type="dxa"/>
            <w:tcBorders>
              <w:top w:val="nil"/>
              <w:left w:val="nil"/>
              <w:bottom w:val="nil"/>
              <w:right w:val="nil"/>
            </w:tcBorders>
            <w:shd w:val="clear" w:color="auto" w:fill="auto"/>
            <w:noWrap/>
            <w:vAlign w:val="bottom"/>
            <w:hideMark/>
          </w:tcPr>
          <w:p w14:paraId="111ED0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36AB7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A5C11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(4-8.5)</w:t>
            </w:r>
          </w:p>
        </w:tc>
        <w:tc>
          <w:tcPr>
            <w:tcW w:w="1660" w:type="dxa"/>
            <w:tcBorders>
              <w:top w:val="nil"/>
              <w:left w:val="nil"/>
              <w:bottom w:val="nil"/>
              <w:right w:val="nil"/>
            </w:tcBorders>
            <w:shd w:val="clear" w:color="auto" w:fill="auto"/>
            <w:noWrap/>
            <w:vAlign w:val="bottom"/>
            <w:hideMark/>
          </w:tcPr>
          <w:p w14:paraId="190600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(3.6-7.7)</w:t>
            </w:r>
          </w:p>
        </w:tc>
        <w:tc>
          <w:tcPr>
            <w:tcW w:w="1800" w:type="dxa"/>
            <w:tcBorders>
              <w:top w:val="nil"/>
              <w:left w:val="nil"/>
              <w:bottom w:val="nil"/>
              <w:right w:val="nil"/>
            </w:tcBorders>
            <w:shd w:val="clear" w:color="auto" w:fill="auto"/>
            <w:noWrap/>
            <w:vAlign w:val="bottom"/>
            <w:hideMark/>
          </w:tcPr>
          <w:p w14:paraId="164E08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 (213-447)</w:t>
            </w:r>
          </w:p>
        </w:tc>
        <w:tc>
          <w:tcPr>
            <w:tcW w:w="1800" w:type="dxa"/>
            <w:tcBorders>
              <w:top w:val="nil"/>
              <w:left w:val="nil"/>
              <w:bottom w:val="nil"/>
              <w:right w:val="nil"/>
            </w:tcBorders>
            <w:shd w:val="clear" w:color="auto" w:fill="auto"/>
            <w:noWrap/>
            <w:vAlign w:val="bottom"/>
            <w:hideMark/>
          </w:tcPr>
          <w:p w14:paraId="4AB6E2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446 (306-651)</w:t>
            </w:r>
          </w:p>
        </w:tc>
      </w:tr>
      <w:tr w:rsidR="00B0760D" w:rsidRPr="00B0760D" w14:paraId="5E2BA6A2" w14:textId="77777777" w:rsidTr="00B0760D">
        <w:trPr>
          <w:trHeight w:val="320"/>
        </w:trPr>
        <w:tc>
          <w:tcPr>
            <w:tcW w:w="2524" w:type="dxa"/>
            <w:tcBorders>
              <w:top w:val="nil"/>
              <w:left w:val="nil"/>
              <w:bottom w:val="nil"/>
              <w:right w:val="nil"/>
            </w:tcBorders>
            <w:shd w:val="clear" w:color="auto" w:fill="auto"/>
            <w:noWrap/>
            <w:vAlign w:val="bottom"/>
            <w:hideMark/>
          </w:tcPr>
          <w:p w14:paraId="47028EB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2A024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EA765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(4.4-9.2)</w:t>
            </w:r>
          </w:p>
        </w:tc>
        <w:tc>
          <w:tcPr>
            <w:tcW w:w="1660" w:type="dxa"/>
            <w:tcBorders>
              <w:top w:val="nil"/>
              <w:left w:val="nil"/>
              <w:bottom w:val="nil"/>
              <w:right w:val="nil"/>
            </w:tcBorders>
            <w:shd w:val="clear" w:color="auto" w:fill="auto"/>
            <w:noWrap/>
            <w:vAlign w:val="bottom"/>
            <w:hideMark/>
          </w:tcPr>
          <w:p w14:paraId="46FCC9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(7.6-15.3)</w:t>
            </w:r>
          </w:p>
        </w:tc>
        <w:tc>
          <w:tcPr>
            <w:tcW w:w="1800" w:type="dxa"/>
            <w:tcBorders>
              <w:top w:val="nil"/>
              <w:left w:val="nil"/>
              <w:bottom w:val="nil"/>
              <w:right w:val="nil"/>
            </w:tcBorders>
            <w:shd w:val="clear" w:color="auto" w:fill="auto"/>
            <w:noWrap/>
            <w:vAlign w:val="bottom"/>
            <w:hideMark/>
          </w:tcPr>
          <w:p w14:paraId="6AD770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342 (235-490)</w:t>
            </w:r>
          </w:p>
        </w:tc>
        <w:tc>
          <w:tcPr>
            <w:tcW w:w="1800" w:type="dxa"/>
            <w:tcBorders>
              <w:top w:val="nil"/>
              <w:left w:val="nil"/>
              <w:bottom w:val="nil"/>
              <w:right w:val="nil"/>
            </w:tcBorders>
            <w:shd w:val="clear" w:color="auto" w:fill="auto"/>
            <w:noWrap/>
            <w:vAlign w:val="bottom"/>
            <w:hideMark/>
          </w:tcPr>
          <w:p w14:paraId="65F0B3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916 (634-1291)</w:t>
            </w:r>
          </w:p>
        </w:tc>
      </w:tr>
      <w:tr w:rsidR="00B0760D" w:rsidRPr="00B0760D" w14:paraId="2A9D695D" w14:textId="77777777" w:rsidTr="00B0760D">
        <w:trPr>
          <w:trHeight w:val="320"/>
        </w:trPr>
        <w:tc>
          <w:tcPr>
            <w:tcW w:w="2524" w:type="dxa"/>
            <w:tcBorders>
              <w:top w:val="nil"/>
              <w:left w:val="nil"/>
              <w:bottom w:val="nil"/>
              <w:right w:val="nil"/>
            </w:tcBorders>
            <w:shd w:val="clear" w:color="auto" w:fill="auto"/>
            <w:noWrap/>
            <w:vAlign w:val="bottom"/>
            <w:hideMark/>
          </w:tcPr>
          <w:p w14:paraId="4BA47A4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FF4D9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F593F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(5.6-23)</w:t>
            </w:r>
          </w:p>
        </w:tc>
        <w:tc>
          <w:tcPr>
            <w:tcW w:w="1660" w:type="dxa"/>
            <w:tcBorders>
              <w:top w:val="nil"/>
              <w:left w:val="nil"/>
              <w:bottom w:val="nil"/>
              <w:right w:val="nil"/>
            </w:tcBorders>
            <w:shd w:val="clear" w:color="auto" w:fill="auto"/>
            <w:noWrap/>
            <w:vAlign w:val="bottom"/>
            <w:hideMark/>
          </w:tcPr>
          <w:p w14:paraId="4DF53C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21.8 (11.9-39.1)</w:t>
            </w:r>
          </w:p>
        </w:tc>
        <w:tc>
          <w:tcPr>
            <w:tcW w:w="1800" w:type="dxa"/>
            <w:tcBorders>
              <w:top w:val="nil"/>
              <w:left w:val="nil"/>
              <w:bottom w:val="nil"/>
              <w:right w:val="nil"/>
            </w:tcBorders>
            <w:shd w:val="clear" w:color="auto" w:fill="auto"/>
            <w:noWrap/>
            <w:vAlign w:val="bottom"/>
            <w:hideMark/>
          </w:tcPr>
          <w:p w14:paraId="541E4A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619 (296-1219)</w:t>
            </w:r>
          </w:p>
        </w:tc>
        <w:tc>
          <w:tcPr>
            <w:tcW w:w="1800" w:type="dxa"/>
            <w:tcBorders>
              <w:top w:val="nil"/>
              <w:left w:val="nil"/>
              <w:bottom w:val="nil"/>
              <w:right w:val="nil"/>
            </w:tcBorders>
            <w:shd w:val="clear" w:color="auto" w:fill="auto"/>
            <w:noWrap/>
            <w:vAlign w:val="bottom"/>
            <w:hideMark/>
          </w:tcPr>
          <w:p w14:paraId="291BCD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1845 (994-3271)</w:t>
            </w:r>
          </w:p>
        </w:tc>
      </w:tr>
      <w:tr w:rsidR="00B0760D" w:rsidRPr="00B0760D" w14:paraId="0BA571BD" w14:textId="77777777" w:rsidTr="00B0760D">
        <w:trPr>
          <w:trHeight w:val="320"/>
        </w:trPr>
        <w:tc>
          <w:tcPr>
            <w:tcW w:w="2524" w:type="dxa"/>
            <w:tcBorders>
              <w:top w:val="nil"/>
              <w:left w:val="nil"/>
              <w:bottom w:val="nil"/>
              <w:right w:val="nil"/>
            </w:tcBorders>
            <w:shd w:val="clear" w:color="auto" w:fill="auto"/>
            <w:noWrap/>
            <w:vAlign w:val="bottom"/>
            <w:hideMark/>
          </w:tcPr>
          <w:p w14:paraId="73DFE43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42B3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CF789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(8.2-16.5)</w:t>
            </w:r>
          </w:p>
        </w:tc>
        <w:tc>
          <w:tcPr>
            <w:tcW w:w="1660" w:type="dxa"/>
            <w:tcBorders>
              <w:top w:val="nil"/>
              <w:left w:val="nil"/>
              <w:bottom w:val="nil"/>
              <w:right w:val="nil"/>
            </w:tcBorders>
            <w:shd w:val="clear" w:color="auto" w:fill="auto"/>
            <w:noWrap/>
            <w:vAlign w:val="bottom"/>
            <w:hideMark/>
          </w:tcPr>
          <w:p w14:paraId="6F6D38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22.2 (16.1-29.7)</w:t>
            </w:r>
          </w:p>
        </w:tc>
        <w:tc>
          <w:tcPr>
            <w:tcW w:w="1800" w:type="dxa"/>
            <w:tcBorders>
              <w:top w:val="nil"/>
              <w:left w:val="nil"/>
              <w:bottom w:val="nil"/>
              <w:right w:val="nil"/>
            </w:tcBorders>
            <w:shd w:val="clear" w:color="auto" w:fill="auto"/>
            <w:noWrap/>
            <w:vAlign w:val="bottom"/>
            <w:hideMark/>
          </w:tcPr>
          <w:p w14:paraId="4C1CD8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622 (431-880)</w:t>
            </w:r>
          </w:p>
        </w:tc>
        <w:tc>
          <w:tcPr>
            <w:tcW w:w="1800" w:type="dxa"/>
            <w:tcBorders>
              <w:top w:val="nil"/>
              <w:left w:val="nil"/>
              <w:bottom w:val="nil"/>
              <w:right w:val="nil"/>
            </w:tcBorders>
            <w:shd w:val="clear" w:color="auto" w:fill="auto"/>
            <w:noWrap/>
            <w:vAlign w:val="bottom"/>
            <w:hideMark/>
          </w:tcPr>
          <w:p w14:paraId="09B8A5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1879 (1349-2516)</w:t>
            </w:r>
          </w:p>
        </w:tc>
      </w:tr>
      <w:tr w:rsidR="00B0760D" w:rsidRPr="00B0760D" w14:paraId="65AFD169" w14:textId="77777777" w:rsidTr="00B0760D">
        <w:trPr>
          <w:trHeight w:val="320"/>
        </w:trPr>
        <w:tc>
          <w:tcPr>
            <w:tcW w:w="2524" w:type="dxa"/>
            <w:tcBorders>
              <w:top w:val="nil"/>
              <w:left w:val="nil"/>
              <w:bottom w:val="nil"/>
              <w:right w:val="nil"/>
            </w:tcBorders>
            <w:shd w:val="clear" w:color="auto" w:fill="auto"/>
            <w:noWrap/>
            <w:vAlign w:val="bottom"/>
            <w:hideMark/>
          </w:tcPr>
          <w:p w14:paraId="650910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CE3B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DD85A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(10.1-12.1)</w:t>
            </w:r>
          </w:p>
        </w:tc>
        <w:tc>
          <w:tcPr>
            <w:tcW w:w="1660" w:type="dxa"/>
            <w:tcBorders>
              <w:top w:val="nil"/>
              <w:left w:val="nil"/>
              <w:bottom w:val="nil"/>
              <w:right w:val="nil"/>
            </w:tcBorders>
            <w:shd w:val="clear" w:color="auto" w:fill="auto"/>
            <w:noWrap/>
            <w:vAlign w:val="bottom"/>
            <w:hideMark/>
          </w:tcPr>
          <w:p w14:paraId="60044C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(10.3-12.9)</w:t>
            </w:r>
          </w:p>
        </w:tc>
        <w:tc>
          <w:tcPr>
            <w:tcW w:w="1800" w:type="dxa"/>
            <w:tcBorders>
              <w:top w:val="nil"/>
              <w:left w:val="nil"/>
              <w:bottom w:val="nil"/>
              <w:right w:val="nil"/>
            </w:tcBorders>
            <w:shd w:val="clear" w:color="auto" w:fill="auto"/>
            <w:noWrap/>
            <w:vAlign w:val="bottom"/>
            <w:hideMark/>
          </w:tcPr>
          <w:p w14:paraId="1FF368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599 (536-650)</w:t>
            </w:r>
          </w:p>
        </w:tc>
        <w:tc>
          <w:tcPr>
            <w:tcW w:w="1800" w:type="dxa"/>
            <w:tcBorders>
              <w:top w:val="nil"/>
              <w:left w:val="nil"/>
              <w:bottom w:val="nil"/>
              <w:right w:val="nil"/>
            </w:tcBorders>
            <w:shd w:val="clear" w:color="auto" w:fill="auto"/>
            <w:noWrap/>
            <w:vAlign w:val="bottom"/>
            <w:hideMark/>
          </w:tcPr>
          <w:p w14:paraId="58057D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989 (879-1081)</w:t>
            </w:r>
          </w:p>
        </w:tc>
      </w:tr>
      <w:tr w:rsidR="00B0760D" w:rsidRPr="00B0760D" w14:paraId="48B0F7C5" w14:textId="77777777" w:rsidTr="00B0760D">
        <w:trPr>
          <w:trHeight w:val="320"/>
        </w:trPr>
        <w:tc>
          <w:tcPr>
            <w:tcW w:w="2524" w:type="dxa"/>
            <w:tcBorders>
              <w:top w:val="nil"/>
              <w:left w:val="nil"/>
              <w:bottom w:val="nil"/>
              <w:right w:val="nil"/>
            </w:tcBorders>
            <w:shd w:val="clear" w:color="auto" w:fill="auto"/>
            <w:noWrap/>
            <w:vAlign w:val="bottom"/>
            <w:hideMark/>
          </w:tcPr>
          <w:p w14:paraId="250194E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B9D0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B794C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26.1 (20.5-32.8)</w:t>
            </w:r>
          </w:p>
        </w:tc>
        <w:tc>
          <w:tcPr>
            <w:tcW w:w="1660" w:type="dxa"/>
            <w:tcBorders>
              <w:top w:val="nil"/>
              <w:left w:val="nil"/>
              <w:bottom w:val="nil"/>
              <w:right w:val="nil"/>
            </w:tcBorders>
            <w:shd w:val="clear" w:color="auto" w:fill="auto"/>
            <w:noWrap/>
            <w:vAlign w:val="bottom"/>
            <w:hideMark/>
          </w:tcPr>
          <w:p w14:paraId="177C8A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65.3 (57.9-71.4)</w:t>
            </w:r>
          </w:p>
        </w:tc>
        <w:tc>
          <w:tcPr>
            <w:tcW w:w="1800" w:type="dxa"/>
            <w:tcBorders>
              <w:top w:val="nil"/>
              <w:left w:val="nil"/>
              <w:bottom w:val="nil"/>
              <w:right w:val="nil"/>
            </w:tcBorders>
            <w:shd w:val="clear" w:color="auto" w:fill="auto"/>
            <w:noWrap/>
            <w:vAlign w:val="bottom"/>
            <w:hideMark/>
          </w:tcPr>
          <w:p w14:paraId="1FECB3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1386 (1088-1749)</w:t>
            </w:r>
          </w:p>
        </w:tc>
        <w:tc>
          <w:tcPr>
            <w:tcW w:w="1800" w:type="dxa"/>
            <w:tcBorders>
              <w:top w:val="nil"/>
              <w:left w:val="nil"/>
              <w:bottom w:val="nil"/>
              <w:right w:val="nil"/>
            </w:tcBorders>
            <w:shd w:val="clear" w:color="auto" w:fill="auto"/>
            <w:noWrap/>
            <w:vAlign w:val="bottom"/>
            <w:hideMark/>
          </w:tcPr>
          <w:p w14:paraId="56B3BE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5496 (4857-6056)</w:t>
            </w:r>
          </w:p>
        </w:tc>
      </w:tr>
      <w:tr w:rsidR="00B0760D" w:rsidRPr="00B0760D" w14:paraId="27120940" w14:textId="77777777" w:rsidTr="00B0760D">
        <w:trPr>
          <w:trHeight w:val="320"/>
        </w:trPr>
        <w:tc>
          <w:tcPr>
            <w:tcW w:w="2524" w:type="dxa"/>
            <w:tcBorders>
              <w:top w:val="nil"/>
              <w:left w:val="nil"/>
              <w:bottom w:val="nil"/>
              <w:right w:val="nil"/>
            </w:tcBorders>
            <w:shd w:val="clear" w:color="auto" w:fill="auto"/>
            <w:noWrap/>
            <w:vAlign w:val="bottom"/>
            <w:hideMark/>
          </w:tcPr>
          <w:p w14:paraId="481E20B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D94E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9A8CF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(0.4-1.6)</w:t>
            </w:r>
          </w:p>
        </w:tc>
        <w:tc>
          <w:tcPr>
            <w:tcW w:w="1660" w:type="dxa"/>
            <w:tcBorders>
              <w:top w:val="nil"/>
              <w:left w:val="nil"/>
              <w:bottom w:val="nil"/>
              <w:right w:val="nil"/>
            </w:tcBorders>
            <w:shd w:val="clear" w:color="auto" w:fill="auto"/>
            <w:noWrap/>
            <w:vAlign w:val="bottom"/>
            <w:hideMark/>
          </w:tcPr>
          <w:p w14:paraId="7C2750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(0.7-2.5)</w:t>
            </w:r>
          </w:p>
        </w:tc>
        <w:tc>
          <w:tcPr>
            <w:tcW w:w="1800" w:type="dxa"/>
            <w:tcBorders>
              <w:top w:val="nil"/>
              <w:left w:val="nil"/>
              <w:bottom w:val="nil"/>
              <w:right w:val="nil"/>
            </w:tcBorders>
            <w:shd w:val="clear" w:color="auto" w:fill="auto"/>
            <w:noWrap/>
            <w:vAlign w:val="bottom"/>
            <w:hideMark/>
          </w:tcPr>
          <w:p w14:paraId="0B4E60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(23-85)</w:t>
            </w:r>
          </w:p>
        </w:tc>
        <w:tc>
          <w:tcPr>
            <w:tcW w:w="1800" w:type="dxa"/>
            <w:tcBorders>
              <w:top w:val="nil"/>
              <w:left w:val="nil"/>
              <w:bottom w:val="nil"/>
              <w:right w:val="nil"/>
            </w:tcBorders>
            <w:shd w:val="clear" w:color="auto" w:fill="auto"/>
            <w:noWrap/>
            <w:vAlign w:val="bottom"/>
            <w:hideMark/>
          </w:tcPr>
          <w:p w14:paraId="58DCBB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(61-215)</w:t>
            </w:r>
          </w:p>
        </w:tc>
      </w:tr>
      <w:tr w:rsidR="00B0760D" w:rsidRPr="00B0760D" w14:paraId="4B2C115E" w14:textId="77777777" w:rsidTr="00B0760D">
        <w:trPr>
          <w:trHeight w:val="320"/>
        </w:trPr>
        <w:tc>
          <w:tcPr>
            <w:tcW w:w="2524" w:type="dxa"/>
            <w:tcBorders>
              <w:top w:val="nil"/>
              <w:left w:val="nil"/>
              <w:bottom w:val="nil"/>
              <w:right w:val="nil"/>
            </w:tcBorders>
            <w:shd w:val="clear" w:color="auto" w:fill="auto"/>
            <w:noWrap/>
            <w:vAlign w:val="bottom"/>
            <w:hideMark/>
          </w:tcPr>
          <w:p w14:paraId="79F9975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30D7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7B6E8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(2.7-3.3)</w:t>
            </w:r>
          </w:p>
        </w:tc>
        <w:tc>
          <w:tcPr>
            <w:tcW w:w="1660" w:type="dxa"/>
            <w:tcBorders>
              <w:top w:val="nil"/>
              <w:left w:val="nil"/>
              <w:bottom w:val="nil"/>
              <w:right w:val="nil"/>
            </w:tcBorders>
            <w:shd w:val="clear" w:color="auto" w:fill="auto"/>
            <w:noWrap/>
            <w:vAlign w:val="bottom"/>
            <w:hideMark/>
          </w:tcPr>
          <w:p w14:paraId="2F0C4E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(1.7-3)</w:t>
            </w:r>
          </w:p>
        </w:tc>
        <w:tc>
          <w:tcPr>
            <w:tcW w:w="1800" w:type="dxa"/>
            <w:tcBorders>
              <w:top w:val="nil"/>
              <w:left w:val="nil"/>
              <w:bottom w:val="nil"/>
              <w:right w:val="nil"/>
            </w:tcBorders>
            <w:shd w:val="clear" w:color="auto" w:fill="auto"/>
            <w:noWrap/>
            <w:vAlign w:val="bottom"/>
            <w:hideMark/>
          </w:tcPr>
          <w:p w14:paraId="063F2B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 (141-175)</w:t>
            </w:r>
          </w:p>
        </w:tc>
        <w:tc>
          <w:tcPr>
            <w:tcW w:w="1800" w:type="dxa"/>
            <w:tcBorders>
              <w:top w:val="nil"/>
              <w:left w:val="nil"/>
              <w:bottom w:val="nil"/>
              <w:right w:val="nil"/>
            </w:tcBorders>
            <w:shd w:val="clear" w:color="auto" w:fill="auto"/>
            <w:noWrap/>
            <w:vAlign w:val="bottom"/>
            <w:hideMark/>
          </w:tcPr>
          <w:p w14:paraId="4063AE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205 (139-253)</w:t>
            </w:r>
          </w:p>
        </w:tc>
      </w:tr>
      <w:tr w:rsidR="00B0760D" w:rsidRPr="00B0760D" w14:paraId="4611F7DB" w14:textId="77777777" w:rsidTr="00B0760D">
        <w:trPr>
          <w:trHeight w:val="320"/>
        </w:trPr>
        <w:tc>
          <w:tcPr>
            <w:tcW w:w="2524" w:type="dxa"/>
            <w:tcBorders>
              <w:top w:val="nil"/>
              <w:left w:val="nil"/>
              <w:bottom w:val="nil"/>
              <w:right w:val="nil"/>
            </w:tcBorders>
            <w:shd w:val="clear" w:color="auto" w:fill="auto"/>
            <w:noWrap/>
            <w:vAlign w:val="bottom"/>
            <w:hideMark/>
          </w:tcPr>
          <w:p w14:paraId="74A31B3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56EA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1762B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7D67AF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bottom w:val="nil"/>
              <w:right w:val="nil"/>
            </w:tcBorders>
            <w:shd w:val="clear" w:color="auto" w:fill="auto"/>
            <w:noWrap/>
            <w:vAlign w:val="bottom"/>
            <w:hideMark/>
          </w:tcPr>
          <w:p w14:paraId="0DC167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 (66-75)</w:t>
            </w:r>
          </w:p>
        </w:tc>
        <w:tc>
          <w:tcPr>
            <w:tcW w:w="1800" w:type="dxa"/>
            <w:tcBorders>
              <w:top w:val="nil"/>
              <w:left w:val="nil"/>
              <w:bottom w:val="nil"/>
              <w:right w:val="nil"/>
            </w:tcBorders>
            <w:shd w:val="clear" w:color="auto" w:fill="auto"/>
            <w:noWrap/>
            <w:vAlign w:val="bottom"/>
            <w:hideMark/>
          </w:tcPr>
          <w:p w14:paraId="4F9FF1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(84-111)</w:t>
            </w:r>
          </w:p>
        </w:tc>
      </w:tr>
      <w:tr w:rsidR="00B0760D" w:rsidRPr="00B0760D" w14:paraId="0C96D01D" w14:textId="77777777" w:rsidTr="00B0760D">
        <w:trPr>
          <w:trHeight w:val="320"/>
        </w:trPr>
        <w:tc>
          <w:tcPr>
            <w:tcW w:w="2524" w:type="dxa"/>
            <w:tcBorders>
              <w:top w:val="nil"/>
              <w:left w:val="nil"/>
              <w:bottom w:val="nil"/>
              <w:right w:val="nil"/>
            </w:tcBorders>
            <w:shd w:val="clear" w:color="auto" w:fill="auto"/>
            <w:noWrap/>
            <w:vAlign w:val="bottom"/>
            <w:hideMark/>
          </w:tcPr>
          <w:p w14:paraId="3A5E5AB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CABC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CBDBA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(1.5-1.8)</w:t>
            </w:r>
          </w:p>
        </w:tc>
        <w:tc>
          <w:tcPr>
            <w:tcW w:w="1660" w:type="dxa"/>
            <w:tcBorders>
              <w:top w:val="nil"/>
              <w:left w:val="nil"/>
              <w:bottom w:val="nil"/>
              <w:right w:val="nil"/>
            </w:tcBorders>
            <w:shd w:val="clear" w:color="auto" w:fill="auto"/>
            <w:noWrap/>
            <w:vAlign w:val="bottom"/>
            <w:hideMark/>
          </w:tcPr>
          <w:p w14:paraId="65960B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(1.2-1.7)</w:t>
            </w:r>
          </w:p>
        </w:tc>
        <w:tc>
          <w:tcPr>
            <w:tcW w:w="1800" w:type="dxa"/>
            <w:tcBorders>
              <w:top w:val="nil"/>
              <w:left w:val="nil"/>
              <w:bottom w:val="nil"/>
              <w:right w:val="nil"/>
            </w:tcBorders>
            <w:shd w:val="clear" w:color="auto" w:fill="auto"/>
            <w:noWrap/>
            <w:vAlign w:val="bottom"/>
            <w:hideMark/>
          </w:tcPr>
          <w:p w14:paraId="4855B4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(78-94)</w:t>
            </w:r>
          </w:p>
        </w:tc>
        <w:tc>
          <w:tcPr>
            <w:tcW w:w="1800" w:type="dxa"/>
            <w:tcBorders>
              <w:top w:val="nil"/>
              <w:left w:val="nil"/>
              <w:bottom w:val="nil"/>
              <w:right w:val="nil"/>
            </w:tcBorders>
            <w:shd w:val="clear" w:color="auto" w:fill="auto"/>
            <w:noWrap/>
            <w:vAlign w:val="bottom"/>
            <w:hideMark/>
          </w:tcPr>
          <w:p w14:paraId="1AF6E4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(99-147)</w:t>
            </w:r>
          </w:p>
        </w:tc>
      </w:tr>
      <w:tr w:rsidR="00B0760D" w:rsidRPr="00B0760D" w14:paraId="50939925" w14:textId="77777777" w:rsidTr="00B0760D">
        <w:trPr>
          <w:trHeight w:val="320"/>
        </w:trPr>
        <w:tc>
          <w:tcPr>
            <w:tcW w:w="2524" w:type="dxa"/>
            <w:tcBorders>
              <w:top w:val="nil"/>
              <w:left w:val="nil"/>
              <w:bottom w:val="nil"/>
              <w:right w:val="nil"/>
            </w:tcBorders>
            <w:shd w:val="clear" w:color="auto" w:fill="auto"/>
            <w:noWrap/>
            <w:vAlign w:val="bottom"/>
            <w:hideMark/>
          </w:tcPr>
          <w:p w14:paraId="10BAADC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A932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9F44A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3BD3DF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4A3A44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(4-12)</w:t>
            </w:r>
          </w:p>
        </w:tc>
        <w:tc>
          <w:tcPr>
            <w:tcW w:w="1800" w:type="dxa"/>
            <w:tcBorders>
              <w:top w:val="nil"/>
              <w:left w:val="nil"/>
              <w:bottom w:val="nil"/>
              <w:right w:val="nil"/>
            </w:tcBorders>
            <w:shd w:val="clear" w:color="auto" w:fill="auto"/>
            <w:noWrap/>
            <w:vAlign w:val="bottom"/>
            <w:hideMark/>
          </w:tcPr>
          <w:p w14:paraId="386688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(6-18)</w:t>
            </w:r>
          </w:p>
        </w:tc>
      </w:tr>
      <w:tr w:rsidR="00B0760D" w:rsidRPr="00B0760D" w14:paraId="1B0E5FA3" w14:textId="77777777" w:rsidTr="00B0760D">
        <w:trPr>
          <w:trHeight w:val="320"/>
        </w:trPr>
        <w:tc>
          <w:tcPr>
            <w:tcW w:w="2524" w:type="dxa"/>
            <w:tcBorders>
              <w:top w:val="nil"/>
              <w:left w:val="nil"/>
              <w:bottom w:val="nil"/>
              <w:right w:val="nil"/>
            </w:tcBorders>
            <w:shd w:val="clear" w:color="auto" w:fill="auto"/>
            <w:noWrap/>
            <w:vAlign w:val="bottom"/>
            <w:hideMark/>
          </w:tcPr>
          <w:p w14:paraId="4966FD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Samoa</w:t>
            </w:r>
          </w:p>
        </w:tc>
        <w:tc>
          <w:tcPr>
            <w:tcW w:w="2180" w:type="dxa"/>
            <w:tcBorders>
              <w:top w:val="nil"/>
              <w:left w:val="nil"/>
              <w:bottom w:val="nil"/>
              <w:right w:val="nil"/>
            </w:tcBorders>
            <w:shd w:val="clear" w:color="auto" w:fill="auto"/>
            <w:noWrap/>
            <w:vAlign w:val="bottom"/>
            <w:hideMark/>
          </w:tcPr>
          <w:p w14:paraId="0F1528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9BB96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(61-76.3)</w:t>
            </w:r>
          </w:p>
        </w:tc>
        <w:tc>
          <w:tcPr>
            <w:tcW w:w="1660" w:type="dxa"/>
            <w:tcBorders>
              <w:top w:val="nil"/>
              <w:left w:val="nil"/>
              <w:bottom w:val="nil"/>
              <w:right w:val="nil"/>
            </w:tcBorders>
            <w:shd w:val="clear" w:color="auto" w:fill="auto"/>
            <w:noWrap/>
            <w:vAlign w:val="bottom"/>
            <w:hideMark/>
          </w:tcPr>
          <w:p w14:paraId="6C9587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73.5 (68.4-79.6)</w:t>
            </w:r>
          </w:p>
        </w:tc>
        <w:tc>
          <w:tcPr>
            <w:tcW w:w="1800" w:type="dxa"/>
            <w:tcBorders>
              <w:top w:val="nil"/>
              <w:left w:val="nil"/>
              <w:bottom w:val="nil"/>
              <w:right w:val="nil"/>
            </w:tcBorders>
            <w:shd w:val="clear" w:color="auto" w:fill="auto"/>
            <w:noWrap/>
            <w:vAlign w:val="bottom"/>
            <w:hideMark/>
          </w:tcPr>
          <w:p w14:paraId="3F7CF0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3182 (2811-3524)</w:t>
            </w:r>
          </w:p>
        </w:tc>
        <w:tc>
          <w:tcPr>
            <w:tcW w:w="1800" w:type="dxa"/>
            <w:tcBorders>
              <w:top w:val="nil"/>
              <w:left w:val="nil"/>
              <w:bottom w:val="nil"/>
              <w:right w:val="nil"/>
            </w:tcBorders>
            <w:shd w:val="clear" w:color="auto" w:fill="auto"/>
            <w:noWrap/>
            <w:vAlign w:val="bottom"/>
            <w:hideMark/>
          </w:tcPr>
          <w:p w14:paraId="373583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6093 (5650-6612)</w:t>
            </w:r>
          </w:p>
        </w:tc>
      </w:tr>
      <w:tr w:rsidR="00B0760D" w:rsidRPr="00B0760D" w14:paraId="7C3E05AE" w14:textId="77777777" w:rsidTr="00B0760D">
        <w:trPr>
          <w:trHeight w:val="320"/>
        </w:trPr>
        <w:tc>
          <w:tcPr>
            <w:tcW w:w="2524" w:type="dxa"/>
            <w:tcBorders>
              <w:top w:val="nil"/>
              <w:left w:val="nil"/>
              <w:bottom w:val="nil"/>
              <w:right w:val="nil"/>
            </w:tcBorders>
            <w:shd w:val="clear" w:color="auto" w:fill="auto"/>
            <w:noWrap/>
            <w:vAlign w:val="bottom"/>
            <w:hideMark/>
          </w:tcPr>
          <w:p w14:paraId="1177B5F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8CEF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1C9AD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(3.3-10.7)</w:t>
            </w:r>
          </w:p>
        </w:tc>
        <w:tc>
          <w:tcPr>
            <w:tcW w:w="1660" w:type="dxa"/>
            <w:tcBorders>
              <w:top w:val="nil"/>
              <w:left w:val="nil"/>
              <w:bottom w:val="nil"/>
              <w:right w:val="nil"/>
            </w:tcBorders>
            <w:shd w:val="clear" w:color="auto" w:fill="auto"/>
            <w:noWrap/>
            <w:vAlign w:val="bottom"/>
            <w:hideMark/>
          </w:tcPr>
          <w:p w14:paraId="010527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39.2 (34.3-42.2)</w:t>
            </w:r>
          </w:p>
        </w:tc>
        <w:tc>
          <w:tcPr>
            <w:tcW w:w="1800" w:type="dxa"/>
            <w:tcBorders>
              <w:top w:val="nil"/>
              <w:left w:val="nil"/>
              <w:bottom w:val="nil"/>
              <w:right w:val="nil"/>
            </w:tcBorders>
            <w:shd w:val="clear" w:color="auto" w:fill="auto"/>
            <w:noWrap/>
            <w:vAlign w:val="bottom"/>
            <w:hideMark/>
          </w:tcPr>
          <w:p w14:paraId="3DCA6F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273 (150-496)</w:t>
            </w:r>
          </w:p>
        </w:tc>
        <w:tc>
          <w:tcPr>
            <w:tcW w:w="1800" w:type="dxa"/>
            <w:tcBorders>
              <w:top w:val="nil"/>
              <w:left w:val="nil"/>
              <w:bottom w:val="nil"/>
              <w:right w:val="nil"/>
            </w:tcBorders>
            <w:shd w:val="clear" w:color="auto" w:fill="auto"/>
            <w:noWrap/>
            <w:vAlign w:val="bottom"/>
            <w:hideMark/>
          </w:tcPr>
          <w:p w14:paraId="1A1A41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3247 (2826-3532)</w:t>
            </w:r>
          </w:p>
        </w:tc>
      </w:tr>
      <w:tr w:rsidR="00B0760D" w:rsidRPr="00B0760D" w14:paraId="1C09F626" w14:textId="77777777" w:rsidTr="00B0760D">
        <w:trPr>
          <w:trHeight w:val="320"/>
        </w:trPr>
        <w:tc>
          <w:tcPr>
            <w:tcW w:w="2524" w:type="dxa"/>
            <w:tcBorders>
              <w:top w:val="nil"/>
              <w:left w:val="nil"/>
              <w:bottom w:val="nil"/>
              <w:right w:val="nil"/>
            </w:tcBorders>
            <w:shd w:val="clear" w:color="auto" w:fill="auto"/>
            <w:noWrap/>
            <w:vAlign w:val="bottom"/>
            <w:hideMark/>
          </w:tcPr>
          <w:p w14:paraId="726CD7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8F5E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B330D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34.3 (23.3-45.5)</w:t>
            </w:r>
          </w:p>
        </w:tc>
        <w:tc>
          <w:tcPr>
            <w:tcW w:w="1660" w:type="dxa"/>
            <w:tcBorders>
              <w:top w:val="nil"/>
              <w:left w:val="nil"/>
              <w:bottom w:val="nil"/>
              <w:right w:val="nil"/>
            </w:tcBorders>
            <w:shd w:val="clear" w:color="auto" w:fill="auto"/>
            <w:noWrap/>
            <w:vAlign w:val="bottom"/>
            <w:hideMark/>
          </w:tcPr>
          <w:p w14:paraId="108948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19.3 (11.7-28.7)</w:t>
            </w:r>
          </w:p>
        </w:tc>
        <w:tc>
          <w:tcPr>
            <w:tcW w:w="1800" w:type="dxa"/>
            <w:tcBorders>
              <w:top w:val="nil"/>
              <w:left w:val="nil"/>
              <w:bottom w:val="nil"/>
              <w:right w:val="nil"/>
            </w:tcBorders>
            <w:shd w:val="clear" w:color="auto" w:fill="auto"/>
            <w:noWrap/>
            <w:vAlign w:val="bottom"/>
            <w:hideMark/>
          </w:tcPr>
          <w:p w14:paraId="7DA1C7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1589 (1066-2103)</w:t>
            </w:r>
          </w:p>
        </w:tc>
        <w:tc>
          <w:tcPr>
            <w:tcW w:w="1800" w:type="dxa"/>
            <w:tcBorders>
              <w:top w:val="nil"/>
              <w:left w:val="nil"/>
              <w:bottom w:val="nil"/>
              <w:right w:val="nil"/>
            </w:tcBorders>
            <w:shd w:val="clear" w:color="auto" w:fill="auto"/>
            <w:noWrap/>
            <w:vAlign w:val="bottom"/>
            <w:hideMark/>
          </w:tcPr>
          <w:p w14:paraId="4260F0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1602 (967-2352)</w:t>
            </w:r>
          </w:p>
        </w:tc>
      </w:tr>
      <w:tr w:rsidR="00B0760D" w:rsidRPr="00B0760D" w14:paraId="29357396" w14:textId="77777777" w:rsidTr="00B0760D">
        <w:trPr>
          <w:trHeight w:val="320"/>
        </w:trPr>
        <w:tc>
          <w:tcPr>
            <w:tcW w:w="2524" w:type="dxa"/>
            <w:tcBorders>
              <w:top w:val="nil"/>
              <w:left w:val="nil"/>
              <w:bottom w:val="nil"/>
              <w:right w:val="nil"/>
            </w:tcBorders>
            <w:shd w:val="clear" w:color="auto" w:fill="auto"/>
            <w:noWrap/>
            <w:vAlign w:val="bottom"/>
            <w:hideMark/>
          </w:tcPr>
          <w:p w14:paraId="4534DA4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A6EB2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99704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(12.1-26.3)</w:t>
            </w:r>
          </w:p>
        </w:tc>
        <w:tc>
          <w:tcPr>
            <w:tcW w:w="1660" w:type="dxa"/>
            <w:tcBorders>
              <w:top w:val="nil"/>
              <w:left w:val="nil"/>
              <w:bottom w:val="nil"/>
              <w:right w:val="nil"/>
            </w:tcBorders>
            <w:shd w:val="clear" w:color="auto" w:fill="auto"/>
            <w:noWrap/>
            <w:vAlign w:val="bottom"/>
            <w:hideMark/>
          </w:tcPr>
          <w:p w14:paraId="31A17A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(2-5.8)</w:t>
            </w:r>
          </w:p>
        </w:tc>
        <w:tc>
          <w:tcPr>
            <w:tcW w:w="1800" w:type="dxa"/>
            <w:tcBorders>
              <w:top w:val="nil"/>
              <w:left w:val="nil"/>
              <w:bottom w:val="nil"/>
              <w:right w:val="nil"/>
            </w:tcBorders>
            <w:shd w:val="clear" w:color="auto" w:fill="auto"/>
            <w:noWrap/>
            <w:vAlign w:val="bottom"/>
            <w:hideMark/>
          </w:tcPr>
          <w:p w14:paraId="1ADBFA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867 (556-1219)</w:t>
            </w:r>
          </w:p>
        </w:tc>
        <w:tc>
          <w:tcPr>
            <w:tcW w:w="1800" w:type="dxa"/>
            <w:tcBorders>
              <w:top w:val="nil"/>
              <w:left w:val="nil"/>
              <w:bottom w:val="nil"/>
              <w:right w:val="nil"/>
            </w:tcBorders>
            <w:shd w:val="clear" w:color="auto" w:fill="auto"/>
            <w:noWrap/>
            <w:vAlign w:val="bottom"/>
            <w:hideMark/>
          </w:tcPr>
          <w:p w14:paraId="0432BA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293 (165-484)</w:t>
            </w:r>
          </w:p>
        </w:tc>
      </w:tr>
      <w:tr w:rsidR="00B0760D" w:rsidRPr="00B0760D" w14:paraId="44CDAEDC" w14:textId="77777777" w:rsidTr="00B0760D">
        <w:trPr>
          <w:trHeight w:val="320"/>
        </w:trPr>
        <w:tc>
          <w:tcPr>
            <w:tcW w:w="2524" w:type="dxa"/>
            <w:tcBorders>
              <w:top w:val="nil"/>
              <w:left w:val="nil"/>
              <w:bottom w:val="nil"/>
              <w:right w:val="nil"/>
            </w:tcBorders>
            <w:shd w:val="clear" w:color="auto" w:fill="auto"/>
            <w:noWrap/>
            <w:vAlign w:val="bottom"/>
            <w:hideMark/>
          </w:tcPr>
          <w:p w14:paraId="02A019E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0EC00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7E8E7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20.5 (13.3-28.6)</w:t>
            </w:r>
          </w:p>
        </w:tc>
        <w:tc>
          <w:tcPr>
            <w:tcW w:w="1660" w:type="dxa"/>
            <w:tcBorders>
              <w:top w:val="nil"/>
              <w:left w:val="nil"/>
              <w:bottom w:val="nil"/>
              <w:right w:val="nil"/>
            </w:tcBorders>
            <w:shd w:val="clear" w:color="auto" w:fill="auto"/>
            <w:noWrap/>
            <w:vAlign w:val="bottom"/>
            <w:hideMark/>
          </w:tcPr>
          <w:p w14:paraId="3D0D4F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16.6 (9.9-24.9)</w:t>
            </w:r>
          </w:p>
        </w:tc>
        <w:tc>
          <w:tcPr>
            <w:tcW w:w="1800" w:type="dxa"/>
            <w:tcBorders>
              <w:top w:val="nil"/>
              <w:left w:val="nil"/>
              <w:bottom w:val="nil"/>
              <w:right w:val="nil"/>
            </w:tcBorders>
            <w:shd w:val="clear" w:color="auto" w:fill="auto"/>
            <w:noWrap/>
            <w:vAlign w:val="bottom"/>
            <w:hideMark/>
          </w:tcPr>
          <w:p w14:paraId="42AC4E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948 (613-1335)</w:t>
            </w:r>
          </w:p>
        </w:tc>
        <w:tc>
          <w:tcPr>
            <w:tcW w:w="1800" w:type="dxa"/>
            <w:tcBorders>
              <w:top w:val="nil"/>
              <w:left w:val="nil"/>
              <w:bottom w:val="nil"/>
              <w:right w:val="nil"/>
            </w:tcBorders>
            <w:shd w:val="clear" w:color="auto" w:fill="auto"/>
            <w:noWrap/>
            <w:vAlign w:val="bottom"/>
            <w:hideMark/>
          </w:tcPr>
          <w:p w14:paraId="6747B3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1377 (824-2042)</w:t>
            </w:r>
          </w:p>
        </w:tc>
      </w:tr>
      <w:tr w:rsidR="00B0760D" w:rsidRPr="00B0760D" w14:paraId="1FD1D15D" w14:textId="77777777" w:rsidTr="00B0760D">
        <w:trPr>
          <w:trHeight w:val="320"/>
        </w:trPr>
        <w:tc>
          <w:tcPr>
            <w:tcW w:w="2524" w:type="dxa"/>
            <w:tcBorders>
              <w:top w:val="nil"/>
              <w:left w:val="nil"/>
              <w:bottom w:val="nil"/>
              <w:right w:val="nil"/>
            </w:tcBorders>
            <w:shd w:val="clear" w:color="auto" w:fill="auto"/>
            <w:noWrap/>
            <w:vAlign w:val="bottom"/>
            <w:hideMark/>
          </w:tcPr>
          <w:p w14:paraId="21BA172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15DA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07F67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(4.7-20.5)</w:t>
            </w:r>
          </w:p>
        </w:tc>
        <w:tc>
          <w:tcPr>
            <w:tcW w:w="1660" w:type="dxa"/>
            <w:tcBorders>
              <w:top w:val="nil"/>
              <w:left w:val="nil"/>
              <w:bottom w:val="nil"/>
              <w:right w:val="nil"/>
            </w:tcBorders>
            <w:shd w:val="clear" w:color="auto" w:fill="auto"/>
            <w:noWrap/>
            <w:vAlign w:val="bottom"/>
            <w:hideMark/>
          </w:tcPr>
          <w:p w14:paraId="02B4F4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(9.4-32.3)</w:t>
            </w:r>
          </w:p>
        </w:tc>
        <w:tc>
          <w:tcPr>
            <w:tcW w:w="1800" w:type="dxa"/>
            <w:tcBorders>
              <w:top w:val="nil"/>
              <w:left w:val="nil"/>
              <w:bottom w:val="nil"/>
              <w:right w:val="nil"/>
            </w:tcBorders>
            <w:shd w:val="clear" w:color="auto" w:fill="auto"/>
            <w:noWrap/>
            <w:vAlign w:val="bottom"/>
            <w:hideMark/>
          </w:tcPr>
          <w:p w14:paraId="730650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466 (213-959)</w:t>
            </w:r>
          </w:p>
        </w:tc>
        <w:tc>
          <w:tcPr>
            <w:tcW w:w="1800" w:type="dxa"/>
            <w:tcBorders>
              <w:top w:val="nil"/>
              <w:left w:val="nil"/>
              <w:bottom w:val="nil"/>
              <w:right w:val="nil"/>
            </w:tcBorders>
            <w:shd w:val="clear" w:color="auto" w:fill="auto"/>
            <w:noWrap/>
            <w:vAlign w:val="bottom"/>
            <w:hideMark/>
          </w:tcPr>
          <w:p w14:paraId="5442C0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1504 (778-2680)</w:t>
            </w:r>
          </w:p>
        </w:tc>
      </w:tr>
      <w:tr w:rsidR="00B0760D" w:rsidRPr="00B0760D" w14:paraId="1719EA70" w14:textId="77777777" w:rsidTr="00B0760D">
        <w:trPr>
          <w:trHeight w:val="320"/>
        </w:trPr>
        <w:tc>
          <w:tcPr>
            <w:tcW w:w="2524" w:type="dxa"/>
            <w:tcBorders>
              <w:top w:val="nil"/>
              <w:left w:val="nil"/>
              <w:bottom w:val="nil"/>
              <w:right w:val="nil"/>
            </w:tcBorders>
            <w:shd w:val="clear" w:color="auto" w:fill="auto"/>
            <w:noWrap/>
            <w:vAlign w:val="bottom"/>
            <w:hideMark/>
          </w:tcPr>
          <w:p w14:paraId="4F599D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02B4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EE152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(20.3-35.1)</w:t>
            </w:r>
          </w:p>
        </w:tc>
        <w:tc>
          <w:tcPr>
            <w:tcW w:w="1660" w:type="dxa"/>
            <w:tcBorders>
              <w:top w:val="nil"/>
              <w:left w:val="nil"/>
              <w:bottom w:val="nil"/>
              <w:right w:val="nil"/>
            </w:tcBorders>
            <w:shd w:val="clear" w:color="auto" w:fill="auto"/>
            <w:noWrap/>
            <w:vAlign w:val="bottom"/>
            <w:hideMark/>
          </w:tcPr>
          <w:p w14:paraId="353679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(8.4-18.3)</w:t>
            </w:r>
          </w:p>
        </w:tc>
        <w:tc>
          <w:tcPr>
            <w:tcW w:w="1800" w:type="dxa"/>
            <w:tcBorders>
              <w:top w:val="nil"/>
              <w:left w:val="nil"/>
              <w:bottom w:val="nil"/>
              <w:right w:val="nil"/>
            </w:tcBorders>
            <w:shd w:val="clear" w:color="auto" w:fill="auto"/>
            <w:noWrap/>
            <w:vAlign w:val="bottom"/>
            <w:hideMark/>
          </w:tcPr>
          <w:p w14:paraId="05D4A1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1256 (936-1631)</w:t>
            </w:r>
          </w:p>
        </w:tc>
        <w:tc>
          <w:tcPr>
            <w:tcW w:w="1800" w:type="dxa"/>
            <w:tcBorders>
              <w:top w:val="nil"/>
              <w:left w:val="nil"/>
              <w:bottom w:val="nil"/>
              <w:right w:val="nil"/>
            </w:tcBorders>
            <w:shd w:val="clear" w:color="auto" w:fill="auto"/>
            <w:noWrap/>
            <w:vAlign w:val="bottom"/>
            <w:hideMark/>
          </w:tcPr>
          <w:p w14:paraId="49427F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1063 (702-1542)</w:t>
            </w:r>
          </w:p>
        </w:tc>
      </w:tr>
      <w:tr w:rsidR="00B0760D" w:rsidRPr="00B0760D" w14:paraId="39ECB21A" w14:textId="77777777" w:rsidTr="00B0760D">
        <w:trPr>
          <w:trHeight w:val="320"/>
        </w:trPr>
        <w:tc>
          <w:tcPr>
            <w:tcW w:w="2524" w:type="dxa"/>
            <w:tcBorders>
              <w:top w:val="nil"/>
              <w:left w:val="nil"/>
              <w:bottom w:val="nil"/>
              <w:right w:val="nil"/>
            </w:tcBorders>
            <w:shd w:val="clear" w:color="auto" w:fill="auto"/>
            <w:noWrap/>
            <w:vAlign w:val="bottom"/>
            <w:hideMark/>
          </w:tcPr>
          <w:p w14:paraId="5843992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56B4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D5286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(12.4-14.1)</w:t>
            </w:r>
          </w:p>
        </w:tc>
        <w:tc>
          <w:tcPr>
            <w:tcW w:w="1660" w:type="dxa"/>
            <w:tcBorders>
              <w:top w:val="nil"/>
              <w:left w:val="nil"/>
              <w:bottom w:val="nil"/>
              <w:right w:val="nil"/>
            </w:tcBorders>
            <w:shd w:val="clear" w:color="auto" w:fill="auto"/>
            <w:noWrap/>
            <w:vAlign w:val="bottom"/>
            <w:hideMark/>
          </w:tcPr>
          <w:p w14:paraId="61FE4B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(12.3-14.7)</w:t>
            </w:r>
          </w:p>
        </w:tc>
        <w:tc>
          <w:tcPr>
            <w:tcW w:w="1800" w:type="dxa"/>
            <w:tcBorders>
              <w:top w:val="nil"/>
              <w:left w:val="nil"/>
              <w:bottom w:val="nil"/>
              <w:right w:val="nil"/>
            </w:tcBorders>
            <w:shd w:val="clear" w:color="auto" w:fill="auto"/>
            <w:noWrap/>
            <w:vAlign w:val="bottom"/>
            <w:hideMark/>
          </w:tcPr>
          <w:p w14:paraId="73A011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612 (567-656)</w:t>
            </w:r>
          </w:p>
        </w:tc>
        <w:tc>
          <w:tcPr>
            <w:tcW w:w="1800" w:type="dxa"/>
            <w:tcBorders>
              <w:top w:val="nil"/>
              <w:left w:val="nil"/>
              <w:bottom w:val="nil"/>
              <w:right w:val="nil"/>
            </w:tcBorders>
            <w:shd w:val="clear" w:color="auto" w:fill="auto"/>
            <w:noWrap/>
            <w:vAlign w:val="bottom"/>
            <w:hideMark/>
          </w:tcPr>
          <w:p w14:paraId="5ED8B0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1122 (1029-1211)</w:t>
            </w:r>
          </w:p>
        </w:tc>
      </w:tr>
      <w:tr w:rsidR="00B0760D" w:rsidRPr="00B0760D" w14:paraId="5CBEDF9A" w14:textId="77777777" w:rsidTr="00B0760D">
        <w:trPr>
          <w:trHeight w:val="320"/>
        </w:trPr>
        <w:tc>
          <w:tcPr>
            <w:tcW w:w="2524" w:type="dxa"/>
            <w:tcBorders>
              <w:top w:val="nil"/>
              <w:left w:val="nil"/>
              <w:bottom w:val="nil"/>
              <w:right w:val="nil"/>
            </w:tcBorders>
            <w:shd w:val="clear" w:color="auto" w:fill="auto"/>
            <w:noWrap/>
            <w:vAlign w:val="bottom"/>
            <w:hideMark/>
          </w:tcPr>
          <w:p w14:paraId="487968E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BA87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2FA0A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(5.7-14)</w:t>
            </w:r>
          </w:p>
        </w:tc>
        <w:tc>
          <w:tcPr>
            <w:tcW w:w="1660" w:type="dxa"/>
            <w:tcBorders>
              <w:top w:val="nil"/>
              <w:left w:val="nil"/>
              <w:bottom w:val="nil"/>
              <w:right w:val="nil"/>
            </w:tcBorders>
            <w:shd w:val="clear" w:color="auto" w:fill="auto"/>
            <w:noWrap/>
            <w:vAlign w:val="bottom"/>
            <w:hideMark/>
          </w:tcPr>
          <w:p w14:paraId="3D7AC1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25.7 (17.2-36.2)</w:t>
            </w:r>
          </w:p>
        </w:tc>
        <w:tc>
          <w:tcPr>
            <w:tcW w:w="1800" w:type="dxa"/>
            <w:tcBorders>
              <w:top w:val="nil"/>
              <w:left w:val="nil"/>
              <w:bottom w:val="nil"/>
              <w:right w:val="nil"/>
            </w:tcBorders>
            <w:shd w:val="clear" w:color="auto" w:fill="auto"/>
            <w:noWrap/>
            <w:vAlign w:val="bottom"/>
            <w:hideMark/>
          </w:tcPr>
          <w:p w14:paraId="294B6D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413 (261-651)</w:t>
            </w:r>
          </w:p>
        </w:tc>
        <w:tc>
          <w:tcPr>
            <w:tcW w:w="1800" w:type="dxa"/>
            <w:tcBorders>
              <w:top w:val="nil"/>
              <w:left w:val="nil"/>
              <w:bottom w:val="nil"/>
              <w:right w:val="nil"/>
            </w:tcBorders>
            <w:shd w:val="clear" w:color="auto" w:fill="auto"/>
            <w:noWrap/>
            <w:vAlign w:val="bottom"/>
            <w:hideMark/>
          </w:tcPr>
          <w:p w14:paraId="4DB2BB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2135 (1445-2995)</w:t>
            </w:r>
          </w:p>
        </w:tc>
      </w:tr>
      <w:tr w:rsidR="00B0760D" w:rsidRPr="00B0760D" w14:paraId="3537386F" w14:textId="77777777" w:rsidTr="00B0760D">
        <w:trPr>
          <w:trHeight w:val="320"/>
        </w:trPr>
        <w:tc>
          <w:tcPr>
            <w:tcW w:w="2524" w:type="dxa"/>
            <w:tcBorders>
              <w:top w:val="nil"/>
              <w:left w:val="nil"/>
              <w:bottom w:val="nil"/>
              <w:right w:val="nil"/>
            </w:tcBorders>
            <w:shd w:val="clear" w:color="auto" w:fill="auto"/>
            <w:noWrap/>
            <w:vAlign w:val="bottom"/>
            <w:hideMark/>
          </w:tcPr>
          <w:p w14:paraId="2194F6C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CC16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28216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(0.3-1.4)</w:t>
            </w:r>
          </w:p>
        </w:tc>
        <w:tc>
          <w:tcPr>
            <w:tcW w:w="1660" w:type="dxa"/>
            <w:tcBorders>
              <w:top w:val="nil"/>
              <w:left w:val="nil"/>
              <w:bottom w:val="nil"/>
              <w:right w:val="nil"/>
            </w:tcBorders>
            <w:shd w:val="clear" w:color="auto" w:fill="auto"/>
            <w:noWrap/>
            <w:vAlign w:val="bottom"/>
            <w:hideMark/>
          </w:tcPr>
          <w:p w14:paraId="43B707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(0.6-2.7)</w:t>
            </w:r>
          </w:p>
        </w:tc>
        <w:tc>
          <w:tcPr>
            <w:tcW w:w="1800" w:type="dxa"/>
            <w:tcBorders>
              <w:top w:val="nil"/>
              <w:left w:val="nil"/>
              <w:bottom w:val="nil"/>
              <w:right w:val="nil"/>
            </w:tcBorders>
            <w:shd w:val="clear" w:color="auto" w:fill="auto"/>
            <w:noWrap/>
            <w:vAlign w:val="bottom"/>
            <w:hideMark/>
          </w:tcPr>
          <w:p w14:paraId="5FB3EF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(16-66)</w:t>
            </w:r>
          </w:p>
        </w:tc>
        <w:tc>
          <w:tcPr>
            <w:tcW w:w="1800" w:type="dxa"/>
            <w:tcBorders>
              <w:top w:val="nil"/>
              <w:left w:val="nil"/>
              <w:bottom w:val="nil"/>
              <w:right w:val="nil"/>
            </w:tcBorders>
            <w:shd w:val="clear" w:color="auto" w:fill="auto"/>
            <w:noWrap/>
            <w:vAlign w:val="bottom"/>
            <w:hideMark/>
          </w:tcPr>
          <w:p w14:paraId="14EBCD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(51-229)</w:t>
            </w:r>
          </w:p>
        </w:tc>
      </w:tr>
      <w:tr w:rsidR="00B0760D" w:rsidRPr="00B0760D" w14:paraId="2853645D" w14:textId="77777777" w:rsidTr="00B0760D">
        <w:trPr>
          <w:trHeight w:val="320"/>
        </w:trPr>
        <w:tc>
          <w:tcPr>
            <w:tcW w:w="2524" w:type="dxa"/>
            <w:tcBorders>
              <w:top w:val="nil"/>
              <w:left w:val="nil"/>
              <w:bottom w:val="nil"/>
              <w:right w:val="nil"/>
            </w:tcBorders>
            <w:shd w:val="clear" w:color="auto" w:fill="auto"/>
            <w:noWrap/>
            <w:vAlign w:val="bottom"/>
            <w:hideMark/>
          </w:tcPr>
          <w:p w14:paraId="227CD61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2EDD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2F6E5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(2.1-2.9)</w:t>
            </w:r>
          </w:p>
        </w:tc>
        <w:tc>
          <w:tcPr>
            <w:tcW w:w="1660" w:type="dxa"/>
            <w:tcBorders>
              <w:top w:val="nil"/>
              <w:left w:val="nil"/>
              <w:bottom w:val="nil"/>
              <w:right w:val="nil"/>
            </w:tcBorders>
            <w:shd w:val="clear" w:color="auto" w:fill="auto"/>
            <w:noWrap/>
            <w:vAlign w:val="bottom"/>
            <w:hideMark/>
          </w:tcPr>
          <w:p w14:paraId="34BC55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(2.1-3.1)</w:t>
            </w:r>
          </w:p>
        </w:tc>
        <w:tc>
          <w:tcPr>
            <w:tcW w:w="1800" w:type="dxa"/>
            <w:tcBorders>
              <w:top w:val="nil"/>
              <w:left w:val="nil"/>
              <w:bottom w:val="nil"/>
              <w:right w:val="nil"/>
            </w:tcBorders>
            <w:shd w:val="clear" w:color="auto" w:fill="auto"/>
            <w:noWrap/>
            <w:vAlign w:val="bottom"/>
            <w:hideMark/>
          </w:tcPr>
          <w:p w14:paraId="38304A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(99-134)</w:t>
            </w:r>
          </w:p>
        </w:tc>
        <w:tc>
          <w:tcPr>
            <w:tcW w:w="1800" w:type="dxa"/>
            <w:tcBorders>
              <w:top w:val="nil"/>
              <w:left w:val="nil"/>
              <w:bottom w:val="nil"/>
              <w:right w:val="nil"/>
            </w:tcBorders>
            <w:shd w:val="clear" w:color="auto" w:fill="auto"/>
            <w:noWrap/>
            <w:vAlign w:val="bottom"/>
            <w:hideMark/>
          </w:tcPr>
          <w:p w14:paraId="2FAA03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220 (174-255)</w:t>
            </w:r>
          </w:p>
        </w:tc>
      </w:tr>
      <w:tr w:rsidR="00B0760D" w:rsidRPr="00B0760D" w14:paraId="161BE6E6" w14:textId="77777777" w:rsidTr="00B0760D">
        <w:trPr>
          <w:trHeight w:val="320"/>
        </w:trPr>
        <w:tc>
          <w:tcPr>
            <w:tcW w:w="2524" w:type="dxa"/>
            <w:tcBorders>
              <w:top w:val="nil"/>
              <w:left w:val="nil"/>
              <w:bottom w:val="nil"/>
              <w:right w:val="nil"/>
            </w:tcBorders>
            <w:shd w:val="clear" w:color="auto" w:fill="auto"/>
            <w:noWrap/>
            <w:vAlign w:val="bottom"/>
            <w:hideMark/>
          </w:tcPr>
          <w:p w14:paraId="223E1AD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98F9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EABA1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796138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800" w:type="dxa"/>
            <w:tcBorders>
              <w:top w:val="nil"/>
              <w:left w:val="nil"/>
              <w:bottom w:val="nil"/>
              <w:right w:val="nil"/>
            </w:tcBorders>
            <w:shd w:val="clear" w:color="auto" w:fill="auto"/>
            <w:noWrap/>
            <w:vAlign w:val="bottom"/>
            <w:hideMark/>
          </w:tcPr>
          <w:p w14:paraId="21B6BD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(56-66)</w:t>
            </w:r>
          </w:p>
        </w:tc>
        <w:tc>
          <w:tcPr>
            <w:tcW w:w="1800" w:type="dxa"/>
            <w:tcBorders>
              <w:top w:val="nil"/>
              <w:left w:val="nil"/>
              <w:bottom w:val="nil"/>
              <w:right w:val="nil"/>
            </w:tcBorders>
            <w:shd w:val="clear" w:color="auto" w:fill="auto"/>
            <w:noWrap/>
            <w:vAlign w:val="bottom"/>
            <w:hideMark/>
          </w:tcPr>
          <w:p w14:paraId="7A9736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(52-84)</w:t>
            </w:r>
          </w:p>
        </w:tc>
      </w:tr>
      <w:tr w:rsidR="00B0760D" w:rsidRPr="00B0760D" w14:paraId="1413CC13" w14:textId="77777777" w:rsidTr="00B0760D">
        <w:trPr>
          <w:trHeight w:val="320"/>
        </w:trPr>
        <w:tc>
          <w:tcPr>
            <w:tcW w:w="2524" w:type="dxa"/>
            <w:tcBorders>
              <w:top w:val="nil"/>
              <w:left w:val="nil"/>
              <w:bottom w:val="nil"/>
              <w:right w:val="nil"/>
            </w:tcBorders>
            <w:shd w:val="clear" w:color="auto" w:fill="auto"/>
            <w:noWrap/>
            <w:vAlign w:val="bottom"/>
            <w:hideMark/>
          </w:tcPr>
          <w:p w14:paraId="4775D1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EB8F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0F3C0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660" w:type="dxa"/>
            <w:tcBorders>
              <w:top w:val="nil"/>
              <w:left w:val="nil"/>
              <w:bottom w:val="nil"/>
              <w:right w:val="nil"/>
            </w:tcBorders>
            <w:shd w:val="clear" w:color="auto" w:fill="auto"/>
            <w:noWrap/>
            <w:vAlign w:val="bottom"/>
            <w:hideMark/>
          </w:tcPr>
          <w:p w14:paraId="42359A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1D7329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(3-12)</w:t>
            </w:r>
          </w:p>
        </w:tc>
        <w:tc>
          <w:tcPr>
            <w:tcW w:w="1800" w:type="dxa"/>
            <w:tcBorders>
              <w:top w:val="nil"/>
              <w:left w:val="nil"/>
              <w:bottom w:val="nil"/>
              <w:right w:val="nil"/>
            </w:tcBorders>
            <w:shd w:val="clear" w:color="auto" w:fill="auto"/>
            <w:noWrap/>
            <w:vAlign w:val="bottom"/>
            <w:hideMark/>
          </w:tcPr>
          <w:p w14:paraId="6616CF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(7-27)</w:t>
            </w:r>
          </w:p>
        </w:tc>
      </w:tr>
      <w:tr w:rsidR="00B0760D" w:rsidRPr="00B0760D" w14:paraId="739D159C" w14:textId="77777777" w:rsidTr="00B0760D">
        <w:trPr>
          <w:trHeight w:val="320"/>
        </w:trPr>
        <w:tc>
          <w:tcPr>
            <w:tcW w:w="2524" w:type="dxa"/>
            <w:tcBorders>
              <w:top w:val="nil"/>
              <w:left w:val="nil"/>
              <w:bottom w:val="nil"/>
              <w:right w:val="nil"/>
            </w:tcBorders>
            <w:shd w:val="clear" w:color="auto" w:fill="auto"/>
            <w:noWrap/>
            <w:vAlign w:val="bottom"/>
            <w:hideMark/>
          </w:tcPr>
          <w:p w14:paraId="5688AE2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8DB8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BFD37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1C4B6D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14A594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2F3732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33EAAB67" w14:textId="77777777" w:rsidTr="00B0760D">
        <w:trPr>
          <w:trHeight w:val="320"/>
        </w:trPr>
        <w:tc>
          <w:tcPr>
            <w:tcW w:w="2524" w:type="dxa"/>
            <w:tcBorders>
              <w:top w:val="nil"/>
              <w:left w:val="nil"/>
              <w:bottom w:val="nil"/>
              <w:right w:val="nil"/>
            </w:tcBorders>
            <w:shd w:val="clear" w:color="auto" w:fill="auto"/>
            <w:noWrap/>
            <w:vAlign w:val="bottom"/>
            <w:hideMark/>
          </w:tcPr>
          <w:p w14:paraId="6C52EF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Sao Tome and Principe</w:t>
            </w:r>
          </w:p>
        </w:tc>
        <w:tc>
          <w:tcPr>
            <w:tcW w:w="2180" w:type="dxa"/>
            <w:tcBorders>
              <w:top w:val="nil"/>
              <w:left w:val="nil"/>
              <w:bottom w:val="nil"/>
              <w:right w:val="nil"/>
            </w:tcBorders>
            <w:shd w:val="clear" w:color="auto" w:fill="auto"/>
            <w:noWrap/>
            <w:vAlign w:val="bottom"/>
            <w:hideMark/>
          </w:tcPr>
          <w:p w14:paraId="44B89F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9DC84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49.9 (43.3-59.7)</w:t>
            </w:r>
          </w:p>
        </w:tc>
        <w:tc>
          <w:tcPr>
            <w:tcW w:w="1660" w:type="dxa"/>
            <w:tcBorders>
              <w:top w:val="nil"/>
              <w:left w:val="nil"/>
              <w:bottom w:val="nil"/>
              <w:right w:val="nil"/>
            </w:tcBorders>
            <w:shd w:val="clear" w:color="auto" w:fill="auto"/>
            <w:noWrap/>
            <w:vAlign w:val="bottom"/>
            <w:hideMark/>
          </w:tcPr>
          <w:p w14:paraId="1BD77C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67.3 (59.9-77.7)</w:t>
            </w:r>
          </w:p>
        </w:tc>
        <w:tc>
          <w:tcPr>
            <w:tcW w:w="1800" w:type="dxa"/>
            <w:tcBorders>
              <w:top w:val="nil"/>
              <w:left w:val="nil"/>
              <w:bottom w:val="nil"/>
              <w:right w:val="nil"/>
            </w:tcBorders>
            <w:shd w:val="clear" w:color="auto" w:fill="auto"/>
            <w:noWrap/>
            <w:vAlign w:val="bottom"/>
            <w:hideMark/>
          </w:tcPr>
          <w:p w14:paraId="34DDBB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1140 (984-1364)</w:t>
            </w:r>
          </w:p>
        </w:tc>
        <w:tc>
          <w:tcPr>
            <w:tcW w:w="1800" w:type="dxa"/>
            <w:tcBorders>
              <w:top w:val="nil"/>
              <w:left w:val="nil"/>
              <w:bottom w:val="nil"/>
              <w:right w:val="nil"/>
            </w:tcBorders>
            <w:shd w:val="clear" w:color="auto" w:fill="auto"/>
            <w:noWrap/>
            <w:vAlign w:val="bottom"/>
            <w:hideMark/>
          </w:tcPr>
          <w:p w14:paraId="397E0D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2028 (1807-2351)</w:t>
            </w:r>
          </w:p>
        </w:tc>
      </w:tr>
      <w:tr w:rsidR="00B0760D" w:rsidRPr="00B0760D" w14:paraId="2EAB5E02" w14:textId="77777777" w:rsidTr="00B0760D">
        <w:trPr>
          <w:trHeight w:val="320"/>
        </w:trPr>
        <w:tc>
          <w:tcPr>
            <w:tcW w:w="2524" w:type="dxa"/>
            <w:tcBorders>
              <w:top w:val="nil"/>
              <w:left w:val="nil"/>
              <w:bottom w:val="nil"/>
              <w:right w:val="nil"/>
            </w:tcBorders>
            <w:shd w:val="clear" w:color="auto" w:fill="auto"/>
            <w:noWrap/>
            <w:vAlign w:val="bottom"/>
            <w:hideMark/>
          </w:tcPr>
          <w:p w14:paraId="4CBE4C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938D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69954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22.3 (14.8-29)</w:t>
            </w:r>
          </w:p>
        </w:tc>
        <w:tc>
          <w:tcPr>
            <w:tcW w:w="1660" w:type="dxa"/>
            <w:tcBorders>
              <w:top w:val="nil"/>
              <w:left w:val="nil"/>
              <w:bottom w:val="nil"/>
              <w:right w:val="nil"/>
            </w:tcBorders>
            <w:shd w:val="clear" w:color="auto" w:fill="auto"/>
            <w:noWrap/>
            <w:vAlign w:val="bottom"/>
            <w:hideMark/>
          </w:tcPr>
          <w:p w14:paraId="6357DA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 (24.9-37)</w:t>
            </w:r>
          </w:p>
        </w:tc>
        <w:tc>
          <w:tcPr>
            <w:tcW w:w="1800" w:type="dxa"/>
            <w:tcBorders>
              <w:top w:val="nil"/>
              <w:left w:val="nil"/>
              <w:bottom w:val="nil"/>
              <w:right w:val="nil"/>
            </w:tcBorders>
            <w:shd w:val="clear" w:color="auto" w:fill="auto"/>
            <w:noWrap/>
            <w:vAlign w:val="bottom"/>
            <w:hideMark/>
          </w:tcPr>
          <w:p w14:paraId="3C653A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509 (332-664)</w:t>
            </w:r>
          </w:p>
        </w:tc>
        <w:tc>
          <w:tcPr>
            <w:tcW w:w="1800" w:type="dxa"/>
            <w:tcBorders>
              <w:top w:val="nil"/>
              <w:left w:val="nil"/>
              <w:bottom w:val="nil"/>
              <w:right w:val="nil"/>
            </w:tcBorders>
            <w:shd w:val="clear" w:color="auto" w:fill="auto"/>
            <w:noWrap/>
            <w:vAlign w:val="bottom"/>
            <w:hideMark/>
          </w:tcPr>
          <w:p w14:paraId="127507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955 (744-1116)</w:t>
            </w:r>
          </w:p>
        </w:tc>
      </w:tr>
      <w:tr w:rsidR="00B0760D" w:rsidRPr="00B0760D" w14:paraId="18287BAD" w14:textId="77777777" w:rsidTr="00B0760D">
        <w:trPr>
          <w:trHeight w:val="320"/>
        </w:trPr>
        <w:tc>
          <w:tcPr>
            <w:tcW w:w="2524" w:type="dxa"/>
            <w:tcBorders>
              <w:top w:val="nil"/>
              <w:left w:val="nil"/>
              <w:bottom w:val="nil"/>
              <w:right w:val="nil"/>
            </w:tcBorders>
            <w:shd w:val="clear" w:color="auto" w:fill="auto"/>
            <w:noWrap/>
            <w:vAlign w:val="bottom"/>
            <w:hideMark/>
          </w:tcPr>
          <w:p w14:paraId="7F4232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8696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B3A4A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(13.5-22.1)</w:t>
            </w:r>
          </w:p>
        </w:tc>
        <w:tc>
          <w:tcPr>
            <w:tcW w:w="1660" w:type="dxa"/>
            <w:tcBorders>
              <w:top w:val="nil"/>
              <w:left w:val="nil"/>
              <w:bottom w:val="nil"/>
              <w:right w:val="nil"/>
            </w:tcBorders>
            <w:shd w:val="clear" w:color="auto" w:fill="auto"/>
            <w:noWrap/>
            <w:vAlign w:val="bottom"/>
            <w:hideMark/>
          </w:tcPr>
          <w:p w14:paraId="76461A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23.2 (18.3-28.8)</w:t>
            </w:r>
          </w:p>
        </w:tc>
        <w:tc>
          <w:tcPr>
            <w:tcW w:w="1800" w:type="dxa"/>
            <w:tcBorders>
              <w:top w:val="nil"/>
              <w:left w:val="nil"/>
              <w:bottom w:val="nil"/>
              <w:right w:val="nil"/>
            </w:tcBorders>
            <w:shd w:val="clear" w:color="auto" w:fill="auto"/>
            <w:noWrap/>
            <w:vAlign w:val="bottom"/>
            <w:hideMark/>
          </w:tcPr>
          <w:p w14:paraId="7A7957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398 (308-506)</w:t>
            </w:r>
          </w:p>
        </w:tc>
        <w:tc>
          <w:tcPr>
            <w:tcW w:w="1800" w:type="dxa"/>
            <w:tcBorders>
              <w:top w:val="nil"/>
              <w:left w:val="nil"/>
              <w:bottom w:val="nil"/>
              <w:right w:val="nil"/>
            </w:tcBorders>
            <w:shd w:val="clear" w:color="auto" w:fill="auto"/>
            <w:noWrap/>
            <w:vAlign w:val="bottom"/>
            <w:hideMark/>
          </w:tcPr>
          <w:p w14:paraId="1C1CCE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697 (553-859)</w:t>
            </w:r>
          </w:p>
        </w:tc>
      </w:tr>
      <w:tr w:rsidR="00B0760D" w:rsidRPr="00B0760D" w14:paraId="05861841" w14:textId="77777777" w:rsidTr="00B0760D">
        <w:trPr>
          <w:trHeight w:val="320"/>
        </w:trPr>
        <w:tc>
          <w:tcPr>
            <w:tcW w:w="2524" w:type="dxa"/>
            <w:tcBorders>
              <w:top w:val="nil"/>
              <w:left w:val="nil"/>
              <w:bottom w:val="nil"/>
              <w:right w:val="nil"/>
            </w:tcBorders>
            <w:shd w:val="clear" w:color="auto" w:fill="auto"/>
            <w:noWrap/>
            <w:vAlign w:val="bottom"/>
            <w:hideMark/>
          </w:tcPr>
          <w:p w14:paraId="641D5F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DD394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2EB36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(6.6-11.3)</w:t>
            </w:r>
          </w:p>
        </w:tc>
        <w:tc>
          <w:tcPr>
            <w:tcW w:w="1660" w:type="dxa"/>
            <w:tcBorders>
              <w:top w:val="nil"/>
              <w:left w:val="nil"/>
              <w:bottom w:val="nil"/>
              <w:right w:val="nil"/>
            </w:tcBorders>
            <w:shd w:val="clear" w:color="auto" w:fill="auto"/>
            <w:noWrap/>
            <w:vAlign w:val="bottom"/>
            <w:hideMark/>
          </w:tcPr>
          <w:p w14:paraId="34A05B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(9.8-16.2)</w:t>
            </w:r>
          </w:p>
        </w:tc>
        <w:tc>
          <w:tcPr>
            <w:tcW w:w="1800" w:type="dxa"/>
            <w:tcBorders>
              <w:top w:val="nil"/>
              <w:left w:val="nil"/>
              <w:bottom w:val="nil"/>
              <w:right w:val="nil"/>
            </w:tcBorders>
            <w:shd w:val="clear" w:color="auto" w:fill="auto"/>
            <w:noWrap/>
            <w:vAlign w:val="bottom"/>
            <w:hideMark/>
          </w:tcPr>
          <w:p w14:paraId="06DFA8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(150-256)</w:t>
            </w:r>
          </w:p>
        </w:tc>
        <w:tc>
          <w:tcPr>
            <w:tcW w:w="1800" w:type="dxa"/>
            <w:tcBorders>
              <w:top w:val="nil"/>
              <w:left w:val="nil"/>
              <w:bottom w:val="nil"/>
              <w:right w:val="nil"/>
            </w:tcBorders>
            <w:shd w:val="clear" w:color="auto" w:fill="auto"/>
            <w:noWrap/>
            <w:vAlign w:val="bottom"/>
            <w:hideMark/>
          </w:tcPr>
          <w:p w14:paraId="4D3F03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383 (297-485)</w:t>
            </w:r>
          </w:p>
        </w:tc>
      </w:tr>
      <w:tr w:rsidR="00B0760D" w:rsidRPr="00B0760D" w14:paraId="014F4338" w14:textId="77777777" w:rsidTr="00B0760D">
        <w:trPr>
          <w:trHeight w:val="320"/>
        </w:trPr>
        <w:tc>
          <w:tcPr>
            <w:tcW w:w="2524" w:type="dxa"/>
            <w:tcBorders>
              <w:top w:val="nil"/>
              <w:left w:val="nil"/>
              <w:bottom w:val="nil"/>
              <w:right w:val="nil"/>
            </w:tcBorders>
            <w:shd w:val="clear" w:color="auto" w:fill="auto"/>
            <w:noWrap/>
            <w:vAlign w:val="bottom"/>
            <w:hideMark/>
          </w:tcPr>
          <w:p w14:paraId="045D2C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8DE29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F3979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(7.4-12.5)</w:t>
            </w:r>
          </w:p>
        </w:tc>
        <w:tc>
          <w:tcPr>
            <w:tcW w:w="1660" w:type="dxa"/>
            <w:tcBorders>
              <w:top w:val="nil"/>
              <w:left w:val="nil"/>
              <w:bottom w:val="nil"/>
              <w:right w:val="nil"/>
            </w:tcBorders>
            <w:shd w:val="clear" w:color="auto" w:fill="auto"/>
            <w:noWrap/>
            <w:vAlign w:val="bottom"/>
            <w:hideMark/>
          </w:tcPr>
          <w:p w14:paraId="4AF5AB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(9.4-15.4)</w:t>
            </w:r>
          </w:p>
        </w:tc>
        <w:tc>
          <w:tcPr>
            <w:tcW w:w="1800" w:type="dxa"/>
            <w:tcBorders>
              <w:top w:val="nil"/>
              <w:left w:val="nil"/>
              <w:bottom w:val="nil"/>
              <w:right w:val="nil"/>
            </w:tcBorders>
            <w:shd w:val="clear" w:color="auto" w:fill="auto"/>
            <w:noWrap/>
            <w:vAlign w:val="bottom"/>
            <w:hideMark/>
          </w:tcPr>
          <w:p w14:paraId="4DB52B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220 (168-284)</w:t>
            </w:r>
          </w:p>
        </w:tc>
        <w:tc>
          <w:tcPr>
            <w:tcW w:w="1800" w:type="dxa"/>
            <w:tcBorders>
              <w:top w:val="nil"/>
              <w:left w:val="nil"/>
              <w:bottom w:val="nil"/>
              <w:right w:val="nil"/>
            </w:tcBorders>
            <w:shd w:val="clear" w:color="auto" w:fill="auto"/>
            <w:noWrap/>
            <w:vAlign w:val="bottom"/>
            <w:hideMark/>
          </w:tcPr>
          <w:p w14:paraId="3A62F4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364 (284-459)</w:t>
            </w:r>
          </w:p>
        </w:tc>
      </w:tr>
      <w:tr w:rsidR="00B0760D" w:rsidRPr="00B0760D" w14:paraId="10FF6B6A" w14:textId="77777777" w:rsidTr="00B0760D">
        <w:trPr>
          <w:trHeight w:val="320"/>
        </w:trPr>
        <w:tc>
          <w:tcPr>
            <w:tcW w:w="2524" w:type="dxa"/>
            <w:tcBorders>
              <w:top w:val="nil"/>
              <w:left w:val="nil"/>
              <w:bottom w:val="nil"/>
              <w:right w:val="nil"/>
            </w:tcBorders>
            <w:shd w:val="clear" w:color="auto" w:fill="auto"/>
            <w:noWrap/>
            <w:vAlign w:val="bottom"/>
            <w:hideMark/>
          </w:tcPr>
          <w:p w14:paraId="58D26B7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70E5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52C08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(3.2-25.6)</w:t>
            </w:r>
          </w:p>
        </w:tc>
        <w:tc>
          <w:tcPr>
            <w:tcW w:w="1660" w:type="dxa"/>
            <w:tcBorders>
              <w:top w:val="nil"/>
              <w:left w:val="nil"/>
              <w:bottom w:val="nil"/>
              <w:right w:val="nil"/>
            </w:tcBorders>
            <w:shd w:val="clear" w:color="auto" w:fill="auto"/>
            <w:noWrap/>
            <w:vAlign w:val="bottom"/>
            <w:hideMark/>
          </w:tcPr>
          <w:p w14:paraId="154128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22.7 (9.2-45.3)</w:t>
            </w:r>
          </w:p>
        </w:tc>
        <w:tc>
          <w:tcPr>
            <w:tcW w:w="1800" w:type="dxa"/>
            <w:tcBorders>
              <w:top w:val="nil"/>
              <w:left w:val="nil"/>
              <w:bottom w:val="nil"/>
              <w:right w:val="nil"/>
            </w:tcBorders>
            <w:shd w:val="clear" w:color="auto" w:fill="auto"/>
            <w:noWrap/>
            <w:vAlign w:val="bottom"/>
            <w:hideMark/>
          </w:tcPr>
          <w:p w14:paraId="7FC6B3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233 (73-586)</w:t>
            </w:r>
          </w:p>
        </w:tc>
        <w:tc>
          <w:tcPr>
            <w:tcW w:w="1800" w:type="dxa"/>
            <w:tcBorders>
              <w:top w:val="nil"/>
              <w:left w:val="nil"/>
              <w:bottom w:val="nil"/>
              <w:right w:val="nil"/>
            </w:tcBorders>
            <w:shd w:val="clear" w:color="auto" w:fill="auto"/>
            <w:noWrap/>
            <w:vAlign w:val="bottom"/>
            <w:hideMark/>
          </w:tcPr>
          <w:p w14:paraId="04ECF1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687 (275-1360)</w:t>
            </w:r>
          </w:p>
        </w:tc>
      </w:tr>
      <w:tr w:rsidR="00B0760D" w:rsidRPr="00B0760D" w14:paraId="6EF85D38" w14:textId="77777777" w:rsidTr="00B0760D">
        <w:trPr>
          <w:trHeight w:val="320"/>
        </w:trPr>
        <w:tc>
          <w:tcPr>
            <w:tcW w:w="2524" w:type="dxa"/>
            <w:tcBorders>
              <w:top w:val="nil"/>
              <w:left w:val="nil"/>
              <w:bottom w:val="nil"/>
              <w:right w:val="nil"/>
            </w:tcBorders>
            <w:shd w:val="clear" w:color="auto" w:fill="auto"/>
            <w:noWrap/>
            <w:vAlign w:val="bottom"/>
            <w:hideMark/>
          </w:tcPr>
          <w:p w14:paraId="31C8698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84ED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68529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(0.3-2.4)</w:t>
            </w:r>
          </w:p>
        </w:tc>
        <w:tc>
          <w:tcPr>
            <w:tcW w:w="1660" w:type="dxa"/>
            <w:tcBorders>
              <w:top w:val="nil"/>
              <w:left w:val="nil"/>
              <w:bottom w:val="nil"/>
              <w:right w:val="nil"/>
            </w:tcBorders>
            <w:shd w:val="clear" w:color="auto" w:fill="auto"/>
            <w:noWrap/>
            <w:vAlign w:val="bottom"/>
            <w:hideMark/>
          </w:tcPr>
          <w:p w14:paraId="2D9475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(1.5-5.7)</w:t>
            </w:r>
          </w:p>
        </w:tc>
        <w:tc>
          <w:tcPr>
            <w:tcW w:w="1800" w:type="dxa"/>
            <w:tcBorders>
              <w:top w:val="nil"/>
              <w:left w:val="nil"/>
              <w:bottom w:val="nil"/>
              <w:right w:val="nil"/>
            </w:tcBorders>
            <w:shd w:val="clear" w:color="auto" w:fill="auto"/>
            <w:noWrap/>
            <w:vAlign w:val="bottom"/>
            <w:hideMark/>
          </w:tcPr>
          <w:p w14:paraId="336C7C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(7-54)</w:t>
            </w:r>
          </w:p>
        </w:tc>
        <w:tc>
          <w:tcPr>
            <w:tcW w:w="1800" w:type="dxa"/>
            <w:tcBorders>
              <w:top w:val="nil"/>
              <w:left w:val="nil"/>
              <w:bottom w:val="nil"/>
              <w:right w:val="nil"/>
            </w:tcBorders>
            <w:shd w:val="clear" w:color="auto" w:fill="auto"/>
            <w:noWrap/>
            <w:vAlign w:val="bottom"/>
            <w:hideMark/>
          </w:tcPr>
          <w:p w14:paraId="640355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(45-165)</w:t>
            </w:r>
          </w:p>
        </w:tc>
      </w:tr>
      <w:tr w:rsidR="00B0760D" w:rsidRPr="00B0760D" w14:paraId="23408EEB" w14:textId="77777777" w:rsidTr="00B0760D">
        <w:trPr>
          <w:trHeight w:val="320"/>
        </w:trPr>
        <w:tc>
          <w:tcPr>
            <w:tcW w:w="2524" w:type="dxa"/>
            <w:tcBorders>
              <w:top w:val="nil"/>
              <w:left w:val="nil"/>
              <w:bottom w:val="nil"/>
              <w:right w:val="nil"/>
            </w:tcBorders>
            <w:shd w:val="clear" w:color="auto" w:fill="auto"/>
            <w:noWrap/>
            <w:vAlign w:val="bottom"/>
            <w:hideMark/>
          </w:tcPr>
          <w:p w14:paraId="491D30D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FE79F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3EEBE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(6.8-10.4)</w:t>
            </w:r>
          </w:p>
        </w:tc>
        <w:tc>
          <w:tcPr>
            <w:tcW w:w="1660" w:type="dxa"/>
            <w:tcBorders>
              <w:top w:val="nil"/>
              <w:left w:val="nil"/>
              <w:bottom w:val="nil"/>
              <w:right w:val="nil"/>
            </w:tcBorders>
            <w:shd w:val="clear" w:color="auto" w:fill="auto"/>
            <w:noWrap/>
            <w:vAlign w:val="bottom"/>
            <w:hideMark/>
          </w:tcPr>
          <w:p w14:paraId="291CB2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(8-11.7)</w:t>
            </w:r>
          </w:p>
        </w:tc>
        <w:tc>
          <w:tcPr>
            <w:tcW w:w="1800" w:type="dxa"/>
            <w:tcBorders>
              <w:top w:val="nil"/>
              <w:left w:val="nil"/>
              <w:bottom w:val="nil"/>
              <w:right w:val="nil"/>
            </w:tcBorders>
            <w:shd w:val="clear" w:color="auto" w:fill="auto"/>
            <w:noWrap/>
            <w:vAlign w:val="bottom"/>
            <w:hideMark/>
          </w:tcPr>
          <w:p w14:paraId="4CF0E6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(154-237)</w:t>
            </w:r>
          </w:p>
        </w:tc>
        <w:tc>
          <w:tcPr>
            <w:tcW w:w="1800" w:type="dxa"/>
            <w:tcBorders>
              <w:top w:val="nil"/>
              <w:left w:val="nil"/>
              <w:bottom w:val="nil"/>
              <w:right w:val="nil"/>
            </w:tcBorders>
            <w:shd w:val="clear" w:color="auto" w:fill="auto"/>
            <w:noWrap/>
            <w:vAlign w:val="bottom"/>
            <w:hideMark/>
          </w:tcPr>
          <w:p w14:paraId="50BDFA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(241-346)</w:t>
            </w:r>
          </w:p>
        </w:tc>
      </w:tr>
      <w:tr w:rsidR="00B0760D" w:rsidRPr="00B0760D" w14:paraId="11CD8360" w14:textId="77777777" w:rsidTr="00B0760D">
        <w:trPr>
          <w:trHeight w:val="320"/>
        </w:trPr>
        <w:tc>
          <w:tcPr>
            <w:tcW w:w="2524" w:type="dxa"/>
            <w:tcBorders>
              <w:top w:val="nil"/>
              <w:left w:val="nil"/>
              <w:bottom w:val="nil"/>
              <w:right w:val="nil"/>
            </w:tcBorders>
            <w:shd w:val="clear" w:color="auto" w:fill="auto"/>
            <w:noWrap/>
            <w:vAlign w:val="bottom"/>
            <w:hideMark/>
          </w:tcPr>
          <w:p w14:paraId="7EB795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F312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F2080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(6.2-13.9)</w:t>
            </w:r>
          </w:p>
        </w:tc>
        <w:tc>
          <w:tcPr>
            <w:tcW w:w="1660" w:type="dxa"/>
            <w:tcBorders>
              <w:top w:val="nil"/>
              <w:left w:val="nil"/>
              <w:bottom w:val="nil"/>
              <w:right w:val="nil"/>
            </w:tcBorders>
            <w:shd w:val="clear" w:color="auto" w:fill="auto"/>
            <w:noWrap/>
            <w:vAlign w:val="bottom"/>
            <w:hideMark/>
          </w:tcPr>
          <w:p w14:paraId="1CDCEF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 (11.1-24.3)</w:t>
            </w:r>
          </w:p>
        </w:tc>
        <w:tc>
          <w:tcPr>
            <w:tcW w:w="1800" w:type="dxa"/>
            <w:tcBorders>
              <w:top w:val="nil"/>
              <w:left w:val="nil"/>
              <w:bottom w:val="nil"/>
              <w:right w:val="nil"/>
            </w:tcBorders>
            <w:shd w:val="clear" w:color="auto" w:fill="auto"/>
            <w:noWrap/>
            <w:vAlign w:val="bottom"/>
            <w:hideMark/>
          </w:tcPr>
          <w:p w14:paraId="62EB42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(140-318)</w:t>
            </w:r>
          </w:p>
        </w:tc>
        <w:tc>
          <w:tcPr>
            <w:tcW w:w="1800" w:type="dxa"/>
            <w:tcBorders>
              <w:top w:val="nil"/>
              <w:left w:val="nil"/>
              <w:bottom w:val="nil"/>
              <w:right w:val="nil"/>
            </w:tcBorders>
            <w:shd w:val="clear" w:color="auto" w:fill="auto"/>
            <w:noWrap/>
            <w:vAlign w:val="bottom"/>
            <w:hideMark/>
          </w:tcPr>
          <w:p w14:paraId="76540E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502 (330-729)</w:t>
            </w:r>
          </w:p>
        </w:tc>
      </w:tr>
      <w:tr w:rsidR="00B0760D" w:rsidRPr="00B0760D" w14:paraId="038FF69D" w14:textId="77777777" w:rsidTr="00B0760D">
        <w:trPr>
          <w:trHeight w:val="320"/>
        </w:trPr>
        <w:tc>
          <w:tcPr>
            <w:tcW w:w="2524" w:type="dxa"/>
            <w:tcBorders>
              <w:top w:val="nil"/>
              <w:left w:val="nil"/>
              <w:bottom w:val="nil"/>
              <w:right w:val="nil"/>
            </w:tcBorders>
            <w:shd w:val="clear" w:color="auto" w:fill="auto"/>
            <w:noWrap/>
            <w:vAlign w:val="bottom"/>
            <w:hideMark/>
          </w:tcPr>
          <w:p w14:paraId="1435B54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78D9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642F2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216F23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(1.4-5.2)</w:t>
            </w:r>
          </w:p>
        </w:tc>
        <w:tc>
          <w:tcPr>
            <w:tcW w:w="1800" w:type="dxa"/>
            <w:tcBorders>
              <w:top w:val="nil"/>
              <w:left w:val="nil"/>
              <w:bottom w:val="nil"/>
              <w:right w:val="nil"/>
            </w:tcBorders>
            <w:shd w:val="clear" w:color="auto" w:fill="auto"/>
            <w:noWrap/>
            <w:vAlign w:val="bottom"/>
            <w:hideMark/>
          </w:tcPr>
          <w:p w14:paraId="3FC218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(2-8)</w:t>
            </w:r>
          </w:p>
        </w:tc>
        <w:tc>
          <w:tcPr>
            <w:tcW w:w="1800" w:type="dxa"/>
            <w:tcBorders>
              <w:top w:val="nil"/>
              <w:left w:val="nil"/>
              <w:bottom w:val="nil"/>
              <w:right w:val="nil"/>
            </w:tcBorders>
            <w:shd w:val="clear" w:color="auto" w:fill="auto"/>
            <w:noWrap/>
            <w:vAlign w:val="bottom"/>
            <w:hideMark/>
          </w:tcPr>
          <w:p w14:paraId="1425A7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(43-156)</w:t>
            </w:r>
          </w:p>
        </w:tc>
      </w:tr>
      <w:tr w:rsidR="00B0760D" w:rsidRPr="00B0760D" w14:paraId="1FD8B696" w14:textId="77777777" w:rsidTr="00B0760D">
        <w:trPr>
          <w:trHeight w:val="320"/>
        </w:trPr>
        <w:tc>
          <w:tcPr>
            <w:tcW w:w="2524" w:type="dxa"/>
            <w:tcBorders>
              <w:top w:val="nil"/>
              <w:left w:val="nil"/>
              <w:bottom w:val="nil"/>
              <w:right w:val="nil"/>
            </w:tcBorders>
            <w:shd w:val="clear" w:color="auto" w:fill="auto"/>
            <w:noWrap/>
            <w:vAlign w:val="bottom"/>
            <w:hideMark/>
          </w:tcPr>
          <w:p w14:paraId="44F49D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3823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FB6D4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660" w:type="dxa"/>
            <w:tcBorders>
              <w:top w:val="nil"/>
              <w:left w:val="nil"/>
              <w:bottom w:val="nil"/>
              <w:right w:val="nil"/>
            </w:tcBorders>
            <w:shd w:val="clear" w:color="auto" w:fill="auto"/>
            <w:noWrap/>
            <w:vAlign w:val="bottom"/>
            <w:hideMark/>
          </w:tcPr>
          <w:p w14:paraId="63F65A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(2.1-2.8)</w:t>
            </w:r>
          </w:p>
        </w:tc>
        <w:tc>
          <w:tcPr>
            <w:tcW w:w="1800" w:type="dxa"/>
            <w:tcBorders>
              <w:top w:val="nil"/>
              <w:left w:val="nil"/>
              <w:bottom w:val="nil"/>
              <w:right w:val="nil"/>
            </w:tcBorders>
            <w:shd w:val="clear" w:color="auto" w:fill="auto"/>
            <w:noWrap/>
            <w:vAlign w:val="bottom"/>
            <w:hideMark/>
          </w:tcPr>
          <w:p w14:paraId="7CF6E0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(61-71)</w:t>
            </w:r>
          </w:p>
        </w:tc>
        <w:tc>
          <w:tcPr>
            <w:tcW w:w="1800" w:type="dxa"/>
            <w:tcBorders>
              <w:top w:val="nil"/>
              <w:left w:val="nil"/>
              <w:bottom w:val="nil"/>
              <w:right w:val="nil"/>
            </w:tcBorders>
            <w:shd w:val="clear" w:color="auto" w:fill="auto"/>
            <w:noWrap/>
            <w:vAlign w:val="bottom"/>
            <w:hideMark/>
          </w:tcPr>
          <w:p w14:paraId="261572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(63-85)</w:t>
            </w:r>
          </w:p>
        </w:tc>
      </w:tr>
      <w:tr w:rsidR="00B0760D" w:rsidRPr="00B0760D" w14:paraId="587F540E" w14:textId="77777777" w:rsidTr="00B0760D">
        <w:trPr>
          <w:trHeight w:val="320"/>
        </w:trPr>
        <w:tc>
          <w:tcPr>
            <w:tcW w:w="2524" w:type="dxa"/>
            <w:tcBorders>
              <w:top w:val="nil"/>
              <w:left w:val="nil"/>
              <w:bottom w:val="nil"/>
              <w:right w:val="nil"/>
            </w:tcBorders>
            <w:shd w:val="clear" w:color="auto" w:fill="auto"/>
            <w:noWrap/>
            <w:vAlign w:val="bottom"/>
            <w:hideMark/>
          </w:tcPr>
          <w:p w14:paraId="57E15BC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8ABF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4E091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063B92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36659F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(24-29)</w:t>
            </w:r>
          </w:p>
        </w:tc>
        <w:tc>
          <w:tcPr>
            <w:tcW w:w="1800" w:type="dxa"/>
            <w:tcBorders>
              <w:top w:val="nil"/>
              <w:left w:val="nil"/>
              <w:bottom w:val="nil"/>
              <w:right w:val="nil"/>
            </w:tcBorders>
            <w:shd w:val="clear" w:color="auto" w:fill="auto"/>
            <w:noWrap/>
            <w:vAlign w:val="bottom"/>
            <w:hideMark/>
          </w:tcPr>
          <w:p w14:paraId="73928E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(27-39)</w:t>
            </w:r>
          </w:p>
        </w:tc>
      </w:tr>
      <w:tr w:rsidR="00B0760D" w:rsidRPr="00B0760D" w14:paraId="6CD1167E" w14:textId="77777777" w:rsidTr="00B0760D">
        <w:trPr>
          <w:trHeight w:val="320"/>
        </w:trPr>
        <w:tc>
          <w:tcPr>
            <w:tcW w:w="2524" w:type="dxa"/>
            <w:tcBorders>
              <w:top w:val="nil"/>
              <w:left w:val="nil"/>
              <w:bottom w:val="nil"/>
              <w:right w:val="nil"/>
            </w:tcBorders>
            <w:shd w:val="clear" w:color="auto" w:fill="auto"/>
            <w:noWrap/>
            <w:vAlign w:val="bottom"/>
            <w:hideMark/>
          </w:tcPr>
          <w:p w14:paraId="27C877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9E32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00D35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(1.5-1.8)</w:t>
            </w:r>
          </w:p>
        </w:tc>
        <w:tc>
          <w:tcPr>
            <w:tcW w:w="1660" w:type="dxa"/>
            <w:tcBorders>
              <w:top w:val="nil"/>
              <w:left w:val="nil"/>
              <w:bottom w:val="nil"/>
              <w:right w:val="nil"/>
            </w:tcBorders>
            <w:shd w:val="clear" w:color="auto" w:fill="auto"/>
            <w:noWrap/>
            <w:vAlign w:val="bottom"/>
            <w:hideMark/>
          </w:tcPr>
          <w:p w14:paraId="75BA37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(1.9-2.2)</w:t>
            </w:r>
          </w:p>
        </w:tc>
        <w:tc>
          <w:tcPr>
            <w:tcW w:w="1800" w:type="dxa"/>
            <w:tcBorders>
              <w:top w:val="nil"/>
              <w:left w:val="nil"/>
              <w:bottom w:val="nil"/>
              <w:right w:val="nil"/>
            </w:tcBorders>
            <w:shd w:val="clear" w:color="auto" w:fill="auto"/>
            <w:noWrap/>
            <w:vAlign w:val="bottom"/>
            <w:hideMark/>
          </w:tcPr>
          <w:p w14:paraId="03FD7C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(36-41)</w:t>
            </w:r>
          </w:p>
        </w:tc>
        <w:tc>
          <w:tcPr>
            <w:tcW w:w="1800" w:type="dxa"/>
            <w:tcBorders>
              <w:top w:val="nil"/>
              <w:left w:val="nil"/>
              <w:bottom w:val="nil"/>
              <w:right w:val="nil"/>
            </w:tcBorders>
            <w:shd w:val="clear" w:color="auto" w:fill="auto"/>
            <w:noWrap/>
            <w:vAlign w:val="bottom"/>
            <w:hideMark/>
          </w:tcPr>
          <w:p w14:paraId="2E9031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(56-67)</w:t>
            </w:r>
          </w:p>
        </w:tc>
      </w:tr>
      <w:tr w:rsidR="00B0760D" w:rsidRPr="00B0760D" w14:paraId="453190CB" w14:textId="77777777" w:rsidTr="00B0760D">
        <w:trPr>
          <w:trHeight w:val="320"/>
        </w:trPr>
        <w:tc>
          <w:tcPr>
            <w:tcW w:w="2524" w:type="dxa"/>
            <w:tcBorders>
              <w:top w:val="nil"/>
              <w:left w:val="nil"/>
              <w:bottom w:val="nil"/>
              <w:right w:val="nil"/>
            </w:tcBorders>
            <w:shd w:val="clear" w:color="auto" w:fill="auto"/>
            <w:noWrap/>
            <w:vAlign w:val="bottom"/>
            <w:hideMark/>
          </w:tcPr>
          <w:p w14:paraId="2C58E32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0E06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A0E39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6EBE7D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1CF065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4D72B9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w:t>
            </w:r>
          </w:p>
        </w:tc>
      </w:tr>
      <w:tr w:rsidR="00B0760D" w:rsidRPr="00B0760D" w14:paraId="065E24F4" w14:textId="77777777" w:rsidTr="00B0760D">
        <w:trPr>
          <w:trHeight w:val="320"/>
        </w:trPr>
        <w:tc>
          <w:tcPr>
            <w:tcW w:w="2524" w:type="dxa"/>
            <w:tcBorders>
              <w:top w:val="nil"/>
              <w:left w:val="nil"/>
              <w:bottom w:val="nil"/>
              <w:right w:val="nil"/>
            </w:tcBorders>
            <w:shd w:val="clear" w:color="auto" w:fill="auto"/>
            <w:noWrap/>
            <w:vAlign w:val="bottom"/>
            <w:hideMark/>
          </w:tcPr>
          <w:p w14:paraId="198CA5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Saudi Arabia</w:t>
            </w:r>
          </w:p>
        </w:tc>
        <w:tc>
          <w:tcPr>
            <w:tcW w:w="2180" w:type="dxa"/>
            <w:tcBorders>
              <w:top w:val="nil"/>
              <w:left w:val="nil"/>
              <w:bottom w:val="nil"/>
              <w:right w:val="nil"/>
            </w:tcBorders>
            <w:shd w:val="clear" w:color="auto" w:fill="auto"/>
            <w:noWrap/>
            <w:vAlign w:val="bottom"/>
            <w:hideMark/>
          </w:tcPr>
          <w:p w14:paraId="43BA91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76C42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82.6 (74.1-89.9)</w:t>
            </w:r>
          </w:p>
        </w:tc>
        <w:tc>
          <w:tcPr>
            <w:tcW w:w="1660" w:type="dxa"/>
            <w:tcBorders>
              <w:top w:val="nil"/>
              <w:left w:val="nil"/>
              <w:bottom w:val="nil"/>
              <w:right w:val="nil"/>
            </w:tcBorders>
            <w:shd w:val="clear" w:color="auto" w:fill="auto"/>
            <w:noWrap/>
            <w:vAlign w:val="bottom"/>
            <w:hideMark/>
          </w:tcPr>
          <w:p w14:paraId="3F3662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89.3 (81.1-94.7)</w:t>
            </w:r>
          </w:p>
        </w:tc>
        <w:tc>
          <w:tcPr>
            <w:tcW w:w="1800" w:type="dxa"/>
            <w:tcBorders>
              <w:top w:val="nil"/>
              <w:left w:val="nil"/>
              <w:bottom w:val="nil"/>
              <w:right w:val="nil"/>
            </w:tcBorders>
            <w:shd w:val="clear" w:color="auto" w:fill="auto"/>
            <w:noWrap/>
            <w:vAlign w:val="bottom"/>
            <w:hideMark/>
          </w:tcPr>
          <w:p w14:paraId="247DD1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2724 (2406-2987)</w:t>
            </w:r>
          </w:p>
        </w:tc>
        <w:tc>
          <w:tcPr>
            <w:tcW w:w="1800" w:type="dxa"/>
            <w:tcBorders>
              <w:top w:val="nil"/>
              <w:left w:val="nil"/>
              <w:bottom w:val="nil"/>
              <w:right w:val="nil"/>
            </w:tcBorders>
            <w:shd w:val="clear" w:color="auto" w:fill="auto"/>
            <w:noWrap/>
            <w:vAlign w:val="bottom"/>
            <w:hideMark/>
          </w:tcPr>
          <w:p w14:paraId="09CC86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6032 (5499-6493)</w:t>
            </w:r>
          </w:p>
        </w:tc>
      </w:tr>
      <w:tr w:rsidR="00B0760D" w:rsidRPr="00B0760D" w14:paraId="4767269A" w14:textId="77777777" w:rsidTr="00B0760D">
        <w:trPr>
          <w:trHeight w:val="320"/>
        </w:trPr>
        <w:tc>
          <w:tcPr>
            <w:tcW w:w="2524" w:type="dxa"/>
            <w:tcBorders>
              <w:top w:val="nil"/>
              <w:left w:val="nil"/>
              <w:bottom w:val="nil"/>
              <w:right w:val="nil"/>
            </w:tcBorders>
            <w:shd w:val="clear" w:color="auto" w:fill="auto"/>
            <w:noWrap/>
            <w:vAlign w:val="bottom"/>
            <w:hideMark/>
          </w:tcPr>
          <w:p w14:paraId="64BC4A4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7980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E435C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35.4 (27.8-40.6)</w:t>
            </w:r>
          </w:p>
        </w:tc>
        <w:tc>
          <w:tcPr>
            <w:tcW w:w="1660" w:type="dxa"/>
            <w:tcBorders>
              <w:top w:val="nil"/>
              <w:left w:val="nil"/>
              <w:bottom w:val="nil"/>
              <w:right w:val="nil"/>
            </w:tcBorders>
            <w:shd w:val="clear" w:color="auto" w:fill="auto"/>
            <w:noWrap/>
            <w:vAlign w:val="bottom"/>
            <w:hideMark/>
          </w:tcPr>
          <w:p w14:paraId="19466E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 (23.6-39.7)</w:t>
            </w:r>
          </w:p>
        </w:tc>
        <w:tc>
          <w:tcPr>
            <w:tcW w:w="1800" w:type="dxa"/>
            <w:tcBorders>
              <w:top w:val="nil"/>
              <w:left w:val="nil"/>
              <w:bottom w:val="nil"/>
              <w:right w:val="nil"/>
            </w:tcBorders>
            <w:shd w:val="clear" w:color="auto" w:fill="auto"/>
            <w:noWrap/>
            <w:vAlign w:val="bottom"/>
            <w:hideMark/>
          </w:tcPr>
          <w:p w14:paraId="3E10AD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1168 (913-1344)</w:t>
            </w:r>
          </w:p>
        </w:tc>
        <w:tc>
          <w:tcPr>
            <w:tcW w:w="1800" w:type="dxa"/>
            <w:tcBorders>
              <w:top w:val="nil"/>
              <w:left w:val="nil"/>
              <w:bottom w:val="nil"/>
              <w:right w:val="nil"/>
            </w:tcBorders>
            <w:shd w:val="clear" w:color="auto" w:fill="auto"/>
            <w:noWrap/>
            <w:vAlign w:val="bottom"/>
            <w:hideMark/>
          </w:tcPr>
          <w:p w14:paraId="20ED37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2212 (1595-2699)</w:t>
            </w:r>
          </w:p>
        </w:tc>
      </w:tr>
      <w:tr w:rsidR="00B0760D" w:rsidRPr="00B0760D" w14:paraId="23BE9CF6" w14:textId="77777777" w:rsidTr="00B0760D">
        <w:trPr>
          <w:trHeight w:val="320"/>
        </w:trPr>
        <w:tc>
          <w:tcPr>
            <w:tcW w:w="2524" w:type="dxa"/>
            <w:tcBorders>
              <w:top w:val="nil"/>
              <w:left w:val="nil"/>
              <w:bottom w:val="nil"/>
              <w:right w:val="nil"/>
            </w:tcBorders>
            <w:shd w:val="clear" w:color="auto" w:fill="auto"/>
            <w:noWrap/>
            <w:vAlign w:val="bottom"/>
            <w:hideMark/>
          </w:tcPr>
          <w:p w14:paraId="5B40B31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236E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65A67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 (11.9-27.9)</w:t>
            </w:r>
          </w:p>
        </w:tc>
        <w:tc>
          <w:tcPr>
            <w:tcW w:w="1660" w:type="dxa"/>
            <w:tcBorders>
              <w:top w:val="nil"/>
              <w:left w:val="nil"/>
              <w:bottom w:val="nil"/>
              <w:right w:val="nil"/>
            </w:tcBorders>
            <w:shd w:val="clear" w:color="auto" w:fill="auto"/>
            <w:noWrap/>
            <w:vAlign w:val="bottom"/>
            <w:hideMark/>
          </w:tcPr>
          <w:p w14:paraId="653C97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32.5 (21.6-44.1)</w:t>
            </w:r>
          </w:p>
        </w:tc>
        <w:tc>
          <w:tcPr>
            <w:tcW w:w="1800" w:type="dxa"/>
            <w:tcBorders>
              <w:top w:val="nil"/>
              <w:left w:val="nil"/>
              <w:bottom w:val="nil"/>
              <w:right w:val="nil"/>
            </w:tcBorders>
            <w:shd w:val="clear" w:color="auto" w:fill="auto"/>
            <w:noWrap/>
            <w:vAlign w:val="bottom"/>
            <w:hideMark/>
          </w:tcPr>
          <w:p w14:paraId="6079E5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607 (395-918)</w:t>
            </w:r>
          </w:p>
        </w:tc>
        <w:tc>
          <w:tcPr>
            <w:tcW w:w="1800" w:type="dxa"/>
            <w:tcBorders>
              <w:top w:val="nil"/>
              <w:left w:val="nil"/>
              <w:bottom w:val="nil"/>
              <w:right w:val="nil"/>
            </w:tcBorders>
            <w:shd w:val="clear" w:color="auto" w:fill="auto"/>
            <w:noWrap/>
            <w:vAlign w:val="bottom"/>
            <w:hideMark/>
          </w:tcPr>
          <w:p w14:paraId="3F7918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2198 (1460-3008)</w:t>
            </w:r>
          </w:p>
        </w:tc>
      </w:tr>
      <w:tr w:rsidR="00B0760D" w:rsidRPr="00B0760D" w14:paraId="35A44187" w14:textId="77777777" w:rsidTr="00B0760D">
        <w:trPr>
          <w:trHeight w:val="320"/>
        </w:trPr>
        <w:tc>
          <w:tcPr>
            <w:tcW w:w="2524" w:type="dxa"/>
            <w:tcBorders>
              <w:top w:val="nil"/>
              <w:left w:val="nil"/>
              <w:bottom w:val="nil"/>
              <w:right w:val="nil"/>
            </w:tcBorders>
            <w:shd w:val="clear" w:color="auto" w:fill="auto"/>
            <w:noWrap/>
            <w:vAlign w:val="bottom"/>
            <w:hideMark/>
          </w:tcPr>
          <w:p w14:paraId="629840D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FB554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603B6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(3.1-8.5)</w:t>
            </w:r>
          </w:p>
        </w:tc>
        <w:tc>
          <w:tcPr>
            <w:tcW w:w="1660" w:type="dxa"/>
            <w:tcBorders>
              <w:top w:val="nil"/>
              <w:left w:val="nil"/>
              <w:bottom w:val="nil"/>
              <w:right w:val="nil"/>
            </w:tcBorders>
            <w:shd w:val="clear" w:color="auto" w:fill="auto"/>
            <w:noWrap/>
            <w:vAlign w:val="bottom"/>
            <w:hideMark/>
          </w:tcPr>
          <w:p w14:paraId="2783C6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(10.8-24.5)</w:t>
            </w:r>
          </w:p>
        </w:tc>
        <w:tc>
          <w:tcPr>
            <w:tcW w:w="1800" w:type="dxa"/>
            <w:tcBorders>
              <w:top w:val="nil"/>
              <w:left w:val="nil"/>
              <w:bottom w:val="nil"/>
              <w:right w:val="nil"/>
            </w:tcBorders>
            <w:shd w:val="clear" w:color="auto" w:fill="auto"/>
            <w:noWrap/>
            <w:vAlign w:val="bottom"/>
            <w:hideMark/>
          </w:tcPr>
          <w:p w14:paraId="056579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 (105-280)</w:t>
            </w:r>
          </w:p>
        </w:tc>
        <w:tc>
          <w:tcPr>
            <w:tcW w:w="1800" w:type="dxa"/>
            <w:tcBorders>
              <w:top w:val="nil"/>
              <w:left w:val="nil"/>
              <w:bottom w:val="nil"/>
              <w:right w:val="nil"/>
            </w:tcBorders>
            <w:shd w:val="clear" w:color="auto" w:fill="auto"/>
            <w:noWrap/>
            <w:vAlign w:val="bottom"/>
            <w:hideMark/>
          </w:tcPr>
          <w:p w14:paraId="20F6C3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1157 (733-1669)</w:t>
            </w:r>
          </w:p>
        </w:tc>
      </w:tr>
      <w:tr w:rsidR="00B0760D" w:rsidRPr="00B0760D" w14:paraId="2A3D1635" w14:textId="77777777" w:rsidTr="00B0760D">
        <w:trPr>
          <w:trHeight w:val="320"/>
        </w:trPr>
        <w:tc>
          <w:tcPr>
            <w:tcW w:w="2524" w:type="dxa"/>
            <w:tcBorders>
              <w:top w:val="nil"/>
              <w:left w:val="nil"/>
              <w:bottom w:val="nil"/>
              <w:right w:val="nil"/>
            </w:tcBorders>
            <w:shd w:val="clear" w:color="auto" w:fill="auto"/>
            <w:noWrap/>
            <w:vAlign w:val="bottom"/>
            <w:hideMark/>
          </w:tcPr>
          <w:p w14:paraId="7972A00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72DB8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A5D9F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 (9-22.4)</w:t>
            </w:r>
          </w:p>
        </w:tc>
        <w:tc>
          <w:tcPr>
            <w:tcW w:w="1660" w:type="dxa"/>
            <w:tcBorders>
              <w:top w:val="nil"/>
              <w:left w:val="nil"/>
              <w:bottom w:val="nil"/>
              <w:right w:val="nil"/>
            </w:tcBorders>
            <w:shd w:val="clear" w:color="auto" w:fill="auto"/>
            <w:noWrap/>
            <w:vAlign w:val="bottom"/>
            <w:hideMark/>
          </w:tcPr>
          <w:p w14:paraId="74B6B4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19.6 (12.5-27.8)</w:t>
            </w:r>
          </w:p>
        </w:tc>
        <w:tc>
          <w:tcPr>
            <w:tcW w:w="1800" w:type="dxa"/>
            <w:tcBorders>
              <w:top w:val="nil"/>
              <w:left w:val="nil"/>
              <w:bottom w:val="nil"/>
              <w:right w:val="nil"/>
            </w:tcBorders>
            <w:shd w:val="clear" w:color="auto" w:fill="auto"/>
            <w:noWrap/>
            <w:vAlign w:val="bottom"/>
            <w:hideMark/>
          </w:tcPr>
          <w:p w14:paraId="20413C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471 (302-727)</w:t>
            </w:r>
          </w:p>
        </w:tc>
        <w:tc>
          <w:tcPr>
            <w:tcW w:w="1800" w:type="dxa"/>
            <w:tcBorders>
              <w:top w:val="nil"/>
              <w:left w:val="nil"/>
              <w:bottom w:val="nil"/>
              <w:right w:val="nil"/>
            </w:tcBorders>
            <w:shd w:val="clear" w:color="auto" w:fill="auto"/>
            <w:noWrap/>
            <w:vAlign w:val="bottom"/>
            <w:hideMark/>
          </w:tcPr>
          <w:p w14:paraId="01BC27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1324 (843-1880)</w:t>
            </w:r>
          </w:p>
        </w:tc>
      </w:tr>
      <w:tr w:rsidR="00B0760D" w:rsidRPr="00B0760D" w14:paraId="5F41E8CB" w14:textId="77777777" w:rsidTr="00B0760D">
        <w:trPr>
          <w:trHeight w:val="320"/>
        </w:trPr>
        <w:tc>
          <w:tcPr>
            <w:tcW w:w="2524" w:type="dxa"/>
            <w:tcBorders>
              <w:top w:val="nil"/>
              <w:left w:val="nil"/>
              <w:bottom w:val="nil"/>
              <w:right w:val="nil"/>
            </w:tcBorders>
            <w:shd w:val="clear" w:color="auto" w:fill="auto"/>
            <w:noWrap/>
            <w:vAlign w:val="bottom"/>
            <w:hideMark/>
          </w:tcPr>
          <w:p w14:paraId="0489C98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05C5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97B1C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53.9 (33.3-73.4)</w:t>
            </w:r>
          </w:p>
        </w:tc>
        <w:tc>
          <w:tcPr>
            <w:tcW w:w="1660" w:type="dxa"/>
            <w:tcBorders>
              <w:top w:val="nil"/>
              <w:left w:val="nil"/>
              <w:bottom w:val="nil"/>
              <w:right w:val="nil"/>
            </w:tcBorders>
            <w:shd w:val="clear" w:color="auto" w:fill="auto"/>
            <w:noWrap/>
            <w:vAlign w:val="bottom"/>
            <w:hideMark/>
          </w:tcPr>
          <w:p w14:paraId="42FBC6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62.5 (38.1-81.3)</w:t>
            </w:r>
          </w:p>
        </w:tc>
        <w:tc>
          <w:tcPr>
            <w:tcW w:w="1800" w:type="dxa"/>
            <w:tcBorders>
              <w:top w:val="nil"/>
              <w:left w:val="nil"/>
              <w:bottom w:val="nil"/>
              <w:right w:val="nil"/>
            </w:tcBorders>
            <w:shd w:val="clear" w:color="auto" w:fill="auto"/>
            <w:noWrap/>
            <w:vAlign w:val="bottom"/>
            <w:hideMark/>
          </w:tcPr>
          <w:p w14:paraId="50035D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1779 (1086-2424)</w:t>
            </w:r>
          </w:p>
        </w:tc>
        <w:tc>
          <w:tcPr>
            <w:tcW w:w="1800" w:type="dxa"/>
            <w:tcBorders>
              <w:top w:val="nil"/>
              <w:left w:val="nil"/>
              <w:bottom w:val="nil"/>
              <w:right w:val="nil"/>
            </w:tcBorders>
            <w:shd w:val="clear" w:color="auto" w:fill="auto"/>
            <w:noWrap/>
            <w:vAlign w:val="bottom"/>
            <w:hideMark/>
          </w:tcPr>
          <w:p w14:paraId="2C3097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4232 (2583-5484)</w:t>
            </w:r>
          </w:p>
        </w:tc>
      </w:tr>
      <w:tr w:rsidR="00B0760D" w:rsidRPr="00B0760D" w14:paraId="5EE4538F" w14:textId="77777777" w:rsidTr="00B0760D">
        <w:trPr>
          <w:trHeight w:val="320"/>
        </w:trPr>
        <w:tc>
          <w:tcPr>
            <w:tcW w:w="2524" w:type="dxa"/>
            <w:tcBorders>
              <w:top w:val="nil"/>
              <w:left w:val="nil"/>
              <w:bottom w:val="nil"/>
              <w:right w:val="nil"/>
            </w:tcBorders>
            <w:shd w:val="clear" w:color="auto" w:fill="auto"/>
            <w:noWrap/>
            <w:vAlign w:val="bottom"/>
            <w:hideMark/>
          </w:tcPr>
          <w:p w14:paraId="7E8C91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B03E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16224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(12.3-26.7)</w:t>
            </w:r>
          </w:p>
        </w:tc>
        <w:tc>
          <w:tcPr>
            <w:tcW w:w="1660" w:type="dxa"/>
            <w:tcBorders>
              <w:top w:val="nil"/>
              <w:left w:val="nil"/>
              <w:bottom w:val="nil"/>
              <w:right w:val="nil"/>
            </w:tcBorders>
            <w:shd w:val="clear" w:color="auto" w:fill="auto"/>
            <w:noWrap/>
            <w:vAlign w:val="bottom"/>
            <w:hideMark/>
          </w:tcPr>
          <w:p w14:paraId="7D12D9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 (9-21.6)</w:t>
            </w:r>
          </w:p>
        </w:tc>
        <w:tc>
          <w:tcPr>
            <w:tcW w:w="1800" w:type="dxa"/>
            <w:tcBorders>
              <w:top w:val="nil"/>
              <w:left w:val="nil"/>
              <w:bottom w:val="nil"/>
              <w:right w:val="nil"/>
            </w:tcBorders>
            <w:shd w:val="clear" w:color="auto" w:fill="auto"/>
            <w:noWrap/>
            <w:vAlign w:val="bottom"/>
            <w:hideMark/>
          </w:tcPr>
          <w:p w14:paraId="573830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615 (403-877)</w:t>
            </w:r>
          </w:p>
        </w:tc>
        <w:tc>
          <w:tcPr>
            <w:tcW w:w="1800" w:type="dxa"/>
            <w:tcBorders>
              <w:top w:val="nil"/>
              <w:left w:val="nil"/>
              <w:bottom w:val="nil"/>
              <w:right w:val="nil"/>
            </w:tcBorders>
            <w:shd w:val="clear" w:color="auto" w:fill="auto"/>
            <w:noWrap/>
            <w:vAlign w:val="bottom"/>
            <w:hideMark/>
          </w:tcPr>
          <w:p w14:paraId="21A8AC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979 (612-1470)</w:t>
            </w:r>
          </w:p>
        </w:tc>
      </w:tr>
      <w:tr w:rsidR="00B0760D" w:rsidRPr="00B0760D" w14:paraId="39ED89BA" w14:textId="77777777" w:rsidTr="00B0760D">
        <w:trPr>
          <w:trHeight w:val="320"/>
        </w:trPr>
        <w:tc>
          <w:tcPr>
            <w:tcW w:w="2524" w:type="dxa"/>
            <w:tcBorders>
              <w:top w:val="nil"/>
              <w:left w:val="nil"/>
              <w:bottom w:val="nil"/>
              <w:right w:val="nil"/>
            </w:tcBorders>
            <w:shd w:val="clear" w:color="auto" w:fill="auto"/>
            <w:noWrap/>
            <w:vAlign w:val="bottom"/>
            <w:hideMark/>
          </w:tcPr>
          <w:p w14:paraId="786686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3024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206E5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(5.4-10.5)</w:t>
            </w:r>
          </w:p>
        </w:tc>
        <w:tc>
          <w:tcPr>
            <w:tcW w:w="1660" w:type="dxa"/>
            <w:tcBorders>
              <w:top w:val="nil"/>
              <w:left w:val="nil"/>
              <w:bottom w:val="nil"/>
              <w:right w:val="nil"/>
            </w:tcBorders>
            <w:shd w:val="clear" w:color="auto" w:fill="auto"/>
            <w:noWrap/>
            <w:vAlign w:val="bottom"/>
            <w:hideMark/>
          </w:tcPr>
          <w:p w14:paraId="7DA254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(5.3-10.7)</w:t>
            </w:r>
          </w:p>
        </w:tc>
        <w:tc>
          <w:tcPr>
            <w:tcW w:w="1800" w:type="dxa"/>
            <w:tcBorders>
              <w:top w:val="nil"/>
              <w:left w:val="nil"/>
              <w:bottom w:val="nil"/>
              <w:right w:val="nil"/>
            </w:tcBorders>
            <w:shd w:val="clear" w:color="auto" w:fill="auto"/>
            <w:noWrap/>
            <w:vAlign w:val="bottom"/>
            <w:hideMark/>
          </w:tcPr>
          <w:p w14:paraId="578CD4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269 (178-346)</w:t>
            </w:r>
          </w:p>
        </w:tc>
        <w:tc>
          <w:tcPr>
            <w:tcW w:w="1800" w:type="dxa"/>
            <w:tcBorders>
              <w:top w:val="nil"/>
              <w:left w:val="nil"/>
              <w:bottom w:val="nil"/>
              <w:right w:val="nil"/>
            </w:tcBorders>
            <w:shd w:val="clear" w:color="auto" w:fill="auto"/>
            <w:noWrap/>
            <w:vAlign w:val="bottom"/>
            <w:hideMark/>
          </w:tcPr>
          <w:p w14:paraId="50ADE3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546 (363-726)</w:t>
            </w:r>
          </w:p>
        </w:tc>
      </w:tr>
      <w:tr w:rsidR="00B0760D" w:rsidRPr="00B0760D" w14:paraId="30B6867D" w14:textId="77777777" w:rsidTr="00B0760D">
        <w:trPr>
          <w:trHeight w:val="320"/>
        </w:trPr>
        <w:tc>
          <w:tcPr>
            <w:tcW w:w="2524" w:type="dxa"/>
            <w:tcBorders>
              <w:top w:val="nil"/>
              <w:left w:val="nil"/>
              <w:bottom w:val="nil"/>
              <w:right w:val="nil"/>
            </w:tcBorders>
            <w:shd w:val="clear" w:color="auto" w:fill="auto"/>
            <w:noWrap/>
            <w:vAlign w:val="bottom"/>
            <w:hideMark/>
          </w:tcPr>
          <w:p w14:paraId="68C96A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F576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0E2D0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 (10.5-22.3)</w:t>
            </w:r>
          </w:p>
        </w:tc>
        <w:tc>
          <w:tcPr>
            <w:tcW w:w="1660" w:type="dxa"/>
            <w:tcBorders>
              <w:top w:val="nil"/>
              <w:left w:val="nil"/>
              <w:bottom w:val="nil"/>
              <w:right w:val="nil"/>
            </w:tcBorders>
            <w:shd w:val="clear" w:color="auto" w:fill="auto"/>
            <w:noWrap/>
            <w:vAlign w:val="bottom"/>
            <w:hideMark/>
          </w:tcPr>
          <w:p w14:paraId="685484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(16.4-33.2)</w:t>
            </w:r>
          </w:p>
        </w:tc>
        <w:tc>
          <w:tcPr>
            <w:tcW w:w="1800" w:type="dxa"/>
            <w:tcBorders>
              <w:top w:val="nil"/>
              <w:left w:val="nil"/>
              <w:bottom w:val="nil"/>
              <w:right w:val="nil"/>
            </w:tcBorders>
            <w:shd w:val="clear" w:color="auto" w:fill="auto"/>
            <w:noWrap/>
            <w:vAlign w:val="bottom"/>
            <w:hideMark/>
          </w:tcPr>
          <w:p w14:paraId="0D6BED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505 (352-738)</w:t>
            </w:r>
          </w:p>
        </w:tc>
        <w:tc>
          <w:tcPr>
            <w:tcW w:w="1800" w:type="dxa"/>
            <w:tcBorders>
              <w:top w:val="nil"/>
              <w:left w:val="nil"/>
              <w:bottom w:val="nil"/>
              <w:right w:val="nil"/>
            </w:tcBorders>
            <w:shd w:val="clear" w:color="auto" w:fill="auto"/>
            <w:noWrap/>
            <w:vAlign w:val="bottom"/>
            <w:hideMark/>
          </w:tcPr>
          <w:p w14:paraId="007201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1589 (1111-2248)</w:t>
            </w:r>
          </w:p>
        </w:tc>
      </w:tr>
      <w:tr w:rsidR="00B0760D" w:rsidRPr="00B0760D" w14:paraId="2E96444C" w14:textId="77777777" w:rsidTr="00B0760D">
        <w:trPr>
          <w:trHeight w:val="320"/>
        </w:trPr>
        <w:tc>
          <w:tcPr>
            <w:tcW w:w="2524" w:type="dxa"/>
            <w:tcBorders>
              <w:top w:val="nil"/>
              <w:left w:val="nil"/>
              <w:bottom w:val="nil"/>
              <w:right w:val="nil"/>
            </w:tcBorders>
            <w:shd w:val="clear" w:color="auto" w:fill="auto"/>
            <w:noWrap/>
            <w:vAlign w:val="bottom"/>
            <w:hideMark/>
          </w:tcPr>
          <w:p w14:paraId="655237E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E38BE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20260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(1.1-3.8)</w:t>
            </w:r>
          </w:p>
        </w:tc>
        <w:tc>
          <w:tcPr>
            <w:tcW w:w="1660" w:type="dxa"/>
            <w:tcBorders>
              <w:top w:val="nil"/>
              <w:left w:val="nil"/>
              <w:bottom w:val="nil"/>
              <w:right w:val="nil"/>
            </w:tcBorders>
            <w:shd w:val="clear" w:color="auto" w:fill="auto"/>
            <w:noWrap/>
            <w:vAlign w:val="bottom"/>
            <w:hideMark/>
          </w:tcPr>
          <w:p w14:paraId="30492B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(5.4-16.8)</w:t>
            </w:r>
          </w:p>
        </w:tc>
        <w:tc>
          <w:tcPr>
            <w:tcW w:w="1800" w:type="dxa"/>
            <w:tcBorders>
              <w:top w:val="nil"/>
              <w:left w:val="nil"/>
              <w:bottom w:val="nil"/>
              <w:right w:val="nil"/>
            </w:tcBorders>
            <w:shd w:val="clear" w:color="auto" w:fill="auto"/>
            <w:noWrap/>
            <w:vAlign w:val="bottom"/>
            <w:hideMark/>
          </w:tcPr>
          <w:p w14:paraId="021239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(35-122)</w:t>
            </w:r>
          </w:p>
        </w:tc>
        <w:tc>
          <w:tcPr>
            <w:tcW w:w="1800" w:type="dxa"/>
            <w:tcBorders>
              <w:top w:val="nil"/>
              <w:left w:val="nil"/>
              <w:bottom w:val="nil"/>
              <w:right w:val="nil"/>
            </w:tcBorders>
            <w:shd w:val="clear" w:color="auto" w:fill="auto"/>
            <w:noWrap/>
            <w:vAlign w:val="bottom"/>
            <w:hideMark/>
          </w:tcPr>
          <w:p w14:paraId="102D22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654 (361-1137)</w:t>
            </w:r>
          </w:p>
        </w:tc>
      </w:tr>
      <w:tr w:rsidR="00B0760D" w:rsidRPr="00B0760D" w14:paraId="0912E653" w14:textId="77777777" w:rsidTr="00B0760D">
        <w:trPr>
          <w:trHeight w:val="320"/>
        </w:trPr>
        <w:tc>
          <w:tcPr>
            <w:tcW w:w="2524" w:type="dxa"/>
            <w:tcBorders>
              <w:top w:val="nil"/>
              <w:left w:val="nil"/>
              <w:bottom w:val="nil"/>
              <w:right w:val="nil"/>
            </w:tcBorders>
            <w:shd w:val="clear" w:color="auto" w:fill="auto"/>
            <w:noWrap/>
            <w:vAlign w:val="bottom"/>
            <w:hideMark/>
          </w:tcPr>
          <w:p w14:paraId="55C6DED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60BA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EE072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(2.6-3.1)</w:t>
            </w:r>
          </w:p>
        </w:tc>
        <w:tc>
          <w:tcPr>
            <w:tcW w:w="1660" w:type="dxa"/>
            <w:tcBorders>
              <w:top w:val="nil"/>
              <w:left w:val="nil"/>
              <w:bottom w:val="nil"/>
              <w:right w:val="nil"/>
            </w:tcBorders>
            <w:shd w:val="clear" w:color="auto" w:fill="auto"/>
            <w:noWrap/>
            <w:vAlign w:val="bottom"/>
            <w:hideMark/>
          </w:tcPr>
          <w:p w14:paraId="238D18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(2.1-2.9)</w:t>
            </w:r>
          </w:p>
        </w:tc>
        <w:tc>
          <w:tcPr>
            <w:tcW w:w="1800" w:type="dxa"/>
            <w:tcBorders>
              <w:top w:val="nil"/>
              <w:left w:val="nil"/>
              <w:bottom w:val="nil"/>
              <w:right w:val="nil"/>
            </w:tcBorders>
            <w:shd w:val="clear" w:color="auto" w:fill="auto"/>
            <w:noWrap/>
            <w:vAlign w:val="bottom"/>
            <w:hideMark/>
          </w:tcPr>
          <w:p w14:paraId="76F40F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(84-104)</w:t>
            </w:r>
          </w:p>
        </w:tc>
        <w:tc>
          <w:tcPr>
            <w:tcW w:w="1800" w:type="dxa"/>
            <w:tcBorders>
              <w:top w:val="nil"/>
              <w:left w:val="nil"/>
              <w:bottom w:val="nil"/>
              <w:right w:val="nil"/>
            </w:tcBorders>
            <w:shd w:val="clear" w:color="auto" w:fill="auto"/>
            <w:noWrap/>
            <w:vAlign w:val="bottom"/>
            <w:hideMark/>
          </w:tcPr>
          <w:p w14:paraId="0BF31F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(144-201)</w:t>
            </w:r>
          </w:p>
        </w:tc>
      </w:tr>
      <w:tr w:rsidR="00B0760D" w:rsidRPr="00B0760D" w14:paraId="1B967524" w14:textId="77777777" w:rsidTr="00B0760D">
        <w:trPr>
          <w:trHeight w:val="320"/>
        </w:trPr>
        <w:tc>
          <w:tcPr>
            <w:tcW w:w="2524" w:type="dxa"/>
            <w:tcBorders>
              <w:top w:val="nil"/>
              <w:left w:val="nil"/>
              <w:bottom w:val="nil"/>
              <w:right w:val="nil"/>
            </w:tcBorders>
            <w:shd w:val="clear" w:color="auto" w:fill="auto"/>
            <w:noWrap/>
            <w:vAlign w:val="bottom"/>
            <w:hideMark/>
          </w:tcPr>
          <w:p w14:paraId="351AB3A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6ADB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A7A0C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0737F1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(0.6-1.1)</w:t>
            </w:r>
          </w:p>
        </w:tc>
        <w:tc>
          <w:tcPr>
            <w:tcW w:w="1800" w:type="dxa"/>
            <w:tcBorders>
              <w:top w:val="nil"/>
              <w:left w:val="nil"/>
              <w:bottom w:val="nil"/>
              <w:right w:val="nil"/>
            </w:tcBorders>
            <w:shd w:val="clear" w:color="auto" w:fill="auto"/>
            <w:noWrap/>
            <w:vAlign w:val="bottom"/>
            <w:hideMark/>
          </w:tcPr>
          <w:p w14:paraId="082DD1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(39-48)</w:t>
            </w:r>
          </w:p>
        </w:tc>
        <w:tc>
          <w:tcPr>
            <w:tcW w:w="1800" w:type="dxa"/>
            <w:tcBorders>
              <w:top w:val="nil"/>
              <w:left w:val="nil"/>
              <w:bottom w:val="nil"/>
              <w:right w:val="nil"/>
            </w:tcBorders>
            <w:shd w:val="clear" w:color="auto" w:fill="auto"/>
            <w:noWrap/>
            <w:vAlign w:val="bottom"/>
            <w:hideMark/>
          </w:tcPr>
          <w:p w14:paraId="60BBB1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(42-74)</w:t>
            </w:r>
          </w:p>
        </w:tc>
      </w:tr>
      <w:tr w:rsidR="00B0760D" w:rsidRPr="00B0760D" w14:paraId="6D060EB3" w14:textId="77777777" w:rsidTr="00B0760D">
        <w:trPr>
          <w:trHeight w:val="320"/>
        </w:trPr>
        <w:tc>
          <w:tcPr>
            <w:tcW w:w="2524" w:type="dxa"/>
            <w:tcBorders>
              <w:top w:val="nil"/>
              <w:left w:val="nil"/>
              <w:bottom w:val="nil"/>
              <w:right w:val="nil"/>
            </w:tcBorders>
            <w:shd w:val="clear" w:color="auto" w:fill="auto"/>
            <w:noWrap/>
            <w:vAlign w:val="bottom"/>
            <w:hideMark/>
          </w:tcPr>
          <w:p w14:paraId="7618AB8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798F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17839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(0.4-0.8)</w:t>
            </w:r>
          </w:p>
        </w:tc>
        <w:tc>
          <w:tcPr>
            <w:tcW w:w="1660" w:type="dxa"/>
            <w:tcBorders>
              <w:top w:val="nil"/>
              <w:left w:val="nil"/>
              <w:bottom w:val="nil"/>
              <w:right w:val="nil"/>
            </w:tcBorders>
            <w:shd w:val="clear" w:color="auto" w:fill="auto"/>
            <w:noWrap/>
            <w:vAlign w:val="bottom"/>
            <w:hideMark/>
          </w:tcPr>
          <w:p w14:paraId="2C3A1B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(0.9-1.5)</w:t>
            </w:r>
          </w:p>
        </w:tc>
        <w:tc>
          <w:tcPr>
            <w:tcW w:w="1800" w:type="dxa"/>
            <w:tcBorders>
              <w:top w:val="nil"/>
              <w:left w:val="nil"/>
              <w:bottom w:val="nil"/>
              <w:right w:val="nil"/>
            </w:tcBorders>
            <w:shd w:val="clear" w:color="auto" w:fill="auto"/>
            <w:noWrap/>
            <w:vAlign w:val="bottom"/>
            <w:hideMark/>
          </w:tcPr>
          <w:p w14:paraId="4C488A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(13-27)</w:t>
            </w:r>
          </w:p>
        </w:tc>
        <w:tc>
          <w:tcPr>
            <w:tcW w:w="1800" w:type="dxa"/>
            <w:tcBorders>
              <w:top w:val="nil"/>
              <w:left w:val="nil"/>
              <w:bottom w:val="nil"/>
              <w:right w:val="nil"/>
            </w:tcBorders>
            <w:shd w:val="clear" w:color="auto" w:fill="auto"/>
            <w:noWrap/>
            <w:vAlign w:val="bottom"/>
            <w:hideMark/>
          </w:tcPr>
          <w:p w14:paraId="15E77F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(63-100)</w:t>
            </w:r>
          </w:p>
        </w:tc>
      </w:tr>
      <w:tr w:rsidR="00B0760D" w:rsidRPr="00B0760D" w14:paraId="304C635C" w14:textId="77777777" w:rsidTr="00B0760D">
        <w:trPr>
          <w:trHeight w:val="320"/>
        </w:trPr>
        <w:tc>
          <w:tcPr>
            <w:tcW w:w="2524" w:type="dxa"/>
            <w:tcBorders>
              <w:top w:val="nil"/>
              <w:left w:val="nil"/>
              <w:bottom w:val="nil"/>
              <w:right w:val="nil"/>
            </w:tcBorders>
            <w:shd w:val="clear" w:color="auto" w:fill="auto"/>
            <w:noWrap/>
            <w:vAlign w:val="bottom"/>
            <w:hideMark/>
          </w:tcPr>
          <w:p w14:paraId="1C6EDBD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F3C5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9E330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3BD2CD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800" w:type="dxa"/>
            <w:tcBorders>
              <w:top w:val="nil"/>
              <w:left w:val="nil"/>
              <w:bottom w:val="nil"/>
              <w:right w:val="nil"/>
            </w:tcBorders>
            <w:shd w:val="clear" w:color="auto" w:fill="auto"/>
            <w:noWrap/>
            <w:vAlign w:val="bottom"/>
            <w:hideMark/>
          </w:tcPr>
          <w:p w14:paraId="2120DD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(2-8)</w:t>
            </w:r>
          </w:p>
        </w:tc>
        <w:tc>
          <w:tcPr>
            <w:tcW w:w="1800" w:type="dxa"/>
            <w:tcBorders>
              <w:top w:val="nil"/>
              <w:left w:val="nil"/>
              <w:bottom w:val="nil"/>
              <w:right w:val="nil"/>
            </w:tcBorders>
            <w:shd w:val="clear" w:color="auto" w:fill="auto"/>
            <w:noWrap/>
            <w:vAlign w:val="bottom"/>
            <w:hideMark/>
          </w:tcPr>
          <w:p w14:paraId="04EA6C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(5-18)</w:t>
            </w:r>
          </w:p>
        </w:tc>
      </w:tr>
      <w:tr w:rsidR="00B0760D" w:rsidRPr="00B0760D" w14:paraId="600FDE1D" w14:textId="77777777" w:rsidTr="00B0760D">
        <w:trPr>
          <w:trHeight w:val="320"/>
        </w:trPr>
        <w:tc>
          <w:tcPr>
            <w:tcW w:w="2524" w:type="dxa"/>
            <w:tcBorders>
              <w:top w:val="nil"/>
              <w:left w:val="nil"/>
              <w:bottom w:val="nil"/>
              <w:right w:val="nil"/>
            </w:tcBorders>
            <w:shd w:val="clear" w:color="auto" w:fill="auto"/>
            <w:noWrap/>
            <w:vAlign w:val="bottom"/>
            <w:hideMark/>
          </w:tcPr>
          <w:p w14:paraId="7D8C9B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Senegal</w:t>
            </w:r>
          </w:p>
        </w:tc>
        <w:tc>
          <w:tcPr>
            <w:tcW w:w="2180" w:type="dxa"/>
            <w:tcBorders>
              <w:top w:val="nil"/>
              <w:left w:val="nil"/>
              <w:bottom w:val="nil"/>
              <w:right w:val="nil"/>
            </w:tcBorders>
            <w:shd w:val="clear" w:color="auto" w:fill="auto"/>
            <w:noWrap/>
            <w:vAlign w:val="bottom"/>
            <w:hideMark/>
          </w:tcPr>
          <w:p w14:paraId="16238C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CDA45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66.9 (58-78.2)</w:t>
            </w:r>
          </w:p>
        </w:tc>
        <w:tc>
          <w:tcPr>
            <w:tcW w:w="1660" w:type="dxa"/>
            <w:tcBorders>
              <w:top w:val="nil"/>
              <w:left w:val="nil"/>
              <w:bottom w:val="nil"/>
              <w:right w:val="nil"/>
            </w:tcBorders>
            <w:shd w:val="clear" w:color="auto" w:fill="auto"/>
            <w:noWrap/>
            <w:vAlign w:val="bottom"/>
            <w:hideMark/>
          </w:tcPr>
          <w:p w14:paraId="0CA4B8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76.4 (68.4-84.3)</w:t>
            </w:r>
          </w:p>
        </w:tc>
        <w:tc>
          <w:tcPr>
            <w:tcW w:w="1800" w:type="dxa"/>
            <w:tcBorders>
              <w:top w:val="nil"/>
              <w:left w:val="nil"/>
              <w:bottom w:val="nil"/>
              <w:right w:val="nil"/>
            </w:tcBorders>
            <w:shd w:val="clear" w:color="auto" w:fill="auto"/>
            <w:noWrap/>
            <w:vAlign w:val="bottom"/>
            <w:hideMark/>
          </w:tcPr>
          <w:p w14:paraId="26579E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1691 (1454-1971)</w:t>
            </w:r>
          </w:p>
        </w:tc>
        <w:tc>
          <w:tcPr>
            <w:tcW w:w="1800" w:type="dxa"/>
            <w:tcBorders>
              <w:top w:val="nil"/>
              <w:left w:val="nil"/>
              <w:bottom w:val="nil"/>
              <w:right w:val="nil"/>
            </w:tcBorders>
            <w:shd w:val="clear" w:color="auto" w:fill="auto"/>
            <w:noWrap/>
            <w:vAlign w:val="bottom"/>
            <w:hideMark/>
          </w:tcPr>
          <w:p w14:paraId="0A5E55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2680 (2396-2971)</w:t>
            </w:r>
          </w:p>
        </w:tc>
      </w:tr>
      <w:tr w:rsidR="00B0760D" w:rsidRPr="00B0760D" w14:paraId="5F3200B5" w14:textId="77777777" w:rsidTr="00B0760D">
        <w:trPr>
          <w:trHeight w:val="320"/>
        </w:trPr>
        <w:tc>
          <w:tcPr>
            <w:tcW w:w="2524" w:type="dxa"/>
            <w:tcBorders>
              <w:top w:val="nil"/>
              <w:left w:val="nil"/>
              <w:bottom w:val="nil"/>
              <w:right w:val="nil"/>
            </w:tcBorders>
            <w:shd w:val="clear" w:color="auto" w:fill="auto"/>
            <w:noWrap/>
            <w:vAlign w:val="bottom"/>
            <w:hideMark/>
          </w:tcPr>
          <w:p w14:paraId="5BC8E3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CDF9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CE0F1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 (9.6-24.6)</w:t>
            </w:r>
          </w:p>
        </w:tc>
        <w:tc>
          <w:tcPr>
            <w:tcW w:w="1660" w:type="dxa"/>
            <w:tcBorders>
              <w:top w:val="nil"/>
              <w:left w:val="nil"/>
              <w:bottom w:val="nil"/>
              <w:right w:val="nil"/>
            </w:tcBorders>
            <w:shd w:val="clear" w:color="auto" w:fill="auto"/>
            <w:noWrap/>
            <w:vAlign w:val="bottom"/>
            <w:hideMark/>
          </w:tcPr>
          <w:p w14:paraId="4CAF23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(10.7-26.7)</w:t>
            </w:r>
          </w:p>
        </w:tc>
        <w:tc>
          <w:tcPr>
            <w:tcW w:w="1800" w:type="dxa"/>
            <w:tcBorders>
              <w:top w:val="nil"/>
              <w:left w:val="nil"/>
              <w:bottom w:val="nil"/>
              <w:right w:val="nil"/>
            </w:tcBorders>
            <w:shd w:val="clear" w:color="auto" w:fill="auto"/>
            <w:noWrap/>
            <w:vAlign w:val="bottom"/>
            <w:hideMark/>
          </w:tcPr>
          <w:p w14:paraId="75F8EF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426 (243-628)</w:t>
            </w:r>
          </w:p>
        </w:tc>
        <w:tc>
          <w:tcPr>
            <w:tcW w:w="1800" w:type="dxa"/>
            <w:tcBorders>
              <w:top w:val="nil"/>
              <w:left w:val="nil"/>
              <w:bottom w:val="nil"/>
              <w:right w:val="nil"/>
            </w:tcBorders>
            <w:shd w:val="clear" w:color="auto" w:fill="auto"/>
            <w:noWrap/>
            <w:vAlign w:val="bottom"/>
            <w:hideMark/>
          </w:tcPr>
          <w:p w14:paraId="69F7B6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663 (374-950)</w:t>
            </w:r>
          </w:p>
        </w:tc>
      </w:tr>
      <w:tr w:rsidR="00B0760D" w:rsidRPr="00B0760D" w14:paraId="66BF5BD5" w14:textId="77777777" w:rsidTr="00B0760D">
        <w:trPr>
          <w:trHeight w:val="320"/>
        </w:trPr>
        <w:tc>
          <w:tcPr>
            <w:tcW w:w="2524" w:type="dxa"/>
            <w:tcBorders>
              <w:top w:val="nil"/>
              <w:left w:val="nil"/>
              <w:bottom w:val="nil"/>
              <w:right w:val="nil"/>
            </w:tcBorders>
            <w:shd w:val="clear" w:color="auto" w:fill="auto"/>
            <w:noWrap/>
            <w:vAlign w:val="bottom"/>
            <w:hideMark/>
          </w:tcPr>
          <w:p w14:paraId="1C5212B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A402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6034E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(11.1-16.7)</w:t>
            </w:r>
          </w:p>
        </w:tc>
        <w:tc>
          <w:tcPr>
            <w:tcW w:w="1660" w:type="dxa"/>
            <w:tcBorders>
              <w:top w:val="nil"/>
              <w:left w:val="nil"/>
              <w:bottom w:val="nil"/>
              <w:right w:val="nil"/>
            </w:tcBorders>
            <w:shd w:val="clear" w:color="auto" w:fill="auto"/>
            <w:noWrap/>
            <w:vAlign w:val="bottom"/>
            <w:hideMark/>
          </w:tcPr>
          <w:p w14:paraId="17EACF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(11.2-16.6)</w:t>
            </w:r>
          </w:p>
        </w:tc>
        <w:tc>
          <w:tcPr>
            <w:tcW w:w="1800" w:type="dxa"/>
            <w:tcBorders>
              <w:top w:val="nil"/>
              <w:left w:val="nil"/>
              <w:bottom w:val="nil"/>
              <w:right w:val="nil"/>
            </w:tcBorders>
            <w:shd w:val="clear" w:color="auto" w:fill="auto"/>
            <w:noWrap/>
            <w:vAlign w:val="bottom"/>
            <w:hideMark/>
          </w:tcPr>
          <w:p w14:paraId="262710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342 (283-420)</w:t>
            </w:r>
          </w:p>
        </w:tc>
        <w:tc>
          <w:tcPr>
            <w:tcW w:w="1800" w:type="dxa"/>
            <w:tcBorders>
              <w:top w:val="nil"/>
              <w:left w:val="nil"/>
              <w:bottom w:val="nil"/>
              <w:right w:val="nil"/>
            </w:tcBorders>
            <w:shd w:val="clear" w:color="auto" w:fill="auto"/>
            <w:noWrap/>
            <w:vAlign w:val="bottom"/>
            <w:hideMark/>
          </w:tcPr>
          <w:p w14:paraId="43AD34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477 (394-584)</w:t>
            </w:r>
          </w:p>
        </w:tc>
      </w:tr>
      <w:tr w:rsidR="00B0760D" w:rsidRPr="00B0760D" w14:paraId="47D299F3" w14:textId="77777777" w:rsidTr="00B0760D">
        <w:trPr>
          <w:trHeight w:val="320"/>
        </w:trPr>
        <w:tc>
          <w:tcPr>
            <w:tcW w:w="2524" w:type="dxa"/>
            <w:tcBorders>
              <w:top w:val="nil"/>
              <w:left w:val="nil"/>
              <w:bottom w:val="nil"/>
              <w:right w:val="nil"/>
            </w:tcBorders>
            <w:shd w:val="clear" w:color="auto" w:fill="auto"/>
            <w:noWrap/>
            <w:vAlign w:val="bottom"/>
            <w:hideMark/>
          </w:tcPr>
          <w:p w14:paraId="5632D81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99B34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E8007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(9.3-14.2)</w:t>
            </w:r>
          </w:p>
        </w:tc>
        <w:tc>
          <w:tcPr>
            <w:tcW w:w="1660" w:type="dxa"/>
            <w:tcBorders>
              <w:top w:val="nil"/>
              <w:left w:val="nil"/>
              <w:bottom w:val="nil"/>
              <w:right w:val="nil"/>
            </w:tcBorders>
            <w:shd w:val="clear" w:color="auto" w:fill="auto"/>
            <w:noWrap/>
            <w:vAlign w:val="bottom"/>
            <w:hideMark/>
          </w:tcPr>
          <w:p w14:paraId="709F6B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(8.8-13.3)</w:t>
            </w:r>
          </w:p>
        </w:tc>
        <w:tc>
          <w:tcPr>
            <w:tcW w:w="1800" w:type="dxa"/>
            <w:tcBorders>
              <w:top w:val="nil"/>
              <w:left w:val="nil"/>
              <w:bottom w:val="nil"/>
              <w:right w:val="nil"/>
            </w:tcBorders>
            <w:shd w:val="clear" w:color="auto" w:fill="auto"/>
            <w:noWrap/>
            <w:vAlign w:val="bottom"/>
            <w:hideMark/>
          </w:tcPr>
          <w:p w14:paraId="2EE4B7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 (236-355)</w:t>
            </w:r>
          </w:p>
        </w:tc>
        <w:tc>
          <w:tcPr>
            <w:tcW w:w="1800" w:type="dxa"/>
            <w:tcBorders>
              <w:top w:val="nil"/>
              <w:left w:val="nil"/>
              <w:bottom w:val="nil"/>
              <w:right w:val="nil"/>
            </w:tcBorders>
            <w:shd w:val="clear" w:color="auto" w:fill="auto"/>
            <w:noWrap/>
            <w:vAlign w:val="bottom"/>
            <w:hideMark/>
          </w:tcPr>
          <w:p w14:paraId="175F8D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375 (310-468)</w:t>
            </w:r>
          </w:p>
        </w:tc>
      </w:tr>
      <w:tr w:rsidR="00B0760D" w:rsidRPr="00B0760D" w14:paraId="5A8DE83C" w14:textId="77777777" w:rsidTr="00B0760D">
        <w:trPr>
          <w:trHeight w:val="320"/>
        </w:trPr>
        <w:tc>
          <w:tcPr>
            <w:tcW w:w="2524" w:type="dxa"/>
            <w:tcBorders>
              <w:top w:val="nil"/>
              <w:left w:val="nil"/>
              <w:bottom w:val="nil"/>
              <w:right w:val="nil"/>
            </w:tcBorders>
            <w:shd w:val="clear" w:color="auto" w:fill="auto"/>
            <w:noWrap/>
            <w:vAlign w:val="bottom"/>
            <w:hideMark/>
          </w:tcPr>
          <w:p w14:paraId="7568D55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CE6C0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7137C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(2-3.3)</w:t>
            </w:r>
          </w:p>
        </w:tc>
        <w:tc>
          <w:tcPr>
            <w:tcW w:w="1660" w:type="dxa"/>
            <w:tcBorders>
              <w:top w:val="nil"/>
              <w:left w:val="nil"/>
              <w:bottom w:val="nil"/>
              <w:right w:val="nil"/>
            </w:tcBorders>
            <w:shd w:val="clear" w:color="auto" w:fill="auto"/>
            <w:noWrap/>
            <w:vAlign w:val="bottom"/>
            <w:hideMark/>
          </w:tcPr>
          <w:p w14:paraId="41AB3F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(2.7-4.1)</w:t>
            </w:r>
          </w:p>
        </w:tc>
        <w:tc>
          <w:tcPr>
            <w:tcW w:w="1800" w:type="dxa"/>
            <w:tcBorders>
              <w:top w:val="nil"/>
              <w:left w:val="nil"/>
              <w:bottom w:val="nil"/>
              <w:right w:val="nil"/>
            </w:tcBorders>
            <w:shd w:val="clear" w:color="auto" w:fill="auto"/>
            <w:noWrap/>
            <w:vAlign w:val="bottom"/>
            <w:hideMark/>
          </w:tcPr>
          <w:p w14:paraId="619E91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(52-85)</w:t>
            </w:r>
          </w:p>
        </w:tc>
        <w:tc>
          <w:tcPr>
            <w:tcW w:w="1800" w:type="dxa"/>
            <w:tcBorders>
              <w:top w:val="nil"/>
              <w:left w:val="nil"/>
              <w:bottom w:val="nil"/>
              <w:right w:val="nil"/>
            </w:tcBorders>
            <w:shd w:val="clear" w:color="auto" w:fill="auto"/>
            <w:noWrap/>
            <w:vAlign w:val="bottom"/>
            <w:hideMark/>
          </w:tcPr>
          <w:p w14:paraId="1B4FAC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(93-144)</w:t>
            </w:r>
          </w:p>
        </w:tc>
      </w:tr>
      <w:tr w:rsidR="00B0760D" w:rsidRPr="00B0760D" w14:paraId="600741B9" w14:textId="77777777" w:rsidTr="00B0760D">
        <w:trPr>
          <w:trHeight w:val="320"/>
        </w:trPr>
        <w:tc>
          <w:tcPr>
            <w:tcW w:w="2524" w:type="dxa"/>
            <w:tcBorders>
              <w:top w:val="nil"/>
              <w:left w:val="nil"/>
              <w:bottom w:val="nil"/>
              <w:right w:val="nil"/>
            </w:tcBorders>
            <w:shd w:val="clear" w:color="auto" w:fill="auto"/>
            <w:noWrap/>
            <w:vAlign w:val="bottom"/>
            <w:hideMark/>
          </w:tcPr>
          <w:p w14:paraId="1113191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B76D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BE2BE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 (10.7-48.8)</w:t>
            </w:r>
          </w:p>
        </w:tc>
        <w:tc>
          <w:tcPr>
            <w:tcW w:w="1660" w:type="dxa"/>
            <w:tcBorders>
              <w:top w:val="nil"/>
              <w:left w:val="nil"/>
              <w:bottom w:val="nil"/>
              <w:right w:val="nil"/>
            </w:tcBorders>
            <w:shd w:val="clear" w:color="auto" w:fill="auto"/>
            <w:noWrap/>
            <w:vAlign w:val="bottom"/>
            <w:hideMark/>
          </w:tcPr>
          <w:p w14:paraId="34ADF0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 (9.2-45.8)</w:t>
            </w:r>
          </w:p>
        </w:tc>
        <w:tc>
          <w:tcPr>
            <w:tcW w:w="1800" w:type="dxa"/>
            <w:tcBorders>
              <w:top w:val="nil"/>
              <w:left w:val="nil"/>
              <w:bottom w:val="nil"/>
              <w:right w:val="nil"/>
            </w:tcBorders>
            <w:shd w:val="clear" w:color="auto" w:fill="auto"/>
            <w:noWrap/>
            <w:vAlign w:val="bottom"/>
            <w:hideMark/>
          </w:tcPr>
          <w:p w14:paraId="0FE286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640 (270-1224)</w:t>
            </w:r>
          </w:p>
        </w:tc>
        <w:tc>
          <w:tcPr>
            <w:tcW w:w="1800" w:type="dxa"/>
            <w:tcBorders>
              <w:top w:val="nil"/>
              <w:left w:val="nil"/>
              <w:bottom w:val="nil"/>
              <w:right w:val="nil"/>
            </w:tcBorders>
            <w:shd w:val="clear" w:color="auto" w:fill="auto"/>
            <w:noWrap/>
            <w:vAlign w:val="bottom"/>
            <w:hideMark/>
          </w:tcPr>
          <w:p w14:paraId="005536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808 (324-1584)</w:t>
            </w:r>
          </w:p>
        </w:tc>
      </w:tr>
      <w:tr w:rsidR="00B0760D" w:rsidRPr="00B0760D" w14:paraId="5CC1662A" w14:textId="77777777" w:rsidTr="00B0760D">
        <w:trPr>
          <w:trHeight w:val="320"/>
        </w:trPr>
        <w:tc>
          <w:tcPr>
            <w:tcW w:w="2524" w:type="dxa"/>
            <w:tcBorders>
              <w:top w:val="nil"/>
              <w:left w:val="nil"/>
              <w:bottom w:val="nil"/>
              <w:right w:val="nil"/>
            </w:tcBorders>
            <w:shd w:val="clear" w:color="auto" w:fill="auto"/>
            <w:noWrap/>
            <w:vAlign w:val="bottom"/>
            <w:hideMark/>
          </w:tcPr>
          <w:p w14:paraId="11714E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DC27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2F3F9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(1.8-5.6)</w:t>
            </w:r>
          </w:p>
        </w:tc>
        <w:tc>
          <w:tcPr>
            <w:tcW w:w="1660" w:type="dxa"/>
            <w:tcBorders>
              <w:top w:val="nil"/>
              <w:left w:val="nil"/>
              <w:bottom w:val="nil"/>
              <w:right w:val="nil"/>
            </w:tcBorders>
            <w:shd w:val="clear" w:color="auto" w:fill="auto"/>
            <w:noWrap/>
            <w:vAlign w:val="bottom"/>
            <w:hideMark/>
          </w:tcPr>
          <w:p w14:paraId="34A729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(1.8-6)</w:t>
            </w:r>
          </w:p>
        </w:tc>
        <w:tc>
          <w:tcPr>
            <w:tcW w:w="1800" w:type="dxa"/>
            <w:tcBorders>
              <w:top w:val="nil"/>
              <w:left w:val="nil"/>
              <w:bottom w:val="nil"/>
              <w:right w:val="nil"/>
            </w:tcBorders>
            <w:shd w:val="clear" w:color="auto" w:fill="auto"/>
            <w:noWrap/>
            <w:vAlign w:val="bottom"/>
            <w:hideMark/>
          </w:tcPr>
          <w:p w14:paraId="0BE313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(44-141)</w:t>
            </w:r>
          </w:p>
        </w:tc>
        <w:tc>
          <w:tcPr>
            <w:tcW w:w="1800" w:type="dxa"/>
            <w:tcBorders>
              <w:top w:val="nil"/>
              <w:left w:val="nil"/>
              <w:bottom w:val="nil"/>
              <w:right w:val="nil"/>
            </w:tcBorders>
            <w:shd w:val="clear" w:color="auto" w:fill="auto"/>
            <w:noWrap/>
            <w:vAlign w:val="bottom"/>
            <w:hideMark/>
          </w:tcPr>
          <w:p w14:paraId="2165E2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(63-209)</w:t>
            </w:r>
          </w:p>
        </w:tc>
      </w:tr>
      <w:tr w:rsidR="00B0760D" w:rsidRPr="00B0760D" w14:paraId="6B5C0B55" w14:textId="77777777" w:rsidTr="00B0760D">
        <w:trPr>
          <w:trHeight w:val="320"/>
        </w:trPr>
        <w:tc>
          <w:tcPr>
            <w:tcW w:w="2524" w:type="dxa"/>
            <w:tcBorders>
              <w:top w:val="nil"/>
              <w:left w:val="nil"/>
              <w:bottom w:val="nil"/>
              <w:right w:val="nil"/>
            </w:tcBorders>
            <w:shd w:val="clear" w:color="auto" w:fill="auto"/>
            <w:noWrap/>
            <w:vAlign w:val="bottom"/>
            <w:hideMark/>
          </w:tcPr>
          <w:p w14:paraId="02792ED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063F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0B08C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(9.3-12)</w:t>
            </w:r>
          </w:p>
        </w:tc>
        <w:tc>
          <w:tcPr>
            <w:tcW w:w="1660" w:type="dxa"/>
            <w:tcBorders>
              <w:top w:val="nil"/>
              <w:left w:val="nil"/>
              <w:bottom w:val="nil"/>
              <w:right w:val="nil"/>
            </w:tcBorders>
            <w:shd w:val="clear" w:color="auto" w:fill="auto"/>
            <w:noWrap/>
            <w:vAlign w:val="bottom"/>
            <w:hideMark/>
          </w:tcPr>
          <w:p w14:paraId="2013FE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(9.7-12.5)</w:t>
            </w:r>
          </w:p>
        </w:tc>
        <w:tc>
          <w:tcPr>
            <w:tcW w:w="1800" w:type="dxa"/>
            <w:tcBorders>
              <w:top w:val="nil"/>
              <w:left w:val="nil"/>
              <w:bottom w:val="nil"/>
              <w:right w:val="nil"/>
            </w:tcBorders>
            <w:shd w:val="clear" w:color="auto" w:fill="auto"/>
            <w:noWrap/>
            <w:vAlign w:val="bottom"/>
            <w:hideMark/>
          </w:tcPr>
          <w:p w14:paraId="3A1B79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273 (233-307)</w:t>
            </w:r>
          </w:p>
        </w:tc>
        <w:tc>
          <w:tcPr>
            <w:tcW w:w="1800" w:type="dxa"/>
            <w:tcBorders>
              <w:top w:val="nil"/>
              <w:left w:val="nil"/>
              <w:bottom w:val="nil"/>
              <w:right w:val="nil"/>
            </w:tcBorders>
            <w:shd w:val="clear" w:color="auto" w:fill="auto"/>
            <w:noWrap/>
            <w:vAlign w:val="bottom"/>
            <w:hideMark/>
          </w:tcPr>
          <w:p w14:paraId="4B071F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393 (343-436)</w:t>
            </w:r>
          </w:p>
        </w:tc>
      </w:tr>
      <w:tr w:rsidR="00B0760D" w:rsidRPr="00B0760D" w14:paraId="26D8A56F" w14:textId="77777777" w:rsidTr="00B0760D">
        <w:trPr>
          <w:trHeight w:val="320"/>
        </w:trPr>
        <w:tc>
          <w:tcPr>
            <w:tcW w:w="2524" w:type="dxa"/>
            <w:tcBorders>
              <w:top w:val="nil"/>
              <w:left w:val="nil"/>
              <w:bottom w:val="nil"/>
              <w:right w:val="nil"/>
            </w:tcBorders>
            <w:shd w:val="clear" w:color="auto" w:fill="auto"/>
            <w:noWrap/>
            <w:vAlign w:val="bottom"/>
            <w:hideMark/>
          </w:tcPr>
          <w:p w14:paraId="452BB2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6B53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87FA8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(20.8-39.3)</w:t>
            </w:r>
          </w:p>
        </w:tc>
        <w:tc>
          <w:tcPr>
            <w:tcW w:w="1660" w:type="dxa"/>
            <w:tcBorders>
              <w:top w:val="nil"/>
              <w:left w:val="nil"/>
              <w:bottom w:val="nil"/>
              <w:right w:val="nil"/>
            </w:tcBorders>
            <w:shd w:val="clear" w:color="auto" w:fill="auto"/>
            <w:noWrap/>
            <w:vAlign w:val="bottom"/>
            <w:hideMark/>
          </w:tcPr>
          <w:p w14:paraId="24659F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48.4 (38.1-59.3)</w:t>
            </w:r>
          </w:p>
        </w:tc>
        <w:tc>
          <w:tcPr>
            <w:tcW w:w="1800" w:type="dxa"/>
            <w:tcBorders>
              <w:top w:val="nil"/>
              <w:left w:val="nil"/>
              <w:bottom w:val="nil"/>
              <w:right w:val="nil"/>
            </w:tcBorders>
            <w:shd w:val="clear" w:color="auto" w:fill="auto"/>
            <w:noWrap/>
            <w:vAlign w:val="bottom"/>
            <w:hideMark/>
          </w:tcPr>
          <w:p w14:paraId="69B5EF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745 (528-994)</w:t>
            </w:r>
          </w:p>
        </w:tc>
        <w:tc>
          <w:tcPr>
            <w:tcW w:w="1800" w:type="dxa"/>
            <w:tcBorders>
              <w:top w:val="nil"/>
              <w:left w:val="nil"/>
              <w:bottom w:val="nil"/>
              <w:right w:val="nil"/>
            </w:tcBorders>
            <w:shd w:val="clear" w:color="auto" w:fill="auto"/>
            <w:noWrap/>
            <w:vAlign w:val="bottom"/>
            <w:hideMark/>
          </w:tcPr>
          <w:p w14:paraId="03BDE3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1700 (1320-2091)</w:t>
            </w:r>
          </w:p>
        </w:tc>
      </w:tr>
      <w:tr w:rsidR="00B0760D" w:rsidRPr="00B0760D" w14:paraId="23011658" w14:textId="77777777" w:rsidTr="00B0760D">
        <w:trPr>
          <w:trHeight w:val="320"/>
        </w:trPr>
        <w:tc>
          <w:tcPr>
            <w:tcW w:w="2524" w:type="dxa"/>
            <w:tcBorders>
              <w:top w:val="nil"/>
              <w:left w:val="nil"/>
              <w:bottom w:val="nil"/>
              <w:right w:val="nil"/>
            </w:tcBorders>
            <w:shd w:val="clear" w:color="auto" w:fill="auto"/>
            <w:noWrap/>
            <w:vAlign w:val="bottom"/>
            <w:hideMark/>
          </w:tcPr>
          <w:p w14:paraId="604F602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278C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8434B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(0.4-1.6)</w:t>
            </w:r>
          </w:p>
        </w:tc>
        <w:tc>
          <w:tcPr>
            <w:tcW w:w="1660" w:type="dxa"/>
            <w:tcBorders>
              <w:top w:val="nil"/>
              <w:left w:val="nil"/>
              <w:bottom w:val="nil"/>
              <w:right w:val="nil"/>
            </w:tcBorders>
            <w:shd w:val="clear" w:color="auto" w:fill="auto"/>
            <w:noWrap/>
            <w:vAlign w:val="bottom"/>
            <w:hideMark/>
          </w:tcPr>
          <w:p w14:paraId="78C2AA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(1.4-4.9)</w:t>
            </w:r>
          </w:p>
        </w:tc>
        <w:tc>
          <w:tcPr>
            <w:tcW w:w="1800" w:type="dxa"/>
            <w:tcBorders>
              <w:top w:val="nil"/>
              <w:left w:val="nil"/>
              <w:bottom w:val="nil"/>
              <w:right w:val="nil"/>
            </w:tcBorders>
            <w:shd w:val="clear" w:color="auto" w:fill="auto"/>
            <w:noWrap/>
            <w:vAlign w:val="bottom"/>
            <w:hideMark/>
          </w:tcPr>
          <w:p w14:paraId="5F05F1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(11-41)</w:t>
            </w:r>
          </w:p>
        </w:tc>
        <w:tc>
          <w:tcPr>
            <w:tcW w:w="1800" w:type="dxa"/>
            <w:tcBorders>
              <w:top w:val="nil"/>
              <w:left w:val="nil"/>
              <w:bottom w:val="nil"/>
              <w:right w:val="nil"/>
            </w:tcBorders>
            <w:shd w:val="clear" w:color="auto" w:fill="auto"/>
            <w:noWrap/>
            <w:vAlign w:val="bottom"/>
            <w:hideMark/>
          </w:tcPr>
          <w:p w14:paraId="021963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(50-175)</w:t>
            </w:r>
          </w:p>
        </w:tc>
      </w:tr>
      <w:tr w:rsidR="00B0760D" w:rsidRPr="00B0760D" w14:paraId="04DC3708" w14:textId="77777777" w:rsidTr="00B0760D">
        <w:trPr>
          <w:trHeight w:val="320"/>
        </w:trPr>
        <w:tc>
          <w:tcPr>
            <w:tcW w:w="2524" w:type="dxa"/>
            <w:tcBorders>
              <w:top w:val="nil"/>
              <w:left w:val="nil"/>
              <w:bottom w:val="nil"/>
              <w:right w:val="nil"/>
            </w:tcBorders>
            <w:shd w:val="clear" w:color="auto" w:fill="auto"/>
            <w:noWrap/>
            <w:vAlign w:val="bottom"/>
            <w:hideMark/>
          </w:tcPr>
          <w:p w14:paraId="7BC2F91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DC12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2B3E7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(2.9-3.2)</w:t>
            </w:r>
          </w:p>
        </w:tc>
        <w:tc>
          <w:tcPr>
            <w:tcW w:w="1660" w:type="dxa"/>
            <w:tcBorders>
              <w:top w:val="nil"/>
              <w:left w:val="nil"/>
              <w:bottom w:val="nil"/>
              <w:right w:val="nil"/>
            </w:tcBorders>
            <w:shd w:val="clear" w:color="auto" w:fill="auto"/>
            <w:noWrap/>
            <w:vAlign w:val="bottom"/>
            <w:hideMark/>
          </w:tcPr>
          <w:p w14:paraId="7AB98F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(3.3-3.7)</w:t>
            </w:r>
          </w:p>
        </w:tc>
        <w:tc>
          <w:tcPr>
            <w:tcW w:w="1800" w:type="dxa"/>
            <w:tcBorders>
              <w:top w:val="nil"/>
              <w:left w:val="nil"/>
              <w:bottom w:val="nil"/>
              <w:right w:val="nil"/>
            </w:tcBorders>
            <w:shd w:val="clear" w:color="auto" w:fill="auto"/>
            <w:noWrap/>
            <w:vAlign w:val="bottom"/>
            <w:hideMark/>
          </w:tcPr>
          <w:p w14:paraId="3BB7C2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(71-82)</w:t>
            </w:r>
          </w:p>
        </w:tc>
        <w:tc>
          <w:tcPr>
            <w:tcW w:w="1800" w:type="dxa"/>
            <w:tcBorders>
              <w:top w:val="nil"/>
              <w:left w:val="nil"/>
              <w:bottom w:val="nil"/>
              <w:right w:val="nil"/>
            </w:tcBorders>
            <w:shd w:val="clear" w:color="auto" w:fill="auto"/>
            <w:noWrap/>
            <w:vAlign w:val="bottom"/>
            <w:hideMark/>
          </w:tcPr>
          <w:p w14:paraId="13B0E8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(115-132)</w:t>
            </w:r>
          </w:p>
        </w:tc>
      </w:tr>
      <w:tr w:rsidR="00B0760D" w:rsidRPr="00B0760D" w14:paraId="07E988EC" w14:textId="77777777" w:rsidTr="00B0760D">
        <w:trPr>
          <w:trHeight w:val="320"/>
        </w:trPr>
        <w:tc>
          <w:tcPr>
            <w:tcW w:w="2524" w:type="dxa"/>
            <w:tcBorders>
              <w:top w:val="nil"/>
              <w:left w:val="nil"/>
              <w:bottom w:val="nil"/>
              <w:right w:val="nil"/>
            </w:tcBorders>
            <w:shd w:val="clear" w:color="auto" w:fill="auto"/>
            <w:noWrap/>
            <w:vAlign w:val="bottom"/>
            <w:hideMark/>
          </w:tcPr>
          <w:p w14:paraId="0F37E82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D0F2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0F916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w:t>
            </w:r>
          </w:p>
        </w:tc>
        <w:tc>
          <w:tcPr>
            <w:tcW w:w="1660" w:type="dxa"/>
            <w:tcBorders>
              <w:top w:val="nil"/>
              <w:left w:val="nil"/>
              <w:bottom w:val="nil"/>
              <w:right w:val="nil"/>
            </w:tcBorders>
            <w:shd w:val="clear" w:color="auto" w:fill="auto"/>
            <w:noWrap/>
            <w:vAlign w:val="bottom"/>
            <w:hideMark/>
          </w:tcPr>
          <w:p w14:paraId="4EF364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6A7054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(17-27)</w:t>
            </w:r>
          </w:p>
        </w:tc>
        <w:tc>
          <w:tcPr>
            <w:tcW w:w="1800" w:type="dxa"/>
            <w:tcBorders>
              <w:top w:val="nil"/>
              <w:left w:val="nil"/>
              <w:bottom w:val="nil"/>
              <w:right w:val="nil"/>
            </w:tcBorders>
            <w:shd w:val="clear" w:color="auto" w:fill="auto"/>
            <w:noWrap/>
            <w:vAlign w:val="bottom"/>
            <w:hideMark/>
          </w:tcPr>
          <w:p w14:paraId="727184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(33-45)</w:t>
            </w:r>
          </w:p>
        </w:tc>
      </w:tr>
      <w:tr w:rsidR="00B0760D" w:rsidRPr="00B0760D" w14:paraId="08CFE2F9" w14:textId="77777777" w:rsidTr="00B0760D">
        <w:trPr>
          <w:trHeight w:val="320"/>
        </w:trPr>
        <w:tc>
          <w:tcPr>
            <w:tcW w:w="2524" w:type="dxa"/>
            <w:tcBorders>
              <w:top w:val="nil"/>
              <w:left w:val="nil"/>
              <w:bottom w:val="nil"/>
              <w:right w:val="nil"/>
            </w:tcBorders>
            <w:shd w:val="clear" w:color="auto" w:fill="auto"/>
            <w:noWrap/>
            <w:vAlign w:val="bottom"/>
            <w:hideMark/>
          </w:tcPr>
          <w:p w14:paraId="25368AE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7B3F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B4A34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18CBB9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(1.5-1.8)</w:t>
            </w:r>
          </w:p>
        </w:tc>
        <w:tc>
          <w:tcPr>
            <w:tcW w:w="1800" w:type="dxa"/>
            <w:tcBorders>
              <w:top w:val="nil"/>
              <w:left w:val="nil"/>
              <w:bottom w:val="nil"/>
              <w:right w:val="nil"/>
            </w:tcBorders>
            <w:shd w:val="clear" w:color="auto" w:fill="auto"/>
            <w:noWrap/>
            <w:vAlign w:val="bottom"/>
            <w:hideMark/>
          </w:tcPr>
          <w:p w14:paraId="5A9888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(32-38)</w:t>
            </w:r>
          </w:p>
        </w:tc>
        <w:tc>
          <w:tcPr>
            <w:tcW w:w="1800" w:type="dxa"/>
            <w:tcBorders>
              <w:top w:val="nil"/>
              <w:left w:val="nil"/>
              <w:bottom w:val="nil"/>
              <w:right w:val="nil"/>
            </w:tcBorders>
            <w:shd w:val="clear" w:color="auto" w:fill="auto"/>
            <w:noWrap/>
            <w:vAlign w:val="bottom"/>
            <w:hideMark/>
          </w:tcPr>
          <w:p w14:paraId="28C781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(53-63)</w:t>
            </w:r>
          </w:p>
        </w:tc>
      </w:tr>
      <w:tr w:rsidR="00B0760D" w:rsidRPr="00B0760D" w14:paraId="09EAAFDB" w14:textId="77777777" w:rsidTr="00B0760D">
        <w:trPr>
          <w:trHeight w:val="320"/>
        </w:trPr>
        <w:tc>
          <w:tcPr>
            <w:tcW w:w="2524" w:type="dxa"/>
            <w:tcBorders>
              <w:top w:val="nil"/>
              <w:left w:val="nil"/>
              <w:bottom w:val="nil"/>
              <w:right w:val="nil"/>
            </w:tcBorders>
            <w:shd w:val="clear" w:color="auto" w:fill="auto"/>
            <w:noWrap/>
            <w:vAlign w:val="bottom"/>
            <w:hideMark/>
          </w:tcPr>
          <w:p w14:paraId="2A4332B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FC67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42214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0A6F51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6B99B0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(1-2)</w:t>
            </w:r>
          </w:p>
        </w:tc>
        <w:tc>
          <w:tcPr>
            <w:tcW w:w="1800" w:type="dxa"/>
            <w:tcBorders>
              <w:top w:val="nil"/>
              <w:left w:val="nil"/>
              <w:bottom w:val="nil"/>
              <w:right w:val="nil"/>
            </w:tcBorders>
            <w:shd w:val="clear" w:color="auto" w:fill="auto"/>
            <w:noWrap/>
            <w:vAlign w:val="bottom"/>
            <w:hideMark/>
          </w:tcPr>
          <w:p w14:paraId="021F68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r>
      <w:tr w:rsidR="00B0760D" w:rsidRPr="00B0760D" w14:paraId="0EB258FB" w14:textId="77777777" w:rsidTr="00B0760D">
        <w:trPr>
          <w:trHeight w:val="320"/>
        </w:trPr>
        <w:tc>
          <w:tcPr>
            <w:tcW w:w="2524" w:type="dxa"/>
            <w:tcBorders>
              <w:top w:val="nil"/>
              <w:left w:val="nil"/>
              <w:bottom w:val="nil"/>
              <w:right w:val="nil"/>
            </w:tcBorders>
            <w:shd w:val="clear" w:color="auto" w:fill="auto"/>
            <w:noWrap/>
            <w:vAlign w:val="bottom"/>
            <w:hideMark/>
          </w:tcPr>
          <w:p w14:paraId="0B690D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Serbia</w:t>
            </w:r>
          </w:p>
        </w:tc>
        <w:tc>
          <w:tcPr>
            <w:tcW w:w="2180" w:type="dxa"/>
            <w:tcBorders>
              <w:top w:val="nil"/>
              <w:left w:val="nil"/>
              <w:bottom w:val="nil"/>
              <w:right w:val="nil"/>
            </w:tcBorders>
            <w:shd w:val="clear" w:color="auto" w:fill="auto"/>
            <w:noWrap/>
            <w:vAlign w:val="bottom"/>
            <w:hideMark/>
          </w:tcPr>
          <w:p w14:paraId="5830EC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7EB06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(81.1-93.3)</w:t>
            </w:r>
          </w:p>
        </w:tc>
        <w:tc>
          <w:tcPr>
            <w:tcW w:w="1660" w:type="dxa"/>
            <w:tcBorders>
              <w:top w:val="nil"/>
              <w:left w:val="nil"/>
              <w:bottom w:val="nil"/>
              <w:right w:val="nil"/>
            </w:tcBorders>
            <w:shd w:val="clear" w:color="auto" w:fill="auto"/>
            <w:noWrap/>
            <w:vAlign w:val="bottom"/>
            <w:hideMark/>
          </w:tcPr>
          <w:p w14:paraId="3E741D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79.8 (69.8-88.7)</w:t>
            </w:r>
          </w:p>
        </w:tc>
        <w:tc>
          <w:tcPr>
            <w:tcW w:w="1800" w:type="dxa"/>
            <w:tcBorders>
              <w:top w:val="nil"/>
              <w:left w:val="nil"/>
              <w:bottom w:val="nil"/>
              <w:right w:val="nil"/>
            </w:tcBorders>
            <w:shd w:val="clear" w:color="auto" w:fill="auto"/>
            <w:noWrap/>
            <w:vAlign w:val="bottom"/>
            <w:hideMark/>
          </w:tcPr>
          <w:p w14:paraId="07AF3F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3485 (3206-3714)</w:t>
            </w:r>
          </w:p>
        </w:tc>
        <w:tc>
          <w:tcPr>
            <w:tcW w:w="1800" w:type="dxa"/>
            <w:tcBorders>
              <w:top w:val="nil"/>
              <w:left w:val="nil"/>
              <w:bottom w:val="nil"/>
              <w:right w:val="nil"/>
            </w:tcBorders>
            <w:shd w:val="clear" w:color="auto" w:fill="auto"/>
            <w:noWrap/>
            <w:vAlign w:val="bottom"/>
            <w:hideMark/>
          </w:tcPr>
          <w:p w14:paraId="69236A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4527 (3975-5028)</w:t>
            </w:r>
          </w:p>
        </w:tc>
      </w:tr>
      <w:tr w:rsidR="00B0760D" w:rsidRPr="00B0760D" w14:paraId="62D21D04" w14:textId="77777777" w:rsidTr="00B0760D">
        <w:trPr>
          <w:trHeight w:val="320"/>
        </w:trPr>
        <w:tc>
          <w:tcPr>
            <w:tcW w:w="2524" w:type="dxa"/>
            <w:tcBorders>
              <w:top w:val="nil"/>
              <w:left w:val="nil"/>
              <w:bottom w:val="nil"/>
              <w:right w:val="nil"/>
            </w:tcBorders>
            <w:shd w:val="clear" w:color="auto" w:fill="auto"/>
            <w:noWrap/>
            <w:vAlign w:val="bottom"/>
            <w:hideMark/>
          </w:tcPr>
          <w:p w14:paraId="6B0C477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1E4F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2CEC0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(19.8-33.5)</w:t>
            </w:r>
          </w:p>
        </w:tc>
        <w:tc>
          <w:tcPr>
            <w:tcW w:w="1660" w:type="dxa"/>
            <w:tcBorders>
              <w:top w:val="nil"/>
              <w:left w:val="nil"/>
              <w:bottom w:val="nil"/>
              <w:right w:val="nil"/>
            </w:tcBorders>
            <w:shd w:val="clear" w:color="auto" w:fill="auto"/>
            <w:noWrap/>
            <w:vAlign w:val="bottom"/>
            <w:hideMark/>
          </w:tcPr>
          <w:p w14:paraId="20BA6B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(1.8-4.2)</w:t>
            </w:r>
          </w:p>
        </w:tc>
        <w:tc>
          <w:tcPr>
            <w:tcW w:w="1800" w:type="dxa"/>
            <w:tcBorders>
              <w:top w:val="nil"/>
              <w:left w:val="nil"/>
              <w:bottom w:val="nil"/>
              <w:right w:val="nil"/>
            </w:tcBorders>
            <w:shd w:val="clear" w:color="auto" w:fill="auto"/>
            <w:noWrap/>
            <w:vAlign w:val="bottom"/>
            <w:hideMark/>
          </w:tcPr>
          <w:p w14:paraId="2AB6FD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1097 (795-1332)</w:t>
            </w:r>
          </w:p>
        </w:tc>
        <w:tc>
          <w:tcPr>
            <w:tcW w:w="1800" w:type="dxa"/>
            <w:tcBorders>
              <w:top w:val="nil"/>
              <w:left w:val="nil"/>
              <w:bottom w:val="nil"/>
              <w:right w:val="nil"/>
            </w:tcBorders>
            <w:shd w:val="clear" w:color="auto" w:fill="auto"/>
            <w:noWrap/>
            <w:vAlign w:val="bottom"/>
            <w:hideMark/>
          </w:tcPr>
          <w:p w14:paraId="4929C7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157 (102-236)</w:t>
            </w:r>
          </w:p>
        </w:tc>
      </w:tr>
      <w:tr w:rsidR="00B0760D" w:rsidRPr="00B0760D" w14:paraId="1064E5FF" w14:textId="77777777" w:rsidTr="00B0760D">
        <w:trPr>
          <w:trHeight w:val="320"/>
        </w:trPr>
        <w:tc>
          <w:tcPr>
            <w:tcW w:w="2524" w:type="dxa"/>
            <w:tcBorders>
              <w:top w:val="nil"/>
              <w:left w:val="nil"/>
              <w:bottom w:val="nil"/>
              <w:right w:val="nil"/>
            </w:tcBorders>
            <w:shd w:val="clear" w:color="auto" w:fill="auto"/>
            <w:noWrap/>
            <w:vAlign w:val="bottom"/>
            <w:hideMark/>
          </w:tcPr>
          <w:p w14:paraId="31B001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2F32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5A7B9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40.2 (20.4-52.9)</w:t>
            </w:r>
          </w:p>
        </w:tc>
        <w:tc>
          <w:tcPr>
            <w:tcW w:w="1660" w:type="dxa"/>
            <w:tcBorders>
              <w:top w:val="nil"/>
              <w:left w:val="nil"/>
              <w:bottom w:val="nil"/>
              <w:right w:val="nil"/>
            </w:tcBorders>
            <w:shd w:val="clear" w:color="auto" w:fill="auto"/>
            <w:noWrap/>
            <w:vAlign w:val="bottom"/>
            <w:hideMark/>
          </w:tcPr>
          <w:p w14:paraId="1E81BE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34.5 (18.9-57.5)</w:t>
            </w:r>
          </w:p>
        </w:tc>
        <w:tc>
          <w:tcPr>
            <w:tcW w:w="1800" w:type="dxa"/>
            <w:tcBorders>
              <w:top w:val="nil"/>
              <w:left w:val="nil"/>
              <w:bottom w:val="nil"/>
              <w:right w:val="nil"/>
            </w:tcBorders>
            <w:shd w:val="clear" w:color="auto" w:fill="auto"/>
            <w:noWrap/>
            <w:vAlign w:val="bottom"/>
            <w:hideMark/>
          </w:tcPr>
          <w:p w14:paraId="727BD2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1590 (809-2088)</w:t>
            </w:r>
          </w:p>
        </w:tc>
        <w:tc>
          <w:tcPr>
            <w:tcW w:w="1800" w:type="dxa"/>
            <w:tcBorders>
              <w:top w:val="nil"/>
              <w:left w:val="nil"/>
              <w:bottom w:val="nil"/>
              <w:right w:val="nil"/>
            </w:tcBorders>
            <w:shd w:val="clear" w:color="auto" w:fill="auto"/>
            <w:noWrap/>
            <w:vAlign w:val="bottom"/>
            <w:hideMark/>
          </w:tcPr>
          <w:p w14:paraId="134D1D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1950 (1058-3261)</w:t>
            </w:r>
          </w:p>
        </w:tc>
      </w:tr>
      <w:tr w:rsidR="00B0760D" w:rsidRPr="00B0760D" w14:paraId="0D1A1518" w14:textId="77777777" w:rsidTr="00B0760D">
        <w:trPr>
          <w:trHeight w:val="320"/>
        </w:trPr>
        <w:tc>
          <w:tcPr>
            <w:tcW w:w="2524" w:type="dxa"/>
            <w:tcBorders>
              <w:top w:val="nil"/>
              <w:left w:val="nil"/>
              <w:bottom w:val="nil"/>
              <w:right w:val="nil"/>
            </w:tcBorders>
            <w:shd w:val="clear" w:color="auto" w:fill="auto"/>
            <w:noWrap/>
            <w:vAlign w:val="bottom"/>
            <w:hideMark/>
          </w:tcPr>
          <w:p w14:paraId="09D826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4145F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724E1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40.2 (20.4-52.9)</w:t>
            </w:r>
          </w:p>
        </w:tc>
        <w:tc>
          <w:tcPr>
            <w:tcW w:w="1660" w:type="dxa"/>
            <w:tcBorders>
              <w:top w:val="nil"/>
              <w:left w:val="nil"/>
              <w:bottom w:val="nil"/>
              <w:right w:val="nil"/>
            </w:tcBorders>
            <w:shd w:val="clear" w:color="auto" w:fill="auto"/>
            <w:noWrap/>
            <w:vAlign w:val="bottom"/>
            <w:hideMark/>
          </w:tcPr>
          <w:p w14:paraId="7CE619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(0.3-1.3)</w:t>
            </w:r>
          </w:p>
        </w:tc>
        <w:tc>
          <w:tcPr>
            <w:tcW w:w="1800" w:type="dxa"/>
            <w:tcBorders>
              <w:top w:val="nil"/>
              <w:left w:val="nil"/>
              <w:bottom w:val="nil"/>
              <w:right w:val="nil"/>
            </w:tcBorders>
            <w:shd w:val="clear" w:color="auto" w:fill="auto"/>
            <w:noWrap/>
            <w:vAlign w:val="bottom"/>
            <w:hideMark/>
          </w:tcPr>
          <w:p w14:paraId="226876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1590 (809-2088)</w:t>
            </w:r>
          </w:p>
        </w:tc>
        <w:tc>
          <w:tcPr>
            <w:tcW w:w="1800" w:type="dxa"/>
            <w:tcBorders>
              <w:top w:val="nil"/>
              <w:left w:val="nil"/>
              <w:bottom w:val="nil"/>
              <w:right w:val="nil"/>
            </w:tcBorders>
            <w:shd w:val="clear" w:color="auto" w:fill="auto"/>
            <w:noWrap/>
            <w:vAlign w:val="bottom"/>
            <w:hideMark/>
          </w:tcPr>
          <w:p w14:paraId="1C914B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(16-75)</w:t>
            </w:r>
          </w:p>
        </w:tc>
      </w:tr>
      <w:tr w:rsidR="00B0760D" w:rsidRPr="00B0760D" w14:paraId="75897781" w14:textId="77777777" w:rsidTr="00B0760D">
        <w:trPr>
          <w:trHeight w:val="320"/>
        </w:trPr>
        <w:tc>
          <w:tcPr>
            <w:tcW w:w="2524" w:type="dxa"/>
            <w:tcBorders>
              <w:top w:val="nil"/>
              <w:left w:val="nil"/>
              <w:bottom w:val="nil"/>
              <w:right w:val="nil"/>
            </w:tcBorders>
            <w:shd w:val="clear" w:color="auto" w:fill="auto"/>
            <w:noWrap/>
            <w:vAlign w:val="bottom"/>
            <w:hideMark/>
          </w:tcPr>
          <w:p w14:paraId="3CA7FF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FB098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0A9CC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2D1DBE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34.1 (18.7-57)</w:t>
            </w:r>
          </w:p>
        </w:tc>
        <w:tc>
          <w:tcPr>
            <w:tcW w:w="1800" w:type="dxa"/>
            <w:tcBorders>
              <w:top w:val="nil"/>
              <w:left w:val="nil"/>
              <w:bottom w:val="nil"/>
              <w:right w:val="nil"/>
            </w:tcBorders>
            <w:shd w:val="clear" w:color="auto" w:fill="auto"/>
            <w:noWrap/>
            <w:vAlign w:val="bottom"/>
            <w:hideMark/>
          </w:tcPr>
          <w:p w14:paraId="6927A9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31AA83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1928 (1045-3232)</w:t>
            </w:r>
          </w:p>
        </w:tc>
      </w:tr>
      <w:tr w:rsidR="00B0760D" w:rsidRPr="00B0760D" w14:paraId="0DE49EE3" w14:textId="77777777" w:rsidTr="00B0760D">
        <w:trPr>
          <w:trHeight w:val="320"/>
        </w:trPr>
        <w:tc>
          <w:tcPr>
            <w:tcW w:w="2524" w:type="dxa"/>
            <w:tcBorders>
              <w:top w:val="nil"/>
              <w:left w:val="nil"/>
              <w:bottom w:val="nil"/>
              <w:right w:val="nil"/>
            </w:tcBorders>
            <w:shd w:val="clear" w:color="auto" w:fill="auto"/>
            <w:noWrap/>
            <w:vAlign w:val="bottom"/>
            <w:hideMark/>
          </w:tcPr>
          <w:p w14:paraId="35BA87E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FC5C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F65E0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42.4 (25.7-63)</w:t>
            </w:r>
          </w:p>
        </w:tc>
        <w:tc>
          <w:tcPr>
            <w:tcW w:w="1660" w:type="dxa"/>
            <w:tcBorders>
              <w:top w:val="nil"/>
              <w:left w:val="nil"/>
              <w:bottom w:val="nil"/>
              <w:right w:val="nil"/>
            </w:tcBorders>
            <w:shd w:val="clear" w:color="auto" w:fill="auto"/>
            <w:noWrap/>
            <w:vAlign w:val="bottom"/>
            <w:hideMark/>
          </w:tcPr>
          <w:p w14:paraId="227101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40.4 (24.2-60.6)</w:t>
            </w:r>
          </w:p>
        </w:tc>
        <w:tc>
          <w:tcPr>
            <w:tcW w:w="1800" w:type="dxa"/>
            <w:tcBorders>
              <w:top w:val="nil"/>
              <w:left w:val="nil"/>
              <w:bottom w:val="nil"/>
              <w:right w:val="nil"/>
            </w:tcBorders>
            <w:shd w:val="clear" w:color="auto" w:fill="auto"/>
            <w:noWrap/>
            <w:vAlign w:val="bottom"/>
            <w:hideMark/>
          </w:tcPr>
          <w:p w14:paraId="6457B0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1682 (1024-2492)</w:t>
            </w:r>
          </w:p>
        </w:tc>
        <w:tc>
          <w:tcPr>
            <w:tcW w:w="1800" w:type="dxa"/>
            <w:tcBorders>
              <w:top w:val="nil"/>
              <w:left w:val="nil"/>
              <w:bottom w:val="nil"/>
              <w:right w:val="nil"/>
            </w:tcBorders>
            <w:shd w:val="clear" w:color="auto" w:fill="auto"/>
            <w:noWrap/>
            <w:vAlign w:val="bottom"/>
            <w:hideMark/>
          </w:tcPr>
          <w:p w14:paraId="132502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2284 (1366-3450)</w:t>
            </w:r>
          </w:p>
        </w:tc>
      </w:tr>
      <w:tr w:rsidR="00B0760D" w:rsidRPr="00B0760D" w14:paraId="365E940F" w14:textId="77777777" w:rsidTr="00B0760D">
        <w:trPr>
          <w:trHeight w:val="320"/>
        </w:trPr>
        <w:tc>
          <w:tcPr>
            <w:tcW w:w="2524" w:type="dxa"/>
            <w:tcBorders>
              <w:top w:val="nil"/>
              <w:left w:val="nil"/>
              <w:bottom w:val="nil"/>
              <w:right w:val="nil"/>
            </w:tcBorders>
            <w:shd w:val="clear" w:color="auto" w:fill="auto"/>
            <w:noWrap/>
            <w:vAlign w:val="bottom"/>
            <w:hideMark/>
          </w:tcPr>
          <w:p w14:paraId="16B01D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6838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25F80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(25.3-49.7)</w:t>
            </w:r>
          </w:p>
        </w:tc>
        <w:tc>
          <w:tcPr>
            <w:tcW w:w="1660" w:type="dxa"/>
            <w:tcBorders>
              <w:top w:val="nil"/>
              <w:left w:val="nil"/>
              <w:bottom w:val="nil"/>
              <w:right w:val="nil"/>
            </w:tcBorders>
            <w:shd w:val="clear" w:color="auto" w:fill="auto"/>
            <w:noWrap/>
            <w:vAlign w:val="bottom"/>
            <w:hideMark/>
          </w:tcPr>
          <w:p w14:paraId="44DB38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28.6 (19.9-40.6)</w:t>
            </w:r>
          </w:p>
        </w:tc>
        <w:tc>
          <w:tcPr>
            <w:tcW w:w="1800" w:type="dxa"/>
            <w:tcBorders>
              <w:top w:val="nil"/>
              <w:left w:val="nil"/>
              <w:bottom w:val="nil"/>
              <w:right w:val="nil"/>
            </w:tcBorders>
            <w:shd w:val="clear" w:color="auto" w:fill="auto"/>
            <w:noWrap/>
            <w:vAlign w:val="bottom"/>
            <w:hideMark/>
          </w:tcPr>
          <w:p w14:paraId="29068B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1416 (998-1964)</w:t>
            </w:r>
          </w:p>
        </w:tc>
        <w:tc>
          <w:tcPr>
            <w:tcW w:w="1800" w:type="dxa"/>
            <w:tcBorders>
              <w:top w:val="nil"/>
              <w:left w:val="nil"/>
              <w:bottom w:val="nil"/>
              <w:right w:val="nil"/>
            </w:tcBorders>
            <w:shd w:val="clear" w:color="auto" w:fill="auto"/>
            <w:noWrap/>
            <w:vAlign w:val="bottom"/>
            <w:hideMark/>
          </w:tcPr>
          <w:p w14:paraId="7B1381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1622 (1125-2319)</w:t>
            </w:r>
          </w:p>
        </w:tc>
      </w:tr>
      <w:tr w:rsidR="00B0760D" w:rsidRPr="00B0760D" w14:paraId="05F19ECA" w14:textId="77777777" w:rsidTr="00B0760D">
        <w:trPr>
          <w:trHeight w:val="320"/>
        </w:trPr>
        <w:tc>
          <w:tcPr>
            <w:tcW w:w="2524" w:type="dxa"/>
            <w:tcBorders>
              <w:top w:val="nil"/>
              <w:left w:val="nil"/>
              <w:bottom w:val="nil"/>
              <w:right w:val="nil"/>
            </w:tcBorders>
            <w:shd w:val="clear" w:color="auto" w:fill="auto"/>
            <w:noWrap/>
            <w:vAlign w:val="bottom"/>
            <w:hideMark/>
          </w:tcPr>
          <w:p w14:paraId="6562CB0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12D1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EED00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(4.4-8.4)</w:t>
            </w:r>
          </w:p>
        </w:tc>
        <w:tc>
          <w:tcPr>
            <w:tcW w:w="1660" w:type="dxa"/>
            <w:tcBorders>
              <w:top w:val="nil"/>
              <w:left w:val="nil"/>
              <w:bottom w:val="nil"/>
              <w:right w:val="nil"/>
            </w:tcBorders>
            <w:shd w:val="clear" w:color="auto" w:fill="auto"/>
            <w:noWrap/>
            <w:vAlign w:val="bottom"/>
            <w:hideMark/>
          </w:tcPr>
          <w:p w14:paraId="453EEC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(4.6-8.9)</w:t>
            </w:r>
          </w:p>
        </w:tc>
        <w:tc>
          <w:tcPr>
            <w:tcW w:w="1800" w:type="dxa"/>
            <w:tcBorders>
              <w:top w:val="nil"/>
              <w:left w:val="nil"/>
              <w:bottom w:val="nil"/>
              <w:right w:val="nil"/>
            </w:tcBorders>
            <w:shd w:val="clear" w:color="auto" w:fill="auto"/>
            <w:noWrap/>
            <w:vAlign w:val="bottom"/>
            <w:hideMark/>
          </w:tcPr>
          <w:p w14:paraId="1A0678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258 (176-334)</w:t>
            </w:r>
          </w:p>
        </w:tc>
        <w:tc>
          <w:tcPr>
            <w:tcW w:w="1800" w:type="dxa"/>
            <w:tcBorders>
              <w:top w:val="nil"/>
              <w:left w:val="nil"/>
              <w:bottom w:val="nil"/>
              <w:right w:val="nil"/>
            </w:tcBorders>
            <w:shd w:val="clear" w:color="auto" w:fill="auto"/>
            <w:noWrap/>
            <w:vAlign w:val="bottom"/>
            <w:hideMark/>
          </w:tcPr>
          <w:p w14:paraId="053965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392 (261-500)</w:t>
            </w:r>
          </w:p>
        </w:tc>
      </w:tr>
      <w:tr w:rsidR="00B0760D" w:rsidRPr="00B0760D" w14:paraId="5503C025" w14:textId="77777777" w:rsidTr="00B0760D">
        <w:trPr>
          <w:trHeight w:val="320"/>
        </w:trPr>
        <w:tc>
          <w:tcPr>
            <w:tcW w:w="2524" w:type="dxa"/>
            <w:tcBorders>
              <w:top w:val="nil"/>
              <w:left w:val="nil"/>
              <w:bottom w:val="nil"/>
              <w:right w:val="nil"/>
            </w:tcBorders>
            <w:shd w:val="clear" w:color="auto" w:fill="auto"/>
            <w:noWrap/>
            <w:vAlign w:val="bottom"/>
            <w:hideMark/>
          </w:tcPr>
          <w:p w14:paraId="2165593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1D59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8F76D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(2.4-10.2)</w:t>
            </w:r>
          </w:p>
        </w:tc>
        <w:tc>
          <w:tcPr>
            <w:tcW w:w="1660" w:type="dxa"/>
            <w:tcBorders>
              <w:top w:val="nil"/>
              <w:left w:val="nil"/>
              <w:bottom w:val="nil"/>
              <w:right w:val="nil"/>
            </w:tcBorders>
            <w:shd w:val="clear" w:color="auto" w:fill="auto"/>
            <w:noWrap/>
            <w:vAlign w:val="bottom"/>
            <w:hideMark/>
          </w:tcPr>
          <w:p w14:paraId="373C76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(1.5-6.9)</w:t>
            </w:r>
          </w:p>
        </w:tc>
        <w:tc>
          <w:tcPr>
            <w:tcW w:w="1800" w:type="dxa"/>
            <w:tcBorders>
              <w:top w:val="nil"/>
              <w:left w:val="nil"/>
              <w:bottom w:val="nil"/>
              <w:right w:val="nil"/>
            </w:tcBorders>
            <w:shd w:val="clear" w:color="auto" w:fill="auto"/>
            <w:noWrap/>
            <w:vAlign w:val="bottom"/>
            <w:hideMark/>
          </w:tcPr>
          <w:p w14:paraId="25A22B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 (95-398)</w:t>
            </w:r>
          </w:p>
        </w:tc>
        <w:tc>
          <w:tcPr>
            <w:tcW w:w="1800" w:type="dxa"/>
            <w:tcBorders>
              <w:top w:val="nil"/>
              <w:left w:val="nil"/>
              <w:bottom w:val="nil"/>
              <w:right w:val="nil"/>
            </w:tcBorders>
            <w:shd w:val="clear" w:color="auto" w:fill="auto"/>
            <w:noWrap/>
            <w:vAlign w:val="bottom"/>
            <w:hideMark/>
          </w:tcPr>
          <w:p w14:paraId="5970BC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 (86-393)</w:t>
            </w:r>
          </w:p>
        </w:tc>
      </w:tr>
      <w:tr w:rsidR="00B0760D" w:rsidRPr="00B0760D" w14:paraId="1802131C" w14:textId="77777777" w:rsidTr="00B0760D">
        <w:trPr>
          <w:trHeight w:val="320"/>
        </w:trPr>
        <w:tc>
          <w:tcPr>
            <w:tcW w:w="2524" w:type="dxa"/>
            <w:tcBorders>
              <w:top w:val="nil"/>
              <w:left w:val="nil"/>
              <w:bottom w:val="nil"/>
              <w:right w:val="nil"/>
            </w:tcBorders>
            <w:shd w:val="clear" w:color="auto" w:fill="auto"/>
            <w:noWrap/>
            <w:vAlign w:val="bottom"/>
            <w:hideMark/>
          </w:tcPr>
          <w:p w14:paraId="0BEF30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19B9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FFF5E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(12.6-38.7)</w:t>
            </w:r>
          </w:p>
        </w:tc>
        <w:tc>
          <w:tcPr>
            <w:tcW w:w="1660" w:type="dxa"/>
            <w:tcBorders>
              <w:top w:val="nil"/>
              <w:left w:val="nil"/>
              <w:bottom w:val="nil"/>
              <w:right w:val="nil"/>
            </w:tcBorders>
            <w:shd w:val="clear" w:color="auto" w:fill="auto"/>
            <w:noWrap/>
            <w:vAlign w:val="bottom"/>
            <w:hideMark/>
          </w:tcPr>
          <w:p w14:paraId="62D6F3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(6.4-22.3)</w:t>
            </w:r>
          </w:p>
        </w:tc>
        <w:tc>
          <w:tcPr>
            <w:tcW w:w="1800" w:type="dxa"/>
            <w:tcBorders>
              <w:top w:val="nil"/>
              <w:left w:val="nil"/>
              <w:bottom w:val="nil"/>
              <w:right w:val="nil"/>
            </w:tcBorders>
            <w:shd w:val="clear" w:color="auto" w:fill="auto"/>
            <w:noWrap/>
            <w:vAlign w:val="bottom"/>
            <w:hideMark/>
          </w:tcPr>
          <w:p w14:paraId="6B4F6A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926 (493-1525)</w:t>
            </w:r>
          </w:p>
        </w:tc>
        <w:tc>
          <w:tcPr>
            <w:tcW w:w="1800" w:type="dxa"/>
            <w:tcBorders>
              <w:top w:val="nil"/>
              <w:left w:val="nil"/>
              <w:bottom w:val="nil"/>
              <w:right w:val="nil"/>
            </w:tcBorders>
            <w:shd w:val="clear" w:color="auto" w:fill="auto"/>
            <w:noWrap/>
            <w:vAlign w:val="bottom"/>
            <w:hideMark/>
          </w:tcPr>
          <w:p w14:paraId="60AAEA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673 (364-1257)</w:t>
            </w:r>
          </w:p>
        </w:tc>
      </w:tr>
      <w:tr w:rsidR="00B0760D" w:rsidRPr="00B0760D" w14:paraId="760C1DFF" w14:textId="77777777" w:rsidTr="00B0760D">
        <w:trPr>
          <w:trHeight w:val="320"/>
        </w:trPr>
        <w:tc>
          <w:tcPr>
            <w:tcW w:w="2524" w:type="dxa"/>
            <w:tcBorders>
              <w:top w:val="nil"/>
              <w:left w:val="nil"/>
              <w:bottom w:val="nil"/>
              <w:right w:val="nil"/>
            </w:tcBorders>
            <w:shd w:val="clear" w:color="auto" w:fill="auto"/>
            <w:noWrap/>
            <w:vAlign w:val="bottom"/>
            <w:hideMark/>
          </w:tcPr>
          <w:p w14:paraId="22A3CA5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95B1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9D9F6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(1.3-2.6)</w:t>
            </w:r>
          </w:p>
        </w:tc>
        <w:tc>
          <w:tcPr>
            <w:tcW w:w="1660" w:type="dxa"/>
            <w:tcBorders>
              <w:top w:val="nil"/>
              <w:left w:val="nil"/>
              <w:bottom w:val="nil"/>
              <w:right w:val="nil"/>
            </w:tcBorders>
            <w:shd w:val="clear" w:color="auto" w:fill="auto"/>
            <w:noWrap/>
            <w:vAlign w:val="bottom"/>
            <w:hideMark/>
          </w:tcPr>
          <w:p w14:paraId="09D634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(1.4-2.8)</w:t>
            </w:r>
          </w:p>
        </w:tc>
        <w:tc>
          <w:tcPr>
            <w:tcW w:w="1800" w:type="dxa"/>
            <w:tcBorders>
              <w:top w:val="nil"/>
              <w:left w:val="nil"/>
              <w:bottom w:val="nil"/>
              <w:right w:val="nil"/>
            </w:tcBorders>
            <w:shd w:val="clear" w:color="auto" w:fill="auto"/>
            <w:noWrap/>
            <w:vAlign w:val="bottom"/>
            <w:hideMark/>
          </w:tcPr>
          <w:p w14:paraId="79AB23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(51-102)</w:t>
            </w:r>
          </w:p>
        </w:tc>
        <w:tc>
          <w:tcPr>
            <w:tcW w:w="1800" w:type="dxa"/>
            <w:tcBorders>
              <w:top w:val="nil"/>
              <w:left w:val="nil"/>
              <w:bottom w:val="nil"/>
              <w:right w:val="nil"/>
            </w:tcBorders>
            <w:shd w:val="clear" w:color="auto" w:fill="auto"/>
            <w:noWrap/>
            <w:vAlign w:val="bottom"/>
            <w:hideMark/>
          </w:tcPr>
          <w:p w14:paraId="357574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(77-160)</w:t>
            </w:r>
          </w:p>
        </w:tc>
      </w:tr>
      <w:tr w:rsidR="00B0760D" w:rsidRPr="00B0760D" w14:paraId="64CB6B9F" w14:textId="77777777" w:rsidTr="00B0760D">
        <w:trPr>
          <w:trHeight w:val="320"/>
        </w:trPr>
        <w:tc>
          <w:tcPr>
            <w:tcW w:w="2524" w:type="dxa"/>
            <w:tcBorders>
              <w:top w:val="nil"/>
              <w:left w:val="nil"/>
              <w:bottom w:val="nil"/>
              <w:right w:val="nil"/>
            </w:tcBorders>
            <w:shd w:val="clear" w:color="auto" w:fill="auto"/>
            <w:noWrap/>
            <w:vAlign w:val="bottom"/>
            <w:hideMark/>
          </w:tcPr>
          <w:p w14:paraId="49E7A75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0B77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DE3A5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514E80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(1-1.4)</w:t>
            </w:r>
          </w:p>
        </w:tc>
        <w:tc>
          <w:tcPr>
            <w:tcW w:w="1800" w:type="dxa"/>
            <w:tcBorders>
              <w:top w:val="nil"/>
              <w:left w:val="nil"/>
              <w:bottom w:val="nil"/>
              <w:right w:val="nil"/>
            </w:tcBorders>
            <w:shd w:val="clear" w:color="auto" w:fill="auto"/>
            <w:noWrap/>
            <w:vAlign w:val="bottom"/>
            <w:hideMark/>
          </w:tcPr>
          <w:p w14:paraId="4BA454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(46-55)</w:t>
            </w:r>
          </w:p>
        </w:tc>
        <w:tc>
          <w:tcPr>
            <w:tcW w:w="1800" w:type="dxa"/>
            <w:tcBorders>
              <w:top w:val="nil"/>
              <w:left w:val="nil"/>
              <w:bottom w:val="nil"/>
              <w:right w:val="nil"/>
            </w:tcBorders>
            <w:shd w:val="clear" w:color="auto" w:fill="auto"/>
            <w:noWrap/>
            <w:vAlign w:val="bottom"/>
            <w:hideMark/>
          </w:tcPr>
          <w:p w14:paraId="7A4FDC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(59-79)</w:t>
            </w:r>
          </w:p>
        </w:tc>
      </w:tr>
      <w:tr w:rsidR="00B0760D" w:rsidRPr="00B0760D" w14:paraId="2C4EDE05" w14:textId="77777777" w:rsidTr="00B0760D">
        <w:trPr>
          <w:trHeight w:val="320"/>
        </w:trPr>
        <w:tc>
          <w:tcPr>
            <w:tcW w:w="2524" w:type="dxa"/>
            <w:tcBorders>
              <w:top w:val="nil"/>
              <w:left w:val="nil"/>
              <w:bottom w:val="nil"/>
              <w:right w:val="nil"/>
            </w:tcBorders>
            <w:shd w:val="clear" w:color="auto" w:fill="auto"/>
            <w:noWrap/>
            <w:vAlign w:val="bottom"/>
            <w:hideMark/>
          </w:tcPr>
          <w:p w14:paraId="6AECB17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6101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59626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(0.1-0.8)</w:t>
            </w:r>
          </w:p>
        </w:tc>
        <w:tc>
          <w:tcPr>
            <w:tcW w:w="1660" w:type="dxa"/>
            <w:tcBorders>
              <w:top w:val="nil"/>
              <w:left w:val="nil"/>
              <w:bottom w:val="nil"/>
              <w:right w:val="nil"/>
            </w:tcBorders>
            <w:shd w:val="clear" w:color="auto" w:fill="auto"/>
            <w:noWrap/>
            <w:vAlign w:val="bottom"/>
            <w:hideMark/>
          </w:tcPr>
          <w:p w14:paraId="2C422E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01EFCB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(4-32)</w:t>
            </w:r>
          </w:p>
        </w:tc>
        <w:tc>
          <w:tcPr>
            <w:tcW w:w="1800" w:type="dxa"/>
            <w:tcBorders>
              <w:top w:val="nil"/>
              <w:left w:val="nil"/>
              <w:bottom w:val="nil"/>
              <w:right w:val="nil"/>
            </w:tcBorders>
            <w:shd w:val="clear" w:color="auto" w:fill="auto"/>
            <w:noWrap/>
            <w:vAlign w:val="bottom"/>
            <w:hideMark/>
          </w:tcPr>
          <w:p w14:paraId="67686D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4E431D5D" w14:textId="77777777" w:rsidTr="00B0760D">
        <w:trPr>
          <w:trHeight w:val="320"/>
        </w:trPr>
        <w:tc>
          <w:tcPr>
            <w:tcW w:w="2524" w:type="dxa"/>
            <w:tcBorders>
              <w:top w:val="nil"/>
              <w:left w:val="nil"/>
              <w:bottom w:val="nil"/>
              <w:right w:val="nil"/>
            </w:tcBorders>
            <w:shd w:val="clear" w:color="auto" w:fill="auto"/>
            <w:noWrap/>
            <w:vAlign w:val="bottom"/>
            <w:hideMark/>
          </w:tcPr>
          <w:p w14:paraId="68A82F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20BE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E35BC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4E7C2C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800" w:type="dxa"/>
            <w:tcBorders>
              <w:top w:val="nil"/>
              <w:left w:val="nil"/>
              <w:bottom w:val="nil"/>
              <w:right w:val="nil"/>
            </w:tcBorders>
            <w:shd w:val="clear" w:color="auto" w:fill="auto"/>
            <w:noWrap/>
            <w:vAlign w:val="bottom"/>
            <w:hideMark/>
          </w:tcPr>
          <w:p w14:paraId="0CD21A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(3-18)</w:t>
            </w:r>
          </w:p>
        </w:tc>
        <w:tc>
          <w:tcPr>
            <w:tcW w:w="1800" w:type="dxa"/>
            <w:tcBorders>
              <w:top w:val="nil"/>
              <w:left w:val="nil"/>
              <w:bottom w:val="nil"/>
              <w:right w:val="nil"/>
            </w:tcBorders>
            <w:shd w:val="clear" w:color="auto" w:fill="auto"/>
            <w:noWrap/>
            <w:vAlign w:val="bottom"/>
            <w:hideMark/>
          </w:tcPr>
          <w:p w14:paraId="73603E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(4-24)</w:t>
            </w:r>
          </w:p>
        </w:tc>
      </w:tr>
      <w:tr w:rsidR="00B0760D" w:rsidRPr="00B0760D" w14:paraId="660BB574" w14:textId="77777777" w:rsidTr="00B0760D">
        <w:trPr>
          <w:trHeight w:val="320"/>
        </w:trPr>
        <w:tc>
          <w:tcPr>
            <w:tcW w:w="2524" w:type="dxa"/>
            <w:tcBorders>
              <w:top w:val="nil"/>
              <w:left w:val="nil"/>
              <w:bottom w:val="nil"/>
              <w:right w:val="nil"/>
            </w:tcBorders>
            <w:shd w:val="clear" w:color="auto" w:fill="auto"/>
            <w:noWrap/>
            <w:vAlign w:val="bottom"/>
            <w:hideMark/>
          </w:tcPr>
          <w:p w14:paraId="7FCA49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Seychelles</w:t>
            </w:r>
          </w:p>
        </w:tc>
        <w:tc>
          <w:tcPr>
            <w:tcW w:w="2180" w:type="dxa"/>
            <w:tcBorders>
              <w:top w:val="nil"/>
              <w:left w:val="nil"/>
              <w:bottom w:val="nil"/>
              <w:right w:val="nil"/>
            </w:tcBorders>
            <w:shd w:val="clear" w:color="auto" w:fill="auto"/>
            <w:noWrap/>
            <w:vAlign w:val="bottom"/>
            <w:hideMark/>
          </w:tcPr>
          <w:p w14:paraId="0E6C25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5F442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62.4 (58.1-66.9)</w:t>
            </w:r>
          </w:p>
        </w:tc>
        <w:tc>
          <w:tcPr>
            <w:tcW w:w="1660" w:type="dxa"/>
            <w:tcBorders>
              <w:top w:val="nil"/>
              <w:left w:val="nil"/>
              <w:bottom w:val="nil"/>
              <w:right w:val="nil"/>
            </w:tcBorders>
            <w:shd w:val="clear" w:color="auto" w:fill="auto"/>
            <w:noWrap/>
            <w:vAlign w:val="bottom"/>
            <w:hideMark/>
          </w:tcPr>
          <w:p w14:paraId="669CBF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68.2 (63.5-72.8)</w:t>
            </w:r>
          </w:p>
        </w:tc>
        <w:tc>
          <w:tcPr>
            <w:tcW w:w="1800" w:type="dxa"/>
            <w:tcBorders>
              <w:top w:val="nil"/>
              <w:left w:val="nil"/>
              <w:bottom w:val="nil"/>
              <w:right w:val="nil"/>
            </w:tcBorders>
            <w:shd w:val="clear" w:color="auto" w:fill="auto"/>
            <w:noWrap/>
            <w:vAlign w:val="bottom"/>
            <w:hideMark/>
          </w:tcPr>
          <w:p w14:paraId="2664A5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2211 (2036-2378)</w:t>
            </w:r>
          </w:p>
        </w:tc>
        <w:tc>
          <w:tcPr>
            <w:tcW w:w="1800" w:type="dxa"/>
            <w:tcBorders>
              <w:top w:val="nil"/>
              <w:left w:val="nil"/>
              <w:bottom w:val="nil"/>
              <w:right w:val="nil"/>
            </w:tcBorders>
            <w:shd w:val="clear" w:color="auto" w:fill="auto"/>
            <w:noWrap/>
            <w:vAlign w:val="bottom"/>
            <w:hideMark/>
          </w:tcPr>
          <w:p w14:paraId="7E282B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5840 (5429-6284)</w:t>
            </w:r>
          </w:p>
        </w:tc>
      </w:tr>
      <w:tr w:rsidR="00B0760D" w:rsidRPr="00B0760D" w14:paraId="20EBC43C" w14:textId="77777777" w:rsidTr="00B0760D">
        <w:trPr>
          <w:trHeight w:val="320"/>
        </w:trPr>
        <w:tc>
          <w:tcPr>
            <w:tcW w:w="2524" w:type="dxa"/>
            <w:tcBorders>
              <w:top w:val="nil"/>
              <w:left w:val="nil"/>
              <w:bottom w:val="nil"/>
              <w:right w:val="nil"/>
            </w:tcBorders>
            <w:shd w:val="clear" w:color="auto" w:fill="auto"/>
            <w:noWrap/>
            <w:vAlign w:val="bottom"/>
            <w:hideMark/>
          </w:tcPr>
          <w:p w14:paraId="6A3D17F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CCCC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FC665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26.2 (17.3-33.3)</w:t>
            </w:r>
          </w:p>
        </w:tc>
        <w:tc>
          <w:tcPr>
            <w:tcW w:w="1660" w:type="dxa"/>
            <w:tcBorders>
              <w:top w:val="nil"/>
              <w:left w:val="nil"/>
              <w:bottom w:val="nil"/>
              <w:right w:val="nil"/>
            </w:tcBorders>
            <w:shd w:val="clear" w:color="auto" w:fill="auto"/>
            <w:noWrap/>
            <w:vAlign w:val="bottom"/>
            <w:hideMark/>
          </w:tcPr>
          <w:p w14:paraId="79340D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(18.6-34.8)</w:t>
            </w:r>
          </w:p>
        </w:tc>
        <w:tc>
          <w:tcPr>
            <w:tcW w:w="1800" w:type="dxa"/>
            <w:tcBorders>
              <w:top w:val="nil"/>
              <w:left w:val="nil"/>
              <w:bottom w:val="nil"/>
              <w:right w:val="nil"/>
            </w:tcBorders>
            <w:shd w:val="clear" w:color="auto" w:fill="auto"/>
            <w:noWrap/>
            <w:vAlign w:val="bottom"/>
            <w:hideMark/>
          </w:tcPr>
          <w:p w14:paraId="5CF6B1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932 (615-1184)</w:t>
            </w:r>
          </w:p>
        </w:tc>
        <w:tc>
          <w:tcPr>
            <w:tcW w:w="1800" w:type="dxa"/>
            <w:tcBorders>
              <w:top w:val="nil"/>
              <w:left w:val="nil"/>
              <w:bottom w:val="nil"/>
              <w:right w:val="nil"/>
            </w:tcBorders>
            <w:shd w:val="clear" w:color="auto" w:fill="auto"/>
            <w:noWrap/>
            <w:vAlign w:val="bottom"/>
            <w:hideMark/>
          </w:tcPr>
          <w:p w14:paraId="7F0293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2361 (1578-3007)</w:t>
            </w:r>
          </w:p>
        </w:tc>
      </w:tr>
      <w:tr w:rsidR="00B0760D" w:rsidRPr="00B0760D" w14:paraId="20E4757A" w14:textId="77777777" w:rsidTr="00B0760D">
        <w:trPr>
          <w:trHeight w:val="320"/>
        </w:trPr>
        <w:tc>
          <w:tcPr>
            <w:tcW w:w="2524" w:type="dxa"/>
            <w:tcBorders>
              <w:top w:val="nil"/>
              <w:left w:val="nil"/>
              <w:bottom w:val="nil"/>
              <w:right w:val="nil"/>
            </w:tcBorders>
            <w:shd w:val="clear" w:color="auto" w:fill="auto"/>
            <w:noWrap/>
            <w:vAlign w:val="bottom"/>
            <w:hideMark/>
          </w:tcPr>
          <w:p w14:paraId="0FD3F9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11DD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26919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(12.1-18)</w:t>
            </w:r>
          </w:p>
        </w:tc>
        <w:tc>
          <w:tcPr>
            <w:tcW w:w="1660" w:type="dxa"/>
            <w:tcBorders>
              <w:top w:val="nil"/>
              <w:left w:val="nil"/>
              <w:bottom w:val="nil"/>
              <w:right w:val="nil"/>
            </w:tcBorders>
            <w:shd w:val="clear" w:color="auto" w:fill="auto"/>
            <w:noWrap/>
            <w:vAlign w:val="bottom"/>
            <w:hideMark/>
          </w:tcPr>
          <w:p w14:paraId="65055C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(13-19.6)</w:t>
            </w:r>
          </w:p>
        </w:tc>
        <w:tc>
          <w:tcPr>
            <w:tcW w:w="1800" w:type="dxa"/>
            <w:tcBorders>
              <w:top w:val="nil"/>
              <w:left w:val="nil"/>
              <w:bottom w:val="nil"/>
              <w:right w:val="nil"/>
            </w:tcBorders>
            <w:shd w:val="clear" w:color="auto" w:fill="auto"/>
            <w:noWrap/>
            <w:vAlign w:val="bottom"/>
            <w:hideMark/>
          </w:tcPr>
          <w:p w14:paraId="19B31D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525 (428-640)</w:t>
            </w:r>
          </w:p>
        </w:tc>
        <w:tc>
          <w:tcPr>
            <w:tcW w:w="1800" w:type="dxa"/>
            <w:tcBorders>
              <w:top w:val="nil"/>
              <w:left w:val="nil"/>
              <w:bottom w:val="nil"/>
              <w:right w:val="nil"/>
            </w:tcBorders>
            <w:shd w:val="clear" w:color="auto" w:fill="auto"/>
            <w:noWrap/>
            <w:vAlign w:val="bottom"/>
            <w:hideMark/>
          </w:tcPr>
          <w:p w14:paraId="0788A9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1335 (1108-1674)</w:t>
            </w:r>
          </w:p>
        </w:tc>
      </w:tr>
      <w:tr w:rsidR="00B0760D" w:rsidRPr="00B0760D" w14:paraId="3350D309" w14:textId="77777777" w:rsidTr="00B0760D">
        <w:trPr>
          <w:trHeight w:val="320"/>
        </w:trPr>
        <w:tc>
          <w:tcPr>
            <w:tcW w:w="2524" w:type="dxa"/>
            <w:tcBorders>
              <w:top w:val="nil"/>
              <w:left w:val="nil"/>
              <w:bottom w:val="nil"/>
              <w:right w:val="nil"/>
            </w:tcBorders>
            <w:shd w:val="clear" w:color="auto" w:fill="auto"/>
            <w:noWrap/>
            <w:vAlign w:val="bottom"/>
            <w:hideMark/>
          </w:tcPr>
          <w:p w14:paraId="777B9D8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57974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752E7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(12.1-18)</w:t>
            </w:r>
          </w:p>
        </w:tc>
        <w:tc>
          <w:tcPr>
            <w:tcW w:w="1660" w:type="dxa"/>
            <w:tcBorders>
              <w:top w:val="nil"/>
              <w:left w:val="nil"/>
              <w:bottom w:val="nil"/>
              <w:right w:val="nil"/>
            </w:tcBorders>
            <w:shd w:val="clear" w:color="auto" w:fill="auto"/>
            <w:noWrap/>
            <w:vAlign w:val="bottom"/>
            <w:hideMark/>
          </w:tcPr>
          <w:p w14:paraId="3281D4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(13-19.6)</w:t>
            </w:r>
          </w:p>
        </w:tc>
        <w:tc>
          <w:tcPr>
            <w:tcW w:w="1800" w:type="dxa"/>
            <w:tcBorders>
              <w:top w:val="nil"/>
              <w:left w:val="nil"/>
              <w:bottom w:val="nil"/>
              <w:right w:val="nil"/>
            </w:tcBorders>
            <w:shd w:val="clear" w:color="auto" w:fill="auto"/>
            <w:noWrap/>
            <w:vAlign w:val="bottom"/>
            <w:hideMark/>
          </w:tcPr>
          <w:p w14:paraId="39B153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525 (428-640)</w:t>
            </w:r>
          </w:p>
        </w:tc>
        <w:tc>
          <w:tcPr>
            <w:tcW w:w="1800" w:type="dxa"/>
            <w:tcBorders>
              <w:top w:val="nil"/>
              <w:left w:val="nil"/>
              <w:bottom w:val="nil"/>
              <w:right w:val="nil"/>
            </w:tcBorders>
            <w:shd w:val="clear" w:color="auto" w:fill="auto"/>
            <w:noWrap/>
            <w:vAlign w:val="bottom"/>
            <w:hideMark/>
          </w:tcPr>
          <w:p w14:paraId="62D8D4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1335 (1108-1674)</w:t>
            </w:r>
          </w:p>
        </w:tc>
      </w:tr>
      <w:tr w:rsidR="00B0760D" w:rsidRPr="00B0760D" w14:paraId="58924121" w14:textId="77777777" w:rsidTr="00B0760D">
        <w:trPr>
          <w:trHeight w:val="320"/>
        </w:trPr>
        <w:tc>
          <w:tcPr>
            <w:tcW w:w="2524" w:type="dxa"/>
            <w:tcBorders>
              <w:top w:val="nil"/>
              <w:left w:val="nil"/>
              <w:bottom w:val="nil"/>
              <w:right w:val="nil"/>
            </w:tcBorders>
            <w:shd w:val="clear" w:color="auto" w:fill="auto"/>
            <w:noWrap/>
            <w:vAlign w:val="bottom"/>
            <w:hideMark/>
          </w:tcPr>
          <w:p w14:paraId="3EBCD07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95668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A8B1C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05E2F3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EB71C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01DEBA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66B743E3" w14:textId="77777777" w:rsidTr="00B0760D">
        <w:trPr>
          <w:trHeight w:val="320"/>
        </w:trPr>
        <w:tc>
          <w:tcPr>
            <w:tcW w:w="2524" w:type="dxa"/>
            <w:tcBorders>
              <w:top w:val="nil"/>
              <w:left w:val="nil"/>
              <w:bottom w:val="nil"/>
              <w:right w:val="nil"/>
            </w:tcBorders>
            <w:shd w:val="clear" w:color="auto" w:fill="auto"/>
            <w:noWrap/>
            <w:vAlign w:val="bottom"/>
            <w:hideMark/>
          </w:tcPr>
          <w:p w14:paraId="7DD972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0A45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70633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(7.2-16.5)</w:t>
            </w:r>
          </w:p>
        </w:tc>
        <w:tc>
          <w:tcPr>
            <w:tcW w:w="1660" w:type="dxa"/>
            <w:tcBorders>
              <w:top w:val="nil"/>
              <w:left w:val="nil"/>
              <w:bottom w:val="nil"/>
              <w:right w:val="nil"/>
            </w:tcBorders>
            <w:shd w:val="clear" w:color="auto" w:fill="auto"/>
            <w:noWrap/>
            <w:vAlign w:val="bottom"/>
            <w:hideMark/>
          </w:tcPr>
          <w:p w14:paraId="63F90E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(11-23.2)</w:t>
            </w:r>
          </w:p>
        </w:tc>
        <w:tc>
          <w:tcPr>
            <w:tcW w:w="1800" w:type="dxa"/>
            <w:tcBorders>
              <w:top w:val="nil"/>
              <w:left w:val="nil"/>
              <w:bottom w:val="nil"/>
              <w:right w:val="nil"/>
            </w:tcBorders>
            <w:shd w:val="clear" w:color="auto" w:fill="auto"/>
            <w:noWrap/>
            <w:vAlign w:val="bottom"/>
            <w:hideMark/>
          </w:tcPr>
          <w:p w14:paraId="649DB8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390 (255-580)</w:t>
            </w:r>
          </w:p>
        </w:tc>
        <w:tc>
          <w:tcPr>
            <w:tcW w:w="1800" w:type="dxa"/>
            <w:tcBorders>
              <w:top w:val="nil"/>
              <w:left w:val="nil"/>
              <w:bottom w:val="nil"/>
              <w:right w:val="nil"/>
            </w:tcBorders>
            <w:shd w:val="clear" w:color="auto" w:fill="auto"/>
            <w:noWrap/>
            <w:vAlign w:val="bottom"/>
            <w:hideMark/>
          </w:tcPr>
          <w:p w14:paraId="11B84E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1372 (945-2006)</w:t>
            </w:r>
          </w:p>
        </w:tc>
      </w:tr>
      <w:tr w:rsidR="00B0760D" w:rsidRPr="00B0760D" w14:paraId="601E73B3" w14:textId="77777777" w:rsidTr="00B0760D">
        <w:trPr>
          <w:trHeight w:val="320"/>
        </w:trPr>
        <w:tc>
          <w:tcPr>
            <w:tcW w:w="2524" w:type="dxa"/>
            <w:tcBorders>
              <w:top w:val="nil"/>
              <w:left w:val="nil"/>
              <w:bottom w:val="nil"/>
              <w:right w:val="nil"/>
            </w:tcBorders>
            <w:shd w:val="clear" w:color="auto" w:fill="auto"/>
            <w:noWrap/>
            <w:vAlign w:val="bottom"/>
            <w:hideMark/>
          </w:tcPr>
          <w:p w14:paraId="1FB44B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B23D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AE95B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(4.9-10)</w:t>
            </w:r>
          </w:p>
        </w:tc>
        <w:tc>
          <w:tcPr>
            <w:tcW w:w="1660" w:type="dxa"/>
            <w:tcBorders>
              <w:top w:val="nil"/>
              <w:left w:val="nil"/>
              <w:bottom w:val="nil"/>
              <w:right w:val="nil"/>
            </w:tcBorders>
            <w:shd w:val="clear" w:color="auto" w:fill="auto"/>
            <w:noWrap/>
            <w:vAlign w:val="bottom"/>
            <w:hideMark/>
          </w:tcPr>
          <w:p w14:paraId="156061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(4.9-10.9)</w:t>
            </w:r>
          </w:p>
        </w:tc>
        <w:tc>
          <w:tcPr>
            <w:tcW w:w="1800" w:type="dxa"/>
            <w:tcBorders>
              <w:top w:val="nil"/>
              <w:left w:val="nil"/>
              <w:bottom w:val="nil"/>
              <w:right w:val="nil"/>
            </w:tcBorders>
            <w:shd w:val="clear" w:color="auto" w:fill="auto"/>
            <w:noWrap/>
            <w:vAlign w:val="bottom"/>
            <w:hideMark/>
          </w:tcPr>
          <w:p w14:paraId="2D7B05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236 (173-357)</w:t>
            </w:r>
          </w:p>
        </w:tc>
        <w:tc>
          <w:tcPr>
            <w:tcW w:w="1800" w:type="dxa"/>
            <w:tcBorders>
              <w:top w:val="nil"/>
              <w:left w:val="nil"/>
              <w:bottom w:val="nil"/>
              <w:right w:val="nil"/>
            </w:tcBorders>
            <w:shd w:val="clear" w:color="auto" w:fill="auto"/>
            <w:noWrap/>
            <w:vAlign w:val="bottom"/>
            <w:hideMark/>
          </w:tcPr>
          <w:p w14:paraId="639B83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577 (416-939)</w:t>
            </w:r>
          </w:p>
        </w:tc>
      </w:tr>
      <w:tr w:rsidR="00B0760D" w:rsidRPr="00B0760D" w14:paraId="0A33912E" w14:textId="77777777" w:rsidTr="00B0760D">
        <w:trPr>
          <w:trHeight w:val="320"/>
        </w:trPr>
        <w:tc>
          <w:tcPr>
            <w:tcW w:w="2524" w:type="dxa"/>
            <w:tcBorders>
              <w:top w:val="nil"/>
              <w:left w:val="nil"/>
              <w:bottom w:val="nil"/>
              <w:right w:val="nil"/>
            </w:tcBorders>
            <w:shd w:val="clear" w:color="auto" w:fill="auto"/>
            <w:noWrap/>
            <w:vAlign w:val="bottom"/>
            <w:hideMark/>
          </w:tcPr>
          <w:p w14:paraId="0B497F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B229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6DC5D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(9.9-12)</w:t>
            </w:r>
          </w:p>
        </w:tc>
        <w:tc>
          <w:tcPr>
            <w:tcW w:w="1660" w:type="dxa"/>
            <w:tcBorders>
              <w:top w:val="nil"/>
              <w:left w:val="nil"/>
              <w:bottom w:val="nil"/>
              <w:right w:val="nil"/>
            </w:tcBorders>
            <w:shd w:val="clear" w:color="auto" w:fill="auto"/>
            <w:noWrap/>
            <w:vAlign w:val="bottom"/>
            <w:hideMark/>
          </w:tcPr>
          <w:p w14:paraId="5EE91E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(10.2-13.1)</w:t>
            </w:r>
          </w:p>
        </w:tc>
        <w:tc>
          <w:tcPr>
            <w:tcW w:w="1800" w:type="dxa"/>
            <w:tcBorders>
              <w:top w:val="nil"/>
              <w:left w:val="nil"/>
              <w:bottom w:val="nil"/>
              <w:right w:val="nil"/>
            </w:tcBorders>
            <w:shd w:val="clear" w:color="auto" w:fill="auto"/>
            <w:noWrap/>
            <w:vAlign w:val="bottom"/>
            <w:hideMark/>
          </w:tcPr>
          <w:p w14:paraId="304E4D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393 (350-431)</w:t>
            </w:r>
          </w:p>
        </w:tc>
        <w:tc>
          <w:tcPr>
            <w:tcW w:w="1800" w:type="dxa"/>
            <w:tcBorders>
              <w:top w:val="nil"/>
              <w:left w:val="nil"/>
              <w:bottom w:val="nil"/>
              <w:right w:val="nil"/>
            </w:tcBorders>
            <w:shd w:val="clear" w:color="auto" w:fill="auto"/>
            <w:noWrap/>
            <w:vAlign w:val="bottom"/>
            <w:hideMark/>
          </w:tcPr>
          <w:p w14:paraId="470E49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998 (878-1110)</w:t>
            </w:r>
          </w:p>
        </w:tc>
      </w:tr>
      <w:tr w:rsidR="00B0760D" w:rsidRPr="00B0760D" w14:paraId="43093A2E" w14:textId="77777777" w:rsidTr="00B0760D">
        <w:trPr>
          <w:trHeight w:val="320"/>
        </w:trPr>
        <w:tc>
          <w:tcPr>
            <w:tcW w:w="2524" w:type="dxa"/>
            <w:tcBorders>
              <w:top w:val="nil"/>
              <w:left w:val="nil"/>
              <w:bottom w:val="nil"/>
              <w:right w:val="nil"/>
            </w:tcBorders>
            <w:shd w:val="clear" w:color="auto" w:fill="auto"/>
            <w:noWrap/>
            <w:vAlign w:val="bottom"/>
            <w:hideMark/>
          </w:tcPr>
          <w:p w14:paraId="77553D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26E1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A9E1E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(20.6-31.3)</w:t>
            </w:r>
          </w:p>
        </w:tc>
        <w:tc>
          <w:tcPr>
            <w:tcW w:w="1660" w:type="dxa"/>
            <w:tcBorders>
              <w:top w:val="nil"/>
              <w:left w:val="nil"/>
              <w:bottom w:val="nil"/>
              <w:right w:val="nil"/>
            </w:tcBorders>
            <w:shd w:val="clear" w:color="auto" w:fill="auto"/>
            <w:noWrap/>
            <w:vAlign w:val="bottom"/>
            <w:hideMark/>
          </w:tcPr>
          <w:p w14:paraId="3F0D20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 (22.6-35.1)</w:t>
            </w:r>
          </w:p>
        </w:tc>
        <w:tc>
          <w:tcPr>
            <w:tcW w:w="1800" w:type="dxa"/>
            <w:tcBorders>
              <w:top w:val="nil"/>
              <w:left w:val="nil"/>
              <w:bottom w:val="nil"/>
              <w:right w:val="nil"/>
            </w:tcBorders>
            <w:shd w:val="clear" w:color="auto" w:fill="auto"/>
            <w:noWrap/>
            <w:vAlign w:val="bottom"/>
            <w:hideMark/>
          </w:tcPr>
          <w:p w14:paraId="75B24B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894 (726-1116)</w:t>
            </w:r>
          </w:p>
        </w:tc>
        <w:tc>
          <w:tcPr>
            <w:tcW w:w="1800" w:type="dxa"/>
            <w:tcBorders>
              <w:top w:val="nil"/>
              <w:left w:val="nil"/>
              <w:bottom w:val="nil"/>
              <w:right w:val="nil"/>
            </w:tcBorders>
            <w:shd w:val="clear" w:color="auto" w:fill="auto"/>
            <w:noWrap/>
            <w:vAlign w:val="bottom"/>
            <w:hideMark/>
          </w:tcPr>
          <w:p w14:paraId="53FD99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2403 (1926-3018)</w:t>
            </w:r>
          </w:p>
        </w:tc>
      </w:tr>
      <w:tr w:rsidR="00B0760D" w:rsidRPr="00B0760D" w14:paraId="3B1C1C9B" w14:textId="77777777" w:rsidTr="00B0760D">
        <w:trPr>
          <w:trHeight w:val="320"/>
        </w:trPr>
        <w:tc>
          <w:tcPr>
            <w:tcW w:w="2524" w:type="dxa"/>
            <w:tcBorders>
              <w:top w:val="nil"/>
              <w:left w:val="nil"/>
              <w:bottom w:val="nil"/>
              <w:right w:val="nil"/>
            </w:tcBorders>
            <w:shd w:val="clear" w:color="auto" w:fill="auto"/>
            <w:noWrap/>
            <w:vAlign w:val="bottom"/>
            <w:hideMark/>
          </w:tcPr>
          <w:p w14:paraId="5409C43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B838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75224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(1.8-3)</w:t>
            </w:r>
          </w:p>
        </w:tc>
        <w:tc>
          <w:tcPr>
            <w:tcW w:w="1660" w:type="dxa"/>
            <w:tcBorders>
              <w:top w:val="nil"/>
              <w:left w:val="nil"/>
              <w:bottom w:val="nil"/>
              <w:right w:val="nil"/>
            </w:tcBorders>
            <w:shd w:val="clear" w:color="auto" w:fill="auto"/>
            <w:noWrap/>
            <w:vAlign w:val="bottom"/>
            <w:hideMark/>
          </w:tcPr>
          <w:p w14:paraId="0553C4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(4.4-7.7)</w:t>
            </w:r>
          </w:p>
        </w:tc>
        <w:tc>
          <w:tcPr>
            <w:tcW w:w="1800" w:type="dxa"/>
            <w:tcBorders>
              <w:top w:val="nil"/>
              <w:left w:val="nil"/>
              <w:bottom w:val="nil"/>
              <w:right w:val="nil"/>
            </w:tcBorders>
            <w:shd w:val="clear" w:color="auto" w:fill="auto"/>
            <w:noWrap/>
            <w:vAlign w:val="bottom"/>
            <w:hideMark/>
          </w:tcPr>
          <w:p w14:paraId="79B57C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(62-108)</w:t>
            </w:r>
          </w:p>
        </w:tc>
        <w:tc>
          <w:tcPr>
            <w:tcW w:w="1800" w:type="dxa"/>
            <w:tcBorders>
              <w:top w:val="nil"/>
              <w:left w:val="nil"/>
              <w:bottom w:val="nil"/>
              <w:right w:val="nil"/>
            </w:tcBorders>
            <w:shd w:val="clear" w:color="auto" w:fill="auto"/>
            <w:noWrap/>
            <w:vAlign w:val="bottom"/>
            <w:hideMark/>
          </w:tcPr>
          <w:p w14:paraId="428673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469 (377-658)</w:t>
            </w:r>
          </w:p>
        </w:tc>
      </w:tr>
      <w:tr w:rsidR="00B0760D" w:rsidRPr="00B0760D" w14:paraId="1E15DA32" w14:textId="77777777" w:rsidTr="00B0760D">
        <w:trPr>
          <w:trHeight w:val="320"/>
        </w:trPr>
        <w:tc>
          <w:tcPr>
            <w:tcW w:w="2524" w:type="dxa"/>
            <w:tcBorders>
              <w:top w:val="nil"/>
              <w:left w:val="nil"/>
              <w:bottom w:val="nil"/>
              <w:right w:val="nil"/>
            </w:tcBorders>
            <w:shd w:val="clear" w:color="auto" w:fill="auto"/>
            <w:noWrap/>
            <w:vAlign w:val="bottom"/>
            <w:hideMark/>
          </w:tcPr>
          <w:p w14:paraId="408237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9932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62D67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(2-2.4)</w:t>
            </w:r>
          </w:p>
        </w:tc>
        <w:tc>
          <w:tcPr>
            <w:tcW w:w="1660" w:type="dxa"/>
            <w:tcBorders>
              <w:top w:val="nil"/>
              <w:left w:val="nil"/>
              <w:bottom w:val="nil"/>
              <w:right w:val="nil"/>
            </w:tcBorders>
            <w:shd w:val="clear" w:color="auto" w:fill="auto"/>
            <w:noWrap/>
            <w:vAlign w:val="bottom"/>
            <w:hideMark/>
          </w:tcPr>
          <w:p w14:paraId="06E025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(2.6-3.1)</w:t>
            </w:r>
          </w:p>
        </w:tc>
        <w:tc>
          <w:tcPr>
            <w:tcW w:w="1800" w:type="dxa"/>
            <w:tcBorders>
              <w:top w:val="nil"/>
              <w:left w:val="nil"/>
              <w:bottom w:val="nil"/>
              <w:right w:val="nil"/>
            </w:tcBorders>
            <w:shd w:val="clear" w:color="auto" w:fill="auto"/>
            <w:noWrap/>
            <w:vAlign w:val="bottom"/>
            <w:hideMark/>
          </w:tcPr>
          <w:p w14:paraId="5FF938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(71-87)</w:t>
            </w:r>
          </w:p>
        </w:tc>
        <w:tc>
          <w:tcPr>
            <w:tcW w:w="1800" w:type="dxa"/>
            <w:tcBorders>
              <w:top w:val="nil"/>
              <w:left w:val="nil"/>
              <w:bottom w:val="nil"/>
              <w:right w:val="nil"/>
            </w:tcBorders>
            <w:shd w:val="clear" w:color="auto" w:fill="auto"/>
            <w:noWrap/>
            <w:vAlign w:val="bottom"/>
            <w:hideMark/>
          </w:tcPr>
          <w:p w14:paraId="76F131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242 (219-266)</w:t>
            </w:r>
          </w:p>
        </w:tc>
      </w:tr>
      <w:tr w:rsidR="00B0760D" w:rsidRPr="00B0760D" w14:paraId="084F36B2" w14:textId="77777777" w:rsidTr="00B0760D">
        <w:trPr>
          <w:trHeight w:val="320"/>
        </w:trPr>
        <w:tc>
          <w:tcPr>
            <w:tcW w:w="2524" w:type="dxa"/>
            <w:tcBorders>
              <w:top w:val="nil"/>
              <w:left w:val="nil"/>
              <w:bottom w:val="nil"/>
              <w:right w:val="nil"/>
            </w:tcBorders>
            <w:shd w:val="clear" w:color="auto" w:fill="auto"/>
            <w:noWrap/>
            <w:vAlign w:val="bottom"/>
            <w:hideMark/>
          </w:tcPr>
          <w:p w14:paraId="47607C8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95B1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8C030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200B51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800" w:type="dxa"/>
            <w:tcBorders>
              <w:top w:val="nil"/>
              <w:left w:val="nil"/>
              <w:bottom w:val="nil"/>
              <w:right w:val="nil"/>
            </w:tcBorders>
            <w:shd w:val="clear" w:color="auto" w:fill="auto"/>
            <w:noWrap/>
            <w:vAlign w:val="bottom"/>
            <w:hideMark/>
          </w:tcPr>
          <w:p w14:paraId="6D33F2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(35-44)</w:t>
            </w:r>
          </w:p>
        </w:tc>
        <w:tc>
          <w:tcPr>
            <w:tcW w:w="1800" w:type="dxa"/>
            <w:tcBorders>
              <w:top w:val="nil"/>
              <w:left w:val="nil"/>
              <w:bottom w:val="nil"/>
              <w:right w:val="nil"/>
            </w:tcBorders>
            <w:shd w:val="clear" w:color="auto" w:fill="auto"/>
            <w:noWrap/>
            <w:vAlign w:val="bottom"/>
            <w:hideMark/>
          </w:tcPr>
          <w:p w14:paraId="7CDB68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(75-107)</w:t>
            </w:r>
          </w:p>
        </w:tc>
      </w:tr>
      <w:tr w:rsidR="00B0760D" w:rsidRPr="00B0760D" w14:paraId="1D2CED47" w14:textId="77777777" w:rsidTr="00B0760D">
        <w:trPr>
          <w:trHeight w:val="320"/>
        </w:trPr>
        <w:tc>
          <w:tcPr>
            <w:tcW w:w="2524" w:type="dxa"/>
            <w:tcBorders>
              <w:top w:val="nil"/>
              <w:left w:val="nil"/>
              <w:bottom w:val="nil"/>
              <w:right w:val="nil"/>
            </w:tcBorders>
            <w:shd w:val="clear" w:color="auto" w:fill="auto"/>
            <w:noWrap/>
            <w:vAlign w:val="bottom"/>
            <w:hideMark/>
          </w:tcPr>
          <w:p w14:paraId="61F1F8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C987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05093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(0.4-0.7)</w:t>
            </w:r>
          </w:p>
        </w:tc>
        <w:tc>
          <w:tcPr>
            <w:tcW w:w="1660" w:type="dxa"/>
            <w:tcBorders>
              <w:top w:val="nil"/>
              <w:left w:val="nil"/>
              <w:bottom w:val="nil"/>
              <w:right w:val="nil"/>
            </w:tcBorders>
            <w:shd w:val="clear" w:color="auto" w:fill="auto"/>
            <w:noWrap/>
            <w:vAlign w:val="bottom"/>
            <w:hideMark/>
          </w:tcPr>
          <w:p w14:paraId="6E4642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(0.5-0.9)</w:t>
            </w:r>
          </w:p>
        </w:tc>
        <w:tc>
          <w:tcPr>
            <w:tcW w:w="1800" w:type="dxa"/>
            <w:tcBorders>
              <w:top w:val="nil"/>
              <w:left w:val="nil"/>
              <w:bottom w:val="nil"/>
              <w:right w:val="nil"/>
            </w:tcBorders>
            <w:shd w:val="clear" w:color="auto" w:fill="auto"/>
            <w:noWrap/>
            <w:vAlign w:val="bottom"/>
            <w:hideMark/>
          </w:tcPr>
          <w:p w14:paraId="1861F8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(15-25)</w:t>
            </w:r>
          </w:p>
        </w:tc>
        <w:tc>
          <w:tcPr>
            <w:tcW w:w="1800" w:type="dxa"/>
            <w:tcBorders>
              <w:top w:val="nil"/>
              <w:left w:val="nil"/>
              <w:bottom w:val="nil"/>
              <w:right w:val="nil"/>
            </w:tcBorders>
            <w:shd w:val="clear" w:color="auto" w:fill="auto"/>
            <w:noWrap/>
            <w:vAlign w:val="bottom"/>
            <w:hideMark/>
          </w:tcPr>
          <w:p w14:paraId="0189C3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(45-74)</w:t>
            </w:r>
          </w:p>
        </w:tc>
      </w:tr>
      <w:tr w:rsidR="00B0760D" w:rsidRPr="00B0760D" w14:paraId="1C4C66D2" w14:textId="77777777" w:rsidTr="00B0760D">
        <w:trPr>
          <w:trHeight w:val="320"/>
        </w:trPr>
        <w:tc>
          <w:tcPr>
            <w:tcW w:w="2524" w:type="dxa"/>
            <w:tcBorders>
              <w:top w:val="nil"/>
              <w:left w:val="nil"/>
              <w:bottom w:val="nil"/>
              <w:right w:val="nil"/>
            </w:tcBorders>
            <w:shd w:val="clear" w:color="auto" w:fill="auto"/>
            <w:noWrap/>
            <w:vAlign w:val="bottom"/>
            <w:hideMark/>
          </w:tcPr>
          <w:p w14:paraId="5F97826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7284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E62F9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061234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036D33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0F5DCB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09607068" w14:textId="77777777" w:rsidTr="00B0760D">
        <w:trPr>
          <w:trHeight w:val="320"/>
        </w:trPr>
        <w:tc>
          <w:tcPr>
            <w:tcW w:w="2524" w:type="dxa"/>
            <w:tcBorders>
              <w:top w:val="nil"/>
              <w:left w:val="nil"/>
              <w:bottom w:val="nil"/>
              <w:right w:val="nil"/>
            </w:tcBorders>
            <w:shd w:val="clear" w:color="auto" w:fill="auto"/>
            <w:noWrap/>
            <w:vAlign w:val="bottom"/>
            <w:hideMark/>
          </w:tcPr>
          <w:p w14:paraId="3A113B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Sierra Leone</w:t>
            </w:r>
          </w:p>
        </w:tc>
        <w:tc>
          <w:tcPr>
            <w:tcW w:w="2180" w:type="dxa"/>
            <w:tcBorders>
              <w:top w:val="nil"/>
              <w:left w:val="nil"/>
              <w:bottom w:val="nil"/>
              <w:right w:val="nil"/>
            </w:tcBorders>
            <w:shd w:val="clear" w:color="auto" w:fill="auto"/>
            <w:noWrap/>
            <w:vAlign w:val="bottom"/>
            <w:hideMark/>
          </w:tcPr>
          <w:p w14:paraId="422CA2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5635C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63.5 (51.5-77.2)</w:t>
            </w:r>
          </w:p>
        </w:tc>
        <w:tc>
          <w:tcPr>
            <w:tcW w:w="1660" w:type="dxa"/>
            <w:tcBorders>
              <w:top w:val="nil"/>
              <w:left w:val="nil"/>
              <w:bottom w:val="nil"/>
              <w:right w:val="nil"/>
            </w:tcBorders>
            <w:shd w:val="clear" w:color="auto" w:fill="auto"/>
            <w:noWrap/>
            <w:vAlign w:val="bottom"/>
            <w:hideMark/>
          </w:tcPr>
          <w:p w14:paraId="0FF0A1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(68.7-90.2)</w:t>
            </w:r>
          </w:p>
        </w:tc>
        <w:tc>
          <w:tcPr>
            <w:tcW w:w="1800" w:type="dxa"/>
            <w:tcBorders>
              <w:top w:val="nil"/>
              <w:left w:val="nil"/>
              <w:bottom w:val="nil"/>
              <w:right w:val="nil"/>
            </w:tcBorders>
            <w:shd w:val="clear" w:color="auto" w:fill="auto"/>
            <w:noWrap/>
            <w:vAlign w:val="bottom"/>
            <w:hideMark/>
          </w:tcPr>
          <w:p w14:paraId="1D7833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635 (513-779)</w:t>
            </w:r>
          </w:p>
        </w:tc>
        <w:tc>
          <w:tcPr>
            <w:tcW w:w="1800" w:type="dxa"/>
            <w:tcBorders>
              <w:top w:val="nil"/>
              <w:left w:val="nil"/>
              <w:bottom w:val="nil"/>
              <w:right w:val="nil"/>
            </w:tcBorders>
            <w:shd w:val="clear" w:color="auto" w:fill="auto"/>
            <w:noWrap/>
            <w:vAlign w:val="bottom"/>
            <w:hideMark/>
          </w:tcPr>
          <w:p w14:paraId="27552B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1408 (1202-1577)</w:t>
            </w:r>
          </w:p>
        </w:tc>
      </w:tr>
      <w:tr w:rsidR="00B0760D" w:rsidRPr="00B0760D" w14:paraId="31E4F9B8" w14:textId="77777777" w:rsidTr="00B0760D">
        <w:trPr>
          <w:trHeight w:val="320"/>
        </w:trPr>
        <w:tc>
          <w:tcPr>
            <w:tcW w:w="2524" w:type="dxa"/>
            <w:tcBorders>
              <w:top w:val="nil"/>
              <w:left w:val="nil"/>
              <w:bottom w:val="nil"/>
              <w:right w:val="nil"/>
            </w:tcBorders>
            <w:shd w:val="clear" w:color="auto" w:fill="auto"/>
            <w:noWrap/>
            <w:vAlign w:val="bottom"/>
            <w:hideMark/>
          </w:tcPr>
          <w:p w14:paraId="53C4F67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30CF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992AD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(17.8-30.9)</w:t>
            </w:r>
          </w:p>
        </w:tc>
        <w:tc>
          <w:tcPr>
            <w:tcW w:w="1660" w:type="dxa"/>
            <w:tcBorders>
              <w:top w:val="nil"/>
              <w:left w:val="nil"/>
              <w:bottom w:val="nil"/>
              <w:right w:val="nil"/>
            </w:tcBorders>
            <w:shd w:val="clear" w:color="auto" w:fill="auto"/>
            <w:noWrap/>
            <w:vAlign w:val="bottom"/>
            <w:hideMark/>
          </w:tcPr>
          <w:p w14:paraId="6B2012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 (12.2-27.9)</w:t>
            </w:r>
          </w:p>
        </w:tc>
        <w:tc>
          <w:tcPr>
            <w:tcW w:w="1800" w:type="dxa"/>
            <w:tcBorders>
              <w:top w:val="nil"/>
              <w:left w:val="nil"/>
              <w:bottom w:val="nil"/>
              <w:right w:val="nil"/>
            </w:tcBorders>
            <w:shd w:val="clear" w:color="auto" w:fill="auto"/>
            <w:noWrap/>
            <w:vAlign w:val="bottom"/>
            <w:hideMark/>
          </w:tcPr>
          <w:p w14:paraId="486E3A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250 (178-308)</w:t>
            </w:r>
          </w:p>
        </w:tc>
        <w:tc>
          <w:tcPr>
            <w:tcW w:w="1800" w:type="dxa"/>
            <w:tcBorders>
              <w:top w:val="nil"/>
              <w:left w:val="nil"/>
              <w:bottom w:val="nil"/>
              <w:right w:val="nil"/>
            </w:tcBorders>
            <w:shd w:val="clear" w:color="auto" w:fill="auto"/>
            <w:noWrap/>
            <w:vAlign w:val="bottom"/>
            <w:hideMark/>
          </w:tcPr>
          <w:p w14:paraId="47D783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355 (215-493)</w:t>
            </w:r>
          </w:p>
        </w:tc>
      </w:tr>
      <w:tr w:rsidR="00B0760D" w:rsidRPr="00B0760D" w14:paraId="0083F532" w14:textId="77777777" w:rsidTr="00B0760D">
        <w:trPr>
          <w:trHeight w:val="320"/>
        </w:trPr>
        <w:tc>
          <w:tcPr>
            <w:tcW w:w="2524" w:type="dxa"/>
            <w:tcBorders>
              <w:top w:val="nil"/>
              <w:left w:val="nil"/>
              <w:bottom w:val="nil"/>
              <w:right w:val="nil"/>
            </w:tcBorders>
            <w:shd w:val="clear" w:color="auto" w:fill="auto"/>
            <w:noWrap/>
            <w:vAlign w:val="bottom"/>
            <w:hideMark/>
          </w:tcPr>
          <w:p w14:paraId="384CD37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658A0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11E5B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(9.6-15.2)</w:t>
            </w:r>
          </w:p>
        </w:tc>
        <w:tc>
          <w:tcPr>
            <w:tcW w:w="1660" w:type="dxa"/>
            <w:tcBorders>
              <w:top w:val="nil"/>
              <w:left w:val="nil"/>
              <w:bottom w:val="nil"/>
              <w:right w:val="nil"/>
            </w:tcBorders>
            <w:shd w:val="clear" w:color="auto" w:fill="auto"/>
            <w:noWrap/>
            <w:vAlign w:val="bottom"/>
            <w:hideMark/>
          </w:tcPr>
          <w:p w14:paraId="4497D5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(9.8-14.7)</w:t>
            </w:r>
          </w:p>
        </w:tc>
        <w:tc>
          <w:tcPr>
            <w:tcW w:w="1800" w:type="dxa"/>
            <w:tcBorders>
              <w:top w:val="nil"/>
              <w:left w:val="nil"/>
              <w:bottom w:val="nil"/>
              <w:right w:val="nil"/>
            </w:tcBorders>
            <w:shd w:val="clear" w:color="auto" w:fill="auto"/>
            <w:noWrap/>
            <w:vAlign w:val="bottom"/>
            <w:hideMark/>
          </w:tcPr>
          <w:p w14:paraId="0FE8FF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120 (95-152)</w:t>
            </w:r>
          </w:p>
        </w:tc>
        <w:tc>
          <w:tcPr>
            <w:tcW w:w="1800" w:type="dxa"/>
            <w:tcBorders>
              <w:top w:val="nil"/>
              <w:left w:val="nil"/>
              <w:bottom w:val="nil"/>
              <w:right w:val="nil"/>
            </w:tcBorders>
            <w:shd w:val="clear" w:color="auto" w:fill="auto"/>
            <w:noWrap/>
            <w:vAlign w:val="bottom"/>
            <w:hideMark/>
          </w:tcPr>
          <w:p w14:paraId="789829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(173-262)</w:t>
            </w:r>
          </w:p>
        </w:tc>
      </w:tr>
      <w:tr w:rsidR="00B0760D" w:rsidRPr="00B0760D" w14:paraId="27EAEFDE" w14:textId="77777777" w:rsidTr="00B0760D">
        <w:trPr>
          <w:trHeight w:val="320"/>
        </w:trPr>
        <w:tc>
          <w:tcPr>
            <w:tcW w:w="2524" w:type="dxa"/>
            <w:tcBorders>
              <w:top w:val="nil"/>
              <w:left w:val="nil"/>
              <w:bottom w:val="nil"/>
              <w:right w:val="nil"/>
            </w:tcBorders>
            <w:shd w:val="clear" w:color="auto" w:fill="auto"/>
            <w:noWrap/>
            <w:vAlign w:val="bottom"/>
            <w:hideMark/>
          </w:tcPr>
          <w:p w14:paraId="616231B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1B10C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C6078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(9.2-14.6)</w:t>
            </w:r>
          </w:p>
        </w:tc>
        <w:tc>
          <w:tcPr>
            <w:tcW w:w="1660" w:type="dxa"/>
            <w:tcBorders>
              <w:top w:val="nil"/>
              <w:left w:val="nil"/>
              <w:bottom w:val="nil"/>
              <w:right w:val="nil"/>
            </w:tcBorders>
            <w:shd w:val="clear" w:color="auto" w:fill="auto"/>
            <w:noWrap/>
            <w:vAlign w:val="bottom"/>
            <w:hideMark/>
          </w:tcPr>
          <w:p w14:paraId="3BF862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(9.2-14)</w:t>
            </w:r>
          </w:p>
        </w:tc>
        <w:tc>
          <w:tcPr>
            <w:tcW w:w="1800" w:type="dxa"/>
            <w:tcBorders>
              <w:top w:val="nil"/>
              <w:left w:val="nil"/>
              <w:bottom w:val="nil"/>
              <w:right w:val="nil"/>
            </w:tcBorders>
            <w:shd w:val="clear" w:color="auto" w:fill="auto"/>
            <w:noWrap/>
            <w:vAlign w:val="bottom"/>
            <w:hideMark/>
          </w:tcPr>
          <w:p w14:paraId="42EAD3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(91-146)</w:t>
            </w:r>
          </w:p>
        </w:tc>
        <w:tc>
          <w:tcPr>
            <w:tcW w:w="1800" w:type="dxa"/>
            <w:tcBorders>
              <w:top w:val="nil"/>
              <w:left w:val="nil"/>
              <w:bottom w:val="nil"/>
              <w:right w:val="nil"/>
            </w:tcBorders>
            <w:shd w:val="clear" w:color="auto" w:fill="auto"/>
            <w:noWrap/>
            <w:vAlign w:val="bottom"/>
            <w:hideMark/>
          </w:tcPr>
          <w:p w14:paraId="45BE12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200 (163-247)</w:t>
            </w:r>
          </w:p>
        </w:tc>
      </w:tr>
      <w:tr w:rsidR="00B0760D" w:rsidRPr="00B0760D" w14:paraId="79826D81" w14:textId="77777777" w:rsidTr="00B0760D">
        <w:trPr>
          <w:trHeight w:val="320"/>
        </w:trPr>
        <w:tc>
          <w:tcPr>
            <w:tcW w:w="2524" w:type="dxa"/>
            <w:tcBorders>
              <w:top w:val="nil"/>
              <w:left w:val="nil"/>
              <w:bottom w:val="nil"/>
              <w:right w:val="nil"/>
            </w:tcBorders>
            <w:shd w:val="clear" w:color="auto" w:fill="auto"/>
            <w:noWrap/>
            <w:vAlign w:val="bottom"/>
            <w:hideMark/>
          </w:tcPr>
          <w:p w14:paraId="7B00D27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970F9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33F32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(0.4-0.7)</w:t>
            </w:r>
          </w:p>
        </w:tc>
        <w:tc>
          <w:tcPr>
            <w:tcW w:w="1660" w:type="dxa"/>
            <w:tcBorders>
              <w:top w:val="nil"/>
              <w:left w:val="nil"/>
              <w:bottom w:val="nil"/>
              <w:right w:val="nil"/>
            </w:tcBorders>
            <w:shd w:val="clear" w:color="auto" w:fill="auto"/>
            <w:noWrap/>
            <w:vAlign w:val="bottom"/>
            <w:hideMark/>
          </w:tcPr>
          <w:p w14:paraId="0A78E7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800" w:type="dxa"/>
            <w:tcBorders>
              <w:top w:val="nil"/>
              <w:left w:val="nil"/>
              <w:bottom w:val="nil"/>
              <w:right w:val="nil"/>
            </w:tcBorders>
            <w:shd w:val="clear" w:color="auto" w:fill="auto"/>
            <w:noWrap/>
            <w:vAlign w:val="bottom"/>
            <w:hideMark/>
          </w:tcPr>
          <w:p w14:paraId="5B4675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(4-7)</w:t>
            </w:r>
          </w:p>
        </w:tc>
        <w:tc>
          <w:tcPr>
            <w:tcW w:w="1800" w:type="dxa"/>
            <w:tcBorders>
              <w:top w:val="nil"/>
              <w:left w:val="nil"/>
              <w:bottom w:val="nil"/>
              <w:right w:val="nil"/>
            </w:tcBorders>
            <w:shd w:val="clear" w:color="auto" w:fill="auto"/>
            <w:noWrap/>
            <w:vAlign w:val="bottom"/>
            <w:hideMark/>
          </w:tcPr>
          <w:p w14:paraId="39291E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(11-17)</w:t>
            </w:r>
          </w:p>
        </w:tc>
      </w:tr>
      <w:tr w:rsidR="00B0760D" w:rsidRPr="00B0760D" w14:paraId="491ED44C" w14:textId="77777777" w:rsidTr="00B0760D">
        <w:trPr>
          <w:trHeight w:val="320"/>
        </w:trPr>
        <w:tc>
          <w:tcPr>
            <w:tcW w:w="2524" w:type="dxa"/>
            <w:tcBorders>
              <w:top w:val="nil"/>
              <w:left w:val="nil"/>
              <w:bottom w:val="nil"/>
              <w:right w:val="nil"/>
            </w:tcBorders>
            <w:shd w:val="clear" w:color="auto" w:fill="auto"/>
            <w:noWrap/>
            <w:vAlign w:val="bottom"/>
            <w:hideMark/>
          </w:tcPr>
          <w:p w14:paraId="1BAFE97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9D7B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2A689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34.9 (14.9-60.6)</w:t>
            </w:r>
          </w:p>
        </w:tc>
        <w:tc>
          <w:tcPr>
            <w:tcW w:w="1660" w:type="dxa"/>
            <w:tcBorders>
              <w:top w:val="nil"/>
              <w:left w:val="nil"/>
              <w:bottom w:val="nil"/>
              <w:right w:val="nil"/>
            </w:tcBorders>
            <w:shd w:val="clear" w:color="auto" w:fill="auto"/>
            <w:noWrap/>
            <w:vAlign w:val="bottom"/>
            <w:hideMark/>
          </w:tcPr>
          <w:p w14:paraId="69FAE1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54.7 (30.3-76.5)</w:t>
            </w:r>
          </w:p>
        </w:tc>
        <w:tc>
          <w:tcPr>
            <w:tcW w:w="1800" w:type="dxa"/>
            <w:tcBorders>
              <w:top w:val="nil"/>
              <w:left w:val="nil"/>
              <w:bottom w:val="nil"/>
              <w:right w:val="nil"/>
            </w:tcBorders>
            <w:shd w:val="clear" w:color="auto" w:fill="auto"/>
            <w:noWrap/>
            <w:vAlign w:val="bottom"/>
            <w:hideMark/>
          </w:tcPr>
          <w:p w14:paraId="58A3D0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347 (151-596)</w:t>
            </w:r>
          </w:p>
        </w:tc>
        <w:tc>
          <w:tcPr>
            <w:tcW w:w="1800" w:type="dxa"/>
            <w:tcBorders>
              <w:top w:val="nil"/>
              <w:left w:val="nil"/>
              <w:bottom w:val="nil"/>
              <w:right w:val="nil"/>
            </w:tcBorders>
            <w:shd w:val="clear" w:color="auto" w:fill="auto"/>
            <w:noWrap/>
            <w:vAlign w:val="bottom"/>
            <w:hideMark/>
          </w:tcPr>
          <w:p w14:paraId="1F8194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963 (532-1346)</w:t>
            </w:r>
          </w:p>
        </w:tc>
      </w:tr>
      <w:tr w:rsidR="00B0760D" w:rsidRPr="00B0760D" w14:paraId="03085915" w14:textId="77777777" w:rsidTr="00B0760D">
        <w:trPr>
          <w:trHeight w:val="320"/>
        </w:trPr>
        <w:tc>
          <w:tcPr>
            <w:tcW w:w="2524" w:type="dxa"/>
            <w:tcBorders>
              <w:top w:val="nil"/>
              <w:left w:val="nil"/>
              <w:bottom w:val="nil"/>
              <w:right w:val="nil"/>
            </w:tcBorders>
            <w:shd w:val="clear" w:color="auto" w:fill="auto"/>
            <w:noWrap/>
            <w:vAlign w:val="bottom"/>
            <w:hideMark/>
          </w:tcPr>
          <w:p w14:paraId="3EC33FC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736D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E34BD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(2.5-6.7)</w:t>
            </w:r>
          </w:p>
        </w:tc>
        <w:tc>
          <w:tcPr>
            <w:tcW w:w="1660" w:type="dxa"/>
            <w:tcBorders>
              <w:top w:val="nil"/>
              <w:left w:val="nil"/>
              <w:bottom w:val="nil"/>
              <w:right w:val="nil"/>
            </w:tcBorders>
            <w:shd w:val="clear" w:color="auto" w:fill="auto"/>
            <w:noWrap/>
            <w:vAlign w:val="bottom"/>
            <w:hideMark/>
          </w:tcPr>
          <w:p w14:paraId="285976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(2.7-7.4)</w:t>
            </w:r>
          </w:p>
        </w:tc>
        <w:tc>
          <w:tcPr>
            <w:tcW w:w="1800" w:type="dxa"/>
            <w:tcBorders>
              <w:top w:val="nil"/>
              <w:left w:val="nil"/>
              <w:bottom w:val="nil"/>
              <w:right w:val="nil"/>
            </w:tcBorders>
            <w:shd w:val="clear" w:color="auto" w:fill="auto"/>
            <w:noWrap/>
            <w:vAlign w:val="bottom"/>
            <w:hideMark/>
          </w:tcPr>
          <w:p w14:paraId="0B1F80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(25-67)</w:t>
            </w:r>
          </w:p>
        </w:tc>
        <w:tc>
          <w:tcPr>
            <w:tcW w:w="1800" w:type="dxa"/>
            <w:tcBorders>
              <w:top w:val="nil"/>
              <w:left w:val="nil"/>
              <w:bottom w:val="nil"/>
              <w:right w:val="nil"/>
            </w:tcBorders>
            <w:shd w:val="clear" w:color="auto" w:fill="auto"/>
            <w:noWrap/>
            <w:vAlign w:val="bottom"/>
            <w:hideMark/>
          </w:tcPr>
          <w:p w14:paraId="529040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(47-132)</w:t>
            </w:r>
          </w:p>
        </w:tc>
      </w:tr>
      <w:tr w:rsidR="00B0760D" w:rsidRPr="00B0760D" w14:paraId="2D20FBEC" w14:textId="77777777" w:rsidTr="00B0760D">
        <w:trPr>
          <w:trHeight w:val="320"/>
        </w:trPr>
        <w:tc>
          <w:tcPr>
            <w:tcW w:w="2524" w:type="dxa"/>
            <w:tcBorders>
              <w:top w:val="nil"/>
              <w:left w:val="nil"/>
              <w:bottom w:val="nil"/>
              <w:right w:val="nil"/>
            </w:tcBorders>
            <w:shd w:val="clear" w:color="auto" w:fill="auto"/>
            <w:noWrap/>
            <w:vAlign w:val="bottom"/>
            <w:hideMark/>
          </w:tcPr>
          <w:p w14:paraId="724E2C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0F36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E9F16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(10.2-11.9)</w:t>
            </w:r>
          </w:p>
        </w:tc>
        <w:tc>
          <w:tcPr>
            <w:tcW w:w="1660" w:type="dxa"/>
            <w:tcBorders>
              <w:top w:val="nil"/>
              <w:left w:val="nil"/>
              <w:bottom w:val="nil"/>
              <w:right w:val="nil"/>
            </w:tcBorders>
            <w:shd w:val="clear" w:color="auto" w:fill="auto"/>
            <w:noWrap/>
            <w:vAlign w:val="bottom"/>
            <w:hideMark/>
          </w:tcPr>
          <w:p w14:paraId="282A1E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(11.4-13.5)</w:t>
            </w:r>
          </w:p>
        </w:tc>
        <w:tc>
          <w:tcPr>
            <w:tcW w:w="1800" w:type="dxa"/>
            <w:tcBorders>
              <w:top w:val="nil"/>
              <w:left w:val="nil"/>
              <w:bottom w:val="nil"/>
              <w:right w:val="nil"/>
            </w:tcBorders>
            <w:shd w:val="clear" w:color="auto" w:fill="auto"/>
            <w:noWrap/>
            <w:vAlign w:val="bottom"/>
            <w:hideMark/>
          </w:tcPr>
          <w:p w14:paraId="72D421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(101-121)</w:t>
            </w:r>
          </w:p>
        </w:tc>
        <w:tc>
          <w:tcPr>
            <w:tcW w:w="1800" w:type="dxa"/>
            <w:tcBorders>
              <w:top w:val="nil"/>
              <w:left w:val="nil"/>
              <w:bottom w:val="nil"/>
              <w:right w:val="nil"/>
            </w:tcBorders>
            <w:shd w:val="clear" w:color="auto" w:fill="auto"/>
            <w:noWrap/>
            <w:vAlign w:val="bottom"/>
            <w:hideMark/>
          </w:tcPr>
          <w:p w14:paraId="4F1329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218 (201-235)</w:t>
            </w:r>
          </w:p>
        </w:tc>
      </w:tr>
      <w:tr w:rsidR="00B0760D" w:rsidRPr="00B0760D" w14:paraId="41ED9D8E" w14:textId="77777777" w:rsidTr="00B0760D">
        <w:trPr>
          <w:trHeight w:val="320"/>
        </w:trPr>
        <w:tc>
          <w:tcPr>
            <w:tcW w:w="2524" w:type="dxa"/>
            <w:tcBorders>
              <w:top w:val="nil"/>
              <w:left w:val="nil"/>
              <w:bottom w:val="nil"/>
              <w:right w:val="nil"/>
            </w:tcBorders>
            <w:shd w:val="clear" w:color="auto" w:fill="auto"/>
            <w:noWrap/>
            <w:vAlign w:val="bottom"/>
            <w:hideMark/>
          </w:tcPr>
          <w:p w14:paraId="656D578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C321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ED879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(5.1-12)</w:t>
            </w:r>
          </w:p>
        </w:tc>
        <w:tc>
          <w:tcPr>
            <w:tcW w:w="1660" w:type="dxa"/>
            <w:tcBorders>
              <w:top w:val="nil"/>
              <w:left w:val="nil"/>
              <w:bottom w:val="nil"/>
              <w:right w:val="nil"/>
            </w:tcBorders>
            <w:shd w:val="clear" w:color="auto" w:fill="auto"/>
            <w:noWrap/>
            <w:vAlign w:val="bottom"/>
            <w:hideMark/>
          </w:tcPr>
          <w:p w14:paraId="21B11B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27.1 (18.7-36.9)</w:t>
            </w:r>
          </w:p>
        </w:tc>
        <w:tc>
          <w:tcPr>
            <w:tcW w:w="1800" w:type="dxa"/>
            <w:tcBorders>
              <w:top w:val="nil"/>
              <w:left w:val="nil"/>
              <w:bottom w:val="nil"/>
              <w:right w:val="nil"/>
            </w:tcBorders>
            <w:shd w:val="clear" w:color="auto" w:fill="auto"/>
            <w:noWrap/>
            <w:vAlign w:val="bottom"/>
            <w:hideMark/>
          </w:tcPr>
          <w:p w14:paraId="228118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 (51-120)</w:t>
            </w:r>
          </w:p>
        </w:tc>
        <w:tc>
          <w:tcPr>
            <w:tcW w:w="1800" w:type="dxa"/>
            <w:tcBorders>
              <w:top w:val="nil"/>
              <w:left w:val="nil"/>
              <w:bottom w:val="nil"/>
              <w:right w:val="nil"/>
            </w:tcBorders>
            <w:shd w:val="clear" w:color="auto" w:fill="auto"/>
            <w:noWrap/>
            <w:vAlign w:val="bottom"/>
            <w:hideMark/>
          </w:tcPr>
          <w:p w14:paraId="4D9756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477 (324-645)</w:t>
            </w:r>
          </w:p>
        </w:tc>
      </w:tr>
      <w:tr w:rsidR="00B0760D" w:rsidRPr="00B0760D" w14:paraId="5BBFC628" w14:textId="77777777" w:rsidTr="00B0760D">
        <w:trPr>
          <w:trHeight w:val="320"/>
        </w:trPr>
        <w:tc>
          <w:tcPr>
            <w:tcW w:w="2524" w:type="dxa"/>
            <w:tcBorders>
              <w:top w:val="nil"/>
              <w:left w:val="nil"/>
              <w:bottom w:val="nil"/>
              <w:right w:val="nil"/>
            </w:tcBorders>
            <w:shd w:val="clear" w:color="auto" w:fill="auto"/>
            <w:noWrap/>
            <w:vAlign w:val="bottom"/>
            <w:hideMark/>
          </w:tcPr>
          <w:p w14:paraId="53C22EE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8EE1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36E26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(0.4-1.6)</w:t>
            </w:r>
          </w:p>
        </w:tc>
        <w:tc>
          <w:tcPr>
            <w:tcW w:w="1660" w:type="dxa"/>
            <w:tcBorders>
              <w:top w:val="nil"/>
              <w:left w:val="nil"/>
              <w:bottom w:val="nil"/>
              <w:right w:val="nil"/>
            </w:tcBorders>
            <w:shd w:val="clear" w:color="auto" w:fill="auto"/>
            <w:noWrap/>
            <w:vAlign w:val="bottom"/>
            <w:hideMark/>
          </w:tcPr>
          <w:p w14:paraId="03D703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(0.8-3.6)</w:t>
            </w:r>
          </w:p>
        </w:tc>
        <w:tc>
          <w:tcPr>
            <w:tcW w:w="1800" w:type="dxa"/>
            <w:tcBorders>
              <w:top w:val="nil"/>
              <w:left w:val="nil"/>
              <w:bottom w:val="nil"/>
              <w:right w:val="nil"/>
            </w:tcBorders>
            <w:shd w:val="clear" w:color="auto" w:fill="auto"/>
            <w:noWrap/>
            <w:vAlign w:val="bottom"/>
            <w:hideMark/>
          </w:tcPr>
          <w:p w14:paraId="6ABD46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(4-16)</w:t>
            </w:r>
          </w:p>
        </w:tc>
        <w:tc>
          <w:tcPr>
            <w:tcW w:w="1800" w:type="dxa"/>
            <w:tcBorders>
              <w:top w:val="nil"/>
              <w:left w:val="nil"/>
              <w:bottom w:val="nil"/>
              <w:right w:val="nil"/>
            </w:tcBorders>
            <w:shd w:val="clear" w:color="auto" w:fill="auto"/>
            <w:noWrap/>
            <w:vAlign w:val="bottom"/>
            <w:hideMark/>
          </w:tcPr>
          <w:p w14:paraId="7A52F6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(15-64)</w:t>
            </w:r>
          </w:p>
        </w:tc>
      </w:tr>
      <w:tr w:rsidR="00B0760D" w:rsidRPr="00B0760D" w14:paraId="421C312A" w14:textId="77777777" w:rsidTr="00B0760D">
        <w:trPr>
          <w:trHeight w:val="320"/>
        </w:trPr>
        <w:tc>
          <w:tcPr>
            <w:tcW w:w="2524" w:type="dxa"/>
            <w:tcBorders>
              <w:top w:val="nil"/>
              <w:left w:val="nil"/>
              <w:bottom w:val="nil"/>
              <w:right w:val="nil"/>
            </w:tcBorders>
            <w:shd w:val="clear" w:color="auto" w:fill="auto"/>
            <w:noWrap/>
            <w:vAlign w:val="bottom"/>
            <w:hideMark/>
          </w:tcPr>
          <w:p w14:paraId="6721D2C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A126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C571A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(2.2-2.5)</w:t>
            </w:r>
          </w:p>
        </w:tc>
        <w:tc>
          <w:tcPr>
            <w:tcW w:w="1660" w:type="dxa"/>
            <w:tcBorders>
              <w:top w:val="nil"/>
              <w:left w:val="nil"/>
              <w:bottom w:val="nil"/>
              <w:right w:val="nil"/>
            </w:tcBorders>
            <w:shd w:val="clear" w:color="auto" w:fill="auto"/>
            <w:noWrap/>
            <w:vAlign w:val="bottom"/>
            <w:hideMark/>
          </w:tcPr>
          <w:p w14:paraId="549955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800" w:type="dxa"/>
            <w:tcBorders>
              <w:top w:val="nil"/>
              <w:left w:val="nil"/>
              <w:bottom w:val="nil"/>
              <w:right w:val="nil"/>
            </w:tcBorders>
            <w:shd w:val="clear" w:color="auto" w:fill="auto"/>
            <w:noWrap/>
            <w:vAlign w:val="bottom"/>
            <w:hideMark/>
          </w:tcPr>
          <w:p w14:paraId="196322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(22-25)</w:t>
            </w:r>
          </w:p>
        </w:tc>
        <w:tc>
          <w:tcPr>
            <w:tcW w:w="1800" w:type="dxa"/>
            <w:tcBorders>
              <w:top w:val="nil"/>
              <w:left w:val="nil"/>
              <w:bottom w:val="nil"/>
              <w:right w:val="nil"/>
            </w:tcBorders>
            <w:shd w:val="clear" w:color="auto" w:fill="auto"/>
            <w:noWrap/>
            <w:vAlign w:val="bottom"/>
            <w:hideMark/>
          </w:tcPr>
          <w:p w14:paraId="0B2FC1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(47-55)</w:t>
            </w:r>
          </w:p>
        </w:tc>
      </w:tr>
      <w:tr w:rsidR="00B0760D" w:rsidRPr="00B0760D" w14:paraId="6F8F2295" w14:textId="77777777" w:rsidTr="00B0760D">
        <w:trPr>
          <w:trHeight w:val="320"/>
        </w:trPr>
        <w:tc>
          <w:tcPr>
            <w:tcW w:w="2524" w:type="dxa"/>
            <w:tcBorders>
              <w:top w:val="nil"/>
              <w:left w:val="nil"/>
              <w:bottom w:val="nil"/>
              <w:right w:val="nil"/>
            </w:tcBorders>
            <w:shd w:val="clear" w:color="auto" w:fill="auto"/>
            <w:noWrap/>
            <w:vAlign w:val="bottom"/>
            <w:hideMark/>
          </w:tcPr>
          <w:p w14:paraId="4E96E56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ECB0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C402F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557D8B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4C69D6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(10-12)</w:t>
            </w:r>
          </w:p>
        </w:tc>
        <w:tc>
          <w:tcPr>
            <w:tcW w:w="1800" w:type="dxa"/>
            <w:tcBorders>
              <w:top w:val="nil"/>
              <w:left w:val="nil"/>
              <w:bottom w:val="nil"/>
              <w:right w:val="nil"/>
            </w:tcBorders>
            <w:shd w:val="clear" w:color="auto" w:fill="auto"/>
            <w:noWrap/>
            <w:vAlign w:val="bottom"/>
            <w:hideMark/>
          </w:tcPr>
          <w:p w14:paraId="136046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(20-25)</w:t>
            </w:r>
          </w:p>
        </w:tc>
      </w:tr>
      <w:tr w:rsidR="00B0760D" w:rsidRPr="00B0760D" w14:paraId="49EB345A" w14:textId="77777777" w:rsidTr="00B0760D">
        <w:trPr>
          <w:trHeight w:val="320"/>
        </w:trPr>
        <w:tc>
          <w:tcPr>
            <w:tcW w:w="2524" w:type="dxa"/>
            <w:tcBorders>
              <w:top w:val="nil"/>
              <w:left w:val="nil"/>
              <w:bottom w:val="nil"/>
              <w:right w:val="nil"/>
            </w:tcBorders>
            <w:shd w:val="clear" w:color="auto" w:fill="auto"/>
            <w:noWrap/>
            <w:vAlign w:val="bottom"/>
            <w:hideMark/>
          </w:tcPr>
          <w:p w14:paraId="612E98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9B6A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C4D46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0B92F9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800" w:type="dxa"/>
            <w:tcBorders>
              <w:top w:val="nil"/>
              <w:left w:val="nil"/>
              <w:bottom w:val="nil"/>
              <w:right w:val="nil"/>
            </w:tcBorders>
            <w:shd w:val="clear" w:color="auto" w:fill="auto"/>
            <w:noWrap/>
            <w:vAlign w:val="bottom"/>
            <w:hideMark/>
          </w:tcPr>
          <w:p w14:paraId="208B7D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(9-11)</w:t>
            </w:r>
          </w:p>
        </w:tc>
        <w:tc>
          <w:tcPr>
            <w:tcW w:w="1800" w:type="dxa"/>
            <w:tcBorders>
              <w:top w:val="nil"/>
              <w:left w:val="nil"/>
              <w:bottom w:val="nil"/>
              <w:right w:val="nil"/>
            </w:tcBorders>
            <w:shd w:val="clear" w:color="auto" w:fill="auto"/>
            <w:noWrap/>
            <w:vAlign w:val="bottom"/>
            <w:hideMark/>
          </w:tcPr>
          <w:p w14:paraId="225C4C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(20-24)</w:t>
            </w:r>
          </w:p>
        </w:tc>
      </w:tr>
      <w:tr w:rsidR="00B0760D" w:rsidRPr="00B0760D" w14:paraId="25778A60" w14:textId="77777777" w:rsidTr="00B0760D">
        <w:trPr>
          <w:trHeight w:val="320"/>
        </w:trPr>
        <w:tc>
          <w:tcPr>
            <w:tcW w:w="2524" w:type="dxa"/>
            <w:tcBorders>
              <w:top w:val="nil"/>
              <w:left w:val="nil"/>
              <w:bottom w:val="nil"/>
              <w:right w:val="nil"/>
            </w:tcBorders>
            <w:shd w:val="clear" w:color="auto" w:fill="auto"/>
            <w:noWrap/>
            <w:vAlign w:val="bottom"/>
            <w:hideMark/>
          </w:tcPr>
          <w:p w14:paraId="5F4437F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24AF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57A97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3B05C1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6D89C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1F0BDF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(0-1)</w:t>
            </w:r>
          </w:p>
        </w:tc>
      </w:tr>
      <w:tr w:rsidR="00B0760D" w:rsidRPr="00B0760D" w14:paraId="0DC7E579" w14:textId="77777777" w:rsidTr="00B0760D">
        <w:trPr>
          <w:trHeight w:val="320"/>
        </w:trPr>
        <w:tc>
          <w:tcPr>
            <w:tcW w:w="2524" w:type="dxa"/>
            <w:tcBorders>
              <w:top w:val="nil"/>
              <w:left w:val="nil"/>
              <w:bottom w:val="nil"/>
              <w:right w:val="nil"/>
            </w:tcBorders>
            <w:shd w:val="clear" w:color="auto" w:fill="auto"/>
            <w:noWrap/>
            <w:vAlign w:val="bottom"/>
            <w:hideMark/>
          </w:tcPr>
          <w:p w14:paraId="76044A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Singapore</w:t>
            </w:r>
          </w:p>
        </w:tc>
        <w:tc>
          <w:tcPr>
            <w:tcW w:w="2180" w:type="dxa"/>
            <w:tcBorders>
              <w:top w:val="nil"/>
              <w:left w:val="nil"/>
              <w:bottom w:val="nil"/>
              <w:right w:val="nil"/>
            </w:tcBorders>
            <w:shd w:val="clear" w:color="auto" w:fill="auto"/>
            <w:noWrap/>
            <w:vAlign w:val="bottom"/>
            <w:hideMark/>
          </w:tcPr>
          <w:p w14:paraId="1DA1A7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DA219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71.9 (64.4-78.7)</w:t>
            </w:r>
          </w:p>
        </w:tc>
        <w:tc>
          <w:tcPr>
            <w:tcW w:w="1660" w:type="dxa"/>
            <w:tcBorders>
              <w:top w:val="nil"/>
              <w:left w:val="nil"/>
              <w:bottom w:val="nil"/>
              <w:right w:val="nil"/>
            </w:tcBorders>
            <w:shd w:val="clear" w:color="auto" w:fill="auto"/>
            <w:noWrap/>
            <w:vAlign w:val="bottom"/>
            <w:hideMark/>
          </w:tcPr>
          <w:p w14:paraId="2EB865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74.6 (67.6-80.7)</w:t>
            </w:r>
          </w:p>
        </w:tc>
        <w:tc>
          <w:tcPr>
            <w:tcW w:w="1800" w:type="dxa"/>
            <w:tcBorders>
              <w:top w:val="nil"/>
              <w:left w:val="nil"/>
              <w:bottom w:val="nil"/>
              <w:right w:val="nil"/>
            </w:tcBorders>
            <w:shd w:val="clear" w:color="auto" w:fill="auto"/>
            <w:noWrap/>
            <w:vAlign w:val="bottom"/>
            <w:hideMark/>
          </w:tcPr>
          <w:p w14:paraId="732201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2764 (2456-3047)</w:t>
            </w:r>
          </w:p>
        </w:tc>
        <w:tc>
          <w:tcPr>
            <w:tcW w:w="1800" w:type="dxa"/>
            <w:tcBorders>
              <w:top w:val="nil"/>
              <w:left w:val="nil"/>
              <w:bottom w:val="nil"/>
              <w:right w:val="nil"/>
            </w:tcBorders>
            <w:shd w:val="clear" w:color="auto" w:fill="auto"/>
            <w:noWrap/>
            <w:vAlign w:val="bottom"/>
            <w:hideMark/>
          </w:tcPr>
          <w:p w14:paraId="7A96FF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3017 (2734-3289)</w:t>
            </w:r>
          </w:p>
        </w:tc>
      </w:tr>
      <w:tr w:rsidR="00B0760D" w:rsidRPr="00B0760D" w14:paraId="1AA8D878" w14:textId="77777777" w:rsidTr="00B0760D">
        <w:trPr>
          <w:trHeight w:val="320"/>
        </w:trPr>
        <w:tc>
          <w:tcPr>
            <w:tcW w:w="2524" w:type="dxa"/>
            <w:tcBorders>
              <w:top w:val="nil"/>
              <w:left w:val="nil"/>
              <w:bottom w:val="nil"/>
              <w:right w:val="nil"/>
            </w:tcBorders>
            <w:shd w:val="clear" w:color="auto" w:fill="auto"/>
            <w:noWrap/>
            <w:vAlign w:val="bottom"/>
            <w:hideMark/>
          </w:tcPr>
          <w:p w14:paraId="48BB06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E722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323E5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40.3 (35.7-43.1)</w:t>
            </w:r>
          </w:p>
        </w:tc>
        <w:tc>
          <w:tcPr>
            <w:tcW w:w="1660" w:type="dxa"/>
            <w:tcBorders>
              <w:top w:val="nil"/>
              <w:left w:val="nil"/>
              <w:bottom w:val="nil"/>
              <w:right w:val="nil"/>
            </w:tcBorders>
            <w:shd w:val="clear" w:color="auto" w:fill="auto"/>
            <w:noWrap/>
            <w:vAlign w:val="bottom"/>
            <w:hideMark/>
          </w:tcPr>
          <w:p w14:paraId="5326D2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38.8 (34.2-41.6)</w:t>
            </w:r>
          </w:p>
        </w:tc>
        <w:tc>
          <w:tcPr>
            <w:tcW w:w="1800" w:type="dxa"/>
            <w:tcBorders>
              <w:top w:val="nil"/>
              <w:left w:val="nil"/>
              <w:bottom w:val="nil"/>
              <w:right w:val="nil"/>
            </w:tcBorders>
            <w:shd w:val="clear" w:color="auto" w:fill="auto"/>
            <w:noWrap/>
            <w:vAlign w:val="bottom"/>
            <w:hideMark/>
          </w:tcPr>
          <w:p w14:paraId="1377DA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1548 (1353-1678)</w:t>
            </w:r>
          </w:p>
        </w:tc>
        <w:tc>
          <w:tcPr>
            <w:tcW w:w="1800" w:type="dxa"/>
            <w:tcBorders>
              <w:top w:val="nil"/>
              <w:left w:val="nil"/>
              <w:bottom w:val="nil"/>
              <w:right w:val="nil"/>
            </w:tcBorders>
            <w:shd w:val="clear" w:color="auto" w:fill="auto"/>
            <w:noWrap/>
            <w:vAlign w:val="bottom"/>
            <w:hideMark/>
          </w:tcPr>
          <w:p w14:paraId="781362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1567 (1370-1715)</w:t>
            </w:r>
          </w:p>
        </w:tc>
      </w:tr>
      <w:tr w:rsidR="00B0760D" w:rsidRPr="00B0760D" w14:paraId="527E043B" w14:textId="77777777" w:rsidTr="00B0760D">
        <w:trPr>
          <w:trHeight w:val="320"/>
        </w:trPr>
        <w:tc>
          <w:tcPr>
            <w:tcW w:w="2524" w:type="dxa"/>
            <w:tcBorders>
              <w:top w:val="nil"/>
              <w:left w:val="nil"/>
              <w:bottom w:val="nil"/>
              <w:right w:val="nil"/>
            </w:tcBorders>
            <w:shd w:val="clear" w:color="auto" w:fill="auto"/>
            <w:noWrap/>
            <w:vAlign w:val="bottom"/>
            <w:hideMark/>
          </w:tcPr>
          <w:p w14:paraId="5A8541E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3DC0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D1E98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(25-53.1)</w:t>
            </w:r>
          </w:p>
        </w:tc>
        <w:tc>
          <w:tcPr>
            <w:tcW w:w="1660" w:type="dxa"/>
            <w:tcBorders>
              <w:top w:val="nil"/>
              <w:left w:val="nil"/>
              <w:bottom w:val="nil"/>
              <w:right w:val="nil"/>
            </w:tcBorders>
            <w:shd w:val="clear" w:color="auto" w:fill="auto"/>
            <w:noWrap/>
            <w:vAlign w:val="bottom"/>
            <w:hideMark/>
          </w:tcPr>
          <w:p w14:paraId="49DB37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(22.3-50.2)</w:t>
            </w:r>
          </w:p>
        </w:tc>
        <w:tc>
          <w:tcPr>
            <w:tcW w:w="1800" w:type="dxa"/>
            <w:tcBorders>
              <w:top w:val="nil"/>
              <w:left w:val="nil"/>
              <w:bottom w:val="nil"/>
              <w:right w:val="nil"/>
            </w:tcBorders>
            <w:shd w:val="clear" w:color="auto" w:fill="auto"/>
            <w:noWrap/>
            <w:vAlign w:val="bottom"/>
            <w:hideMark/>
          </w:tcPr>
          <w:p w14:paraId="79EEA0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1499 (962-2046)</w:t>
            </w:r>
          </w:p>
        </w:tc>
        <w:tc>
          <w:tcPr>
            <w:tcW w:w="1800" w:type="dxa"/>
            <w:tcBorders>
              <w:top w:val="nil"/>
              <w:left w:val="nil"/>
              <w:bottom w:val="nil"/>
              <w:right w:val="nil"/>
            </w:tcBorders>
            <w:shd w:val="clear" w:color="auto" w:fill="auto"/>
            <w:noWrap/>
            <w:vAlign w:val="bottom"/>
            <w:hideMark/>
          </w:tcPr>
          <w:p w14:paraId="5295A8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1441 (899-2038)</w:t>
            </w:r>
          </w:p>
        </w:tc>
      </w:tr>
      <w:tr w:rsidR="00B0760D" w:rsidRPr="00B0760D" w14:paraId="2FEAC671" w14:textId="77777777" w:rsidTr="00B0760D">
        <w:trPr>
          <w:trHeight w:val="320"/>
        </w:trPr>
        <w:tc>
          <w:tcPr>
            <w:tcW w:w="2524" w:type="dxa"/>
            <w:tcBorders>
              <w:top w:val="nil"/>
              <w:left w:val="nil"/>
              <w:bottom w:val="nil"/>
              <w:right w:val="nil"/>
            </w:tcBorders>
            <w:shd w:val="clear" w:color="auto" w:fill="auto"/>
            <w:noWrap/>
            <w:vAlign w:val="bottom"/>
            <w:hideMark/>
          </w:tcPr>
          <w:p w14:paraId="4775228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B964E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A6030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(25-53.1)</w:t>
            </w:r>
          </w:p>
        </w:tc>
        <w:tc>
          <w:tcPr>
            <w:tcW w:w="1660" w:type="dxa"/>
            <w:tcBorders>
              <w:top w:val="nil"/>
              <w:left w:val="nil"/>
              <w:bottom w:val="nil"/>
              <w:right w:val="nil"/>
            </w:tcBorders>
            <w:shd w:val="clear" w:color="auto" w:fill="auto"/>
            <w:noWrap/>
            <w:vAlign w:val="bottom"/>
            <w:hideMark/>
          </w:tcPr>
          <w:p w14:paraId="47400E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(22.3-50.2)</w:t>
            </w:r>
          </w:p>
        </w:tc>
        <w:tc>
          <w:tcPr>
            <w:tcW w:w="1800" w:type="dxa"/>
            <w:tcBorders>
              <w:top w:val="nil"/>
              <w:left w:val="nil"/>
              <w:bottom w:val="nil"/>
              <w:right w:val="nil"/>
            </w:tcBorders>
            <w:shd w:val="clear" w:color="auto" w:fill="auto"/>
            <w:noWrap/>
            <w:vAlign w:val="bottom"/>
            <w:hideMark/>
          </w:tcPr>
          <w:p w14:paraId="7F77C6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1499 (962-2046)</w:t>
            </w:r>
          </w:p>
        </w:tc>
        <w:tc>
          <w:tcPr>
            <w:tcW w:w="1800" w:type="dxa"/>
            <w:tcBorders>
              <w:top w:val="nil"/>
              <w:left w:val="nil"/>
              <w:bottom w:val="nil"/>
              <w:right w:val="nil"/>
            </w:tcBorders>
            <w:shd w:val="clear" w:color="auto" w:fill="auto"/>
            <w:noWrap/>
            <w:vAlign w:val="bottom"/>
            <w:hideMark/>
          </w:tcPr>
          <w:p w14:paraId="30FB33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1441 (899-2038)</w:t>
            </w:r>
          </w:p>
        </w:tc>
      </w:tr>
      <w:tr w:rsidR="00B0760D" w:rsidRPr="00B0760D" w14:paraId="34D2E685" w14:textId="77777777" w:rsidTr="00B0760D">
        <w:trPr>
          <w:trHeight w:val="320"/>
        </w:trPr>
        <w:tc>
          <w:tcPr>
            <w:tcW w:w="2524" w:type="dxa"/>
            <w:tcBorders>
              <w:top w:val="nil"/>
              <w:left w:val="nil"/>
              <w:bottom w:val="nil"/>
              <w:right w:val="nil"/>
            </w:tcBorders>
            <w:shd w:val="clear" w:color="auto" w:fill="auto"/>
            <w:noWrap/>
            <w:vAlign w:val="bottom"/>
            <w:hideMark/>
          </w:tcPr>
          <w:p w14:paraId="5CCBB7D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5978D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97CDA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65D600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DE54A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06D1B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455569D0" w14:textId="77777777" w:rsidTr="00B0760D">
        <w:trPr>
          <w:trHeight w:val="320"/>
        </w:trPr>
        <w:tc>
          <w:tcPr>
            <w:tcW w:w="2524" w:type="dxa"/>
            <w:tcBorders>
              <w:top w:val="nil"/>
              <w:left w:val="nil"/>
              <w:bottom w:val="nil"/>
              <w:right w:val="nil"/>
            </w:tcBorders>
            <w:shd w:val="clear" w:color="auto" w:fill="auto"/>
            <w:noWrap/>
            <w:vAlign w:val="bottom"/>
            <w:hideMark/>
          </w:tcPr>
          <w:p w14:paraId="19E2521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74D5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F2364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(6.6-17.3)</w:t>
            </w:r>
          </w:p>
        </w:tc>
        <w:tc>
          <w:tcPr>
            <w:tcW w:w="1660" w:type="dxa"/>
            <w:tcBorders>
              <w:top w:val="nil"/>
              <w:left w:val="nil"/>
              <w:bottom w:val="nil"/>
              <w:right w:val="nil"/>
            </w:tcBorders>
            <w:shd w:val="clear" w:color="auto" w:fill="auto"/>
            <w:noWrap/>
            <w:vAlign w:val="bottom"/>
            <w:hideMark/>
          </w:tcPr>
          <w:p w14:paraId="5BC73F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(10.4-23.5)</w:t>
            </w:r>
          </w:p>
        </w:tc>
        <w:tc>
          <w:tcPr>
            <w:tcW w:w="1800" w:type="dxa"/>
            <w:tcBorders>
              <w:top w:val="nil"/>
              <w:left w:val="nil"/>
              <w:bottom w:val="nil"/>
              <w:right w:val="nil"/>
            </w:tcBorders>
            <w:shd w:val="clear" w:color="auto" w:fill="auto"/>
            <w:noWrap/>
            <w:vAlign w:val="bottom"/>
            <w:hideMark/>
          </w:tcPr>
          <w:p w14:paraId="05D94F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 (255-665)</w:t>
            </w:r>
          </w:p>
        </w:tc>
        <w:tc>
          <w:tcPr>
            <w:tcW w:w="1800" w:type="dxa"/>
            <w:tcBorders>
              <w:top w:val="nil"/>
              <w:left w:val="nil"/>
              <w:bottom w:val="nil"/>
              <w:right w:val="nil"/>
            </w:tcBorders>
            <w:shd w:val="clear" w:color="auto" w:fill="auto"/>
            <w:noWrap/>
            <w:vAlign w:val="bottom"/>
            <w:hideMark/>
          </w:tcPr>
          <w:p w14:paraId="7CC8FB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616 (418-941)</w:t>
            </w:r>
          </w:p>
        </w:tc>
      </w:tr>
      <w:tr w:rsidR="00B0760D" w:rsidRPr="00B0760D" w14:paraId="08196F3E" w14:textId="77777777" w:rsidTr="00B0760D">
        <w:trPr>
          <w:trHeight w:val="320"/>
        </w:trPr>
        <w:tc>
          <w:tcPr>
            <w:tcW w:w="2524" w:type="dxa"/>
            <w:tcBorders>
              <w:top w:val="nil"/>
              <w:left w:val="nil"/>
              <w:bottom w:val="nil"/>
              <w:right w:val="nil"/>
            </w:tcBorders>
            <w:shd w:val="clear" w:color="auto" w:fill="auto"/>
            <w:noWrap/>
            <w:vAlign w:val="bottom"/>
            <w:hideMark/>
          </w:tcPr>
          <w:p w14:paraId="78C91CE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671A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C6B6E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(6.3-15)</w:t>
            </w:r>
          </w:p>
        </w:tc>
        <w:tc>
          <w:tcPr>
            <w:tcW w:w="1660" w:type="dxa"/>
            <w:tcBorders>
              <w:top w:val="nil"/>
              <w:left w:val="nil"/>
              <w:bottom w:val="nil"/>
              <w:right w:val="nil"/>
            </w:tcBorders>
            <w:shd w:val="clear" w:color="auto" w:fill="auto"/>
            <w:noWrap/>
            <w:vAlign w:val="bottom"/>
            <w:hideMark/>
          </w:tcPr>
          <w:p w14:paraId="507DE2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(14.7-24.5)</w:t>
            </w:r>
          </w:p>
        </w:tc>
        <w:tc>
          <w:tcPr>
            <w:tcW w:w="1800" w:type="dxa"/>
            <w:tcBorders>
              <w:top w:val="nil"/>
              <w:left w:val="nil"/>
              <w:bottom w:val="nil"/>
              <w:right w:val="nil"/>
            </w:tcBorders>
            <w:shd w:val="clear" w:color="auto" w:fill="auto"/>
            <w:noWrap/>
            <w:vAlign w:val="bottom"/>
            <w:hideMark/>
          </w:tcPr>
          <w:p w14:paraId="0874C3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346 (245-582)</w:t>
            </w:r>
          </w:p>
        </w:tc>
        <w:tc>
          <w:tcPr>
            <w:tcW w:w="1800" w:type="dxa"/>
            <w:tcBorders>
              <w:top w:val="nil"/>
              <w:left w:val="nil"/>
              <w:bottom w:val="nil"/>
              <w:right w:val="nil"/>
            </w:tcBorders>
            <w:shd w:val="clear" w:color="auto" w:fill="auto"/>
            <w:noWrap/>
            <w:vAlign w:val="bottom"/>
            <w:hideMark/>
          </w:tcPr>
          <w:p w14:paraId="026F6F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758 (598-990)</w:t>
            </w:r>
          </w:p>
        </w:tc>
      </w:tr>
      <w:tr w:rsidR="00B0760D" w:rsidRPr="00B0760D" w14:paraId="3593543E" w14:textId="77777777" w:rsidTr="00B0760D">
        <w:trPr>
          <w:trHeight w:val="320"/>
        </w:trPr>
        <w:tc>
          <w:tcPr>
            <w:tcW w:w="2524" w:type="dxa"/>
            <w:tcBorders>
              <w:top w:val="nil"/>
              <w:left w:val="nil"/>
              <w:bottom w:val="nil"/>
              <w:right w:val="nil"/>
            </w:tcBorders>
            <w:shd w:val="clear" w:color="auto" w:fill="auto"/>
            <w:noWrap/>
            <w:vAlign w:val="bottom"/>
            <w:hideMark/>
          </w:tcPr>
          <w:p w14:paraId="52CD608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FC5A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B37E1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 (11.8-14.6)</w:t>
            </w:r>
          </w:p>
        </w:tc>
        <w:tc>
          <w:tcPr>
            <w:tcW w:w="1660" w:type="dxa"/>
            <w:tcBorders>
              <w:top w:val="nil"/>
              <w:left w:val="nil"/>
              <w:bottom w:val="nil"/>
              <w:right w:val="nil"/>
            </w:tcBorders>
            <w:shd w:val="clear" w:color="auto" w:fill="auto"/>
            <w:noWrap/>
            <w:vAlign w:val="bottom"/>
            <w:hideMark/>
          </w:tcPr>
          <w:p w14:paraId="79D3C5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(11-14)</w:t>
            </w:r>
          </w:p>
        </w:tc>
        <w:tc>
          <w:tcPr>
            <w:tcW w:w="1800" w:type="dxa"/>
            <w:tcBorders>
              <w:top w:val="nil"/>
              <w:left w:val="nil"/>
              <w:bottom w:val="nil"/>
              <w:right w:val="nil"/>
            </w:tcBorders>
            <w:shd w:val="clear" w:color="auto" w:fill="auto"/>
            <w:noWrap/>
            <w:vAlign w:val="bottom"/>
            <w:hideMark/>
          </w:tcPr>
          <w:p w14:paraId="4C58D1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510 (452-563)</w:t>
            </w:r>
          </w:p>
        </w:tc>
        <w:tc>
          <w:tcPr>
            <w:tcW w:w="1800" w:type="dxa"/>
            <w:tcBorders>
              <w:top w:val="nil"/>
              <w:left w:val="nil"/>
              <w:bottom w:val="nil"/>
              <w:right w:val="nil"/>
            </w:tcBorders>
            <w:shd w:val="clear" w:color="auto" w:fill="auto"/>
            <w:noWrap/>
            <w:vAlign w:val="bottom"/>
            <w:hideMark/>
          </w:tcPr>
          <w:p w14:paraId="066D99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508 (448-562)</w:t>
            </w:r>
          </w:p>
        </w:tc>
      </w:tr>
      <w:tr w:rsidR="00B0760D" w:rsidRPr="00B0760D" w14:paraId="6BD134BB" w14:textId="77777777" w:rsidTr="00B0760D">
        <w:trPr>
          <w:trHeight w:val="320"/>
        </w:trPr>
        <w:tc>
          <w:tcPr>
            <w:tcW w:w="2524" w:type="dxa"/>
            <w:tcBorders>
              <w:top w:val="nil"/>
              <w:left w:val="nil"/>
              <w:bottom w:val="nil"/>
              <w:right w:val="nil"/>
            </w:tcBorders>
            <w:shd w:val="clear" w:color="auto" w:fill="auto"/>
            <w:noWrap/>
            <w:vAlign w:val="bottom"/>
            <w:hideMark/>
          </w:tcPr>
          <w:p w14:paraId="70138DA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2F77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D0825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(7.8-15.6)</w:t>
            </w:r>
          </w:p>
        </w:tc>
        <w:tc>
          <w:tcPr>
            <w:tcW w:w="1660" w:type="dxa"/>
            <w:tcBorders>
              <w:top w:val="nil"/>
              <w:left w:val="nil"/>
              <w:bottom w:val="nil"/>
              <w:right w:val="nil"/>
            </w:tcBorders>
            <w:shd w:val="clear" w:color="auto" w:fill="auto"/>
            <w:noWrap/>
            <w:vAlign w:val="bottom"/>
            <w:hideMark/>
          </w:tcPr>
          <w:p w14:paraId="6CA564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(7.5-15)</w:t>
            </w:r>
          </w:p>
        </w:tc>
        <w:tc>
          <w:tcPr>
            <w:tcW w:w="1800" w:type="dxa"/>
            <w:tcBorders>
              <w:top w:val="nil"/>
              <w:left w:val="nil"/>
              <w:bottom w:val="nil"/>
              <w:right w:val="nil"/>
            </w:tcBorders>
            <w:shd w:val="clear" w:color="auto" w:fill="auto"/>
            <w:noWrap/>
            <w:vAlign w:val="bottom"/>
            <w:hideMark/>
          </w:tcPr>
          <w:p w14:paraId="201F82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399 (296-600)</w:t>
            </w:r>
          </w:p>
        </w:tc>
        <w:tc>
          <w:tcPr>
            <w:tcW w:w="1800" w:type="dxa"/>
            <w:tcBorders>
              <w:top w:val="nil"/>
              <w:left w:val="nil"/>
              <w:bottom w:val="nil"/>
              <w:right w:val="nil"/>
            </w:tcBorders>
            <w:shd w:val="clear" w:color="auto" w:fill="auto"/>
            <w:noWrap/>
            <w:vAlign w:val="bottom"/>
            <w:hideMark/>
          </w:tcPr>
          <w:p w14:paraId="73D274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401 (301-604)</w:t>
            </w:r>
          </w:p>
        </w:tc>
      </w:tr>
      <w:tr w:rsidR="00B0760D" w:rsidRPr="00B0760D" w14:paraId="37315BD1" w14:textId="77777777" w:rsidTr="00B0760D">
        <w:trPr>
          <w:trHeight w:val="320"/>
        </w:trPr>
        <w:tc>
          <w:tcPr>
            <w:tcW w:w="2524" w:type="dxa"/>
            <w:tcBorders>
              <w:top w:val="nil"/>
              <w:left w:val="nil"/>
              <w:bottom w:val="nil"/>
              <w:right w:val="nil"/>
            </w:tcBorders>
            <w:shd w:val="clear" w:color="auto" w:fill="auto"/>
            <w:noWrap/>
            <w:vAlign w:val="bottom"/>
            <w:hideMark/>
          </w:tcPr>
          <w:p w14:paraId="53E0C7A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58CD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6E1D3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(0.4-1.6)</w:t>
            </w:r>
          </w:p>
        </w:tc>
        <w:tc>
          <w:tcPr>
            <w:tcW w:w="1660" w:type="dxa"/>
            <w:tcBorders>
              <w:top w:val="nil"/>
              <w:left w:val="nil"/>
              <w:bottom w:val="nil"/>
              <w:right w:val="nil"/>
            </w:tcBorders>
            <w:shd w:val="clear" w:color="auto" w:fill="auto"/>
            <w:noWrap/>
            <w:vAlign w:val="bottom"/>
            <w:hideMark/>
          </w:tcPr>
          <w:p w14:paraId="507C73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(0.5-2.2)</w:t>
            </w:r>
          </w:p>
        </w:tc>
        <w:tc>
          <w:tcPr>
            <w:tcW w:w="1800" w:type="dxa"/>
            <w:tcBorders>
              <w:top w:val="nil"/>
              <w:left w:val="nil"/>
              <w:bottom w:val="nil"/>
              <w:right w:val="nil"/>
            </w:tcBorders>
            <w:shd w:val="clear" w:color="auto" w:fill="auto"/>
            <w:noWrap/>
            <w:vAlign w:val="bottom"/>
            <w:hideMark/>
          </w:tcPr>
          <w:p w14:paraId="51569C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(15-59)</w:t>
            </w:r>
          </w:p>
        </w:tc>
        <w:tc>
          <w:tcPr>
            <w:tcW w:w="1800" w:type="dxa"/>
            <w:tcBorders>
              <w:top w:val="nil"/>
              <w:left w:val="nil"/>
              <w:bottom w:val="nil"/>
              <w:right w:val="nil"/>
            </w:tcBorders>
            <w:shd w:val="clear" w:color="auto" w:fill="auto"/>
            <w:noWrap/>
            <w:vAlign w:val="bottom"/>
            <w:hideMark/>
          </w:tcPr>
          <w:p w14:paraId="02C0BD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(21-88)</w:t>
            </w:r>
          </w:p>
        </w:tc>
      </w:tr>
      <w:tr w:rsidR="00B0760D" w:rsidRPr="00B0760D" w14:paraId="0F1DA60E" w14:textId="77777777" w:rsidTr="00B0760D">
        <w:trPr>
          <w:trHeight w:val="320"/>
        </w:trPr>
        <w:tc>
          <w:tcPr>
            <w:tcW w:w="2524" w:type="dxa"/>
            <w:tcBorders>
              <w:top w:val="nil"/>
              <w:left w:val="nil"/>
              <w:bottom w:val="nil"/>
              <w:right w:val="nil"/>
            </w:tcBorders>
            <w:shd w:val="clear" w:color="auto" w:fill="auto"/>
            <w:noWrap/>
            <w:vAlign w:val="bottom"/>
            <w:hideMark/>
          </w:tcPr>
          <w:p w14:paraId="7B9C35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C6C2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E2226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(2.3-2.9)</w:t>
            </w:r>
          </w:p>
        </w:tc>
        <w:tc>
          <w:tcPr>
            <w:tcW w:w="1660" w:type="dxa"/>
            <w:tcBorders>
              <w:top w:val="nil"/>
              <w:left w:val="nil"/>
              <w:bottom w:val="nil"/>
              <w:right w:val="nil"/>
            </w:tcBorders>
            <w:shd w:val="clear" w:color="auto" w:fill="auto"/>
            <w:noWrap/>
            <w:vAlign w:val="bottom"/>
            <w:hideMark/>
          </w:tcPr>
          <w:p w14:paraId="4F2D40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(2.4-3.1)</w:t>
            </w:r>
          </w:p>
        </w:tc>
        <w:tc>
          <w:tcPr>
            <w:tcW w:w="1800" w:type="dxa"/>
            <w:tcBorders>
              <w:top w:val="nil"/>
              <w:left w:val="nil"/>
              <w:bottom w:val="nil"/>
              <w:right w:val="nil"/>
            </w:tcBorders>
            <w:shd w:val="clear" w:color="auto" w:fill="auto"/>
            <w:noWrap/>
            <w:vAlign w:val="bottom"/>
            <w:hideMark/>
          </w:tcPr>
          <w:p w14:paraId="15FDC9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100 (87-113)</w:t>
            </w:r>
          </w:p>
        </w:tc>
        <w:tc>
          <w:tcPr>
            <w:tcW w:w="1800" w:type="dxa"/>
            <w:tcBorders>
              <w:top w:val="nil"/>
              <w:left w:val="nil"/>
              <w:bottom w:val="nil"/>
              <w:right w:val="nil"/>
            </w:tcBorders>
            <w:shd w:val="clear" w:color="auto" w:fill="auto"/>
            <w:noWrap/>
            <w:vAlign w:val="bottom"/>
            <w:hideMark/>
          </w:tcPr>
          <w:p w14:paraId="4415B0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(98-128)</w:t>
            </w:r>
          </w:p>
        </w:tc>
      </w:tr>
      <w:tr w:rsidR="00B0760D" w:rsidRPr="00B0760D" w14:paraId="128AE18A" w14:textId="77777777" w:rsidTr="00B0760D">
        <w:trPr>
          <w:trHeight w:val="320"/>
        </w:trPr>
        <w:tc>
          <w:tcPr>
            <w:tcW w:w="2524" w:type="dxa"/>
            <w:tcBorders>
              <w:top w:val="nil"/>
              <w:left w:val="nil"/>
              <w:bottom w:val="nil"/>
              <w:right w:val="nil"/>
            </w:tcBorders>
            <w:shd w:val="clear" w:color="auto" w:fill="auto"/>
            <w:noWrap/>
            <w:vAlign w:val="bottom"/>
            <w:hideMark/>
          </w:tcPr>
          <w:p w14:paraId="7F782ED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AAD4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4B7D0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660" w:type="dxa"/>
            <w:tcBorders>
              <w:top w:val="nil"/>
              <w:left w:val="nil"/>
              <w:bottom w:val="nil"/>
              <w:right w:val="nil"/>
            </w:tcBorders>
            <w:shd w:val="clear" w:color="auto" w:fill="auto"/>
            <w:noWrap/>
            <w:vAlign w:val="bottom"/>
            <w:hideMark/>
          </w:tcPr>
          <w:p w14:paraId="4AC207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(1.2-1.5)</w:t>
            </w:r>
          </w:p>
        </w:tc>
        <w:tc>
          <w:tcPr>
            <w:tcW w:w="1800" w:type="dxa"/>
            <w:tcBorders>
              <w:top w:val="nil"/>
              <w:left w:val="nil"/>
              <w:bottom w:val="nil"/>
              <w:right w:val="nil"/>
            </w:tcBorders>
            <w:shd w:val="clear" w:color="auto" w:fill="auto"/>
            <w:noWrap/>
            <w:vAlign w:val="bottom"/>
            <w:hideMark/>
          </w:tcPr>
          <w:p w14:paraId="109C55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(46-57)</w:t>
            </w:r>
          </w:p>
        </w:tc>
        <w:tc>
          <w:tcPr>
            <w:tcW w:w="1800" w:type="dxa"/>
            <w:tcBorders>
              <w:top w:val="nil"/>
              <w:left w:val="nil"/>
              <w:bottom w:val="nil"/>
              <w:right w:val="nil"/>
            </w:tcBorders>
            <w:shd w:val="clear" w:color="auto" w:fill="auto"/>
            <w:noWrap/>
            <w:vAlign w:val="bottom"/>
            <w:hideMark/>
          </w:tcPr>
          <w:p w14:paraId="587B70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(50-62)</w:t>
            </w:r>
          </w:p>
        </w:tc>
      </w:tr>
      <w:tr w:rsidR="00B0760D" w:rsidRPr="00B0760D" w14:paraId="776437EE" w14:textId="77777777" w:rsidTr="00B0760D">
        <w:trPr>
          <w:trHeight w:val="320"/>
        </w:trPr>
        <w:tc>
          <w:tcPr>
            <w:tcW w:w="2524" w:type="dxa"/>
            <w:tcBorders>
              <w:top w:val="nil"/>
              <w:left w:val="nil"/>
              <w:bottom w:val="nil"/>
              <w:right w:val="nil"/>
            </w:tcBorders>
            <w:shd w:val="clear" w:color="auto" w:fill="auto"/>
            <w:noWrap/>
            <w:vAlign w:val="bottom"/>
            <w:hideMark/>
          </w:tcPr>
          <w:p w14:paraId="74FB1C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78FC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C75EE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660" w:type="dxa"/>
            <w:tcBorders>
              <w:top w:val="nil"/>
              <w:left w:val="nil"/>
              <w:bottom w:val="nil"/>
              <w:right w:val="nil"/>
            </w:tcBorders>
            <w:shd w:val="clear" w:color="auto" w:fill="auto"/>
            <w:noWrap/>
            <w:vAlign w:val="bottom"/>
            <w:hideMark/>
          </w:tcPr>
          <w:p w14:paraId="7357DE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(1-1.4)</w:t>
            </w:r>
          </w:p>
        </w:tc>
        <w:tc>
          <w:tcPr>
            <w:tcW w:w="1800" w:type="dxa"/>
            <w:tcBorders>
              <w:top w:val="nil"/>
              <w:left w:val="nil"/>
              <w:bottom w:val="nil"/>
              <w:right w:val="nil"/>
            </w:tcBorders>
            <w:shd w:val="clear" w:color="auto" w:fill="auto"/>
            <w:noWrap/>
            <w:vAlign w:val="bottom"/>
            <w:hideMark/>
          </w:tcPr>
          <w:p w14:paraId="0CF565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(34-50)</w:t>
            </w:r>
          </w:p>
        </w:tc>
        <w:tc>
          <w:tcPr>
            <w:tcW w:w="1800" w:type="dxa"/>
            <w:tcBorders>
              <w:top w:val="nil"/>
              <w:left w:val="nil"/>
              <w:bottom w:val="nil"/>
              <w:right w:val="nil"/>
            </w:tcBorders>
            <w:shd w:val="clear" w:color="auto" w:fill="auto"/>
            <w:noWrap/>
            <w:vAlign w:val="bottom"/>
            <w:hideMark/>
          </w:tcPr>
          <w:p w14:paraId="3D4411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(41-58)</w:t>
            </w:r>
          </w:p>
        </w:tc>
      </w:tr>
      <w:tr w:rsidR="00B0760D" w:rsidRPr="00B0760D" w14:paraId="7CC0CD08" w14:textId="77777777" w:rsidTr="00B0760D">
        <w:trPr>
          <w:trHeight w:val="320"/>
        </w:trPr>
        <w:tc>
          <w:tcPr>
            <w:tcW w:w="2524" w:type="dxa"/>
            <w:tcBorders>
              <w:top w:val="nil"/>
              <w:left w:val="nil"/>
              <w:bottom w:val="nil"/>
              <w:right w:val="nil"/>
            </w:tcBorders>
            <w:shd w:val="clear" w:color="auto" w:fill="auto"/>
            <w:noWrap/>
            <w:vAlign w:val="bottom"/>
            <w:hideMark/>
          </w:tcPr>
          <w:p w14:paraId="5AC2906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29E1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2B288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7622B8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2D0817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2A7F9D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131C0ED2" w14:textId="77777777" w:rsidTr="00B0760D">
        <w:trPr>
          <w:trHeight w:val="320"/>
        </w:trPr>
        <w:tc>
          <w:tcPr>
            <w:tcW w:w="2524" w:type="dxa"/>
            <w:tcBorders>
              <w:top w:val="nil"/>
              <w:left w:val="nil"/>
              <w:bottom w:val="nil"/>
              <w:right w:val="nil"/>
            </w:tcBorders>
            <w:shd w:val="clear" w:color="auto" w:fill="auto"/>
            <w:noWrap/>
            <w:vAlign w:val="bottom"/>
            <w:hideMark/>
          </w:tcPr>
          <w:p w14:paraId="0B86A6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Slovakia</w:t>
            </w:r>
          </w:p>
        </w:tc>
        <w:tc>
          <w:tcPr>
            <w:tcW w:w="2180" w:type="dxa"/>
            <w:tcBorders>
              <w:top w:val="nil"/>
              <w:left w:val="nil"/>
              <w:bottom w:val="nil"/>
              <w:right w:val="nil"/>
            </w:tcBorders>
            <w:shd w:val="clear" w:color="auto" w:fill="auto"/>
            <w:noWrap/>
            <w:vAlign w:val="bottom"/>
            <w:hideMark/>
          </w:tcPr>
          <w:p w14:paraId="47BC48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D4846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73.1 (68-78.4)</w:t>
            </w:r>
          </w:p>
        </w:tc>
        <w:tc>
          <w:tcPr>
            <w:tcW w:w="1660" w:type="dxa"/>
            <w:tcBorders>
              <w:top w:val="nil"/>
              <w:left w:val="nil"/>
              <w:bottom w:val="nil"/>
              <w:right w:val="nil"/>
            </w:tcBorders>
            <w:shd w:val="clear" w:color="auto" w:fill="auto"/>
            <w:noWrap/>
            <w:vAlign w:val="bottom"/>
            <w:hideMark/>
          </w:tcPr>
          <w:p w14:paraId="78C0F3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(76-85.9)</w:t>
            </w:r>
          </w:p>
        </w:tc>
        <w:tc>
          <w:tcPr>
            <w:tcW w:w="1800" w:type="dxa"/>
            <w:tcBorders>
              <w:top w:val="nil"/>
              <w:left w:val="nil"/>
              <w:bottom w:val="nil"/>
              <w:right w:val="nil"/>
            </w:tcBorders>
            <w:shd w:val="clear" w:color="auto" w:fill="auto"/>
            <w:noWrap/>
            <w:vAlign w:val="bottom"/>
            <w:hideMark/>
          </w:tcPr>
          <w:p w14:paraId="1D5781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2065 (1911-2215)</w:t>
            </w:r>
          </w:p>
        </w:tc>
        <w:tc>
          <w:tcPr>
            <w:tcW w:w="1800" w:type="dxa"/>
            <w:tcBorders>
              <w:top w:val="nil"/>
              <w:left w:val="nil"/>
              <w:bottom w:val="nil"/>
              <w:right w:val="nil"/>
            </w:tcBorders>
            <w:shd w:val="clear" w:color="auto" w:fill="auto"/>
            <w:noWrap/>
            <w:vAlign w:val="bottom"/>
            <w:hideMark/>
          </w:tcPr>
          <w:p w14:paraId="412066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3109 (2912-3303)</w:t>
            </w:r>
          </w:p>
        </w:tc>
      </w:tr>
      <w:tr w:rsidR="00B0760D" w:rsidRPr="00B0760D" w14:paraId="17DA267D" w14:textId="77777777" w:rsidTr="00B0760D">
        <w:trPr>
          <w:trHeight w:val="320"/>
        </w:trPr>
        <w:tc>
          <w:tcPr>
            <w:tcW w:w="2524" w:type="dxa"/>
            <w:tcBorders>
              <w:top w:val="nil"/>
              <w:left w:val="nil"/>
              <w:bottom w:val="nil"/>
              <w:right w:val="nil"/>
            </w:tcBorders>
            <w:shd w:val="clear" w:color="auto" w:fill="auto"/>
            <w:noWrap/>
            <w:vAlign w:val="bottom"/>
            <w:hideMark/>
          </w:tcPr>
          <w:p w14:paraId="36713B0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F219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2C9A9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 (14.4-20.8)</w:t>
            </w:r>
          </w:p>
        </w:tc>
        <w:tc>
          <w:tcPr>
            <w:tcW w:w="1660" w:type="dxa"/>
            <w:tcBorders>
              <w:top w:val="nil"/>
              <w:left w:val="nil"/>
              <w:bottom w:val="nil"/>
              <w:right w:val="nil"/>
            </w:tcBorders>
            <w:shd w:val="clear" w:color="auto" w:fill="auto"/>
            <w:noWrap/>
            <w:vAlign w:val="bottom"/>
            <w:hideMark/>
          </w:tcPr>
          <w:p w14:paraId="1D7C72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(15.5-22.3)</w:t>
            </w:r>
          </w:p>
        </w:tc>
        <w:tc>
          <w:tcPr>
            <w:tcW w:w="1800" w:type="dxa"/>
            <w:tcBorders>
              <w:top w:val="nil"/>
              <w:left w:val="nil"/>
              <w:bottom w:val="nil"/>
              <w:right w:val="nil"/>
            </w:tcBorders>
            <w:shd w:val="clear" w:color="auto" w:fill="auto"/>
            <w:noWrap/>
            <w:vAlign w:val="bottom"/>
            <w:hideMark/>
          </w:tcPr>
          <w:p w14:paraId="4A3524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494 (406-592)</w:t>
            </w:r>
          </w:p>
        </w:tc>
        <w:tc>
          <w:tcPr>
            <w:tcW w:w="1800" w:type="dxa"/>
            <w:tcBorders>
              <w:top w:val="nil"/>
              <w:left w:val="nil"/>
              <w:bottom w:val="nil"/>
              <w:right w:val="nil"/>
            </w:tcBorders>
            <w:shd w:val="clear" w:color="auto" w:fill="auto"/>
            <w:noWrap/>
            <w:vAlign w:val="bottom"/>
            <w:hideMark/>
          </w:tcPr>
          <w:p w14:paraId="73C641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730 (594-857)</w:t>
            </w:r>
          </w:p>
        </w:tc>
      </w:tr>
      <w:tr w:rsidR="00B0760D" w:rsidRPr="00B0760D" w14:paraId="71AD7801" w14:textId="77777777" w:rsidTr="00B0760D">
        <w:trPr>
          <w:trHeight w:val="320"/>
        </w:trPr>
        <w:tc>
          <w:tcPr>
            <w:tcW w:w="2524" w:type="dxa"/>
            <w:tcBorders>
              <w:top w:val="nil"/>
              <w:left w:val="nil"/>
              <w:bottom w:val="nil"/>
              <w:right w:val="nil"/>
            </w:tcBorders>
            <w:shd w:val="clear" w:color="auto" w:fill="auto"/>
            <w:noWrap/>
            <w:vAlign w:val="bottom"/>
            <w:hideMark/>
          </w:tcPr>
          <w:p w14:paraId="2703437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4096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FE458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(5.4-9.9)</w:t>
            </w:r>
          </w:p>
        </w:tc>
        <w:tc>
          <w:tcPr>
            <w:tcW w:w="1660" w:type="dxa"/>
            <w:tcBorders>
              <w:top w:val="nil"/>
              <w:left w:val="nil"/>
              <w:bottom w:val="nil"/>
              <w:right w:val="nil"/>
            </w:tcBorders>
            <w:shd w:val="clear" w:color="auto" w:fill="auto"/>
            <w:noWrap/>
            <w:vAlign w:val="bottom"/>
            <w:hideMark/>
          </w:tcPr>
          <w:p w14:paraId="162355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(5.3-9.7)</w:t>
            </w:r>
          </w:p>
        </w:tc>
        <w:tc>
          <w:tcPr>
            <w:tcW w:w="1800" w:type="dxa"/>
            <w:tcBorders>
              <w:top w:val="nil"/>
              <w:left w:val="nil"/>
              <w:bottom w:val="nil"/>
              <w:right w:val="nil"/>
            </w:tcBorders>
            <w:shd w:val="clear" w:color="auto" w:fill="auto"/>
            <w:noWrap/>
            <w:vAlign w:val="bottom"/>
            <w:hideMark/>
          </w:tcPr>
          <w:p w14:paraId="64A261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207 (155-277)</w:t>
            </w:r>
          </w:p>
        </w:tc>
        <w:tc>
          <w:tcPr>
            <w:tcW w:w="1800" w:type="dxa"/>
            <w:tcBorders>
              <w:top w:val="nil"/>
              <w:left w:val="nil"/>
              <w:bottom w:val="nil"/>
              <w:right w:val="nil"/>
            </w:tcBorders>
            <w:shd w:val="clear" w:color="auto" w:fill="auto"/>
            <w:noWrap/>
            <w:vAlign w:val="bottom"/>
            <w:hideMark/>
          </w:tcPr>
          <w:p w14:paraId="448306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274 (204-370)</w:t>
            </w:r>
          </w:p>
        </w:tc>
      </w:tr>
      <w:tr w:rsidR="00B0760D" w:rsidRPr="00B0760D" w14:paraId="25120A8D" w14:textId="77777777" w:rsidTr="00B0760D">
        <w:trPr>
          <w:trHeight w:val="320"/>
        </w:trPr>
        <w:tc>
          <w:tcPr>
            <w:tcW w:w="2524" w:type="dxa"/>
            <w:tcBorders>
              <w:top w:val="nil"/>
              <w:left w:val="nil"/>
              <w:bottom w:val="nil"/>
              <w:right w:val="nil"/>
            </w:tcBorders>
            <w:shd w:val="clear" w:color="auto" w:fill="auto"/>
            <w:noWrap/>
            <w:vAlign w:val="bottom"/>
            <w:hideMark/>
          </w:tcPr>
          <w:p w14:paraId="26E1AA4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4D956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4D6921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(0.6-1.3)</w:t>
            </w:r>
          </w:p>
        </w:tc>
        <w:tc>
          <w:tcPr>
            <w:tcW w:w="1660" w:type="dxa"/>
            <w:tcBorders>
              <w:top w:val="nil"/>
              <w:left w:val="nil"/>
              <w:bottom w:val="nil"/>
              <w:right w:val="nil"/>
            </w:tcBorders>
            <w:shd w:val="clear" w:color="auto" w:fill="auto"/>
            <w:noWrap/>
            <w:vAlign w:val="bottom"/>
            <w:hideMark/>
          </w:tcPr>
          <w:p w14:paraId="553155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(0.3-0.5)</w:t>
            </w:r>
          </w:p>
        </w:tc>
        <w:tc>
          <w:tcPr>
            <w:tcW w:w="1800" w:type="dxa"/>
            <w:tcBorders>
              <w:top w:val="nil"/>
              <w:left w:val="nil"/>
              <w:bottom w:val="nil"/>
              <w:right w:val="nil"/>
            </w:tcBorders>
            <w:shd w:val="clear" w:color="auto" w:fill="auto"/>
            <w:noWrap/>
            <w:vAlign w:val="bottom"/>
            <w:hideMark/>
          </w:tcPr>
          <w:p w14:paraId="60A93D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(18-35)</w:t>
            </w:r>
          </w:p>
        </w:tc>
        <w:tc>
          <w:tcPr>
            <w:tcW w:w="1800" w:type="dxa"/>
            <w:tcBorders>
              <w:top w:val="nil"/>
              <w:left w:val="nil"/>
              <w:bottom w:val="nil"/>
              <w:right w:val="nil"/>
            </w:tcBorders>
            <w:shd w:val="clear" w:color="auto" w:fill="auto"/>
            <w:noWrap/>
            <w:vAlign w:val="bottom"/>
            <w:hideMark/>
          </w:tcPr>
          <w:p w14:paraId="579909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(11-19)</w:t>
            </w:r>
          </w:p>
        </w:tc>
      </w:tr>
      <w:tr w:rsidR="00B0760D" w:rsidRPr="00B0760D" w14:paraId="23B8A331" w14:textId="77777777" w:rsidTr="00B0760D">
        <w:trPr>
          <w:trHeight w:val="320"/>
        </w:trPr>
        <w:tc>
          <w:tcPr>
            <w:tcW w:w="2524" w:type="dxa"/>
            <w:tcBorders>
              <w:top w:val="nil"/>
              <w:left w:val="nil"/>
              <w:bottom w:val="nil"/>
              <w:right w:val="nil"/>
            </w:tcBorders>
            <w:shd w:val="clear" w:color="auto" w:fill="auto"/>
            <w:noWrap/>
            <w:vAlign w:val="bottom"/>
            <w:hideMark/>
          </w:tcPr>
          <w:p w14:paraId="402B802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DFB26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3CC04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(4.8-8.8)</w:t>
            </w:r>
          </w:p>
        </w:tc>
        <w:tc>
          <w:tcPr>
            <w:tcW w:w="1660" w:type="dxa"/>
            <w:tcBorders>
              <w:top w:val="nil"/>
              <w:left w:val="nil"/>
              <w:bottom w:val="nil"/>
              <w:right w:val="nil"/>
            </w:tcBorders>
            <w:shd w:val="clear" w:color="auto" w:fill="auto"/>
            <w:noWrap/>
            <w:vAlign w:val="bottom"/>
            <w:hideMark/>
          </w:tcPr>
          <w:p w14:paraId="64DADE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(5-9.2)</w:t>
            </w:r>
          </w:p>
        </w:tc>
        <w:tc>
          <w:tcPr>
            <w:tcW w:w="1800" w:type="dxa"/>
            <w:tcBorders>
              <w:top w:val="nil"/>
              <w:left w:val="nil"/>
              <w:bottom w:val="nil"/>
              <w:right w:val="nil"/>
            </w:tcBorders>
            <w:shd w:val="clear" w:color="auto" w:fill="auto"/>
            <w:noWrap/>
            <w:vAlign w:val="bottom"/>
            <w:hideMark/>
          </w:tcPr>
          <w:p w14:paraId="3B9C3C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 (138-247)</w:t>
            </w:r>
          </w:p>
        </w:tc>
        <w:tc>
          <w:tcPr>
            <w:tcW w:w="1800" w:type="dxa"/>
            <w:tcBorders>
              <w:top w:val="nil"/>
              <w:left w:val="nil"/>
              <w:bottom w:val="nil"/>
              <w:right w:val="nil"/>
            </w:tcBorders>
            <w:shd w:val="clear" w:color="auto" w:fill="auto"/>
            <w:noWrap/>
            <w:vAlign w:val="bottom"/>
            <w:hideMark/>
          </w:tcPr>
          <w:p w14:paraId="73C33A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261 (194-352)</w:t>
            </w:r>
          </w:p>
        </w:tc>
      </w:tr>
      <w:tr w:rsidR="00B0760D" w:rsidRPr="00B0760D" w14:paraId="30D4E264" w14:textId="77777777" w:rsidTr="00B0760D">
        <w:trPr>
          <w:trHeight w:val="320"/>
        </w:trPr>
        <w:tc>
          <w:tcPr>
            <w:tcW w:w="2524" w:type="dxa"/>
            <w:tcBorders>
              <w:top w:val="nil"/>
              <w:left w:val="nil"/>
              <w:bottom w:val="nil"/>
              <w:right w:val="nil"/>
            </w:tcBorders>
            <w:shd w:val="clear" w:color="auto" w:fill="auto"/>
            <w:noWrap/>
            <w:vAlign w:val="bottom"/>
            <w:hideMark/>
          </w:tcPr>
          <w:p w14:paraId="7D5943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7E6D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137A0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38.9 (29.3-49.4)</w:t>
            </w:r>
          </w:p>
        </w:tc>
        <w:tc>
          <w:tcPr>
            <w:tcW w:w="1660" w:type="dxa"/>
            <w:tcBorders>
              <w:top w:val="nil"/>
              <w:left w:val="nil"/>
              <w:bottom w:val="nil"/>
              <w:right w:val="nil"/>
            </w:tcBorders>
            <w:shd w:val="clear" w:color="auto" w:fill="auto"/>
            <w:noWrap/>
            <w:vAlign w:val="bottom"/>
            <w:hideMark/>
          </w:tcPr>
          <w:p w14:paraId="2E02C1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61.6 (52.2-71.4)</w:t>
            </w:r>
          </w:p>
        </w:tc>
        <w:tc>
          <w:tcPr>
            <w:tcW w:w="1800" w:type="dxa"/>
            <w:tcBorders>
              <w:top w:val="nil"/>
              <w:left w:val="nil"/>
              <w:bottom w:val="nil"/>
              <w:right w:val="nil"/>
            </w:tcBorders>
            <w:shd w:val="clear" w:color="auto" w:fill="auto"/>
            <w:noWrap/>
            <w:vAlign w:val="bottom"/>
            <w:hideMark/>
          </w:tcPr>
          <w:p w14:paraId="3AD845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1095 (829-1390)</w:t>
            </w:r>
          </w:p>
        </w:tc>
        <w:tc>
          <w:tcPr>
            <w:tcW w:w="1800" w:type="dxa"/>
            <w:tcBorders>
              <w:top w:val="nil"/>
              <w:left w:val="nil"/>
              <w:bottom w:val="nil"/>
              <w:right w:val="nil"/>
            </w:tcBorders>
            <w:shd w:val="clear" w:color="auto" w:fill="auto"/>
            <w:noWrap/>
            <w:vAlign w:val="bottom"/>
            <w:hideMark/>
          </w:tcPr>
          <w:p w14:paraId="15E943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2363 (2016-2730)</w:t>
            </w:r>
          </w:p>
        </w:tc>
      </w:tr>
      <w:tr w:rsidR="00B0760D" w:rsidRPr="00B0760D" w14:paraId="2BA057CC" w14:textId="77777777" w:rsidTr="00B0760D">
        <w:trPr>
          <w:trHeight w:val="320"/>
        </w:trPr>
        <w:tc>
          <w:tcPr>
            <w:tcW w:w="2524" w:type="dxa"/>
            <w:tcBorders>
              <w:top w:val="nil"/>
              <w:left w:val="nil"/>
              <w:bottom w:val="nil"/>
              <w:right w:val="nil"/>
            </w:tcBorders>
            <w:shd w:val="clear" w:color="auto" w:fill="auto"/>
            <w:noWrap/>
            <w:vAlign w:val="bottom"/>
            <w:hideMark/>
          </w:tcPr>
          <w:p w14:paraId="71FDDAC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C038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336FA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(17-27.6)</w:t>
            </w:r>
          </w:p>
        </w:tc>
        <w:tc>
          <w:tcPr>
            <w:tcW w:w="1660" w:type="dxa"/>
            <w:tcBorders>
              <w:top w:val="nil"/>
              <w:left w:val="nil"/>
              <w:bottom w:val="nil"/>
              <w:right w:val="nil"/>
            </w:tcBorders>
            <w:shd w:val="clear" w:color="auto" w:fill="auto"/>
            <w:noWrap/>
            <w:vAlign w:val="bottom"/>
            <w:hideMark/>
          </w:tcPr>
          <w:p w14:paraId="3F431A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(9.3-17.4)</w:t>
            </w:r>
          </w:p>
        </w:tc>
        <w:tc>
          <w:tcPr>
            <w:tcW w:w="1800" w:type="dxa"/>
            <w:tcBorders>
              <w:top w:val="nil"/>
              <w:left w:val="nil"/>
              <w:bottom w:val="nil"/>
              <w:right w:val="nil"/>
            </w:tcBorders>
            <w:shd w:val="clear" w:color="auto" w:fill="auto"/>
            <w:noWrap/>
            <w:vAlign w:val="bottom"/>
            <w:hideMark/>
          </w:tcPr>
          <w:p w14:paraId="0C5D54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624 (474-779)</w:t>
            </w:r>
          </w:p>
        </w:tc>
        <w:tc>
          <w:tcPr>
            <w:tcW w:w="1800" w:type="dxa"/>
            <w:tcBorders>
              <w:top w:val="nil"/>
              <w:left w:val="nil"/>
              <w:bottom w:val="nil"/>
              <w:right w:val="nil"/>
            </w:tcBorders>
            <w:shd w:val="clear" w:color="auto" w:fill="auto"/>
            <w:noWrap/>
            <w:vAlign w:val="bottom"/>
            <w:hideMark/>
          </w:tcPr>
          <w:p w14:paraId="7380B4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497 (360-671)</w:t>
            </w:r>
          </w:p>
        </w:tc>
      </w:tr>
      <w:tr w:rsidR="00B0760D" w:rsidRPr="00B0760D" w14:paraId="52C6FBAB" w14:textId="77777777" w:rsidTr="00B0760D">
        <w:trPr>
          <w:trHeight w:val="320"/>
        </w:trPr>
        <w:tc>
          <w:tcPr>
            <w:tcW w:w="2524" w:type="dxa"/>
            <w:tcBorders>
              <w:top w:val="nil"/>
              <w:left w:val="nil"/>
              <w:bottom w:val="nil"/>
              <w:right w:val="nil"/>
            </w:tcBorders>
            <w:shd w:val="clear" w:color="auto" w:fill="auto"/>
            <w:noWrap/>
            <w:vAlign w:val="bottom"/>
            <w:hideMark/>
          </w:tcPr>
          <w:p w14:paraId="4154E5D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01E3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07294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(7.2-10.1)</w:t>
            </w:r>
          </w:p>
        </w:tc>
        <w:tc>
          <w:tcPr>
            <w:tcW w:w="1660" w:type="dxa"/>
            <w:tcBorders>
              <w:top w:val="nil"/>
              <w:left w:val="nil"/>
              <w:bottom w:val="nil"/>
              <w:right w:val="nil"/>
            </w:tcBorders>
            <w:shd w:val="clear" w:color="auto" w:fill="auto"/>
            <w:noWrap/>
            <w:vAlign w:val="bottom"/>
            <w:hideMark/>
          </w:tcPr>
          <w:p w14:paraId="76CABC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(6.8-10)</w:t>
            </w:r>
          </w:p>
        </w:tc>
        <w:tc>
          <w:tcPr>
            <w:tcW w:w="1800" w:type="dxa"/>
            <w:tcBorders>
              <w:top w:val="nil"/>
              <w:left w:val="nil"/>
              <w:bottom w:val="nil"/>
              <w:right w:val="nil"/>
            </w:tcBorders>
            <w:shd w:val="clear" w:color="auto" w:fill="auto"/>
            <w:noWrap/>
            <w:vAlign w:val="bottom"/>
            <w:hideMark/>
          </w:tcPr>
          <w:p w14:paraId="5AB9C6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248 (203-289)</w:t>
            </w:r>
          </w:p>
        </w:tc>
        <w:tc>
          <w:tcPr>
            <w:tcW w:w="1800" w:type="dxa"/>
            <w:tcBorders>
              <w:top w:val="nil"/>
              <w:left w:val="nil"/>
              <w:bottom w:val="nil"/>
              <w:right w:val="nil"/>
            </w:tcBorders>
            <w:shd w:val="clear" w:color="auto" w:fill="auto"/>
            <w:noWrap/>
            <w:vAlign w:val="bottom"/>
            <w:hideMark/>
          </w:tcPr>
          <w:p w14:paraId="24119D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329 (262-386)</w:t>
            </w:r>
          </w:p>
        </w:tc>
      </w:tr>
      <w:tr w:rsidR="00B0760D" w:rsidRPr="00B0760D" w14:paraId="54CB1335" w14:textId="77777777" w:rsidTr="00B0760D">
        <w:trPr>
          <w:trHeight w:val="320"/>
        </w:trPr>
        <w:tc>
          <w:tcPr>
            <w:tcW w:w="2524" w:type="dxa"/>
            <w:tcBorders>
              <w:top w:val="nil"/>
              <w:left w:val="nil"/>
              <w:bottom w:val="nil"/>
              <w:right w:val="nil"/>
            </w:tcBorders>
            <w:shd w:val="clear" w:color="auto" w:fill="auto"/>
            <w:noWrap/>
            <w:vAlign w:val="bottom"/>
            <w:hideMark/>
          </w:tcPr>
          <w:p w14:paraId="36B1BDC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CAD3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F10D1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(6.7-11.4)</w:t>
            </w:r>
          </w:p>
        </w:tc>
        <w:tc>
          <w:tcPr>
            <w:tcW w:w="1660" w:type="dxa"/>
            <w:tcBorders>
              <w:top w:val="nil"/>
              <w:left w:val="nil"/>
              <w:bottom w:val="nil"/>
              <w:right w:val="nil"/>
            </w:tcBorders>
            <w:shd w:val="clear" w:color="auto" w:fill="auto"/>
            <w:noWrap/>
            <w:vAlign w:val="bottom"/>
            <w:hideMark/>
          </w:tcPr>
          <w:p w14:paraId="1346D0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(9.3-15.6)</w:t>
            </w:r>
          </w:p>
        </w:tc>
        <w:tc>
          <w:tcPr>
            <w:tcW w:w="1800" w:type="dxa"/>
            <w:tcBorders>
              <w:top w:val="nil"/>
              <w:left w:val="nil"/>
              <w:bottom w:val="nil"/>
              <w:right w:val="nil"/>
            </w:tcBorders>
            <w:shd w:val="clear" w:color="auto" w:fill="auto"/>
            <w:noWrap/>
            <w:vAlign w:val="bottom"/>
            <w:hideMark/>
          </w:tcPr>
          <w:p w14:paraId="1EC41A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240 (187-324)</w:t>
            </w:r>
          </w:p>
        </w:tc>
        <w:tc>
          <w:tcPr>
            <w:tcW w:w="1800" w:type="dxa"/>
            <w:tcBorders>
              <w:top w:val="nil"/>
              <w:left w:val="nil"/>
              <w:bottom w:val="nil"/>
              <w:right w:val="nil"/>
            </w:tcBorders>
            <w:shd w:val="clear" w:color="auto" w:fill="auto"/>
            <w:noWrap/>
            <w:vAlign w:val="bottom"/>
            <w:hideMark/>
          </w:tcPr>
          <w:p w14:paraId="642AB0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453 (357-597)</w:t>
            </w:r>
          </w:p>
        </w:tc>
      </w:tr>
      <w:tr w:rsidR="00B0760D" w:rsidRPr="00B0760D" w14:paraId="60CD4170" w14:textId="77777777" w:rsidTr="00B0760D">
        <w:trPr>
          <w:trHeight w:val="320"/>
        </w:trPr>
        <w:tc>
          <w:tcPr>
            <w:tcW w:w="2524" w:type="dxa"/>
            <w:tcBorders>
              <w:top w:val="nil"/>
              <w:left w:val="nil"/>
              <w:bottom w:val="nil"/>
              <w:right w:val="nil"/>
            </w:tcBorders>
            <w:shd w:val="clear" w:color="auto" w:fill="auto"/>
            <w:noWrap/>
            <w:vAlign w:val="bottom"/>
            <w:hideMark/>
          </w:tcPr>
          <w:p w14:paraId="0DACBC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6BD22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0F1F0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 (10.2-15.5)</w:t>
            </w:r>
          </w:p>
        </w:tc>
        <w:tc>
          <w:tcPr>
            <w:tcW w:w="1660" w:type="dxa"/>
            <w:tcBorders>
              <w:top w:val="nil"/>
              <w:left w:val="nil"/>
              <w:bottom w:val="nil"/>
              <w:right w:val="nil"/>
            </w:tcBorders>
            <w:shd w:val="clear" w:color="auto" w:fill="auto"/>
            <w:noWrap/>
            <w:vAlign w:val="bottom"/>
            <w:hideMark/>
          </w:tcPr>
          <w:p w14:paraId="2CB5C1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(5.5-8.7)</w:t>
            </w:r>
          </w:p>
        </w:tc>
        <w:tc>
          <w:tcPr>
            <w:tcW w:w="1800" w:type="dxa"/>
            <w:tcBorders>
              <w:top w:val="nil"/>
              <w:left w:val="nil"/>
              <w:bottom w:val="nil"/>
              <w:right w:val="nil"/>
            </w:tcBorders>
            <w:shd w:val="clear" w:color="auto" w:fill="auto"/>
            <w:noWrap/>
            <w:vAlign w:val="bottom"/>
            <w:hideMark/>
          </w:tcPr>
          <w:p w14:paraId="53CAEF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354 (288-441)</w:t>
            </w:r>
          </w:p>
        </w:tc>
        <w:tc>
          <w:tcPr>
            <w:tcW w:w="1800" w:type="dxa"/>
            <w:tcBorders>
              <w:top w:val="nil"/>
              <w:left w:val="nil"/>
              <w:bottom w:val="nil"/>
              <w:right w:val="nil"/>
            </w:tcBorders>
            <w:shd w:val="clear" w:color="auto" w:fill="auto"/>
            <w:noWrap/>
            <w:vAlign w:val="bottom"/>
            <w:hideMark/>
          </w:tcPr>
          <w:p w14:paraId="2B43BD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251 (210-335)</w:t>
            </w:r>
          </w:p>
        </w:tc>
      </w:tr>
      <w:tr w:rsidR="00B0760D" w:rsidRPr="00B0760D" w14:paraId="5B1A1359" w14:textId="77777777" w:rsidTr="00B0760D">
        <w:trPr>
          <w:trHeight w:val="320"/>
        </w:trPr>
        <w:tc>
          <w:tcPr>
            <w:tcW w:w="2524" w:type="dxa"/>
            <w:tcBorders>
              <w:top w:val="nil"/>
              <w:left w:val="nil"/>
              <w:bottom w:val="nil"/>
              <w:right w:val="nil"/>
            </w:tcBorders>
            <w:shd w:val="clear" w:color="auto" w:fill="auto"/>
            <w:noWrap/>
            <w:vAlign w:val="bottom"/>
            <w:hideMark/>
          </w:tcPr>
          <w:p w14:paraId="3D5461F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4034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F205E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660" w:type="dxa"/>
            <w:tcBorders>
              <w:top w:val="nil"/>
              <w:left w:val="nil"/>
              <w:bottom w:val="nil"/>
              <w:right w:val="nil"/>
            </w:tcBorders>
            <w:shd w:val="clear" w:color="auto" w:fill="auto"/>
            <w:noWrap/>
            <w:vAlign w:val="bottom"/>
            <w:hideMark/>
          </w:tcPr>
          <w:p w14:paraId="77D90E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(3-3.3)</w:t>
            </w:r>
          </w:p>
        </w:tc>
        <w:tc>
          <w:tcPr>
            <w:tcW w:w="1800" w:type="dxa"/>
            <w:tcBorders>
              <w:top w:val="nil"/>
              <w:left w:val="nil"/>
              <w:bottom w:val="nil"/>
              <w:right w:val="nil"/>
            </w:tcBorders>
            <w:shd w:val="clear" w:color="auto" w:fill="auto"/>
            <w:noWrap/>
            <w:vAlign w:val="bottom"/>
            <w:hideMark/>
          </w:tcPr>
          <w:p w14:paraId="5D0E7A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(79-91)</w:t>
            </w:r>
          </w:p>
        </w:tc>
        <w:tc>
          <w:tcPr>
            <w:tcW w:w="1800" w:type="dxa"/>
            <w:tcBorders>
              <w:top w:val="nil"/>
              <w:left w:val="nil"/>
              <w:bottom w:val="nil"/>
              <w:right w:val="nil"/>
            </w:tcBorders>
            <w:shd w:val="clear" w:color="auto" w:fill="auto"/>
            <w:noWrap/>
            <w:vAlign w:val="bottom"/>
            <w:hideMark/>
          </w:tcPr>
          <w:p w14:paraId="0F8422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(113-129)</w:t>
            </w:r>
          </w:p>
        </w:tc>
      </w:tr>
      <w:tr w:rsidR="00B0760D" w:rsidRPr="00B0760D" w14:paraId="182B9C89" w14:textId="77777777" w:rsidTr="00B0760D">
        <w:trPr>
          <w:trHeight w:val="320"/>
        </w:trPr>
        <w:tc>
          <w:tcPr>
            <w:tcW w:w="2524" w:type="dxa"/>
            <w:tcBorders>
              <w:top w:val="nil"/>
              <w:left w:val="nil"/>
              <w:bottom w:val="nil"/>
              <w:right w:val="nil"/>
            </w:tcBorders>
            <w:shd w:val="clear" w:color="auto" w:fill="auto"/>
            <w:noWrap/>
            <w:vAlign w:val="bottom"/>
            <w:hideMark/>
          </w:tcPr>
          <w:p w14:paraId="12652F0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C8DB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A9AC3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6E50AF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287A74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(32-37)</w:t>
            </w:r>
          </w:p>
        </w:tc>
        <w:tc>
          <w:tcPr>
            <w:tcW w:w="1800" w:type="dxa"/>
            <w:tcBorders>
              <w:top w:val="nil"/>
              <w:left w:val="nil"/>
              <w:bottom w:val="nil"/>
              <w:right w:val="nil"/>
            </w:tcBorders>
            <w:shd w:val="clear" w:color="auto" w:fill="auto"/>
            <w:noWrap/>
            <w:vAlign w:val="bottom"/>
            <w:hideMark/>
          </w:tcPr>
          <w:p w14:paraId="7CE5D5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(46-54)</w:t>
            </w:r>
          </w:p>
        </w:tc>
      </w:tr>
      <w:tr w:rsidR="00B0760D" w:rsidRPr="00B0760D" w14:paraId="2FCC776E" w14:textId="77777777" w:rsidTr="00B0760D">
        <w:trPr>
          <w:trHeight w:val="320"/>
        </w:trPr>
        <w:tc>
          <w:tcPr>
            <w:tcW w:w="2524" w:type="dxa"/>
            <w:tcBorders>
              <w:top w:val="nil"/>
              <w:left w:val="nil"/>
              <w:bottom w:val="nil"/>
              <w:right w:val="nil"/>
            </w:tcBorders>
            <w:shd w:val="clear" w:color="auto" w:fill="auto"/>
            <w:noWrap/>
            <w:vAlign w:val="bottom"/>
            <w:hideMark/>
          </w:tcPr>
          <w:p w14:paraId="5C20DF7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293B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CC99B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660" w:type="dxa"/>
            <w:tcBorders>
              <w:top w:val="nil"/>
              <w:left w:val="nil"/>
              <w:bottom w:val="nil"/>
              <w:right w:val="nil"/>
            </w:tcBorders>
            <w:shd w:val="clear" w:color="auto" w:fill="auto"/>
            <w:noWrap/>
            <w:vAlign w:val="bottom"/>
            <w:hideMark/>
          </w:tcPr>
          <w:p w14:paraId="0D6762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5246D3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(32-39)</w:t>
            </w:r>
          </w:p>
        </w:tc>
        <w:tc>
          <w:tcPr>
            <w:tcW w:w="1800" w:type="dxa"/>
            <w:tcBorders>
              <w:top w:val="nil"/>
              <w:left w:val="nil"/>
              <w:bottom w:val="nil"/>
              <w:right w:val="nil"/>
            </w:tcBorders>
            <w:shd w:val="clear" w:color="auto" w:fill="auto"/>
            <w:noWrap/>
            <w:vAlign w:val="bottom"/>
            <w:hideMark/>
          </w:tcPr>
          <w:p w14:paraId="023469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(50-59)</w:t>
            </w:r>
          </w:p>
        </w:tc>
      </w:tr>
      <w:tr w:rsidR="00B0760D" w:rsidRPr="00B0760D" w14:paraId="36DA1215" w14:textId="77777777" w:rsidTr="00B0760D">
        <w:trPr>
          <w:trHeight w:val="320"/>
        </w:trPr>
        <w:tc>
          <w:tcPr>
            <w:tcW w:w="2524" w:type="dxa"/>
            <w:tcBorders>
              <w:top w:val="nil"/>
              <w:left w:val="nil"/>
              <w:bottom w:val="nil"/>
              <w:right w:val="nil"/>
            </w:tcBorders>
            <w:shd w:val="clear" w:color="auto" w:fill="auto"/>
            <w:noWrap/>
            <w:vAlign w:val="bottom"/>
            <w:hideMark/>
          </w:tcPr>
          <w:p w14:paraId="520E7E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0A31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F1410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4FC431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34ADB4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c>
          <w:tcPr>
            <w:tcW w:w="1800" w:type="dxa"/>
            <w:tcBorders>
              <w:top w:val="nil"/>
              <w:left w:val="nil"/>
              <w:bottom w:val="nil"/>
              <w:right w:val="nil"/>
            </w:tcBorders>
            <w:shd w:val="clear" w:color="auto" w:fill="auto"/>
            <w:noWrap/>
            <w:vAlign w:val="bottom"/>
            <w:hideMark/>
          </w:tcPr>
          <w:p w14:paraId="06EFC1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(3-6)</w:t>
            </w:r>
          </w:p>
        </w:tc>
      </w:tr>
      <w:tr w:rsidR="00B0760D" w:rsidRPr="00B0760D" w14:paraId="177F3FEF" w14:textId="77777777" w:rsidTr="00B0760D">
        <w:trPr>
          <w:trHeight w:val="320"/>
        </w:trPr>
        <w:tc>
          <w:tcPr>
            <w:tcW w:w="2524" w:type="dxa"/>
            <w:tcBorders>
              <w:top w:val="nil"/>
              <w:left w:val="nil"/>
              <w:bottom w:val="nil"/>
              <w:right w:val="nil"/>
            </w:tcBorders>
            <w:shd w:val="clear" w:color="auto" w:fill="auto"/>
            <w:noWrap/>
            <w:vAlign w:val="bottom"/>
            <w:hideMark/>
          </w:tcPr>
          <w:p w14:paraId="66F48E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Slovenia</w:t>
            </w:r>
          </w:p>
        </w:tc>
        <w:tc>
          <w:tcPr>
            <w:tcW w:w="2180" w:type="dxa"/>
            <w:tcBorders>
              <w:top w:val="nil"/>
              <w:left w:val="nil"/>
              <w:bottom w:val="nil"/>
              <w:right w:val="nil"/>
            </w:tcBorders>
            <w:shd w:val="clear" w:color="auto" w:fill="auto"/>
            <w:noWrap/>
            <w:vAlign w:val="bottom"/>
            <w:hideMark/>
          </w:tcPr>
          <w:p w14:paraId="4F16A9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36172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65.3 (58.1-73.6)</w:t>
            </w:r>
          </w:p>
        </w:tc>
        <w:tc>
          <w:tcPr>
            <w:tcW w:w="1660" w:type="dxa"/>
            <w:tcBorders>
              <w:top w:val="nil"/>
              <w:left w:val="nil"/>
              <w:bottom w:val="nil"/>
              <w:right w:val="nil"/>
            </w:tcBorders>
            <w:shd w:val="clear" w:color="auto" w:fill="auto"/>
            <w:noWrap/>
            <w:vAlign w:val="bottom"/>
            <w:hideMark/>
          </w:tcPr>
          <w:p w14:paraId="3C6BE9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77.2 (69.6-84.7)</w:t>
            </w:r>
          </w:p>
        </w:tc>
        <w:tc>
          <w:tcPr>
            <w:tcW w:w="1800" w:type="dxa"/>
            <w:tcBorders>
              <w:top w:val="nil"/>
              <w:left w:val="nil"/>
              <w:bottom w:val="nil"/>
              <w:right w:val="nil"/>
            </w:tcBorders>
            <w:shd w:val="clear" w:color="auto" w:fill="auto"/>
            <w:noWrap/>
            <w:vAlign w:val="bottom"/>
            <w:hideMark/>
          </w:tcPr>
          <w:p w14:paraId="12E38C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2106 (1860-2362)</w:t>
            </w:r>
          </w:p>
        </w:tc>
        <w:tc>
          <w:tcPr>
            <w:tcW w:w="1800" w:type="dxa"/>
            <w:tcBorders>
              <w:top w:val="nil"/>
              <w:left w:val="nil"/>
              <w:bottom w:val="nil"/>
              <w:right w:val="nil"/>
            </w:tcBorders>
            <w:shd w:val="clear" w:color="auto" w:fill="auto"/>
            <w:noWrap/>
            <w:vAlign w:val="bottom"/>
            <w:hideMark/>
          </w:tcPr>
          <w:p w14:paraId="3E9FE7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3091 (2782-3389)</w:t>
            </w:r>
          </w:p>
        </w:tc>
      </w:tr>
      <w:tr w:rsidR="00B0760D" w:rsidRPr="00B0760D" w14:paraId="584CA442" w14:textId="77777777" w:rsidTr="00B0760D">
        <w:trPr>
          <w:trHeight w:val="320"/>
        </w:trPr>
        <w:tc>
          <w:tcPr>
            <w:tcW w:w="2524" w:type="dxa"/>
            <w:tcBorders>
              <w:top w:val="nil"/>
              <w:left w:val="nil"/>
              <w:bottom w:val="nil"/>
              <w:right w:val="nil"/>
            </w:tcBorders>
            <w:shd w:val="clear" w:color="auto" w:fill="auto"/>
            <w:noWrap/>
            <w:vAlign w:val="bottom"/>
            <w:hideMark/>
          </w:tcPr>
          <w:p w14:paraId="07C471C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4E34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1426A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19.5 (12.8-26.2)</w:t>
            </w:r>
          </w:p>
        </w:tc>
        <w:tc>
          <w:tcPr>
            <w:tcW w:w="1660" w:type="dxa"/>
            <w:tcBorders>
              <w:top w:val="nil"/>
              <w:left w:val="nil"/>
              <w:bottom w:val="nil"/>
              <w:right w:val="nil"/>
            </w:tcBorders>
            <w:shd w:val="clear" w:color="auto" w:fill="auto"/>
            <w:noWrap/>
            <w:vAlign w:val="bottom"/>
            <w:hideMark/>
          </w:tcPr>
          <w:p w14:paraId="7BEA44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(15-28.3)</w:t>
            </w:r>
          </w:p>
        </w:tc>
        <w:tc>
          <w:tcPr>
            <w:tcW w:w="1800" w:type="dxa"/>
            <w:tcBorders>
              <w:top w:val="nil"/>
              <w:left w:val="nil"/>
              <w:bottom w:val="nil"/>
              <w:right w:val="nil"/>
            </w:tcBorders>
            <w:shd w:val="clear" w:color="auto" w:fill="auto"/>
            <w:noWrap/>
            <w:vAlign w:val="bottom"/>
            <w:hideMark/>
          </w:tcPr>
          <w:p w14:paraId="655267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624 (412-844)</w:t>
            </w:r>
          </w:p>
        </w:tc>
        <w:tc>
          <w:tcPr>
            <w:tcW w:w="1800" w:type="dxa"/>
            <w:tcBorders>
              <w:top w:val="nil"/>
              <w:left w:val="nil"/>
              <w:bottom w:val="nil"/>
              <w:right w:val="nil"/>
            </w:tcBorders>
            <w:shd w:val="clear" w:color="auto" w:fill="auto"/>
            <w:noWrap/>
            <w:vAlign w:val="bottom"/>
            <w:hideMark/>
          </w:tcPr>
          <w:p w14:paraId="254EBA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877 (596-1135)</w:t>
            </w:r>
          </w:p>
        </w:tc>
      </w:tr>
      <w:tr w:rsidR="00B0760D" w:rsidRPr="00B0760D" w14:paraId="78567CE2" w14:textId="77777777" w:rsidTr="00B0760D">
        <w:trPr>
          <w:trHeight w:val="320"/>
        </w:trPr>
        <w:tc>
          <w:tcPr>
            <w:tcW w:w="2524" w:type="dxa"/>
            <w:tcBorders>
              <w:top w:val="nil"/>
              <w:left w:val="nil"/>
              <w:bottom w:val="nil"/>
              <w:right w:val="nil"/>
            </w:tcBorders>
            <w:shd w:val="clear" w:color="auto" w:fill="auto"/>
            <w:noWrap/>
            <w:vAlign w:val="bottom"/>
            <w:hideMark/>
          </w:tcPr>
          <w:p w14:paraId="0F4664D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97AF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83E27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(8-16.4)</w:t>
            </w:r>
          </w:p>
        </w:tc>
        <w:tc>
          <w:tcPr>
            <w:tcW w:w="1660" w:type="dxa"/>
            <w:tcBorders>
              <w:top w:val="nil"/>
              <w:left w:val="nil"/>
              <w:bottom w:val="nil"/>
              <w:right w:val="nil"/>
            </w:tcBorders>
            <w:shd w:val="clear" w:color="auto" w:fill="auto"/>
            <w:noWrap/>
            <w:vAlign w:val="bottom"/>
            <w:hideMark/>
          </w:tcPr>
          <w:p w14:paraId="1372B0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(11.2-22.2)</w:t>
            </w:r>
          </w:p>
        </w:tc>
        <w:tc>
          <w:tcPr>
            <w:tcW w:w="1800" w:type="dxa"/>
            <w:tcBorders>
              <w:top w:val="nil"/>
              <w:left w:val="nil"/>
              <w:bottom w:val="nil"/>
              <w:right w:val="nil"/>
            </w:tcBorders>
            <w:shd w:val="clear" w:color="auto" w:fill="auto"/>
            <w:noWrap/>
            <w:vAlign w:val="bottom"/>
            <w:hideMark/>
          </w:tcPr>
          <w:p w14:paraId="31DDE1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373 (256-521)</w:t>
            </w:r>
          </w:p>
        </w:tc>
        <w:tc>
          <w:tcPr>
            <w:tcW w:w="1800" w:type="dxa"/>
            <w:tcBorders>
              <w:top w:val="nil"/>
              <w:left w:val="nil"/>
              <w:bottom w:val="nil"/>
              <w:right w:val="nil"/>
            </w:tcBorders>
            <w:shd w:val="clear" w:color="auto" w:fill="auto"/>
            <w:noWrap/>
            <w:vAlign w:val="bottom"/>
            <w:hideMark/>
          </w:tcPr>
          <w:p w14:paraId="280F91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638 (448-894)</w:t>
            </w:r>
          </w:p>
        </w:tc>
      </w:tr>
      <w:tr w:rsidR="00B0760D" w:rsidRPr="00B0760D" w14:paraId="6F4C25C3" w14:textId="77777777" w:rsidTr="00B0760D">
        <w:trPr>
          <w:trHeight w:val="320"/>
        </w:trPr>
        <w:tc>
          <w:tcPr>
            <w:tcW w:w="2524" w:type="dxa"/>
            <w:tcBorders>
              <w:top w:val="nil"/>
              <w:left w:val="nil"/>
              <w:bottom w:val="nil"/>
              <w:right w:val="nil"/>
            </w:tcBorders>
            <w:shd w:val="clear" w:color="auto" w:fill="auto"/>
            <w:noWrap/>
            <w:vAlign w:val="bottom"/>
            <w:hideMark/>
          </w:tcPr>
          <w:p w14:paraId="2901F5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2191A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1DE00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(0.4-1)</w:t>
            </w:r>
          </w:p>
        </w:tc>
        <w:tc>
          <w:tcPr>
            <w:tcW w:w="1660" w:type="dxa"/>
            <w:tcBorders>
              <w:top w:val="nil"/>
              <w:left w:val="nil"/>
              <w:bottom w:val="nil"/>
              <w:right w:val="nil"/>
            </w:tcBorders>
            <w:shd w:val="clear" w:color="auto" w:fill="auto"/>
            <w:noWrap/>
            <w:vAlign w:val="bottom"/>
            <w:hideMark/>
          </w:tcPr>
          <w:p w14:paraId="1CBB5F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(0.7-1.7)</w:t>
            </w:r>
          </w:p>
        </w:tc>
        <w:tc>
          <w:tcPr>
            <w:tcW w:w="1800" w:type="dxa"/>
            <w:tcBorders>
              <w:top w:val="nil"/>
              <w:left w:val="nil"/>
              <w:bottom w:val="nil"/>
              <w:right w:val="nil"/>
            </w:tcBorders>
            <w:shd w:val="clear" w:color="auto" w:fill="auto"/>
            <w:noWrap/>
            <w:vAlign w:val="bottom"/>
            <w:hideMark/>
          </w:tcPr>
          <w:p w14:paraId="5B5AE8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(14-31)</w:t>
            </w:r>
          </w:p>
        </w:tc>
        <w:tc>
          <w:tcPr>
            <w:tcW w:w="1800" w:type="dxa"/>
            <w:tcBorders>
              <w:top w:val="nil"/>
              <w:left w:val="nil"/>
              <w:bottom w:val="nil"/>
              <w:right w:val="nil"/>
            </w:tcBorders>
            <w:shd w:val="clear" w:color="auto" w:fill="auto"/>
            <w:noWrap/>
            <w:vAlign w:val="bottom"/>
            <w:hideMark/>
          </w:tcPr>
          <w:p w14:paraId="499835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(30-68)</w:t>
            </w:r>
          </w:p>
        </w:tc>
      </w:tr>
      <w:tr w:rsidR="00B0760D" w:rsidRPr="00B0760D" w14:paraId="170CE087" w14:textId="77777777" w:rsidTr="00B0760D">
        <w:trPr>
          <w:trHeight w:val="320"/>
        </w:trPr>
        <w:tc>
          <w:tcPr>
            <w:tcW w:w="2524" w:type="dxa"/>
            <w:tcBorders>
              <w:top w:val="nil"/>
              <w:left w:val="nil"/>
              <w:bottom w:val="nil"/>
              <w:right w:val="nil"/>
            </w:tcBorders>
            <w:shd w:val="clear" w:color="auto" w:fill="auto"/>
            <w:noWrap/>
            <w:vAlign w:val="bottom"/>
            <w:hideMark/>
          </w:tcPr>
          <w:p w14:paraId="5751901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12A67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989F0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(7.6-15.6)</w:t>
            </w:r>
          </w:p>
        </w:tc>
        <w:tc>
          <w:tcPr>
            <w:tcW w:w="1660" w:type="dxa"/>
            <w:tcBorders>
              <w:top w:val="nil"/>
              <w:left w:val="nil"/>
              <w:bottom w:val="nil"/>
              <w:right w:val="nil"/>
            </w:tcBorders>
            <w:shd w:val="clear" w:color="auto" w:fill="auto"/>
            <w:noWrap/>
            <w:vAlign w:val="bottom"/>
            <w:hideMark/>
          </w:tcPr>
          <w:p w14:paraId="7BD129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(10.5-21.2)</w:t>
            </w:r>
          </w:p>
        </w:tc>
        <w:tc>
          <w:tcPr>
            <w:tcW w:w="1800" w:type="dxa"/>
            <w:tcBorders>
              <w:top w:val="nil"/>
              <w:left w:val="nil"/>
              <w:bottom w:val="nil"/>
              <w:right w:val="nil"/>
            </w:tcBorders>
            <w:shd w:val="clear" w:color="auto" w:fill="auto"/>
            <w:noWrap/>
            <w:vAlign w:val="bottom"/>
            <w:hideMark/>
          </w:tcPr>
          <w:p w14:paraId="2233C9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355 (244-498)</w:t>
            </w:r>
          </w:p>
        </w:tc>
        <w:tc>
          <w:tcPr>
            <w:tcW w:w="1800" w:type="dxa"/>
            <w:tcBorders>
              <w:top w:val="nil"/>
              <w:left w:val="nil"/>
              <w:bottom w:val="nil"/>
              <w:right w:val="nil"/>
            </w:tcBorders>
            <w:shd w:val="clear" w:color="auto" w:fill="auto"/>
            <w:noWrap/>
            <w:vAlign w:val="bottom"/>
            <w:hideMark/>
          </w:tcPr>
          <w:p w14:paraId="37BADF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603 (423-850)</w:t>
            </w:r>
          </w:p>
        </w:tc>
      </w:tr>
      <w:tr w:rsidR="00B0760D" w:rsidRPr="00B0760D" w14:paraId="63076B15" w14:textId="77777777" w:rsidTr="00B0760D">
        <w:trPr>
          <w:trHeight w:val="320"/>
        </w:trPr>
        <w:tc>
          <w:tcPr>
            <w:tcW w:w="2524" w:type="dxa"/>
            <w:tcBorders>
              <w:top w:val="nil"/>
              <w:left w:val="nil"/>
              <w:bottom w:val="nil"/>
              <w:right w:val="nil"/>
            </w:tcBorders>
            <w:shd w:val="clear" w:color="auto" w:fill="auto"/>
            <w:noWrap/>
            <w:vAlign w:val="bottom"/>
            <w:hideMark/>
          </w:tcPr>
          <w:p w14:paraId="640E61D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CCB4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63A1C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(15.9-40.6)</w:t>
            </w:r>
          </w:p>
        </w:tc>
        <w:tc>
          <w:tcPr>
            <w:tcW w:w="1660" w:type="dxa"/>
            <w:tcBorders>
              <w:top w:val="nil"/>
              <w:left w:val="nil"/>
              <w:bottom w:val="nil"/>
              <w:right w:val="nil"/>
            </w:tcBorders>
            <w:shd w:val="clear" w:color="auto" w:fill="auto"/>
            <w:noWrap/>
            <w:vAlign w:val="bottom"/>
            <w:hideMark/>
          </w:tcPr>
          <w:p w14:paraId="3E5480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45.4 (29.8-61.2)</w:t>
            </w:r>
          </w:p>
        </w:tc>
        <w:tc>
          <w:tcPr>
            <w:tcW w:w="1800" w:type="dxa"/>
            <w:tcBorders>
              <w:top w:val="nil"/>
              <w:left w:val="nil"/>
              <w:bottom w:val="nil"/>
              <w:right w:val="nil"/>
            </w:tcBorders>
            <w:shd w:val="clear" w:color="auto" w:fill="auto"/>
            <w:noWrap/>
            <w:vAlign w:val="bottom"/>
            <w:hideMark/>
          </w:tcPr>
          <w:p w14:paraId="4AD2F9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862 (510-1306)</w:t>
            </w:r>
          </w:p>
        </w:tc>
        <w:tc>
          <w:tcPr>
            <w:tcW w:w="1800" w:type="dxa"/>
            <w:tcBorders>
              <w:top w:val="nil"/>
              <w:left w:val="nil"/>
              <w:bottom w:val="nil"/>
              <w:right w:val="nil"/>
            </w:tcBorders>
            <w:shd w:val="clear" w:color="auto" w:fill="auto"/>
            <w:noWrap/>
            <w:vAlign w:val="bottom"/>
            <w:hideMark/>
          </w:tcPr>
          <w:p w14:paraId="1AB9BF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1815 (1206-2479)</w:t>
            </w:r>
          </w:p>
        </w:tc>
      </w:tr>
      <w:tr w:rsidR="00B0760D" w:rsidRPr="00B0760D" w14:paraId="3653A507" w14:textId="77777777" w:rsidTr="00B0760D">
        <w:trPr>
          <w:trHeight w:val="320"/>
        </w:trPr>
        <w:tc>
          <w:tcPr>
            <w:tcW w:w="2524" w:type="dxa"/>
            <w:tcBorders>
              <w:top w:val="nil"/>
              <w:left w:val="nil"/>
              <w:bottom w:val="nil"/>
              <w:right w:val="nil"/>
            </w:tcBorders>
            <w:shd w:val="clear" w:color="auto" w:fill="auto"/>
            <w:noWrap/>
            <w:vAlign w:val="bottom"/>
            <w:hideMark/>
          </w:tcPr>
          <w:p w14:paraId="2EA3EF7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26F5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BB4B6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(12-28.7)</w:t>
            </w:r>
          </w:p>
        </w:tc>
        <w:tc>
          <w:tcPr>
            <w:tcW w:w="1660" w:type="dxa"/>
            <w:tcBorders>
              <w:top w:val="nil"/>
              <w:left w:val="nil"/>
              <w:bottom w:val="nil"/>
              <w:right w:val="nil"/>
            </w:tcBorders>
            <w:shd w:val="clear" w:color="auto" w:fill="auto"/>
            <w:noWrap/>
            <w:vAlign w:val="bottom"/>
            <w:hideMark/>
          </w:tcPr>
          <w:p w14:paraId="2EC171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21.2 (14.1-32.1)</w:t>
            </w:r>
          </w:p>
        </w:tc>
        <w:tc>
          <w:tcPr>
            <w:tcW w:w="1800" w:type="dxa"/>
            <w:tcBorders>
              <w:top w:val="nil"/>
              <w:left w:val="nil"/>
              <w:bottom w:val="nil"/>
              <w:right w:val="nil"/>
            </w:tcBorders>
            <w:shd w:val="clear" w:color="auto" w:fill="auto"/>
            <w:noWrap/>
            <w:vAlign w:val="bottom"/>
            <w:hideMark/>
          </w:tcPr>
          <w:p w14:paraId="4E3E2F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595 (385-925)</w:t>
            </w:r>
          </w:p>
        </w:tc>
        <w:tc>
          <w:tcPr>
            <w:tcW w:w="1800" w:type="dxa"/>
            <w:tcBorders>
              <w:top w:val="nil"/>
              <w:left w:val="nil"/>
              <w:bottom w:val="nil"/>
              <w:right w:val="nil"/>
            </w:tcBorders>
            <w:shd w:val="clear" w:color="auto" w:fill="auto"/>
            <w:noWrap/>
            <w:vAlign w:val="bottom"/>
            <w:hideMark/>
          </w:tcPr>
          <w:p w14:paraId="42AE5D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847 (562-1292)</w:t>
            </w:r>
          </w:p>
        </w:tc>
      </w:tr>
      <w:tr w:rsidR="00B0760D" w:rsidRPr="00B0760D" w14:paraId="02AA1517" w14:textId="77777777" w:rsidTr="00B0760D">
        <w:trPr>
          <w:trHeight w:val="320"/>
        </w:trPr>
        <w:tc>
          <w:tcPr>
            <w:tcW w:w="2524" w:type="dxa"/>
            <w:tcBorders>
              <w:top w:val="nil"/>
              <w:left w:val="nil"/>
              <w:bottom w:val="nil"/>
              <w:right w:val="nil"/>
            </w:tcBorders>
            <w:shd w:val="clear" w:color="auto" w:fill="auto"/>
            <w:noWrap/>
            <w:vAlign w:val="bottom"/>
            <w:hideMark/>
          </w:tcPr>
          <w:p w14:paraId="41EECAC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E6B2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D4785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(4-8.1)</w:t>
            </w:r>
          </w:p>
        </w:tc>
        <w:tc>
          <w:tcPr>
            <w:tcW w:w="1660" w:type="dxa"/>
            <w:tcBorders>
              <w:top w:val="nil"/>
              <w:left w:val="nil"/>
              <w:bottom w:val="nil"/>
              <w:right w:val="nil"/>
            </w:tcBorders>
            <w:shd w:val="clear" w:color="auto" w:fill="auto"/>
            <w:noWrap/>
            <w:vAlign w:val="bottom"/>
            <w:hideMark/>
          </w:tcPr>
          <w:p w14:paraId="2BCD5E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(3.6-7.9)</w:t>
            </w:r>
          </w:p>
        </w:tc>
        <w:tc>
          <w:tcPr>
            <w:tcW w:w="1800" w:type="dxa"/>
            <w:tcBorders>
              <w:top w:val="nil"/>
              <w:left w:val="nil"/>
              <w:bottom w:val="nil"/>
              <w:right w:val="nil"/>
            </w:tcBorders>
            <w:shd w:val="clear" w:color="auto" w:fill="auto"/>
            <w:noWrap/>
            <w:vAlign w:val="bottom"/>
            <w:hideMark/>
          </w:tcPr>
          <w:p w14:paraId="00AD49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196 (128-262)</w:t>
            </w:r>
          </w:p>
        </w:tc>
        <w:tc>
          <w:tcPr>
            <w:tcW w:w="1800" w:type="dxa"/>
            <w:tcBorders>
              <w:top w:val="nil"/>
              <w:left w:val="nil"/>
              <w:bottom w:val="nil"/>
              <w:right w:val="nil"/>
            </w:tcBorders>
            <w:shd w:val="clear" w:color="auto" w:fill="auto"/>
            <w:noWrap/>
            <w:vAlign w:val="bottom"/>
            <w:hideMark/>
          </w:tcPr>
          <w:p w14:paraId="12DEA6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231 (146-318)</w:t>
            </w:r>
          </w:p>
        </w:tc>
      </w:tr>
      <w:tr w:rsidR="00B0760D" w:rsidRPr="00B0760D" w14:paraId="3E8D371A" w14:textId="77777777" w:rsidTr="00B0760D">
        <w:trPr>
          <w:trHeight w:val="320"/>
        </w:trPr>
        <w:tc>
          <w:tcPr>
            <w:tcW w:w="2524" w:type="dxa"/>
            <w:tcBorders>
              <w:top w:val="nil"/>
              <w:left w:val="nil"/>
              <w:bottom w:val="nil"/>
              <w:right w:val="nil"/>
            </w:tcBorders>
            <w:shd w:val="clear" w:color="auto" w:fill="auto"/>
            <w:noWrap/>
            <w:vAlign w:val="bottom"/>
            <w:hideMark/>
          </w:tcPr>
          <w:p w14:paraId="51F7BDF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407A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CA133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(4.8-9.6)</w:t>
            </w:r>
          </w:p>
        </w:tc>
        <w:tc>
          <w:tcPr>
            <w:tcW w:w="1660" w:type="dxa"/>
            <w:tcBorders>
              <w:top w:val="nil"/>
              <w:left w:val="nil"/>
              <w:bottom w:val="nil"/>
              <w:right w:val="nil"/>
            </w:tcBorders>
            <w:shd w:val="clear" w:color="auto" w:fill="auto"/>
            <w:noWrap/>
            <w:vAlign w:val="bottom"/>
            <w:hideMark/>
          </w:tcPr>
          <w:p w14:paraId="5F2F06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(7-12.8)</w:t>
            </w:r>
          </w:p>
        </w:tc>
        <w:tc>
          <w:tcPr>
            <w:tcW w:w="1800" w:type="dxa"/>
            <w:tcBorders>
              <w:top w:val="nil"/>
              <w:left w:val="nil"/>
              <w:bottom w:val="nil"/>
              <w:right w:val="nil"/>
            </w:tcBorders>
            <w:shd w:val="clear" w:color="auto" w:fill="auto"/>
            <w:noWrap/>
            <w:vAlign w:val="bottom"/>
            <w:hideMark/>
          </w:tcPr>
          <w:p w14:paraId="2A0B0C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210 (155-311)</w:t>
            </w:r>
          </w:p>
        </w:tc>
        <w:tc>
          <w:tcPr>
            <w:tcW w:w="1800" w:type="dxa"/>
            <w:tcBorders>
              <w:top w:val="nil"/>
              <w:left w:val="nil"/>
              <w:bottom w:val="nil"/>
              <w:right w:val="nil"/>
            </w:tcBorders>
            <w:shd w:val="clear" w:color="auto" w:fill="auto"/>
            <w:noWrap/>
            <w:vAlign w:val="bottom"/>
            <w:hideMark/>
          </w:tcPr>
          <w:p w14:paraId="04EACB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377 (281-511)</w:t>
            </w:r>
          </w:p>
        </w:tc>
      </w:tr>
      <w:tr w:rsidR="00B0760D" w:rsidRPr="00B0760D" w14:paraId="69B61391" w14:textId="77777777" w:rsidTr="00B0760D">
        <w:trPr>
          <w:trHeight w:val="320"/>
        </w:trPr>
        <w:tc>
          <w:tcPr>
            <w:tcW w:w="2524" w:type="dxa"/>
            <w:tcBorders>
              <w:top w:val="nil"/>
              <w:left w:val="nil"/>
              <w:bottom w:val="nil"/>
              <w:right w:val="nil"/>
            </w:tcBorders>
            <w:shd w:val="clear" w:color="auto" w:fill="auto"/>
            <w:noWrap/>
            <w:vAlign w:val="bottom"/>
            <w:hideMark/>
          </w:tcPr>
          <w:p w14:paraId="4A87BF3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C00B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68C01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(6-16.2)</w:t>
            </w:r>
          </w:p>
        </w:tc>
        <w:tc>
          <w:tcPr>
            <w:tcW w:w="1660" w:type="dxa"/>
            <w:tcBorders>
              <w:top w:val="nil"/>
              <w:left w:val="nil"/>
              <w:bottom w:val="nil"/>
              <w:right w:val="nil"/>
            </w:tcBorders>
            <w:shd w:val="clear" w:color="auto" w:fill="auto"/>
            <w:noWrap/>
            <w:vAlign w:val="bottom"/>
            <w:hideMark/>
          </w:tcPr>
          <w:p w14:paraId="243494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(6.1-15.8)</w:t>
            </w:r>
          </w:p>
        </w:tc>
        <w:tc>
          <w:tcPr>
            <w:tcW w:w="1800" w:type="dxa"/>
            <w:tcBorders>
              <w:top w:val="nil"/>
              <w:left w:val="nil"/>
              <w:bottom w:val="nil"/>
              <w:right w:val="nil"/>
            </w:tcBorders>
            <w:shd w:val="clear" w:color="auto" w:fill="auto"/>
            <w:noWrap/>
            <w:vAlign w:val="bottom"/>
            <w:hideMark/>
          </w:tcPr>
          <w:p w14:paraId="102E49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(193-520)</w:t>
            </w:r>
          </w:p>
        </w:tc>
        <w:tc>
          <w:tcPr>
            <w:tcW w:w="1800" w:type="dxa"/>
            <w:tcBorders>
              <w:top w:val="nil"/>
              <w:left w:val="nil"/>
              <w:bottom w:val="nil"/>
              <w:right w:val="nil"/>
            </w:tcBorders>
            <w:shd w:val="clear" w:color="auto" w:fill="auto"/>
            <w:noWrap/>
            <w:vAlign w:val="bottom"/>
            <w:hideMark/>
          </w:tcPr>
          <w:p w14:paraId="5ACC46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387 (243-627)</w:t>
            </w:r>
          </w:p>
        </w:tc>
      </w:tr>
      <w:tr w:rsidR="00B0760D" w:rsidRPr="00B0760D" w14:paraId="07D5C516" w14:textId="77777777" w:rsidTr="00B0760D">
        <w:trPr>
          <w:trHeight w:val="320"/>
        </w:trPr>
        <w:tc>
          <w:tcPr>
            <w:tcW w:w="2524" w:type="dxa"/>
            <w:tcBorders>
              <w:top w:val="nil"/>
              <w:left w:val="nil"/>
              <w:bottom w:val="nil"/>
              <w:right w:val="nil"/>
            </w:tcBorders>
            <w:shd w:val="clear" w:color="auto" w:fill="auto"/>
            <w:noWrap/>
            <w:vAlign w:val="bottom"/>
            <w:hideMark/>
          </w:tcPr>
          <w:p w14:paraId="0919915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E8C2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08D59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(2.6-3)</w:t>
            </w:r>
          </w:p>
        </w:tc>
        <w:tc>
          <w:tcPr>
            <w:tcW w:w="1660" w:type="dxa"/>
            <w:tcBorders>
              <w:top w:val="nil"/>
              <w:left w:val="nil"/>
              <w:bottom w:val="nil"/>
              <w:right w:val="nil"/>
            </w:tcBorders>
            <w:shd w:val="clear" w:color="auto" w:fill="auto"/>
            <w:noWrap/>
            <w:vAlign w:val="bottom"/>
            <w:hideMark/>
          </w:tcPr>
          <w:p w14:paraId="29B6F0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(2.9-3.4)</w:t>
            </w:r>
          </w:p>
        </w:tc>
        <w:tc>
          <w:tcPr>
            <w:tcW w:w="1800" w:type="dxa"/>
            <w:tcBorders>
              <w:top w:val="nil"/>
              <w:left w:val="nil"/>
              <w:bottom w:val="nil"/>
              <w:right w:val="nil"/>
            </w:tcBorders>
            <w:shd w:val="clear" w:color="auto" w:fill="auto"/>
            <w:noWrap/>
            <w:vAlign w:val="bottom"/>
            <w:hideMark/>
          </w:tcPr>
          <w:p w14:paraId="6A2911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 (83-97)</w:t>
            </w:r>
          </w:p>
        </w:tc>
        <w:tc>
          <w:tcPr>
            <w:tcW w:w="1800" w:type="dxa"/>
            <w:tcBorders>
              <w:top w:val="nil"/>
              <w:left w:val="nil"/>
              <w:bottom w:val="nil"/>
              <w:right w:val="nil"/>
            </w:tcBorders>
            <w:shd w:val="clear" w:color="auto" w:fill="auto"/>
            <w:noWrap/>
            <w:vAlign w:val="bottom"/>
            <w:hideMark/>
          </w:tcPr>
          <w:p w14:paraId="449E4B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(117-135)</w:t>
            </w:r>
          </w:p>
        </w:tc>
      </w:tr>
      <w:tr w:rsidR="00B0760D" w:rsidRPr="00B0760D" w14:paraId="59F2BB71" w14:textId="77777777" w:rsidTr="00B0760D">
        <w:trPr>
          <w:trHeight w:val="320"/>
        </w:trPr>
        <w:tc>
          <w:tcPr>
            <w:tcW w:w="2524" w:type="dxa"/>
            <w:tcBorders>
              <w:top w:val="nil"/>
              <w:left w:val="nil"/>
              <w:bottom w:val="nil"/>
              <w:right w:val="nil"/>
            </w:tcBorders>
            <w:shd w:val="clear" w:color="auto" w:fill="auto"/>
            <w:noWrap/>
            <w:vAlign w:val="bottom"/>
            <w:hideMark/>
          </w:tcPr>
          <w:p w14:paraId="2EF69BD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C609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96B72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660" w:type="dxa"/>
            <w:tcBorders>
              <w:top w:val="nil"/>
              <w:left w:val="nil"/>
              <w:bottom w:val="nil"/>
              <w:right w:val="nil"/>
            </w:tcBorders>
            <w:shd w:val="clear" w:color="auto" w:fill="auto"/>
            <w:noWrap/>
            <w:vAlign w:val="bottom"/>
            <w:hideMark/>
          </w:tcPr>
          <w:p w14:paraId="0A136C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(0.8-1.2)</w:t>
            </w:r>
          </w:p>
        </w:tc>
        <w:tc>
          <w:tcPr>
            <w:tcW w:w="1800" w:type="dxa"/>
            <w:tcBorders>
              <w:top w:val="nil"/>
              <w:left w:val="nil"/>
              <w:bottom w:val="nil"/>
              <w:right w:val="nil"/>
            </w:tcBorders>
            <w:shd w:val="clear" w:color="auto" w:fill="auto"/>
            <w:noWrap/>
            <w:vAlign w:val="bottom"/>
            <w:hideMark/>
          </w:tcPr>
          <w:p w14:paraId="264068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(32-41)</w:t>
            </w:r>
          </w:p>
        </w:tc>
        <w:tc>
          <w:tcPr>
            <w:tcW w:w="1800" w:type="dxa"/>
            <w:tcBorders>
              <w:top w:val="nil"/>
              <w:left w:val="nil"/>
              <w:bottom w:val="nil"/>
              <w:right w:val="nil"/>
            </w:tcBorders>
            <w:shd w:val="clear" w:color="auto" w:fill="auto"/>
            <w:noWrap/>
            <w:vAlign w:val="bottom"/>
            <w:hideMark/>
          </w:tcPr>
          <w:p w14:paraId="0FFF8D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(34-50)</w:t>
            </w:r>
          </w:p>
        </w:tc>
      </w:tr>
      <w:tr w:rsidR="00B0760D" w:rsidRPr="00B0760D" w14:paraId="6B001094" w14:textId="77777777" w:rsidTr="00B0760D">
        <w:trPr>
          <w:trHeight w:val="320"/>
        </w:trPr>
        <w:tc>
          <w:tcPr>
            <w:tcW w:w="2524" w:type="dxa"/>
            <w:tcBorders>
              <w:top w:val="nil"/>
              <w:left w:val="nil"/>
              <w:bottom w:val="nil"/>
              <w:right w:val="nil"/>
            </w:tcBorders>
            <w:shd w:val="clear" w:color="auto" w:fill="auto"/>
            <w:noWrap/>
            <w:vAlign w:val="bottom"/>
            <w:hideMark/>
          </w:tcPr>
          <w:p w14:paraId="500DBB9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E151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3F387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660" w:type="dxa"/>
            <w:tcBorders>
              <w:top w:val="nil"/>
              <w:left w:val="nil"/>
              <w:bottom w:val="nil"/>
              <w:right w:val="nil"/>
            </w:tcBorders>
            <w:shd w:val="clear" w:color="auto" w:fill="auto"/>
            <w:noWrap/>
            <w:vAlign w:val="bottom"/>
            <w:hideMark/>
          </w:tcPr>
          <w:p w14:paraId="00A34C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800" w:type="dxa"/>
            <w:tcBorders>
              <w:top w:val="nil"/>
              <w:left w:val="nil"/>
              <w:bottom w:val="nil"/>
              <w:right w:val="nil"/>
            </w:tcBorders>
            <w:shd w:val="clear" w:color="auto" w:fill="auto"/>
            <w:noWrap/>
            <w:vAlign w:val="bottom"/>
            <w:hideMark/>
          </w:tcPr>
          <w:p w14:paraId="13CD64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(33-41)</w:t>
            </w:r>
          </w:p>
        </w:tc>
        <w:tc>
          <w:tcPr>
            <w:tcW w:w="1800" w:type="dxa"/>
            <w:tcBorders>
              <w:top w:val="nil"/>
              <w:left w:val="nil"/>
              <w:bottom w:val="nil"/>
              <w:right w:val="nil"/>
            </w:tcBorders>
            <w:shd w:val="clear" w:color="auto" w:fill="auto"/>
            <w:noWrap/>
            <w:vAlign w:val="bottom"/>
            <w:hideMark/>
          </w:tcPr>
          <w:p w14:paraId="49A571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(46-57)</w:t>
            </w:r>
          </w:p>
        </w:tc>
      </w:tr>
      <w:tr w:rsidR="00B0760D" w:rsidRPr="00B0760D" w14:paraId="2CBAD938" w14:textId="77777777" w:rsidTr="00B0760D">
        <w:trPr>
          <w:trHeight w:val="320"/>
        </w:trPr>
        <w:tc>
          <w:tcPr>
            <w:tcW w:w="2524" w:type="dxa"/>
            <w:tcBorders>
              <w:top w:val="nil"/>
              <w:left w:val="nil"/>
              <w:bottom w:val="nil"/>
              <w:right w:val="nil"/>
            </w:tcBorders>
            <w:shd w:val="clear" w:color="auto" w:fill="auto"/>
            <w:noWrap/>
            <w:vAlign w:val="bottom"/>
            <w:hideMark/>
          </w:tcPr>
          <w:p w14:paraId="7C88F4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D16D5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FFD84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(0.2-0.7)</w:t>
            </w:r>
          </w:p>
        </w:tc>
        <w:tc>
          <w:tcPr>
            <w:tcW w:w="1660" w:type="dxa"/>
            <w:tcBorders>
              <w:top w:val="nil"/>
              <w:left w:val="nil"/>
              <w:bottom w:val="nil"/>
              <w:right w:val="nil"/>
            </w:tcBorders>
            <w:shd w:val="clear" w:color="auto" w:fill="auto"/>
            <w:noWrap/>
            <w:vAlign w:val="bottom"/>
            <w:hideMark/>
          </w:tcPr>
          <w:p w14:paraId="1BD307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(0.1-0.6)</w:t>
            </w:r>
          </w:p>
        </w:tc>
        <w:tc>
          <w:tcPr>
            <w:tcW w:w="1800" w:type="dxa"/>
            <w:tcBorders>
              <w:top w:val="nil"/>
              <w:left w:val="nil"/>
              <w:bottom w:val="nil"/>
              <w:right w:val="nil"/>
            </w:tcBorders>
            <w:shd w:val="clear" w:color="auto" w:fill="auto"/>
            <w:noWrap/>
            <w:vAlign w:val="bottom"/>
            <w:hideMark/>
          </w:tcPr>
          <w:p w14:paraId="09D600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(5-23)</w:t>
            </w:r>
          </w:p>
        </w:tc>
        <w:tc>
          <w:tcPr>
            <w:tcW w:w="1800" w:type="dxa"/>
            <w:tcBorders>
              <w:top w:val="nil"/>
              <w:left w:val="nil"/>
              <w:bottom w:val="nil"/>
              <w:right w:val="nil"/>
            </w:tcBorders>
            <w:shd w:val="clear" w:color="auto" w:fill="auto"/>
            <w:noWrap/>
            <w:vAlign w:val="bottom"/>
            <w:hideMark/>
          </w:tcPr>
          <w:p w14:paraId="71D252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(5-26)</w:t>
            </w:r>
          </w:p>
        </w:tc>
      </w:tr>
      <w:tr w:rsidR="00B0760D" w:rsidRPr="00B0760D" w14:paraId="6E3EF98F" w14:textId="77777777" w:rsidTr="00B0760D">
        <w:trPr>
          <w:trHeight w:val="320"/>
        </w:trPr>
        <w:tc>
          <w:tcPr>
            <w:tcW w:w="2524" w:type="dxa"/>
            <w:tcBorders>
              <w:top w:val="nil"/>
              <w:left w:val="nil"/>
              <w:bottom w:val="nil"/>
              <w:right w:val="nil"/>
            </w:tcBorders>
            <w:shd w:val="clear" w:color="auto" w:fill="auto"/>
            <w:noWrap/>
            <w:vAlign w:val="bottom"/>
            <w:hideMark/>
          </w:tcPr>
          <w:p w14:paraId="172C04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Solomon Islands</w:t>
            </w:r>
          </w:p>
        </w:tc>
        <w:tc>
          <w:tcPr>
            <w:tcW w:w="2180" w:type="dxa"/>
            <w:tcBorders>
              <w:top w:val="nil"/>
              <w:left w:val="nil"/>
              <w:bottom w:val="nil"/>
              <w:right w:val="nil"/>
            </w:tcBorders>
            <w:shd w:val="clear" w:color="auto" w:fill="auto"/>
            <w:noWrap/>
            <w:vAlign w:val="bottom"/>
            <w:hideMark/>
          </w:tcPr>
          <w:p w14:paraId="0EB55D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EC13D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74.3 (67.1-81.7)</w:t>
            </w:r>
          </w:p>
        </w:tc>
        <w:tc>
          <w:tcPr>
            <w:tcW w:w="1660" w:type="dxa"/>
            <w:tcBorders>
              <w:top w:val="nil"/>
              <w:left w:val="nil"/>
              <w:bottom w:val="nil"/>
              <w:right w:val="nil"/>
            </w:tcBorders>
            <w:shd w:val="clear" w:color="auto" w:fill="auto"/>
            <w:noWrap/>
            <w:vAlign w:val="bottom"/>
            <w:hideMark/>
          </w:tcPr>
          <w:p w14:paraId="3655EB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80.2 (73.4-85.7)</w:t>
            </w:r>
          </w:p>
        </w:tc>
        <w:tc>
          <w:tcPr>
            <w:tcW w:w="1800" w:type="dxa"/>
            <w:tcBorders>
              <w:top w:val="nil"/>
              <w:left w:val="nil"/>
              <w:bottom w:val="nil"/>
              <w:right w:val="nil"/>
            </w:tcBorders>
            <w:shd w:val="clear" w:color="auto" w:fill="auto"/>
            <w:noWrap/>
            <w:vAlign w:val="bottom"/>
            <w:hideMark/>
          </w:tcPr>
          <w:p w14:paraId="1942FC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3138 (2829-3468)</w:t>
            </w:r>
          </w:p>
        </w:tc>
        <w:tc>
          <w:tcPr>
            <w:tcW w:w="1800" w:type="dxa"/>
            <w:tcBorders>
              <w:top w:val="nil"/>
              <w:left w:val="nil"/>
              <w:bottom w:val="nil"/>
              <w:right w:val="nil"/>
            </w:tcBorders>
            <w:shd w:val="clear" w:color="auto" w:fill="auto"/>
            <w:noWrap/>
            <w:vAlign w:val="bottom"/>
            <w:hideMark/>
          </w:tcPr>
          <w:p w14:paraId="39E701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5797 (5325-6217)</w:t>
            </w:r>
          </w:p>
        </w:tc>
      </w:tr>
      <w:tr w:rsidR="00B0760D" w:rsidRPr="00B0760D" w14:paraId="4C2F8805" w14:textId="77777777" w:rsidTr="00B0760D">
        <w:trPr>
          <w:trHeight w:val="320"/>
        </w:trPr>
        <w:tc>
          <w:tcPr>
            <w:tcW w:w="2524" w:type="dxa"/>
            <w:tcBorders>
              <w:top w:val="nil"/>
              <w:left w:val="nil"/>
              <w:bottom w:val="nil"/>
              <w:right w:val="nil"/>
            </w:tcBorders>
            <w:shd w:val="clear" w:color="auto" w:fill="auto"/>
            <w:noWrap/>
            <w:vAlign w:val="bottom"/>
            <w:hideMark/>
          </w:tcPr>
          <w:p w14:paraId="00F8DC5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298C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3040D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(20.7-35.8)</w:t>
            </w:r>
          </w:p>
        </w:tc>
        <w:tc>
          <w:tcPr>
            <w:tcW w:w="1660" w:type="dxa"/>
            <w:tcBorders>
              <w:top w:val="nil"/>
              <w:left w:val="nil"/>
              <w:bottom w:val="nil"/>
              <w:right w:val="nil"/>
            </w:tcBorders>
            <w:shd w:val="clear" w:color="auto" w:fill="auto"/>
            <w:noWrap/>
            <w:vAlign w:val="bottom"/>
            <w:hideMark/>
          </w:tcPr>
          <w:p w14:paraId="2D84AC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40.4 (34.9-43.5)</w:t>
            </w:r>
          </w:p>
        </w:tc>
        <w:tc>
          <w:tcPr>
            <w:tcW w:w="1800" w:type="dxa"/>
            <w:tcBorders>
              <w:top w:val="nil"/>
              <w:left w:val="nil"/>
              <w:bottom w:val="nil"/>
              <w:right w:val="nil"/>
            </w:tcBorders>
            <w:shd w:val="clear" w:color="auto" w:fill="auto"/>
            <w:noWrap/>
            <w:vAlign w:val="bottom"/>
            <w:hideMark/>
          </w:tcPr>
          <w:p w14:paraId="55D5B0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1230 (866-1516)</w:t>
            </w:r>
          </w:p>
        </w:tc>
        <w:tc>
          <w:tcPr>
            <w:tcW w:w="1800" w:type="dxa"/>
            <w:tcBorders>
              <w:top w:val="nil"/>
              <w:left w:val="nil"/>
              <w:bottom w:val="nil"/>
              <w:right w:val="nil"/>
            </w:tcBorders>
            <w:shd w:val="clear" w:color="auto" w:fill="auto"/>
            <w:noWrap/>
            <w:vAlign w:val="bottom"/>
            <w:hideMark/>
          </w:tcPr>
          <w:p w14:paraId="01D464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2922 (2503-3174)</w:t>
            </w:r>
          </w:p>
        </w:tc>
      </w:tr>
      <w:tr w:rsidR="00B0760D" w:rsidRPr="00B0760D" w14:paraId="10073BFC" w14:textId="77777777" w:rsidTr="00B0760D">
        <w:trPr>
          <w:trHeight w:val="320"/>
        </w:trPr>
        <w:tc>
          <w:tcPr>
            <w:tcW w:w="2524" w:type="dxa"/>
            <w:tcBorders>
              <w:top w:val="nil"/>
              <w:left w:val="nil"/>
              <w:bottom w:val="nil"/>
              <w:right w:val="nil"/>
            </w:tcBorders>
            <w:shd w:val="clear" w:color="auto" w:fill="auto"/>
            <w:noWrap/>
            <w:vAlign w:val="bottom"/>
            <w:hideMark/>
          </w:tcPr>
          <w:p w14:paraId="5682180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E1EC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12907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(16.5-35.8)</w:t>
            </w:r>
          </w:p>
        </w:tc>
        <w:tc>
          <w:tcPr>
            <w:tcW w:w="1660" w:type="dxa"/>
            <w:tcBorders>
              <w:top w:val="nil"/>
              <w:left w:val="nil"/>
              <w:bottom w:val="nil"/>
              <w:right w:val="nil"/>
            </w:tcBorders>
            <w:shd w:val="clear" w:color="auto" w:fill="auto"/>
            <w:noWrap/>
            <w:vAlign w:val="bottom"/>
            <w:hideMark/>
          </w:tcPr>
          <w:p w14:paraId="6E0D2C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33.4 (22.8-45.5)</w:t>
            </w:r>
          </w:p>
        </w:tc>
        <w:tc>
          <w:tcPr>
            <w:tcW w:w="1800" w:type="dxa"/>
            <w:tcBorders>
              <w:top w:val="nil"/>
              <w:left w:val="nil"/>
              <w:bottom w:val="nil"/>
              <w:right w:val="nil"/>
            </w:tcBorders>
            <w:shd w:val="clear" w:color="auto" w:fill="auto"/>
            <w:noWrap/>
            <w:vAlign w:val="bottom"/>
            <w:hideMark/>
          </w:tcPr>
          <w:p w14:paraId="0A81FA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1072 (699-1499)</w:t>
            </w:r>
          </w:p>
        </w:tc>
        <w:tc>
          <w:tcPr>
            <w:tcW w:w="1800" w:type="dxa"/>
            <w:tcBorders>
              <w:top w:val="nil"/>
              <w:left w:val="nil"/>
              <w:bottom w:val="nil"/>
              <w:right w:val="nil"/>
            </w:tcBorders>
            <w:shd w:val="clear" w:color="auto" w:fill="auto"/>
            <w:noWrap/>
            <w:vAlign w:val="bottom"/>
            <w:hideMark/>
          </w:tcPr>
          <w:p w14:paraId="377148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2425 (1646-3270)</w:t>
            </w:r>
          </w:p>
        </w:tc>
      </w:tr>
      <w:tr w:rsidR="00B0760D" w:rsidRPr="00B0760D" w14:paraId="6CEE804F" w14:textId="77777777" w:rsidTr="00B0760D">
        <w:trPr>
          <w:trHeight w:val="320"/>
        </w:trPr>
        <w:tc>
          <w:tcPr>
            <w:tcW w:w="2524" w:type="dxa"/>
            <w:tcBorders>
              <w:top w:val="nil"/>
              <w:left w:val="nil"/>
              <w:bottom w:val="nil"/>
              <w:right w:val="nil"/>
            </w:tcBorders>
            <w:shd w:val="clear" w:color="auto" w:fill="auto"/>
            <w:noWrap/>
            <w:vAlign w:val="bottom"/>
            <w:hideMark/>
          </w:tcPr>
          <w:p w14:paraId="0094F98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34A43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48D21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23.1 (14.9-32.7)</w:t>
            </w:r>
          </w:p>
        </w:tc>
        <w:tc>
          <w:tcPr>
            <w:tcW w:w="1660" w:type="dxa"/>
            <w:tcBorders>
              <w:top w:val="nil"/>
              <w:left w:val="nil"/>
              <w:bottom w:val="nil"/>
              <w:right w:val="nil"/>
            </w:tcBorders>
            <w:shd w:val="clear" w:color="auto" w:fill="auto"/>
            <w:noWrap/>
            <w:vAlign w:val="bottom"/>
            <w:hideMark/>
          </w:tcPr>
          <w:p w14:paraId="653DEA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(19.5-40.2)</w:t>
            </w:r>
          </w:p>
        </w:tc>
        <w:tc>
          <w:tcPr>
            <w:tcW w:w="1800" w:type="dxa"/>
            <w:tcBorders>
              <w:top w:val="nil"/>
              <w:left w:val="nil"/>
              <w:bottom w:val="nil"/>
              <w:right w:val="nil"/>
            </w:tcBorders>
            <w:shd w:val="clear" w:color="auto" w:fill="auto"/>
            <w:noWrap/>
            <w:vAlign w:val="bottom"/>
            <w:hideMark/>
          </w:tcPr>
          <w:p w14:paraId="1348CB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971 (632-1371)</w:t>
            </w:r>
          </w:p>
        </w:tc>
        <w:tc>
          <w:tcPr>
            <w:tcW w:w="1800" w:type="dxa"/>
            <w:tcBorders>
              <w:top w:val="nil"/>
              <w:left w:val="nil"/>
              <w:bottom w:val="nil"/>
              <w:right w:val="nil"/>
            </w:tcBorders>
            <w:shd w:val="clear" w:color="auto" w:fill="auto"/>
            <w:noWrap/>
            <w:vAlign w:val="bottom"/>
            <w:hideMark/>
          </w:tcPr>
          <w:p w14:paraId="6AB641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2108 (1418-2895)</w:t>
            </w:r>
          </w:p>
        </w:tc>
      </w:tr>
      <w:tr w:rsidR="00B0760D" w:rsidRPr="00B0760D" w14:paraId="1528BDFA" w14:textId="77777777" w:rsidTr="00B0760D">
        <w:trPr>
          <w:trHeight w:val="320"/>
        </w:trPr>
        <w:tc>
          <w:tcPr>
            <w:tcW w:w="2524" w:type="dxa"/>
            <w:tcBorders>
              <w:top w:val="nil"/>
              <w:left w:val="nil"/>
              <w:bottom w:val="nil"/>
              <w:right w:val="nil"/>
            </w:tcBorders>
            <w:shd w:val="clear" w:color="auto" w:fill="auto"/>
            <w:noWrap/>
            <w:vAlign w:val="bottom"/>
            <w:hideMark/>
          </w:tcPr>
          <w:p w14:paraId="14BD3C4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BF3B8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55A7C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(2.1-5.3)</w:t>
            </w:r>
          </w:p>
        </w:tc>
        <w:tc>
          <w:tcPr>
            <w:tcW w:w="1660" w:type="dxa"/>
            <w:tcBorders>
              <w:top w:val="nil"/>
              <w:left w:val="nil"/>
              <w:bottom w:val="nil"/>
              <w:right w:val="nil"/>
            </w:tcBorders>
            <w:shd w:val="clear" w:color="auto" w:fill="auto"/>
            <w:noWrap/>
            <w:vAlign w:val="bottom"/>
            <w:hideMark/>
          </w:tcPr>
          <w:p w14:paraId="0B562E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(4.3-10.3)</w:t>
            </w:r>
          </w:p>
        </w:tc>
        <w:tc>
          <w:tcPr>
            <w:tcW w:w="1800" w:type="dxa"/>
            <w:tcBorders>
              <w:top w:val="nil"/>
              <w:left w:val="nil"/>
              <w:bottom w:val="nil"/>
              <w:right w:val="nil"/>
            </w:tcBorders>
            <w:shd w:val="clear" w:color="auto" w:fill="auto"/>
            <w:noWrap/>
            <w:vAlign w:val="bottom"/>
            <w:hideMark/>
          </w:tcPr>
          <w:p w14:paraId="04348A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(90-222)</w:t>
            </w:r>
          </w:p>
        </w:tc>
        <w:tc>
          <w:tcPr>
            <w:tcW w:w="1800" w:type="dxa"/>
            <w:tcBorders>
              <w:top w:val="nil"/>
              <w:left w:val="nil"/>
              <w:bottom w:val="nil"/>
              <w:right w:val="nil"/>
            </w:tcBorders>
            <w:shd w:val="clear" w:color="auto" w:fill="auto"/>
            <w:noWrap/>
            <w:vAlign w:val="bottom"/>
            <w:hideMark/>
          </w:tcPr>
          <w:p w14:paraId="6EAA45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504 (310-744)</w:t>
            </w:r>
          </w:p>
        </w:tc>
      </w:tr>
      <w:tr w:rsidR="00B0760D" w:rsidRPr="00B0760D" w14:paraId="5A253B2B" w14:textId="77777777" w:rsidTr="00B0760D">
        <w:trPr>
          <w:trHeight w:val="320"/>
        </w:trPr>
        <w:tc>
          <w:tcPr>
            <w:tcW w:w="2524" w:type="dxa"/>
            <w:tcBorders>
              <w:top w:val="nil"/>
              <w:left w:val="nil"/>
              <w:bottom w:val="nil"/>
              <w:right w:val="nil"/>
            </w:tcBorders>
            <w:shd w:val="clear" w:color="auto" w:fill="auto"/>
            <w:noWrap/>
            <w:vAlign w:val="bottom"/>
            <w:hideMark/>
          </w:tcPr>
          <w:p w14:paraId="570CCBC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F369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51832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21.2 (8.3-41.1)</w:t>
            </w:r>
          </w:p>
        </w:tc>
        <w:tc>
          <w:tcPr>
            <w:tcW w:w="1660" w:type="dxa"/>
            <w:tcBorders>
              <w:top w:val="nil"/>
              <w:left w:val="nil"/>
              <w:bottom w:val="nil"/>
              <w:right w:val="nil"/>
            </w:tcBorders>
            <w:shd w:val="clear" w:color="auto" w:fill="auto"/>
            <w:noWrap/>
            <w:vAlign w:val="bottom"/>
            <w:hideMark/>
          </w:tcPr>
          <w:p w14:paraId="7C5567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22.7 (10.9-41.3)</w:t>
            </w:r>
          </w:p>
        </w:tc>
        <w:tc>
          <w:tcPr>
            <w:tcW w:w="1800" w:type="dxa"/>
            <w:tcBorders>
              <w:top w:val="nil"/>
              <w:left w:val="nil"/>
              <w:bottom w:val="nil"/>
              <w:right w:val="nil"/>
            </w:tcBorders>
            <w:shd w:val="clear" w:color="auto" w:fill="auto"/>
            <w:noWrap/>
            <w:vAlign w:val="bottom"/>
            <w:hideMark/>
          </w:tcPr>
          <w:p w14:paraId="737C42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890 (362-1725)</w:t>
            </w:r>
          </w:p>
        </w:tc>
        <w:tc>
          <w:tcPr>
            <w:tcW w:w="1800" w:type="dxa"/>
            <w:tcBorders>
              <w:top w:val="nil"/>
              <w:left w:val="nil"/>
              <w:bottom w:val="nil"/>
              <w:right w:val="nil"/>
            </w:tcBorders>
            <w:shd w:val="clear" w:color="auto" w:fill="auto"/>
            <w:noWrap/>
            <w:vAlign w:val="bottom"/>
            <w:hideMark/>
          </w:tcPr>
          <w:p w14:paraId="011D3F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1644 (795-2981)</w:t>
            </w:r>
          </w:p>
        </w:tc>
      </w:tr>
      <w:tr w:rsidR="00B0760D" w:rsidRPr="00B0760D" w14:paraId="03D32D33" w14:textId="77777777" w:rsidTr="00B0760D">
        <w:trPr>
          <w:trHeight w:val="320"/>
        </w:trPr>
        <w:tc>
          <w:tcPr>
            <w:tcW w:w="2524" w:type="dxa"/>
            <w:tcBorders>
              <w:top w:val="nil"/>
              <w:left w:val="nil"/>
              <w:bottom w:val="nil"/>
              <w:right w:val="nil"/>
            </w:tcBorders>
            <w:shd w:val="clear" w:color="auto" w:fill="auto"/>
            <w:noWrap/>
            <w:vAlign w:val="bottom"/>
            <w:hideMark/>
          </w:tcPr>
          <w:p w14:paraId="615BB41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18C9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FE3B5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(14.2-27.6)</w:t>
            </w:r>
          </w:p>
        </w:tc>
        <w:tc>
          <w:tcPr>
            <w:tcW w:w="1660" w:type="dxa"/>
            <w:tcBorders>
              <w:top w:val="nil"/>
              <w:left w:val="nil"/>
              <w:bottom w:val="nil"/>
              <w:right w:val="nil"/>
            </w:tcBorders>
            <w:shd w:val="clear" w:color="auto" w:fill="auto"/>
            <w:noWrap/>
            <w:vAlign w:val="bottom"/>
            <w:hideMark/>
          </w:tcPr>
          <w:p w14:paraId="6DA4B7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(16.9-31.1)</w:t>
            </w:r>
          </w:p>
        </w:tc>
        <w:tc>
          <w:tcPr>
            <w:tcW w:w="1800" w:type="dxa"/>
            <w:tcBorders>
              <w:top w:val="nil"/>
              <w:left w:val="nil"/>
              <w:bottom w:val="nil"/>
              <w:right w:val="nil"/>
            </w:tcBorders>
            <w:shd w:val="clear" w:color="auto" w:fill="auto"/>
            <w:noWrap/>
            <w:vAlign w:val="bottom"/>
            <w:hideMark/>
          </w:tcPr>
          <w:p w14:paraId="63316F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858 (597-1167)</w:t>
            </w:r>
          </w:p>
        </w:tc>
        <w:tc>
          <w:tcPr>
            <w:tcW w:w="1800" w:type="dxa"/>
            <w:tcBorders>
              <w:top w:val="nil"/>
              <w:left w:val="nil"/>
              <w:bottom w:val="nil"/>
              <w:right w:val="nil"/>
            </w:tcBorders>
            <w:shd w:val="clear" w:color="auto" w:fill="auto"/>
            <w:noWrap/>
            <w:vAlign w:val="bottom"/>
            <w:hideMark/>
          </w:tcPr>
          <w:p w14:paraId="7A96BC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1694 (1212-2256)</w:t>
            </w:r>
          </w:p>
        </w:tc>
      </w:tr>
      <w:tr w:rsidR="00B0760D" w:rsidRPr="00B0760D" w14:paraId="796484C5" w14:textId="77777777" w:rsidTr="00B0760D">
        <w:trPr>
          <w:trHeight w:val="320"/>
        </w:trPr>
        <w:tc>
          <w:tcPr>
            <w:tcW w:w="2524" w:type="dxa"/>
            <w:tcBorders>
              <w:top w:val="nil"/>
              <w:left w:val="nil"/>
              <w:bottom w:val="nil"/>
              <w:right w:val="nil"/>
            </w:tcBorders>
            <w:shd w:val="clear" w:color="auto" w:fill="auto"/>
            <w:noWrap/>
            <w:vAlign w:val="bottom"/>
            <w:hideMark/>
          </w:tcPr>
          <w:p w14:paraId="5779BA4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ECB4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AE88E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 (12.8-14.8)</w:t>
            </w:r>
          </w:p>
        </w:tc>
        <w:tc>
          <w:tcPr>
            <w:tcW w:w="1660" w:type="dxa"/>
            <w:tcBorders>
              <w:top w:val="nil"/>
              <w:left w:val="nil"/>
              <w:bottom w:val="nil"/>
              <w:right w:val="nil"/>
            </w:tcBorders>
            <w:shd w:val="clear" w:color="auto" w:fill="auto"/>
            <w:noWrap/>
            <w:vAlign w:val="bottom"/>
            <w:hideMark/>
          </w:tcPr>
          <w:p w14:paraId="26A051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(13-15.5)</w:t>
            </w:r>
          </w:p>
        </w:tc>
        <w:tc>
          <w:tcPr>
            <w:tcW w:w="1800" w:type="dxa"/>
            <w:tcBorders>
              <w:top w:val="nil"/>
              <w:left w:val="nil"/>
              <w:bottom w:val="nil"/>
              <w:right w:val="nil"/>
            </w:tcBorders>
            <w:shd w:val="clear" w:color="auto" w:fill="auto"/>
            <w:noWrap/>
            <w:vAlign w:val="bottom"/>
            <w:hideMark/>
          </w:tcPr>
          <w:p w14:paraId="6F7069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584 (539-630)</w:t>
            </w:r>
          </w:p>
        </w:tc>
        <w:tc>
          <w:tcPr>
            <w:tcW w:w="1800" w:type="dxa"/>
            <w:tcBorders>
              <w:top w:val="nil"/>
              <w:left w:val="nil"/>
              <w:bottom w:val="nil"/>
              <w:right w:val="nil"/>
            </w:tcBorders>
            <w:shd w:val="clear" w:color="auto" w:fill="auto"/>
            <w:noWrap/>
            <w:vAlign w:val="bottom"/>
            <w:hideMark/>
          </w:tcPr>
          <w:p w14:paraId="467E61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1028 (952-1109)</w:t>
            </w:r>
          </w:p>
        </w:tc>
      </w:tr>
      <w:tr w:rsidR="00B0760D" w:rsidRPr="00B0760D" w14:paraId="0854C54F" w14:textId="77777777" w:rsidTr="00B0760D">
        <w:trPr>
          <w:trHeight w:val="320"/>
        </w:trPr>
        <w:tc>
          <w:tcPr>
            <w:tcW w:w="2524" w:type="dxa"/>
            <w:tcBorders>
              <w:top w:val="nil"/>
              <w:left w:val="nil"/>
              <w:bottom w:val="nil"/>
              <w:right w:val="nil"/>
            </w:tcBorders>
            <w:shd w:val="clear" w:color="auto" w:fill="auto"/>
            <w:noWrap/>
            <w:vAlign w:val="bottom"/>
            <w:hideMark/>
          </w:tcPr>
          <w:p w14:paraId="20467B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F0E9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74B35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(12.2-27)</w:t>
            </w:r>
          </w:p>
        </w:tc>
        <w:tc>
          <w:tcPr>
            <w:tcW w:w="1660" w:type="dxa"/>
            <w:tcBorders>
              <w:top w:val="nil"/>
              <w:left w:val="nil"/>
              <w:bottom w:val="nil"/>
              <w:right w:val="nil"/>
            </w:tcBorders>
            <w:shd w:val="clear" w:color="auto" w:fill="auto"/>
            <w:noWrap/>
            <w:vAlign w:val="bottom"/>
            <w:hideMark/>
          </w:tcPr>
          <w:p w14:paraId="3B454C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(10.3-24.2)</w:t>
            </w:r>
          </w:p>
        </w:tc>
        <w:tc>
          <w:tcPr>
            <w:tcW w:w="1800" w:type="dxa"/>
            <w:tcBorders>
              <w:top w:val="nil"/>
              <w:left w:val="nil"/>
              <w:bottom w:val="nil"/>
              <w:right w:val="nil"/>
            </w:tcBorders>
            <w:shd w:val="clear" w:color="auto" w:fill="auto"/>
            <w:noWrap/>
            <w:vAlign w:val="bottom"/>
            <w:hideMark/>
          </w:tcPr>
          <w:p w14:paraId="6C8497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794 (518-1151)</w:t>
            </w:r>
          </w:p>
        </w:tc>
        <w:tc>
          <w:tcPr>
            <w:tcW w:w="1800" w:type="dxa"/>
            <w:tcBorders>
              <w:top w:val="nil"/>
              <w:left w:val="nil"/>
              <w:bottom w:val="nil"/>
              <w:right w:val="nil"/>
            </w:tcBorders>
            <w:shd w:val="clear" w:color="auto" w:fill="auto"/>
            <w:noWrap/>
            <w:vAlign w:val="bottom"/>
            <w:hideMark/>
          </w:tcPr>
          <w:p w14:paraId="35C602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1168 (745-1762)</w:t>
            </w:r>
          </w:p>
        </w:tc>
      </w:tr>
      <w:tr w:rsidR="00B0760D" w:rsidRPr="00B0760D" w14:paraId="1D0AA0DA" w14:textId="77777777" w:rsidTr="00B0760D">
        <w:trPr>
          <w:trHeight w:val="320"/>
        </w:trPr>
        <w:tc>
          <w:tcPr>
            <w:tcW w:w="2524" w:type="dxa"/>
            <w:tcBorders>
              <w:top w:val="nil"/>
              <w:left w:val="nil"/>
              <w:bottom w:val="nil"/>
              <w:right w:val="nil"/>
            </w:tcBorders>
            <w:shd w:val="clear" w:color="auto" w:fill="auto"/>
            <w:noWrap/>
            <w:vAlign w:val="bottom"/>
            <w:hideMark/>
          </w:tcPr>
          <w:p w14:paraId="37222B4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E363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2620A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(0.1-0.7)</w:t>
            </w:r>
          </w:p>
        </w:tc>
        <w:tc>
          <w:tcPr>
            <w:tcW w:w="1660" w:type="dxa"/>
            <w:tcBorders>
              <w:top w:val="nil"/>
              <w:left w:val="nil"/>
              <w:bottom w:val="nil"/>
              <w:right w:val="nil"/>
            </w:tcBorders>
            <w:shd w:val="clear" w:color="auto" w:fill="auto"/>
            <w:noWrap/>
            <w:vAlign w:val="bottom"/>
            <w:hideMark/>
          </w:tcPr>
          <w:p w14:paraId="564147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(0.9-4.3)</w:t>
            </w:r>
          </w:p>
        </w:tc>
        <w:tc>
          <w:tcPr>
            <w:tcW w:w="1800" w:type="dxa"/>
            <w:tcBorders>
              <w:top w:val="nil"/>
              <w:left w:val="nil"/>
              <w:bottom w:val="nil"/>
              <w:right w:val="nil"/>
            </w:tcBorders>
            <w:shd w:val="clear" w:color="auto" w:fill="auto"/>
            <w:noWrap/>
            <w:vAlign w:val="bottom"/>
            <w:hideMark/>
          </w:tcPr>
          <w:p w14:paraId="215079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(6-28)</w:t>
            </w:r>
          </w:p>
        </w:tc>
        <w:tc>
          <w:tcPr>
            <w:tcW w:w="1800" w:type="dxa"/>
            <w:tcBorders>
              <w:top w:val="nil"/>
              <w:left w:val="nil"/>
              <w:bottom w:val="nil"/>
              <w:right w:val="nil"/>
            </w:tcBorders>
            <w:shd w:val="clear" w:color="auto" w:fill="auto"/>
            <w:noWrap/>
            <w:vAlign w:val="bottom"/>
            <w:hideMark/>
          </w:tcPr>
          <w:p w14:paraId="275C5A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(65-314)</w:t>
            </w:r>
          </w:p>
        </w:tc>
      </w:tr>
      <w:tr w:rsidR="00B0760D" w:rsidRPr="00B0760D" w14:paraId="543D3540" w14:textId="77777777" w:rsidTr="00B0760D">
        <w:trPr>
          <w:trHeight w:val="320"/>
        </w:trPr>
        <w:tc>
          <w:tcPr>
            <w:tcW w:w="2524" w:type="dxa"/>
            <w:tcBorders>
              <w:top w:val="nil"/>
              <w:left w:val="nil"/>
              <w:bottom w:val="nil"/>
              <w:right w:val="nil"/>
            </w:tcBorders>
            <w:shd w:val="clear" w:color="auto" w:fill="auto"/>
            <w:noWrap/>
            <w:vAlign w:val="bottom"/>
            <w:hideMark/>
          </w:tcPr>
          <w:p w14:paraId="3BC985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15D2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9300B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(3.4-3.9)</w:t>
            </w:r>
          </w:p>
        </w:tc>
        <w:tc>
          <w:tcPr>
            <w:tcW w:w="1660" w:type="dxa"/>
            <w:tcBorders>
              <w:top w:val="nil"/>
              <w:left w:val="nil"/>
              <w:bottom w:val="nil"/>
              <w:right w:val="nil"/>
            </w:tcBorders>
            <w:shd w:val="clear" w:color="auto" w:fill="auto"/>
            <w:noWrap/>
            <w:vAlign w:val="bottom"/>
            <w:hideMark/>
          </w:tcPr>
          <w:p w14:paraId="1343E7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(3.7-4.3)</w:t>
            </w:r>
          </w:p>
        </w:tc>
        <w:tc>
          <w:tcPr>
            <w:tcW w:w="1800" w:type="dxa"/>
            <w:tcBorders>
              <w:top w:val="nil"/>
              <w:left w:val="nil"/>
              <w:bottom w:val="nil"/>
              <w:right w:val="nil"/>
            </w:tcBorders>
            <w:shd w:val="clear" w:color="auto" w:fill="auto"/>
            <w:noWrap/>
            <w:vAlign w:val="bottom"/>
            <w:hideMark/>
          </w:tcPr>
          <w:p w14:paraId="2F1953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(140-164)</w:t>
            </w:r>
          </w:p>
        </w:tc>
        <w:tc>
          <w:tcPr>
            <w:tcW w:w="1800" w:type="dxa"/>
            <w:tcBorders>
              <w:top w:val="nil"/>
              <w:left w:val="nil"/>
              <w:bottom w:val="nil"/>
              <w:right w:val="nil"/>
            </w:tcBorders>
            <w:shd w:val="clear" w:color="auto" w:fill="auto"/>
            <w:noWrap/>
            <w:vAlign w:val="bottom"/>
            <w:hideMark/>
          </w:tcPr>
          <w:p w14:paraId="799495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(267-316)</w:t>
            </w:r>
          </w:p>
        </w:tc>
      </w:tr>
      <w:tr w:rsidR="00B0760D" w:rsidRPr="00B0760D" w14:paraId="2AA6CED9" w14:textId="77777777" w:rsidTr="00B0760D">
        <w:trPr>
          <w:trHeight w:val="320"/>
        </w:trPr>
        <w:tc>
          <w:tcPr>
            <w:tcW w:w="2524" w:type="dxa"/>
            <w:tcBorders>
              <w:top w:val="nil"/>
              <w:left w:val="nil"/>
              <w:bottom w:val="nil"/>
              <w:right w:val="nil"/>
            </w:tcBorders>
            <w:shd w:val="clear" w:color="auto" w:fill="auto"/>
            <w:noWrap/>
            <w:vAlign w:val="bottom"/>
            <w:hideMark/>
          </w:tcPr>
          <w:p w14:paraId="4B30CA8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D603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25F34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6965D0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(1.5-1.7)</w:t>
            </w:r>
          </w:p>
        </w:tc>
        <w:tc>
          <w:tcPr>
            <w:tcW w:w="1800" w:type="dxa"/>
            <w:tcBorders>
              <w:top w:val="nil"/>
              <w:left w:val="nil"/>
              <w:bottom w:val="nil"/>
              <w:right w:val="nil"/>
            </w:tcBorders>
            <w:shd w:val="clear" w:color="auto" w:fill="auto"/>
            <w:noWrap/>
            <w:vAlign w:val="bottom"/>
            <w:hideMark/>
          </w:tcPr>
          <w:p w14:paraId="01EF36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(54-65)</w:t>
            </w:r>
          </w:p>
        </w:tc>
        <w:tc>
          <w:tcPr>
            <w:tcW w:w="1800" w:type="dxa"/>
            <w:tcBorders>
              <w:top w:val="nil"/>
              <w:left w:val="nil"/>
              <w:bottom w:val="nil"/>
              <w:right w:val="nil"/>
            </w:tcBorders>
            <w:shd w:val="clear" w:color="auto" w:fill="auto"/>
            <w:noWrap/>
            <w:vAlign w:val="bottom"/>
            <w:hideMark/>
          </w:tcPr>
          <w:p w14:paraId="5114EB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(107-127)</w:t>
            </w:r>
          </w:p>
        </w:tc>
      </w:tr>
      <w:tr w:rsidR="00B0760D" w:rsidRPr="00B0760D" w14:paraId="0FD43FA2" w14:textId="77777777" w:rsidTr="00B0760D">
        <w:trPr>
          <w:trHeight w:val="320"/>
        </w:trPr>
        <w:tc>
          <w:tcPr>
            <w:tcW w:w="2524" w:type="dxa"/>
            <w:tcBorders>
              <w:top w:val="nil"/>
              <w:left w:val="nil"/>
              <w:bottom w:val="nil"/>
              <w:right w:val="nil"/>
            </w:tcBorders>
            <w:shd w:val="clear" w:color="auto" w:fill="auto"/>
            <w:noWrap/>
            <w:vAlign w:val="bottom"/>
            <w:hideMark/>
          </w:tcPr>
          <w:p w14:paraId="5C5A2E3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AC47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E3751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(0.5-1.1)</w:t>
            </w:r>
          </w:p>
        </w:tc>
        <w:tc>
          <w:tcPr>
            <w:tcW w:w="1660" w:type="dxa"/>
            <w:tcBorders>
              <w:top w:val="nil"/>
              <w:left w:val="nil"/>
              <w:bottom w:val="nil"/>
              <w:right w:val="nil"/>
            </w:tcBorders>
            <w:shd w:val="clear" w:color="auto" w:fill="auto"/>
            <w:noWrap/>
            <w:vAlign w:val="bottom"/>
            <w:hideMark/>
          </w:tcPr>
          <w:p w14:paraId="7B37B1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(0.6-1.3)</w:t>
            </w:r>
          </w:p>
        </w:tc>
        <w:tc>
          <w:tcPr>
            <w:tcW w:w="1800" w:type="dxa"/>
            <w:tcBorders>
              <w:top w:val="nil"/>
              <w:left w:val="nil"/>
              <w:bottom w:val="nil"/>
              <w:right w:val="nil"/>
            </w:tcBorders>
            <w:shd w:val="clear" w:color="auto" w:fill="auto"/>
            <w:noWrap/>
            <w:vAlign w:val="bottom"/>
            <w:hideMark/>
          </w:tcPr>
          <w:p w14:paraId="22A229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(22-48)</w:t>
            </w:r>
          </w:p>
        </w:tc>
        <w:tc>
          <w:tcPr>
            <w:tcW w:w="1800" w:type="dxa"/>
            <w:tcBorders>
              <w:top w:val="nil"/>
              <w:left w:val="nil"/>
              <w:bottom w:val="nil"/>
              <w:right w:val="nil"/>
            </w:tcBorders>
            <w:shd w:val="clear" w:color="auto" w:fill="auto"/>
            <w:noWrap/>
            <w:vAlign w:val="bottom"/>
            <w:hideMark/>
          </w:tcPr>
          <w:p w14:paraId="421A8E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(43-95)</w:t>
            </w:r>
          </w:p>
        </w:tc>
      </w:tr>
      <w:tr w:rsidR="00B0760D" w:rsidRPr="00B0760D" w14:paraId="6CB8F75D" w14:textId="77777777" w:rsidTr="00B0760D">
        <w:trPr>
          <w:trHeight w:val="320"/>
        </w:trPr>
        <w:tc>
          <w:tcPr>
            <w:tcW w:w="2524" w:type="dxa"/>
            <w:tcBorders>
              <w:top w:val="nil"/>
              <w:left w:val="nil"/>
              <w:bottom w:val="nil"/>
              <w:right w:val="nil"/>
            </w:tcBorders>
            <w:shd w:val="clear" w:color="auto" w:fill="auto"/>
            <w:noWrap/>
            <w:vAlign w:val="bottom"/>
            <w:hideMark/>
          </w:tcPr>
          <w:p w14:paraId="5C99E60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1A22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09E53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34E885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576063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w:t>
            </w:r>
          </w:p>
        </w:tc>
        <w:tc>
          <w:tcPr>
            <w:tcW w:w="1800" w:type="dxa"/>
            <w:tcBorders>
              <w:top w:val="nil"/>
              <w:left w:val="nil"/>
              <w:bottom w:val="nil"/>
              <w:right w:val="nil"/>
            </w:tcBorders>
            <w:shd w:val="clear" w:color="auto" w:fill="auto"/>
            <w:noWrap/>
            <w:vAlign w:val="bottom"/>
            <w:hideMark/>
          </w:tcPr>
          <w:p w14:paraId="27C5DC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(2-7)</w:t>
            </w:r>
          </w:p>
        </w:tc>
      </w:tr>
      <w:tr w:rsidR="00B0760D" w:rsidRPr="00B0760D" w14:paraId="3D79ECD5" w14:textId="77777777" w:rsidTr="00B0760D">
        <w:trPr>
          <w:trHeight w:val="320"/>
        </w:trPr>
        <w:tc>
          <w:tcPr>
            <w:tcW w:w="2524" w:type="dxa"/>
            <w:tcBorders>
              <w:top w:val="nil"/>
              <w:left w:val="nil"/>
              <w:bottom w:val="nil"/>
              <w:right w:val="nil"/>
            </w:tcBorders>
            <w:shd w:val="clear" w:color="auto" w:fill="auto"/>
            <w:noWrap/>
            <w:vAlign w:val="bottom"/>
            <w:hideMark/>
          </w:tcPr>
          <w:p w14:paraId="0EF69C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South Africa</w:t>
            </w:r>
          </w:p>
        </w:tc>
        <w:tc>
          <w:tcPr>
            <w:tcW w:w="2180" w:type="dxa"/>
            <w:tcBorders>
              <w:top w:val="nil"/>
              <w:left w:val="nil"/>
              <w:bottom w:val="nil"/>
              <w:right w:val="nil"/>
            </w:tcBorders>
            <w:shd w:val="clear" w:color="auto" w:fill="auto"/>
            <w:noWrap/>
            <w:vAlign w:val="bottom"/>
            <w:hideMark/>
          </w:tcPr>
          <w:p w14:paraId="25D9F6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5DDED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82.9 (79.9-85.7)</w:t>
            </w:r>
          </w:p>
        </w:tc>
        <w:tc>
          <w:tcPr>
            <w:tcW w:w="1660" w:type="dxa"/>
            <w:tcBorders>
              <w:top w:val="nil"/>
              <w:left w:val="nil"/>
              <w:bottom w:val="nil"/>
              <w:right w:val="nil"/>
            </w:tcBorders>
            <w:shd w:val="clear" w:color="auto" w:fill="auto"/>
            <w:noWrap/>
            <w:vAlign w:val="bottom"/>
            <w:hideMark/>
          </w:tcPr>
          <w:p w14:paraId="1DFA23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84.9 (82-87.8)</w:t>
            </w:r>
          </w:p>
        </w:tc>
        <w:tc>
          <w:tcPr>
            <w:tcW w:w="1800" w:type="dxa"/>
            <w:tcBorders>
              <w:top w:val="nil"/>
              <w:left w:val="nil"/>
              <w:bottom w:val="nil"/>
              <w:right w:val="nil"/>
            </w:tcBorders>
            <w:shd w:val="clear" w:color="auto" w:fill="auto"/>
            <w:noWrap/>
            <w:vAlign w:val="bottom"/>
            <w:hideMark/>
          </w:tcPr>
          <w:p w14:paraId="201DA5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2395 (2285-2496)</w:t>
            </w:r>
          </w:p>
        </w:tc>
        <w:tc>
          <w:tcPr>
            <w:tcW w:w="1800" w:type="dxa"/>
            <w:tcBorders>
              <w:top w:val="nil"/>
              <w:left w:val="nil"/>
              <w:bottom w:val="nil"/>
              <w:right w:val="nil"/>
            </w:tcBorders>
            <w:shd w:val="clear" w:color="auto" w:fill="auto"/>
            <w:noWrap/>
            <w:vAlign w:val="bottom"/>
            <w:hideMark/>
          </w:tcPr>
          <w:p w14:paraId="2C5B16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3844 (3682-4006)</w:t>
            </w:r>
          </w:p>
        </w:tc>
      </w:tr>
      <w:tr w:rsidR="00B0760D" w:rsidRPr="00B0760D" w14:paraId="64BC13A6" w14:textId="77777777" w:rsidTr="00B0760D">
        <w:trPr>
          <w:trHeight w:val="320"/>
        </w:trPr>
        <w:tc>
          <w:tcPr>
            <w:tcW w:w="2524" w:type="dxa"/>
            <w:tcBorders>
              <w:top w:val="nil"/>
              <w:left w:val="nil"/>
              <w:bottom w:val="nil"/>
              <w:right w:val="nil"/>
            </w:tcBorders>
            <w:shd w:val="clear" w:color="auto" w:fill="auto"/>
            <w:noWrap/>
            <w:vAlign w:val="bottom"/>
            <w:hideMark/>
          </w:tcPr>
          <w:p w14:paraId="097F8F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A3BA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D4849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(9-17.5)</w:t>
            </w:r>
          </w:p>
        </w:tc>
        <w:tc>
          <w:tcPr>
            <w:tcW w:w="1660" w:type="dxa"/>
            <w:tcBorders>
              <w:top w:val="nil"/>
              <w:left w:val="nil"/>
              <w:bottom w:val="nil"/>
              <w:right w:val="nil"/>
            </w:tcBorders>
            <w:shd w:val="clear" w:color="auto" w:fill="auto"/>
            <w:noWrap/>
            <w:vAlign w:val="bottom"/>
            <w:hideMark/>
          </w:tcPr>
          <w:p w14:paraId="2938C7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 (10-19.2)</w:t>
            </w:r>
          </w:p>
        </w:tc>
        <w:tc>
          <w:tcPr>
            <w:tcW w:w="1800" w:type="dxa"/>
            <w:tcBorders>
              <w:top w:val="nil"/>
              <w:left w:val="nil"/>
              <w:bottom w:val="nil"/>
              <w:right w:val="nil"/>
            </w:tcBorders>
            <w:shd w:val="clear" w:color="auto" w:fill="auto"/>
            <w:noWrap/>
            <w:vAlign w:val="bottom"/>
            <w:hideMark/>
          </w:tcPr>
          <w:p w14:paraId="0249AF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381 (260-509)</w:t>
            </w:r>
          </w:p>
        </w:tc>
        <w:tc>
          <w:tcPr>
            <w:tcW w:w="1800" w:type="dxa"/>
            <w:tcBorders>
              <w:top w:val="nil"/>
              <w:left w:val="nil"/>
              <w:bottom w:val="nil"/>
              <w:right w:val="nil"/>
            </w:tcBorders>
            <w:shd w:val="clear" w:color="auto" w:fill="auto"/>
            <w:noWrap/>
            <w:vAlign w:val="bottom"/>
            <w:hideMark/>
          </w:tcPr>
          <w:p w14:paraId="5FEEBC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672 (451-874)</w:t>
            </w:r>
          </w:p>
        </w:tc>
      </w:tr>
      <w:tr w:rsidR="00B0760D" w:rsidRPr="00B0760D" w14:paraId="7D2F14B3" w14:textId="77777777" w:rsidTr="00B0760D">
        <w:trPr>
          <w:trHeight w:val="320"/>
        </w:trPr>
        <w:tc>
          <w:tcPr>
            <w:tcW w:w="2524" w:type="dxa"/>
            <w:tcBorders>
              <w:top w:val="nil"/>
              <w:left w:val="nil"/>
              <w:bottom w:val="nil"/>
              <w:right w:val="nil"/>
            </w:tcBorders>
            <w:shd w:val="clear" w:color="auto" w:fill="auto"/>
            <w:noWrap/>
            <w:vAlign w:val="bottom"/>
            <w:hideMark/>
          </w:tcPr>
          <w:p w14:paraId="1E4AA11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11FA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CB9FA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(9.7-15.5)</w:t>
            </w:r>
          </w:p>
        </w:tc>
        <w:tc>
          <w:tcPr>
            <w:tcW w:w="1660" w:type="dxa"/>
            <w:tcBorders>
              <w:top w:val="nil"/>
              <w:left w:val="nil"/>
              <w:bottom w:val="nil"/>
              <w:right w:val="nil"/>
            </w:tcBorders>
            <w:shd w:val="clear" w:color="auto" w:fill="auto"/>
            <w:noWrap/>
            <w:vAlign w:val="bottom"/>
            <w:hideMark/>
          </w:tcPr>
          <w:p w14:paraId="45B9F9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(13.8-22)</w:t>
            </w:r>
          </w:p>
        </w:tc>
        <w:tc>
          <w:tcPr>
            <w:tcW w:w="1800" w:type="dxa"/>
            <w:tcBorders>
              <w:top w:val="nil"/>
              <w:left w:val="nil"/>
              <w:bottom w:val="nil"/>
              <w:right w:val="nil"/>
            </w:tcBorders>
            <w:shd w:val="clear" w:color="auto" w:fill="auto"/>
            <w:noWrap/>
            <w:vAlign w:val="bottom"/>
            <w:hideMark/>
          </w:tcPr>
          <w:p w14:paraId="0A96E9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349 (278-447)</w:t>
            </w:r>
          </w:p>
        </w:tc>
        <w:tc>
          <w:tcPr>
            <w:tcW w:w="1800" w:type="dxa"/>
            <w:tcBorders>
              <w:top w:val="nil"/>
              <w:left w:val="nil"/>
              <w:bottom w:val="nil"/>
              <w:right w:val="nil"/>
            </w:tcBorders>
            <w:shd w:val="clear" w:color="auto" w:fill="auto"/>
            <w:noWrap/>
            <w:vAlign w:val="bottom"/>
            <w:hideMark/>
          </w:tcPr>
          <w:p w14:paraId="5A8A0D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788 (633-1006)</w:t>
            </w:r>
          </w:p>
        </w:tc>
      </w:tr>
      <w:tr w:rsidR="00B0760D" w:rsidRPr="00B0760D" w14:paraId="5DB7993E" w14:textId="77777777" w:rsidTr="00B0760D">
        <w:trPr>
          <w:trHeight w:val="320"/>
        </w:trPr>
        <w:tc>
          <w:tcPr>
            <w:tcW w:w="2524" w:type="dxa"/>
            <w:tcBorders>
              <w:top w:val="nil"/>
              <w:left w:val="nil"/>
              <w:bottom w:val="nil"/>
              <w:right w:val="nil"/>
            </w:tcBorders>
            <w:shd w:val="clear" w:color="auto" w:fill="auto"/>
            <w:noWrap/>
            <w:vAlign w:val="bottom"/>
            <w:hideMark/>
          </w:tcPr>
          <w:p w14:paraId="123A238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716EF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9BB0F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(2.1-3.8)</w:t>
            </w:r>
          </w:p>
        </w:tc>
        <w:tc>
          <w:tcPr>
            <w:tcW w:w="1660" w:type="dxa"/>
            <w:tcBorders>
              <w:top w:val="nil"/>
              <w:left w:val="nil"/>
              <w:bottom w:val="nil"/>
              <w:right w:val="nil"/>
            </w:tcBorders>
            <w:shd w:val="clear" w:color="auto" w:fill="auto"/>
            <w:noWrap/>
            <w:vAlign w:val="bottom"/>
            <w:hideMark/>
          </w:tcPr>
          <w:p w14:paraId="084092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(4.8-8.2)</w:t>
            </w:r>
          </w:p>
        </w:tc>
        <w:tc>
          <w:tcPr>
            <w:tcW w:w="1800" w:type="dxa"/>
            <w:tcBorders>
              <w:top w:val="nil"/>
              <w:left w:val="nil"/>
              <w:bottom w:val="nil"/>
              <w:right w:val="nil"/>
            </w:tcBorders>
            <w:shd w:val="clear" w:color="auto" w:fill="auto"/>
            <w:noWrap/>
            <w:vAlign w:val="bottom"/>
            <w:hideMark/>
          </w:tcPr>
          <w:p w14:paraId="30504B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(61-109)</w:t>
            </w:r>
          </w:p>
        </w:tc>
        <w:tc>
          <w:tcPr>
            <w:tcW w:w="1800" w:type="dxa"/>
            <w:tcBorders>
              <w:top w:val="nil"/>
              <w:left w:val="nil"/>
              <w:bottom w:val="nil"/>
              <w:right w:val="nil"/>
            </w:tcBorders>
            <w:shd w:val="clear" w:color="auto" w:fill="auto"/>
            <w:noWrap/>
            <w:vAlign w:val="bottom"/>
            <w:hideMark/>
          </w:tcPr>
          <w:p w14:paraId="13707E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280 (221-372)</w:t>
            </w:r>
          </w:p>
        </w:tc>
      </w:tr>
      <w:tr w:rsidR="00B0760D" w:rsidRPr="00B0760D" w14:paraId="638C64AE" w14:textId="77777777" w:rsidTr="00B0760D">
        <w:trPr>
          <w:trHeight w:val="320"/>
        </w:trPr>
        <w:tc>
          <w:tcPr>
            <w:tcW w:w="2524" w:type="dxa"/>
            <w:tcBorders>
              <w:top w:val="nil"/>
              <w:left w:val="nil"/>
              <w:bottom w:val="nil"/>
              <w:right w:val="nil"/>
            </w:tcBorders>
            <w:shd w:val="clear" w:color="auto" w:fill="auto"/>
            <w:noWrap/>
            <w:vAlign w:val="bottom"/>
            <w:hideMark/>
          </w:tcPr>
          <w:p w14:paraId="677ED1C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430C4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23B98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(7.6-12.4)</w:t>
            </w:r>
          </w:p>
        </w:tc>
        <w:tc>
          <w:tcPr>
            <w:tcW w:w="1660" w:type="dxa"/>
            <w:tcBorders>
              <w:top w:val="nil"/>
              <w:left w:val="nil"/>
              <w:bottom w:val="nil"/>
              <w:right w:val="nil"/>
            </w:tcBorders>
            <w:shd w:val="clear" w:color="auto" w:fill="auto"/>
            <w:noWrap/>
            <w:vAlign w:val="bottom"/>
            <w:hideMark/>
          </w:tcPr>
          <w:p w14:paraId="334CA4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(9.4-15.1)</w:t>
            </w:r>
          </w:p>
        </w:tc>
        <w:tc>
          <w:tcPr>
            <w:tcW w:w="1800" w:type="dxa"/>
            <w:tcBorders>
              <w:top w:val="nil"/>
              <w:left w:val="nil"/>
              <w:bottom w:val="nil"/>
              <w:right w:val="nil"/>
            </w:tcBorders>
            <w:shd w:val="clear" w:color="auto" w:fill="auto"/>
            <w:noWrap/>
            <w:vAlign w:val="bottom"/>
            <w:hideMark/>
          </w:tcPr>
          <w:p w14:paraId="1E5050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(221-358)</w:t>
            </w:r>
          </w:p>
        </w:tc>
        <w:tc>
          <w:tcPr>
            <w:tcW w:w="1800" w:type="dxa"/>
            <w:tcBorders>
              <w:top w:val="nil"/>
              <w:left w:val="nil"/>
              <w:bottom w:val="nil"/>
              <w:right w:val="nil"/>
            </w:tcBorders>
            <w:shd w:val="clear" w:color="auto" w:fill="auto"/>
            <w:noWrap/>
            <w:vAlign w:val="bottom"/>
            <w:hideMark/>
          </w:tcPr>
          <w:p w14:paraId="0A3D0F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538 (430-691)</w:t>
            </w:r>
          </w:p>
        </w:tc>
      </w:tr>
      <w:tr w:rsidR="00B0760D" w:rsidRPr="00B0760D" w14:paraId="2B0144E6" w14:textId="77777777" w:rsidTr="00B0760D">
        <w:trPr>
          <w:trHeight w:val="320"/>
        </w:trPr>
        <w:tc>
          <w:tcPr>
            <w:tcW w:w="2524" w:type="dxa"/>
            <w:tcBorders>
              <w:top w:val="nil"/>
              <w:left w:val="nil"/>
              <w:bottom w:val="nil"/>
              <w:right w:val="nil"/>
            </w:tcBorders>
            <w:shd w:val="clear" w:color="auto" w:fill="auto"/>
            <w:noWrap/>
            <w:vAlign w:val="bottom"/>
            <w:hideMark/>
          </w:tcPr>
          <w:p w14:paraId="1BFF49F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C572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0B372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(13-25.9)</w:t>
            </w:r>
          </w:p>
        </w:tc>
        <w:tc>
          <w:tcPr>
            <w:tcW w:w="1660" w:type="dxa"/>
            <w:tcBorders>
              <w:top w:val="nil"/>
              <w:left w:val="nil"/>
              <w:bottom w:val="nil"/>
              <w:right w:val="nil"/>
            </w:tcBorders>
            <w:shd w:val="clear" w:color="auto" w:fill="auto"/>
            <w:noWrap/>
            <w:vAlign w:val="bottom"/>
            <w:hideMark/>
          </w:tcPr>
          <w:p w14:paraId="0F2BF0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 (13.5-29.3)</w:t>
            </w:r>
          </w:p>
        </w:tc>
        <w:tc>
          <w:tcPr>
            <w:tcW w:w="1800" w:type="dxa"/>
            <w:tcBorders>
              <w:top w:val="nil"/>
              <w:left w:val="nil"/>
              <w:bottom w:val="nil"/>
              <w:right w:val="nil"/>
            </w:tcBorders>
            <w:shd w:val="clear" w:color="auto" w:fill="auto"/>
            <w:noWrap/>
            <w:vAlign w:val="bottom"/>
            <w:hideMark/>
          </w:tcPr>
          <w:p w14:paraId="23C8C2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533 (374-751)</w:t>
            </w:r>
          </w:p>
        </w:tc>
        <w:tc>
          <w:tcPr>
            <w:tcW w:w="1800" w:type="dxa"/>
            <w:tcBorders>
              <w:top w:val="nil"/>
              <w:left w:val="nil"/>
              <w:bottom w:val="nil"/>
              <w:right w:val="nil"/>
            </w:tcBorders>
            <w:shd w:val="clear" w:color="auto" w:fill="auto"/>
            <w:noWrap/>
            <w:vAlign w:val="bottom"/>
            <w:hideMark/>
          </w:tcPr>
          <w:p w14:paraId="67CFD3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912 (616-1325)</w:t>
            </w:r>
          </w:p>
        </w:tc>
      </w:tr>
      <w:tr w:rsidR="00B0760D" w:rsidRPr="00B0760D" w14:paraId="6DFCB361" w14:textId="77777777" w:rsidTr="00B0760D">
        <w:trPr>
          <w:trHeight w:val="320"/>
        </w:trPr>
        <w:tc>
          <w:tcPr>
            <w:tcW w:w="2524" w:type="dxa"/>
            <w:tcBorders>
              <w:top w:val="nil"/>
              <w:left w:val="nil"/>
              <w:bottom w:val="nil"/>
              <w:right w:val="nil"/>
            </w:tcBorders>
            <w:shd w:val="clear" w:color="auto" w:fill="auto"/>
            <w:noWrap/>
            <w:vAlign w:val="bottom"/>
            <w:hideMark/>
          </w:tcPr>
          <w:p w14:paraId="6ABCE85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2977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DDBDC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52.6 (47.7-57.2)</w:t>
            </w:r>
          </w:p>
        </w:tc>
        <w:tc>
          <w:tcPr>
            <w:tcW w:w="1660" w:type="dxa"/>
            <w:tcBorders>
              <w:top w:val="nil"/>
              <w:left w:val="nil"/>
              <w:bottom w:val="nil"/>
              <w:right w:val="nil"/>
            </w:tcBorders>
            <w:shd w:val="clear" w:color="auto" w:fill="auto"/>
            <w:noWrap/>
            <w:vAlign w:val="bottom"/>
            <w:hideMark/>
          </w:tcPr>
          <w:p w14:paraId="46AAAF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(50.9-61)</w:t>
            </w:r>
          </w:p>
        </w:tc>
        <w:tc>
          <w:tcPr>
            <w:tcW w:w="1800" w:type="dxa"/>
            <w:tcBorders>
              <w:top w:val="nil"/>
              <w:left w:val="nil"/>
              <w:bottom w:val="nil"/>
              <w:right w:val="nil"/>
            </w:tcBorders>
            <w:shd w:val="clear" w:color="auto" w:fill="auto"/>
            <w:noWrap/>
            <w:vAlign w:val="bottom"/>
            <w:hideMark/>
          </w:tcPr>
          <w:p w14:paraId="1D2DCD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1515 (1376-1658)</w:t>
            </w:r>
          </w:p>
        </w:tc>
        <w:tc>
          <w:tcPr>
            <w:tcW w:w="1800" w:type="dxa"/>
            <w:tcBorders>
              <w:top w:val="nil"/>
              <w:left w:val="nil"/>
              <w:bottom w:val="nil"/>
              <w:right w:val="nil"/>
            </w:tcBorders>
            <w:shd w:val="clear" w:color="auto" w:fill="auto"/>
            <w:noWrap/>
            <w:vAlign w:val="bottom"/>
            <w:hideMark/>
          </w:tcPr>
          <w:p w14:paraId="013F21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2532 (2295-2775)</w:t>
            </w:r>
          </w:p>
        </w:tc>
      </w:tr>
      <w:tr w:rsidR="00B0760D" w:rsidRPr="00B0760D" w14:paraId="2637E6EF" w14:textId="77777777" w:rsidTr="00B0760D">
        <w:trPr>
          <w:trHeight w:val="320"/>
        </w:trPr>
        <w:tc>
          <w:tcPr>
            <w:tcW w:w="2524" w:type="dxa"/>
            <w:tcBorders>
              <w:top w:val="nil"/>
              <w:left w:val="nil"/>
              <w:bottom w:val="nil"/>
              <w:right w:val="nil"/>
            </w:tcBorders>
            <w:shd w:val="clear" w:color="auto" w:fill="auto"/>
            <w:noWrap/>
            <w:vAlign w:val="bottom"/>
            <w:hideMark/>
          </w:tcPr>
          <w:p w14:paraId="127A8AE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2F65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F6552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(9.1-11.7)</w:t>
            </w:r>
          </w:p>
        </w:tc>
        <w:tc>
          <w:tcPr>
            <w:tcW w:w="1660" w:type="dxa"/>
            <w:tcBorders>
              <w:top w:val="nil"/>
              <w:left w:val="nil"/>
              <w:bottom w:val="nil"/>
              <w:right w:val="nil"/>
            </w:tcBorders>
            <w:shd w:val="clear" w:color="auto" w:fill="auto"/>
            <w:noWrap/>
            <w:vAlign w:val="bottom"/>
            <w:hideMark/>
          </w:tcPr>
          <w:p w14:paraId="1D2043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(8.8-11.9)</w:t>
            </w:r>
          </w:p>
        </w:tc>
        <w:tc>
          <w:tcPr>
            <w:tcW w:w="1800" w:type="dxa"/>
            <w:tcBorders>
              <w:top w:val="nil"/>
              <w:left w:val="nil"/>
              <w:bottom w:val="nil"/>
              <w:right w:val="nil"/>
            </w:tcBorders>
            <w:shd w:val="clear" w:color="auto" w:fill="auto"/>
            <w:noWrap/>
            <w:vAlign w:val="bottom"/>
            <w:hideMark/>
          </w:tcPr>
          <w:p w14:paraId="79D8171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304 (261-340)</w:t>
            </w:r>
          </w:p>
        </w:tc>
        <w:tc>
          <w:tcPr>
            <w:tcW w:w="1800" w:type="dxa"/>
            <w:tcBorders>
              <w:top w:val="nil"/>
              <w:left w:val="nil"/>
              <w:bottom w:val="nil"/>
              <w:right w:val="nil"/>
            </w:tcBorders>
            <w:shd w:val="clear" w:color="auto" w:fill="auto"/>
            <w:noWrap/>
            <w:vAlign w:val="bottom"/>
            <w:hideMark/>
          </w:tcPr>
          <w:p w14:paraId="71FA31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470 (395-536)</w:t>
            </w:r>
          </w:p>
        </w:tc>
      </w:tr>
      <w:tr w:rsidR="00B0760D" w:rsidRPr="00B0760D" w14:paraId="45129DB2" w14:textId="77777777" w:rsidTr="00B0760D">
        <w:trPr>
          <w:trHeight w:val="320"/>
        </w:trPr>
        <w:tc>
          <w:tcPr>
            <w:tcW w:w="2524" w:type="dxa"/>
            <w:tcBorders>
              <w:top w:val="nil"/>
              <w:left w:val="nil"/>
              <w:bottom w:val="nil"/>
              <w:right w:val="nil"/>
            </w:tcBorders>
            <w:shd w:val="clear" w:color="auto" w:fill="auto"/>
            <w:noWrap/>
            <w:vAlign w:val="bottom"/>
            <w:hideMark/>
          </w:tcPr>
          <w:p w14:paraId="49A32F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5D33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68C41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33.5 (28.1-40.6)</w:t>
            </w:r>
          </w:p>
        </w:tc>
        <w:tc>
          <w:tcPr>
            <w:tcW w:w="1660" w:type="dxa"/>
            <w:tcBorders>
              <w:top w:val="nil"/>
              <w:left w:val="nil"/>
              <w:bottom w:val="nil"/>
              <w:right w:val="nil"/>
            </w:tcBorders>
            <w:shd w:val="clear" w:color="auto" w:fill="auto"/>
            <w:noWrap/>
            <w:vAlign w:val="bottom"/>
            <w:hideMark/>
          </w:tcPr>
          <w:p w14:paraId="5DC94D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28.8 (23.5-35.9)</w:t>
            </w:r>
          </w:p>
        </w:tc>
        <w:tc>
          <w:tcPr>
            <w:tcW w:w="1800" w:type="dxa"/>
            <w:tcBorders>
              <w:top w:val="nil"/>
              <w:left w:val="nil"/>
              <w:bottom w:val="nil"/>
              <w:right w:val="nil"/>
            </w:tcBorders>
            <w:shd w:val="clear" w:color="auto" w:fill="auto"/>
            <w:noWrap/>
            <w:vAlign w:val="bottom"/>
            <w:hideMark/>
          </w:tcPr>
          <w:p w14:paraId="0EB9A5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970 (813-1179)</w:t>
            </w:r>
          </w:p>
        </w:tc>
        <w:tc>
          <w:tcPr>
            <w:tcW w:w="1800" w:type="dxa"/>
            <w:tcBorders>
              <w:top w:val="nil"/>
              <w:left w:val="nil"/>
              <w:bottom w:val="nil"/>
              <w:right w:val="nil"/>
            </w:tcBorders>
            <w:shd w:val="clear" w:color="auto" w:fill="auto"/>
            <w:noWrap/>
            <w:vAlign w:val="bottom"/>
            <w:hideMark/>
          </w:tcPr>
          <w:p w14:paraId="0317D9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1303 (1060-1628)</w:t>
            </w:r>
          </w:p>
        </w:tc>
      </w:tr>
      <w:tr w:rsidR="00B0760D" w:rsidRPr="00B0760D" w14:paraId="0D1E0F10" w14:textId="77777777" w:rsidTr="00B0760D">
        <w:trPr>
          <w:trHeight w:val="320"/>
        </w:trPr>
        <w:tc>
          <w:tcPr>
            <w:tcW w:w="2524" w:type="dxa"/>
            <w:tcBorders>
              <w:top w:val="nil"/>
              <w:left w:val="nil"/>
              <w:bottom w:val="nil"/>
              <w:right w:val="nil"/>
            </w:tcBorders>
            <w:shd w:val="clear" w:color="auto" w:fill="auto"/>
            <w:noWrap/>
            <w:vAlign w:val="bottom"/>
            <w:hideMark/>
          </w:tcPr>
          <w:p w14:paraId="763886E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9B9F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A3F5D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(1.8-5.9)</w:t>
            </w:r>
          </w:p>
        </w:tc>
        <w:tc>
          <w:tcPr>
            <w:tcW w:w="1660" w:type="dxa"/>
            <w:tcBorders>
              <w:top w:val="nil"/>
              <w:left w:val="nil"/>
              <w:bottom w:val="nil"/>
              <w:right w:val="nil"/>
            </w:tcBorders>
            <w:shd w:val="clear" w:color="auto" w:fill="auto"/>
            <w:noWrap/>
            <w:vAlign w:val="bottom"/>
            <w:hideMark/>
          </w:tcPr>
          <w:p w14:paraId="6BE686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(2.4-8)</w:t>
            </w:r>
          </w:p>
        </w:tc>
        <w:tc>
          <w:tcPr>
            <w:tcW w:w="1800" w:type="dxa"/>
            <w:tcBorders>
              <w:top w:val="nil"/>
              <w:left w:val="nil"/>
              <w:bottom w:val="nil"/>
              <w:right w:val="nil"/>
            </w:tcBorders>
            <w:shd w:val="clear" w:color="auto" w:fill="auto"/>
            <w:noWrap/>
            <w:vAlign w:val="bottom"/>
            <w:hideMark/>
          </w:tcPr>
          <w:p w14:paraId="05B180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(52-170)</w:t>
            </w:r>
          </w:p>
        </w:tc>
        <w:tc>
          <w:tcPr>
            <w:tcW w:w="1800" w:type="dxa"/>
            <w:tcBorders>
              <w:top w:val="nil"/>
              <w:left w:val="nil"/>
              <w:bottom w:val="nil"/>
              <w:right w:val="nil"/>
            </w:tcBorders>
            <w:shd w:val="clear" w:color="auto" w:fill="auto"/>
            <w:noWrap/>
            <w:vAlign w:val="bottom"/>
            <w:hideMark/>
          </w:tcPr>
          <w:p w14:paraId="059DAD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193 (110-367)</w:t>
            </w:r>
          </w:p>
        </w:tc>
      </w:tr>
      <w:tr w:rsidR="00B0760D" w:rsidRPr="00B0760D" w14:paraId="40564C9A" w14:textId="77777777" w:rsidTr="00B0760D">
        <w:trPr>
          <w:trHeight w:val="320"/>
        </w:trPr>
        <w:tc>
          <w:tcPr>
            <w:tcW w:w="2524" w:type="dxa"/>
            <w:tcBorders>
              <w:top w:val="nil"/>
              <w:left w:val="nil"/>
              <w:bottom w:val="nil"/>
              <w:right w:val="nil"/>
            </w:tcBorders>
            <w:shd w:val="clear" w:color="auto" w:fill="auto"/>
            <w:noWrap/>
            <w:vAlign w:val="bottom"/>
            <w:hideMark/>
          </w:tcPr>
          <w:p w14:paraId="55349A8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18EB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D21EC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(2.8-3)</w:t>
            </w:r>
          </w:p>
        </w:tc>
        <w:tc>
          <w:tcPr>
            <w:tcW w:w="1660" w:type="dxa"/>
            <w:tcBorders>
              <w:top w:val="nil"/>
              <w:left w:val="nil"/>
              <w:bottom w:val="nil"/>
              <w:right w:val="nil"/>
            </w:tcBorders>
            <w:shd w:val="clear" w:color="auto" w:fill="auto"/>
            <w:noWrap/>
            <w:vAlign w:val="bottom"/>
            <w:hideMark/>
          </w:tcPr>
          <w:p w14:paraId="196F4F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(3.7-4)</w:t>
            </w:r>
          </w:p>
        </w:tc>
        <w:tc>
          <w:tcPr>
            <w:tcW w:w="1800" w:type="dxa"/>
            <w:tcBorders>
              <w:top w:val="nil"/>
              <w:left w:val="nil"/>
              <w:bottom w:val="nil"/>
              <w:right w:val="nil"/>
            </w:tcBorders>
            <w:shd w:val="clear" w:color="auto" w:fill="auto"/>
            <w:noWrap/>
            <w:vAlign w:val="bottom"/>
            <w:hideMark/>
          </w:tcPr>
          <w:p w14:paraId="5E4C75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(79-88)</w:t>
            </w:r>
          </w:p>
        </w:tc>
        <w:tc>
          <w:tcPr>
            <w:tcW w:w="1800" w:type="dxa"/>
            <w:tcBorders>
              <w:top w:val="nil"/>
              <w:left w:val="nil"/>
              <w:bottom w:val="nil"/>
              <w:right w:val="nil"/>
            </w:tcBorders>
            <w:shd w:val="clear" w:color="auto" w:fill="auto"/>
            <w:noWrap/>
            <w:vAlign w:val="bottom"/>
            <w:hideMark/>
          </w:tcPr>
          <w:p w14:paraId="363F95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(164-185)</w:t>
            </w:r>
          </w:p>
        </w:tc>
      </w:tr>
      <w:tr w:rsidR="00B0760D" w:rsidRPr="00B0760D" w14:paraId="56F47327" w14:textId="77777777" w:rsidTr="00B0760D">
        <w:trPr>
          <w:trHeight w:val="320"/>
        </w:trPr>
        <w:tc>
          <w:tcPr>
            <w:tcW w:w="2524" w:type="dxa"/>
            <w:tcBorders>
              <w:top w:val="nil"/>
              <w:left w:val="nil"/>
              <w:bottom w:val="nil"/>
              <w:right w:val="nil"/>
            </w:tcBorders>
            <w:shd w:val="clear" w:color="auto" w:fill="auto"/>
            <w:noWrap/>
            <w:vAlign w:val="bottom"/>
            <w:hideMark/>
          </w:tcPr>
          <w:p w14:paraId="49C57D4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63AB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2AF0C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7090A2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(1.4-1.6)</w:t>
            </w:r>
          </w:p>
        </w:tc>
        <w:tc>
          <w:tcPr>
            <w:tcW w:w="1800" w:type="dxa"/>
            <w:tcBorders>
              <w:top w:val="nil"/>
              <w:left w:val="nil"/>
              <w:bottom w:val="nil"/>
              <w:right w:val="nil"/>
            </w:tcBorders>
            <w:shd w:val="clear" w:color="auto" w:fill="auto"/>
            <w:noWrap/>
            <w:vAlign w:val="bottom"/>
            <w:hideMark/>
          </w:tcPr>
          <w:p w14:paraId="77BD2C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(36-40)</w:t>
            </w:r>
          </w:p>
        </w:tc>
        <w:tc>
          <w:tcPr>
            <w:tcW w:w="1800" w:type="dxa"/>
            <w:tcBorders>
              <w:top w:val="nil"/>
              <w:left w:val="nil"/>
              <w:bottom w:val="nil"/>
              <w:right w:val="nil"/>
            </w:tcBorders>
            <w:shd w:val="clear" w:color="auto" w:fill="auto"/>
            <w:noWrap/>
            <w:vAlign w:val="bottom"/>
            <w:hideMark/>
          </w:tcPr>
          <w:p w14:paraId="2F547A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(61-71)</w:t>
            </w:r>
          </w:p>
        </w:tc>
      </w:tr>
      <w:tr w:rsidR="00B0760D" w:rsidRPr="00B0760D" w14:paraId="5A43C7CA" w14:textId="77777777" w:rsidTr="00B0760D">
        <w:trPr>
          <w:trHeight w:val="320"/>
        </w:trPr>
        <w:tc>
          <w:tcPr>
            <w:tcW w:w="2524" w:type="dxa"/>
            <w:tcBorders>
              <w:top w:val="nil"/>
              <w:left w:val="nil"/>
              <w:bottom w:val="nil"/>
              <w:right w:val="nil"/>
            </w:tcBorders>
            <w:shd w:val="clear" w:color="auto" w:fill="auto"/>
            <w:noWrap/>
            <w:vAlign w:val="bottom"/>
            <w:hideMark/>
          </w:tcPr>
          <w:p w14:paraId="7AF2939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1585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FAEE0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(1-1.2)</w:t>
            </w:r>
          </w:p>
        </w:tc>
        <w:tc>
          <w:tcPr>
            <w:tcW w:w="1660" w:type="dxa"/>
            <w:tcBorders>
              <w:top w:val="nil"/>
              <w:left w:val="nil"/>
              <w:bottom w:val="nil"/>
              <w:right w:val="nil"/>
            </w:tcBorders>
            <w:shd w:val="clear" w:color="auto" w:fill="auto"/>
            <w:noWrap/>
            <w:vAlign w:val="bottom"/>
            <w:hideMark/>
          </w:tcPr>
          <w:p w14:paraId="12EF40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800" w:type="dxa"/>
            <w:tcBorders>
              <w:top w:val="nil"/>
              <w:left w:val="nil"/>
              <w:bottom w:val="nil"/>
              <w:right w:val="nil"/>
            </w:tcBorders>
            <w:shd w:val="clear" w:color="auto" w:fill="auto"/>
            <w:noWrap/>
            <w:vAlign w:val="bottom"/>
            <w:hideMark/>
          </w:tcPr>
          <w:p w14:paraId="7F89F9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(28-33)</w:t>
            </w:r>
          </w:p>
        </w:tc>
        <w:tc>
          <w:tcPr>
            <w:tcW w:w="1800" w:type="dxa"/>
            <w:tcBorders>
              <w:top w:val="nil"/>
              <w:left w:val="nil"/>
              <w:bottom w:val="nil"/>
              <w:right w:val="nil"/>
            </w:tcBorders>
            <w:shd w:val="clear" w:color="auto" w:fill="auto"/>
            <w:noWrap/>
            <w:vAlign w:val="bottom"/>
            <w:hideMark/>
          </w:tcPr>
          <w:p w14:paraId="6B2A8B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(51-62)</w:t>
            </w:r>
          </w:p>
        </w:tc>
      </w:tr>
      <w:tr w:rsidR="00B0760D" w:rsidRPr="00B0760D" w14:paraId="7F5EA1DC" w14:textId="77777777" w:rsidTr="00B0760D">
        <w:trPr>
          <w:trHeight w:val="320"/>
        </w:trPr>
        <w:tc>
          <w:tcPr>
            <w:tcW w:w="2524" w:type="dxa"/>
            <w:tcBorders>
              <w:top w:val="nil"/>
              <w:left w:val="nil"/>
              <w:bottom w:val="nil"/>
              <w:right w:val="nil"/>
            </w:tcBorders>
            <w:shd w:val="clear" w:color="auto" w:fill="auto"/>
            <w:noWrap/>
            <w:vAlign w:val="bottom"/>
            <w:hideMark/>
          </w:tcPr>
          <w:p w14:paraId="755486F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CBAC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EADDE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3F48E4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A6BD7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63F24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(0-1)</w:t>
            </w:r>
          </w:p>
        </w:tc>
      </w:tr>
      <w:tr w:rsidR="00B0760D" w:rsidRPr="00B0760D" w14:paraId="6133F0F2" w14:textId="77777777" w:rsidTr="00B0760D">
        <w:trPr>
          <w:trHeight w:val="320"/>
        </w:trPr>
        <w:tc>
          <w:tcPr>
            <w:tcW w:w="2524" w:type="dxa"/>
            <w:tcBorders>
              <w:top w:val="nil"/>
              <w:left w:val="nil"/>
              <w:bottom w:val="nil"/>
              <w:right w:val="nil"/>
            </w:tcBorders>
            <w:shd w:val="clear" w:color="auto" w:fill="auto"/>
            <w:noWrap/>
            <w:vAlign w:val="bottom"/>
            <w:hideMark/>
          </w:tcPr>
          <w:p w14:paraId="6C7463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South Korea</w:t>
            </w:r>
          </w:p>
        </w:tc>
        <w:tc>
          <w:tcPr>
            <w:tcW w:w="2180" w:type="dxa"/>
            <w:tcBorders>
              <w:top w:val="nil"/>
              <w:left w:val="nil"/>
              <w:bottom w:val="nil"/>
              <w:right w:val="nil"/>
            </w:tcBorders>
            <w:shd w:val="clear" w:color="auto" w:fill="auto"/>
            <w:noWrap/>
            <w:vAlign w:val="bottom"/>
            <w:hideMark/>
          </w:tcPr>
          <w:p w14:paraId="4814DD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372DA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64.2 (61.7-67.1)</w:t>
            </w:r>
          </w:p>
        </w:tc>
        <w:tc>
          <w:tcPr>
            <w:tcW w:w="1660" w:type="dxa"/>
            <w:tcBorders>
              <w:top w:val="nil"/>
              <w:left w:val="nil"/>
              <w:bottom w:val="nil"/>
              <w:right w:val="nil"/>
            </w:tcBorders>
            <w:shd w:val="clear" w:color="auto" w:fill="auto"/>
            <w:noWrap/>
            <w:vAlign w:val="bottom"/>
            <w:hideMark/>
          </w:tcPr>
          <w:p w14:paraId="483DF8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61.2 (59-63.9)</w:t>
            </w:r>
          </w:p>
        </w:tc>
        <w:tc>
          <w:tcPr>
            <w:tcW w:w="1800" w:type="dxa"/>
            <w:tcBorders>
              <w:top w:val="nil"/>
              <w:left w:val="nil"/>
              <w:bottom w:val="nil"/>
              <w:right w:val="nil"/>
            </w:tcBorders>
            <w:shd w:val="clear" w:color="auto" w:fill="auto"/>
            <w:noWrap/>
            <w:vAlign w:val="bottom"/>
            <w:hideMark/>
          </w:tcPr>
          <w:p w14:paraId="0C7F75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1734 (1652-1822)</w:t>
            </w:r>
          </w:p>
        </w:tc>
        <w:tc>
          <w:tcPr>
            <w:tcW w:w="1800" w:type="dxa"/>
            <w:tcBorders>
              <w:top w:val="nil"/>
              <w:left w:val="nil"/>
              <w:bottom w:val="nil"/>
              <w:right w:val="nil"/>
            </w:tcBorders>
            <w:shd w:val="clear" w:color="auto" w:fill="auto"/>
            <w:noWrap/>
            <w:vAlign w:val="bottom"/>
            <w:hideMark/>
          </w:tcPr>
          <w:p w14:paraId="10D1F1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2693 (2577-2830)</w:t>
            </w:r>
          </w:p>
        </w:tc>
      </w:tr>
      <w:tr w:rsidR="00B0760D" w:rsidRPr="00B0760D" w14:paraId="21F3CE49" w14:textId="77777777" w:rsidTr="00B0760D">
        <w:trPr>
          <w:trHeight w:val="320"/>
        </w:trPr>
        <w:tc>
          <w:tcPr>
            <w:tcW w:w="2524" w:type="dxa"/>
            <w:tcBorders>
              <w:top w:val="nil"/>
              <w:left w:val="nil"/>
              <w:bottom w:val="nil"/>
              <w:right w:val="nil"/>
            </w:tcBorders>
            <w:shd w:val="clear" w:color="auto" w:fill="auto"/>
            <w:noWrap/>
            <w:vAlign w:val="bottom"/>
            <w:hideMark/>
          </w:tcPr>
          <w:p w14:paraId="20AF55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6EC9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233B1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(33.6-36.6)</w:t>
            </w:r>
          </w:p>
        </w:tc>
        <w:tc>
          <w:tcPr>
            <w:tcW w:w="1660" w:type="dxa"/>
            <w:tcBorders>
              <w:top w:val="nil"/>
              <w:left w:val="nil"/>
              <w:bottom w:val="nil"/>
              <w:right w:val="nil"/>
            </w:tcBorders>
            <w:shd w:val="clear" w:color="auto" w:fill="auto"/>
            <w:noWrap/>
            <w:vAlign w:val="bottom"/>
            <w:hideMark/>
          </w:tcPr>
          <w:p w14:paraId="641FCD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32.6 (31.2-34)</w:t>
            </w:r>
          </w:p>
        </w:tc>
        <w:tc>
          <w:tcPr>
            <w:tcW w:w="1800" w:type="dxa"/>
            <w:tcBorders>
              <w:top w:val="nil"/>
              <w:left w:val="nil"/>
              <w:bottom w:val="nil"/>
              <w:right w:val="nil"/>
            </w:tcBorders>
            <w:shd w:val="clear" w:color="auto" w:fill="auto"/>
            <w:noWrap/>
            <w:vAlign w:val="bottom"/>
            <w:hideMark/>
          </w:tcPr>
          <w:p w14:paraId="331222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945 (893-1001)</w:t>
            </w:r>
          </w:p>
        </w:tc>
        <w:tc>
          <w:tcPr>
            <w:tcW w:w="1800" w:type="dxa"/>
            <w:tcBorders>
              <w:top w:val="nil"/>
              <w:left w:val="nil"/>
              <w:bottom w:val="nil"/>
              <w:right w:val="nil"/>
            </w:tcBorders>
            <w:shd w:val="clear" w:color="auto" w:fill="auto"/>
            <w:noWrap/>
            <w:vAlign w:val="bottom"/>
            <w:hideMark/>
          </w:tcPr>
          <w:p w14:paraId="59CCD4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1433 (1360-1523)</w:t>
            </w:r>
          </w:p>
        </w:tc>
      </w:tr>
      <w:tr w:rsidR="00B0760D" w:rsidRPr="00B0760D" w14:paraId="2AEF94A8" w14:textId="77777777" w:rsidTr="00B0760D">
        <w:trPr>
          <w:trHeight w:val="320"/>
        </w:trPr>
        <w:tc>
          <w:tcPr>
            <w:tcW w:w="2524" w:type="dxa"/>
            <w:tcBorders>
              <w:top w:val="nil"/>
              <w:left w:val="nil"/>
              <w:bottom w:val="nil"/>
              <w:right w:val="nil"/>
            </w:tcBorders>
            <w:shd w:val="clear" w:color="auto" w:fill="auto"/>
            <w:noWrap/>
            <w:vAlign w:val="bottom"/>
            <w:hideMark/>
          </w:tcPr>
          <w:p w14:paraId="213D928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29F3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E5CDB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33.5 (30.4-37.2)</w:t>
            </w:r>
          </w:p>
        </w:tc>
        <w:tc>
          <w:tcPr>
            <w:tcW w:w="1660" w:type="dxa"/>
            <w:tcBorders>
              <w:top w:val="nil"/>
              <w:left w:val="nil"/>
              <w:bottom w:val="nil"/>
              <w:right w:val="nil"/>
            </w:tcBorders>
            <w:shd w:val="clear" w:color="auto" w:fill="auto"/>
            <w:noWrap/>
            <w:vAlign w:val="bottom"/>
            <w:hideMark/>
          </w:tcPr>
          <w:p w14:paraId="3B5747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 (28.1-34.6)</w:t>
            </w:r>
          </w:p>
        </w:tc>
        <w:tc>
          <w:tcPr>
            <w:tcW w:w="1800" w:type="dxa"/>
            <w:tcBorders>
              <w:top w:val="nil"/>
              <w:left w:val="nil"/>
              <w:bottom w:val="nil"/>
              <w:right w:val="nil"/>
            </w:tcBorders>
            <w:shd w:val="clear" w:color="auto" w:fill="auto"/>
            <w:noWrap/>
            <w:vAlign w:val="bottom"/>
            <w:hideMark/>
          </w:tcPr>
          <w:p w14:paraId="1E6D9A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903 (823-1004)</w:t>
            </w:r>
          </w:p>
        </w:tc>
        <w:tc>
          <w:tcPr>
            <w:tcW w:w="1800" w:type="dxa"/>
            <w:tcBorders>
              <w:top w:val="nil"/>
              <w:left w:val="nil"/>
              <w:bottom w:val="nil"/>
              <w:right w:val="nil"/>
            </w:tcBorders>
            <w:shd w:val="clear" w:color="auto" w:fill="auto"/>
            <w:noWrap/>
            <w:vAlign w:val="bottom"/>
            <w:hideMark/>
          </w:tcPr>
          <w:p w14:paraId="6DCEA0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1364 (1236-1508)</w:t>
            </w:r>
          </w:p>
        </w:tc>
      </w:tr>
      <w:tr w:rsidR="00B0760D" w:rsidRPr="00B0760D" w14:paraId="2CE5F61B" w14:textId="77777777" w:rsidTr="00B0760D">
        <w:trPr>
          <w:trHeight w:val="320"/>
        </w:trPr>
        <w:tc>
          <w:tcPr>
            <w:tcW w:w="2524" w:type="dxa"/>
            <w:tcBorders>
              <w:top w:val="nil"/>
              <w:left w:val="nil"/>
              <w:bottom w:val="nil"/>
              <w:right w:val="nil"/>
            </w:tcBorders>
            <w:shd w:val="clear" w:color="auto" w:fill="auto"/>
            <w:noWrap/>
            <w:vAlign w:val="bottom"/>
            <w:hideMark/>
          </w:tcPr>
          <w:p w14:paraId="4426C22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F42DB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B897D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27.9 (25.2-31.3)</w:t>
            </w:r>
          </w:p>
        </w:tc>
        <w:tc>
          <w:tcPr>
            <w:tcW w:w="1660" w:type="dxa"/>
            <w:tcBorders>
              <w:top w:val="nil"/>
              <w:left w:val="nil"/>
              <w:bottom w:val="nil"/>
              <w:right w:val="nil"/>
            </w:tcBorders>
            <w:shd w:val="clear" w:color="auto" w:fill="auto"/>
            <w:noWrap/>
            <w:vAlign w:val="bottom"/>
            <w:hideMark/>
          </w:tcPr>
          <w:p w14:paraId="24A612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(22.2-28)</w:t>
            </w:r>
          </w:p>
        </w:tc>
        <w:tc>
          <w:tcPr>
            <w:tcW w:w="1800" w:type="dxa"/>
            <w:tcBorders>
              <w:top w:val="nil"/>
              <w:left w:val="nil"/>
              <w:bottom w:val="nil"/>
              <w:right w:val="nil"/>
            </w:tcBorders>
            <w:shd w:val="clear" w:color="auto" w:fill="auto"/>
            <w:noWrap/>
            <w:vAlign w:val="bottom"/>
            <w:hideMark/>
          </w:tcPr>
          <w:p w14:paraId="121E10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752 (684-847)</w:t>
            </w:r>
          </w:p>
        </w:tc>
        <w:tc>
          <w:tcPr>
            <w:tcW w:w="1800" w:type="dxa"/>
            <w:tcBorders>
              <w:top w:val="nil"/>
              <w:left w:val="nil"/>
              <w:bottom w:val="nil"/>
              <w:right w:val="nil"/>
            </w:tcBorders>
            <w:shd w:val="clear" w:color="auto" w:fill="auto"/>
            <w:noWrap/>
            <w:vAlign w:val="bottom"/>
            <w:hideMark/>
          </w:tcPr>
          <w:p w14:paraId="267D38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1082 (978-1216)</w:t>
            </w:r>
          </w:p>
        </w:tc>
      </w:tr>
      <w:tr w:rsidR="00B0760D" w:rsidRPr="00B0760D" w14:paraId="43614BA5" w14:textId="77777777" w:rsidTr="00B0760D">
        <w:trPr>
          <w:trHeight w:val="320"/>
        </w:trPr>
        <w:tc>
          <w:tcPr>
            <w:tcW w:w="2524" w:type="dxa"/>
            <w:tcBorders>
              <w:top w:val="nil"/>
              <w:left w:val="nil"/>
              <w:bottom w:val="nil"/>
              <w:right w:val="nil"/>
            </w:tcBorders>
            <w:shd w:val="clear" w:color="auto" w:fill="auto"/>
            <w:noWrap/>
            <w:vAlign w:val="bottom"/>
            <w:hideMark/>
          </w:tcPr>
          <w:p w14:paraId="0D1F47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0B622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3C024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(7-9.7)</w:t>
            </w:r>
          </w:p>
        </w:tc>
        <w:tc>
          <w:tcPr>
            <w:tcW w:w="1660" w:type="dxa"/>
            <w:tcBorders>
              <w:top w:val="nil"/>
              <w:left w:val="nil"/>
              <w:bottom w:val="nil"/>
              <w:right w:val="nil"/>
            </w:tcBorders>
            <w:shd w:val="clear" w:color="auto" w:fill="auto"/>
            <w:noWrap/>
            <w:vAlign w:val="bottom"/>
            <w:hideMark/>
          </w:tcPr>
          <w:p w14:paraId="3D41D8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(7.7-10.5)</w:t>
            </w:r>
          </w:p>
        </w:tc>
        <w:tc>
          <w:tcPr>
            <w:tcW w:w="1800" w:type="dxa"/>
            <w:tcBorders>
              <w:top w:val="nil"/>
              <w:left w:val="nil"/>
              <w:bottom w:val="nil"/>
              <w:right w:val="nil"/>
            </w:tcBorders>
            <w:shd w:val="clear" w:color="auto" w:fill="auto"/>
            <w:noWrap/>
            <w:vAlign w:val="bottom"/>
            <w:hideMark/>
          </w:tcPr>
          <w:p w14:paraId="221EE9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209 (188-262)</w:t>
            </w:r>
          </w:p>
        </w:tc>
        <w:tc>
          <w:tcPr>
            <w:tcW w:w="1800" w:type="dxa"/>
            <w:tcBorders>
              <w:top w:val="nil"/>
              <w:left w:val="nil"/>
              <w:bottom w:val="nil"/>
              <w:right w:val="nil"/>
            </w:tcBorders>
            <w:shd w:val="clear" w:color="auto" w:fill="auto"/>
            <w:noWrap/>
            <w:vAlign w:val="bottom"/>
            <w:hideMark/>
          </w:tcPr>
          <w:p w14:paraId="16FB57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376 (338-461)</w:t>
            </w:r>
          </w:p>
        </w:tc>
      </w:tr>
      <w:tr w:rsidR="00B0760D" w:rsidRPr="00B0760D" w14:paraId="214E7905" w14:textId="77777777" w:rsidTr="00B0760D">
        <w:trPr>
          <w:trHeight w:val="320"/>
        </w:trPr>
        <w:tc>
          <w:tcPr>
            <w:tcW w:w="2524" w:type="dxa"/>
            <w:tcBorders>
              <w:top w:val="nil"/>
              <w:left w:val="nil"/>
              <w:bottom w:val="nil"/>
              <w:right w:val="nil"/>
            </w:tcBorders>
            <w:shd w:val="clear" w:color="auto" w:fill="auto"/>
            <w:noWrap/>
            <w:vAlign w:val="bottom"/>
            <w:hideMark/>
          </w:tcPr>
          <w:p w14:paraId="069FC0F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B9F3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DB041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(2-6.1)</w:t>
            </w:r>
          </w:p>
        </w:tc>
        <w:tc>
          <w:tcPr>
            <w:tcW w:w="1660" w:type="dxa"/>
            <w:tcBorders>
              <w:top w:val="nil"/>
              <w:left w:val="nil"/>
              <w:bottom w:val="nil"/>
              <w:right w:val="nil"/>
            </w:tcBorders>
            <w:shd w:val="clear" w:color="auto" w:fill="auto"/>
            <w:noWrap/>
            <w:vAlign w:val="bottom"/>
            <w:hideMark/>
          </w:tcPr>
          <w:p w14:paraId="5DDE09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(1-2.9)</w:t>
            </w:r>
          </w:p>
        </w:tc>
        <w:tc>
          <w:tcPr>
            <w:tcW w:w="1800" w:type="dxa"/>
            <w:tcBorders>
              <w:top w:val="nil"/>
              <w:left w:val="nil"/>
              <w:bottom w:val="nil"/>
              <w:right w:val="nil"/>
            </w:tcBorders>
            <w:shd w:val="clear" w:color="auto" w:fill="auto"/>
            <w:noWrap/>
            <w:vAlign w:val="bottom"/>
            <w:hideMark/>
          </w:tcPr>
          <w:p w14:paraId="2A15A2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(54-163)</w:t>
            </w:r>
          </w:p>
        </w:tc>
        <w:tc>
          <w:tcPr>
            <w:tcW w:w="1800" w:type="dxa"/>
            <w:tcBorders>
              <w:top w:val="nil"/>
              <w:left w:val="nil"/>
              <w:bottom w:val="nil"/>
              <w:right w:val="nil"/>
            </w:tcBorders>
            <w:shd w:val="clear" w:color="auto" w:fill="auto"/>
            <w:noWrap/>
            <w:vAlign w:val="bottom"/>
            <w:hideMark/>
          </w:tcPr>
          <w:p w14:paraId="1AFAC4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(46-127)</w:t>
            </w:r>
          </w:p>
        </w:tc>
      </w:tr>
      <w:tr w:rsidR="00B0760D" w:rsidRPr="00B0760D" w14:paraId="5FB62F30" w14:textId="77777777" w:rsidTr="00B0760D">
        <w:trPr>
          <w:trHeight w:val="320"/>
        </w:trPr>
        <w:tc>
          <w:tcPr>
            <w:tcW w:w="2524" w:type="dxa"/>
            <w:tcBorders>
              <w:top w:val="nil"/>
              <w:left w:val="nil"/>
              <w:bottom w:val="nil"/>
              <w:right w:val="nil"/>
            </w:tcBorders>
            <w:shd w:val="clear" w:color="auto" w:fill="auto"/>
            <w:noWrap/>
            <w:vAlign w:val="bottom"/>
            <w:hideMark/>
          </w:tcPr>
          <w:p w14:paraId="5A856C1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9170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58EE7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(10.6-17.9)</w:t>
            </w:r>
          </w:p>
        </w:tc>
        <w:tc>
          <w:tcPr>
            <w:tcW w:w="1660" w:type="dxa"/>
            <w:tcBorders>
              <w:top w:val="nil"/>
              <w:left w:val="nil"/>
              <w:bottom w:val="nil"/>
              <w:right w:val="nil"/>
            </w:tcBorders>
            <w:shd w:val="clear" w:color="auto" w:fill="auto"/>
            <w:noWrap/>
            <w:vAlign w:val="bottom"/>
            <w:hideMark/>
          </w:tcPr>
          <w:p w14:paraId="7647D7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 (12.2-19)</w:t>
            </w:r>
          </w:p>
        </w:tc>
        <w:tc>
          <w:tcPr>
            <w:tcW w:w="1800" w:type="dxa"/>
            <w:tcBorders>
              <w:top w:val="nil"/>
              <w:left w:val="nil"/>
              <w:bottom w:val="nil"/>
              <w:right w:val="nil"/>
            </w:tcBorders>
            <w:shd w:val="clear" w:color="auto" w:fill="auto"/>
            <w:noWrap/>
            <w:vAlign w:val="bottom"/>
            <w:hideMark/>
          </w:tcPr>
          <w:p w14:paraId="3D1F88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357 (286-486)</w:t>
            </w:r>
          </w:p>
        </w:tc>
        <w:tc>
          <w:tcPr>
            <w:tcW w:w="1800" w:type="dxa"/>
            <w:tcBorders>
              <w:top w:val="nil"/>
              <w:left w:val="nil"/>
              <w:bottom w:val="nil"/>
              <w:right w:val="nil"/>
            </w:tcBorders>
            <w:shd w:val="clear" w:color="auto" w:fill="auto"/>
            <w:noWrap/>
            <w:vAlign w:val="bottom"/>
            <w:hideMark/>
          </w:tcPr>
          <w:p w14:paraId="7DCDEA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636 (537-840)</w:t>
            </w:r>
          </w:p>
        </w:tc>
      </w:tr>
      <w:tr w:rsidR="00B0760D" w:rsidRPr="00B0760D" w14:paraId="47966F12" w14:textId="77777777" w:rsidTr="00B0760D">
        <w:trPr>
          <w:trHeight w:val="320"/>
        </w:trPr>
        <w:tc>
          <w:tcPr>
            <w:tcW w:w="2524" w:type="dxa"/>
            <w:tcBorders>
              <w:top w:val="nil"/>
              <w:left w:val="nil"/>
              <w:bottom w:val="nil"/>
              <w:right w:val="nil"/>
            </w:tcBorders>
            <w:shd w:val="clear" w:color="auto" w:fill="auto"/>
            <w:noWrap/>
            <w:vAlign w:val="bottom"/>
            <w:hideMark/>
          </w:tcPr>
          <w:p w14:paraId="6B3D279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23CB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C4008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(11.3-13)</w:t>
            </w:r>
          </w:p>
        </w:tc>
        <w:tc>
          <w:tcPr>
            <w:tcW w:w="1660" w:type="dxa"/>
            <w:tcBorders>
              <w:top w:val="nil"/>
              <w:left w:val="nil"/>
              <w:bottom w:val="nil"/>
              <w:right w:val="nil"/>
            </w:tcBorders>
            <w:shd w:val="clear" w:color="auto" w:fill="auto"/>
            <w:noWrap/>
            <w:vAlign w:val="bottom"/>
            <w:hideMark/>
          </w:tcPr>
          <w:p w14:paraId="0F87E3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(9.8-11.7)</w:t>
            </w:r>
          </w:p>
        </w:tc>
        <w:tc>
          <w:tcPr>
            <w:tcW w:w="1800" w:type="dxa"/>
            <w:tcBorders>
              <w:top w:val="nil"/>
              <w:left w:val="nil"/>
              <w:bottom w:val="nil"/>
              <w:right w:val="nil"/>
            </w:tcBorders>
            <w:shd w:val="clear" w:color="auto" w:fill="auto"/>
            <w:noWrap/>
            <w:vAlign w:val="bottom"/>
            <w:hideMark/>
          </w:tcPr>
          <w:p w14:paraId="6B3DBD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 (301-355)</w:t>
            </w:r>
          </w:p>
        </w:tc>
        <w:tc>
          <w:tcPr>
            <w:tcW w:w="1800" w:type="dxa"/>
            <w:tcBorders>
              <w:top w:val="nil"/>
              <w:left w:val="nil"/>
              <w:bottom w:val="nil"/>
              <w:right w:val="nil"/>
            </w:tcBorders>
            <w:shd w:val="clear" w:color="auto" w:fill="auto"/>
            <w:noWrap/>
            <w:vAlign w:val="bottom"/>
            <w:hideMark/>
          </w:tcPr>
          <w:p w14:paraId="3A9029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469 (433-508)</w:t>
            </w:r>
          </w:p>
        </w:tc>
      </w:tr>
      <w:tr w:rsidR="00B0760D" w:rsidRPr="00B0760D" w14:paraId="3EBFB60C" w14:textId="77777777" w:rsidTr="00B0760D">
        <w:trPr>
          <w:trHeight w:val="320"/>
        </w:trPr>
        <w:tc>
          <w:tcPr>
            <w:tcW w:w="2524" w:type="dxa"/>
            <w:tcBorders>
              <w:top w:val="nil"/>
              <w:left w:val="nil"/>
              <w:bottom w:val="nil"/>
              <w:right w:val="nil"/>
            </w:tcBorders>
            <w:shd w:val="clear" w:color="auto" w:fill="auto"/>
            <w:noWrap/>
            <w:vAlign w:val="bottom"/>
            <w:hideMark/>
          </w:tcPr>
          <w:p w14:paraId="712FDA8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DE86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AD3AA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(3-6.5)</w:t>
            </w:r>
          </w:p>
        </w:tc>
        <w:tc>
          <w:tcPr>
            <w:tcW w:w="1660" w:type="dxa"/>
            <w:tcBorders>
              <w:top w:val="nil"/>
              <w:left w:val="nil"/>
              <w:bottom w:val="nil"/>
              <w:right w:val="nil"/>
            </w:tcBorders>
            <w:shd w:val="clear" w:color="auto" w:fill="auto"/>
            <w:noWrap/>
            <w:vAlign w:val="bottom"/>
            <w:hideMark/>
          </w:tcPr>
          <w:p w14:paraId="4535E3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(2.5-5.4)</w:t>
            </w:r>
          </w:p>
        </w:tc>
        <w:tc>
          <w:tcPr>
            <w:tcW w:w="1800" w:type="dxa"/>
            <w:tcBorders>
              <w:top w:val="nil"/>
              <w:left w:val="nil"/>
              <w:bottom w:val="nil"/>
              <w:right w:val="nil"/>
            </w:tcBorders>
            <w:shd w:val="clear" w:color="auto" w:fill="auto"/>
            <w:noWrap/>
            <w:vAlign w:val="bottom"/>
            <w:hideMark/>
          </w:tcPr>
          <w:p w14:paraId="3F596E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(80-173)</w:t>
            </w:r>
          </w:p>
        </w:tc>
        <w:tc>
          <w:tcPr>
            <w:tcW w:w="1800" w:type="dxa"/>
            <w:tcBorders>
              <w:top w:val="nil"/>
              <w:left w:val="nil"/>
              <w:bottom w:val="nil"/>
              <w:right w:val="nil"/>
            </w:tcBorders>
            <w:shd w:val="clear" w:color="auto" w:fill="auto"/>
            <w:noWrap/>
            <w:vAlign w:val="bottom"/>
            <w:hideMark/>
          </w:tcPr>
          <w:p w14:paraId="64FC51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(110-239)</w:t>
            </w:r>
          </w:p>
        </w:tc>
      </w:tr>
      <w:tr w:rsidR="00B0760D" w:rsidRPr="00B0760D" w14:paraId="743E6DCF" w14:textId="77777777" w:rsidTr="00B0760D">
        <w:trPr>
          <w:trHeight w:val="320"/>
        </w:trPr>
        <w:tc>
          <w:tcPr>
            <w:tcW w:w="2524" w:type="dxa"/>
            <w:tcBorders>
              <w:top w:val="nil"/>
              <w:left w:val="nil"/>
              <w:bottom w:val="nil"/>
              <w:right w:val="nil"/>
            </w:tcBorders>
            <w:shd w:val="clear" w:color="auto" w:fill="auto"/>
            <w:noWrap/>
            <w:vAlign w:val="bottom"/>
            <w:hideMark/>
          </w:tcPr>
          <w:p w14:paraId="5BB7CA4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D77F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A4BC1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660" w:type="dxa"/>
            <w:tcBorders>
              <w:top w:val="nil"/>
              <w:left w:val="nil"/>
              <w:bottom w:val="nil"/>
              <w:right w:val="nil"/>
            </w:tcBorders>
            <w:shd w:val="clear" w:color="auto" w:fill="auto"/>
            <w:noWrap/>
            <w:vAlign w:val="bottom"/>
            <w:hideMark/>
          </w:tcPr>
          <w:p w14:paraId="573A49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800" w:type="dxa"/>
            <w:tcBorders>
              <w:top w:val="nil"/>
              <w:left w:val="nil"/>
              <w:bottom w:val="nil"/>
              <w:right w:val="nil"/>
            </w:tcBorders>
            <w:shd w:val="clear" w:color="auto" w:fill="auto"/>
            <w:noWrap/>
            <w:vAlign w:val="bottom"/>
            <w:hideMark/>
          </w:tcPr>
          <w:p w14:paraId="721026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(21-27)</w:t>
            </w:r>
          </w:p>
        </w:tc>
        <w:tc>
          <w:tcPr>
            <w:tcW w:w="1800" w:type="dxa"/>
            <w:tcBorders>
              <w:top w:val="nil"/>
              <w:left w:val="nil"/>
              <w:bottom w:val="nil"/>
              <w:right w:val="nil"/>
            </w:tcBorders>
            <w:shd w:val="clear" w:color="auto" w:fill="auto"/>
            <w:noWrap/>
            <w:vAlign w:val="bottom"/>
            <w:hideMark/>
          </w:tcPr>
          <w:p w14:paraId="709737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(39-50)</w:t>
            </w:r>
          </w:p>
        </w:tc>
      </w:tr>
      <w:tr w:rsidR="00B0760D" w:rsidRPr="00B0760D" w14:paraId="5DAB68B5" w14:textId="77777777" w:rsidTr="00B0760D">
        <w:trPr>
          <w:trHeight w:val="320"/>
        </w:trPr>
        <w:tc>
          <w:tcPr>
            <w:tcW w:w="2524" w:type="dxa"/>
            <w:tcBorders>
              <w:top w:val="nil"/>
              <w:left w:val="nil"/>
              <w:bottom w:val="nil"/>
              <w:right w:val="nil"/>
            </w:tcBorders>
            <w:shd w:val="clear" w:color="auto" w:fill="auto"/>
            <w:noWrap/>
            <w:vAlign w:val="bottom"/>
            <w:hideMark/>
          </w:tcPr>
          <w:p w14:paraId="1A0799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0912F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CE9B6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(3-3.4)</w:t>
            </w:r>
          </w:p>
        </w:tc>
        <w:tc>
          <w:tcPr>
            <w:tcW w:w="1660" w:type="dxa"/>
            <w:tcBorders>
              <w:top w:val="nil"/>
              <w:left w:val="nil"/>
              <w:bottom w:val="nil"/>
              <w:right w:val="nil"/>
            </w:tcBorders>
            <w:shd w:val="clear" w:color="auto" w:fill="auto"/>
            <w:noWrap/>
            <w:vAlign w:val="bottom"/>
            <w:hideMark/>
          </w:tcPr>
          <w:p w14:paraId="3CF9E7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w:t>
            </w:r>
          </w:p>
        </w:tc>
        <w:tc>
          <w:tcPr>
            <w:tcW w:w="1800" w:type="dxa"/>
            <w:tcBorders>
              <w:top w:val="nil"/>
              <w:left w:val="nil"/>
              <w:bottom w:val="nil"/>
              <w:right w:val="nil"/>
            </w:tcBorders>
            <w:shd w:val="clear" w:color="auto" w:fill="auto"/>
            <w:noWrap/>
            <w:vAlign w:val="bottom"/>
            <w:hideMark/>
          </w:tcPr>
          <w:p w14:paraId="5A3B2C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(81-92)</w:t>
            </w:r>
          </w:p>
        </w:tc>
        <w:tc>
          <w:tcPr>
            <w:tcW w:w="1800" w:type="dxa"/>
            <w:tcBorders>
              <w:top w:val="nil"/>
              <w:left w:val="nil"/>
              <w:bottom w:val="nil"/>
              <w:right w:val="nil"/>
            </w:tcBorders>
            <w:shd w:val="clear" w:color="auto" w:fill="auto"/>
            <w:noWrap/>
            <w:vAlign w:val="bottom"/>
            <w:hideMark/>
          </w:tcPr>
          <w:p w14:paraId="2B3650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(119-135)</w:t>
            </w:r>
          </w:p>
        </w:tc>
      </w:tr>
      <w:tr w:rsidR="00B0760D" w:rsidRPr="00B0760D" w14:paraId="7CABF9AA" w14:textId="77777777" w:rsidTr="00B0760D">
        <w:trPr>
          <w:trHeight w:val="320"/>
        </w:trPr>
        <w:tc>
          <w:tcPr>
            <w:tcW w:w="2524" w:type="dxa"/>
            <w:tcBorders>
              <w:top w:val="nil"/>
              <w:left w:val="nil"/>
              <w:bottom w:val="nil"/>
              <w:right w:val="nil"/>
            </w:tcBorders>
            <w:shd w:val="clear" w:color="auto" w:fill="auto"/>
            <w:noWrap/>
            <w:vAlign w:val="bottom"/>
            <w:hideMark/>
          </w:tcPr>
          <w:p w14:paraId="13DCC63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ADED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68B6A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2D7F30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0366AC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(33-39)</w:t>
            </w:r>
          </w:p>
        </w:tc>
        <w:tc>
          <w:tcPr>
            <w:tcW w:w="1800" w:type="dxa"/>
            <w:tcBorders>
              <w:top w:val="nil"/>
              <w:left w:val="nil"/>
              <w:bottom w:val="nil"/>
              <w:right w:val="nil"/>
            </w:tcBorders>
            <w:shd w:val="clear" w:color="auto" w:fill="auto"/>
            <w:noWrap/>
            <w:vAlign w:val="bottom"/>
            <w:hideMark/>
          </w:tcPr>
          <w:p w14:paraId="14FB02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(52-62)</w:t>
            </w:r>
          </w:p>
        </w:tc>
      </w:tr>
      <w:tr w:rsidR="00B0760D" w:rsidRPr="00B0760D" w14:paraId="16AE9721" w14:textId="77777777" w:rsidTr="00B0760D">
        <w:trPr>
          <w:trHeight w:val="320"/>
        </w:trPr>
        <w:tc>
          <w:tcPr>
            <w:tcW w:w="2524" w:type="dxa"/>
            <w:tcBorders>
              <w:top w:val="nil"/>
              <w:left w:val="nil"/>
              <w:bottom w:val="nil"/>
              <w:right w:val="nil"/>
            </w:tcBorders>
            <w:shd w:val="clear" w:color="auto" w:fill="auto"/>
            <w:noWrap/>
            <w:vAlign w:val="bottom"/>
            <w:hideMark/>
          </w:tcPr>
          <w:p w14:paraId="6C95D81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906C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EA461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03313C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(1.1-1.2)</w:t>
            </w:r>
          </w:p>
        </w:tc>
        <w:tc>
          <w:tcPr>
            <w:tcW w:w="1800" w:type="dxa"/>
            <w:tcBorders>
              <w:top w:val="nil"/>
              <w:left w:val="nil"/>
              <w:bottom w:val="nil"/>
              <w:right w:val="nil"/>
            </w:tcBorders>
            <w:shd w:val="clear" w:color="auto" w:fill="auto"/>
            <w:noWrap/>
            <w:vAlign w:val="bottom"/>
            <w:hideMark/>
          </w:tcPr>
          <w:p w14:paraId="12DFD2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(28-33)</w:t>
            </w:r>
          </w:p>
        </w:tc>
        <w:tc>
          <w:tcPr>
            <w:tcW w:w="1800" w:type="dxa"/>
            <w:tcBorders>
              <w:top w:val="nil"/>
              <w:left w:val="nil"/>
              <w:bottom w:val="nil"/>
              <w:right w:val="nil"/>
            </w:tcBorders>
            <w:shd w:val="clear" w:color="auto" w:fill="auto"/>
            <w:noWrap/>
            <w:vAlign w:val="bottom"/>
            <w:hideMark/>
          </w:tcPr>
          <w:p w14:paraId="2F98DE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(47-55)</w:t>
            </w:r>
          </w:p>
        </w:tc>
      </w:tr>
      <w:tr w:rsidR="00B0760D" w:rsidRPr="00B0760D" w14:paraId="4622A384" w14:textId="77777777" w:rsidTr="00B0760D">
        <w:trPr>
          <w:trHeight w:val="320"/>
        </w:trPr>
        <w:tc>
          <w:tcPr>
            <w:tcW w:w="2524" w:type="dxa"/>
            <w:tcBorders>
              <w:top w:val="nil"/>
              <w:left w:val="nil"/>
              <w:bottom w:val="nil"/>
              <w:right w:val="nil"/>
            </w:tcBorders>
            <w:shd w:val="clear" w:color="auto" w:fill="auto"/>
            <w:noWrap/>
            <w:vAlign w:val="bottom"/>
            <w:hideMark/>
          </w:tcPr>
          <w:p w14:paraId="42E887F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B499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483A2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08F90A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50C11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4B0CD3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5DBC79BF" w14:textId="77777777" w:rsidTr="00B0760D">
        <w:trPr>
          <w:trHeight w:val="320"/>
        </w:trPr>
        <w:tc>
          <w:tcPr>
            <w:tcW w:w="2524" w:type="dxa"/>
            <w:tcBorders>
              <w:top w:val="nil"/>
              <w:left w:val="nil"/>
              <w:bottom w:val="nil"/>
              <w:right w:val="nil"/>
            </w:tcBorders>
            <w:shd w:val="clear" w:color="auto" w:fill="auto"/>
            <w:noWrap/>
            <w:vAlign w:val="bottom"/>
            <w:hideMark/>
          </w:tcPr>
          <w:p w14:paraId="39E7D3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Spain</w:t>
            </w:r>
          </w:p>
        </w:tc>
        <w:tc>
          <w:tcPr>
            <w:tcW w:w="2180" w:type="dxa"/>
            <w:tcBorders>
              <w:top w:val="nil"/>
              <w:left w:val="nil"/>
              <w:bottom w:val="nil"/>
              <w:right w:val="nil"/>
            </w:tcBorders>
            <w:shd w:val="clear" w:color="auto" w:fill="auto"/>
            <w:noWrap/>
            <w:vAlign w:val="bottom"/>
            <w:hideMark/>
          </w:tcPr>
          <w:p w14:paraId="0DB6FD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03956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74.4 (68.7-80.8)</w:t>
            </w:r>
          </w:p>
        </w:tc>
        <w:tc>
          <w:tcPr>
            <w:tcW w:w="1660" w:type="dxa"/>
            <w:tcBorders>
              <w:top w:val="nil"/>
              <w:left w:val="nil"/>
              <w:bottom w:val="nil"/>
              <w:right w:val="nil"/>
            </w:tcBorders>
            <w:shd w:val="clear" w:color="auto" w:fill="auto"/>
            <w:noWrap/>
            <w:vAlign w:val="bottom"/>
            <w:hideMark/>
          </w:tcPr>
          <w:p w14:paraId="72B762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76.4 (70.2-83.8)</w:t>
            </w:r>
          </w:p>
        </w:tc>
        <w:tc>
          <w:tcPr>
            <w:tcW w:w="1800" w:type="dxa"/>
            <w:tcBorders>
              <w:top w:val="nil"/>
              <w:left w:val="nil"/>
              <w:bottom w:val="nil"/>
              <w:right w:val="nil"/>
            </w:tcBorders>
            <w:shd w:val="clear" w:color="auto" w:fill="auto"/>
            <w:noWrap/>
            <w:vAlign w:val="bottom"/>
            <w:hideMark/>
          </w:tcPr>
          <w:p w14:paraId="003E73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3034 (2802-3304)</w:t>
            </w:r>
          </w:p>
        </w:tc>
        <w:tc>
          <w:tcPr>
            <w:tcW w:w="1800" w:type="dxa"/>
            <w:tcBorders>
              <w:top w:val="nil"/>
              <w:left w:val="nil"/>
              <w:bottom w:val="nil"/>
              <w:right w:val="nil"/>
            </w:tcBorders>
            <w:shd w:val="clear" w:color="auto" w:fill="auto"/>
            <w:noWrap/>
            <w:vAlign w:val="bottom"/>
            <w:hideMark/>
          </w:tcPr>
          <w:p w14:paraId="76D17D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3853 (3508-4222)</w:t>
            </w:r>
          </w:p>
        </w:tc>
      </w:tr>
      <w:tr w:rsidR="00B0760D" w:rsidRPr="00B0760D" w14:paraId="6BD00D45" w14:textId="77777777" w:rsidTr="00B0760D">
        <w:trPr>
          <w:trHeight w:val="320"/>
        </w:trPr>
        <w:tc>
          <w:tcPr>
            <w:tcW w:w="2524" w:type="dxa"/>
            <w:tcBorders>
              <w:top w:val="nil"/>
              <w:left w:val="nil"/>
              <w:bottom w:val="nil"/>
              <w:right w:val="nil"/>
            </w:tcBorders>
            <w:shd w:val="clear" w:color="auto" w:fill="auto"/>
            <w:noWrap/>
            <w:vAlign w:val="bottom"/>
            <w:hideMark/>
          </w:tcPr>
          <w:p w14:paraId="22977E6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D95C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5CA42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(26.2-31.8)</w:t>
            </w:r>
          </w:p>
        </w:tc>
        <w:tc>
          <w:tcPr>
            <w:tcW w:w="1660" w:type="dxa"/>
            <w:tcBorders>
              <w:top w:val="nil"/>
              <w:left w:val="nil"/>
              <w:bottom w:val="nil"/>
              <w:right w:val="nil"/>
            </w:tcBorders>
            <w:shd w:val="clear" w:color="auto" w:fill="auto"/>
            <w:noWrap/>
            <w:vAlign w:val="bottom"/>
            <w:hideMark/>
          </w:tcPr>
          <w:p w14:paraId="2B715E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29.5 (26.3-32.3)</w:t>
            </w:r>
          </w:p>
        </w:tc>
        <w:tc>
          <w:tcPr>
            <w:tcW w:w="1800" w:type="dxa"/>
            <w:tcBorders>
              <w:top w:val="nil"/>
              <w:left w:val="nil"/>
              <w:bottom w:val="nil"/>
              <w:right w:val="nil"/>
            </w:tcBorders>
            <w:shd w:val="clear" w:color="auto" w:fill="auto"/>
            <w:noWrap/>
            <w:vAlign w:val="bottom"/>
            <w:hideMark/>
          </w:tcPr>
          <w:p w14:paraId="374459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1197 (1069-1311)</w:t>
            </w:r>
          </w:p>
        </w:tc>
        <w:tc>
          <w:tcPr>
            <w:tcW w:w="1800" w:type="dxa"/>
            <w:tcBorders>
              <w:top w:val="nil"/>
              <w:left w:val="nil"/>
              <w:bottom w:val="nil"/>
              <w:right w:val="nil"/>
            </w:tcBorders>
            <w:shd w:val="clear" w:color="auto" w:fill="auto"/>
            <w:noWrap/>
            <w:vAlign w:val="bottom"/>
            <w:hideMark/>
          </w:tcPr>
          <w:p w14:paraId="54340C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1490 (1322-1645)</w:t>
            </w:r>
          </w:p>
        </w:tc>
      </w:tr>
      <w:tr w:rsidR="00B0760D" w:rsidRPr="00B0760D" w14:paraId="665858E5" w14:textId="77777777" w:rsidTr="00B0760D">
        <w:trPr>
          <w:trHeight w:val="320"/>
        </w:trPr>
        <w:tc>
          <w:tcPr>
            <w:tcW w:w="2524" w:type="dxa"/>
            <w:tcBorders>
              <w:top w:val="nil"/>
              <w:left w:val="nil"/>
              <w:bottom w:val="nil"/>
              <w:right w:val="nil"/>
            </w:tcBorders>
            <w:shd w:val="clear" w:color="auto" w:fill="auto"/>
            <w:noWrap/>
            <w:vAlign w:val="bottom"/>
            <w:hideMark/>
          </w:tcPr>
          <w:p w14:paraId="279A058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D3EB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EF41D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(5.8-11.8)</w:t>
            </w:r>
          </w:p>
        </w:tc>
        <w:tc>
          <w:tcPr>
            <w:tcW w:w="1660" w:type="dxa"/>
            <w:tcBorders>
              <w:top w:val="nil"/>
              <w:left w:val="nil"/>
              <w:bottom w:val="nil"/>
              <w:right w:val="nil"/>
            </w:tcBorders>
            <w:shd w:val="clear" w:color="auto" w:fill="auto"/>
            <w:noWrap/>
            <w:vAlign w:val="bottom"/>
            <w:hideMark/>
          </w:tcPr>
          <w:p w14:paraId="4623A7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(8.5-16.5)</w:t>
            </w:r>
          </w:p>
        </w:tc>
        <w:tc>
          <w:tcPr>
            <w:tcW w:w="1800" w:type="dxa"/>
            <w:tcBorders>
              <w:top w:val="nil"/>
              <w:left w:val="nil"/>
              <w:bottom w:val="nil"/>
              <w:right w:val="nil"/>
            </w:tcBorders>
            <w:shd w:val="clear" w:color="auto" w:fill="auto"/>
            <w:noWrap/>
            <w:vAlign w:val="bottom"/>
            <w:hideMark/>
          </w:tcPr>
          <w:p w14:paraId="60EF0C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 (236-480)</w:t>
            </w:r>
          </w:p>
        </w:tc>
        <w:tc>
          <w:tcPr>
            <w:tcW w:w="1800" w:type="dxa"/>
            <w:tcBorders>
              <w:top w:val="nil"/>
              <w:left w:val="nil"/>
              <w:bottom w:val="nil"/>
              <w:right w:val="nil"/>
            </w:tcBorders>
            <w:shd w:val="clear" w:color="auto" w:fill="auto"/>
            <w:noWrap/>
            <w:vAlign w:val="bottom"/>
            <w:hideMark/>
          </w:tcPr>
          <w:p w14:paraId="4DB651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595 (430-824)</w:t>
            </w:r>
          </w:p>
        </w:tc>
      </w:tr>
      <w:tr w:rsidR="00B0760D" w:rsidRPr="00B0760D" w14:paraId="288D7B35" w14:textId="77777777" w:rsidTr="00B0760D">
        <w:trPr>
          <w:trHeight w:val="320"/>
        </w:trPr>
        <w:tc>
          <w:tcPr>
            <w:tcW w:w="2524" w:type="dxa"/>
            <w:tcBorders>
              <w:top w:val="nil"/>
              <w:left w:val="nil"/>
              <w:bottom w:val="nil"/>
              <w:right w:val="nil"/>
            </w:tcBorders>
            <w:shd w:val="clear" w:color="auto" w:fill="auto"/>
            <w:noWrap/>
            <w:vAlign w:val="bottom"/>
            <w:hideMark/>
          </w:tcPr>
          <w:p w14:paraId="6657360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C1DAB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9F106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(0.7-1.5)</w:t>
            </w:r>
          </w:p>
        </w:tc>
        <w:tc>
          <w:tcPr>
            <w:tcW w:w="1660" w:type="dxa"/>
            <w:tcBorders>
              <w:top w:val="nil"/>
              <w:left w:val="nil"/>
              <w:bottom w:val="nil"/>
              <w:right w:val="nil"/>
            </w:tcBorders>
            <w:shd w:val="clear" w:color="auto" w:fill="auto"/>
            <w:noWrap/>
            <w:vAlign w:val="bottom"/>
            <w:hideMark/>
          </w:tcPr>
          <w:p w14:paraId="6E8EBE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(1.4-3)</w:t>
            </w:r>
          </w:p>
        </w:tc>
        <w:tc>
          <w:tcPr>
            <w:tcW w:w="1800" w:type="dxa"/>
            <w:tcBorders>
              <w:top w:val="nil"/>
              <w:left w:val="nil"/>
              <w:bottom w:val="nil"/>
              <w:right w:val="nil"/>
            </w:tcBorders>
            <w:shd w:val="clear" w:color="auto" w:fill="auto"/>
            <w:noWrap/>
            <w:vAlign w:val="bottom"/>
            <w:hideMark/>
          </w:tcPr>
          <w:p w14:paraId="7525CF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(29-63)</w:t>
            </w:r>
          </w:p>
        </w:tc>
        <w:tc>
          <w:tcPr>
            <w:tcW w:w="1800" w:type="dxa"/>
            <w:tcBorders>
              <w:top w:val="nil"/>
              <w:left w:val="nil"/>
              <w:bottom w:val="nil"/>
              <w:right w:val="nil"/>
            </w:tcBorders>
            <w:shd w:val="clear" w:color="auto" w:fill="auto"/>
            <w:noWrap/>
            <w:vAlign w:val="bottom"/>
            <w:hideMark/>
          </w:tcPr>
          <w:p w14:paraId="46A7A5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(72-149)</w:t>
            </w:r>
          </w:p>
        </w:tc>
      </w:tr>
      <w:tr w:rsidR="00B0760D" w:rsidRPr="00B0760D" w14:paraId="32120177" w14:textId="77777777" w:rsidTr="00B0760D">
        <w:trPr>
          <w:trHeight w:val="320"/>
        </w:trPr>
        <w:tc>
          <w:tcPr>
            <w:tcW w:w="2524" w:type="dxa"/>
            <w:tcBorders>
              <w:top w:val="nil"/>
              <w:left w:val="nil"/>
              <w:bottom w:val="nil"/>
              <w:right w:val="nil"/>
            </w:tcBorders>
            <w:shd w:val="clear" w:color="auto" w:fill="auto"/>
            <w:noWrap/>
            <w:vAlign w:val="bottom"/>
            <w:hideMark/>
          </w:tcPr>
          <w:p w14:paraId="56BC61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ED473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0D137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(5.1-10.4)</w:t>
            </w:r>
          </w:p>
        </w:tc>
        <w:tc>
          <w:tcPr>
            <w:tcW w:w="1660" w:type="dxa"/>
            <w:tcBorders>
              <w:top w:val="nil"/>
              <w:left w:val="nil"/>
              <w:bottom w:val="nil"/>
              <w:right w:val="nil"/>
            </w:tcBorders>
            <w:shd w:val="clear" w:color="auto" w:fill="auto"/>
            <w:noWrap/>
            <w:vAlign w:val="bottom"/>
            <w:hideMark/>
          </w:tcPr>
          <w:p w14:paraId="455AAA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(7.1-14.1)</w:t>
            </w:r>
          </w:p>
        </w:tc>
        <w:tc>
          <w:tcPr>
            <w:tcW w:w="1800" w:type="dxa"/>
            <w:tcBorders>
              <w:top w:val="nil"/>
              <w:left w:val="nil"/>
              <w:bottom w:val="nil"/>
              <w:right w:val="nil"/>
            </w:tcBorders>
            <w:shd w:val="clear" w:color="auto" w:fill="auto"/>
            <w:noWrap/>
            <w:vAlign w:val="bottom"/>
            <w:hideMark/>
          </w:tcPr>
          <w:p w14:paraId="425D2D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300 (209-428)</w:t>
            </w:r>
          </w:p>
        </w:tc>
        <w:tc>
          <w:tcPr>
            <w:tcW w:w="1800" w:type="dxa"/>
            <w:tcBorders>
              <w:top w:val="nil"/>
              <w:left w:val="nil"/>
              <w:bottom w:val="nil"/>
              <w:right w:val="nil"/>
            </w:tcBorders>
            <w:shd w:val="clear" w:color="auto" w:fill="auto"/>
            <w:noWrap/>
            <w:vAlign w:val="bottom"/>
            <w:hideMark/>
          </w:tcPr>
          <w:p w14:paraId="0B9A1B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505 (363-710)</w:t>
            </w:r>
          </w:p>
        </w:tc>
      </w:tr>
      <w:tr w:rsidR="00B0760D" w:rsidRPr="00B0760D" w14:paraId="53494503" w14:textId="77777777" w:rsidTr="00B0760D">
        <w:trPr>
          <w:trHeight w:val="320"/>
        </w:trPr>
        <w:tc>
          <w:tcPr>
            <w:tcW w:w="2524" w:type="dxa"/>
            <w:tcBorders>
              <w:top w:val="nil"/>
              <w:left w:val="nil"/>
              <w:bottom w:val="nil"/>
              <w:right w:val="nil"/>
            </w:tcBorders>
            <w:shd w:val="clear" w:color="auto" w:fill="auto"/>
            <w:noWrap/>
            <w:vAlign w:val="bottom"/>
            <w:hideMark/>
          </w:tcPr>
          <w:p w14:paraId="77CF03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D2AE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C7AD1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(18.5-45.1)</w:t>
            </w:r>
          </w:p>
        </w:tc>
        <w:tc>
          <w:tcPr>
            <w:tcW w:w="1660" w:type="dxa"/>
            <w:tcBorders>
              <w:top w:val="nil"/>
              <w:left w:val="nil"/>
              <w:bottom w:val="nil"/>
              <w:right w:val="nil"/>
            </w:tcBorders>
            <w:shd w:val="clear" w:color="auto" w:fill="auto"/>
            <w:noWrap/>
            <w:vAlign w:val="bottom"/>
            <w:hideMark/>
          </w:tcPr>
          <w:p w14:paraId="4EB211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(26.9-57.2)</w:t>
            </w:r>
          </w:p>
        </w:tc>
        <w:tc>
          <w:tcPr>
            <w:tcW w:w="1800" w:type="dxa"/>
            <w:tcBorders>
              <w:top w:val="nil"/>
              <w:left w:val="nil"/>
              <w:bottom w:val="nil"/>
              <w:right w:val="nil"/>
            </w:tcBorders>
            <w:shd w:val="clear" w:color="auto" w:fill="auto"/>
            <w:noWrap/>
            <w:vAlign w:val="bottom"/>
            <w:hideMark/>
          </w:tcPr>
          <w:p w14:paraId="205BDC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1187 (759-1816)</w:t>
            </w:r>
          </w:p>
        </w:tc>
        <w:tc>
          <w:tcPr>
            <w:tcW w:w="1800" w:type="dxa"/>
            <w:tcBorders>
              <w:top w:val="nil"/>
              <w:left w:val="nil"/>
              <w:bottom w:val="nil"/>
              <w:right w:val="nil"/>
            </w:tcBorders>
            <w:shd w:val="clear" w:color="auto" w:fill="auto"/>
            <w:noWrap/>
            <w:vAlign w:val="bottom"/>
            <w:hideMark/>
          </w:tcPr>
          <w:p w14:paraId="7F3299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2014 (1367-2886)</w:t>
            </w:r>
          </w:p>
        </w:tc>
      </w:tr>
      <w:tr w:rsidR="00B0760D" w:rsidRPr="00B0760D" w14:paraId="3A2BB071" w14:textId="77777777" w:rsidTr="00B0760D">
        <w:trPr>
          <w:trHeight w:val="320"/>
        </w:trPr>
        <w:tc>
          <w:tcPr>
            <w:tcW w:w="2524" w:type="dxa"/>
            <w:tcBorders>
              <w:top w:val="nil"/>
              <w:left w:val="nil"/>
              <w:bottom w:val="nil"/>
              <w:right w:val="nil"/>
            </w:tcBorders>
            <w:shd w:val="clear" w:color="auto" w:fill="auto"/>
            <w:noWrap/>
            <w:vAlign w:val="bottom"/>
            <w:hideMark/>
          </w:tcPr>
          <w:p w14:paraId="3CE96B6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CAAD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77C77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22.8 (14.9-33.6)</w:t>
            </w:r>
          </w:p>
        </w:tc>
        <w:tc>
          <w:tcPr>
            <w:tcW w:w="1660" w:type="dxa"/>
            <w:tcBorders>
              <w:top w:val="nil"/>
              <w:left w:val="nil"/>
              <w:bottom w:val="nil"/>
              <w:right w:val="nil"/>
            </w:tcBorders>
            <w:shd w:val="clear" w:color="auto" w:fill="auto"/>
            <w:noWrap/>
            <w:vAlign w:val="bottom"/>
            <w:hideMark/>
          </w:tcPr>
          <w:p w14:paraId="3CF065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(14.4-32.4)</w:t>
            </w:r>
          </w:p>
        </w:tc>
        <w:tc>
          <w:tcPr>
            <w:tcW w:w="1800" w:type="dxa"/>
            <w:tcBorders>
              <w:top w:val="nil"/>
              <w:left w:val="nil"/>
              <w:bottom w:val="nil"/>
              <w:right w:val="nil"/>
            </w:tcBorders>
            <w:shd w:val="clear" w:color="auto" w:fill="auto"/>
            <w:noWrap/>
            <w:vAlign w:val="bottom"/>
            <w:hideMark/>
          </w:tcPr>
          <w:p w14:paraId="6D7C2E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931 (607-1378)</w:t>
            </w:r>
          </w:p>
        </w:tc>
        <w:tc>
          <w:tcPr>
            <w:tcW w:w="1800" w:type="dxa"/>
            <w:tcBorders>
              <w:top w:val="nil"/>
              <w:left w:val="nil"/>
              <w:bottom w:val="nil"/>
              <w:right w:val="nil"/>
            </w:tcBorders>
            <w:shd w:val="clear" w:color="auto" w:fill="auto"/>
            <w:noWrap/>
            <w:vAlign w:val="bottom"/>
            <w:hideMark/>
          </w:tcPr>
          <w:p w14:paraId="500DBD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1162 (717-1651)</w:t>
            </w:r>
          </w:p>
        </w:tc>
      </w:tr>
      <w:tr w:rsidR="00B0760D" w:rsidRPr="00B0760D" w14:paraId="31037777" w14:textId="77777777" w:rsidTr="00B0760D">
        <w:trPr>
          <w:trHeight w:val="320"/>
        </w:trPr>
        <w:tc>
          <w:tcPr>
            <w:tcW w:w="2524" w:type="dxa"/>
            <w:tcBorders>
              <w:top w:val="nil"/>
              <w:left w:val="nil"/>
              <w:bottom w:val="nil"/>
              <w:right w:val="nil"/>
            </w:tcBorders>
            <w:shd w:val="clear" w:color="auto" w:fill="auto"/>
            <w:noWrap/>
            <w:vAlign w:val="bottom"/>
            <w:hideMark/>
          </w:tcPr>
          <w:p w14:paraId="391CA9D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AC0E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2B4E7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(6.2-9.5)</w:t>
            </w:r>
          </w:p>
        </w:tc>
        <w:tc>
          <w:tcPr>
            <w:tcW w:w="1660" w:type="dxa"/>
            <w:tcBorders>
              <w:top w:val="nil"/>
              <w:left w:val="nil"/>
              <w:bottom w:val="nil"/>
              <w:right w:val="nil"/>
            </w:tcBorders>
            <w:shd w:val="clear" w:color="auto" w:fill="auto"/>
            <w:noWrap/>
            <w:vAlign w:val="bottom"/>
            <w:hideMark/>
          </w:tcPr>
          <w:p w14:paraId="612FFF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(6.2-9.8)</w:t>
            </w:r>
          </w:p>
        </w:tc>
        <w:tc>
          <w:tcPr>
            <w:tcW w:w="1800" w:type="dxa"/>
            <w:tcBorders>
              <w:top w:val="nil"/>
              <w:left w:val="nil"/>
              <w:bottom w:val="nil"/>
              <w:right w:val="nil"/>
            </w:tcBorders>
            <w:shd w:val="clear" w:color="auto" w:fill="auto"/>
            <w:noWrap/>
            <w:vAlign w:val="bottom"/>
            <w:hideMark/>
          </w:tcPr>
          <w:p w14:paraId="0961E3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329 (252-392)</w:t>
            </w:r>
          </w:p>
        </w:tc>
        <w:tc>
          <w:tcPr>
            <w:tcW w:w="1800" w:type="dxa"/>
            <w:tcBorders>
              <w:top w:val="nil"/>
              <w:left w:val="nil"/>
              <w:bottom w:val="nil"/>
              <w:right w:val="nil"/>
            </w:tcBorders>
            <w:shd w:val="clear" w:color="auto" w:fill="auto"/>
            <w:noWrap/>
            <w:vAlign w:val="bottom"/>
            <w:hideMark/>
          </w:tcPr>
          <w:p w14:paraId="0B6807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414 (314-492)</w:t>
            </w:r>
          </w:p>
        </w:tc>
      </w:tr>
      <w:tr w:rsidR="00B0760D" w:rsidRPr="00B0760D" w14:paraId="098B3C03" w14:textId="77777777" w:rsidTr="00B0760D">
        <w:trPr>
          <w:trHeight w:val="320"/>
        </w:trPr>
        <w:tc>
          <w:tcPr>
            <w:tcW w:w="2524" w:type="dxa"/>
            <w:tcBorders>
              <w:top w:val="nil"/>
              <w:left w:val="nil"/>
              <w:bottom w:val="nil"/>
              <w:right w:val="nil"/>
            </w:tcBorders>
            <w:shd w:val="clear" w:color="auto" w:fill="auto"/>
            <w:noWrap/>
            <w:vAlign w:val="bottom"/>
            <w:hideMark/>
          </w:tcPr>
          <w:p w14:paraId="6D0AEE9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6EFE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82470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(5.7-10.3)</w:t>
            </w:r>
          </w:p>
        </w:tc>
        <w:tc>
          <w:tcPr>
            <w:tcW w:w="1660" w:type="dxa"/>
            <w:tcBorders>
              <w:top w:val="nil"/>
              <w:left w:val="nil"/>
              <w:bottom w:val="nil"/>
              <w:right w:val="nil"/>
            </w:tcBorders>
            <w:shd w:val="clear" w:color="auto" w:fill="auto"/>
            <w:noWrap/>
            <w:vAlign w:val="bottom"/>
            <w:hideMark/>
          </w:tcPr>
          <w:p w14:paraId="090069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(8.3-14.3)</w:t>
            </w:r>
          </w:p>
        </w:tc>
        <w:tc>
          <w:tcPr>
            <w:tcW w:w="1800" w:type="dxa"/>
            <w:tcBorders>
              <w:top w:val="nil"/>
              <w:left w:val="nil"/>
              <w:bottom w:val="nil"/>
              <w:right w:val="nil"/>
            </w:tcBorders>
            <w:shd w:val="clear" w:color="auto" w:fill="auto"/>
            <w:noWrap/>
            <w:vAlign w:val="bottom"/>
            <w:hideMark/>
          </w:tcPr>
          <w:p w14:paraId="6FE9F3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293 (233-419)</w:t>
            </w:r>
          </w:p>
        </w:tc>
        <w:tc>
          <w:tcPr>
            <w:tcW w:w="1800" w:type="dxa"/>
            <w:tcBorders>
              <w:top w:val="nil"/>
              <w:left w:val="nil"/>
              <w:bottom w:val="nil"/>
              <w:right w:val="nil"/>
            </w:tcBorders>
            <w:shd w:val="clear" w:color="auto" w:fill="auto"/>
            <w:noWrap/>
            <w:vAlign w:val="bottom"/>
            <w:hideMark/>
          </w:tcPr>
          <w:p w14:paraId="7D282E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534 (419-722)</w:t>
            </w:r>
          </w:p>
        </w:tc>
      </w:tr>
      <w:tr w:rsidR="00B0760D" w:rsidRPr="00B0760D" w14:paraId="50A95645" w14:textId="77777777" w:rsidTr="00B0760D">
        <w:trPr>
          <w:trHeight w:val="320"/>
        </w:trPr>
        <w:tc>
          <w:tcPr>
            <w:tcW w:w="2524" w:type="dxa"/>
            <w:tcBorders>
              <w:top w:val="nil"/>
              <w:left w:val="nil"/>
              <w:bottom w:val="nil"/>
              <w:right w:val="nil"/>
            </w:tcBorders>
            <w:shd w:val="clear" w:color="auto" w:fill="auto"/>
            <w:noWrap/>
            <w:vAlign w:val="bottom"/>
            <w:hideMark/>
          </w:tcPr>
          <w:p w14:paraId="3D89FC2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9B65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19CFF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(14.3-23.6)</w:t>
            </w:r>
          </w:p>
        </w:tc>
        <w:tc>
          <w:tcPr>
            <w:tcW w:w="1660" w:type="dxa"/>
            <w:tcBorders>
              <w:top w:val="nil"/>
              <w:left w:val="nil"/>
              <w:bottom w:val="nil"/>
              <w:right w:val="nil"/>
            </w:tcBorders>
            <w:shd w:val="clear" w:color="auto" w:fill="auto"/>
            <w:noWrap/>
            <w:vAlign w:val="bottom"/>
            <w:hideMark/>
          </w:tcPr>
          <w:p w14:paraId="2F0B5A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(4.9-9.1)</w:t>
            </w:r>
          </w:p>
        </w:tc>
        <w:tc>
          <w:tcPr>
            <w:tcW w:w="1800" w:type="dxa"/>
            <w:tcBorders>
              <w:top w:val="nil"/>
              <w:left w:val="nil"/>
              <w:bottom w:val="nil"/>
              <w:right w:val="nil"/>
            </w:tcBorders>
            <w:shd w:val="clear" w:color="auto" w:fill="auto"/>
            <w:noWrap/>
            <w:vAlign w:val="bottom"/>
            <w:hideMark/>
          </w:tcPr>
          <w:p w14:paraId="619A3D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740 (584-975)</w:t>
            </w:r>
          </w:p>
        </w:tc>
        <w:tc>
          <w:tcPr>
            <w:tcW w:w="1800" w:type="dxa"/>
            <w:tcBorders>
              <w:top w:val="nil"/>
              <w:left w:val="nil"/>
              <w:bottom w:val="nil"/>
              <w:right w:val="nil"/>
            </w:tcBorders>
            <w:shd w:val="clear" w:color="auto" w:fill="auto"/>
            <w:noWrap/>
            <w:vAlign w:val="bottom"/>
            <w:hideMark/>
          </w:tcPr>
          <w:p w14:paraId="752CBF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315 (248-463)</w:t>
            </w:r>
          </w:p>
        </w:tc>
      </w:tr>
      <w:tr w:rsidR="00B0760D" w:rsidRPr="00B0760D" w14:paraId="02155F61" w14:textId="77777777" w:rsidTr="00B0760D">
        <w:trPr>
          <w:trHeight w:val="320"/>
        </w:trPr>
        <w:tc>
          <w:tcPr>
            <w:tcW w:w="2524" w:type="dxa"/>
            <w:tcBorders>
              <w:top w:val="nil"/>
              <w:left w:val="nil"/>
              <w:bottom w:val="nil"/>
              <w:right w:val="nil"/>
            </w:tcBorders>
            <w:shd w:val="clear" w:color="auto" w:fill="auto"/>
            <w:noWrap/>
            <w:vAlign w:val="bottom"/>
            <w:hideMark/>
          </w:tcPr>
          <w:p w14:paraId="0B5F70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5C89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42287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(2-2.4)</w:t>
            </w:r>
          </w:p>
        </w:tc>
        <w:tc>
          <w:tcPr>
            <w:tcW w:w="1660" w:type="dxa"/>
            <w:tcBorders>
              <w:top w:val="nil"/>
              <w:left w:val="nil"/>
              <w:bottom w:val="nil"/>
              <w:right w:val="nil"/>
            </w:tcBorders>
            <w:shd w:val="clear" w:color="auto" w:fill="auto"/>
            <w:noWrap/>
            <w:vAlign w:val="bottom"/>
            <w:hideMark/>
          </w:tcPr>
          <w:p w14:paraId="1BACA9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(3-3.4)</w:t>
            </w:r>
          </w:p>
        </w:tc>
        <w:tc>
          <w:tcPr>
            <w:tcW w:w="1800" w:type="dxa"/>
            <w:tcBorders>
              <w:top w:val="nil"/>
              <w:left w:val="nil"/>
              <w:bottom w:val="nil"/>
              <w:right w:val="nil"/>
            </w:tcBorders>
            <w:shd w:val="clear" w:color="auto" w:fill="auto"/>
            <w:noWrap/>
            <w:vAlign w:val="bottom"/>
            <w:hideMark/>
          </w:tcPr>
          <w:p w14:paraId="49EAA8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(83-99)</w:t>
            </w:r>
          </w:p>
        </w:tc>
        <w:tc>
          <w:tcPr>
            <w:tcW w:w="1800" w:type="dxa"/>
            <w:tcBorders>
              <w:top w:val="nil"/>
              <w:left w:val="nil"/>
              <w:bottom w:val="nil"/>
              <w:right w:val="nil"/>
            </w:tcBorders>
            <w:shd w:val="clear" w:color="auto" w:fill="auto"/>
            <w:noWrap/>
            <w:vAlign w:val="bottom"/>
            <w:hideMark/>
          </w:tcPr>
          <w:p w14:paraId="4A3C30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 (149-171)</w:t>
            </w:r>
          </w:p>
        </w:tc>
      </w:tr>
      <w:tr w:rsidR="00B0760D" w:rsidRPr="00B0760D" w14:paraId="75C1983F" w14:textId="77777777" w:rsidTr="00B0760D">
        <w:trPr>
          <w:trHeight w:val="320"/>
        </w:trPr>
        <w:tc>
          <w:tcPr>
            <w:tcW w:w="2524" w:type="dxa"/>
            <w:tcBorders>
              <w:top w:val="nil"/>
              <w:left w:val="nil"/>
              <w:bottom w:val="nil"/>
              <w:right w:val="nil"/>
            </w:tcBorders>
            <w:shd w:val="clear" w:color="auto" w:fill="auto"/>
            <w:noWrap/>
            <w:vAlign w:val="bottom"/>
            <w:hideMark/>
          </w:tcPr>
          <w:p w14:paraId="08F8AD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19A1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D461A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660" w:type="dxa"/>
            <w:tcBorders>
              <w:top w:val="nil"/>
              <w:left w:val="nil"/>
              <w:bottom w:val="nil"/>
              <w:right w:val="nil"/>
            </w:tcBorders>
            <w:shd w:val="clear" w:color="auto" w:fill="auto"/>
            <w:noWrap/>
            <w:vAlign w:val="bottom"/>
            <w:hideMark/>
          </w:tcPr>
          <w:p w14:paraId="4575AC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(0.8-1.1)</w:t>
            </w:r>
          </w:p>
        </w:tc>
        <w:tc>
          <w:tcPr>
            <w:tcW w:w="1800" w:type="dxa"/>
            <w:tcBorders>
              <w:top w:val="nil"/>
              <w:left w:val="nil"/>
              <w:bottom w:val="nil"/>
              <w:right w:val="nil"/>
            </w:tcBorders>
            <w:shd w:val="clear" w:color="auto" w:fill="auto"/>
            <w:noWrap/>
            <w:vAlign w:val="bottom"/>
            <w:hideMark/>
          </w:tcPr>
          <w:p w14:paraId="4E62C3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(32-41)</w:t>
            </w:r>
          </w:p>
        </w:tc>
        <w:tc>
          <w:tcPr>
            <w:tcW w:w="1800" w:type="dxa"/>
            <w:tcBorders>
              <w:top w:val="nil"/>
              <w:left w:val="nil"/>
              <w:bottom w:val="nil"/>
              <w:right w:val="nil"/>
            </w:tcBorders>
            <w:shd w:val="clear" w:color="auto" w:fill="auto"/>
            <w:noWrap/>
            <w:vAlign w:val="bottom"/>
            <w:hideMark/>
          </w:tcPr>
          <w:p w14:paraId="3DE784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(43-55)</w:t>
            </w:r>
          </w:p>
        </w:tc>
      </w:tr>
      <w:tr w:rsidR="00B0760D" w:rsidRPr="00B0760D" w14:paraId="665000A9" w14:textId="77777777" w:rsidTr="00B0760D">
        <w:trPr>
          <w:trHeight w:val="320"/>
        </w:trPr>
        <w:tc>
          <w:tcPr>
            <w:tcW w:w="2524" w:type="dxa"/>
            <w:tcBorders>
              <w:top w:val="nil"/>
              <w:left w:val="nil"/>
              <w:bottom w:val="nil"/>
              <w:right w:val="nil"/>
            </w:tcBorders>
            <w:shd w:val="clear" w:color="auto" w:fill="auto"/>
            <w:noWrap/>
            <w:vAlign w:val="bottom"/>
            <w:hideMark/>
          </w:tcPr>
          <w:p w14:paraId="1EFAAB9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9484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9B5F1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23F7D7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800" w:type="dxa"/>
            <w:tcBorders>
              <w:top w:val="nil"/>
              <w:left w:val="nil"/>
              <w:bottom w:val="nil"/>
              <w:right w:val="nil"/>
            </w:tcBorders>
            <w:shd w:val="clear" w:color="auto" w:fill="auto"/>
            <w:noWrap/>
            <w:vAlign w:val="bottom"/>
            <w:hideMark/>
          </w:tcPr>
          <w:p w14:paraId="761C5E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(43-51)</w:t>
            </w:r>
          </w:p>
        </w:tc>
        <w:tc>
          <w:tcPr>
            <w:tcW w:w="1800" w:type="dxa"/>
            <w:tcBorders>
              <w:top w:val="nil"/>
              <w:left w:val="nil"/>
              <w:bottom w:val="nil"/>
              <w:right w:val="nil"/>
            </w:tcBorders>
            <w:shd w:val="clear" w:color="auto" w:fill="auto"/>
            <w:noWrap/>
            <w:vAlign w:val="bottom"/>
            <w:hideMark/>
          </w:tcPr>
          <w:p w14:paraId="396803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(62-74)</w:t>
            </w:r>
          </w:p>
        </w:tc>
      </w:tr>
      <w:tr w:rsidR="00B0760D" w:rsidRPr="00B0760D" w14:paraId="588803C3" w14:textId="77777777" w:rsidTr="00B0760D">
        <w:trPr>
          <w:trHeight w:val="320"/>
        </w:trPr>
        <w:tc>
          <w:tcPr>
            <w:tcW w:w="2524" w:type="dxa"/>
            <w:tcBorders>
              <w:top w:val="nil"/>
              <w:left w:val="nil"/>
              <w:bottom w:val="nil"/>
              <w:right w:val="nil"/>
            </w:tcBorders>
            <w:shd w:val="clear" w:color="auto" w:fill="auto"/>
            <w:noWrap/>
            <w:vAlign w:val="bottom"/>
            <w:hideMark/>
          </w:tcPr>
          <w:p w14:paraId="26364FA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998D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9C738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6ADACA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(0-0.2)</w:t>
            </w:r>
          </w:p>
        </w:tc>
        <w:tc>
          <w:tcPr>
            <w:tcW w:w="1800" w:type="dxa"/>
            <w:tcBorders>
              <w:top w:val="nil"/>
              <w:left w:val="nil"/>
              <w:bottom w:val="nil"/>
              <w:right w:val="nil"/>
            </w:tcBorders>
            <w:shd w:val="clear" w:color="auto" w:fill="auto"/>
            <w:noWrap/>
            <w:vAlign w:val="bottom"/>
            <w:hideMark/>
          </w:tcPr>
          <w:p w14:paraId="66A487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(1-6)</w:t>
            </w:r>
          </w:p>
        </w:tc>
        <w:tc>
          <w:tcPr>
            <w:tcW w:w="1800" w:type="dxa"/>
            <w:tcBorders>
              <w:top w:val="nil"/>
              <w:left w:val="nil"/>
              <w:bottom w:val="nil"/>
              <w:right w:val="nil"/>
            </w:tcBorders>
            <w:shd w:val="clear" w:color="auto" w:fill="auto"/>
            <w:noWrap/>
            <w:vAlign w:val="bottom"/>
            <w:hideMark/>
          </w:tcPr>
          <w:p w14:paraId="50E0BB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(2-10)</w:t>
            </w:r>
          </w:p>
        </w:tc>
      </w:tr>
      <w:tr w:rsidR="00B0760D" w:rsidRPr="00B0760D" w14:paraId="38520158" w14:textId="77777777" w:rsidTr="00B0760D">
        <w:trPr>
          <w:trHeight w:val="320"/>
        </w:trPr>
        <w:tc>
          <w:tcPr>
            <w:tcW w:w="2524" w:type="dxa"/>
            <w:tcBorders>
              <w:top w:val="nil"/>
              <w:left w:val="nil"/>
              <w:bottom w:val="nil"/>
              <w:right w:val="nil"/>
            </w:tcBorders>
            <w:shd w:val="clear" w:color="auto" w:fill="auto"/>
            <w:noWrap/>
            <w:vAlign w:val="bottom"/>
            <w:hideMark/>
          </w:tcPr>
          <w:p w14:paraId="75052D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Sri Lanka</w:t>
            </w:r>
          </w:p>
        </w:tc>
        <w:tc>
          <w:tcPr>
            <w:tcW w:w="2180" w:type="dxa"/>
            <w:tcBorders>
              <w:top w:val="nil"/>
              <w:left w:val="nil"/>
              <w:bottom w:val="nil"/>
              <w:right w:val="nil"/>
            </w:tcBorders>
            <w:shd w:val="clear" w:color="auto" w:fill="auto"/>
            <w:noWrap/>
            <w:vAlign w:val="bottom"/>
            <w:hideMark/>
          </w:tcPr>
          <w:p w14:paraId="62A103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620C3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73.7 (67-81.6)</w:t>
            </w:r>
          </w:p>
        </w:tc>
        <w:tc>
          <w:tcPr>
            <w:tcW w:w="1660" w:type="dxa"/>
            <w:tcBorders>
              <w:top w:val="nil"/>
              <w:left w:val="nil"/>
              <w:bottom w:val="nil"/>
              <w:right w:val="nil"/>
            </w:tcBorders>
            <w:shd w:val="clear" w:color="auto" w:fill="auto"/>
            <w:noWrap/>
            <w:vAlign w:val="bottom"/>
            <w:hideMark/>
          </w:tcPr>
          <w:p w14:paraId="41F765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74.1 (67.1-82.3)</w:t>
            </w:r>
          </w:p>
        </w:tc>
        <w:tc>
          <w:tcPr>
            <w:tcW w:w="1800" w:type="dxa"/>
            <w:tcBorders>
              <w:top w:val="nil"/>
              <w:left w:val="nil"/>
              <w:bottom w:val="nil"/>
              <w:right w:val="nil"/>
            </w:tcBorders>
            <w:shd w:val="clear" w:color="auto" w:fill="auto"/>
            <w:noWrap/>
            <w:vAlign w:val="bottom"/>
            <w:hideMark/>
          </w:tcPr>
          <w:p w14:paraId="4AF70A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2397 (2173-2652)</w:t>
            </w:r>
          </w:p>
        </w:tc>
        <w:tc>
          <w:tcPr>
            <w:tcW w:w="1800" w:type="dxa"/>
            <w:tcBorders>
              <w:top w:val="nil"/>
              <w:left w:val="nil"/>
              <w:bottom w:val="nil"/>
              <w:right w:val="nil"/>
            </w:tcBorders>
            <w:shd w:val="clear" w:color="auto" w:fill="auto"/>
            <w:noWrap/>
            <w:vAlign w:val="bottom"/>
            <w:hideMark/>
          </w:tcPr>
          <w:p w14:paraId="026358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6687 (6037-7361)</w:t>
            </w:r>
          </w:p>
        </w:tc>
      </w:tr>
      <w:tr w:rsidR="00B0760D" w:rsidRPr="00B0760D" w14:paraId="4017AAD0" w14:textId="77777777" w:rsidTr="00B0760D">
        <w:trPr>
          <w:trHeight w:val="320"/>
        </w:trPr>
        <w:tc>
          <w:tcPr>
            <w:tcW w:w="2524" w:type="dxa"/>
            <w:tcBorders>
              <w:top w:val="nil"/>
              <w:left w:val="nil"/>
              <w:bottom w:val="nil"/>
              <w:right w:val="nil"/>
            </w:tcBorders>
            <w:shd w:val="clear" w:color="auto" w:fill="auto"/>
            <w:noWrap/>
            <w:vAlign w:val="bottom"/>
            <w:hideMark/>
          </w:tcPr>
          <w:p w14:paraId="3D0A5D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A42C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24E34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(21-28.2)</w:t>
            </w:r>
          </w:p>
        </w:tc>
        <w:tc>
          <w:tcPr>
            <w:tcW w:w="1660" w:type="dxa"/>
            <w:tcBorders>
              <w:top w:val="nil"/>
              <w:left w:val="nil"/>
              <w:bottom w:val="nil"/>
              <w:right w:val="nil"/>
            </w:tcBorders>
            <w:shd w:val="clear" w:color="auto" w:fill="auto"/>
            <w:noWrap/>
            <w:vAlign w:val="bottom"/>
            <w:hideMark/>
          </w:tcPr>
          <w:p w14:paraId="2D4C87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 (20.3-27.9)</w:t>
            </w:r>
          </w:p>
        </w:tc>
        <w:tc>
          <w:tcPr>
            <w:tcW w:w="1800" w:type="dxa"/>
            <w:tcBorders>
              <w:top w:val="nil"/>
              <w:left w:val="nil"/>
              <w:bottom w:val="nil"/>
              <w:right w:val="nil"/>
            </w:tcBorders>
            <w:shd w:val="clear" w:color="auto" w:fill="auto"/>
            <w:noWrap/>
            <w:vAlign w:val="bottom"/>
            <w:hideMark/>
          </w:tcPr>
          <w:p w14:paraId="6C072E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811 (686-921)</w:t>
            </w:r>
          </w:p>
        </w:tc>
        <w:tc>
          <w:tcPr>
            <w:tcW w:w="1800" w:type="dxa"/>
            <w:tcBorders>
              <w:top w:val="nil"/>
              <w:left w:val="nil"/>
              <w:bottom w:val="nil"/>
              <w:right w:val="nil"/>
            </w:tcBorders>
            <w:shd w:val="clear" w:color="auto" w:fill="auto"/>
            <w:noWrap/>
            <w:vAlign w:val="bottom"/>
            <w:hideMark/>
          </w:tcPr>
          <w:p w14:paraId="6A89B5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2207 (1824-2530)</w:t>
            </w:r>
          </w:p>
        </w:tc>
      </w:tr>
      <w:tr w:rsidR="00B0760D" w:rsidRPr="00B0760D" w14:paraId="5F36DFFB" w14:textId="77777777" w:rsidTr="00B0760D">
        <w:trPr>
          <w:trHeight w:val="320"/>
        </w:trPr>
        <w:tc>
          <w:tcPr>
            <w:tcW w:w="2524" w:type="dxa"/>
            <w:tcBorders>
              <w:top w:val="nil"/>
              <w:left w:val="nil"/>
              <w:bottom w:val="nil"/>
              <w:right w:val="nil"/>
            </w:tcBorders>
            <w:shd w:val="clear" w:color="auto" w:fill="auto"/>
            <w:noWrap/>
            <w:vAlign w:val="bottom"/>
            <w:hideMark/>
          </w:tcPr>
          <w:p w14:paraId="6700C9B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47A8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C07FA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41.6 (28.2-57.9)</w:t>
            </w:r>
          </w:p>
        </w:tc>
        <w:tc>
          <w:tcPr>
            <w:tcW w:w="1660" w:type="dxa"/>
            <w:tcBorders>
              <w:top w:val="nil"/>
              <w:left w:val="nil"/>
              <w:bottom w:val="nil"/>
              <w:right w:val="nil"/>
            </w:tcBorders>
            <w:shd w:val="clear" w:color="auto" w:fill="auto"/>
            <w:noWrap/>
            <w:vAlign w:val="bottom"/>
            <w:hideMark/>
          </w:tcPr>
          <w:p w14:paraId="091C4E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43.7 (29.5-60.2)</w:t>
            </w:r>
          </w:p>
        </w:tc>
        <w:tc>
          <w:tcPr>
            <w:tcW w:w="1800" w:type="dxa"/>
            <w:tcBorders>
              <w:top w:val="nil"/>
              <w:left w:val="nil"/>
              <w:bottom w:val="nil"/>
              <w:right w:val="nil"/>
            </w:tcBorders>
            <w:shd w:val="clear" w:color="auto" w:fill="auto"/>
            <w:noWrap/>
            <w:vAlign w:val="bottom"/>
            <w:hideMark/>
          </w:tcPr>
          <w:p w14:paraId="1E0B9F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1352 (920-1884)</w:t>
            </w:r>
          </w:p>
        </w:tc>
        <w:tc>
          <w:tcPr>
            <w:tcW w:w="1800" w:type="dxa"/>
            <w:tcBorders>
              <w:top w:val="nil"/>
              <w:left w:val="nil"/>
              <w:bottom w:val="nil"/>
              <w:right w:val="nil"/>
            </w:tcBorders>
            <w:shd w:val="clear" w:color="auto" w:fill="auto"/>
            <w:noWrap/>
            <w:vAlign w:val="bottom"/>
            <w:hideMark/>
          </w:tcPr>
          <w:p w14:paraId="3EEB2D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3945 (2683-5382)</w:t>
            </w:r>
          </w:p>
        </w:tc>
      </w:tr>
      <w:tr w:rsidR="00B0760D" w:rsidRPr="00B0760D" w14:paraId="5E8FC5A5" w14:textId="77777777" w:rsidTr="00B0760D">
        <w:trPr>
          <w:trHeight w:val="320"/>
        </w:trPr>
        <w:tc>
          <w:tcPr>
            <w:tcW w:w="2524" w:type="dxa"/>
            <w:tcBorders>
              <w:top w:val="nil"/>
              <w:left w:val="nil"/>
              <w:bottom w:val="nil"/>
              <w:right w:val="nil"/>
            </w:tcBorders>
            <w:shd w:val="clear" w:color="auto" w:fill="auto"/>
            <w:noWrap/>
            <w:vAlign w:val="bottom"/>
            <w:hideMark/>
          </w:tcPr>
          <w:p w14:paraId="573B92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76BF4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D95DF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(23.9-51)</w:t>
            </w:r>
          </w:p>
        </w:tc>
        <w:tc>
          <w:tcPr>
            <w:tcW w:w="1660" w:type="dxa"/>
            <w:tcBorders>
              <w:top w:val="nil"/>
              <w:left w:val="nil"/>
              <w:bottom w:val="nil"/>
              <w:right w:val="nil"/>
            </w:tcBorders>
            <w:shd w:val="clear" w:color="auto" w:fill="auto"/>
            <w:noWrap/>
            <w:vAlign w:val="bottom"/>
            <w:hideMark/>
          </w:tcPr>
          <w:p w14:paraId="19B060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38.6 (25.6-54.2)</w:t>
            </w:r>
          </w:p>
        </w:tc>
        <w:tc>
          <w:tcPr>
            <w:tcW w:w="1800" w:type="dxa"/>
            <w:tcBorders>
              <w:top w:val="nil"/>
              <w:left w:val="nil"/>
              <w:bottom w:val="nil"/>
              <w:right w:val="nil"/>
            </w:tcBorders>
            <w:shd w:val="clear" w:color="auto" w:fill="auto"/>
            <w:noWrap/>
            <w:vAlign w:val="bottom"/>
            <w:hideMark/>
          </w:tcPr>
          <w:p w14:paraId="1E7020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1166 (780-1661)</w:t>
            </w:r>
          </w:p>
        </w:tc>
        <w:tc>
          <w:tcPr>
            <w:tcW w:w="1800" w:type="dxa"/>
            <w:tcBorders>
              <w:top w:val="nil"/>
              <w:left w:val="nil"/>
              <w:bottom w:val="nil"/>
              <w:right w:val="nil"/>
            </w:tcBorders>
            <w:shd w:val="clear" w:color="auto" w:fill="auto"/>
            <w:noWrap/>
            <w:vAlign w:val="bottom"/>
            <w:hideMark/>
          </w:tcPr>
          <w:p w14:paraId="4E8850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3474 (2325-4840)</w:t>
            </w:r>
          </w:p>
        </w:tc>
      </w:tr>
      <w:tr w:rsidR="00B0760D" w:rsidRPr="00B0760D" w14:paraId="39DC33A2" w14:textId="77777777" w:rsidTr="00B0760D">
        <w:trPr>
          <w:trHeight w:val="320"/>
        </w:trPr>
        <w:tc>
          <w:tcPr>
            <w:tcW w:w="2524" w:type="dxa"/>
            <w:tcBorders>
              <w:top w:val="nil"/>
              <w:left w:val="nil"/>
              <w:bottom w:val="nil"/>
              <w:right w:val="nil"/>
            </w:tcBorders>
            <w:shd w:val="clear" w:color="auto" w:fill="auto"/>
            <w:noWrap/>
            <w:vAlign w:val="bottom"/>
            <w:hideMark/>
          </w:tcPr>
          <w:p w14:paraId="4C9E45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E0E5A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4D842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(5.7-14.6)</w:t>
            </w:r>
          </w:p>
        </w:tc>
        <w:tc>
          <w:tcPr>
            <w:tcW w:w="1660" w:type="dxa"/>
            <w:tcBorders>
              <w:top w:val="nil"/>
              <w:left w:val="nil"/>
              <w:bottom w:val="nil"/>
              <w:right w:val="nil"/>
            </w:tcBorders>
            <w:shd w:val="clear" w:color="auto" w:fill="auto"/>
            <w:noWrap/>
            <w:vAlign w:val="bottom"/>
            <w:hideMark/>
          </w:tcPr>
          <w:p w14:paraId="37696C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(5.4-13.5)</w:t>
            </w:r>
          </w:p>
        </w:tc>
        <w:tc>
          <w:tcPr>
            <w:tcW w:w="1800" w:type="dxa"/>
            <w:tcBorders>
              <w:top w:val="nil"/>
              <w:left w:val="nil"/>
              <w:bottom w:val="nil"/>
              <w:right w:val="nil"/>
            </w:tcBorders>
            <w:shd w:val="clear" w:color="auto" w:fill="auto"/>
            <w:noWrap/>
            <w:vAlign w:val="bottom"/>
            <w:hideMark/>
          </w:tcPr>
          <w:p w14:paraId="627029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(185-473)</w:t>
            </w:r>
          </w:p>
        </w:tc>
        <w:tc>
          <w:tcPr>
            <w:tcW w:w="1800" w:type="dxa"/>
            <w:tcBorders>
              <w:top w:val="nil"/>
              <w:left w:val="nil"/>
              <w:bottom w:val="nil"/>
              <w:right w:val="nil"/>
            </w:tcBorders>
            <w:shd w:val="clear" w:color="auto" w:fill="auto"/>
            <w:noWrap/>
            <w:vAlign w:val="bottom"/>
            <w:hideMark/>
          </w:tcPr>
          <w:p w14:paraId="03F3C5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776 (485-1214)</w:t>
            </w:r>
          </w:p>
        </w:tc>
      </w:tr>
      <w:tr w:rsidR="00B0760D" w:rsidRPr="00B0760D" w14:paraId="54BF2386" w14:textId="77777777" w:rsidTr="00B0760D">
        <w:trPr>
          <w:trHeight w:val="320"/>
        </w:trPr>
        <w:tc>
          <w:tcPr>
            <w:tcW w:w="2524" w:type="dxa"/>
            <w:tcBorders>
              <w:top w:val="nil"/>
              <w:left w:val="nil"/>
              <w:bottom w:val="nil"/>
              <w:right w:val="nil"/>
            </w:tcBorders>
            <w:shd w:val="clear" w:color="auto" w:fill="auto"/>
            <w:noWrap/>
            <w:vAlign w:val="bottom"/>
            <w:hideMark/>
          </w:tcPr>
          <w:p w14:paraId="4FB59D8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6814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4E9A2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(4.7-14)</w:t>
            </w:r>
          </w:p>
        </w:tc>
        <w:tc>
          <w:tcPr>
            <w:tcW w:w="1660" w:type="dxa"/>
            <w:tcBorders>
              <w:top w:val="nil"/>
              <w:left w:val="nil"/>
              <w:bottom w:val="nil"/>
              <w:right w:val="nil"/>
            </w:tcBorders>
            <w:shd w:val="clear" w:color="auto" w:fill="auto"/>
            <w:noWrap/>
            <w:vAlign w:val="bottom"/>
            <w:hideMark/>
          </w:tcPr>
          <w:p w14:paraId="12142E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(4.2-14.3)</w:t>
            </w:r>
          </w:p>
        </w:tc>
        <w:tc>
          <w:tcPr>
            <w:tcW w:w="1800" w:type="dxa"/>
            <w:tcBorders>
              <w:top w:val="nil"/>
              <w:left w:val="nil"/>
              <w:bottom w:val="nil"/>
              <w:right w:val="nil"/>
            </w:tcBorders>
            <w:shd w:val="clear" w:color="auto" w:fill="auto"/>
            <w:noWrap/>
            <w:vAlign w:val="bottom"/>
            <w:hideMark/>
          </w:tcPr>
          <w:p w14:paraId="2B4803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271 (151-455)</w:t>
            </w:r>
          </w:p>
        </w:tc>
        <w:tc>
          <w:tcPr>
            <w:tcW w:w="1800" w:type="dxa"/>
            <w:tcBorders>
              <w:top w:val="nil"/>
              <w:left w:val="nil"/>
              <w:bottom w:val="nil"/>
              <w:right w:val="nil"/>
            </w:tcBorders>
            <w:shd w:val="clear" w:color="auto" w:fill="auto"/>
            <w:noWrap/>
            <w:vAlign w:val="bottom"/>
            <w:hideMark/>
          </w:tcPr>
          <w:p w14:paraId="04A8A4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680 (374-1292)</w:t>
            </w:r>
          </w:p>
        </w:tc>
      </w:tr>
      <w:tr w:rsidR="00B0760D" w:rsidRPr="00B0760D" w14:paraId="212B18B5" w14:textId="77777777" w:rsidTr="00B0760D">
        <w:trPr>
          <w:trHeight w:val="320"/>
        </w:trPr>
        <w:tc>
          <w:tcPr>
            <w:tcW w:w="2524" w:type="dxa"/>
            <w:tcBorders>
              <w:top w:val="nil"/>
              <w:left w:val="nil"/>
              <w:bottom w:val="nil"/>
              <w:right w:val="nil"/>
            </w:tcBorders>
            <w:shd w:val="clear" w:color="auto" w:fill="auto"/>
            <w:noWrap/>
            <w:vAlign w:val="bottom"/>
            <w:hideMark/>
          </w:tcPr>
          <w:p w14:paraId="43C2B06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EF57E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AF8AD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24.5 (20.7-29)</w:t>
            </w:r>
          </w:p>
        </w:tc>
        <w:tc>
          <w:tcPr>
            <w:tcW w:w="1660" w:type="dxa"/>
            <w:tcBorders>
              <w:top w:val="nil"/>
              <w:left w:val="nil"/>
              <w:bottom w:val="nil"/>
              <w:right w:val="nil"/>
            </w:tcBorders>
            <w:shd w:val="clear" w:color="auto" w:fill="auto"/>
            <w:noWrap/>
            <w:vAlign w:val="bottom"/>
            <w:hideMark/>
          </w:tcPr>
          <w:p w14:paraId="4122CC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(12.5-19)</w:t>
            </w:r>
          </w:p>
        </w:tc>
        <w:tc>
          <w:tcPr>
            <w:tcW w:w="1800" w:type="dxa"/>
            <w:tcBorders>
              <w:top w:val="nil"/>
              <w:left w:val="nil"/>
              <w:bottom w:val="nil"/>
              <w:right w:val="nil"/>
            </w:tcBorders>
            <w:shd w:val="clear" w:color="auto" w:fill="auto"/>
            <w:noWrap/>
            <w:vAlign w:val="bottom"/>
            <w:hideMark/>
          </w:tcPr>
          <w:p w14:paraId="6F0FEF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799 (673-951)</w:t>
            </w:r>
          </w:p>
        </w:tc>
        <w:tc>
          <w:tcPr>
            <w:tcW w:w="1800" w:type="dxa"/>
            <w:tcBorders>
              <w:top w:val="nil"/>
              <w:left w:val="nil"/>
              <w:bottom w:val="nil"/>
              <w:right w:val="nil"/>
            </w:tcBorders>
            <w:shd w:val="clear" w:color="auto" w:fill="auto"/>
            <w:noWrap/>
            <w:vAlign w:val="bottom"/>
            <w:hideMark/>
          </w:tcPr>
          <w:p w14:paraId="516EC2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1382 (1121-1720)</w:t>
            </w:r>
          </w:p>
        </w:tc>
      </w:tr>
      <w:tr w:rsidR="00B0760D" w:rsidRPr="00B0760D" w14:paraId="224CB785" w14:textId="77777777" w:rsidTr="00B0760D">
        <w:trPr>
          <w:trHeight w:val="320"/>
        </w:trPr>
        <w:tc>
          <w:tcPr>
            <w:tcW w:w="2524" w:type="dxa"/>
            <w:tcBorders>
              <w:top w:val="nil"/>
              <w:left w:val="nil"/>
              <w:bottom w:val="nil"/>
              <w:right w:val="nil"/>
            </w:tcBorders>
            <w:shd w:val="clear" w:color="auto" w:fill="auto"/>
            <w:noWrap/>
            <w:vAlign w:val="bottom"/>
            <w:hideMark/>
          </w:tcPr>
          <w:p w14:paraId="0D5F9E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3EA7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6B23F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(10.2-12.1)</w:t>
            </w:r>
          </w:p>
        </w:tc>
        <w:tc>
          <w:tcPr>
            <w:tcW w:w="1660" w:type="dxa"/>
            <w:tcBorders>
              <w:top w:val="nil"/>
              <w:left w:val="nil"/>
              <w:bottom w:val="nil"/>
              <w:right w:val="nil"/>
            </w:tcBorders>
            <w:shd w:val="clear" w:color="auto" w:fill="auto"/>
            <w:noWrap/>
            <w:vAlign w:val="bottom"/>
            <w:hideMark/>
          </w:tcPr>
          <w:p w14:paraId="7F44AE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(10-12)</w:t>
            </w:r>
          </w:p>
        </w:tc>
        <w:tc>
          <w:tcPr>
            <w:tcW w:w="1800" w:type="dxa"/>
            <w:tcBorders>
              <w:top w:val="nil"/>
              <w:left w:val="nil"/>
              <w:bottom w:val="nil"/>
              <w:right w:val="nil"/>
            </w:tcBorders>
            <w:shd w:val="clear" w:color="auto" w:fill="auto"/>
            <w:noWrap/>
            <w:vAlign w:val="bottom"/>
            <w:hideMark/>
          </w:tcPr>
          <w:p w14:paraId="08ECE0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364 (331-395)</w:t>
            </w:r>
          </w:p>
        </w:tc>
        <w:tc>
          <w:tcPr>
            <w:tcW w:w="1800" w:type="dxa"/>
            <w:tcBorders>
              <w:top w:val="nil"/>
              <w:left w:val="nil"/>
              <w:bottom w:val="nil"/>
              <w:right w:val="nil"/>
            </w:tcBorders>
            <w:shd w:val="clear" w:color="auto" w:fill="auto"/>
            <w:noWrap/>
            <w:vAlign w:val="bottom"/>
            <w:hideMark/>
          </w:tcPr>
          <w:p w14:paraId="026CC8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992 (905-1079)</w:t>
            </w:r>
          </w:p>
        </w:tc>
      </w:tr>
      <w:tr w:rsidR="00B0760D" w:rsidRPr="00B0760D" w14:paraId="2993CED4" w14:textId="77777777" w:rsidTr="00B0760D">
        <w:trPr>
          <w:trHeight w:val="320"/>
        </w:trPr>
        <w:tc>
          <w:tcPr>
            <w:tcW w:w="2524" w:type="dxa"/>
            <w:tcBorders>
              <w:top w:val="nil"/>
              <w:left w:val="nil"/>
              <w:bottom w:val="nil"/>
              <w:right w:val="nil"/>
            </w:tcBorders>
            <w:shd w:val="clear" w:color="auto" w:fill="auto"/>
            <w:noWrap/>
            <w:vAlign w:val="bottom"/>
            <w:hideMark/>
          </w:tcPr>
          <w:p w14:paraId="74292DB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CC23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46EFA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(7.8-15.1)</w:t>
            </w:r>
          </w:p>
        </w:tc>
        <w:tc>
          <w:tcPr>
            <w:tcW w:w="1660" w:type="dxa"/>
            <w:tcBorders>
              <w:top w:val="nil"/>
              <w:left w:val="nil"/>
              <w:bottom w:val="nil"/>
              <w:right w:val="nil"/>
            </w:tcBorders>
            <w:shd w:val="clear" w:color="auto" w:fill="auto"/>
            <w:noWrap/>
            <w:vAlign w:val="bottom"/>
            <w:hideMark/>
          </w:tcPr>
          <w:p w14:paraId="209D0D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(14.4-25.2)</w:t>
            </w:r>
          </w:p>
        </w:tc>
        <w:tc>
          <w:tcPr>
            <w:tcW w:w="1800" w:type="dxa"/>
            <w:tcBorders>
              <w:top w:val="nil"/>
              <w:left w:val="nil"/>
              <w:bottom w:val="nil"/>
              <w:right w:val="nil"/>
            </w:tcBorders>
            <w:shd w:val="clear" w:color="auto" w:fill="auto"/>
            <w:noWrap/>
            <w:vAlign w:val="bottom"/>
            <w:hideMark/>
          </w:tcPr>
          <w:p w14:paraId="442616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355 (254-490)</w:t>
            </w:r>
          </w:p>
        </w:tc>
        <w:tc>
          <w:tcPr>
            <w:tcW w:w="1800" w:type="dxa"/>
            <w:tcBorders>
              <w:top w:val="nil"/>
              <w:left w:val="nil"/>
              <w:bottom w:val="nil"/>
              <w:right w:val="nil"/>
            </w:tcBorders>
            <w:shd w:val="clear" w:color="auto" w:fill="auto"/>
            <w:noWrap/>
            <w:vAlign w:val="bottom"/>
            <w:hideMark/>
          </w:tcPr>
          <w:p w14:paraId="0446C2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1719 (1293-2262)</w:t>
            </w:r>
          </w:p>
        </w:tc>
      </w:tr>
      <w:tr w:rsidR="00B0760D" w:rsidRPr="00B0760D" w14:paraId="24A6397A" w14:textId="77777777" w:rsidTr="00B0760D">
        <w:trPr>
          <w:trHeight w:val="320"/>
        </w:trPr>
        <w:tc>
          <w:tcPr>
            <w:tcW w:w="2524" w:type="dxa"/>
            <w:tcBorders>
              <w:top w:val="nil"/>
              <w:left w:val="nil"/>
              <w:bottom w:val="nil"/>
              <w:right w:val="nil"/>
            </w:tcBorders>
            <w:shd w:val="clear" w:color="auto" w:fill="auto"/>
            <w:noWrap/>
            <w:vAlign w:val="bottom"/>
            <w:hideMark/>
          </w:tcPr>
          <w:p w14:paraId="267261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0E68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CD970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3CB427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(0.5-1.6)</w:t>
            </w:r>
          </w:p>
        </w:tc>
        <w:tc>
          <w:tcPr>
            <w:tcW w:w="1800" w:type="dxa"/>
            <w:tcBorders>
              <w:top w:val="nil"/>
              <w:left w:val="nil"/>
              <w:bottom w:val="nil"/>
              <w:right w:val="nil"/>
            </w:tcBorders>
            <w:shd w:val="clear" w:color="auto" w:fill="auto"/>
            <w:noWrap/>
            <w:vAlign w:val="bottom"/>
            <w:hideMark/>
          </w:tcPr>
          <w:p w14:paraId="664F16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(4-13)</w:t>
            </w:r>
          </w:p>
        </w:tc>
        <w:tc>
          <w:tcPr>
            <w:tcW w:w="1800" w:type="dxa"/>
            <w:tcBorders>
              <w:top w:val="nil"/>
              <w:left w:val="nil"/>
              <w:bottom w:val="nil"/>
              <w:right w:val="nil"/>
            </w:tcBorders>
            <w:shd w:val="clear" w:color="auto" w:fill="auto"/>
            <w:noWrap/>
            <w:vAlign w:val="bottom"/>
            <w:hideMark/>
          </w:tcPr>
          <w:p w14:paraId="032104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(46-142)</w:t>
            </w:r>
          </w:p>
        </w:tc>
      </w:tr>
      <w:tr w:rsidR="00B0760D" w:rsidRPr="00B0760D" w14:paraId="0E77180C" w14:textId="77777777" w:rsidTr="00B0760D">
        <w:trPr>
          <w:trHeight w:val="320"/>
        </w:trPr>
        <w:tc>
          <w:tcPr>
            <w:tcW w:w="2524" w:type="dxa"/>
            <w:tcBorders>
              <w:top w:val="nil"/>
              <w:left w:val="nil"/>
              <w:bottom w:val="nil"/>
              <w:right w:val="nil"/>
            </w:tcBorders>
            <w:shd w:val="clear" w:color="auto" w:fill="auto"/>
            <w:noWrap/>
            <w:vAlign w:val="bottom"/>
            <w:hideMark/>
          </w:tcPr>
          <w:p w14:paraId="17F7B85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68BD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E4338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(2.6-2.9)</w:t>
            </w:r>
          </w:p>
        </w:tc>
        <w:tc>
          <w:tcPr>
            <w:tcW w:w="1660" w:type="dxa"/>
            <w:tcBorders>
              <w:top w:val="nil"/>
              <w:left w:val="nil"/>
              <w:bottom w:val="nil"/>
              <w:right w:val="nil"/>
            </w:tcBorders>
            <w:shd w:val="clear" w:color="auto" w:fill="auto"/>
            <w:noWrap/>
            <w:vAlign w:val="bottom"/>
            <w:hideMark/>
          </w:tcPr>
          <w:p w14:paraId="23D3B0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(2.9-3.2)</w:t>
            </w:r>
          </w:p>
        </w:tc>
        <w:tc>
          <w:tcPr>
            <w:tcW w:w="1800" w:type="dxa"/>
            <w:tcBorders>
              <w:top w:val="nil"/>
              <w:left w:val="nil"/>
              <w:bottom w:val="nil"/>
              <w:right w:val="nil"/>
            </w:tcBorders>
            <w:shd w:val="clear" w:color="auto" w:fill="auto"/>
            <w:noWrap/>
            <w:vAlign w:val="bottom"/>
            <w:hideMark/>
          </w:tcPr>
          <w:p w14:paraId="0B26DF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(85-96)</w:t>
            </w:r>
          </w:p>
        </w:tc>
        <w:tc>
          <w:tcPr>
            <w:tcW w:w="1800" w:type="dxa"/>
            <w:tcBorders>
              <w:top w:val="nil"/>
              <w:left w:val="nil"/>
              <w:bottom w:val="nil"/>
              <w:right w:val="nil"/>
            </w:tcBorders>
            <w:shd w:val="clear" w:color="auto" w:fill="auto"/>
            <w:noWrap/>
            <w:vAlign w:val="bottom"/>
            <w:hideMark/>
          </w:tcPr>
          <w:p w14:paraId="6D631D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273 (255-290)</w:t>
            </w:r>
          </w:p>
        </w:tc>
      </w:tr>
      <w:tr w:rsidR="00B0760D" w:rsidRPr="00B0760D" w14:paraId="190D0361" w14:textId="77777777" w:rsidTr="00B0760D">
        <w:trPr>
          <w:trHeight w:val="320"/>
        </w:trPr>
        <w:tc>
          <w:tcPr>
            <w:tcW w:w="2524" w:type="dxa"/>
            <w:tcBorders>
              <w:top w:val="nil"/>
              <w:left w:val="nil"/>
              <w:bottom w:val="nil"/>
              <w:right w:val="nil"/>
            </w:tcBorders>
            <w:shd w:val="clear" w:color="auto" w:fill="auto"/>
            <w:noWrap/>
            <w:vAlign w:val="bottom"/>
            <w:hideMark/>
          </w:tcPr>
          <w:p w14:paraId="09E24A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5EFD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C3272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165116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(0.7-1.2)</w:t>
            </w:r>
          </w:p>
        </w:tc>
        <w:tc>
          <w:tcPr>
            <w:tcW w:w="1800" w:type="dxa"/>
            <w:tcBorders>
              <w:top w:val="nil"/>
              <w:left w:val="nil"/>
              <w:bottom w:val="nil"/>
              <w:right w:val="nil"/>
            </w:tcBorders>
            <w:shd w:val="clear" w:color="auto" w:fill="auto"/>
            <w:noWrap/>
            <w:vAlign w:val="bottom"/>
            <w:hideMark/>
          </w:tcPr>
          <w:p w14:paraId="3FD0AE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(39-44)</w:t>
            </w:r>
          </w:p>
        </w:tc>
        <w:tc>
          <w:tcPr>
            <w:tcW w:w="1800" w:type="dxa"/>
            <w:tcBorders>
              <w:top w:val="nil"/>
              <w:left w:val="nil"/>
              <w:bottom w:val="nil"/>
              <w:right w:val="nil"/>
            </w:tcBorders>
            <w:shd w:val="clear" w:color="auto" w:fill="auto"/>
            <w:noWrap/>
            <w:vAlign w:val="bottom"/>
            <w:hideMark/>
          </w:tcPr>
          <w:p w14:paraId="43B530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(65-107)</w:t>
            </w:r>
          </w:p>
        </w:tc>
      </w:tr>
      <w:tr w:rsidR="00B0760D" w:rsidRPr="00B0760D" w14:paraId="24793B35" w14:textId="77777777" w:rsidTr="00B0760D">
        <w:trPr>
          <w:trHeight w:val="320"/>
        </w:trPr>
        <w:tc>
          <w:tcPr>
            <w:tcW w:w="2524" w:type="dxa"/>
            <w:tcBorders>
              <w:top w:val="nil"/>
              <w:left w:val="nil"/>
              <w:bottom w:val="nil"/>
              <w:right w:val="nil"/>
            </w:tcBorders>
            <w:shd w:val="clear" w:color="auto" w:fill="auto"/>
            <w:noWrap/>
            <w:vAlign w:val="bottom"/>
            <w:hideMark/>
          </w:tcPr>
          <w:p w14:paraId="23475E6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FE72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38188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(0.5-0.7)</w:t>
            </w:r>
          </w:p>
        </w:tc>
        <w:tc>
          <w:tcPr>
            <w:tcW w:w="1660" w:type="dxa"/>
            <w:tcBorders>
              <w:top w:val="nil"/>
              <w:left w:val="nil"/>
              <w:bottom w:val="nil"/>
              <w:right w:val="nil"/>
            </w:tcBorders>
            <w:shd w:val="clear" w:color="auto" w:fill="auto"/>
            <w:noWrap/>
            <w:vAlign w:val="bottom"/>
            <w:hideMark/>
          </w:tcPr>
          <w:p w14:paraId="2B6EA3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(0.6-0.8)</w:t>
            </w:r>
          </w:p>
        </w:tc>
        <w:tc>
          <w:tcPr>
            <w:tcW w:w="1800" w:type="dxa"/>
            <w:tcBorders>
              <w:top w:val="nil"/>
              <w:left w:val="nil"/>
              <w:bottom w:val="nil"/>
              <w:right w:val="nil"/>
            </w:tcBorders>
            <w:shd w:val="clear" w:color="auto" w:fill="auto"/>
            <w:noWrap/>
            <w:vAlign w:val="bottom"/>
            <w:hideMark/>
          </w:tcPr>
          <w:p w14:paraId="4E7695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(17-23)</w:t>
            </w:r>
          </w:p>
        </w:tc>
        <w:tc>
          <w:tcPr>
            <w:tcW w:w="1800" w:type="dxa"/>
            <w:tcBorders>
              <w:top w:val="nil"/>
              <w:left w:val="nil"/>
              <w:bottom w:val="nil"/>
              <w:right w:val="nil"/>
            </w:tcBorders>
            <w:shd w:val="clear" w:color="auto" w:fill="auto"/>
            <w:noWrap/>
            <w:vAlign w:val="bottom"/>
            <w:hideMark/>
          </w:tcPr>
          <w:p w14:paraId="366039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(57-77)</w:t>
            </w:r>
          </w:p>
        </w:tc>
      </w:tr>
      <w:tr w:rsidR="00B0760D" w:rsidRPr="00B0760D" w14:paraId="5C66D75E" w14:textId="77777777" w:rsidTr="00B0760D">
        <w:trPr>
          <w:trHeight w:val="320"/>
        </w:trPr>
        <w:tc>
          <w:tcPr>
            <w:tcW w:w="2524" w:type="dxa"/>
            <w:tcBorders>
              <w:top w:val="nil"/>
              <w:left w:val="nil"/>
              <w:bottom w:val="nil"/>
              <w:right w:val="nil"/>
            </w:tcBorders>
            <w:shd w:val="clear" w:color="auto" w:fill="auto"/>
            <w:noWrap/>
            <w:vAlign w:val="bottom"/>
            <w:hideMark/>
          </w:tcPr>
          <w:p w14:paraId="59E11C6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0C2F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A8B15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74B20D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DC73E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0FA8DE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(0-2)</w:t>
            </w:r>
          </w:p>
        </w:tc>
      </w:tr>
      <w:tr w:rsidR="00B0760D" w:rsidRPr="00B0760D" w14:paraId="0412F928" w14:textId="77777777" w:rsidTr="00B0760D">
        <w:trPr>
          <w:trHeight w:val="320"/>
        </w:trPr>
        <w:tc>
          <w:tcPr>
            <w:tcW w:w="2524" w:type="dxa"/>
            <w:tcBorders>
              <w:top w:val="nil"/>
              <w:left w:val="nil"/>
              <w:bottom w:val="nil"/>
              <w:right w:val="nil"/>
            </w:tcBorders>
            <w:shd w:val="clear" w:color="auto" w:fill="auto"/>
            <w:noWrap/>
            <w:vAlign w:val="bottom"/>
            <w:hideMark/>
          </w:tcPr>
          <w:p w14:paraId="706125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Sudan</w:t>
            </w:r>
          </w:p>
        </w:tc>
        <w:tc>
          <w:tcPr>
            <w:tcW w:w="2180" w:type="dxa"/>
            <w:tcBorders>
              <w:top w:val="nil"/>
              <w:left w:val="nil"/>
              <w:bottom w:val="nil"/>
              <w:right w:val="nil"/>
            </w:tcBorders>
            <w:shd w:val="clear" w:color="auto" w:fill="auto"/>
            <w:noWrap/>
            <w:vAlign w:val="bottom"/>
            <w:hideMark/>
          </w:tcPr>
          <w:p w14:paraId="59EBCF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68ACD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64.4 (57.9-71.2)</w:t>
            </w:r>
          </w:p>
        </w:tc>
        <w:tc>
          <w:tcPr>
            <w:tcW w:w="1660" w:type="dxa"/>
            <w:tcBorders>
              <w:top w:val="nil"/>
              <w:left w:val="nil"/>
              <w:bottom w:val="nil"/>
              <w:right w:val="nil"/>
            </w:tcBorders>
            <w:shd w:val="clear" w:color="auto" w:fill="auto"/>
            <w:noWrap/>
            <w:vAlign w:val="bottom"/>
            <w:hideMark/>
          </w:tcPr>
          <w:p w14:paraId="560532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69.4 (61.7-78)</w:t>
            </w:r>
          </w:p>
        </w:tc>
        <w:tc>
          <w:tcPr>
            <w:tcW w:w="1800" w:type="dxa"/>
            <w:tcBorders>
              <w:top w:val="nil"/>
              <w:left w:val="nil"/>
              <w:bottom w:val="nil"/>
              <w:right w:val="nil"/>
            </w:tcBorders>
            <w:shd w:val="clear" w:color="auto" w:fill="auto"/>
            <w:noWrap/>
            <w:vAlign w:val="bottom"/>
            <w:hideMark/>
          </w:tcPr>
          <w:p w14:paraId="206B24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1603 (1431-1780)</w:t>
            </w:r>
          </w:p>
        </w:tc>
        <w:tc>
          <w:tcPr>
            <w:tcW w:w="1800" w:type="dxa"/>
            <w:tcBorders>
              <w:top w:val="nil"/>
              <w:left w:val="nil"/>
              <w:bottom w:val="nil"/>
              <w:right w:val="nil"/>
            </w:tcBorders>
            <w:shd w:val="clear" w:color="auto" w:fill="auto"/>
            <w:noWrap/>
            <w:vAlign w:val="bottom"/>
            <w:hideMark/>
          </w:tcPr>
          <w:p w14:paraId="495605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3163 (2813-3563)</w:t>
            </w:r>
          </w:p>
        </w:tc>
      </w:tr>
      <w:tr w:rsidR="00B0760D" w:rsidRPr="00B0760D" w14:paraId="7BAF55DE" w14:textId="77777777" w:rsidTr="00B0760D">
        <w:trPr>
          <w:trHeight w:val="320"/>
        </w:trPr>
        <w:tc>
          <w:tcPr>
            <w:tcW w:w="2524" w:type="dxa"/>
            <w:tcBorders>
              <w:top w:val="nil"/>
              <w:left w:val="nil"/>
              <w:bottom w:val="nil"/>
              <w:right w:val="nil"/>
            </w:tcBorders>
            <w:shd w:val="clear" w:color="auto" w:fill="auto"/>
            <w:noWrap/>
            <w:vAlign w:val="bottom"/>
            <w:hideMark/>
          </w:tcPr>
          <w:p w14:paraId="66ED35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348F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C8223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 (19.4-35.8)</w:t>
            </w:r>
          </w:p>
        </w:tc>
        <w:tc>
          <w:tcPr>
            <w:tcW w:w="1660" w:type="dxa"/>
            <w:tcBorders>
              <w:top w:val="nil"/>
              <w:left w:val="nil"/>
              <w:bottom w:val="nil"/>
              <w:right w:val="nil"/>
            </w:tcBorders>
            <w:shd w:val="clear" w:color="auto" w:fill="auto"/>
            <w:noWrap/>
            <w:vAlign w:val="bottom"/>
            <w:hideMark/>
          </w:tcPr>
          <w:p w14:paraId="67A846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30.1 (20.4-37.1)</w:t>
            </w:r>
          </w:p>
        </w:tc>
        <w:tc>
          <w:tcPr>
            <w:tcW w:w="1800" w:type="dxa"/>
            <w:tcBorders>
              <w:top w:val="nil"/>
              <w:left w:val="nil"/>
              <w:bottom w:val="nil"/>
              <w:right w:val="nil"/>
            </w:tcBorders>
            <w:shd w:val="clear" w:color="auto" w:fill="auto"/>
            <w:noWrap/>
            <w:vAlign w:val="bottom"/>
            <w:hideMark/>
          </w:tcPr>
          <w:p w14:paraId="3DA8B1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720 (484-895)</w:t>
            </w:r>
          </w:p>
        </w:tc>
        <w:tc>
          <w:tcPr>
            <w:tcW w:w="1800" w:type="dxa"/>
            <w:tcBorders>
              <w:top w:val="nil"/>
              <w:left w:val="nil"/>
              <w:bottom w:val="nil"/>
              <w:right w:val="nil"/>
            </w:tcBorders>
            <w:shd w:val="clear" w:color="auto" w:fill="auto"/>
            <w:noWrap/>
            <w:vAlign w:val="bottom"/>
            <w:hideMark/>
          </w:tcPr>
          <w:p w14:paraId="0B9C06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1378 (921-1696)</w:t>
            </w:r>
          </w:p>
        </w:tc>
      </w:tr>
      <w:tr w:rsidR="00B0760D" w:rsidRPr="00B0760D" w14:paraId="705F7144" w14:textId="77777777" w:rsidTr="00B0760D">
        <w:trPr>
          <w:trHeight w:val="320"/>
        </w:trPr>
        <w:tc>
          <w:tcPr>
            <w:tcW w:w="2524" w:type="dxa"/>
            <w:tcBorders>
              <w:top w:val="nil"/>
              <w:left w:val="nil"/>
              <w:bottom w:val="nil"/>
              <w:right w:val="nil"/>
            </w:tcBorders>
            <w:shd w:val="clear" w:color="auto" w:fill="auto"/>
            <w:noWrap/>
            <w:vAlign w:val="bottom"/>
            <w:hideMark/>
          </w:tcPr>
          <w:p w14:paraId="107E106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48D2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7D0CA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(13.2-25.6)</w:t>
            </w:r>
          </w:p>
        </w:tc>
        <w:tc>
          <w:tcPr>
            <w:tcW w:w="1660" w:type="dxa"/>
            <w:tcBorders>
              <w:top w:val="nil"/>
              <w:left w:val="nil"/>
              <w:bottom w:val="nil"/>
              <w:right w:val="nil"/>
            </w:tcBorders>
            <w:shd w:val="clear" w:color="auto" w:fill="auto"/>
            <w:noWrap/>
            <w:vAlign w:val="bottom"/>
            <w:hideMark/>
          </w:tcPr>
          <w:p w14:paraId="5FE918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(14.3-27.4)</w:t>
            </w:r>
          </w:p>
        </w:tc>
        <w:tc>
          <w:tcPr>
            <w:tcW w:w="1800" w:type="dxa"/>
            <w:tcBorders>
              <w:top w:val="nil"/>
              <w:left w:val="nil"/>
              <w:bottom w:val="nil"/>
              <w:right w:val="nil"/>
            </w:tcBorders>
            <w:shd w:val="clear" w:color="auto" w:fill="auto"/>
            <w:noWrap/>
            <w:vAlign w:val="bottom"/>
            <w:hideMark/>
          </w:tcPr>
          <w:p w14:paraId="0C67A0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461 (329-641)</w:t>
            </w:r>
          </w:p>
        </w:tc>
        <w:tc>
          <w:tcPr>
            <w:tcW w:w="1800" w:type="dxa"/>
            <w:tcBorders>
              <w:top w:val="nil"/>
              <w:left w:val="nil"/>
              <w:bottom w:val="nil"/>
              <w:right w:val="nil"/>
            </w:tcBorders>
            <w:shd w:val="clear" w:color="auto" w:fill="auto"/>
            <w:noWrap/>
            <w:vAlign w:val="bottom"/>
            <w:hideMark/>
          </w:tcPr>
          <w:p w14:paraId="7E7F2F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912 (653-1262)</w:t>
            </w:r>
          </w:p>
        </w:tc>
      </w:tr>
      <w:tr w:rsidR="00B0760D" w:rsidRPr="00B0760D" w14:paraId="77699602" w14:textId="77777777" w:rsidTr="00B0760D">
        <w:trPr>
          <w:trHeight w:val="320"/>
        </w:trPr>
        <w:tc>
          <w:tcPr>
            <w:tcW w:w="2524" w:type="dxa"/>
            <w:tcBorders>
              <w:top w:val="nil"/>
              <w:left w:val="nil"/>
              <w:bottom w:val="nil"/>
              <w:right w:val="nil"/>
            </w:tcBorders>
            <w:shd w:val="clear" w:color="auto" w:fill="auto"/>
            <w:noWrap/>
            <w:vAlign w:val="bottom"/>
            <w:hideMark/>
          </w:tcPr>
          <w:p w14:paraId="18891E7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61755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8DF95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 (13.2-25.6)</w:t>
            </w:r>
          </w:p>
        </w:tc>
        <w:tc>
          <w:tcPr>
            <w:tcW w:w="1660" w:type="dxa"/>
            <w:tcBorders>
              <w:top w:val="nil"/>
              <w:left w:val="nil"/>
              <w:bottom w:val="nil"/>
              <w:right w:val="nil"/>
            </w:tcBorders>
            <w:shd w:val="clear" w:color="auto" w:fill="auto"/>
            <w:noWrap/>
            <w:vAlign w:val="bottom"/>
            <w:hideMark/>
          </w:tcPr>
          <w:p w14:paraId="748385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(14.3-27.4)</w:t>
            </w:r>
          </w:p>
        </w:tc>
        <w:tc>
          <w:tcPr>
            <w:tcW w:w="1800" w:type="dxa"/>
            <w:tcBorders>
              <w:top w:val="nil"/>
              <w:left w:val="nil"/>
              <w:bottom w:val="nil"/>
              <w:right w:val="nil"/>
            </w:tcBorders>
            <w:shd w:val="clear" w:color="auto" w:fill="auto"/>
            <w:noWrap/>
            <w:vAlign w:val="bottom"/>
            <w:hideMark/>
          </w:tcPr>
          <w:p w14:paraId="74B32A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461 (329-641)</w:t>
            </w:r>
          </w:p>
        </w:tc>
        <w:tc>
          <w:tcPr>
            <w:tcW w:w="1800" w:type="dxa"/>
            <w:tcBorders>
              <w:top w:val="nil"/>
              <w:left w:val="nil"/>
              <w:bottom w:val="nil"/>
              <w:right w:val="nil"/>
            </w:tcBorders>
            <w:shd w:val="clear" w:color="auto" w:fill="auto"/>
            <w:noWrap/>
            <w:vAlign w:val="bottom"/>
            <w:hideMark/>
          </w:tcPr>
          <w:p w14:paraId="186BB7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912 (653-1262)</w:t>
            </w:r>
          </w:p>
        </w:tc>
      </w:tr>
      <w:tr w:rsidR="00B0760D" w:rsidRPr="00B0760D" w14:paraId="036F0BA6" w14:textId="77777777" w:rsidTr="00B0760D">
        <w:trPr>
          <w:trHeight w:val="320"/>
        </w:trPr>
        <w:tc>
          <w:tcPr>
            <w:tcW w:w="2524" w:type="dxa"/>
            <w:tcBorders>
              <w:top w:val="nil"/>
              <w:left w:val="nil"/>
              <w:bottom w:val="nil"/>
              <w:right w:val="nil"/>
            </w:tcBorders>
            <w:shd w:val="clear" w:color="auto" w:fill="auto"/>
            <w:noWrap/>
            <w:vAlign w:val="bottom"/>
            <w:hideMark/>
          </w:tcPr>
          <w:p w14:paraId="28ACC5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2B873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BEECD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033C58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3D0A50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FD041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37DD5D4E" w14:textId="77777777" w:rsidTr="00B0760D">
        <w:trPr>
          <w:trHeight w:val="320"/>
        </w:trPr>
        <w:tc>
          <w:tcPr>
            <w:tcW w:w="2524" w:type="dxa"/>
            <w:tcBorders>
              <w:top w:val="nil"/>
              <w:left w:val="nil"/>
              <w:bottom w:val="nil"/>
              <w:right w:val="nil"/>
            </w:tcBorders>
            <w:shd w:val="clear" w:color="auto" w:fill="auto"/>
            <w:noWrap/>
            <w:vAlign w:val="bottom"/>
            <w:hideMark/>
          </w:tcPr>
          <w:p w14:paraId="561EA1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339A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6B497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(1.9-16.5)</w:t>
            </w:r>
          </w:p>
        </w:tc>
        <w:tc>
          <w:tcPr>
            <w:tcW w:w="1660" w:type="dxa"/>
            <w:tcBorders>
              <w:top w:val="nil"/>
              <w:left w:val="nil"/>
              <w:bottom w:val="nil"/>
              <w:right w:val="nil"/>
            </w:tcBorders>
            <w:shd w:val="clear" w:color="auto" w:fill="auto"/>
            <w:noWrap/>
            <w:vAlign w:val="bottom"/>
            <w:hideMark/>
          </w:tcPr>
          <w:p w14:paraId="593552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(3.1-34.4)</w:t>
            </w:r>
          </w:p>
        </w:tc>
        <w:tc>
          <w:tcPr>
            <w:tcW w:w="1800" w:type="dxa"/>
            <w:tcBorders>
              <w:top w:val="nil"/>
              <w:left w:val="nil"/>
              <w:bottom w:val="nil"/>
              <w:right w:val="nil"/>
            </w:tcBorders>
            <w:shd w:val="clear" w:color="auto" w:fill="auto"/>
            <w:noWrap/>
            <w:vAlign w:val="bottom"/>
            <w:hideMark/>
          </w:tcPr>
          <w:p w14:paraId="6DA774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(47-408)</w:t>
            </w:r>
          </w:p>
        </w:tc>
        <w:tc>
          <w:tcPr>
            <w:tcW w:w="1800" w:type="dxa"/>
            <w:tcBorders>
              <w:top w:val="nil"/>
              <w:left w:val="nil"/>
              <w:bottom w:val="nil"/>
              <w:right w:val="nil"/>
            </w:tcBorders>
            <w:shd w:val="clear" w:color="auto" w:fill="auto"/>
            <w:noWrap/>
            <w:vAlign w:val="bottom"/>
            <w:hideMark/>
          </w:tcPr>
          <w:p w14:paraId="4C3C14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541 (138-1564)</w:t>
            </w:r>
          </w:p>
        </w:tc>
      </w:tr>
      <w:tr w:rsidR="00B0760D" w:rsidRPr="00B0760D" w14:paraId="208BC22E" w14:textId="77777777" w:rsidTr="00B0760D">
        <w:trPr>
          <w:trHeight w:val="320"/>
        </w:trPr>
        <w:tc>
          <w:tcPr>
            <w:tcW w:w="2524" w:type="dxa"/>
            <w:tcBorders>
              <w:top w:val="nil"/>
              <w:left w:val="nil"/>
              <w:bottom w:val="nil"/>
              <w:right w:val="nil"/>
            </w:tcBorders>
            <w:shd w:val="clear" w:color="auto" w:fill="auto"/>
            <w:noWrap/>
            <w:vAlign w:val="bottom"/>
            <w:hideMark/>
          </w:tcPr>
          <w:p w14:paraId="425143F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A931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FD41C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(5.9-12.5)</w:t>
            </w:r>
          </w:p>
        </w:tc>
        <w:tc>
          <w:tcPr>
            <w:tcW w:w="1660" w:type="dxa"/>
            <w:tcBorders>
              <w:top w:val="nil"/>
              <w:left w:val="nil"/>
              <w:bottom w:val="nil"/>
              <w:right w:val="nil"/>
            </w:tcBorders>
            <w:shd w:val="clear" w:color="auto" w:fill="auto"/>
            <w:noWrap/>
            <w:vAlign w:val="bottom"/>
            <w:hideMark/>
          </w:tcPr>
          <w:p w14:paraId="37526A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(4.8-11.1)</w:t>
            </w:r>
          </w:p>
        </w:tc>
        <w:tc>
          <w:tcPr>
            <w:tcW w:w="1800" w:type="dxa"/>
            <w:tcBorders>
              <w:top w:val="nil"/>
              <w:left w:val="nil"/>
              <w:bottom w:val="nil"/>
              <w:right w:val="nil"/>
            </w:tcBorders>
            <w:shd w:val="clear" w:color="auto" w:fill="auto"/>
            <w:noWrap/>
            <w:vAlign w:val="bottom"/>
            <w:hideMark/>
          </w:tcPr>
          <w:p w14:paraId="6FC589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216 (149-313)</w:t>
            </w:r>
          </w:p>
        </w:tc>
        <w:tc>
          <w:tcPr>
            <w:tcW w:w="1800" w:type="dxa"/>
            <w:tcBorders>
              <w:top w:val="nil"/>
              <w:left w:val="nil"/>
              <w:bottom w:val="nil"/>
              <w:right w:val="nil"/>
            </w:tcBorders>
            <w:shd w:val="clear" w:color="auto" w:fill="auto"/>
            <w:noWrap/>
            <w:vAlign w:val="bottom"/>
            <w:hideMark/>
          </w:tcPr>
          <w:p w14:paraId="083CD3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 (217-509)</w:t>
            </w:r>
          </w:p>
        </w:tc>
      </w:tr>
      <w:tr w:rsidR="00B0760D" w:rsidRPr="00B0760D" w14:paraId="6886128F" w14:textId="77777777" w:rsidTr="00B0760D">
        <w:trPr>
          <w:trHeight w:val="320"/>
        </w:trPr>
        <w:tc>
          <w:tcPr>
            <w:tcW w:w="2524" w:type="dxa"/>
            <w:tcBorders>
              <w:top w:val="nil"/>
              <w:left w:val="nil"/>
              <w:bottom w:val="nil"/>
              <w:right w:val="nil"/>
            </w:tcBorders>
            <w:shd w:val="clear" w:color="auto" w:fill="auto"/>
            <w:noWrap/>
            <w:vAlign w:val="bottom"/>
            <w:hideMark/>
          </w:tcPr>
          <w:p w14:paraId="2CA513E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F9AA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C00C8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(11.5-13.6)</w:t>
            </w:r>
          </w:p>
        </w:tc>
        <w:tc>
          <w:tcPr>
            <w:tcW w:w="1660" w:type="dxa"/>
            <w:tcBorders>
              <w:top w:val="nil"/>
              <w:left w:val="nil"/>
              <w:bottom w:val="nil"/>
              <w:right w:val="nil"/>
            </w:tcBorders>
            <w:shd w:val="clear" w:color="auto" w:fill="auto"/>
            <w:noWrap/>
            <w:vAlign w:val="bottom"/>
            <w:hideMark/>
          </w:tcPr>
          <w:p w14:paraId="35074B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(11.8-14.4)</w:t>
            </w:r>
          </w:p>
        </w:tc>
        <w:tc>
          <w:tcPr>
            <w:tcW w:w="1800" w:type="dxa"/>
            <w:tcBorders>
              <w:top w:val="nil"/>
              <w:left w:val="nil"/>
              <w:bottom w:val="nil"/>
              <w:right w:val="nil"/>
            </w:tcBorders>
            <w:shd w:val="clear" w:color="auto" w:fill="auto"/>
            <w:noWrap/>
            <w:vAlign w:val="bottom"/>
            <w:hideMark/>
          </w:tcPr>
          <w:p w14:paraId="73DCD1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313 (283-341)</w:t>
            </w:r>
          </w:p>
        </w:tc>
        <w:tc>
          <w:tcPr>
            <w:tcW w:w="1800" w:type="dxa"/>
            <w:tcBorders>
              <w:top w:val="nil"/>
              <w:left w:val="nil"/>
              <w:bottom w:val="nil"/>
              <w:right w:val="nil"/>
            </w:tcBorders>
            <w:shd w:val="clear" w:color="auto" w:fill="auto"/>
            <w:noWrap/>
            <w:vAlign w:val="bottom"/>
            <w:hideMark/>
          </w:tcPr>
          <w:p w14:paraId="79590E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598 (540-649)</w:t>
            </w:r>
          </w:p>
        </w:tc>
      </w:tr>
      <w:tr w:rsidR="00B0760D" w:rsidRPr="00B0760D" w14:paraId="15434B97" w14:textId="77777777" w:rsidTr="00B0760D">
        <w:trPr>
          <w:trHeight w:val="320"/>
        </w:trPr>
        <w:tc>
          <w:tcPr>
            <w:tcW w:w="2524" w:type="dxa"/>
            <w:tcBorders>
              <w:top w:val="nil"/>
              <w:left w:val="nil"/>
              <w:bottom w:val="nil"/>
              <w:right w:val="nil"/>
            </w:tcBorders>
            <w:shd w:val="clear" w:color="auto" w:fill="auto"/>
            <w:noWrap/>
            <w:vAlign w:val="bottom"/>
            <w:hideMark/>
          </w:tcPr>
          <w:p w14:paraId="7A82E48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85A3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3E6CF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25.1 (16.3-36.1)</w:t>
            </w:r>
          </w:p>
        </w:tc>
        <w:tc>
          <w:tcPr>
            <w:tcW w:w="1660" w:type="dxa"/>
            <w:tcBorders>
              <w:top w:val="nil"/>
              <w:left w:val="nil"/>
              <w:bottom w:val="nil"/>
              <w:right w:val="nil"/>
            </w:tcBorders>
            <w:shd w:val="clear" w:color="auto" w:fill="auto"/>
            <w:noWrap/>
            <w:vAlign w:val="bottom"/>
            <w:hideMark/>
          </w:tcPr>
          <w:p w14:paraId="08A577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(16.9-38.6)</w:t>
            </w:r>
          </w:p>
        </w:tc>
        <w:tc>
          <w:tcPr>
            <w:tcW w:w="1800" w:type="dxa"/>
            <w:tcBorders>
              <w:top w:val="nil"/>
              <w:left w:val="nil"/>
              <w:bottom w:val="nil"/>
              <w:right w:val="nil"/>
            </w:tcBorders>
            <w:shd w:val="clear" w:color="auto" w:fill="auto"/>
            <w:noWrap/>
            <w:vAlign w:val="bottom"/>
            <w:hideMark/>
          </w:tcPr>
          <w:p w14:paraId="4EDC2C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622 (404-899)</w:t>
            </w:r>
          </w:p>
        </w:tc>
        <w:tc>
          <w:tcPr>
            <w:tcW w:w="1800" w:type="dxa"/>
            <w:tcBorders>
              <w:top w:val="nil"/>
              <w:left w:val="nil"/>
              <w:bottom w:val="nil"/>
              <w:right w:val="nil"/>
            </w:tcBorders>
            <w:shd w:val="clear" w:color="auto" w:fill="auto"/>
            <w:noWrap/>
            <w:vAlign w:val="bottom"/>
            <w:hideMark/>
          </w:tcPr>
          <w:p w14:paraId="6FB1DB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1214 (775-1767)</w:t>
            </w:r>
          </w:p>
        </w:tc>
      </w:tr>
      <w:tr w:rsidR="00B0760D" w:rsidRPr="00B0760D" w14:paraId="6E7B84D0" w14:textId="77777777" w:rsidTr="00B0760D">
        <w:trPr>
          <w:trHeight w:val="320"/>
        </w:trPr>
        <w:tc>
          <w:tcPr>
            <w:tcW w:w="2524" w:type="dxa"/>
            <w:tcBorders>
              <w:top w:val="nil"/>
              <w:left w:val="nil"/>
              <w:bottom w:val="nil"/>
              <w:right w:val="nil"/>
            </w:tcBorders>
            <w:shd w:val="clear" w:color="auto" w:fill="auto"/>
            <w:noWrap/>
            <w:vAlign w:val="bottom"/>
            <w:hideMark/>
          </w:tcPr>
          <w:p w14:paraId="51B797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486D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4A8CD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(0.7-2.3)</w:t>
            </w:r>
          </w:p>
        </w:tc>
        <w:tc>
          <w:tcPr>
            <w:tcW w:w="1660" w:type="dxa"/>
            <w:tcBorders>
              <w:top w:val="nil"/>
              <w:left w:val="nil"/>
              <w:bottom w:val="nil"/>
              <w:right w:val="nil"/>
            </w:tcBorders>
            <w:shd w:val="clear" w:color="auto" w:fill="auto"/>
            <w:noWrap/>
            <w:vAlign w:val="bottom"/>
            <w:hideMark/>
          </w:tcPr>
          <w:p w14:paraId="0ACF50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(3-9.9)</w:t>
            </w:r>
          </w:p>
        </w:tc>
        <w:tc>
          <w:tcPr>
            <w:tcW w:w="1800" w:type="dxa"/>
            <w:tcBorders>
              <w:top w:val="nil"/>
              <w:left w:val="nil"/>
              <w:bottom w:val="nil"/>
              <w:right w:val="nil"/>
            </w:tcBorders>
            <w:shd w:val="clear" w:color="auto" w:fill="auto"/>
            <w:noWrap/>
            <w:vAlign w:val="bottom"/>
            <w:hideMark/>
          </w:tcPr>
          <w:p w14:paraId="4E4D44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(17-57)</w:t>
            </w:r>
          </w:p>
        </w:tc>
        <w:tc>
          <w:tcPr>
            <w:tcW w:w="1800" w:type="dxa"/>
            <w:tcBorders>
              <w:top w:val="nil"/>
              <w:left w:val="nil"/>
              <w:bottom w:val="nil"/>
              <w:right w:val="nil"/>
            </w:tcBorders>
            <w:shd w:val="clear" w:color="auto" w:fill="auto"/>
            <w:noWrap/>
            <w:vAlign w:val="bottom"/>
            <w:hideMark/>
          </w:tcPr>
          <w:p w14:paraId="053F75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241 (137-456)</w:t>
            </w:r>
          </w:p>
        </w:tc>
      </w:tr>
      <w:tr w:rsidR="00B0760D" w:rsidRPr="00B0760D" w14:paraId="02DC8D33" w14:textId="77777777" w:rsidTr="00B0760D">
        <w:trPr>
          <w:trHeight w:val="320"/>
        </w:trPr>
        <w:tc>
          <w:tcPr>
            <w:tcW w:w="2524" w:type="dxa"/>
            <w:tcBorders>
              <w:top w:val="nil"/>
              <w:left w:val="nil"/>
              <w:bottom w:val="nil"/>
              <w:right w:val="nil"/>
            </w:tcBorders>
            <w:shd w:val="clear" w:color="auto" w:fill="auto"/>
            <w:noWrap/>
            <w:vAlign w:val="bottom"/>
            <w:hideMark/>
          </w:tcPr>
          <w:p w14:paraId="13A305C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2100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D26A9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(2.4-3.2)</w:t>
            </w:r>
          </w:p>
        </w:tc>
        <w:tc>
          <w:tcPr>
            <w:tcW w:w="1660" w:type="dxa"/>
            <w:tcBorders>
              <w:top w:val="nil"/>
              <w:left w:val="nil"/>
              <w:bottom w:val="nil"/>
              <w:right w:val="nil"/>
            </w:tcBorders>
            <w:shd w:val="clear" w:color="auto" w:fill="auto"/>
            <w:noWrap/>
            <w:vAlign w:val="bottom"/>
            <w:hideMark/>
          </w:tcPr>
          <w:p w14:paraId="0F4944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(2.8-3.7)</w:t>
            </w:r>
          </w:p>
        </w:tc>
        <w:tc>
          <w:tcPr>
            <w:tcW w:w="1800" w:type="dxa"/>
            <w:tcBorders>
              <w:top w:val="nil"/>
              <w:left w:val="nil"/>
              <w:bottom w:val="nil"/>
              <w:right w:val="nil"/>
            </w:tcBorders>
            <w:shd w:val="clear" w:color="auto" w:fill="auto"/>
            <w:noWrap/>
            <w:vAlign w:val="bottom"/>
            <w:hideMark/>
          </w:tcPr>
          <w:p w14:paraId="08CAEC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(59-80)</w:t>
            </w:r>
          </w:p>
        </w:tc>
        <w:tc>
          <w:tcPr>
            <w:tcW w:w="1800" w:type="dxa"/>
            <w:tcBorders>
              <w:top w:val="nil"/>
              <w:left w:val="nil"/>
              <w:bottom w:val="nil"/>
              <w:right w:val="nil"/>
            </w:tcBorders>
            <w:shd w:val="clear" w:color="auto" w:fill="auto"/>
            <w:noWrap/>
            <w:vAlign w:val="bottom"/>
            <w:hideMark/>
          </w:tcPr>
          <w:p w14:paraId="6BDC70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(126-173)</w:t>
            </w:r>
          </w:p>
        </w:tc>
      </w:tr>
      <w:tr w:rsidR="00B0760D" w:rsidRPr="00B0760D" w14:paraId="250D4361" w14:textId="77777777" w:rsidTr="00B0760D">
        <w:trPr>
          <w:trHeight w:val="320"/>
        </w:trPr>
        <w:tc>
          <w:tcPr>
            <w:tcW w:w="2524" w:type="dxa"/>
            <w:tcBorders>
              <w:top w:val="nil"/>
              <w:left w:val="nil"/>
              <w:bottom w:val="nil"/>
              <w:right w:val="nil"/>
            </w:tcBorders>
            <w:shd w:val="clear" w:color="auto" w:fill="auto"/>
            <w:noWrap/>
            <w:vAlign w:val="bottom"/>
            <w:hideMark/>
          </w:tcPr>
          <w:p w14:paraId="62218EE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7428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F48A5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310A8B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800" w:type="dxa"/>
            <w:tcBorders>
              <w:top w:val="nil"/>
              <w:left w:val="nil"/>
              <w:bottom w:val="nil"/>
              <w:right w:val="nil"/>
            </w:tcBorders>
            <w:shd w:val="clear" w:color="auto" w:fill="auto"/>
            <w:noWrap/>
            <w:vAlign w:val="bottom"/>
            <w:hideMark/>
          </w:tcPr>
          <w:p w14:paraId="7C8C85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(27-34)</w:t>
            </w:r>
          </w:p>
        </w:tc>
        <w:tc>
          <w:tcPr>
            <w:tcW w:w="1800" w:type="dxa"/>
            <w:tcBorders>
              <w:top w:val="nil"/>
              <w:left w:val="nil"/>
              <w:bottom w:val="nil"/>
              <w:right w:val="nil"/>
            </w:tcBorders>
            <w:shd w:val="clear" w:color="auto" w:fill="auto"/>
            <w:noWrap/>
            <w:vAlign w:val="bottom"/>
            <w:hideMark/>
          </w:tcPr>
          <w:p w14:paraId="35EECB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(38-56)</w:t>
            </w:r>
          </w:p>
        </w:tc>
      </w:tr>
      <w:tr w:rsidR="00B0760D" w:rsidRPr="00B0760D" w14:paraId="6EBBE558" w14:textId="77777777" w:rsidTr="00B0760D">
        <w:trPr>
          <w:trHeight w:val="320"/>
        </w:trPr>
        <w:tc>
          <w:tcPr>
            <w:tcW w:w="2524" w:type="dxa"/>
            <w:tcBorders>
              <w:top w:val="nil"/>
              <w:left w:val="nil"/>
              <w:bottom w:val="nil"/>
              <w:right w:val="nil"/>
            </w:tcBorders>
            <w:shd w:val="clear" w:color="auto" w:fill="auto"/>
            <w:noWrap/>
            <w:vAlign w:val="bottom"/>
            <w:hideMark/>
          </w:tcPr>
          <w:p w14:paraId="08DE93C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D885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6740C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(0.7-1.4)</w:t>
            </w:r>
          </w:p>
        </w:tc>
        <w:tc>
          <w:tcPr>
            <w:tcW w:w="1660" w:type="dxa"/>
            <w:tcBorders>
              <w:top w:val="nil"/>
              <w:left w:val="nil"/>
              <w:bottom w:val="nil"/>
              <w:right w:val="nil"/>
            </w:tcBorders>
            <w:shd w:val="clear" w:color="auto" w:fill="auto"/>
            <w:noWrap/>
            <w:vAlign w:val="bottom"/>
            <w:hideMark/>
          </w:tcPr>
          <w:p w14:paraId="3D0E66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(0.9-1.6)</w:t>
            </w:r>
          </w:p>
        </w:tc>
        <w:tc>
          <w:tcPr>
            <w:tcW w:w="1800" w:type="dxa"/>
            <w:tcBorders>
              <w:top w:val="nil"/>
              <w:left w:val="nil"/>
              <w:bottom w:val="nil"/>
              <w:right w:val="nil"/>
            </w:tcBorders>
            <w:shd w:val="clear" w:color="auto" w:fill="auto"/>
            <w:noWrap/>
            <w:vAlign w:val="bottom"/>
            <w:hideMark/>
          </w:tcPr>
          <w:p w14:paraId="6C7A5F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(19-34)</w:t>
            </w:r>
          </w:p>
        </w:tc>
        <w:tc>
          <w:tcPr>
            <w:tcW w:w="1800" w:type="dxa"/>
            <w:tcBorders>
              <w:top w:val="nil"/>
              <w:left w:val="nil"/>
              <w:bottom w:val="nil"/>
              <w:right w:val="nil"/>
            </w:tcBorders>
            <w:shd w:val="clear" w:color="auto" w:fill="auto"/>
            <w:noWrap/>
            <w:vAlign w:val="bottom"/>
            <w:hideMark/>
          </w:tcPr>
          <w:p w14:paraId="2DAD5C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(41-74)</w:t>
            </w:r>
          </w:p>
        </w:tc>
      </w:tr>
      <w:tr w:rsidR="00B0760D" w:rsidRPr="00B0760D" w14:paraId="68FEEA74" w14:textId="77777777" w:rsidTr="00B0760D">
        <w:trPr>
          <w:trHeight w:val="320"/>
        </w:trPr>
        <w:tc>
          <w:tcPr>
            <w:tcW w:w="2524" w:type="dxa"/>
            <w:tcBorders>
              <w:top w:val="nil"/>
              <w:left w:val="nil"/>
              <w:bottom w:val="nil"/>
              <w:right w:val="nil"/>
            </w:tcBorders>
            <w:shd w:val="clear" w:color="auto" w:fill="auto"/>
            <w:noWrap/>
            <w:vAlign w:val="bottom"/>
            <w:hideMark/>
          </w:tcPr>
          <w:p w14:paraId="395A51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EA62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2CBF9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562D9A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2E7BC6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(3-6)</w:t>
            </w:r>
          </w:p>
        </w:tc>
        <w:tc>
          <w:tcPr>
            <w:tcW w:w="1800" w:type="dxa"/>
            <w:tcBorders>
              <w:top w:val="nil"/>
              <w:left w:val="nil"/>
              <w:bottom w:val="nil"/>
              <w:right w:val="nil"/>
            </w:tcBorders>
            <w:shd w:val="clear" w:color="auto" w:fill="auto"/>
            <w:noWrap/>
            <w:vAlign w:val="bottom"/>
            <w:hideMark/>
          </w:tcPr>
          <w:p w14:paraId="5D783E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(6-14)</w:t>
            </w:r>
          </w:p>
        </w:tc>
      </w:tr>
      <w:tr w:rsidR="00B0760D" w:rsidRPr="00B0760D" w14:paraId="3B099EDA" w14:textId="77777777" w:rsidTr="00B0760D">
        <w:trPr>
          <w:trHeight w:val="320"/>
        </w:trPr>
        <w:tc>
          <w:tcPr>
            <w:tcW w:w="2524" w:type="dxa"/>
            <w:tcBorders>
              <w:top w:val="nil"/>
              <w:left w:val="nil"/>
              <w:bottom w:val="nil"/>
              <w:right w:val="nil"/>
            </w:tcBorders>
            <w:shd w:val="clear" w:color="auto" w:fill="auto"/>
            <w:noWrap/>
            <w:vAlign w:val="bottom"/>
            <w:hideMark/>
          </w:tcPr>
          <w:p w14:paraId="167559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Suriname</w:t>
            </w:r>
          </w:p>
        </w:tc>
        <w:tc>
          <w:tcPr>
            <w:tcW w:w="2180" w:type="dxa"/>
            <w:tcBorders>
              <w:top w:val="nil"/>
              <w:left w:val="nil"/>
              <w:bottom w:val="nil"/>
              <w:right w:val="nil"/>
            </w:tcBorders>
            <w:shd w:val="clear" w:color="auto" w:fill="auto"/>
            <w:noWrap/>
            <w:vAlign w:val="bottom"/>
            <w:hideMark/>
          </w:tcPr>
          <w:p w14:paraId="2EFF28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DAE91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80.2 (74.4-86.6)</w:t>
            </w:r>
          </w:p>
        </w:tc>
        <w:tc>
          <w:tcPr>
            <w:tcW w:w="1660" w:type="dxa"/>
            <w:tcBorders>
              <w:top w:val="nil"/>
              <w:left w:val="nil"/>
              <w:bottom w:val="nil"/>
              <w:right w:val="nil"/>
            </w:tcBorders>
            <w:shd w:val="clear" w:color="auto" w:fill="auto"/>
            <w:noWrap/>
            <w:vAlign w:val="bottom"/>
            <w:hideMark/>
          </w:tcPr>
          <w:p w14:paraId="7D1074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85.5 (80.2-90.6)</w:t>
            </w:r>
          </w:p>
        </w:tc>
        <w:tc>
          <w:tcPr>
            <w:tcW w:w="1800" w:type="dxa"/>
            <w:tcBorders>
              <w:top w:val="nil"/>
              <w:left w:val="nil"/>
              <w:bottom w:val="nil"/>
              <w:right w:val="nil"/>
            </w:tcBorders>
            <w:shd w:val="clear" w:color="auto" w:fill="auto"/>
            <w:noWrap/>
            <w:vAlign w:val="bottom"/>
            <w:hideMark/>
          </w:tcPr>
          <w:p w14:paraId="7B532C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3249 (3010-3518)</w:t>
            </w:r>
          </w:p>
        </w:tc>
        <w:tc>
          <w:tcPr>
            <w:tcW w:w="1800" w:type="dxa"/>
            <w:tcBorders>
              <w:top w:val="nil"/>
              <w:left w:val="nil"/>
              <w:bottom w:val="nil"/>
              <w:right w:val="nil"/>
            </w:tcBorders>
            <w:shd w:val="clear" w:color="auto" w:fill="auto"/>
            <w:noWrap/>
            <w:vAlign w:val="bottom"/>
            <w:hideMark/>
          </w:tcPr>
          <w:p w14:paraId="40D15D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7006 (6536-7478)</w:t>
            </w:r>
          </w:p>
        </w:tc>
      </w:tr>
      <w:tr w:rsidR="00B0760D" w:rsidRPr="00B0760D" w14:paraId="56D4EC4C" w14:textId="77777777" w:rsidTr="00B0760D">
        <w:trPr>
          <w:trHeight w:val="320"/>
        </w:trPr>
        <w:tc>
          <w:tcPr>
            <w:tcW w:w="2524" w:type="dxa"/>
            <w:tcBorders>
              <w:top w:val="nil"/>
              <w:left w:val="nil"/>
              <w:bottom w:val="nil"/>
              <w:right w:val="nil"/>
            </w:tcBorders>
            <w:shd w:val="clear" w:color="auto" w:fill="auto"/>
            <w:noWrap/>
            <w:vAlign w:val="bottom"/>
            <w:hideMark/>
          </w:tcPr>
          <w:p w14:paraId="7B1FEF4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2C62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8CE4F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36.6 (30.9-39.9)</w:t>
            </w:r>
          </w:p>
        </w:tc>
        <w:tc>
          <w:tcPr>
            <w:tcW w:w="1660" w:type="dxa"/>
            <w:tcBorders>
              <w:top w:val="nil"/>
              <w:left w:val="nil"/>
              <w:bottom w:val="nil"/>
              <w:right w:val="nil"/>
            </w:tcBorders>
            <w:shd w:val="clear" w:color="auto" w:fill="auto"/>
            <w:noWrap/>
            <w:vAlign w:val="bottom"/>
            <w:hideMark/>
          </w:tcPr>
          <w:p w14:paraId="0DD796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26.1 (17.1-33.1)</w:t>
            </w:r>
          </w:p>
        </w:tc>
        <w:tc>
          <w:tcPr>
            <w:tcW w:w="1800" w:type="dxa"/>
            <w:tcBorders>
              <w:top w:val="nil"/>
              <w:left w:val="nil"/>
              <w:bottom w:val="nil"/>
              <w:right w:val="nil"/>
            </w:tcBorders>
            <w:shd w:val="clear" w:color="auto" w:fill="auto"/>
            <w:noWrap/>
            <w:vAlign w:val="bottom"/>
            <w:hideMark/>
          </w:tcPr>
          <w:p w14:paraId="22AA2D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1477 (1244-1626)</w:t>
            </w:r>
          </w:p>
        </w:tc>
        <w:tc>
          <w:tcPr>
            <w:tcW w:w="1800" w:type="dxa"/>
            <w:tcBorders>
              <w:top w:val="nil"/>
              <w:left w:val="nil"/>
              <w:bottom w:val="nil"/>
              <w:right w:val="nil"/>
            </w:tcBorders>
            <w:shd w:val="clear" w:color="auto" w:fill="auto"/>
            <w:noWrap/>
            <w:vAlign w:val="bottom"/>
            <w:hideMark/>
          </w:tcPr>
          <w:p w14:paraId="75B25E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2147 (1396-2737)</w:t>
            </w:r>
          </w:p>
        </w:tc>
      </w:tr>
      <w:tr w:rsidR="00B0760D" w:rsidRPr="00B0760D" w14:paraId="7FCA2C53" w14:textId="77777777" w:rsidTr="00B0760D">
        <w:trPr>
          <w:trHeight w:val="320"/>
        </w:trPr>
        <w:tc>
          <w:tcPr>
            <w:tcW w:w="2524" w:type="dxa"/>
            <w:tcBorders>
              <w:top w:val="nil"/>
              <w:left w:val="nil"/>
              <w:bottom w:val="nil"/>
              <w:right w:val="nil"/>
            </w:tcBorders>
            <w:shd w:val="clear" w:color="auto" w:fill="auto"/>
            <w:noWrap/>
            <w:vAlign w:val="bottom"/>
            <w:hideMark/>
          </w:tcPr>
          <w:p w14:paraId="4179FF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54F7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6AB0D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(18.8-33.9)</w:t>
            </w:r>
          </w:p>
        </w:tc>
        <w:tc>
          <w:tcPr>
            <w:tcW w:w="1660" w:type="dxa"/>
            <w:tcBorders>
              <w:top w:val="nil"/>
              <w:left w:val="nil"/>
              <w:bottom w:val="nil"/>
              <w:right w:val="nil"/>
            </w:tcBorders>
            <w:shd w:val="clear" w:color="auto" w:fill="auto"/>
            <w:noWrap/>
            <w:vAlign w:val="bottom"/>
            <w:hideMark/>
          </w:tcPr>
          <w:p w14:paraId="7B4443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20.9 (15-28.2)</w:t>
            </w:r>
          </w:p>
        </w:tc>
        <w:tc>
          <w:tcPr>
            <w:tcW w:w="1800" w:type="dxa"/>
            <w:tcBorders>
              <w:top w:val="nil"/>
              <w:left w:val="nil"/>
              <w:bottom w:val="nil"/>
              <w:right w:val="nil"/>
            </w:tcBorders>
            <w:shd w:val="clear" w:color="auto" w:fill="auto"/>
            <w:noWrap/>
            <w:vAlign w:val="bottom"/>
            <w:hideMark/>
          </w:tcPr>
          <w:p w14:paraId="04ECF3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1052 (766-1372)</w:t>
            </w:r>
          </w:p>
        </w:tc>
        <w:tc>
          <w:tcPr>
            <w:tcW w:w="1800" w:type="dxa"/>
            <w:tcBorders>
              <w:top w:val="nil"/>
              <w:left w:val="nil"/>
              <w:bottom w:val="nil"/>
              <w:right w:val="nil"/>
            </w:tcBorders>
            <w:shd w:val="clear" w:color="auto" w:fill="auto"/>
            <w:noWrap/>
            <w:vAlign w:val="bottom"/>
            <w:hideMark/>
          </w:tcPr>
          <w:p w14:paraId="115833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1707 (1230-2307)</w:t>
            </w:r>
          </w:p>
        </w:tc>
      </w:tr>
      <w:tr w:rsidR="00B0760D" w:rsidRPr="00B0760D" w14:paraId="4C8455FC" w14:textId="77777777" w:rsidTr="00B0760D">
        <w:trPr>
          <w:trHeight w:val="320"/>
        </w:trPr>
        <w:tc>
          <w:tcPr>
            <w:tcW w:w="2524" w:type="dxa"/>
            <w:tcBorders>
              <w:top w:val="nil"/>
              <w:left w:val="nil"/>
              <w:bottom w:val="nil"/>
              <w:right w:val="nil"/>
            </w:tcBorders>
            <w:shd w:val="clear" w:color="auto" w:fill="auto"/>
            <w:noWrap/>
            <w:vAlign w:val="bottom"/>
            <w:hideMark/>
          </w:tcPr>
          <w:p w14:paraId="0A136F3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9DEBE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36F67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20.9 (15-27.5)</w:t>
            </w:r>
          </w:p>
        </w:tc>
        <w:tc>
          <w:tcPr>
            <w:tcW w:w="1660" w:type="dxa"/>
            <w:tcBorders>
              <w:top w:val="nil"/>
              <w:left w:val="nil"/>
              <w:bottom w:val="nil"/>
              <w:right w:val="nil"/>
            </w:tcBorders>
            <w:shd w:val="clear" w:color="auto" w:fill="auto"/>
            <w:noWrap/>
            <w:vAlign w:val="bottom"/>
            <w:hideMark/>
          </w:tcPr>
          <w:p w14:paraId="33D0C2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(10.9-21.2)</w:t>
            </w:r>
          </w:p>
        </w:tc>
        <w:tc>
          <w:tcPr>
            <w:tcW w:w="1800" w:type="dxa"/>
            <w:tcBorders>
              <w:top w:val="nil"/>
              <w:left w:val="nil"/>
              <w:bottom w:val="nil"/>
              <w:right w:val="nil"/>
            </w:tcBorders>
            <w:shd w:val="clear" w:color="auto" w:fill="auto"/>
            <w:noWrap/>
            <w:vAlign w:val="bottom"/>
            <w:hideMark/>
          </w:tcPr>
          <w:p w14:paraId="6AD4AA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844 (608-1117)</w:t>
            </w:r>
          </w:p>
        </w:tc>
        <w:tc>
          <w:tcPr>
            <w:tcW w:w="1800" w:type="dxa"/>
            <w:tcBorders>
              <w:top w:val="nil"/>
              <w:left w:val="nil"/>
              <w:bottom w:val="nil"/>
              <w:right w:val="nil"/>
            </w:tcBorders>
            <w:shd w:val="clear" w:color="auto" w:fill="auto"/>
            <w:noWrap/>
            <w:vAlign w:val="bottom"/>
            <w:hideMark/>
          </w:tcPr>
          <w:p w14:paraId="7B92DF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1264 (893-1740)</w:t>
            </w:r>
          </w:p>
        </w:tc>
      </w:tr>
      <w:tr w:rsidR="00B0760D" w:rsidRPr="00B0760D" w14:paraId="24BC346C" w14:textId="77777777" w:rsidTr="00B0760D">
        <w:trPr>
          <w:trHeight w:val="320"/>
        </w:trPr>
        <w:tc>
          <w:tcPr>
            <w:tcW w:w="2524" w:type="dxa"/>
            <w:tcBorders>
              <w:top w:val="nil"/>
              <w:left w:val="nil"/>
              <w:bottom w:val="nil"/>
              <w:right w:val="nil"/>
            </w:tcBorders>
            <w:shd w:val="clear" w:color="auto" w:fill="auto"/>
            <w:noWrap/>
            <w:vAlign w:val="bottom"/>
            <w:hideMark/>
          </w:tcPr>
          <w:p w14:paraId="0BE3710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74C4A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DA93F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(4.9-9.8)</w:t>
            </w:r>
          </w:p>
        </w:tc>
        <w:tc>
          <w:tcPr>
            <w:tcW w:w="1660" w:type="dxa"/>
            <w:tcBorders>
              <w:top w:val="nil"/>
              <w:left w:val="nil"/>
              <w:bottom w:val="nil"/>
              <w:right w:val="nil"/>
            </w:tcBorders>
            <w:shd w:val="clear" w:color="auto" w:fill="auto"/>
            <w:noWrap/>
            <w:vAlign w:val="bottom"/>
            <w:hideMark/>
          </w:tcPr>
          <w:p w14:paraId="50E547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(4.7-9.7)</w:t>
            </w:r>
          </w:p>
        </w:tc>
        <w:tc>
          <w:tcPr>
            <w:tcW w:w="1800" w:type="dxa"/>
            <w:tcBorders>
              <w:top w:val="nil"/>
              <w:left w:val="nil"/>
              <w:bottom w:val="nil"/>
              <w:right w:val="nil"/>
            </w:tcBorders>
            <w:shd w:val="clear" w:color="auto" w:fill="auto"/>
            <w:noWrap/>
            <w:vAlign w:val="bottom"/>
            <w:hideMark/>
          </w:tcPr>
          <w:p w14:paraId="06F292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(197-390)</w:t>
            </w:r>
          </w:p>
        </w:tc>
        <w:tc>
          <w:tcPr>
            <w:tcW w:w="1800" w:type="dxa"/>
            <w:tcBorders>
              <w:top w:val="nil"/>
              <w:left w:val="nil"/>
              <w:bottom w:val="nil"/>
              <w:right w:val="nil"/>
            </w:tcBorders>
            <w:shd w:val="clear" w:color="auto" w:fill="auto"/>
            <w:noWrap/>
            <w:vAlign w:val="bottom"/>
            <w:hideMark/>
          </w:tcPr>
          <w:p w14:paraId="22F825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560 (386-793)</w:t>
            </w:r>
          </w:p>
        </w:tc>
      </w:tr>
      <w:tr w:rsidR="00B0760D" w:rsidRPr="00B0760D" w14:paraId="2E26BC59" w14:textId="77777777" w:rsidTr="00B0760D">
        <w:trPr>
          <w:trHeight w:val="320"/>
        </w:trPr>
        <w:tc>
          <w:tcPr>
            <w:tcW w:w="2524" w:type="dxa"/>
            <w:tcBorders>
              <w:top w:val="nil"/>
              <w:left w:val="nil"/>
              <w:bottom w:val="nil"/>
              <w:right w:val="nil"/>
            </w:tcBorders>
            <w:shd w:val="clear" w:color="auto" w:fill="auto"/>
            <w:noWrap/>
            <w:vAlign w:val="bottom"/>
            <w:hideMark/>
          </w:tcPr>
          <w:p w14:paraId="6333DC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9400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3EAA6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36.8 (22.2-55.6)</w:t>
            </w:r>
          </w:p>
        </w:tc>
        <w:tc>
          <w:tcPr>
            <w:tcW w:w="1660" w:type="dxa"/>
            <w:tcBorders>
              <w:top w:val="nil"/>
              <w:left w:val="nil"/>
              <w:bottom w:val="nil"/>
              <w:right w:val="nil"/>
            </w:tcBorders>
            <w:shd w:val="clear" w:color="auto" w:fill="auto"/>
            <w:noWrap/>
            <w:vAlign w:val="bottom"/>
            <w:hideMark/>
          </w:tcPr>
          <w:p w14:paraId="3BFE37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45.1 (29.5-62.7)</w:t>
            </w:r>
          </w:p>
        </w:tc>
        <w:tc>
          <w:tcPr>
            <w:tcW w:w="1800" w:type="dxa"/>
            <w:tcBorders>
              <w:top w:val="nil"/>
              <w:left w:val="nil"/>
              <w:bottom w:val="nil"/>
              <w:right w:val="nil"/>
            </w:tcBorders>
            <w:shd w:val="clear" w:color="auto" w:fill="auto"/>
            <w:noWrap/>
            <w:vAlign w:val="bottom"/>
            <w:hideMark/>
          </w:tcPr>
          <w:p w14:paraId="229E36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1493 (906-2256)</w:t>
            </w:r>
          </w:p>
        </w:tc>
        <w:tc>
          <w:tcPr>
            <w:tcW w:w="1800" w:type="dxa"/>
            <w:tcBorders>
              <w:top w:val="nil"/>
              <w:left w:val="nil"/>
              <w:bottom w:val="nil"/>
              <w:right w:val="nil"/>
            </w:tcBorders>
            <w:shd w:val="clear" w:color="auto" w:fill="auto"/>
            <w:noWrap/>
            <w:vAlign w:val="bottom"/>
            <w:hideMark/>
          </w:tcPr>
          <w:p w14:paraId="2A9195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3727 (2456-5160)</w:t>
            </w:r>
          </w:p>
        </w:tc>
      </w:tr>
      <w:tr w:rsidR="00B0760D" w:rsidRPr="00B0760D" w14:paraId="21624340" w14:textId="77777777" w:rsidTr="00B0760D">
        <w:trPr>
          <w:trHeight w:val="320"/>
        </w:trPr>
        <w:tc>
          <w:tcPr>
            <w:tcW w:w="2524" w:type="dxa"/>
            <w:tcBorders>
              <w:top w:val="nil"/>
              <w:left w:val="nil"/>
              <w:bottom w:val="nil"/>
              <w:right w:val="nil"/>
            </w:tcBorders>
            <w:shd w:val="clear" w:color="auto" w:fill="auto"/>
            <w:noWrap/>
            <w:vAlign w:val="bottom"/>
            <w:hideMark/>
          </w:tcPr>
          <w:p w14:paraId="1F14814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AFEC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81EA7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16.6 (11.8-22.7)</w:t>
            </w:r>
          </w:p>
        </w:tc>
        <w:tc>
          <w:tcPr>
            <w:tcW w:w="1660" w:type="dxa"/>
            <w:tcBorders>
              <w:top w:val="nil"/>
              <w:left w:val="nil"/>
              <w:bottom w:val="nil"/>
              <w:right w:val="nil"/>
            </w:tcBorders>
            <w:shd w:val="clear" w:color="auto" w:fill="auto"/>
            <w:noWrap/>
            <w:vAlign w:val="bottom"/>
            <w:hideMark/>
          </w:tcPr>
          <w:p w14:paraId="3B1F56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(21.2-36.7)</w:t>
            </w:r>
          </w:p>
        </w:tc>
        <w:tc>
          <w:tcPr>
            <w:tcW w:w="1800" w:type="dxa"/>
            <w:tcBorders>
              <w:top w:val="nil"/>
              <w:left w:val="nil"/>
              <w:bottom w:val="nil"/>
              <w:right w:val="nil"/>
            </w:tcBorders>
            <w:shd w:val="clear" w:color="auto" w:fill="auto"/>
            <w:noWrap/>
            <w:vAlign w:val="bottom"/>
            <w:hideMark/>
          </w:tcPr>
          <w:p w14:paraId="3C3F77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676 (474-925)</w:t>
            </w:r>
          </w:p>
        </w:tc>
        <w:tc>
          <w:tcPr>
            <w:tcW w:w="1800" w:type="dxa"/>
            <w:tcBorders>
              <w:top w:val="nil"/>
              <w:left w:val="nil"/>
              <w:bottom w:val="nil"/>
              <w:right w:val="nil"/>
            </w:tcBorders>
            <w:shd w:val="clear" w:color="auto" w:fill="auto"/>
            <w:noWrap/>
            <w:vAlign w:val="bottom"/>
            <w:hideMark/>
          </w:tcPr>
          <w:p w14:paraId="69DB69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2314 (1752-3034)</w:t>
            </w:r>
          </w:p>
        </w:tc>
      </w:tr>
      <w:tr w:rsidR="00B0760D" w:rsidRPr="00B0760D" w14:paraId="47B59C05" w14:textId="77777777" w:rsidTr="00B0760D">
        <w:trPr>
          <w:trHeight w:val="320"/>
        </w:trPr>
        <w:tc>
          <w:tcPr>
            <w:tcW w:w="2524" w:type="dxa"/>
            <w:tcBorders>
              <w:top w:val="nil"/>
              <w:left w:val="nil"/>
              <w:bottom w:val="nil"/>
              <w:right w:val="nil"/>
            </w:tcBorders>
            <w:shd w:val="clear" w:color="auto" w:fill="auto"/>
            <w:noWrap/>
            <w:vAlign w:val="bottom"/>
            <w:hideMark/>
          </w:tcPr>
          <w:p w14:paraId="51BAB72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1149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93426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(10.8-13.1)</w:t>
            </w:r>
          </w:p>
        </w:tc>
        <w:tc>
          <w:tcPr>
            <w:tcW w:w="1660" w:type="dxa"/>
            <w:tcBorders>
              <w:top w:val="nil"/>
              <w:left w:val="nil"/>
              <w:bottom w:val="nil"/>
              <w:right w:val="nil"/>
            </w:tcBorders>
            <w:shd w:val="clear" w:color="auto" w:fill="auto"/>
            <w:noWrap/>
            <w:vAlign w:val="bottom"/>
            <w:hideMark/>
          </w:tcPr>
          <w:p w14:paraId="70BB4E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(10.9-13.4)</w:t>
            </w:r>
          </w:p>
        </w:tc>
        <w:tc>
          <w:tcPr>
            <w:tcW w:w="1800" w:type="dxa"/>
            <w:tcBorders>
              <w:top w:val="nil"/>
              <w:left w:val="nil"/>
              <w:bottom w:val="nil"/>
              <w:right w:val="nil"/>
            </w:tcBorders>
            <w:shd w:val="clear" w:color="auto" w:fill="auto"/>
            <w:noWrap/>
            <w:vAlign w:val="bottom"/>
            <w:hideMark/>
          </w:tcPr>
          <w:p w14:paraId="5CB4E0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491 (436-536)</w:t>
            </w:r>
          </w:p>
        </w:tc>
        <w:tc>
          <w:tcPr>
            <w:tcW w:w="1800" w:type="dxa"/>
            <w:tcBorders>
              <w:top w:val="nil"/>
              <w:left w:val="nil"/>
              <w:bottom w:val="nil"/>
              <w:right w:val="nil"/>
            </w:tcBorders>
            <w:shd w:val="clear" w:color="auto" w:fill="auto"/>
            <w:noWrap/>
            <w:vAlign w:val="bottom"/>
            <w:hideMark/>
          </w:tcPr>
          <w:p w14:paraId="22057D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998 (896-1089)</w:t>
            </w:r>
          </w:p>
        </w:tc>
      </w:tr>
      <w:tr w:rsidR="00B0760D" w:rsidRPr="00B0760D" w14:paraId="63DB68DE" w14:textId="77777777" w:rsidTr="00B0760D">
        <w:trPr>
          <w:trHeight w:val="320"/>
        </w:trPr>
        <w:tc>
          <w:tcPr>
            <w:tcW w:w="2524" w:type="dxa"/>
            <w:tcBorders>
              <w:top w:val="nil"/>
              <w:left w:val="nil"/>
              <w:bottom w:val="nil"/>
              <w:right w:val="nil"/>
            </w:tcBorders>
            <w:shd w:val="clear" w:color="auto" w:fill="auto"/>
            <w:noWrap/>
            <w:vAlign w:val="bottom"/>
            <w:hideMark/>
          </w:tcPr>
          <w:p w14:paraId="1D2F35E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7346A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70F468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(16-33.1)</w:t>
            </w:r>
          </w:p>
        </w:tc>
        <w:tc>
          <w:tcPr>
            <w:tcW w:w="1660" w:type="dxa"/>
            <w:tcBorders>
              <w:top w:val="nil"/>
              <w:left w:val="nil"/>
              <w:bottom w:val="nil"/>
              <w:right w:val="nil"/>
            </w:tcBorders>
            <w:shd w:val="clear" w:color="auto" w:fill="auto"/>
            <w:noWrap/>
            <w:vAlign w:val="bottom"/>
            <w:hideMark/>
          </w:tcPr>
          <w:p w14:paraId="6B630D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31.7 (22.5-44.1)</w:t>
            </w:r>
          </w:p>
        </w:tc>
        <w:tc>
          <w:tcPr>
            <w:tcW w:w="1800" w:type="dxa"/>
            <w:tcBorders>
              <w:top w:val="nil"/>
              <w:left w:val="nil"/>
              <w:bottom w:val="nil"/>
              <w:right w:val="nil"/>
            </w:tcBorders>
            <w:shd w:val="clear" w:color="auto" w:fill="auto"/>
            <w:noWrap/>
            <w:vAlign w:val="bottom"/>
            <w:hideMark/>
          </w:tcPr>
          <w:p w14:paraId="520219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930 (657-1320)</w:t>
            </w:r>
          </w:p>
        </w:tc>
        <w:tc>
          <w:tcPr>
            <w:tcW w:w="1800" w:type="dxa"/>
            <w:tcBorders>
              <w:top w:val="nil"/>
              <w:left w:val="nil"/>
              <w:bottom w:val="nil"/>
              <w:right w:val="nil"/>
            </w:tcBorders>
            <w:shd w:val="clear" w:color="auto" w:fill="auto"/>
            <w:noWrap/>
            <w:vAlign w:val="bottom"/>
            <w:hideMark/>
          </w:tcPr>
          <w:p w14:paraId="3599AF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2611 (1847-3607)</w:t>
            </w:r>
          </w:p>
        </w:tc>
      </w:tr>
      <w:tr w:rsidR="00B0760D" w:rsidRPr="00B0760D" w14:paraId="11C7A71F" w14:textId="77777777" w:rsidTr="00B0760D">
        <w:trPr>
          <w:trHeight w:val="320"/>
        </w:trPr>
        <w:tc>
          <w:tcPr>
            <w:tcW w:w="2524" w:type="dxa"/>
            <w:tcBorders>
              <w:top w:val="nil"/>
              <w:left w:val="nil"/>
              <w:bottom w:val="nil"/>
              <w:right w:val="nil"/>
            </w:tcBorders>
            <w:shd w:val="clear" w:color="auto" w:fill="auto"/>
            <w:noWrap/>
            <w:vAlign w:val="bottom"/>
            <w:hideMark/>
          </w:tcPr>
          <w:p w14:paraId="7352ECA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4CD0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0E6B9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(0.4-1.2)</w:t>
            </w:r>
          </w:p>
        </w:tc>
        <w:tc>
          <w:tcPr>
            <w:tcW w:w="1660" w:type="dxa"/>
            <w:tcBorders>
              <w:top w:val="nil"/>
              <w:left w:val="nil"/>
              <w:bottom w:val="nil"/>
              <w:right w:val="nil"/>
            </w:tcBorders>
            <w:shd w:val="clear" w:color="auto" w:fill="auto"/>
            <w:noWrap/>
            <w:vAlign w:val="bottom"/>
            <w:hideMark/>
          </w:tcPr>
          <w:p w14:paraId="3E5614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(1.3-5)</w:t>
            </w:r>
          </w:p>
        </w:tc>
        <w:tc>
          <w:tcPr>
            <w:tcW w:w="1800" w:type="dxa"/>
            <w:tcBorders>
              <w:top w:val="nil"/>
              <w:left w:val="nil"/>
              <w:bottom w:val="nil"/>
              <w:right w:val="nil"/>
            </w:tcBorders>
            <w:shd w:val="clear" w:color="auto" w:fill="auto"/>
            <w:noWrap/>
            <w:vAlign w:val="bottom"/>
            <w:hideMark/>
          </w:tcPr>
          <w:p w14:paraId="0763C2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(14-50)</w:t>
            </w:r>
          </w:p>
        </w:tc>
        <w:tc>
          <w:tcPr>
            <w:tcW w:w="1800" w:type="dxa"/>
            <w:tcBorders>
              <w:top w:val="nil"/>
              <w:left w:val="nil"/>
              <w:bottom w:val="nil"/>
              <w:right w:val="nil"/>
            </w:tcBorders>
            <w:shd w:val="clear" w:color="auto" w:fill="auto"/>
            <w:noWrap/>
            <w:vAlign w:val="bottom"/>
            <w:hideMark/>
          </w:tcPr>
          <w:p w14:paraId="191691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(107-421)</w:t>
            </w:r>
          </w:p>
        </w:tc>
      </w:tr>
      <w:tr w:rsidR="00B0760D" w:rsidRPr="00B0760D" w14:paraId="7B0B4789" w14:textId="77777777" w:rsidTr="00B0760D">
        <w:trPr>
          <w:trHeight w:val="320"/>
        </w:trPr>
        <w:tc>
          <w:tcPr>
            <w:tcW w:w="2524" w:type="dxa"/>
            <w:tcBorders>
              <w:top w:val="nil"/>
              <w:left w:val="nil"/>
              <w:bottom w:val="nil"/>
              <w:right w:val="nil"/>
            </w:tcBorders>
            <w:shd w:val="clear" w:color="auto" w:fill="auto"/>
            <w:noWrap/>
            <w:vAlign w:val="bottom"/>
            <w:hideMark/>
          </w:tcPr>
          <w:p w14:paraId="33630C5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DDCC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CF996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(2.8-3.4)</w:t>
            </w:r>
          </w:p>
        </w:tc>
        <w:tc>
          <w:tcPr>
            <w:tcW w:w="1660" w:type="dxa"/>
            <w:tcBorders>
              <w:top w:val="nil"/>
              <w:left w:val="nil"/>
              <w:bottom w:val="nil"/>
              <w:right w:val="nil"/>
            </w:tcBorders>
            <w:shd w:val="clear" w:color="auto" w:fill="auto"/>
            <w:noWrap/>
            <w:vAlign w:val="bottom"/>
            <w:hideMark/>
          </w:tcPr>
          <w:p w14:paraId="1E16FD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(2.4-3.5)</w:t>
            </w:r>
          </w:p>
        </w:tc>
        <w:tc>
          <w:tcPr>
            <w:tcW w:w="1800" w:type="dxa"/>
            <w:tcBorders>
              <w:top w:val="nil"/>
              <w:left w:val="nil"/>
              <w:bottom w:val="nil"/>
              <w:right w:val="nil"/>
            </w:tcBorders>
            <w:shd w:val="clear" w:color="auto" w:fill="auto"/>
            <w:noWrap/>
            <w:vAlign w:val="bottom"/>
            <w:hideMark/>
          </w:tcPr>
          <w:p w14:paraId="730C26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(114-141)</w:t>
            </w:r>
          </w:p>
        </w:tc>
        <w:tc>
          <w:tcPr>
            <w:tcW w:w="1800" w:type="dxa"/>
            <w:tcBorders>
              <w:top w:val="nil"/>
              <w:left w:val="nil"/>
              <w:bottom w:val="nil"/>
              <w:right w:val="nil"/>
            </w:tcBorders>
            <w:shd w:val="clear" w:color="auto" w:fill="auto"/>
            <w:noWrap/>
            <w:vAlign w:val="bottom"/>
            <w:hideMark/>
          </w:tcPr>
          <w:p w14:paraId="342B45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249 (199-287)</w:t>
            </w:r>
          </w:p>
        </w:tc>
      </w:tr>
      <w:tr w:rsidR="00B0760D" w:rsidRPr="00B0760D" w14:paraId="2C2F1E7A" w14:textId="77777777" w:rsidTr="00B0760D">
        <w:trPr>
          <w:trHeight w:val="320"/>
        </w:trPr>
        <w:tc>
          <w:tcPr>
            <w:tcW w:w="2524" w:type="dxa"/>
            <w:tcBorders>
              <w:top w:val="nil"/>
              <w:left w:val="nil"/>
              <w:bottom w:val="nil"/>
              <w:right w:val="nil"/>
            </w:tcBorders>
            <w:shd w:val="clear" w:color="auto" w:fill="auto"/>
            <w:noWrap/>
            <w:vAlign w:val="bottom"/>
            <w:hideMark/>
          </w:tcPr>
          <w:p w14:paraId="7AC45CE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2E3A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A978A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660" w:type="dxa"/>
            <w:tcBorders>
              <w:top w:val="nil"/>
              <w:left w:val="nil"/>
              <w:bottom w:val="nil"/>
              <w:right w:val="nil"/>
            </w:tcBorders>
            <w:shd w:val="clear" w:color="auto" w:fill="auto"/>
            <w:noWrap/>
            <w:vAlign w:val="bottom"/>
            <w:hideMark/>
          </w:tcPr>
          <w:p w14:paraId="62B8ED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(0.8-1.1)</w:t>
            </w:r>
          </w:p>
        </w:tc>
        <w:tc>
          <w:tcPr>
            <w:tcW w:w="1800" w:type="dxa"/>
            <w:tcBorders>
              <w:top w:val="nil"/>
              <w:left w:val="nil"/>
              <w:bottom w:val="nil"/>
              <w:right w:val="nil"/>
            </w:tcBorders>
            <w:shd w:val="clear" w:color="auto" w:fill="auto"/>
            <w:noWrap/>
            <w:vAlign w:val="bottom"/>
            <w:hideMark/>
          </w:tcPr>
          <w:p w14:paraId="6B7488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(41-52)</w:t>
            </w:r>
          </w:p>
        </w:tc>
        <w:tc>
          <w:tcPr>
            <w:tcW w:w="1800" w:type="dxa"/>
            <w:tcBorders>
              <w:top w:val="nil"/>
              <w:left w:val="nil"/>
              <w:bottom w:val="nil"/>
              <w:right w:val="nil"/>
            </w:tcBorders>
            <w:shd w:val="clear" w:color="auto" w:fill="auto"/>
            <w:noWrap/>
            <w:vAlign w:val="bottom"/>
            <w:hideMark/>
          </w:tcPr>
          <w:p w14:paraId="70B6B4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(63-94)</w:t>
            </w:r>
          </w:p>
        </w:tc>
      </w:tr>
      <w:tr w:rsidR="00B0760D" w:rsidRPr="00B0760D" w14:paraId="48833B9D" w14:textId="77777777" w:rsidTr="00B0760D">
        <w:trPr>
          <w:trHeight w:val="320"/>
        </w:trPr>
        <w:tc>
          <w:tcPr>
            <w:tcW w:w="2524" w:type="dxa"/>
            <w:tcBorders>
              <w:top w:val="nil"/>
              <w:left w:val="nil"/>
              <w:bottom w:val="nil"/>
              <w:right w:val="nil"/>
            </w:tcBorders>
            <w:shd w:val="clear" w:color="auto" w:fill="auto"/>
            <w:noWrap/>
            <w:vAlign w:val="bottom"/>
            <w:hideMark/>
          </w:tcPr>
          <w:p w14:paraId="26B0EC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710E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83902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(0.4-1.1)</w:t>
            </w:r>
          </w:p>
        </w:tc>
        <w:tc>
          <w:tcPr>
            <w:tcW w:w="1660" w:type="dxa"/>
            <w:tcBorders>
              <w:top w:val="nil"/>
              <w:left w:val="nil"/>
              <w:bottom w:val="nil"/>
              <w:right w:val="nil"/>
            </w:tcBorders>
            <w:shd w:val="clear" w:color="auto" w:fill="auto"/>
            <w:noWrap/>
            <w:vAlign w:val="bottom"/>
            <w:hideMark/>
          </w:tcPr>
          <w:p w14:paraId="4E1A21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(0.5-1.3)</w:t>
            </w:r>
          </w:p>
        </w:tc>
        <w:tc>
          <w:tcPr>
            <w:tcW w:w="1800" w:type="dxa"/>
            <w:tcBorders>
              <w:top w:val="nil"/>
              <w:left w:val="nil"/>
              <w:bottom w:val="nil"/>
              <w:right w:val="nil"/>
            </w:tcBorders>
            <w:shd w:val="clear" w:color="auto" w:fill="auto"/>
            <w:noWrap/>
            <w:vAlign w:val="bottom"/>
            <w:hideMark/>
          </w:tcPr>
          <w:p w14:paraId="5B91BF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(16-44)</w:t>
            </w:r>
          </w:p>
        </w:tc>
        <w:tc>
          <w:tcPr>
            <w:tcW w:w="1800" w:type="dxa"/>
            <w:tcBorders>
              <w:top w:val="nil"/>
              <w:left w:val="nil"/>
              <w:bottom w:val="nil"/>
              <w:right w:val="nil"/>
            </w:tcBorders>
            <w:shd w:val="clear" w:color="auto" w:fill="auto"/>
            <w:noWrap/>
            <w:vAlign w:val="bottom"/>
            <w:hideMark/>
          </w:tcPr>
          <w:p w14:paraId="0162DB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(41-107)</w:t>
            </w:r>
          </w:p>
        </w:tc>
      </w:tr>
      <w:tr w:rsidR="00B0760D" w:rsidRPr="00B0760D" w14:paraId="23B98F8A" w14:textId="77777777" w:rsidTr="00B0760D">
        <w:trPr>
          <w:trHeight w:val="320"/>
        </w:trPr>
        <w:tc>
          <w:tcPr>
            <w:tcW w:w="2524" w:type="dxa"/>
            <w:tcBorders>
              <w:top w:val="nil"/>
              <w:left w:val="nil"/>
              <w:bottom w:val="nil"/>
              <w:right w:val="nil"/>
            </w:tcBorders>
            <w:shd w:val="clear" w:color="auto" w:fill="auto"/>
            <w:noWrap/>
            <w:vAlign w:val="bottom"/>
            <w:hideMark/>
          </w:tcPr>
          <w:p w14:paraId="6D92C36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6076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9C146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46AE72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2D69D6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(4-11)</w:t>
            </w:r>
          </w:p>
        </w:tc>
        <w:tc>
          <w:tcPr>
            <w:tcW w:w="1800" w:type="dxa"/>
            <w:tcBorders>
              <w:top w:val="nil"/>
              <w:left w:val="nil"/>
              <w:bottom w:val="nil"/>
              <w:right w:val="nil"/>
            </w:tcBorders>
            <w:shd w:val="clear" w:color="auto" w:fill="auto"/>
            <w:noWrap/>
            <w:vAlign w:val="bottom"/>
            <w:hideMark/>
          </w:tcPr>
          <w:p w14:paraId="504C8C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(8-24)</w:t>
            </w:r>
          </w:p>
        </w:tc>
      </w:tr>
      <w:tr w:rsidR="00B0760D" w:rsidRPr="00B0760D" w14:paraId="4B38CA66" w14:textId="77777777" w:rsidTr="00B0760D">
        <w:trPr>
          <w:trHeight w:val="320"/>
        </w:trPr>
        <w:tc>
          <w:tcPr>
            <w:tcW w:w="2524" w:type="dxa"/>
            <w:tcBorders>
              <w:top w:val="nil"/>
              <w:left w:val="nil"/>
              <w:bottom w:val="nil"/>
              <w:right w:val="nil"/>
            </w:tcBorders>
            <w:shd w:val="clear" w:color="auto" w:fill="auto"/>
            <w:noWrap/>
            <w:vAlign w:val="bottom"/>
            <w:hideMark/>
          </w:tcPr>
          <w:p w14:paraId="20C454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Swaziland</w:t>
            </w:r>
          </w:p>
        </w:tc>
        <w:tc>
          <w:tcPr>
            <w:tcW w:w="2180" w:type="dxa"/>
            <w:tcBorders>
              <w:top w:val="nil"/>
              <w:left w:val="nil"/>
              <w:bottom w:val="nil"/>
              <w:right w:val="nil"/>
            </w:tcBorders>
            <w:shd w:val="clear" w:color="auto" w:fill="auto"/>
            <w:noWrap/>
            <w:vAlign w:val="bottom"/>
            <w:hideMark/>
          </w:tcPr>
          <w:p w14:paraId="26DA97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AE942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63.8 (55.5-75.7)</w:t>
            </w:r>
          </w:p>
        </w:tc>
        <w:tc>
          <w:tcPr>
            <w:tcW w:w="1660" w:type="dxa"/>
            <w:tcBorders>
              <w:top w:val="nil"/>
              <w:left w:val="nil"/>
              <w:bottom w:val="nil"/>
              <w:right w:val="nil"/>
            </w:tcBorders>
            <w:shd w:val="clear" w:color="auto" w:fill="auto"/>
            <w:noWrap/>
            <w:vAlign w:val="bottom"/>
            <w:hideMark/>
          </w:tcPr>
          <w:p w14:paraId="519A91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72.1 (67.5-77.8)</w:t>
            </w:r>
          </w:p>
        </w:tc>
        <w:tc>
          <w:tcPr>
            <w:tcW w:w="1800" w:type="dxa"/>
            <w:tcBorders>
              <w:top w:val="nil"/>
              <w:left w:val="nil"/>
              <w:bottom w:val="nil"/>
              <w:right w:val="nil"/>
            </w:tcBorders>
            <w:shd w:val="clear" w:color="auto" w:fill="auto"/>
            <w:noWrap/>
            <w:vAlign w:val="bottom"/>
            <w:hideMark/>
          </w:tcPr>
          <w:p w14:paraId="31C242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1762 (1523-2084)</w:t>
            </w:r>
          </w:p>
        </w:tc>
        <w:tc>
          <w:tcPr>
            <w:tcW w:w="1800" w:type="dxa"/>
            <w:tcBorders>
              <w:top w:val="nil"/>
              <w:left w:val="nil"/>
              <w:bottom w:val="nil"/>
              <w:right w:val="nil"/>
            </w:tcBorders>
            <w:shd w:val="clear" w:color="auto" w:fill="auto"/>
            <w:noWrap/>
            <w:vAlign w:val="bottom"/>
            <w:hideMark/>
          </w:tcPr>
          <w:p w14:paraId="047D05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3240 (3015-3491)</w:t>
            </w:r>
          </w:p>
        </w:tc>
      </w:tr>
      <w:tr w:rsidR="00B0760D" w:rsidRPr="00B0760D" w14:paraId="41F8987A" w14:textId="77777777" w:rsidTr="00B0760D">
        <w:trPr>
          <w:trHeight w:val="320"/>
        </w:trPr>
        <w:tc>
          <w:tcPr>
            <w:tcW w:w="2524" w:type="dxa"/>
            <w:tcBorders>
              <w:top w:val="nil"/>
              <w:left w:val="nil"/>
              <w:bottom w:val="nil"/>
              <w:right w:val="nil"/>
            </w:tcBorders>
            <w:shd w:val="clear" w:color="auto" w:fill="auto"/>
            <w:noWrap/>
            <w:vAlign w:val="bottom"/>
            <w:hideMark/>
          </w:tcPr>
          <w:p w14:paraId="5CB987B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9951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8E9AD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20.5 (12.7-27.9)</w:t>
            </w:r>
          </w:p>
        </w:tc>
        <w:tc>
          <w:tcPr>
            <w:tcW w:w="1660" w:type="dxa"/>
            <w:tcBorders>
              <w:top w:val="nil"/>
              <w:left w:val="nil"/>
              <w:bottom w:val="nil"/>
              <w:right w:val="nil"/>
            </w:tcBorders>
            <w:shd w:val="clear" w:color="auto" w:fill="auto"/>
            <w:noWrap/>
            <w:vAlign w:val="bottom"/>
            <w:hideMark/>
          </w:tcPr>
          <w:p w14:paraId="57B2A3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(40.7-43.4)</w:t>
            </w:r>
          </w:p>
        </w:tc>
        <w:tc>
          <w:tcPr>
            <w:tcW w:w="1800" w:type="dxa"/>
            <w:tcBorders>
              <w:top w:val="nil"/>
              <w:left w:val="nil"/>
              <w:bottom w:val="nil"/>
              <w:right w:val="nil"/>
            </w:tcBorders>
            <w:shd w:val="clear" w:color="auto" w:fill="auto"/>
            <w:noWrap/>
            <w:vAlign w:val="bottom"/>
            <w:hideMark/>
          </w:tcPr>
          <w:p w14:paraId="7B41E8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564 (346-776)</w:t>
            </w:r>
          </w:p>
        </w:tc>
        <w:tc>
          <w:tcPr>
            <w:tcW w:w="1800" w:type="dxa"/>
            <w:tcBorders>
              <w:top w:val="nil"/>
              <w:left w:val="nil"/>
              <w:bottom w:val="nil"/>
              <w:right w:val="nil"/>
            </w:tcBorders>
            <w:shd w:val="clear" w:color="auto" w:fill="auto"/>
            <w:noWrap/>
            <w:vAlign w:val="bottom"/>
            <w:hideMark/>
          </w:tcPr>
          <w:p w14:paraId="2A8817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1882 (1795-1970)</w:t>
            </w:r>
          </w:p>
        </w:tc>
      </w:tr>
      <w:tr w:rsidR="00B0760D" w:rsidRPr="00B0760D" w14:paraId="0E465EFB" w14:textId="77777777" w:rsidTr="00B0760D">
        <w:trPr>
          <w:trHeight w:val="320"/>
        </w:trPr>
        <w:tc>
          <w:tcPr>
            <w:tcW w:w="2524" w:type="dxa"/>
            <w:tcBorders>
              <w:top w:val="nil"/>
              <w:left w:val="nil"/>
              <w:bottom w:val="nil"/>
              <w:right w:val="nil"/>
            </w:tcBorders>
            <w:shd w:val="clear" w:color="auto" w:fill="auto"/>
            <w:noWrap/>
            <w:vAlign w:val="bottom"/>
            <w:hideMark/>
          </w:tcPr>
          <w:p w14:paraId="78FE6A4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3FAC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CD38A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(7.4-11.5)</w:t>
            </w:r>
          </w:p>
        </w:tc>
        <w:tc>
          <w:tcPr>
            <w:tcW w:w="1660" w:type="dxa"/>
            <w:tcBorders>
              <w:top w:val="nil"/>
              <w:left w:val="nil"/>
              <w:bottom w:val="nil"/>
              <w:right w:val="nil"/>
            </w:tcBorders>
            <w:shd w:val="clear" w:color="auto" w:fill="auto"/>
            <w:noWrap/>
            <w:vAlign w:val="bottom"/>
            <w:hideMark/>
          </w:tcPr>
          <w:p w14:paraId="6A7A41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 (16.8-33.3)</w:t>
            </w:r>
          </w:p>
        </w:tc>
        <w:tc>
          <w:tcPr>
            <w:tcW w:w="1800" w:type="dxa"/>
            <w:tcBorders>
              <w:top w:val="nil"/>
              <w:left w:val="nil"/>
              <w:bottom w:val="nil"/>
              <w:right w:val="nil"/>
            </w:tcBorders>
            <w:shd w:val="clear" w:color="auto" w:fill="auto"/>
            <w:noWrap/>
            <w:vAlign w:val="bottom"/>
            <w:hideMark/>
          </w:tcPr>
          <w:p w14:paraId="6F3DB3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 (205-320)</w:t>
            </w:r>
          </w:p>
        </w:tc>
        <w:tc>
          <w:tcPr>
            <w:tcW w:w="1800" w:type="dxa"/>
            <w:tcBorders>
              <w:top w:val="nil"/>
              <w:left w:val="nil"/>
              <w:bottom w:val="nil"/>
              <w:right w:val="nil"/>
            </w:tcBorders>
            <w:shd w:val="clear" w:color="auto" w:fill="auto"/>
            <w:noWrap/>
            <w:vAlign w:val="bottom"/>
            <w:hideMark/>
          </w:tcPr>
          <w:p w14:paraId="2D180A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1078 (751-1492)</w:t>
            </w:r>
          </w:p>
        </w:tc>
      </w:tr>
      <w:tr w:rsidR="00B0760D" w:rsidRPr="00B0760D" w14:paraId="1D192F37" w14:textId="77777777" w:rsidTr="00B0760D">
        <w:trPr>
          <w:trHeight w:val="320"/>
        </w:trPr>
        <w:tc>
          <w:tcPr>
            <w:tcW w:w="2524" w:type="dxa"/>
            <w:tcBorders>
              <w:top w:val="nil"/>
              <w:left w:val="nil"/>
              <w:bottom w:val="nil"/>
              <w:right w:val="nil"/>
            </w:tcBorders>
            <w:shd w:val="clear" w:color="auto" w:fill="auto"/>
            <w:noWrap/>
            <w:vAlign w:val="bottom"/>
            <w:hideMark/>
          </w:tcPr>
          <w:p w14:paraId="3CB676E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FBA2A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69CBA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(2.2-3.7)</w:t>
            </w:r>
          </w:p>
        </w:tc>
        <w:tc>
          <w:tcPr>
            <w:tcW w:w="1660" w:type="dxa"/>
            <w:tcBorders>
              <w:top w:val="nil"/>
              <w:left w:val="nil"/>
              <w:bottom w:val="nil"/>
              <w:right w:val="nil"/>
            </w:tcBorders>
            <w:shd w:val="clear" w:color="auto" w:fill="auto"/>
            <w:noWrap/>
            <w:vAlign w:val="bottom"/>
            <w:hideMark/>
          </w:tcPr>
          <w:p w14:paraId="55A185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 (16.8-33.3)</w:t>
            </w:r>
          </w:p>
        </w:tc>
        <w:tc>
          <w:tcPr>
            <w:tcW w:w="1800" w:type="dxa"/>
            <w:tcBorders>
              <w:top w:val="nil"/>
              <w:left w:val="nil"/>
              <w:bottom w:val="nil"/>
              <w:right w:val="nil"/>
            </w:tcBorders>
            <w:shd w:val="clear" w:color="auto" w:fill="auto"/>
            <w:noWrap/>
            <w:vAlign w:val="bottom"/>
            <w:hideMark/>
          </w:tcPr>
          <w:p w14:paraId="308BB3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(60-104)</w:t>
            </w:r>
          </w:p>
        </w:tc>
        <w:tc>
          <w:tcPr>
            <w:tcW w:w="1800" w:type="dxa"/>
            <w:tcBorders>
              <w:top w:val="nil"/>
              <w:left w:val="nil"/>
              <w:bottom w:val="nil"/>
              <w:right w:val="nil"/>
            </w:tcBorders>
            <w:shd w:val="clear" w:color="auto" w:fill="auto"/>
            <w:noWrap/>
            <w:vAlign w:val="bottom"/>
            <w:hideMark/>
          </w:tcPr>
          <w:p w14:paraId="7A7CB4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1078 (751-1492)</w:t>
            </w:r>
          </w:p>
        </w:tc>
      </w:tr>
      <w:tr w:rsidR="00B0760D" w:rsidRPr="00B0760D" w14:paraId="6782ADFA" w14:textId="77777777" w:rsidTr="00B0760D">
        <w:trPr>
          <w:trHeight w:val="320"/>
        </w:trPr>
        <w:tc>
          <w:tcPr>
            <w:tcW w:w="2524" w:type="dxa"/>
            <w:tcBorders>
              <w:top w:val="nil"/>
              <w:left w:val="nil"/>
              <w:bottom w:val="nil"/>
              <w:right w:val="nil"/>
            </w:tcBorders>
            <w:shd w:val="clear" w:color="auto" w:fill="auto"/>
            <w:noWrap/>
            <w:vAlign w:val="bottom"/>
            <w:hideMark/>
          </w:tcPr>
          <w:p w14:paraId="6A35170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C1AE1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E4102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(5.3-8.5)</w:t>
            </w:r>
          </w:p>
        </w:tc>
        <w:tc>
          <w:tcPr>
            <w:tcW w:w="1660" w:type="dxa"/>
            <w:tcBorders>
              <w:top w:val="nil"/>
              <w:left w:val="nil"/>
              <w:bottom w:val="nil"/>
              <w:right w:val="nil"/>
            </w:tcBorders>
            <w:shd w:val="clear" w:color="auto" w:fill="auto"/>
            <w:noWrap/>
            <w:vAlign w:val="bottom"/>
            <w:hideMark/>
          </w:tcPr>
          <w:p w14:paraId="2F0E6C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5758A8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(146-234)</w:t>
            </w:r>
          </w:p>
        </w:tc>
        <w:tc>
          <w:tcPr>
            <w:tcW w:w="1800" w:type="dxa"/>
            <w:tcBorders>
              <w:top w:val="nil"/>
              <w:left w:val="nil"/>
              <w:bottom w:val="nil"/>
              <w:right w:val="nil"/>
            </w:tcBorders>
            <w:shd w:val="clear" w:color="auto" w:fill="auto"/>
            <w:noWrap/>
            <w:vAlign w:val="bottom"/>
            <w:hideMark/>
          </w:tcPr>
          <w:p w14:paraId="7F4DD2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41A3EC88" w14:textId="77777777" w:rsidTr="00B0760D">
        <w:trPr>
          <w:trHeight w:val="320"/>
        </w:trPr>
        <w:tc>
          <w:tcPr>
            <w:tcW w:w="2524" w:type="dxa"/>
            <w:tcBorders>
              <w:top w:val="nil"/>
              <w:left w:val="nil"/>
              <w:bottom w:val="nil"/>
              <w:right w:val="nil"/>
            </w:tcBorders>
            <w:shd w:val="clear" w:color="auto" w:fill="auto"/>
            <w:noWrap/>
            <w:vAlign w:val="bottom"/>
            <w:hideMark/>
          </w:tcPr>
          <w:p w14:paraId="1B592B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D3C7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5A279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(2.9-41)</w:t>
            </w:r>
          </w:p>
        </w:tc>
        <w:tc>
          <w:tcPr>
            <w:tcW w:w="1660" w:type="dxa"/>
            <w:tcBorders>
              <w:top w:val="nil"/>
              <w:left w:val="nil"/>
              <w:bottom w:val="nil"/>
              <w:right w:val="nil"/>
            </w:tcBorders>
            <w:shd w:val="clear" w:color="auto" w:fill="auto"/>
            <w:noWrap/>
            <w:vAlign w:val="bottom"/>
            <w:hideMark/>
          </w:tcPr>
          <w:p w14:paraId="051FB7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(1-9.8)</w:t>
            </w:r>
          </w:p>
        </w:tc>
        <w:tc>
          <w:tcPr>
            <w:tcW w:w="1800" w:type="dxa"/>
            <w:tcBorders>
              <w:top w:val="nil"/>
              <w:left w:val="nil"/>
              <w:bottom w:val="nil"/>
              <w:right w:val="nil"/>
            </w:tcBorders>
            <w:shd w:val="clear" w:color="auto" w:fill="auto"/>
            <w:noWrap/>
            <w:vAlign w:val="bottom"/>
            <w:hideMark/>
          </w:tcPr>
          <w:p w14:paraId="2CD175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375 (80-1119)</w:t>
            </w:r>
          </w:p>
        </w:tc>
        <w:tc>
          <w:tcPr>
            <w:tcW w:w="1800" w:type="dxa"/>
            <w:tcBorders>
              <w:top w:val="nil"/>
              <w:left w:val="nil"/>
              <w:bottom w:val="nil"/>
              <w:right w:val="nil"/>
            </w:tcBorders>
            <w:shd w:val="clear" w:color="auto" w:fill="auto"/>
            <w:noWrap/>
            <w:vAlign w:val="bottom"/>
            <w:hideMark/>
          </w:tcPr>
          <w:p w14:paraId="7A8E56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 (47-440)</w:t>
            </w:r>
          </w:p>
        </w:tc>
      </w:tr>
      <w:tr w:rsidR="00B0760D" w:rsidRPr="00B0760D" w14:paraId="31AD3DE4" w14:textId="77777777" w:rsidTr="00B0760D">
        <w:trPr>
          <w:trHeight w:val="320"/>
        </w:trPr>
        <w:tc>
          <w:tcPr>
            <w:tcW w:w="2524" w:type="dxa"/>
            <w:tcBorders>
              <w:top w:val="nil"/>
              <w:left w:val="nil"/>
              <w:bottom w:val="nil"/>
              <w:right w:val="nil"/>
            </w:tcBorders>
            <w:shd w:val="clear" w:color="auto" w:fill="auto"/>
            <w:noWrap/>
            <w:vAlign w:val="bottom"/>
            <w:hideMark/>
          </w:tcPr>
          <w:p w14:paraId="48B5E7F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9097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721CE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(5.9-12.2)</w:t>
            </w:r>
          </w:p>
        </w:tc>
        <w:tc>
          <w:tcPr>
            <w:tcW w:w="1660" w:type="dxa"/>
            <w:tcBorders>
              <w:top w:val="nil"/>
              <w:left w:val="nil"/>
              <w:bottom w:val="nil"/>
              <w:right w:val="nil"/>
            </w:tcBorders>
            <w:shd w:val="clear" w:color="auto" w:fill="auto"/>
            <w:noWrap/>
            <w:vAlign w:val="bottom"/>
            <w:hideMark/>
          </w:tcPr>
          <w:p w14:paraId="07015E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(6.2-12.6)</w:t>
            </w:r>
          </w:p>
        </w:tc>
        <w:tc>
          <w:tcPr>
            <w:tcW w:w="1800" w:type="dxa"/>
            <w:tcBorders>
              <w:top w:val="nil"/>
              <w:left w:val="nil"/>
              <w:bottom w:val="nil"/>
              <w:right w:val="nil"/>
            </w:tcBorders>
            <w:shd w:val="clear" w:color="auto" w:fill="auto"/>
            <w:noWrap/>
            <w:vAlign w:val="bottom"/>
            <w:hideMark/>
          </w:tcPr>
          <w:p w14:paraId="5A91E2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231 (165-335)</w:t>
            </w:r>
          </w:p>
        </w:tc>
        <w:tc>
          <w:tcPr>
            <w:tcW w:w="1800" w:type="dxa"/>
            <w:tcBorders>
              <w:top w:val="nil"/>
              <w:left w:val="nil"/>
              <w:bottom w:val="nil"/>
              <w:right w:val="nil"/>
            </w:tcBorders>
            <w:shd w:val="clear" w:color="auto" w:fill="auto"/>
            <w:noWrap/>
            <w:vAlign w:val="bottom"/>
            <w:hideMark/>
          </w:tcPr>
          <w:p w14:paraId="29B8CD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396 (278-565)</w:t>
            </w:r>
          </w:p>
        </w:tc>
      </w:tr>
      <w:tr w:rsidR="00B0760D" w:rsidRPr="00B0760D" w14:paraId="3B171CF2" w14:textId="77777777" w:rsidTr="00B0760D">
        <w:trPr>
          <w:trHeight w:val="320"/>
        </w:trPr>
        <w:tc>
          <w:tcPr>
            <w:tcW w:w="2524" w:type="dxa"/>
            <w:tcBorders>
              <w:top w:val="nil"/>
              <w:left w:val="nil"/>
              <w:bottom w:val="nil"/>
              <w:right w:val="nil"/>
            </w:tcBorders>
            <w:shd w:val="clear" w:color="auto" w:fill="auto"/>
            <w:noWrap/>
            <w:vAlign w:val="bottom"/>
            <w:hideMark/>
          </w:tcPr>
          <w:p w14:paraId="5E2C1A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F84C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C9385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(9.9-12.3)</w:t>
            </w:r>
          </w:p>
        </w:tc>
        <w:tc>
          <w:tcPr>
            <w:tcW w:w="1660" w:type="dxa"/>
            <w:tcBorders>
              <w:top w:val="nil"/>
              <w:left w:val="nil"/>
              <w:bottom w:val="nil"/>
              <w:right w:val="nil"/>
            </w:tcBorders>
            <w:shd w:val="clear" w:color="auto" w:fill="auto"/>
            <w:noWrap/>
            <w:vAlign w:val="bottom"/>
            <w:hideMark/>
          </w:tcPr>
          <w:p w14:paraId="027393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(9.9-12.5)</w:t>
            </w:r>
          </w:p>
        </w:tc>
        <w:tc>
          <w:tcPr>
            <w:tcW w:w="1800" w:type="dxa"/>
            <w:tcBorders>
              <w:top w:val="nil"/>
              <w:left w:val="nil"/>
              <w:bottom w:val="nil"/>
              <w:right w:val="nil"/>
            </w:tcBorders>
            <w:shd w:val="clear" w:color="auto" w:fill="auto"/>
            <w:noWrap/>
            <w:vAlign w:val="bottom"/>
            <w:hideMark/>
          </w:tcPr>
          <w:p w14:paraId="26EB7F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310 (272-343)</w:t>
            </w:r>
          </w:p>
        </w:tc>
        <w:tc>
          <w:tcPr>
            <w:tcW w:w="1800" w:type="dxa"/>
            <w:tcBorders>
              <w:top w:val="nil"/>
              <w:left w:val="nil"/>
              <w:bottom w:val="nil"/>
              <w:right w:val="nil"/>
            </w:tcBorders>
            <w:shd w:val="clear" w:color="auto" w:fill="auto"/>
            <w:noWrap/>
            <w:vAlign w:val="bottom"/>
            <w:hideMark/>
          </w:tcPr>
          <w:p w14:paraId="33901F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508 (443-555)</w:t>
            </w:r>
          </w:p>
        </w:tc>
      </w:tr>
      <w:tr w:rsidR="00B0760D" w:rsidRPr="00B0760D" w14:paraId="4F53F0C7" w14:textId="77777777" w:rsidTr="00B0760D">
        <w:trPr>
          <w:trHeight w:val="320"/>
        </w:trPr>
        <w:tc>
          <w:tcPr>
            <w:tcW w:w="2524" w:type="dxa"/>
            <w:tcBorders>
              <w:top w:val="nil"/>
              <w:left w:val="nil"/>
              <w:bottom w:val="nil"/>
              <w:right w:val="nil"/>
            </w:tcBorders>
            <w:shd w:val="clear" w:color="auto" w:fill="auto"/>
            <w:noWrap/>
            <w:vAlign w:val="bottom"/>
            <w:hideMark/>
          </w:tcPr>
          <w:p w14:paraId="00BE36A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4343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B8B78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26.7 (18.9-36.4)</w:t>
            </w:r>
          </w:p>
        </w:tc>
        <w:tc>
          <w:tcPr>
            <w:tcW w:w="1660" w:type="dxa"/>
            <w:tcBorders>
              <w:top w:val="nil"/>
              <w:left w:val="nil"/>
              <w:bottom w:val="nil"/>
              <w:right w:val="nil"/>
            </w:tcBorders>
            <w:shd w:val="clear" w:color="auto" w:fill="auto"/>
            <w:noWrap/>
            <w:vAlign w:val="bottom"/>
            <w:hideMark/>
          </w:tcPr>
          <w:p w14:paraId="10929C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32.2 (23.5-43.7)</w:t>
            </w:r>
          </w:p>
        </w:tc>
        <w:tc>
          <w:tcPr>
            <w:tcW w:w="1800" w:type="dxa"/>
            <w:tcBorders>
              <w:top w:val="nil"/>
              <w:left w:val="nil"/>
              <w:bottom w:val="nil"/>
              <w:right w:val="nil"/>
            </w:tcBorders>
            <w:shd w:val="clear" w:color="auto" w:fill="auto"/>
            <w:noWrap/>
            <w:vAlign w:val="bottom"/>
            <w:hideMark/>
          </w:tcPr>
          <w:p w14:paraId="637DE1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736 (515-1004)</w:t>
            </w:r>
          </w:p>
        </w:tc>
        <w:tc>
          <w:tcPr>
            <w:tcW w:w="1800" w:type="dxa"/>
            <w:tcBorders>
              <w:top w:val="nil"/>
              <w:left w:val="nil"/>
              <w:bottom w:val="nil"/>
              <w:right w:val="nil"/>
            </w:tcBorders>
            <w:shd w:val="clear" w:color="auto" w:fill="auto"/>
            <w:noWrap/>
            <w:vAlign w:val="bottom"/>
            <w:hideMark/>
          </w:tcPr>
          <w:p w14:paraId="6F3B41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1444 (1047-1964)</w:t>
            </w:r>
          </w:p>
        </w:tc>
      </w:tr>
      <w:tr w:rsidR="00B0760D" w:rsidRPr="00B0760D" w14:paraId="3201195B" w14:textId="77777777" w:rsidTr="00B0760D">
        <w:trPr>
          <w:trHeight w:val="320"/>
        </w:trPr>
        <w:tc>
          <w:tcPr>
            <w:tcW w:w="2524" w:type="dxa"/>
            <w:tcBorders>
              <w:top w:val="nil"/>
              <w:left w:val="nil"/>
              <w:bottom w:val="nil"/>
              <w:right w:val="nil"/>
            </w:tcBorders>
            <w:shd w:val="clear" w:color="auto" w:fill="auto"/>
            <w:noWrap/>
            <w:vAlign w:val="bottom"/>
            <w:hideMark/>
          </w:tcPr>
          <w:p w14:paraId="6248D53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2961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19E6F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(2.8-9.4)</w:t>
            </w:r>
          </w:p>
        </w:tc>
        <w:tc>
          <w:tcPr>
            <w:tcW w:w="1660" w:type="dxa"/>
            <w:tcBorders>
              <w:top w:val="nil"/>
              <w:left w:val="nil"/>
              <w:bottom w:val="nil"/>
              <w:right w:val="nil"/>
            </w:tcBorders>
            <w:shd w:val="clear" w:color="auto" w:fill="auto"/>
            <w:noWrap/>
            <w:vAlign w:val="bottom"/>
            <w:hideMark/>
          </w:tcPr>
          <w:p w14:paraId="062D45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(2.2-7.3)</w:t>
            </w:r>
          </w:p>
        </w:tc>
        <w:tc>
          <w:tcPr>
            <w:tcW w:w="1800" w:type="dxa"/>
            <w:tcBorders>
              <w:top w:val="nil"/>
              <w:left w:val="nil"/>
              <w:bottom w:val="nil"/>
              <w:right w:val="nil"/>
            </w:tcBorders>
            <w:shd w:val="clear" w:color="auto" w:fill="auto"/>
            <w:noWrap/>
            <w:vAlign w:val="bottom"/>
            <w:hideMark/>
          </w:tcPr>
          <w:p w14:paraId="11D44E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(76-262)</w:t>
            </w:r>
          </w:p>
        </w:tc>
        <w:tc>
          <w:tcPr>
            <w:tcW w:w="1800" w:type="dxa"/>
            <w:tcBorders>
              <w:top w:val="nil"/>
              <w:left w:val="nil"/>
              <w:bottom w:val="nil"/>
              <w:right w:val="nil"/>
            </w:tcBorders>
            <w:shd w:val="clear" w:color="auto" w:fill="auto"/>
            <w:noWrap/>
            <w:vAlign w:val="bottom"/>
            <w:hideMark/>
          </w:tcPr>
          <w:p w14:paraId="18D4AD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 (98-328)</w:t>
            </w:r>
          </w:p>
        </w:tc>
      </w:tr>
      <w:tr w:rsidR="00B0760D" w:rsidRPr="00B0760D" w14:paraId="1C76C607" w14:textId="77777777" w:rsidTr="00B0760D">
        <w:trPr>
          <w:trHeight w:val="320"/>
        </w:trPr>
        <w:tc>
          <w:tcPr>
            <w:tcW w:w="2524" w:type="dxa"/>
            <w:tcBorders>
              <w:top w:val="nil"/>
              <w:left w:val="nil"/>
              <w:bottom w:val="nil"/>
              <w:right w:val="nil"/>
            </w:tcBorders>
            <w:shd w:val="clear" w:color="auto" w:fill="auto"/>
            <w:noWrap/>
            <w:vAlign w:val="bottom"/>
            <w:hideMark/>
          </w:tcPr>
          <w:p w14:paraId="6F36954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0950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C5E85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(2.4-2.8)</w:t>
            </w:r>
          </w:p>
        </w:tc>
        <w:tc>
          <w:tcPr>
            <w:tcW w:w="1660" w:type="dxa"/>
            <w:tcBorders>
              <w:top w:val="nil"/>
              <w:left w:val="nil"/>
              <w:bottom w:val="nil"/>
              <w:right w:val="nil"/>
            </w:tcBorders>
            <w:shd w:val="clear" w:color="auto" w:fill="auto"/>
            <w:noWrap/>
            <w:vAlign w:val="bottom"/>
            <w:hideMark/>
          </w:tcPr>
          <w:p w14:paraId="4138BE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800" w:type="dxa"/>
            <w:tcBorders>
              <w:top w:val="nil"/>
              <w:left w:val="nil"/>
              <w:bottom w:val="nil"/>
              <w:right w:val="nil"/>
            </w:tcBorders>
            <w:shd w:val="clear" w:color="auto" w:fill="auto"/>
            <w:noWrap/>
            <w:vAlign w:val="bottom"/>
            <w:hideMark/>
          </w:tcPr>
          <w:p w14:paraId="38E13A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(66-76)</w:t>
            </w:r>
          </w:p>
        </w:tc>
        <w:tc>
          <w:tcPr>
            <w:tcW w:w="1800" w:type="dxa"/>
            <w:tcBorders>
              <w:top w:val="nil"/>
              <w:left w:val="nil"/>
              <w:bottom w:val="nil"/>
              <w:right w:val="nil"/>
            </w:tcBorders>
            <w:shd w:val="clear" w:color="auto" w:fill="auto"/>
            <w:noWrap/>
            <w:vAlign w:val="bottom"/>
            <w:hideMark/>
          </w:tcPr>
          <w:p w14:paraId="33A001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(123-145)</w:t>
            </w:r>
          </w:p>
        </w:tc>
      </w:tr>
      <w:tr w:rsidR="00B0760D" w:rsidRPr="00B0760D" w14:paraId="206D8BB7" w14:textId="77777777" w:rsidTr="00B0760D">
        <w:trPr>
          <w:trHeight w:val="320"/>
        </w:trPr>
        <w:tc>
          <w:tcPr>
            <w:tcW w:w="2524" w:type="dxa"/>
            <w:tcBorders>
              <w:top w:val="nil"/>
              <w:left w:val="nil"/>
              <w:bottom w:val="nil"/>
              <w:right w:val="nil"/>
            </w:tcBorders>
            <w:shd w:val="clear" w:color="auto" w:fill="auto"/>
            <w:noWrap/>
            <w:vAlign w:val="bottom"/>
            <w:hideMark/>
          </w:tcPr>
          <w:p w14:paraId="1397C7B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D5BB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278C0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4D75FF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42CDF3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(33-38)</w:t>
            </w:r>
          </w:p>
        </w:tc>
        <w:tc>
          <w:tcPr>
            <w:tcW w:w="1800" w:type="dxa"/>
            <w:tcBorders>
              <w:top w:val="nil"/>
              <w:left w:val="nil"/>
              <w:bottom w:val="nil"/>
              <w:right w:val="nil"/>
            </w:tcBorders>
            <w:shd w:val="clear" w:color="auto" w:fill="auto"/>
            <w:noWrap/>
            <w:vAlign w:val="bottom"/>
            <w:hideMark/>
          </w:tcPr>
          <w:p w14:paraId="71FD60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(42-55)</w:t>
            </w:r>
          </w:p>
        </w:tc>
      </w:tr>
      <w:tr w:rsidR="00B0760D" w:rsidRPr="00B0760D" w14:paraId="71477A3E" w14:textId="77777777" w:rsidTr="00B0760D">
        <w:trPr>
          <w:trHeight w:val="320"/>
        </w:trPr>
        <w:tc>
          <w:tcPr>
            <w:tcW w:w="2524" w:type="dxa"/>
            <w:tcBorders>
              <w:top w:val="nil"/>
              <w:left w:val="nil"/>
              <w:bottom w:val="nil"/>
              <w:right w:val="nil"/>
            </w:tcBorders>
            <w:shd w:val="clear" w:color="auto" w:fill="auto"/>
            <w:noWrap/>
            <w:vAlign w:val="bottom"/>
            <w:hideMark/>
          </w:tcPr>
          <w:p w14:paraId="2595AF7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7852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4F73C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660" w:type="dxa"/>
            <w:tcBorders>
              <w:top w:val="nil"/>
              <w:left w:val="nil"/>
              <w:bottom w:val="nil"/>
              <w:right w:val="nil"/>
            </w:tcBorders>
            <w:shd w:val="clear" w:color="auto" w:fill="auto"/>
            <w:noWrap/>
            <w:vAlign w:val="bottom"/>
            <w:hideMark/>
          </w:tcPr>
          <w:p w14:paraId="4BCCAB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(0.8-1.1)</w:t>
            </w:r>
          </w:p>
        </w:tc>
        <w:tc>
          <w:tcPr>
            <w:tcW w:w="1800" w:type="dxa"/>
            <w:tcBorders>
              <w:top w:val="nil"/>
              <w:left w:val="nil"/>
              <w:bottom w:val="nil"/>
              <w:right w:val="nil"/>
            </w:tcBorders>
            <w:shd w:val="clear" w:color="auto" w:fill="auto"/>
            <w:noWrap/>
            <w:vAlign w:val="bottom"/>
            <w:hideMark/>
          </w:tcPr>
          <w:p w14:paraId="05CB9C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(23-28)</w:t>
            </w:r>
          </w:p>
        </w:tc>
        <w:tc>
          <w:tcPr>
            <w:tcW w:w="1800" w:type="dxa"/>
            <w:tcBorders>
              <w:top w:val="nil"/>
              <w:left w:val="nil"/>
              <w:bottom w:val="nil"/>
              <w:right w:val="nil"/>
            </w:tcBorders>
            <w:shd w:val="clear" w:color="auto" w:fill="auto"/>
            <w:noWrap/>
            <w:vAlign w:val="bottom"/>
            <w:hideMark/>
          </w:tcPr>
          <w:p w14:paraId="6F4CD2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(34-51)</w:t>
            </w:r>
          </w:p>
        </w:tc>
      </w:tr>
      <w:tr w:rsidR="00B0760D" w:rsidRPr="00B0760D" w14:paraId="7B06B42A" w14:textId="77777777" w:rsidTr="00B0760D">
        <w:trPr>
          <w:trHeight w:val="320"/>
        </w:trPr>
        <w:tc>
          <w:tcPr>
            <w:tcW w:w="2524" w:type="dxa"/>
            <w:tcBorders>
              <w:top w:val="nil"/>
              <w:left w:val="nil"/>
              <w:bottom w:val="nil"/>
              <w:right w:val="nil"/>
            </w:tcBorders>
            <w:shd w:val="clear" w:color="auto" w:fill="auto"/>
            <w:noWrap/>
            <w:vAlign w:val="bottom"/>
            <w:hideMark/>
          </w:tcPr>
          <w:p w14:paraId="5E29953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C4EEA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A7D6F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3933B0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0F1A07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(2-4)</w:t>
            </w:r>
          </w:p>
        </w:tc>
        <w:tc>
          <w:tcPr>
            <w:tcW w:w="1800" w:type="dxa"/>
            <w:tcBorders>
              <w:top w:val="nil"/>
              <w:left w:val="nil"/>
              <w:bottom w:val="nil"/>
              <w:right w:val="nil"/>
            </w:tcBorders>
            <w:shd w:val="clear" w:color="auto" w:fill="auto"/>
            <w:noWrap/>
            <w:vAlign w:val="bottom"/>
            <w:hideMark/>
          </w:tcPr>
          <w:p w14:paraId="74A50D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(3-7)</w:t>
            </w:r>
          </w:p>
        </w:tc>
      </w:tr>
      <w:tr w:rsidR="00B0760D" w:rsidRPr="00B0760D" w14:paraId="3EBEB0F2" w14:textId="77777777" w:rsidTr="00B0760D">
        <w:trPr>
          <w:trHeight w:val="320"/>
        </w:trPr>
        <w:tc>
          <w:tcPr>
            <w:tcW w:w="2524" w:type="dxa"/>
            <w:tcBorders>
              <w:top w:val="nil"/>
              <w:left w:val="nil"/>
              <w:bottom w:val="nil"/>
              <w:right w:val="nil"/>
            </w:tcBorders>
            <w:shd w:val="clear" w:color="auto" w:fill="auto"/>
            <w:noWrap/>
            <w:vAlign w:val="bottom"/>
            <w:hideMark/>
          </w:tcPr>
          <w:p w14:paraId="4B3AA1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Sweden</w:t>
            </w:r>
          </w:p>
        </w:tc>
        <w:tc>
          <w:tcPr>
            <w:tcW w:w="2180" w:type="dxa"/>
            <w:tcBorders>
              <w:top w:val="nil"/>
              <w:left w:val="nil"/>
              <w:bottom w:val="nil"/>
              <w:right w:val="nil"/>
            </w:tcBorders>
            <w:shd w:val="clear" w:color="auto" w:fill="auto"/>
            <w:noWrap/>
            <w:vAlign w:val="bottom"/>
            <w:hideMark/>
          </w:tcPr>
          <w:p w14:paraId="23536B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2565E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68.7 (65.2-72.6)</w:t>
            </w:r>
          </w:p>
        </w:tc>
        <w:tc>
          <w:tcPr>
            <w:tcW w:w="1660" w:type="dxa"/>
            <w:tcBorders>
              <w:top w:val="nil"/>
              <w:left w:val="nil"/>
              <w:bottom w:val="nil"/>
              <w:right w:val="nil"/>
            </w:tcBorders>
            <w:shd w:val="clear" w:color="auto" w:fill="auto"/>
            <w:noWrap/>
            <w:vAlign w:val="bottom"/>
            <w:hideMark/>
          </w:tcPr>
          <w:p w14:paraId="567CFD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75.4 (71.8-79.3)</w:t>
            </w:r>
          </w:p>
        </w:tc>
        <w:tc>
          <w:tcPr>
            <w:tcW w:w="1800" w:type="dxa"/>
            <w:tcBorders>
              <w:top w:val="nil"/>
              <w:left w:val="nil"/>
              <w:bottom w:val="nil"/>
              <w:right w:val="nil"/>
            </w:tcBorders>
            <w:shd w:val="clear" w:color="auto" w:fill="auto"/>
            <w:noWrap/>
            <w:vAlign w:val="bottom"/>
            <w:hideMark/>
          </w:tcPr>
          <w:p w14:paraId="1405DD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1794 (1685-1908)</w:t>
            </w:r>
          </w:p>
        </w:tc>
        <w:tc>
          <w:tcPr>
            <w:tcW w:w="1800" w:type="dxa"/>
            <w:tcBorders>
              <w:top w:val="nil"/>
              <w:left w:val="nil"/>
              <w:bottom w:val="nil"/>
              <w:right w:val="nil"/>
            </w:tcBorders>
            <w:shd w:val="clear" w:color="auto" w:fill="auto"/>
            <w:noWrap/>
            <w:vAlign w:val="bottom"/>
            <w:hideMark/>
          </w:tcPr>
          <w:p w14:paraId="401348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2932 (2761-3109)</w:t>
            </w:r>
          </w:p>
        </w:tc>
      </w:tr>
      <w:tr w:rsidR="00B0760D" w:rsidRPr="00B0760D" w14:paraId="36B14656" w14:textId="77777777" w:rsidTr="00B0760D">
        <w:trPr>
          <w:trHeight w:val="320"/>
        </w:trPr>
        <w:tc>
          <w:tcPr>
            <w:tcW w:w="2524" w:type="dxa"/>
            <w:tcBorders>
              <w:top w:val="nil"/>
              <w:left w:val="nil"/>
              <w:bottom w:val="nil"/>
              <w:right w:val="nil"/>
            </w:tcBorders>
            <w:shd w:val="clear" w:color="auto" w:fill="auto"/>
            <w:noWrap/>
            <w:vAlign w:val="bottom"/>
            <w:hideMark/>
          </w:tcPr>
          <w:p w14:paraId="3497188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9564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53066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(21.4-26.3)</w:t>
            </w:r>
          </w:p>
        </w:tc>
        <w:tc>
          <w:tcPr>
            <w:tcW w:w="1660" w:type="dxa"/>
            <w:tcBorders>
              <w:top w:val="nil"/>
              <w:left w:val="nil"/>
              <w:bottom w:val="nil"/>
              <w:right w:val="nil"/>
            </w:tcBorders>
            <w:shd w:val="clear" w:color="auto" w:fill="auto"/>
            <w:noWrap/>
            <w:vAlign w:val="bottom"/>
            <w:hideMark/>
          </w:tcPr>
          <w:p w14:paraId="1CDF65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(25.3-29.7)</w:t>
            </w:r>
          </w:p>
        </w:tc>
        <w:tc>
          <w:tcPr>
            <w:tcW w:w="1800" w:type="dxa"/>
            <w:tcBorders>
              <w:top w:val="nil"/>
              <w:left w:val="nil"/>
              <w:bottom w:val="nil"/>
              <w:right w:val="nil"/>
            </w:tcBorders>
            <w:shd w:val="clear" w:color="auto" w:fill="auto"/>
            <w:noWrap/>
            <w:vAlign w:val="bottom"/>
            <w:hideMark/>
          </w:tcPr>
          <w:p w14:paraId="414855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627 (552-694)</w:t>
            </w:r>
          </w:p>
        </w:tc>
        <w:tc>
          <w:tcPr>
            <w:tcW w:w="1800" w:type="dxa"/>
            <w:tcBorders>
              <w:top w:val="nil"/>
              <w:left w:val="nil"/>
              <w:bottom w:val="nil"/>
              <w:right w:val="nil"/>
            </w:tcBorders>
            <w:shd w:val="clear" w:color="auto" w:fill="auto"/>
            <w:noWrap/>
            <w:vAlign w:val="bottom"/>
            <w:hideMark/>
          </w:tcPr>
          <w:p w14:paraId="0F010F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1069 (969-1163)</w:t>
            </w:r>
          </w:p>
        </w:tc>
      </w:tr>
      <w:tr w:rsidR="00B0760D" w:rsidRPr="00B0760D" w14:paraId="2D5FFAEB" w14:textId="77777777" w:rsidTr="00B0760D">
        <w:trPr>
          <w:trHeight w:val="320"/>
        </w:trPr>
        <w:tc>
          <w:tcPr>
            <w:tcW w:w="2524" w:type="dxa"/>
            <w:tcBorders>
              <w:top w:val="nil"/>
              <w:left w:val="nil"/>
              <w:bottom w:val="nil"/>
              <w:right w:val="nil"/>
            </w:tcBorders>
            <w:shd w:val="clear" w:color="auto" w:fill="auto"/>
            <w:noWrap/>
            <w:vAlign w:val="bottom"/>
            <w:hideMark/>
          </w:tcPr>
          <w:p w14:paraId="49E4222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FF85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8B8A8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(1.1-2.9)</w:t>
            </w:r>
          </w:p>
        </w:tc>
        <w:tc>
          <w:tcPr>
            <w:tcW w:w="1660" w:type="dxa"/>
            <w:tcBorders>
              <w:top w:val="nil"/>
              <w:left w:val="nil"/>
              <w:bottom w:val="nil"/>
              <w:right w:val="nil"/>
            </w:tcBorders>
            <w:shd w:val="clear" w:color="auto" w:fill="auto"/>
            <w:noWrap/>
            <w:vAlign w:val="bottom"/>
            <w:hideMark/>
          </w:tcPr>
          <w:p w14:paraId="7F2032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(1.7-4.7)</w:t>
            </w:r>
          </w:p>
        </w:tc>
        <w:tc>
          <w:tcPr>
            <w:tcW w:w="1800" w:type="dxa"/>
            <w:tcBorders>
              <w:top w:val="nil"/>
              <w:left w:val="nil"/>
              <w:bottom w:val="nil"/>
              <w:right w:val="nil"/>
            </w:tcBorders>
            <w:shd w:val="clear" w:color="auto" w:fill="auto"/>
            <w:noWrap/>
            <w:vAlign w:val="bottom"/>
            <w:hideMark/>
          </w:tcPr>
          <w:p w14:paraId="114CD0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(29-76)</w:t>
            </w:r>
          </w:p>
        </w:tc>
        <w:tc>
          <w:tcPr>
            <w:tcW w:w="1800" w:type="dxa"/>
            <w:tcBorders>
              <w:top w:val="nil"/>
              <w:left w:val="nil"/>
              <w:bottom w:val="nil"/>
              <w:right w:val="nil"/>
            </w:tcBorders>
            <w:shd w:val="clear" w:color="auto" w:fill="auto"/>
            <w:noWrap/>
            <w:vAlign w:val="bottom"/>
            <w:hideMark/>
          </w:tcPr>
          <w:p w14:paraId="4AF829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 (67-181)</w:t>
            </w:r>
          </w:p>
        </w:tc>
      </w:tr>
      <w:tr w:rsidR="00B0760D" w:rsidRPr="00B0760D" w14:paraId="4E046F6F" w14:textId="77777777" w:rsidTr="00B0760D">
        <w:trPr>
          <w:trHeight w:val="320"/>
        </w:trPr>
        <w:tc>
          <w:tcPr>
            <w:tcW w:w="2524" w:type="dxa"/>
            <w:tcBorders>
              <w:top w:val="nil"/>
              <w:left w:val="nil"/>
              <w:bottom w:val="nil"/>
              <w:right w:val="nil"/>
            </w:tcBorders>
            <w:shd w:val="clear" w:color="auto" w:fill="auto"/>
            <w:noWrap/>
            <w:vAlign w:val="bottom"/>
            <w:hideMark/>
          </w:tcPr>
          <w:p w14:paraId="5629CF4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01C2B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796C9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1EB785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(0.2-0.5)</w:t>
            </w:r>
          </w:p>
        </w:tc>
        <w:tc>
          <w:tcPr>
            <w:tcW w:w="1800" w:type="dxa"/>
            <w:tcBorders>
              <w:top w:val="nil"/>
              <w:left w:val="nil"/>
              <w:bottom w:val="nil"/>
              <w:right w:val="nil"/>
            </w:tcBorders>
            <w:shd w:val="clear" w:color="auto" w:fill="auto"/>
            <w:noWrap/>
            <w:vAlign w:val="bottom"/>
            <w:hideMark/>
          </w:tcPr>
          <w:p w14:paraId="0191BF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(4-10)</w:t>
            </w:r>
          </w:p>
        </w:tc>
        <w:tc>
          <w:tcPr>
            <w:tcW w:w="1800" w:type="dxa"/>
            <w:tcBorders>
              <w:top w:val="nil"/>
              <w:left w:val="nil"/>
              <w:bottom w:val="nil"/>
              <w:right w:val="nil"/>
            </w:tcBorders>
            <w:shd w:val="clear" w:color="auto" w:fill="auto"/>
            <w:noWrap/>
            <w:vAlign w:val="bottom"/>
            <w:hideMark/>
          </w:tcPr>
          <w:p w14:paraId="4F7170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(8-21)</w:t>
            </w:r>
          </w:p>
        </w:tc>
      </w:tr>
      <w:tr w:rsidR="00B0760D" w:rsidRPr="00B0760D" w14:paraId="0F66771F" w14:textId="77777777" w:rsidTr="00B0760D">
        <w:trPr>
          <w:trHeight w:val="320"/>
        </w:trPr>
        <w:tc>
          <w:tcPr>
            <w:tcW w:w="2524" w:type="dxa"/>
            <w:tcBorders>
              <w:top w:val="nil"/>
              <w:left w:val="nil"/>
              <w:bottom w:val="nil"/>
              <w:right w:val="nil"/>
            </w:tcBorders>
            <w:shd w:val="clear" w:color="auto" w:fill="auto"/>
            <w:noWrap/>
            <w:vAlign w:val="bottom"/>
            <w:hideMark/>
          </w:tcPr>
          <w:p w14:paraId="1B33D8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0F3F6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6FF28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(1-2.6)</w:t>
            </w:r>
          </w:p>
        </w:tc>
        <w:tc>
          <w:tcPr>
            <w:tcW w:w="1660" w:type="dxa"/>
            <w:tcBorders>
              <w:top w:val="nil"/>
              <w:left w:val="nil"/>
              <w:bottom w:val="nil"/>
              <w:right w:val="nil"/>
            </w:tcBorders>
            <w:shd w:val="clear" w:color="auto" w:fill="auto"/>
            <w:noWrap/>
            <w:vAlign w:val="bottom"/>
            <w:hideMark/>
          </w:tcPr>
          <w:p w14:paraId="35CF31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(1.6-4.1)</w:t>
            </w:r>
          </w:p>
        </w:tc>
        <w:tc>
          <w:tcPr>
            <w:tcW w:w="1800" w:type="dxa"/>
            <w:tcBorders>
              <w:top w:val="nil"/>
              <w:left w:val="nil"/>
              <w:bottom w:val="nil"/>
              <w:right w:val="nil"/>
            </w:tcBorders>
            <w:shd w:val="clear" w:color="auto" w:fill="auto"/>
            <w:noWrap/>
            <w:vAlign w:val="bottom"/>
            <w:hideMark/>
          </w:tcPr>
          <w:p w14:paraId="68A605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(25-67)</w:t>
            </w:r>
          </w:p>
        </w:tc>
        <w:tc>
          <w:tcPr>
            <w:tcW w:w="1800" w:type="dxa"/>
            <w:tcBorders>
              <w:top w:val="nil"/>
              <w:left w:val="nil"/>
              <w:bottom w:val="nil"/>
              <w:right w:val="nil"/>
            </w:tcBorders>
            <w:shd w:val="clear" w:color="auto" w:fill="auto"/>
            <w:noWrap/>
            <w:vAlign w:val="bottom"/>
            <w:hideMark/>
          </w:tcPr>
          <w:p w14:paraId="44230A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 (60-161)</w:t>
            </w:r>
          </w:p>
        </w:tc>
      </w:tr>
      <w:tr w:rsidR="00B0760D" w:rsidRPr="00B0760D" w14:paraId="688ECE81" w14:textId="77777777" w:rsidTr="00B0760D">
        <w:trPr>
          <w:trHeight w:val="320"/>
        </w:trPr>
        <w:tc>
          <w:tcPr>
            <w:tcW w:w="2524" w:type="dxa"/>
            <w:tcBorders>
              <w:top w:val="nil"/>
              <w:left w:val="nil"/>
              <w:bottom w:val="nil"/>
              <w:right w:val="nil"/>
            </w:tcBorders>
            <w:shd w:val="clear" w:color="auto" w:fill="auto"/>
            <w:noWrap/>
            <w:vAlign w:val="bottom"/>
            <w:hideMark/>
          </w:tcPr>
          <w:p w14:paraId="68F498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7863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79FA9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27.8 (21.9-34.9)</w:t>
            </w:r>
          </w:p>
        </w:tc>
        <w:tc>
          <w:tcPr>
            <w:tcW w:w="1660" w:type="dxa"/>
            <w:tcBorders>
              <w:top w:val="nil"/>
              <w:left w:val="nil"/>
              <w:bottom w:val="nil"/>
              <w:right w:val="nil"/>
            </w:tcBorders>
            <w:shd w:val="clear" w:color="auto" w:fill="auto"/>
            <w:noWrap/>
            <w:vAlign w:val="bottom"/>
            <w:hideMark/>
          </w:tcPr>
          <w:p w14:paraId="5324A1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39.7 (32.5-47.7)</w:t>
            </w:r>
          </w:p>
        </w:tc>
        <w:tc>
          <w:tcPr>
            <w:tcW w:w="1800" w:type="dxa"/>
            <w:tcBorders>
              <w:top w:val="nil"/>
              <w:left w:val="nil"/>
              <w:bottom w:val="nil"/>
              <w:right w:val="nil"/>
            </w:tcBorders>
            <w:shd w:val="clear" w:color="auto" w:fill="auto"/>
            <w:noWrap/>
            <w:vAlign w:val="bottom"/>
            <w:hideMark/>
          </w:tcPr>
          <w:p w14:paraId="3F61EB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725 (569-912)</w:t>
            </w:r>
          </w:p>
        </w:tc>
        <w:tc>
          <w:tcPr>
            <w:tcW w:w="1800" w:type="dxa"/>
            <w:tcBorders>
              <w:top w:val="nil"/>
              <w:left w:val="nil"/>
              <w:bottom w:val="nil"/>
              <w:right w:val="nil"/>
            </w:tcBorders>
            <w:shd w:val="clear" w:color="auto" w:fill="auto"/>
            <w:noWrap/>
            <w:vAlign w:val="bottom"/>
            <w:hideMark/>
          </w:tcPr>
          <w:p w14:paraId="2A826C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1542 (1263-1866)</w:t>
            </w:r>
          </w:p>
        </w:tc>
      </w:tr>
      <w:tr w:rsidR="00B0760D" w:rsidRPr="00B0760D" w14:paraId="7307C552" w14:textId="77777777" w:rsidTr="00B0760D">
        <w:trPr>
          <w:trHeight w:val="320"/>
        </w:trPr>
        <w:tc>
          <w:tcPr>
            <w:tcW w:w="2524" w:type="dxa"/>
            <w:tcBorders>
              <w:top w:val="nil"/>
              <w:left w:val="nil"/>
              <w:bottom w:val="nil"/>
              <w:right w:val="nil"/>
            </w:tcBorders>
            <w:shd w:val="clear" w:color="auto" w:fill="auto"/>
            <w:noWrap/>
            <w:vAlign w:val="bottom"/>
            <w:hideMark/>
          </w:tcPr>
          <w:p w14:paraId="49951F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E750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D1237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27.3 (24.1-31.4)</w:t>
            </w:r>
          </w:p>
        </w:tc>
        <w:tc>
          <w:tcPr>
            <w:tcW w:w="1660" w:type="dxa"/>
            <w:tcBorders>
              <w:top w:val="nil"/>
              <w:left w:val="nil"/>
              <w:bottom w:val="nil"/>
              <w:right w:val="nil"/>
            </w:tcBorders>
            <w:shd w:val="clear" w:color="auto" w:fill="auto"/>
            <w:noWrap/>
            <w:vAlign w:val="bottom"/>
            <w:hideMark/>
          </w:tcPr>
          <w:p w14:paraId="1ED71B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28.4 (25.4-33.6)</w:t>
            </w:r>
          </w:p>
        </w:tc>
        <w:tc>
          <w:tcPr>
            <w:tcW w:w="1800" w:type="dxa"/>
            <w:tcBorders>
              <w:top w:val="nil"/>
              <w:left w:val="nil"/>
              <w:bottom w:val="nil"/>
              <w:right w:val="nil"/>
            </w:tcBorders>
            <w:shd w:val="clear" w:color="auto" w:fill="auto"/>
            <w:noWrap/>
            <w:vAlign w:val="bottom"/>
            <w:hideMark/>
          </w:tcPr>
          <w:p w14:paraId="3D519F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715 (627-823)</w:t>
            </w:r>
          </w:p>
        </w:tc>
        <w:tc>
          <w:tcPr>
            <w:tcW w:w="1800" w:type="dxa"/>
            <w:tcBorders>
              <w:top w:val="nil"/>
              <w:left w:val="nil"/>
              <w:bottom w:val="nil"/>
              <w:right w:val="nil"/>
            </w:tcBorders>
            <w:shd w:val="clear" w:color="auto" w:fill="auto"/>
            <w:noWrap/>
            <w:vAlign w:val="bottom"/>
            <w:hideMark/>
          </w:tcPr>
          <w:p w14:paraId="7F657A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1103 (979-1303)</w:t>
            </w:r>
          </w:p>
        </w:tc>
      </w:tr>
      <w:tr w:rsidR="00B0760D" w:rsidRPr="00B0760D" w14:paraId="3581F119" w14:textId="77777777" w:rsidTr="00B0760D">
        <w:trPr>
          <w:trHeight w:val="320"/>
        </w:trPr>
        <w:tc>
          <w:tcPr>
            <w:tcW w:w="2524" w:type="dxa"/>
            <w:tcBorders>
              <w:top w:val="nil"/>
              <w:left w:val="nil"/>
              <w:bottom w:val="nil"/>
              <w:right w:val="nil"/>
            </w:tcBorders>
            <w:shd w:val="clear" w:color="auto" w:fill="auto"/>
            <w:noWrap/>
            <w:vAlign w:val="bottom"/>
            <w:hideMark/>
          </w:tcPr>
          <w:p w14:paraId="0C29C60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9E38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5E012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(3.4-5.4)</w:t>
            </w:r>
          </w:p>
        </w:tc>
        <w:tc>
          <w:tcPr>
            <w:tcW w:w="1660" w:type="dxa"/>
            <w:tcBorders>
              <w:top w:val="nil"/>
              <w:left w:val="nil"/>
              <w:bottom w:val="nil"/>
              <w:right w:val="nil"/>
            </w:tcBorders>
            <w:shd w:val="clear" w:color="auto" w:fill="auto"/>
            <w:noWrap/>
            <w:vAlign w:val="bottom"/>
            <w:hideMark/>
          </w:tcPr>
          <w:p w14:paraId="003DA3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(3.3-5.6)</w:t>
            </w:r>
          </w:p>
        </w:tc>
        <w:tc>
          <w:tcPr>
            <w:tcW w:w="1800" w:type="dxa"/>
            <w:tcBorders>
              <w:top w:val="nil"/>
              <w:left w:val="nil"/>
              <w:bottom w:val="nil"/>
              <w:right w:val="nil"/>
            </w:tcBorders>
            <w:shd w:val="clear" w:color="auto" w:fill="auto"/>
            <w:noWrap/>
            <w:vAlign w:val="bottom"/>
            <w:hideMark/>
          </w:tcPr>
          <w:p w14:paraId="57BD0A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(91-142)</w:t>
            </w:r>
          </w:p>
        </w:tc>
        <w:tc>
          <w:tcPr>
            <w:tcW w:w="1800" w:type="dxa"/>
            <w:tcBorders>
              <w:top w:val="nil"/>
              <w:left w:val="nil"/>
              <w:bottom w:val="nil"/>
              <w:right w:val="nil"/>
            </w:tcBorders>
            <w:shd w:val="clear" w:color="auto" w:fill="auto"/>
            <w:noWrap/>
            <w:vAlign w:val="bottom"/>
            <w:hideMark/>
          </w:tcPr>
          <w:p w14:paraId="0A59E3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169 (128-214)</w:t>
            </w:r>
          </w:p>
        </w:tc>
      </w:tr>
      <w:tr w:rsidR="00B0760D" w:rsidRPr="00B0760D" w14:paraId="2D50C500" w14:textId="77777777" w:rsidTr="00B0760D">
        <w:trPr>
          <w:trHeight w:val="320"/>
        </w:trPr>
        <w:tc>
          <w:tcPr>
            <w:tcW w:w="2524" w:type="dxa"/>
            <w:tcBorders>
              <w:top w:val="nil"/>
              <w:left w:val="nil"/>
              <w:bottom w:val="nil"/>
              <w:right w:val="nil"/>
            </w:tcBorders>
            <w:shd w:val="clear" w:color="auto" w:fill="auto"/>
            <w:noWrap/>
            <w:vAlign w:val="bottom"/>
            <w:hideMark/>
          </w:tcPr>
          <w:p w14:paraId="550B0B1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B58E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7307A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(6.4-10.2)</w:t>
            </w:r>
          </w:p>
        </w:tc>
        <w:tc>
          <w:tcPr>
            <w:tcW w:w="1660" w:type="dxa"/>
            <w:tcBorders>
              <w:top w:val="nil"/>
              <w:left w:val="nil"/>
              <w:bottom w:val="nil"/>
              <w:right w:val="nil"/>
            </w:tcBorders>
            <w:shd w:val="clear" w:color="auto" w:fill="auto"/>
            <w:noWrap/>
            <w:vAlign w:val="bottom"/>
            <w:hideMark/>
          </w:tcPr>
          <w:p w14:paraId="69D130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(6.3-10.5)</w:t>
            </w:r>
          </w:p>
        </w:tc>
        <w:tc>
          <w:tcPr>
            <w:tcW w:w="1800" w:type="dxa"/>
            <w:tcBorders>
              <w:top w:val="nil"/>
              <w:left w:val="nil"/>
              <w:bottom w:val="nil"/>
              <w:right w:val="nil"/>
            </w:tcBorders>
            <w:shd w:val="clear" w:color="auto" w:fill="auto"/>
            <w:noWrap/>
            <w:vAlign w:val="bottom"/>
            <w:hideMark/>
          </w:tcPr>
          <w:p w14:paraId="19430A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(166-270)</w:t>
            </w:r>
          </w:p>
        </w:tc>
        <w:tc>
          <w:tcPr>
            <w:tcW w:w="1800" w:type="dxa"/>
            <w:tcBorders>
              <w:top w:val="nil"/>
              <w:left w:val="nil"/>
              <w:bottom w:val="nil"/>
              <w:right w:val="nil"/>
            </w:tcBorders>
            <w:shd w:val="clear" w:color="auto" w:fill="auto"/>
            <w:noWrap/>
            <w:vAlign w:val="bottom"/>
            <w:hideMark/>
          </w:tcPr>
          <w:p w14:paraId="3BEDCF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 (244-412)</w:t>
            </w:r>
          </w:p>
        </w:tc>
      </w:tr>
      <w:tr w:rsidR="00B0760D" w:rsidRPr="00B0760D" w14:paraId="3B8222A6" w14:textId="77777777" w:rsidTr="00B0760D">
        <w:trPr>
          <w:trHeight w:val="320"/>
        </w:trPr>
        <w:tc>
          <w:tcPr>
            <w:tcW w:w="2524" w:type="dxa"/>
            <w:tcBorders>
              <w:top w:val="nil"/>
              <w:left w:val="nil"/>
              <w:bottom w:val="nil"/>
              <w:right w:val="nil"/>
            </w:tcBorders>
            <w:shd w:val="clear" w:color="auto" w:fill="auto"/>
            <w:noWrap/>
            <w:vAlign w:val="bottom"/>
            <w:hideMark/>
          </w:tcPr>
          <w:p w14:paraId="0EA24B4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2F62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BD806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(5.4-8.2)</w:t>
            </w:r>
          </w:p>
        </w:tc>
        <w:tc>
          <w:tcPr>
            <w:tcW w:w="1660" w:type="dxa"/>
            <w:tcBorders>
              <w:top w:val="nil"/>
              <w:left w:val="nil"/>
              <w:bottom w:val="nil"/>
              <w:right w:val="nil"/>
            </w:tcBorders>
            <w:shd w:val="clear" w:color="auto" w:fill="auto"/>
            <w:noWrap/>
            <w:vAlign w:val="bottom"/>
            <w:hideMark/>
          </w:tcPr>
          <w:p w14:paraId="398664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(5.4-8.5)</w:t>
            </w:r>
          </w:p>
        </w:tc>
        <w:tc>
          <w:tcPr>
            <w:tcW w:w="1800" w:type="dxa"/>
            <w:tcBorders>
              <w:top w:val="nil"/>
              <w:left w:val="nil"/>
              <w:bottom w:val="nil"/>
              <w:right w:val="nil"/>
            </w:tcBorders>
            <w:shd w:val="clear" w:color="auto" w:fill="auto"/>
            <w:noWrap/>
            <w:vAlign w:val="bottom"/>
            <w:hideMark/>
          </w:tcPr>
          <w:p w14:paraId="73C7F1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(142-215)</w:t>
            </w:r>
          </w:p>
        </w:tc>
        <w:tc>
          <w:tcPr>
            <w:tcW w:w="1800" w:type="dxa"/>
            <w:tcBorders>
              <w:top w:val="nil"/>
              <w:left w:val="nil"/>
              <w:bottom w:val="nil"/>
              <w:right w:val="nil"/>
            </w:tcBorders>
            <w:shd w:val="clear" w:color="auto" w:fill="auto"/>
            <w:noWrap/>
            <w:vAlign w:val="bottom"/>
            <w:hideMark/>
          </w:tcPr>
          <w:p w14:paraId="589732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238 (209-333)</w:t>
            </w:r>
          </w:p>
        </w:tc>
      </w:tr>
      <w:tr w:rsidR="00B0760D" w:rsidRPr="00B0760D" w14:paraId="4DF3571E" w14:textId="77777777" w:rsidTr="00B0760D">
        <w:trPr>
          <w:trHeight w:val="320"/>
        </w:trPr>
        <w:tc>
          <w:tcPr>
            <w:tcW w:w="2524" w:type="dxa"/>
            <w:tcBorders>
              <w:top w:val="nil"/>
              <w:left w:val="nil"/>
              <w:bottom w:val="nil"/>
              <w:right w:val="nil"/>
            </w:tcBorders>
            <w:shd w:val="clear" w:color="auto" w:fill="auto"/>
            <w:noWrap/>
            <w:vAlign w:val="bottom"/>
            <w:hideMark/>
          </w:tcPr>
          <w:p w14:paraId="0A7817A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C30BB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4841F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(2.1-2.4)</w:t>
            </w:r>
          </w:p>
        </w:tc>
        <w:tc>
          <w:tcPr>
            <w:tcW w:w="1660" w:type="dxa"/>
            <w:tcBorders>
              <w:top w:val="nil"/>
              <w:left w:val="nil"/>
              <w:bottom w:val="nil"/>
              <w:right w:val="nil"/>
            </w:tcBorders>
            <w:shd w:val="clear" w:color="auto" w:fill="auto"/>
            <w:noWrap/>
            <w:vAlign w:val="bottom"/>
            <w:hideMark/>
          </w:tcPr>
          <w:p w14:paraId="4BC441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(2.2-2.7)</w:t>
            </w:r>
          </w:p>
        </w:tc>
        <w:tc>
          <w:tcPr>
            <w:tcW w:w="1800" w:type="dxa"/>
            <w:tcBorders>
              <w:top w:val="nil"/>
              <w:left w:val="nil"/>
              <w:bottom w:val="nil"/>
              <w:right w:val="nil"/>
            </w:tcBorders>
            <w:shd w:val="clear" w:color="auto" w:fill="auto"/>
            <w:noWrap/>
            <w:vAlign w:val="bottom"/>
            <w:hideMark/>
          </w:tcPr>
          <w:p w14:paraId="431F2E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(54-63)</w:t>
            </w:r>
          </w:p>
        </w:tc>
        <w:tc>
          <w:tcPr>
            <w:tcW w:w="1800" w:type="dxa"/>
            <w:tcBorders>
              <w:top w:val="nil"/>
              <w:left w:val="nil"/>
              <w:bottom w:val="nil"/>
              <w:right w:val="nil"/>
            </w:tcBorders>
            <w:shd w:val="clear" w:color="auto" w:fill="auto"/>
            <w:noWrap/>
            <w:vAlign w:val="bottom"/>
            <w:hideMark/>
          </w:tcPr>
          <w:p w14:paraId="1E3E0F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(87-104)</w:t>
            </w:r>
          </w:p>
        </w:tc>
      </w:tr>
      <w:tr w:rsidR="00B0760D" w:rsidRPr="00B0760D" w14:paraId="439D7C90" w14:textId="77777777" w:rsidTr="00B0760D">
        <w:trPr>
          <w:trHeight w:val="320"/>
        </w:trPr>
        <w:tc>
          <w:tcPr>
            <w:tcW w:w="2524" w:type="dxa"/>
            <w:tcBorders>
              <w:top w:val="nil"/>
              <w:left w:val="nil"/>
              <w:bottom w:val="nil"/>
              <w:right w:val="nil"/>
            </w:tcBorders>
            <w:shd w:val="clear" w:color="auto" w:fill="auto"/>
            <w:noWrap/>
            <w:vAlign w:val="bottom"/>
            <w:hideMark/>
          </w:tcPr>
          <w:p w14:paraId="0B61FED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79D8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267AD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3E6804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800" w:type="dxa"/>
            <w:tcBorders>
              <w:top w:val="nil"/>
              <w:left w:val="nil"/>
              <w:bottom w:val="nil"/>
              <w:right w:val="nil"/>
            </w:tcBorders>
            <w:shd w:val="clear" w:color="auto" w:fill="auto"/>
            <w:noWrap/>
            <w:vAlign w:val="bottom"/>
            <w:hideMark/>
          </w:tcPr>
          <w:p w14:paraId="3779D9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(27-32)</w:t>
            </w:r>
          </w:p>
        </w:tc>
        <w:tc>
          <w:tcPr>
            <w:tcW w:w="1800" w:type="dxa"/>
            <w:tcBorders>
              <w:top w:val="nil"/>
              <w:left w:val="nil"/>
              <w:bottom w:val="nil"/>
              <w:right w:val="nil"/>
            </w:tcBorders>
            <w:shd w:val="clear" w:color="auto" w:fill="auto"/>
            <w:noWrap/>
            <w:vAlign w:val="bottom"/>
            <w:hideMark/>
          </w:tcPr>
          <w:p w14:paraId="589E15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(38-46)</w:t>
            </w:r>
          </w:p>
        </w:tc>
      </w:tr>
      <w:tr w:rsidR="00B0760D" w:rsidRPr="00B0760D" w14:paraId="602D4AD0" w14:textId="77777777" w:rsidTr="00B0760D">
        <w:trPr>
          <w:trHeight w:val="320"/>
        </w:trPr>
        <w:tc>
          <w:tcPr>
            <w:tcW w:w="2524" w:type="dxa"/>
            <w:tcBorders>
              <w:top w:val="nil"/>
              <w:left w:val="nil"/>
              <w:bottom w:val="nil"/>
              <w:right w:val="nil"/>
            </w:tcBorders>
            <w:shd w:val="clear" w:color="auto" w:fill="auto"/>
            <w:noWrap/>
            <w:vAlign w:val="bottom"/>
            <w:hideMark/>
          </w:tcPr>
          <w:p w14:paraId="0BC077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B660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C9BC6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7F141F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800" w:type="dxa"/>
            <w:tcBorders>
              <w:top w:val="nil"/>
              <w:left w:val="nil"/>
              <w:bottom w:val="nil"/>
              <w:right w:val="nil"/>
            </w:tcBorders>
            <w:shd w:val="clear" w:color="auto" w:fill="auto"/>
            <w:noWrap/>
            <w:vAlign w:val="bottom"/>
            <w:hideMark/>
          </w:tcPr>
          <w:p w14:paraId="420607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(31-36)</w:t>
            </w:r>
          </w:p>
        </w:tc>
        <w:tc>
          <w:tcPr>
            <w:tcW w:w="1800" w:type="dxa"/>
            <w:tcBorders>
              <w:top w:val="nil"/>
              <w:left w:val="nil"/>
              <w:bottom w:val="nil"/>
              <w:right w:val="nil"/>
            </w:tcBorders>
            <w:shd w:val="clear" w:color="auto" w:fill="auto"/>
            <w:noWrap/>
            <w:vAlign w:val="bottom"/>
            <w:hideMark/>
          </w:tcPr>
          <w:p w14:paraId="7C583D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(33-42)</w:t>
            </w:r>
          </w:p>
        </w:tc>
      </w:tr>
      <w:tr w:rsidR="00B0760D" w:rsidRPr="00B0760D" w14:paraId="767C8495" w14:textId="77777777" w:rsidTr="00B0760D">
        <w:trPr>
          <w:trHeight w:val="320"/>
        </w:trPr>
        <w:tc>
          <w:tcPr>
            <w:tcW w:w="2524" w:type="dxa"/>
            <w:tcBorders>
              <w:top w:val="nil"/>
              <w:left w:val="nil"/>
              <w:bottom w:val="nil"/>
              <w:right w:val="nil"/>
            </w:tcBorders>
            <w:shd w:val="clear" w:color="auto" w:fill="auto"/>
            <w:noWrap/>
            <w:vAlign w:val="bottom"/>
            <w:hideMark/>
          </w:tcPr>
          <w:p w14:paraId="449C004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C381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A3E9B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660" w:type="dxa"/>
            <w:tcBorders>
              <w:top w:val="nil"/>
              <w:left w:val="nil"/>
              <w:bottom w:val="nil"/>
              <w:right w:val="nil"/>
            </w:tcBorders>
            <w:shd w:val="clear" w:color="auto" w:fill="auto"/>
            <w:noWrap/>
            <w:vAlign w:val="bottom"/>
            <w:hideMark/>
          </w:tcPr>
          <w:p w14:paraId="4EDE3B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(0.2-0.3)</w:t>
            </w:r>
          </w:p>
        </w:tc>
        <w:tc>
          <w:tcPr>
            <w:tcW w:w="1800" w:type="dxa"/>
            <w:tcBorders>
              <w:top w:val="nil"/>
              <w:left w:val="nil"/>
              <w:bottom w:val="nil"/>
              <w:right w:val="nil"/>
            </w:tcBorders>
            <w:shd w:val="clear" w:color="auto" w:fill="auto"/>
            <w:noWrap/>
            <w:vAlign w:val="bottom"/>
            <w:hideMark/>
          </w:tcPr>
          <w:p w14:paraId="3EADF9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(5-8)</w:t>
            </w:r>
          </w:p>
        </w:tc>
        <w:tc>
          <w:tcPr>
            <w:tcW w:w="1800" w:type="dxa"/>
            <w:tcBorders>
              <w:top w:val="nil"/>
              <w:left w:val="nil"/>
              <w:bottom w:val="nil"/>
              <w:right w:val="nil"/>
            </w:tcBorders>
            <w:shd w:val="clear" w:color="auto" w:fill="auto"/>
            <w:noWrap/>
            <w:vAlign w:val="bottom"/>
            <w:hideMark/>
          </w:tcPr>
          <w:p w14:paraId="334198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(9-13)</w:t>
            </w:r>
          </w:p>
        </w:tc>
      </w:tr>
      <w:tr w:rsidR="00B0760D" w:rsidRPr="00B0760D" w14:paraId="5942BF4E" w14:textId="77777777" w:rsidTr="00B0760D">
        <w:trPr>
          <w:trHeight w:val="320"/>
        </w:trPr>
        <w:tc>
          <w:tcPr>
            <w:tcW w:w="2524" w:type="dxa"/>
            <w:tcBorders>
              <w:top w:val="nil"/>
              <w:left w:val="nil"/>
              <w:bottom w:val="nil"/>
              <w:right w:val="nil"/>
            </w:tcBorders>
            <w:shd w:val="clear" w:color="auto" w:fill="auto"/>
            <w:noWrap/>
            <w:vAlign w:val="bottom"/>
            <w:hideMark/>
          </w:tcPr>
          <w:p w14:paraId="21F734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Switzerland</w:t>
            </w:r>
          </w:p>
        </w:tc>
        <w:tc>
          <w:tcPr>
            <w:tcW w:w="2180" w:type="dxa"/>
            <w:tcBorders>
              <w:top w:val="nil"/>
              <w:left w:val="nil"/>
              <w:bottom w:val="nil"/>
              <w:right w:val="nil"/>
            </w:tcBorders>
            <w:shd w:val="clear" w:color="auto" w:fill="auto"/>
            <w:noWrap/>
            <w:vAlign w:val="bottom"/>
            <w:hideMark/>
          </w:tcPr>
          <w:p w14:paraId="239F39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E5DA7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67.2 (62.6-72.2)</w:t>
            </w:r>
          </w:p>
        </w:tc>
        <w:tc>
          <w:tcPr>
            <w:tcW w:w="1660" w:type="dxa"/>
            <w:tcBorders>
              <w:top w:val="nil"/>
              <w:left w:val="nil"/>
              <w:bottom w:val="nil"/>
              <w:right w:val="nil"/>
            </w:tcBorders>
            <w:shd w:val="clear" w:color="auto" w:fill="auto"/>
            <w:noWrap/>
            <w:vAlign w:val="bottom"/>
            <w:hideMark/>
          </w:tcPr>
          <w:p w14:paraId="59FB67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65.2 (60.3-70.3)</w:t>
            </w:r>
          </w:p>
        </w:tc>
        <w:tc>
          <w:tcPr>
            <w:tcW w:w="1800" w:type="dxa"/>
            <w:tcBorders>
              <w:top w:val="nil"/>
              <w:left w:val="nil"/>
              <w:bottom w:val="nil"/>
              <w:right w:val="nil"/>
            </w:tcBorders>
            <w:shd w:val="clear" w:color="auto" w:fill="auto"/>
            <w:noWrap/>
            <w:vAlign w:val="bottom"/>
            <w:hideMark/>
          </w:tcPr>
          <w:p w14:paraId="1CAFEF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2002 (1870-2157)</w:t>
            </w:r>
          </w:p>
        </w:tc>
        <w:tc>
          <w:tcPr>
            <w:tcW w:w="1800" w:type="dxa"/>
            <w:tcBorders>
              <w:top w:val="nil"/>
              <w:left w:val="nil"/>
              <w:bottom w:val="nil"/>
              <w:right w:val="nil"/>
            </w:tcBorders>
            <w:shd w:val="clear" w:color="auto" w:fill="auto"/>
            <w:noWrap/>
            <w:vAlign w:val="bottom"/>
            <w:hideMark/>
          </w:tcPr>
          <w:p w14:paraId="24868F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2631 (2430-2844)</w:t>
            </w:r>
          </w:p>
        </w:tc>
      </w:tr>
      <w:tr w:rsidR="00B0760D" w:rsidRPr="00B0760D" w14:paraId="3AE11C2C" w14:textId="77777777" w:rsidTr="00B0760D">
        <w:trPr>
          <w:trHeight w:val="320"/>
        </w:trPr>
        <w:tc>
          <w:tcPr>
            <w:tcW w:w="2524" w:type="dxa"/>
            <w:tcBorders>
              <w:top w:val="nil"/>
              <w:left w:val="nil"/>
              <w:bottom w:val="nil"/>
              <w:right w:val="nil"/>
            </w:tcBorders>
            <w:shd w:val="clear" w:color="auto" w:fill="auto"/>
            <w:noWrap/>
            <w:vAlign w:val="bottom"/>
            <w:hideMark/>
          </w:tcPr>
          <w:p w14:paraId="70B1FCE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404D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8F7DB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19.4 (15.9-22.9)</w:t>
            </w:r>
          </w:p>
        </w:tc>
        <w:tc>
          <w:tcPr>
            <w:tcW w:w="1660" w:type="dxa"/>
            <w:tcBorders>
              <w:top w:val="nil"/>
              <w:left w:val="nil"/>
              <w:bottom w:val="nil"/>
              <w:right w:val="nil"/>
            </w:tcBorders>
            <w:shd w:val="clear" w:color="auto" w:fill="auto"/>
            <w:noWrap/>
            <w:vAlign w:val="bottom"/>
            <w:hideMark/>
          </w:tcPr>
          <w:p w14:paraId="57A2D0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 (16.4-24.1)</w:t>
            </w:r>
          </w:p>
        </w:tc>
        <w:tc>
          <w:tcPr>
            <w:tcW w:w="1800" w:type="dxa"/>
            <w:tcBorders>
              <w:top w:val="nil"/>
              <w:left w:val="nil"/>
              <w:bottom w:val="nil"/>
              <w:right w:val="nil"/>
            </w:tcBorders>
            <w:shd w:val="clear" w:color="auto" w:fill="auto"/>
            <w:noWrap/>
            <w:vAlign w:val="bottom"/>
            <w:hideMark/>
          </w:tcPr>
          <w:p w14:paraId="1C1796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580 (475-684)</w:t>
            </w:r>
          </w:p>
        </w:tc>
        <w:tc>
          <w:tcPr>
            <w:tcW w:w="1800" w:type="dxa"/>
            <w:tcBorders>
              <w:top w:val="nil"/>
              <w:left w:val="nil"/>
              <w:bottom w:val="nil"/>
              <w:right w:val="nil"/>
            </w:tcBorders>
            <w:shd w:val="clear" w:color="auto" w:fill="auto"/>
            <w:noWrap/>
            <w:vAlign w:val="bottom"/>
            <w:hideMark/>
          </w:tcPr>
          <w:p w14:paraId="5003BF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832 (663-969)</w:t>
            </w:r>
          </w:p>
        </w:tc>
      </w:tr>
      <w:tr w:rsidR="00B0760D" w:rsidRPr="00B0760D" w14:paraId="29B971D1" w14:textId="77777777" w:rsidTr="00B0760D">
        <w:trPr>
          <w:trHeight w:val="320"/>
        </w:trPr>
        <w:tc>
          <w:tcPr>
            <w:tcW w:w="2524" w:type="dxa"/>
            <w:tcBorders>
              <w:top w:val="nil"/>
              <w:left w:val="nil"/>
              <w:bottom w:val="nil"/>
              <w:right w:val="nil"/>
            </w:tcBorders>
            <w:shd w:val="clear" w:color="auto" w:fill="auto"/>
            <w:noWrap/>
            <w:vAlign w:val="bottom"/>
            <w:hideMark/>
          </w:tcPr>
          <w:p w14:paraId="6902868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EF81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1F499A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(8.3-14.6)</w:t>
            </w:r>
          </w:p>
        </w:tc>
        <w:tc>
          <w:tcPr>
            <w:tcW w:w="1660" w:type="dxa"/>
            <w:tcBorders>
              <w:top w:val="nil"/>
              <w:left w:val="nil"/>
              <w:bottom w:val="nil"/>
              <w:right w:val="nil"/>
            </w:tcBorders>
            <w:shd w:val="clear" w:color="auto" w:fill="auto"/>
            <w:noWrap/>
            <w:vAlign w:val="bottom"/>
            <w:hideMark/>
          </w:tcPr>
          <w:p w14:paraId="65BAB9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(6.7-11.9)</w:t>
            </w:r>
          </w:p>
        </w:tc>
        <w:tc>
          <w:tcPr>
            <w:tcW w:w="1800" w:type="dxa"/>
            <w:tcBorders>
              <w:top w:val="nil"/>
              <w:left w:val="nil"/>
              <w:bottom w:val="nil"/>
              <w:right w:val="nil"/>
            </w:tcBorders>
            <w:shd w:val="clear" w:color="auto" w:fill="auto"/>
            <w:noWrap/>
            <w:vAlign w:val="bottom"/>
            <w:hideMark/>
          </w:tcPr>
          <w:p w14:paraId="477169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 (246-438)</w:t>
            </w:r>
          </w:p>
        </w:tc>
        <w:tc>
          <w:tcPr>
            <w:tcW w:w="1800" w:type="dxa"/>
            <w:tcBorders>
              <w:top w:val="nil"/>
              <w:left w:val="nil"/>
              <w:bottom w:val="nil"/>
              <w:right w:val="nil"/>
            </w:tcBorders>
            <w:shd w:val="clear" w:color="auto" w:fill="auto"/>
            <w:noWrap/>
            <w:vAlign w:val="bottom"/>
            <w:hideMark/>
          </w:tcPr>
          <w:p w14:paraId="64DDBD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355 (268-485)</w:t>
            </w:r>
          </w:p>
        </w:tc>
      </w:tr>
      <w:tr w:rsidR="00B0760D" w:rsidRPr="00B0760D" w14:paraId="447ABCB0" w14:textId="77777777" w:rsidTr="00B0760D">
        <w:trPr>
          <w:trHeight w:val="320"/>
        </w:trPr>
        <w:tc>
          <w:tcPr>
            <w:tcW w:w="2524" w:type="dxa"/>
            <w:tcBorders>
              <w:top w:val="nil"/>
              <w:left w:val="nil"/>
              <w:bottom w:val="nil"/>
              <w:right w:val="nil"/>
            </w:tcBorders>
            <w:shd w:val="clear" w:color="auto" w:fill="auto"/>
            <w:noWrap/>
            <w:vAlign w:val="bottom"/>
            <w:hideMark/>
          </w:tcPr>
          <w:p w14:paraId="4A5029A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59E30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36644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(0.7-1.4)</w:t>
            </w:r>
          </w:p>
        </w:tc>
        <w:tc>
          <w:tcPr>
            <w:tcW w:w="1660" w:type="dxa"/>
            <w:tcBorders>
              <w:top w:val="nil"/>
              <w:left w:val="nil"/>
              <w:bottom w:val="nil"/>
              <w:right w:val="nil"/>
            </w:tcBorders>
            <w:shd w:val="clear" w:color="auto" w:fill="auto"/>
            <w:noWrap/>
            <w:vAlign w:val="bottom"/>
            <w:hideMark/>
          </w:tcPr>
          <w:p w14:paraId="556C2E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(0.3-0.6)</w:t>
            </w:r>
          </w:p>
        </w:tc>
        <w:tc>
          <w:tcPr>
            <w:tcW w:w="1800" w:type="dxa"/>
            <w:tcBorders>
              <w:top w:val="nil"/>
              <w:left w:val="nil"/>
              <w:bottom w:val="nil"/>
              <w:right w:val="nil"/>
            </w:tcBorders>
            <w:shd w:val="clear" w:color="auto" w:fill="auto"/>
            <w:noWrap/>
            <w:vAlign w:val="bottom"/>
            <w:hideMark/>
          </w:tcPr>
          <w:p w14:paraId="323FA0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(22-42)</w:t>
            </w:r>
          </w:p>
        </w:tc>
        <w:tc>
          <w:tcPr>
            <w:tcW w:w="1800" w:type="dxa"/>
            <w:tcBorders>
              <w:top w:val="nil"/>
              <w:left w:val="nil"/>
              <w:bottom w:val="nil"/>
              <w:right w:val="nil"/>
            </w:tcBorders>
            <w:shd w:val="clear" w:color="auto" w:fill="auto"/>
            <w:noWrap/>
            <w:vAlign w:val="bottom"/>
            <w:hideMark/>
          </w:tcPr>
          <w:p w14:paraId="4DFED6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(13-25)</w:t>
            </w:r>
          </w:p>
        </w:tc>
      </w:tr>
      <w:tr w:rsidR="00B0760D" w:rsidRPr="00B0760D" w14:paraId="1A80268D" w14:textId="77777777" w:rsidTr="00B0760D">
        <w:trPr>
          <w:trHeight w:val="320"/>
        </w:trPr>
        <w:tc>
          <w:tcPr>
            <w:tcW w:w="2524" w:type="dxa"/>
            <w:tcBorders>
              <w:top w:val="nil"/>
              <w:left w:val="nil"/>
              <w:bottom w:val="nil"/>
              <w:right w:val="nil"/>
            </w:tcBorders>
            <w:shd w:val="clear" w:color="auto" w:fill="auto"/>
            <w:noWrap/>
            <w:vAlign w:val="bottom"/>
            <w:hideMark/>
          </w:tcPr>
          <w:p w14:paraId="33A58C5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06E99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313BE7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 (7.6-13.4)</w:t>
            </w:r>
          </w:p>
        </w:tc>
        <w:tc>
          <w:tcPr>
            <w:tcW w:w="1660" w:type="dxa"/>
            <w:tcBorders>
              <w:top w:val="nil"/>
              <w:left w:val="nil"/>
              <w:bottom w:val="nil"/>
              <w:right w:val="nil"/>
            </w:tcBorders>
            <w:shd w:val="clear" w:color="auto" w:fill="auto"/>
            <w:noWrap/>
            <w:vAlign w:val="bottom"/>
            <w:hideMark/>
          </w:tcPr>
          <w:p w14:paraId="622CE2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(6.4-11.4)</w:t>
            </w:r>
          </w:p>
        </w:tc>
        <w:tc>
          <w:tcPr>
            <w:tcW w:w="1800" w:type="dxa"/>
            <w:tcBorders>
              <w:top w:val="nil"/>
              <w:left w:val="nil"/>
              <w:bottom w:val="nil"/>
              <w:right w:val="nil"/>
            </w:tcBorders>
            <w:shd w:val="clear" w:color="auto" w:fill="auto"/>
            <w:noWrap/>
            <w:vAlign w:val="bottom"/>
            <w:hideMark/>
          </w:tcPr>
          <w:p w14:paraId="6EF67F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300 (225-404)</w:t>
            </w:r>
          </w:p>
        </w:tc>
        <w:tc>
          <w:tcPr>
            <w:tcW w:w="1800" w:type="dxa"/>
            <w:tcBorders>
              <w:top w:val="nil"/>
              <w:left w:val="nil"/>
              <w:bottom w:val="nil"/>
              <w:right w:val="nil"/>
            </w:tcBorders>
            <w:shd w:val="clear" w:color="auto" w:fill="auto"/>
            <w:noWrap/>
            <w:vAlign w:val="bottom"/>
            <w:hideMark/>
          </w:tcPr>
          <w:p w14:paraId="01865B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 (256-461)</w:t>
            </w:r>
          </w:p>
        </w:tc>
      </w:tr>
      <w:tr w:rsidR="00B0760D" w:rsidRPr="00B0760D" w14:paraId="151351F5" w14:textId="77777777" w:rsidTr="00B0760D">
        <w:trPr>
          <w:trHeight w:val="320"/>
        </w:trPr>
        <w:tc>
          <w:tcPr>
            <w:tcW w:w="2524" w:type="dxa"/>
            <w:tcBorders>
              <w:top w:val="nil"/>
              <w:left w:val="nil"/>
              <w:bottom w:val="nil"/>
              <w:right w:val="nil"/>
            </w:tcBorders>
            <w:shd w:val="clear" w:color="auto" w:fill="auto"/>
            <w:noWrap/>
            <w:vAlign w:val="bottom"/>
            <w:hideMark/>
          </w:tcPr>
          <w:p w14:paraId="4153B83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CE85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4D465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 (19.1-33.1)</w:t>
            </w:r>
          </w:p>
        </w:tc>
        <w:tc>
          <w:tcPr>
            <w:tcW w:w="1660" w:type="dxa"/>
            <w:tcBorders>
              <w:top w:val="nil"/>
              <w:left w:val="nil"/>
              <w:bottom w:val="nil"/>
              <w:right w:val="nil"/>
            </w:tcBorders>
            <w:shd w:val="clear" w:color="auto" w:fill="auto"/>
            <w:noWrap/>
            <w:vAlign w:val="bottom"/>
            <w:hideMark/>
          </w:tcPr>
          <w:p w14:paraId="433C19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27.9 (20.9-36.1)</w:t>
            </w:r>
          </w:p>
        </w:tc>
        <w:tc>
          <w:tcPr>
            <w:tcW w:w="1800" w:type="dxa"/>
            <w:tcBorders>
              <w:top w:val="nil"/>
              <w:left w:val="nil"/>
              <w:bottom w:val="nil"/>
              <w:right w:val="nil"/>
            </w:tcBorders>
            <w:shd w:val="clear" w:color="auto" w:fill="auto"/>
            <w:noWrap/>
            <w:vAlign w:val="bottom"/>
            <w:hideMark/>
          </w:tcPr>
          <w:p w14:paraId="73A8E6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753 (572-973)</w:t>
            </w:r>
          </w:p>
        </w:tc>
        <w:tc>
          <w:tcPr>
            <w:tcW w:w="1800" w:type="dxa"/>
            <w:tcBorders>
              <w:top w:val="nil"/>
              <w:left w:val="nil"/>
              <w:bottom w:val="nil"/>
              <w:right w:val="nil"/>
            </w:tcBorders>
            <w:shd w:val="clear" w:color="auto" w:fill="auto"/>
            <w:noWrap/>
            <w:vAlign w:val="bottom"/>
            <w:hideMark/>
          </w:tcPr>
          <w:p w14:paraId="31AB56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1123 (843-1457)</w:t>
            </w:r>
          </w:p>
        </w:tc>
      </w:tr>
      <w:tr w:rsidR="00B0760D" w:rsidRPr="00B0760D" w14:paraId="1959C681" w14:textId="77777777" w:rsidTr="00B0760D">
        <w:trPr>
          <w:trHeight w:val="320"/>
        </w:trPr>
        <w:tc>
          <w:tcPr>
            <w:tcW w:w="2524" w:type="dxa"/>
            <w:tcBorders>
              <w:top w:val="nil"/>
              <w:left w:val="nil"/>
              <w:bottom w:val="nil"/>
              <w:right w:val="nil"/>
            </w:tcBorders>
            <w:shd w:val="clear" w:color="auto" w:fill="auto"/>
            <w:noWrap/>
            <w:vAlign w:val="bottom"/>
            <w:hideMark/>
          </w:tcPr>
          <w:p w14:paraId="213BD90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02B8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3723B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 (22-37.1)</w:t>
            </w:r>
          </w:p>
        </w:tc>
        <w:tc>
          <w:tcPr>
            <w:tcW w:w="1660" w:type="dxa"/>
            <w:tcBorders>
              <w:top w:val="nil"/>
              <w:left w:val="nil"/>
              <w:bottom w:val="nil"/>
              <w:right w:val="nil"/>
            </w:tcBorders>
            <w:shd w:val="clear" w:color="auto" w:fill="auto"/>
            <w:noWrap/>
            <w:vAlign w:val="bottom"/>
            <w:hideMark/>
          </w:tcPr>
          <w:p w14:paraId="60541D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19.8 (14.2-26.5)</w:t>
            </w:r>
          </w:p>
        </w:tc>
        <w:tc>
          <w:tcPr>
            <w:tcW w:w="1800" w:type="dxa"/>
            <w:tcBorders>
              <w:top w:val="nil"/>
              <w:left w:val="nil"/>
              <w:bottom w:val="nil"/>
              <w:right w:val="nil"/>
            </w:tcBorders>
            <w:shd w:val="clear" w:color="auto" w:fill="auto"/>
            <w:noWrap/>
            <w:vAlign w:val="bottom"/>
            <w:hideMark/>
          </w:tcPr>
          <w:p w14:paraId="15F361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858 (650-1104)</w:t>
            </w:r>
          </w:p>
        </w:tc>
        <w:tc>
          <w:tcPr>
            <w:tcW w:w="1800" w:type="dxa"/>
            <w:tcBorders>
              <w:top w:val="nil"/>
              <w:left w:val="nil"/>
              <w:bottom w:val="nil"/>
              <w:right w:val="nil"/>
            </w:tcBorders>
            <w:shd w:val="clear" w:color="auto" w:fill="auto"/>
            <w:noWrap/>
            <w:vAlign w:val="bottom"/>
            <w:hideMark/>
          </w:tcPr>
          <w:p w14:paraId="34FE42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800 (573-1069)</w:t>
            </w:r>
          </w:p>
        </w:tc>
      </w:tr>
      <w:tr w:rsidR="00B0760D" w:rsidRPr="00B0760D" w14:paraId="19A2585A" w14:textId="77777777" w:rsidTr="00B0760D">
        <w:trPr>
          <w:trHeight w:val="320"/>
        </w:trPr>
        <w:tc>
          <w:tcPr>
            <w:tcW w:w="2524" w:type="dxa"/>
            <w:tcBorders>
              <w:top w:val="nil"/>
              <w:left w:val="nil"/>
              <w:bottom w:val="nil"/>
              <w:right w:val="nil"/>
            </w:tcBorders>
            <w:shd w:val="clear" w:color="auto" w:fill="auto"/>
            <w:noWrap/>
            <w:vAlign w:val="bottom"/>
            <w:hideMark/>
          </w:tcPr>
          <w:p w14:paraId="2420FEE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DEEA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2D859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(4.7-7.5)</w:t>
            </w:r>
          </w:p>
        </w:tc>
        <w:tc>
          <w:tcPr>
            <w:tcW w:w="1660" w:type="dxa"/>
            <w:tcBorders>
              <w:top w:val="nil"/>
              <w:left w:val="nil"/>
              <w:bottom w:val="nil"/>
              <w:right w:val="nil"/>
            </w:tcBorders>
            <w:shd w:val="clear" w:color="auto" w:fill="auto"/>
            <w:noWrap/>
            <w:vAlign w:val="bottom"/>
            <w:hideMark/>
          </w:tcPr>
          <w:p w14:paraId="60F6BA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(4.7-7.6)</w:t>
            </w:r>
          </w:p>
        </w:tc>
        <w:tc>
          <w:tcPr>
            <w:tcW w:w="1800" w:type="dxa"/>
            <w:tcBorders>
              <w:top w:val="nil"/>
              <w:left w:val="nil"/>
              <w:bottom w:val="nil"/>
              <w:right w:val="nil"/>
            </w:tcBorders>
            <w:shd w:val="clear" w:color="auto" w:fill="auto"/>
            <w:noWrap/>
            <w:vAlign w:val="bottom"/>
            <w:hideMark/>
          </w:tcPr>
          <w:p w14:paraId="745A54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(139-225)</w:t>
            </w:r>
          </w:p>
        </w:tc>
        <w:tc>
          <w:tcPr>
            <w:tcW w:w="1800" w:type="dxa"/>
            <w:tcBorders>
              <w:top w:val="nil"/>
              <w:left w:val="nil"/>
              <w:bottom w:val="nil"/>
              <w:right w:val="nil"/>
            </w:tcBorders>
            <w:shd w:val="clear" w:color="auto" w:fill="auto"/>
            <w:noWrap/>
            <w:vAlign w:val="bottom"/>
            <w:hideMark/>
          </w:tcPr>
          <w:p w14:paraId="4873B2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 (189-305)</w:t>
            </w:r>
          </w:p>
        </w:tc>
      </w:tr>
      <w:tr w:rsidR="00B0760D" w:rsidRPr="00B0760D" w14:paraId="1A251F05" w14:textId="77777777" w:rsidTr="00B0760D">
        <w:trPr>
          <w:trHeight w:val="320"/>
        </w:trPr>
        <w:tc>
          <w:tcPr>
            <w:tcW w:w="2524" w:type="dxa"/>
            <w:tcBorders>
              <w:top w:val="nil"/>
              <w:left w:val="nil"/>
              <w:bottom w:val="nil"/>
              <w:right w:val="nil"/>
            </w:tcBorders>
            <w:shd w:val="clear" w:color="auto" w:fill="auto"/>
            <w:noWrap/>
            <w:vAlign w:val="bottom"/>
            <w:hideMark/>
          </w:tcPr>
          <w:p w14:paraId="04243CC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3C6E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25853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(7.2-11.8)</w:t>
            </w:r>
          </w:p>
        </w:tc>
        <w:tc>
          <w:tcPr>
            <w:tcW w:w="1660" w:type="dxa"/>
            <w:tcBorders>
              <w:top w:val="nil"/>
              <w:left w:val="nil"/>
              <w:bottom w:val="nil"/>
              <w:right w:val="nil"/>
            </w:tcBorders>
            <w:shd w:val="clear" w:color="auto" w:fill="auto"/>
            <w:noWrap/>
            <w:vAlign w:val="bottom"/>
            <w:hideMark/>
          </w:tcPr>
          <w:p w14:paraId="61828C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(8.3-13.6)</w:t>
            </w:r>
          </w:p>
        </w:tc>
        <w:tc>
          <w:tcPr>
            <w:tcW w:w="1800" w:type="dxa"/>
            <w:tcBorders>
              <w:top w:val="nil"/>
              <w:left w:val="nil"/>
              <w:bottom w:val="nil"/>
              <w:right w:val="nil"/>
            </w:tcBorders>
            <w:shd w:val="clear" w:color="auto" w:fill="auto"/>
            <w:noWrap/>
            <w:vAlign w:val="bottom"/>
            <w:hideMark/>
          </w:tcPr>
          <w:p w14:paraId="684A29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265 (212-351)</w:t>
            </w:r>
          </w:p>
        </w:tc>
        <w:tc>
          <w:tcPr>
            <w:tcW w:w="1800" w:type="dxa"/>
            <w:tcBorders>
              <w:top w:val="nil"/>
              <w:left w:val="nil"/>
              <w:bottom w:val="nil"/>
              <w:right w:val="nil"/>
            </w:tcBorders>
            <w:shd w:val="clear" w:color="auto" w:fill="auto"/>
            <w:noWrap/>
            <w:vAlign w:val="bottom"/>
            <w:hideMark/>
          </w:tcPr>
          <w:p w14:paraId="001755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418 (337-549)</w:t>
            </w:r>
          </w:p>
        </w:tc>
      </w:tr>
      <w:tr w:rsidR="00B0760D" w:rsidRPr="00B0760D" w14:paraId="7B8FE085" w14:textId="77777777" w:rsidTr="00B0760D">
        <w:trPr>
          <w:trHeight w:val="320"/>
        </w:trPr>
        <w:tc>
          <w:tcPr>
            <w:tcW w:w="2524" w:type="dxa"/>
            <w:tcBorders>
              <w:top w:val="nil"/>
              <w:left w:val="nil"/>
              <w:bottom w:val="nil"/>
              <w:right w:val="nil"/>
            </w:tcBorders>
            <w:shd w:val="clear" w:color="auto" w:fill="auto"/>
            <w:noWrap/>
            <w:vAlign w:val="bottom"/>
            <w:hideMark/>
          </w:tcPr>
          <w:p w14:paraId="1D23CE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C410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9AC99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(3.7-6.5)</w:t>
            </w:r>
          </w:p>
        </w:tc>
        <w:tc>
          <w:tcPr>
            <w:tcW w:w="1660" w:type="dxa"/>
            <w:tcBorders>
              <w:top w:val="nil"/>
              <w:left w:val="nil"/>
              <w:bottom w:val="nil"/>
              <w:right w:val="nil"/>
            </w:tcBorders>
            <w:shd w:val="clear" w:color="auto" w:fill="auto"/>
            <w:noWrap/>
            <w:vAlign w:val="bottom"/>
            <w:hideMark/>
          </w:tcPr>
          <w:p w14:paraId="4D8250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(3.6-6.1)</w:t>
            </w:r>
          </w:p>
        </w:tc>
        <w:tc>
          <w:tcPr>
            <w:tcW w:w="1800" w:type="dxa"/>
            <w:tcBorders>
              <w:top w:val="nil"/>
              <w:left w:val="nil"/>
              <w:bottom w:val="nil"/>
              <w:right w:val="nil"/>
            </w:tcBorders>
            <w:shd w:val="clear" w:color="auto" w:fill="auto"/>
            <w:noWrap/>
            <w:vAlign w:val="bottom"/>
            <w:hideMark/>
          </w:tcPr>
          <w:p w14:paraId="1B4AD5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 (109-195)</w:t>
            </w:r>
          </w:p>
        </w:tc>
        <w:tc>
          <w:tcPr>
            <w:tcW w:w="1800" w:type="dxa"/>
            <w:tcBorders>
              <w:top w:val="nil"/>
              <w:left w:val="nil"/>
              <w:bottom w:val="nil"/>
              <w:right w:val="nil"/>
            </w:tcBorders>
            <w:shd w:val="clear" w:color="auto" w:fill="auto"/>
            <w:noWrap/>
            <w:vAlign w:val="bottom"/>
            <w:hideMark/>
          </w:tcPr>
          <w:p w14:paraId="20EB3D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(145-244)</w:t>
            </w:r>
          </w:p>
        </w:tc>
      </w:tr>
      <w:tr w:rsidR="00B0760D" w:rsidRPr="00B0760D" w14:paraId="7E156343" w14:textId="77777777" w:rsidTr="00B0760D">
        <w:trPr>
          <w:trHeight w:val="320"/>
        </w:trPr>
        <w:tc>
          <w:tcPr>
            <w:tcW w:w="2524" w:type="dxa"/>
            <w:tcBorders>
              <w:top w:val="nil"/>
              <w:left w:val="nil"/>
              <w:bottom w:val="nil"/>
              <w:right w:val="nil"/>
            </w:tcBorders>
            <w:shd w:val="clear" w:color="auto" w:fill="auto"/>
            <w:noWrap/>
            <w:vAlign w:val="bottom"/>
            <w:hideMark/>
          </w:tcPr>
          <w:p w14:paraId="59A53F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6F10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6E2C4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(1.4-2)</w:t>
            </w:r>
          </w:p>
        </w:tc>
        <w:tc>
          <w:tcPr>
            <w:tcW w:w="1660" w:type="dxa"/>
            <w:tcBorders>
              <w:top w:val="nil"/>
              <w:left w:val="nil"/>
              <w:bottom w:val="nil"/>
              <w:right w:val="nil"/>
            </w:tcBorders>
            <w:shd w:val="clear" w:color="auto" w:fill="auto"/>
            <w:noWrap/>
            <w:vAlign w:val="bottom"/>
            <w:hideMark/>
          </w:tcPr>
          <w:p w14:paraId="04A9D2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(1.9-2.5)</w:t>
            </w:r>
          </w:p>
        </w:tc>
        <w:tc>
          <w:tcPr>
            <w:tcW w:w="1800" w:type="dxa"/>
            <w:tcBorders>
              <w:top w:val="nil"/>
              <w:left w:val="nil"/>
              <w:bottom w:val="nil"/>
              <w:right w:val="nil"/>
            </w:tcBorders>
            <w:shd w:val="clear" w:color="auto" w:fill="auto"/>
            <w:noWrap/>
            <w:vAlign w:val="bottom"/>
            <w:hideMark/>
          </w:tcPr>
          <w:p w14:paraId="01F2C6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 (43-58)</w:t>
            </w:r>
          </w:p>
        </w:tc>
        <w:tc>
          <w:tcPr>
            <w:tcW w:w="1800" w:type="dxa"/>
            <w:tcBorders>
              <w:top w:val="nil"/>
              <w:left w:val="nil"/>
              <w:bottom w:val="nil"/>
              <w:right w:val="nil"/>
            </w:tcBorders>
            <w:shd w:val="clear" w:color="auto" w:fill="auto"/>
            <w:noWrap/>
            <w:vAlign w:val="bottom"/>
            <w:hideMark/>
          </w:tcPr>
          <w:p w14:paraId="59C538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(77-101)</w:t>
            </w:r>
          </w:p>
        </w:tc>
      </w:tr>
      <w:tr w:rsidR="00B0760D" w:rsidRPr="00B0760D" w14:paraId="5649DE1A" w14:textId="77777777" w:rsidTr="00B0760D">
        <w:trPr>
          <w:trHeight w:val="320"/>
        </w:trPr>
        <w:tc>
          <w:tcPr>
            <w:tcW w:w="2524" w:type="dxa"/>
            <w:tcBorders>
              <w:top w:val="nil"/>
              <w:left w:val="nil"/>
              <w:bottom w:val="nil"/>
              <w:right w:val="nil"/>
            </w:tcBorders>
            <w:shd w:val="clear" w:color="auto" w:fill="auto"/>
            <w:noWrap/>
            <w:vAlign w:val="bottom"/>
            <w:hideMark/>
          </w:tcPr>
          <w:p w14:paraId="158DED3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D306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AA249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7EEFF4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567E8C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(26-33)</w:t>
            </w:r>
          </w:p>
        </w:tc>
        <w:tc>
          <w:tcPr>
            <w:tcW w:w="1800" w:type="dxa"/>
            <w:tcBorders>
              <w:top w:val="nil"/>
              <w:left w:val="nil"/>
              <w:bottom w:val="nil"/>
              <w:right w:val="nil"/>
            </w:tcBorders>
            <w:shd w:val="clear" w:color="auto" w:fill="auto"/>
            <w:noWrap/>
            <w:vAlign w:val="bottom"/>
            <w:hideMark/>
          </w:tcPr>
          <w:p w14:paraId="4FE66F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(38-49)</w:t>
            </w:r>
          </w:p>
        </w:tc>
      </w:tr>
      <w:tr w:rsidR="00B0760D" w:rsidRPr="00B0760D" w14:paraId="2BE41D28" w14:textId="77777777" w:rsidTr="00B0760D">
        <w:trPr>
          <w:trHeight w:val="320"/>
        </w:trPr>
        <w:tc>
          <w:tcPr>
            <w:tcW w:w="2524" w:type="dxa"/>
            <w:tcBorders>
              <w:top w:val="nil"/>
              <w:left w:val="nil"/>
              <w:bottom w:val="nil"/>
              <w:right w:val="nil"/>
            </w:tcBorders>
            <w:shd w:val="clear" w:color="auto" w:fill="auto"/>
            <w:noWrap/>
            <w:vAlign w:val="bottom"/>
            <w:hideMark/>
          </w:tcPr>
          <w:p w14:paraId="6ADA7D8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0FC9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7A9FC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1F587F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(1.1-1.4)</w:t>
            </w:r>
          </w:p>
        </w:tc>
        <w:tc>
          <w:tcPr>
            <w:tcW w:w="1800" w:type="dxa"/>
            <w:tcBorders>
              <w:top w:val="nil"/>
              <w:left w:val="nil"/>
              <w:bottom w:val="nil"/>
              <w:right w:val="nil"/>
            </w:tcBorders>
            <w:shd w:val="clear" w:color="auto" w:fill="auto"/>
            <w:noWrap/>
            <w:vAlign w:val="bottom"/>
            <w:hideMark/>
          </w:tcPr>
          <w:p w14:paraId="211EC5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(29-36)</w:t>
            </w:r>
          </w:p>
        </w:tc>
        <w:tc>
          <w:tcPr>
            <w:tcW w:w="1800" w:type="dxa"/>
            <w:tcBorders>
              <w:top w:val="nil"/>
              <w:left w:val="nil"/>
              <w:bottom w:val="nil"/>
              <w:right w:val="nil"/>
            </w:tcBorders>
            <w:shd w:val="clear" w:color="auto" w:fill="auto"/>
            <w:noWrap/>
            <w:vAlign w:val="bottom"/>
            <w:hideMark/>
          </w:tcPr>
          <w:p w14:paraId="3490A3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(45-57)</w:t>
            </w:r>
          </w:p>
        </w:tc>
      </w:tr>
      <w:tr w:rsidR="00B0760D" w:rsidRPr="00B0760D" w14:paraId="7CA5008B" w14:textId="77777777" w:rsidTr="00B0760D">
        <w:trPr>
          <w:trHeight w:val="320"/>
        </w:trPr>
        <w:tc>
          <w:tcPr>
            <w:tcW w:w="2524" w:type="dxa"/>
            <w:tcBorders>
              <w:top w:val="nil"/>
              <w:left w:val="nil"/>
              <w:bottom w:val="nil"/>
              <w:right w:val="nil"/>
            </w:tcBorders>
            <w:shd w:val="clear" w:color="auto" w:fill="auto"/>
            <w:noWrap/>
            <w:vAlign w:val="bottom"/>
            <w:hideMark/>
          </w:tcPr>
          <w:p w14:paraId="693F64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F766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11645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1E6992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(0.1-0.2)</w:t>
            </w:r>
          </w:p>
        </w:tc>
        <w:tc>
          <w:tcPr>
            <w:tcW w:w="1800" w:type="dxa"/>
            <w:tcBorders>
              <w:top w:val="nil"/>
              <w:left w:val="nil"/>
              <w:bottom w:val="nil"/>
              <w:right w:val="nil"/>
            </w:tcBorders>
            <w:shd w:val="clear" w:color="auto" w:fill="auto"/>
            <w:noWrap/>
            <w:vAlign w:val="bottom"/>
            <w:hideMark/>
          </w:tcPr>
          <w:p w14:paraId="5320D5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(3-6)</w:t>
            </w:r>
          </w:p>
        </w:tc>
        <w:tc>
          <w:tcPr>
            <w:tcW w:w="1800" w:type="dxa"/>
            <w:tcBorders>
              <w:top w:val="nil"/>
              <w:left w:val="nil"/>
              <w:bottom w:val="nil"/>
              <w:right w:val="nil"/>
            </w:tcBorders>
            <w:shd w:val="clear" w:color="auto" w:fill="auto"/>
            <w:noWrap/>
            <w:vAlign w:val="bottom"/>
            <w:hideMark/>
          </w:tcPr>
          <w:p w14:paraId="2DB10F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(6-10)</w:t>
            </w:r>
          </w:p>
        </w:tc>
      </w:tr>
      <w:tr w:rsidR="00B0760D" w:rsidRPr="00B0760D" w14:paraId="43417D8B" w14:textId="77777777" w:rsidTr="00B0760D">
        <w:trPr>
          <w:trHeight w:val="320"/>
        </w:trPr>
        <w:tc>
          <w:tcPr>
            <w:tcW w:w="2524" w:type="dxa"/>
            <w:tcBorders>
              <w:top w:val="nil"/>
              <w:left w:val="nil"/>
              <w:bottom w:val="nil"/>
              <w:right w:val="nil"/>
            </w:tcBorders>
            <w:shd w:val="clear" w:color="auto" w:fill="auto"/>
            <w:noWrap/>
            <w:vAlign w:val="bottom"/>
            <w:hideMark/>
          </w:tcPr>
          <w:p w14:paraId="6112D3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Syria</w:t>
            </w:r>
          </w:p>
        </w:tc>
        <w:tc>
          <w:tcPr>
            <w:tcW w:w="2180" w:type="dxa"/>
            <w:tcBorders>
              <w:top w:val="nil"/>
              <w:left w:val="nil"/>
              <w:bottom w:val="nil"/>
              <w:right w:val="nil"/>
            </w:tcBorders>
            <w:shd w:val="clear" w:color="auto" w:fill="auto"/>
            <w:noWrap/>
            <w:vAlign w:val="bottom"/>
            <w:hideMark/>
          </w:tcPr>
          <w:p w14:paraId="2A3D2B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7B54E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68.3 (61.1-76.1)</w:t>
            </w:r>
          </w:p>
        </w:tc>
        <w:tc>
          <w:tcPr>
            <w:tcW w:w="1660" w:type="dxa"/>
            <w:tcBorders>
              <w:top w:val="nil"/>
              <w:left w:val="nil"/>
              <w:bottom w:val="nil"/>
              <w:right w:val="nil"/>
            </w:tcBorders>
            <w:shd w:val="clear" w:color="auto" w:fill="auto"/>
            <w:noWrap/>
            <w:vAlign w:val="bottom"/>
            <w:hideMark/>
          </w:tcPr>
          <w:p w14:paraId="519060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72.3 (64-80)</w:t>
            </w:r>
          </w:p>
        </w:tc>
        <w:tc>
          <w:tcPr>
            <w:tcW w:w="1800" w:type="dxa"/>
            <w:tcBorders>
              <w:top w:val="nil"/>
              <w:left w:val="nil"/>
              <w:bottom w:val="nil"/>
              <w:right w:val="nil"/>
            </w:tcBorders>
            <w:shd w:val="clear" w:color="auto" w:fill="auto"/>
            <w:noWrap/>
            <w:vAlign w:val="bottom"/>
            <w:hideMark/>
          </w:tcPr>
          <w:p w14:paraId="2AE376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2043 (1828-2289)</w:t>
            </w:r>
          </w:p>
        </w:tc>
        <w:tc>
          <w:tcPr>
            <w:tcW w:w="1800" w:type="dxa"/>
            <w:tcBorders>
              <w:top w:val="nil"/>
              <w:left w:val="nil"/>
              <w:bottom w:val="nil"/>
              <w:right w:val="nil"/>
            </w:tcBorders>
            <w:shd w:val="clear" w:color="auto" w:fill="auto"/>
            <w:noWrap/>
            <w:vAlign w:val="bottom"/>
            <w:hideMark/>
          </w:tcPr>
          <w:p w14:paraId="734BEF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3481 (3082-3861)</w:t>
            </w:r>
          </w:p>
        </w:tc>
      </w:tr>
      <w:tr w:rsidR="00B0760D" w:rsidRPr="00B0760D" w14:paraId="18473710" w14:textId="77777777" w:rsidTr="00B0760D">
        <w:trPr>
          <w:trHeight w:val="320"/>
        </w:trPr>
        <w:tc>
          <w:tcPr>
            <w:tcW w:w="2524" w:type="dxa"/>
            <w:tcBorders>
              <w:top w:val="nil"/>
              <w:left w:val="nil"/>
              <w:bottom w:val="nil"/>
              <w:right w:val="nil"/>
            </w:tcBorders>
            <w:shd w:val="clear" w:color="auto" w:fill="auto"/>
            <w:noWrap/>
            <w:vAlign w:val="bottom"/>
            <w:hideMark/>
          </w:tcPr>
          <w:p w14:paraId="427A1AE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6809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F4938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35.1 (27.1-39.7)</w:t>
            </w:r>
          </w:p>
        </w:tc>
        <w:tc>
          <w:tcPr>
            <w:tcW w:w="1660" w:type="dxa"/>
            <w:tcBorders>
              <w:top w:val="nil"/>
              <w:left w:val="nil"/>
              <w:bottom w:val="nil"/>
              <w:right w:val="nil"/>
            </w:tcBorders>
            <w:shd w:val="clear" w:color="auto" w:fill="auto"/>
            <w:noWrap/>
            <w:vAlign w:val="bottom"/>
            <w:hideMark/>
          </w:tcPr>
          <w:p w14:paraId="66FBEA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33.9 (26-38.6)</w:t>
            </w:r>
          </w:p>
        </w:tc>
        <w:tc>
          <w:tcPr>
            <w:tcW w:w="1800" w:type="dxa"/>
            <w:tcBorders>
              <w:top w:val="nil"/>
              <w:left w:val="nil"/>
              <w:bottom w:val="nil"/>
              <w:right w:val="nil"/>
            </w:tcBorders>
            <w:shd w:val="clear" w:color="auto" w:fill="auto"/>
            <w:noWrap/>
            <w:vAlign w:val="bottom"/>
            <w:hideMark/>
          </w:tcPr>
          <w:p w14:paraId="694D57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1050 (815-1193)</w:t>
            </w:r>
          </w:p>
        </w:tc>
        <w:tc>
          <w:tcPr>
            <w:tcW w:w="1800" w:type="dxa"/>
            <w:tcBorders>
              <w:top w:val="nil"/>
              <w:left w:val="nil"/>
              <w:bottom w:val="nil"/>
              <w:right w:val="nil"/>
            </w:tcBorders>
            <w:shd w:val="clear" w:color="auto" w:fill="auto"/>
            <w:noWrap/>
            <w:vAlign w:val="bottom"/>
            <w:hideMark/>
          </w:tcPr>
          <w:p w14:paraId="572743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1629 (1245-1862)</w:t>
            </w:r>
          </w:p>
        </w:tc>
      </w:tr>
      <w:tr w:rsidR="00B0760D" w:rsidRPr="00B0760D" w14:paraId="5E2125B3" w14:textId="77777777" w:rsidTr="00B0760D">
        <w:trPr>
          <w:trHeight w:val="320"/>
        </w:trPr>
        <w:tc>
          <w:tcPr>
            <w:tcW w:w="2524" w:type="dxa"/>
            <w:tcBorders>
              <w:top w:val="nil"/>
              <w:left w:val="nil"/>
              <w:bottom w:val="nil"/>
              <w:right w:val="nil"/>
            </w:tcBorders>
            <w:shd w:val="clear" w:color="auto" w:fill="auto"/>
            <w:noWrap/>
            <w:vAlign w:val="bottom"/>
            <w:hideMark/>
          </w:tcPr>
          <w:p w14:paraId="7F180D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D517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1FF20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27.4 (16.4-41.1)</w:t>
            </w:r>
          </w:p>
        </w:tc>
        <w:tc>
          <w:tcPr>
            <w:tcW w:w="1660" w:type="dxa"/>
            <w:tcBorders>
              <w:top w:val="nil"/>
              <w:left w:val="nil"/>
              <w:bottom w:val="nil"/>
              <w:right w:val="nil"/>
            </w:tcBorders>
            <w:shd w:val="clear" w:color="auto" w:fill="auto"/>
            <w:noWrap/>
            <w:vAlign w:val="bottom"/>
            <w:hideMark/>
          </w:tcPr>
          <w:p w14:paraId="33910F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30.3 (18.6-43.3)</w:t>
            </w:r>
          </w:p>
        </w:tc>
        <w:tc>
          <w:tcPr>
            <w:tcW w:w="1800" w:type="dxa"/>
            <w:tcBorders>
              <w:top w:val="nil"/>
              <w:left w:val="nil"/>
              <w:bottom w:val="nil"/>
              <w:right w:val="nil"/>
            </w:tcBorders>
            <w:shd w:val="clear" w:color="auto" w:fill="auto"/>
            <w:noWrap/>
            <w:vAlign w:val="bottom"/>
            <w:hideMark/>
          </w:tcPr>
          <w:p w14:paraId="5F03DD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822 (495-1234)</w:t>
            </w:r>
          </w:p>
        </w:tc>
        <w:tc>
          <w:tcPr>
            <w:tcW w:w="1800" w:type="dxa"/>
            <w:tcBorders>
              <w:top w:val="nil"/>
              <w:left w:val="nil"/>
              <w:bottom w:val="nil"/>
              <w:right w:val="nil"/>
            </w:tcBorders>
            <w:shd w:val="clear" w:color="auto" w:fill="auto"/>
            <w:noWrap/>
            <w:vAlign w:val="bottom"/>
            <w:hideMark/>
          </w:tcPr>
          <w:p w14:paraId="3264BF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1461 (896-2087)</w:t>
            </w:r>
          </w:p>
        </w:tc>
      </w:tr>
      <w:tr w:rsidR="00B0760D" w:rsidRPr="00B0760D" w14:paraId="7F22E8DB" w14:textId="77777777" w:rsidTr="00B0760D">
        <w:trPr>
          <w:trHeight w:val="320"/>
        </w:trPr>
        <w:tc>
          <w:tcPr>
            <w:tcW w:w="2524" w:type="dxa"/>
            <w:tcBorders>
              <w:top w:val="nil"/>
              <w:left w:val="nil"/>
              <w:bottom w:val="nil"/>
              <w:right w:val="nil"/>
            </w:tcBorders>
            <w:shd w:val="clear" w:color="auto" w:fill="auto"/>
            <w:noWrap/>
            <w:vAlign w:val="bottom"/>
            <w:hideMark/>
          </w:tcPr>
          <w:p w14:paraId="38B0288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0ECCF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7D9A2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27.4 (16.4-41.1)</w:t>
            </w:r>
          </w:p>
        </w:tc>
        <w:tc>
          <w:tcPr>
            <w:tcW w:w="1660" w:type="dxa"/>
            <w:tcBorders>
              <w:top w:val="nil"/>
              <w:left w:val="nil"/>
              <w:bottom w:val="nil"/>
              <w:right w:val="nil"/>
            </w:tcBorders>
            <w:shd w:val="clear" w:color="auto" w:fill="auto"/>
            <w:noWrap/>
            <w:vAlign w:val="bottom"/>
            <w:hideMark/>
          </w:tcPr>
          <w:p w14:paraId="6341BD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30.3 (18.6-43.3)</w:t>
            </w:r>
          </w:p>
        </w:tc>
        <w:tc>
          <w:tcPr>
            <w:tcW w:w="1800" w:type="dxa"/>
            <w:tcBorders>
              <w:top w:val="nil"/>
              <w:left w:val="nil"/>
              <w:bottom w:val="nil"/>
              <w:right w:val="nil"/>
            </w:tcBorders>
            <w:shd w:val="clear" w:color="auto" w:fill="auto"/>
            <w:noWrap/>
            <w:vAlign w:val="bottom"/>
            <w:hideMark/>
          </w:tcPr>
          <w:p w14:paraId="6C1879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822 (495-1234)</w:t>
            </w:r>
          </w:p>
        </w:tc>
        <w:tc>
          <w:tcPr>
            <w:tcW w:w="1800" w:type="dxa"/>
            <w:tcBorders>
              <w:top w:val="nil"/>
              <w:left w:val="nil"/>
              <w:bottom w:val="nil"/>
              <w:right w:val="nil"/>
            </w:tcBorders>
            <w:shd w:val="clear" w:color="auto" w:fill="auto"/>
            <w:noWrap/>
            <w:vAlign w:val="bottom"/>
            <w:hideMark/>
          </w:tcPr>
          <w:p w14:paraId="01F3C0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1461 (896-2087)</w:t>
            </w:r>
          </w:p>
        </w:tc>
      </w:tr>
      <w:tr w:rsidR="00B0760D" w:rsidRPr="00B0760D" w14:paraId="4AAE3411" w14:textId="77777777" w:rsidTr="00B0760D">
        <w:trPr>
          <w:trHeight w:val="320"/>
        </w:trPr>
        <w:tc>
          <w:tcPr>
            <w:tcW w:w="2524" w:type="dxa"/>
            <w:tcBorders>
              <w:top w:val="nil"/>
              <w:left w:val="nil"/>
              <w:bottom w:val="nil"/>
              <w:right w:val="nil"/>
            </w:tcBorders>
            <w:shd w:val="clear" w:color="auto" w:fill="auto"/>
            <w:noWrap/>
            <w:vAlign w:val="bottom"/>
            <w:hideMark/>
          </w:tcPr>
          <w:p w14:paraId="794C0DB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B66B6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2437D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223EEA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2A521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40DA6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211690D9" w14:textId="77777777" w:rsidTr="00B0760D">
        <w:trPr>
          <w:trHeight w:val="320"/>
        </w:trPr>
        <w:tc>
          <w:tcPr>
            <w:tcW w:w="2524" w:type="dxa"/>
            <w:tcBorders>
              <w:top w:val="nil"/>
              <w:left w:val="nil"/>
              <w:bottom w:val="nil"/>
              <w:right w:val="nil"/>
            </w:tcBorders>
            <w:shd w:val="clear" w:color="auto" w:fill="auto"/>
            <w:noWrap/>
            <w:vAlign w:val="bottom"/>
            <w:hideMark/>
          </w:tcPr>
          <w:p w14:paraId="181050E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FCC1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F8DAB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15.6 (6.9-29.5)</w:t>
            </w:r>
          </w:p>
        </w:tc>
        <w:tc>
          <w:tcPr>
            <w:tcW w:w="1660" w:type="dxa"/>
            <w:tcBorders>
              <w:top w:val="nil"/>
              <w:left w:val="nil"/>
              <w:bottom w:val="nil"/>
              <w:right w:val="nil"/>
            </w:tcBorders>
            <w:shd w:val="clear" w:color="auto" w:fill="auto"/>
            <w:noWrap/>
            <w:vAlign w:val="bottom"/>
            <w:hideMark/>
          </w:tcPr>
          <w:p w14:paraId="690AA0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(9.4-39.7)</w:t>
            </w:r>
          </w:p>
        </w:tc>
        <w:tc>
          <w:tcPr>
            <w:tcW w:w="1800" w:type="dxa"/>
            <w:tcBorders>
              <w:top w:val="nil"/>
              <w:left w:val="nil"/>
              <w:bottom w:val="nil"/>
              <w:right w:val="nil"/>
            </w:tcBorders>
            <w:shd w:val="clear" w:color="auto" w:fill="auto"/>
            <w:noWrap/>
            <w:vAlign w:val="bottom"/>
            <w:hideMark/>
          </w:tcPr>
          <w:p w14:paraId="57B5BD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467 (207-887)</w:t>
            </w:r>
          </w:p>
        </w:tc>
        <w:tc>
          <w:tcPr>
            <w:tcW w:w="1800" w:type="dxa"/>
            <w:tcBorders>
              <w:top w:val="nil"/>
              <w:left w:val="nil"/>
              <w:bottom w:val="nil"/>
              <w:right w:val="nil"/>
            </w:tcBorders>
            <w:shd w:val="clear" w:color="auto" w:fill="auto"/>
            <w:noWrap/>
            <w:vAlign w:val="bottom"/>
            <w:hideMark/>
          </w:tcPr>
          <w:p w14:paraId="724376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1025 (452-1943)</w:t>
            </w:r>
          </w:p>
        </w:tc>
      </w:tr>
      <w:tr w:rsidR="00B0760D" w:rsidRPr="00B0760D" w14:paraId="31787677" w14:textId="77777777" w:rsidTr="00B0760D">
        <w:trPr>
          <w:trHeight w:val="320"/>
        </w:trPr>
        <w:tc>
          <w:tcPr>
            <w:tcW w:w="2524" w:type="dxa"/>
            <w:tcBorders>
              <w:top w:val="nil"/>
              <w:left w:val="nil"/>
              <w:bottom w:val="nil"/>
              <w:right w:val="nil"/>
            </w:tcBorders>
            <w:shd w:val="clear" w:color="auto" w:fill="auto"/>
            <w:noWrap/>
            <w:vAlign w:val="bottom"/>
            <w:hideMark/>
          </w:tcPr>
          <w:p w14:paraId="79BFA0B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8626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074BE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(8.7-20.5)</w:t>
            </w:r>
          </w:p>
        </w:tc>
        <w:tc>
          <w:tcPr>
            <w:tcW w:w="1660" w:type="dxa"/>
            <w:tcBorders>
              <w:top w:val="nil"/>
              <w:left w:val="nil"/>
              <w:bottom w:val="nil"/>
              <w:right w:val="nil"/>
            </w:tcBorders>
            <w:shd w:val="clear" w:color="auto" w:fill="auto"/>
            <w:noWrap/>
            <w:vAlign w:val="bottom"/>
            <w:hideMark/>
          </w:tcPr>
          <w:p w14:paraId="19B3BF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(8.4-20.5)</w:t>
            </w:r>
          </w:p>
        </w:tc>
        <w:tc>
          <w:tcPr>
            <w:tcW w:w="1800" w:type="dxa"/>
            <w:tcBorders>
              <w:top w:val="nil"/>
              <w:left w:val="nil"/>
              <w:bottom w:val="nil"/>
              <w:right w:val="nil"/>
            </w:tcBorders>
            <w:shd w:val="clear" w:color="auto" w:fill="auto"/>
            <w:noWrap/>
            <w:vAlign w:val="bottom"/>
            <w:hideMark/>
          </w:tcPr>
          <w:p w14:paraId="1FBCA2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420 (258-617)</w:t>
            </w:r>
          </w:p>
        </w:tc>
        <w:tc>
          <w:tcPr>
            <w:tcW w:w="1800" w:type="dxa"/>
            <w:tcBorders>
              <w:top w:val="nil"/>
              <w:left w:val="nil"/>
              <w:bottom w:val="nil"/>
              <w:right w:val="nil"/>
            </w:tcBorders>
            <w:shd w:val="clear" w:color="auto" w:fill="auto"/>
            <w:noWrap/>
            <w:vAlign w:val="bottom"/>
            <w:hideMark/>
          </w:tcPr>
          <w:p w14:paraId="22B269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639 (404-989)</w:t>
            </w:r>
          </w:p>
        </w:tc>
      </w:tr>
      <w:tr w:rsidR="00B0760D" w:rsidRPr="00B0760D" w14:paraId="03BED635" w14:textId="77777777" w:rsidTr="00B0760D">
        <w:trPr>
          <w:trHeight w:val="320"/>
        </w:trPr>
        <w:tc>
          <w:tcPr>
            <w:tcW w:w="2524" w:type="dxa"/>
            <w:tcBorders>
              <w:top w:val="nil"/>
              <w:left w:val="nil"/>
              <w:bottom w:val="nil"/>
              <w:right w:val="nil"/>
            </w:tcBorders>
            <w:shd w:val="clear" w:color="auto" w:fill="auto"/>
            <w:noWrap/>
            <w:vAlign w:val="bottom"/>
            <w:hideMark/>
          </w:tcPr>
          <w:p w14:paraId="7565700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87DF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A8F51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(5.5-10.4)</w:t>
            </w:r>
          </w:p>
        </w:tc>
        <w:tc>
          <w:tcPr>
            <w:tcW w:w="1660" w:type="dxa"/>
            <w:tcBorders>
              <w:top w:val="nil"/>
              <w:left w:val="nil"/>
              <w:bottom w:val="nil"/>
              <w:right w:val="nil"/>
            </w:tcBorders>
            <w:shd w:val="clear" w:color="auto" w:fill="auto"/>
            <w:noWrap/>
            <w:vAlign w:val="bottom"/>
            <w:hideMark/>
          </w:tcPr>
          <w:p w14:paraId="5735F6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(5.3-10.1)</w:t>
            </w:r>
          </w:p>
        </w:tc>
        <w:tc>
          <w:tcPr>
            <w:tcW w:w="1800" w:type="dxa"/>
            <w:tcBorders>
              <w:top w:val="nil"/>
              <w:left w:val="nil"/>
              <w:bottom w:val="nil"/>
              <w:right w:val="nil"/>
            </w:tcBorders>
            <w:shd w:val="clear" w:color="auto" w:fill="auto"/>
            <w:noWrap/>
            <w:vAlign w:val="bottom"/>
            <w:hideMark/>
          </w:tcPr>
          <w:p w14:paraId="4C3257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247 (166-313)</w:t>
            </w:r>
          </w:p>
        </w:tc>
        <w:tc>
          <w:tcPr>
            <w:tcW w:w="1800" w:type="dxa"/>
            <w:tcBorders>
              <w:top w:val="nil"/>
              <w:left w:val="nil"/>
              <w:bottom w:val="nil"/>
              <w:right w:val="nil"/>
            </w:tcBorders>
            <w:shd w:val="clear" w:color="auto" w:fill="auto"/>
            <w:noWrap/>
            <w:vAlign w:val="bottom"/>
            <w:hideMark/>
          </w:tcPr>
          <w:p w14:paraId="425CF8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377 (254-482)</w:t>
            </w:r>
          </w:p>
        </w:tc>
      </w:tr>
      <w:tr w:rsidR="00B0760D" w:rsidRPr="00B0760D" w14:paraId="1312F989" w14:textId="77777777" w:rsidTr="00B0760D">
        <w:trPr>
          <w:trHeight w:val="320"/>
        </w:trPr>
        <w:tc>
          <w:tcPr>
            <w:tcW w:w="2524" w:type="dxa"/>
            <w:tcBorders>
              <w:top w:val="nil"/>
              <w:left w:val="nil"/>
              <w:bottom w:val="nil"/>
              <w:right w:val="nil"/>
            </w:tcBorders>
            <w:shd w:val="clear" w:color="auto" w:fill="auto"/>
            <w:noWrap/>
            <w:vAlign w:val="bottom"/>
            <w:hideMark/>
          </w:tcPr>
          <w:p w14:paraId="4B2C728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332F6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52067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(7-13.8)</w:t>
            </w:r>
          </w:p>
        </w:tc>
        <w:tc>
          <w:tcPr>
            <w:tcW w:w="1660" w:type="dxa"/>
            <w:tcBorders>
              <w:top w:val="nil"/>
              <w:left w:val="nil"/>
              <w:bottom w:val="nil"/>
              <w:right w:val="nil"/>
            </w:tcBorders>
            <w:shd w:val="clear" w:color="auto" w:fill="auto"/>
            <w:noWrap/>
            <w:vAlign w:val="bottom"/>
            <w:hideMark/>
          </w:tcPr>
          <w:p w14:paraId="57345C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(8.4-16.2)</w:t>
            </w:r>
          </w:p>
        </w:tc>
        <w:tc>
          <w:tcPr>
            <w:tcW w:w="1800" w:type="dxa"/>
            <w:tcBorders>
              <w:top w:val="nil"/>
              <w:left w:val="nil"/>
              <w:bottom w:val="nil"/>
              <w:right w:val="nil"/>
            </w:tcBorders>
            <w:shd w:val="clear" w:color="auto" w:fill="auto"/>
            <w:noWrap/>
            <w:vAlign w:val="bottom"/>
            <w:hideMark/>
          </w:tcPr>
          <w:p w14:paraId="0EBBC0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294 (207-414)</w:t>
            </w:r>
          </w:p>
        </w:tc>
        <w:tc>
          <w:tcPr>
            <w:tcW w:w="1800" w:type="dxa"/>
            <w:tcBorders>
              <w:top w:val="nil"/>
              <w:left w:val="nil"/>
              <w:bottom w:val="nil"/>
              <w:right w:val="nil"/>
            </w:tcBorders>
            <w:shd w:val="clear" w:color="auto" w:fill="auto"/>
            <w:noWrap/>
            <w:vAlign w:val="bottom"/>
            <w:hideMark/>
          </w:tcPr>
          <w:p w14:paraId="53CA4D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556 (404-782)</w:t>
            </w:r>
          </w:p>
        </w:tc>
      </w:tr>
      <w:tr w:rsidR="00B0760D" w:rsidRPr="00B0760D" w14:paraId="16E6AF7B" w14:textId="77777777" w:rsidTr="00B0760D">
        <w:trPr>
          <w:trHeight w:val="320"/>
        </w:trPr>
        <w:tc>
          <w:tcPr>
            <w:tcW w:w="2524" w:type="dxa"/>
            <w:tcBorders>
              <w:top w:val="nil"/>
              <w:left w:val="nil"/>
              <w:bottom w:val="nil"/>
              <w:right w:val="nil"/>
            </w:tcBorders>
            <w:shd w:val="clear" w:color="auto" w:fill="auto"/>
            <w:noWrap/>
            <w:vAlign w:val="bottom"/>
            <w:hideMark/>
          </w:tcPr>
          <w:p w14:paraId="59FBB0C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B951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B7E56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(2.1-6.8)</w:t>
            </w:r>
          </w:p>
        </w:tc>
        <w:tc>
          <w:tcPr>
            <w:tcW w:w="1660" w:type="dxa"/>
            <w:tcBorders>
              <w:top w:val="nil"/>
              <w:left w:val="nil"/>
              <w:bottom w:val="nil"/>
              <w:right w:val="nil"/>
            </w:tcBorders>
            <w:shd w:val="clear" w:color="auto" w:fill="auto"/>
            <w:noWrap/>
            <w:vAlign w:val="bottom"/>
            <w:hideMark/>
          </w:tcPr>
          <w:p w14:paraId="08CC16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(3.4-10.9)</w:t>
            </w:r>
          </w:p>
        </w:tc>
        <w:tc>
          <w:tcPr>
            <w:tcW w:w="1800" w:type="dxa"/>
            <w:tcBorders>
              <w:top w:val="nil"/>
              <w:left w:val="nil"/>
              <w:bottom w:val="nil"/>
              <w:right w:val="nil"/>
            </w:tcBorders>
            <w:shd w:val="clear" w:color="auto" w:fill="auto"/>
            <w:noWrap/>
            <w:vAlign w:val="bottom"/>
            <w:hideMark/>
          </w:tcPr>
          <w:p w14:paraId="187E6E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(63-205)</w:t>
            </w:r>
          </w:p>
        </w:tc>
        <w:tc>
          <w:tcPr>
            <w:tcW w:w="1800" w:type="dxa"/>
            <w:tcBorders>
              <w:top w:val="nil"/>
              <w:left w:val="nil"/>
              <w:bottom w:val="nil"/>
              <w:right w:val="nil"/>
            </w:tcBorders>
            <w:shd w:val="clear" w:color="auto" w:fill="auto"/>
            <w:noWrap/>
            <w:vAlign w:val="bottom"/>
            <w:hideMark/>
          </w:tcPr>
          <w:p w14:paraId="456A37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290 (160-532)</w:t>
            </w:r>
          </w:p>
        </w:tc>
      </w:tr>
      <w:tr w:rsidR="00B0760D" w:rsidRPr="00B0760D" w14:paraId="3C0E8CBC" w14:textId="77777777" w:rsidTr="00B0760D">
        <w:trPr>
          <w:trHeight w:val="320"/>
        </w:trPr>
        <w:tc>
          <w:tcPr>
            <w:tcW w:w="2524" w:type="dxa"/>
            <w:tcBorders>
              <w:top w:val="nil"/>
              <w:left w:val="nil"/>
              <w:bottom w:val="nil"/>
              <w:right w:val="nil"/>
            </w:tcBorders>
            <w:shd w:val="clear" w:color="auto" w:fill="auto"/>
            <w:noWrap/>
            <w:vAlign w:val="bottom"/>
            <w:hideMark/>
          </w:tcPr>
          <w:p w14:paraId="2AE6CE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7B0C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2A062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(2.3-3)</w:t>
            </w:r>
          </w:p>
        </w:tc>
        <w:tc>
          <w:tcPr>
            <w:tcW w:w="1660" w:type="dxa"/>
            <w:tcBorders>
              <w:top w:val="nil"/>
              <w:left w:val="nil"/>
              <w:bottom w:val="nil"/>
              <w:right w:val="nil"/>
            </w:tcBorders>
            <w:shd w:val="clear" w:color="auto" w:fill="auto"/>
            <w:noWrap/>
            <w:vAlign w:val="bottom"/>
            <w:hideMark/>
          </w:tcPr>
          <w:p w14:paraId="6DF9D0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(2.2-3.2)</w:t>
            </w:r>
          </w:p>
        </w:tc>
        <w:tc>
          <w:tcPr>
            <w:tcW w:w="1800" w:type="dxa"/>
            <w:tcBorders>
              <w:top w:val="nil"/>
              <w:left w:val="nil"/>
              <w:bottom w:val="nil"/>
              <w:right w:val="nil"/>
            </w:tcBorders>
            <w:shd w:val="clear" w:color="auto" w:fill="auto"/>
            <w:noWrap/>
            <w:vAlign w:val="bottom"/>
            <w:hideMark/>
          </w:tcPr>
          <w:p w14:paraId="23CBE2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(68-91)</w:t>
            </w:r>
          </w:p>
        </w:tc>
        <w:tc>
          <w:tcPr>
            <w:tcW w:w="1800" w:type="dxa"/>
            <w:tcBorders>
              <w:top w:val="nil"/>
              <w:left w:val="nil"/>
              <w:bottom w:val="nil"/>
              <w:right w:val="nil"/>
            </w:tcBorders>
            <w:shd w:val="clear" w:color="auto" w:fill="auto"/>
            <w:noWrap/>
            <w:vAlign w:val="bottom"/>
            <w:hideMark/>
          </w:tcPr>
          <w:p w14:paraId="5FBEF6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(107-154)</w:t>
            </w:r>
          </w:p>
        </w:tc>
      </w:tr>
      <w:tr w:rsidR="00B0760D" w:rsidRPr="00B0760D" w14:paraId="2EF4BD09" w14:textId="77777777" w:rsidTr="00B0760D">
        <w:trPr>
          <w:trHeight w:val="320"/>
        </w:trPr>
        <w:tc>
          <w:tcPr>
            <w:tcW w:w="2524" w:type="dxa"/>
            <w:tcBorders>
              <w:top w:val="nil"/>
              <w:left w:val="nil"/>
              <w:bottom w:val="nil"/>
              <w:right w:val="nil"/>
            </w:tcBorders>
            <w:shd w:val="clear" w:color="auto" w:fill="auto"/>
            <w:noWrap/>
            <w:vAlign w:val="bottom"/>
            <w:hideMark/>
          </w:tcPr>
          <w:p w14:paraId="1539CA9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1E92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0FA0F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660" w:type="dxa"/>
            <w:tcBorders>
              <w:top w:val="nil"/>
              <w:left w:val="nil"/>
              <w:bottom w:val="nil"/>
              <w:right w:val="nil"/>
            </w:tcBorders>
            <w:shd w:val="clear" w:color="auto" w:fill="auto"/>
            <w:noWrap/>
            <w:vAlign w:val="bottom"/>
            <w:hideMark/>
          </w:tcPr>
          <w:p w14:paraId="74389E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3B29D8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(29-39)</w:t>
            </w:r>
          </w:p>
        </w:tc>
        <w:tc>
          <w:tcPr>
            <w:tcW w:w="1800" w:type="dxa"/>
            <w:tcBorders>
              <w:top w:val="nil"/>
              <w:left w:val="nil"/>
              <w:bottom w:val="nil"/>
              <w:right w:val="nil"/>
            </w:tcBorders>
            <w:shd w:val="clear" w:color="auto" w:fill="auto"/>
            <w:noWrap/>
            <w:vAlign w:val="bottom"/>
            <w:hideMark/>
          </w:tcPr>
          <w:p w14:paraId="4F5FF2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(32-52)</w:t>
            </w:r>
          </w:p>
        </w:tc>
      </w:tr>
      <w:tr w:rsidR="00B0760D" w:rsidRPr="00B0760D" w14:paraId="5FC0FA38" w14:textId="77777777" w:rsidTr="00B0760D">
        <w:trPr>
          <w:trHeight w:val="320"/>
        </w:trPr>
        <w:tc>
          <w:tcPr>
            <w:tcW w:w="2524" w:type="dxa"/>
            <w:tcBorders>
              <w:top w:val="nil"/>
              <w:left w:val="nil"/>
              <w:bottom w:val="nil"/>
              <w:right w:val="nil"/>
            </w:tcBorders>
            <w:shd w:val="clear" w:color="auto" w:fill="auto"/>
            <w:noWrap/>
            <w:vAlign w:val="bottom"/>
            <w:hideMark/>
          </w:tcPr>
          <w:p w14:paraId="7E04D7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C4F8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16F92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(0.8-1.3)</w:t>
            </w:r>
          </w:p>
        </w:tc>
        <w:tc>
          <w:tcPr>
            <w:tcW w:w="1660" w:type="dxa"/>
            <w:tcBorders>
              <w:top w:val="nil"/>
              <w:left w:val="nil"/>
              <w:bottom w:val="nil"/>
              <w:right w:val="nil"/>
            </w:tcBorders>
            <w:shd w:val="clear" w:color="auto" w:fill="auto"/>
            <w:noWrap/>
            <w:vAlign w:val="bottom"/>
            <w:hideMark/>
          </w:tcPr>
          <w:p w14:paraId="00411A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(0.8-1.4)</w:t>
            </w:r>
          </w:p>
        </w:tc>
        <w:tc>
          <w:tcPr>
            <w:tcW w:w="1800" w:type="dxa"/>
            <w:tcBorders>
              <w:top w:val="nil"/>
              <w:left w:val="nil"/>
              <w:bottom w:val="nil"/>
              <w:right w:val="nil"/>
            </w:tcBorders>
            <w:shd w:val="clear" w:color="auto" w:fill="auto"/>
            <w:noWrap/>
            <w:vAlign w:val="bottom"/>
            <w:hideMark/>
          </w:tcPr>
          <w:p w14:paraId="5CB241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(23-38)</w:t>
            </w:r>
          </w:p>
        </w:tc>
        <w:tc>
          <w:tcPr>
            <w:tcW w:w="1800" w:type="dxa"/>
            <w:tcBorders>
              <w:top w:val="nil"/>
              <w:left w:val="nil"/>
              <w:bottom w:val="nil"/>
              <w:right w:val="nil"/>
            </w:tcBorders>
            <w:shd w:val="clear" w:color="auto" w:fill="auto"/>
            <w:noWrap/>
            <w:vAlign w:val="bottom"/>
            <w:hideMark/>
          </w:tcPr>
          <w:p w14:paraId="3D9031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(39-66)</w:t>
            </w:r>
          </w:p>
        </w:tc>
      </w:tr>
      <w:tr w:rsidR="00B0760D" w:rsidRPr="00B0760D" w14:paraId="4EA279A9" w14:textId="77777777" w:rsidTr="00B0760D">
        <w:trPr>
          <w:trHeight w:val="320"/>
        </w:trPr>
        <w:tc>
          <w:tcPr>
            <w:tcW w:w="2524" w:type="dxa"/>
            <w:tcBorders>
              <w:top w:val="nil"/>
              <w:left w:val="nil"/>
              <w:bottom w:val="nil"/>
              <w:right w:val="nil"/>
            </w:tcBorders>
            <w:shd w:val="clear" w:color="auto" w:fill="auto"/>
            <w:noWrap/>
            <w:vAlign w:val="bottom"/>
            <w:hideMark/>
          </w:tcPr>
          <w:p w14:paraId="094C119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4C4A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7CAD0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3AB538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55406A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w:t>
            </w:r>
          </w:p>
        </w:tc>
        <w:tc>
          <w:tcPr>
            <w:tcW w:w="1800" w:type="dxa"/>
            <w:tcBorders>
              <w:top w:val="nil"/>
              <w:left w:val="nil"/>
              <w:bottom w:val="nil"/>
              <w:right w:val="nil"/>
            </w:tcBorders>
            <w:shd w:val="clear" w:color="auto" w:fill="auto"/>
            <w:noWrap/>
            <w:vAlign w:val="bottom"/>
            <w:hideMark/>
          </w:tcPr>
          <w:p w14:paraId="23354B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(3-12)</w:t>
            </w:r>
          </w:p>
        </w:tc>
      </w:tr>
      <w:tr w:rsidR="00B0760D" w:rsidRPr="00B0760D" w14:paraId="4362EC00" w14:textId="77777777" w:rsidTr="00B0760D">
        <w:trPr>
          <w:trHeight w:val="320"/>
        </w:trPr>
        <w:tc>
          <w:tcPr>
            <w:tcW w:w="2524" w:type="dxa"/>
            <w:tcBorders>
              <w:top w:val="nil"/>
              <w:left w:val="nil"/>
              <w:bottom w:val="nil"/>
              <w:right w:val="nil"/>
            </w:tcBorders>
            <w:shd w:val="clear" w:color="auto" w:fill="auto"/>
            <w:noWrap/>
            <w:vAlign w:val="bottom"/>
            <w:hideMark/>
          </w:tcPr>
          <w:p w14:paraId="4A2228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Taiwan</w:t>
            </w:r>
          </w:p>
        </w:tc>
        <w:tc>
          <w:tcPr>
            <w:tcW w:w="2180" w:type="dxa"/>
            <w:tcBorders>
              <w:top w:val="nil"/>
              <w:left w:val="nil"/>
              <w:bottom w:val="nil"/>
              <w:right w:val="nil"/>
            </w:tcBorders>
            <w:shd w:val="clear" w:color="auto" w:fill="auto"/>
            <w:noWrap/>
            <w:vAlign w:val="bottom"/>
            <w:hideMark/>
          </w:tcPr>
          <w:p w14:paraId="1B657F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FD993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(71.5-80.8)</w:t>
            </w:r>
          </w:p>
        </w:tc>
        <w:tc>
          <w:tcPr>
            <w:tcW w:w="1660" w:type="dxa"/>
            <w:tcBorders>
              <w:top w:val="nil"/>
              <w:left w:val="nil"/>
              <w:bottom w:val="nil"/>
              <w:right w:val="nil"/>
            </w:tcBorders>
            <w:shd w:val="clear" w:color="auto" w:fill="auto"/>
            <w:noWrap/>
            <w:vAlign w:val="bottom"/>
            <w:hideMark/>
          </w:tcPr>
          <w:p w14:paraId="78FEE6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71.5 (67-75.9)</w:t>
            </w:r>
          </w:p>
        </w:tc>
        <w:tc>
          <w:tcPr>
            <w:tcW w:w="1800" w:type="dxa"/>
            <w:tcBorders>
              <w:top w:val="nil"/>
              <w:left w:val="nil"/>
              <w:bottom w:val="nil"/>
              <w:right w:val="nil"/>
            </w:tcBorders>
            <w:shd w:val="clear" w:color="auto" w:fill="auto"/>
            <w:noWrap/>
            <w:vAlign w:val="bottom"/>
            <w:hideMark/>
          </w:tcPr>
          <w:p w14:paraId="65D92D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2196 (2048-2327)</w:t>
            </w:r>
          </w:p>
        </w:tc>
        <w:tc>
          <w:tcPr>
            <w:tcW w:w="1800" w:type="dxa"/>
            <w:tcBorders>
              <w:top w:val="nil"/>
              <w:left w:val="nil"/>
              <w:bottom w:val="nil"/>
              <w:right w:val="nil"/>
            </w:tcBorders>
            <w:shd w:val="clear" w:color="auto" w:fill="auto"/>
            <w:noWrap/>
            <w:vAlign w:val="bottom"/>
            <w:hideMark/>
          </w:tcPr>
          <w:p w14:paraId="57A3D6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3247 (3047-3466)</w:t>
            </w:r>
          </w:p>
        </w:tc>
      </w:tr>
      <w:tr w:rsidR="00B0760D" w:rsidRPr="00B0760D" w14:paraId="66538806" w14:textId="77777777" w:rsidTr="00B0760D">
        <w:trPr>
          <w:trHeight w:val="320"/>
        </w:trPr>
        <w:tc>
          <w:tcPr>
            <w:tcW w:w="2524" w:type="dxa"/>
            <w:tcBorders>
              <w:top w:val="nil"/>
              <w:left w:val="nil"/>
              <w:bottom w:val="nil"/>
              <w:right w:val="nil"/>
            </w:tcBorders>
            <w:shd w:val="clear" w:color="auto" w:fill="auto"/>
            <w:noWrap/>
            <w:vAlign w:val="bottom"/>
            <w:hideMark/>
          </w:tcPr>
          <w:p w14:paraId="4504836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9320A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FCD2C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38.7 (37.4-39.8)</w:t>
            </w:r>
          </w:p>
        </w:tc>
        <w:tc>
          <w:tcPr>
            <w:tcW w:w="1660" w:type="dxa"/>
            <w:tcBorders>
              <w:top w:val="nil"/>
              <w:left w:val="nil"/>
              <w:bottom w:val="nil"/>
              <w:right w:val="nil"/>
            </w:tcBorders>
            <w:shd w:val="clear" w:color="auto" w:fill="auto"/>
            <w:noWrap/>
            <w:vAlign w:val="bottom"/>
            <w:hideMark/>
          </w:tcPr>
          <w:p w14:paraId="2D340E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32.1 (30.2-33.8)</w:t>
            </w:r>
          </w:p>
        </w:tc>
        <w:tc>
          <w:tcPr>
            <w:tcW w:w="1800" w:type="dxa"/>
            <w:tcBorders>
              <w:top w:val="nil"/>
              <w:left w:val="nil"/>
              <w:bottom w:val="nil"/>
              <w:right w:val="nil"/>
            </w:tcBorders>
            <w:shd w:val="clear" w:color="auto" w:fill="auto"/>
            <w:noWrap/>
            <w:vAlign w:val="bottom"/>
            <w:hideMark/>
          </w:tcPr>
          <w:p w14:paraId="412D2F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1116 (1068-1163)</w:t>
            </w:r>
          </w:p>
        </w:tc>
        <w:tc>
          <w:tcPr>
            <w:tcW w:w="1800" w:type="dxa"/>
            <w:tcBorders>
              <w:top w:val="nil"/>
              <w:left w:val="nil"/>
              <w:bottom w:val="nil"/>
              <w:right w:val="nil"/>
            </w:tcBorders>
            <w:shd w:val="clear" w:color="auto" w:fill="auto"/>
            <w:noWrap/>
            <w:vAlign w:val="bottom"/>
            <w:hideMark/>
          </w:tcPr>
          <w:p w14:paraId="7D8805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1457 (1366-1541)</w:t>
            </w:r>
          </w:p>
        </w:tc>
      </w:tr>
      <w:tr w:rsidR="00B0760D" w:rsidRPr="00B0760D" w14:paraId="1CD4CF64" w14:textId="77777777" w:rsidTr="00B0760D">
        <w:trPr>
          <w:trHeight w:val="320"/>
        </w:trPr>
        <w:tc>
          <w:tcPr>
            <w:tcW w:w="2524" w:type="dxa"/>
            <w:tcBorders>
              <w:top w:val="nil"/>
              <w:left w:val="nil"/>
              <w:bottom w:val="nil"/>
              <w:right w:val="nil"/>
            </w:tcBorders>
            <w:shd w:val="clear" w:color="auto" w:fill="auto"/>
            <w:noWrap/>
            <w:vAlign w:val="bottom"/>
            <w:hideMark/>
          </w:tcPr>
          <w:p w14:paraId="2D96467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1924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4AC99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32.8 (23-43.4)</w:t>
            </w:r>
          </w:p>
        </w:tc>
        <w:tc>
          <w:tcPr>
            <w:tcW w:w="1660" w:type="dxa"/>
            <w:tcBorders>
              <w:top w:val="nil"/>
              <w:left w:val="nil"/>
              <w:bottom w:val="nil"/>
              <w:right w:val="nil"/>
            </w:tcBorders>
            <w:shd w:val="clear" w:color="auto" w:fill="auto"/>
            <w:noWrap/>
            <w:vAlign w:val="bottom"/>
            <w:hideMark/>
          </w:tcPr>
          <w:p w14:paraId="7C861E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25.6 (17-35.4)</w:t>
            </w:r>
          </w:p>
        </w:tc>
        <w:tc>
          <w:tcPr>
            <w:tcW w:w="1800" w:type="dxa"/>
            <w:tcBorders>
              <w:top w:val="nil"/>
              <w:left w:val="nil"/>
              <w:bottom w:val="nil"/>
              <w:right w:val="nil"/>
            </w:tcBorders>
            <w:shd w:val="clear" w:color="auto" w:fill="auto"/>
            <w:noWrap/>
            <w:vAlign w:val="bottom"/>
            <w:hideMark/>
          </w:tcPr>
          <w:p w14:paraId="403D6D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948 (658-1250)</w:t>
            </w:r>
          </w:p>
        </w:tc>
        <w:tc>
          <w:tcPr>
            <w:tcW w:w="1800" w:type="dxa"/>
            <w:tcBorders>
              <w:top w:val="nil"/>
              <w:left w:val="nil"/>
              <w:bottom w:val="nil"/>
              <w:right w:val="nil"/>
            </w:tcBorders>
            <w:shd w:val="clear" w:color="auto" w:fill="auto"/>
            <w:noWrap/>
            <w:vAlign w:val="bottom"/>
            <w:hideMark/>
          </w:tcPr>
          <w:p w14:paraId="0F9D33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1161 (777-1617)</w:t>
            </w:r>
          </w:p>
        </w:tc>
      </w:tr>
      <w:tr w:rsidR="00B0760D" w:rsidRPr="00B0760D" w14:paraId="4E54FE9B" w14:textId="77777777" w:rsidTr="00B0760D">
        <w:trPr>
          <w:trHeight w:val="320"/>
        </w:trPr>
        <w:tc>
          <w:tcPr>
            <w:tcW w:w="2524" w:type="dxa"/>
            <w:tcBorders>
              <w:top w:val="nil"/>
              <w:left w:val="nil"/>
              <w:bottom w:val="nil"/>
              <w:right w:val="nil"/>
            </w:tcBorders>
            <w:shd w:val="clear" w:color="auto" w:fill="auto"/>
            <w:noWrap/>
            <w:vAlign w:val="bottom"/>
            <w:hideMark/>
          </w:tcPr>
          <w:p w14:paraId="2B24EAB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4E7CC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8168F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 (17.8-35.1)</w:t>
            </w:r>
          </w:p>
        </w:tc>
        <w:tc>
          <w:tcPr>
            <w:tcW w:w="1660" w:type="dxa"/>
            <w:tcBorders>
              <w:top w:val="nil"/>
              <w:left w:val="nil"/>
              <w:bottom w:val="nil"/>
              <w:right w:val="nil"/>
            </w:tcBorders>
            <w:shd w:val="clear" w:color="auto" w:fill="auto"/>
            <w:noWrap/>
            <w:vAlign w:val="bottom"/>
            <w:hideMark/>
          </w:tcPr>
          <w:p w14:paraId="7479CF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(11.3-24.8)</w:t>
            </w:r>
          </w:p>
        </w:tc>
        <w:tc>
          <w:tcPr>
            <w:tcW w:w="1800" w:type="dxa"/>
            <w:tcBorders>
              <w:top w:val="nil"/>
              <w:left w:val="nil"/>
              <w:bottom w:val="nil"/>
              <w:right w:val="nil"/>
            </w:tcBorders>
            <w:shd w:val="clear" w:color="auto" w:fill="auto"/>
            <w:noWrap/>
            <w:vAlign w:val="bottom"/>
            <w:hideMark/>
          </w:tcPr>
          <w:p w14:paraId="000B87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746 (509-1008)</w:t>
            </w:r>
          </w:p>
        </w:tc>
        <w:tc>
          <w:tcPr>
            <w:tcW w:w="1800" w:type="dxa"/>
            <w:tcBorders>
              <w:top w:val="nil"/>
              <w:left w:val="nil"/>
              <w:bottom w:val="nil"/>
              <w:right w:val="nil"/>
            </w:tcBorders>
            <w:shd w:val="clear" w:color="auto" w:fill="auto"/>
            <w:noWrap/>
            <w:vAlign w:val="bottom"/>
            <w:hideMark/>
          </w:tcPr>
          <w:p w14:paraId="556CE9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791 (515-1134)</w:t>
            </w:r>
          </w:p>
        </w:tc>
      </w:tr>
      <w:tr w:rsidR="00B0760D" w:rsidRPr="00B0760D" w14:paraId="0AC85A1A" w14:textId="77777777" w:rsidTr="00B0760D">
        <w:trPr>
          <w:trHeight w:val="320"/>
        </w:trPr>
        <w:tc>
          <w:tcPr>
            <w:tcW w:w="2524" w:type="dxa"/>
            <w:tcBorders>
              <w:top w:val="nil"/>
              <w:left w:val="nil"/>
              <w:bottom w:val="nil"/>
              <w:right w:val="nil"/>
            </w:tcBorders>
            <w:shd w:val="clear" w:color="auto" w:fill="auto"/>
            <w:noWrap/>
            <w:vAlign w:val="bottom"/>
            <w:hideMark/>
          </w:tcPr>
          <w:p w14:paraId="2DB86BA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07D73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22D82D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(6.8-14.9)</w:t>
            </w:r>
          </w:p>
        </w:tc>
        <w:tc>
          <w:tcPr>
            <w:tcW w:w="1660" w:type="dxa"/>
            <w:tcBorders>
              <w:top w:val="nil"/>
              <w:left w:val="nil"/>
              <w:bottom w:val="nil"/>
              <w:right w:val="nil"/>
            </w:tcBorders>
            <w:shd w:val="clear" w:color="auto" w:fill="auto"/>
            <w:noWrap/>
            <w:vAlign w:val="bottom"/>
            <w:hideMark/>
          </w:tcPr>
          <w:p w14:paraId="5A47FD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(6.8-15.9)</w:t>
            </w:r>
          </w:p>
        </w:tc>
        <w:tc>
          <w:tcPr>
            <w:tcW w:w="1800" w:type="dxa"/>
            <w:tcBorders>
              <w:top w:val="nil"/>
              <w:left w:val="nil"/>
              <w:bottom w:val="nil"/>
              <w:right w:val="nil"/>
            </w:tcBorders>
            <w:shd w:val="clear" w:color="auto" w:fill="auto"/>
            <w:noWrap/>
            <w:vAlign w:val="bottom"/>
            <w:hideMark/>
          </w:tcPr>
          <w:p w14:paraId="16E00E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304 (196-427)</w:t>
            </w:r>
          </w:p>
        </w:tc>
        <w:tc>
          <w:tcPr>
            <w:tcW w:w="1800" w:type="dxa"/>
            <w:tcBorders>
              <w:top w:val="nil"/>
              <w:left w:val="nil"/>
              <w:bottom w:val="nil"/>
              <w:right w:val="nil"/>
            </w:tcBorders>
            <w:shd w:val="clear" w:color="auto" w:fill="auto"/>
            <w:noWrap/>
            <w:vAlign w:val="bottom"/>
            <w:hideMark/>
          </w:tcPr>
          <w:p w14:paraId="2C887A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488 (309-718)</w:t>
            </w:r>
          </w:p>
        </w:tc>
      </w:tr>
      <w:tr w:rsidR="00B0760D" w:rsidRPr="00B0760D" w14:paraId="018F7DAB" w14:textId="77777777" w:rsidTr="00B0760D">
        <w:trPr>
          <w:trHeight w:val="320"/>
        </w:trPr>
        <w:tc>
          <w:tcPr>
            <w:tcW w:w="2524" w:type="dxa"/>
            <w:tcBorders>
              <w:top w:val="nil"/>
              <w:left w:val="nil"/>
              <w:bottom w:val="nil"/>
              <w:right w:val="nil"/>
            </w:tcBorders>
            <w:shd w:val="clear" w:color="auto" w:fill="auto"/>
            <w:noWrap/>
            <w:vAlign w:val="bottom"/>
            <w:hideMark/>
          </w:tcPr>
          <w:p w14:paraId="43355C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2B93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FB3D0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(9-19.9)</w:t>
            </w:r>
          </w:p>
        </w:tc>
        <w:tc>
          <w:tcPr>
            <w:tcW w:w="1660" w:type="dxa"/>
            <w:tcBorders>
              <w:top w:val="nil"/>
              <w:left w:val="nil"/>
              <w:bottom w:val="nil"/>
              <w:right w:val="nil"/>
            </w:tcBorders>
            <w:shd w:val="clear" w:color="auto" w:fill="auto"/>
            <w:noWrap/>
            <w:vAlign w:val="bottom"/>
            <w:hideMark/>
          </w:tcPr>
          <w:p w14:paraId="2051B1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(10.4-19.4)</w:t>
            </w:r>
          </w:p>
        </w:tc>
        <w:tc>
          <w:tcPr>
            <w:tcW w:w="1800" w:type="dxa"/>
            <w:tcBorders>
              <w:top w:val="nil"/>
              <w:left w:val="nil"/>
              <w:bottom w:val="nil"/>
              <w:right w:val="nil"/>
            </w:tcBorders>
            <w:shd w:val="clear" w:color="auto" w:fill="auto"/>
            <w:noWrap/>
            <w:vAlign w:val="bottom"/>
            <w:hideMark/>
          </w:tcPr>
          <w:p w14:paraId="792121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388 (261-565)</w:t>
            </w:r>
          </w:p>
        </w:tc>
        <w:tc>
          <w:tcPr>
            <w:tcW w:w="1800" w:type="dxa"/>
            <w:tcBorders>
              <w:top w:val="nil"/>
              <w:left w:val="nil"/>
              <w:bottom w:val="nil"/>
              <w:right w:val="nil"/>
            </w:tcBorders>
            <w:shd w:val="clear" w:color="auto" w:fill="auto"/>
            <w:noWrap/>
            <w:vAlign w:val="bottom"/>
            <w:hideMark/>
          </w:tcPr>
          <w:p w14:paraId="06FF0C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634 (467-882)</w:t>
            </w:r>
          </w:p>
        </w:tc>
      </w:tr>
      <w:tr w:rsidR="00B0760D" w:rsidRPr="00B0760D" w14:paraId="733EF7BE" w14:textId="77777777" w:rsidTr="00B0760D">
        <w:trPr>
          <w:trHeight w:val="320"/>
        </w:trPr>
        <w:tc>
          <w:tcPr>
            <w:tcW w:w="2524" w:type="dxa"/>
            <w:tcBorders>
              <w:top w:val="nil"/>
              <w:left w:val="nil"/>
              <w:bottom w:val="nil"/>
              <w:right w:val="nil"/>
            </w:tcBorders>
            <w:shd w:val="clear" w:color="auto" w:fill="auto"/>
            <w:noWrap/>
            <w:vAlign w:val="bottom"/>
            <w:hideMark/>
          </w:tcPr>
          <w:p w14:paraId="78D4C39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5F5F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06D519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23.5 (19.6-27.7)</w:t>
            </w:r>
          </w:p>
        </w:tc>
        <w:tc>
          <w:tcPr>
            <w:tcW w:w="1660" w:type="dxa"/>
            <w:tcBorders>
              <w:top w:val="nil"/>
              <w:left w:val="nil"/>
              <w:bottom w:val="nil"/>
              <w:right w:val="nil"/>
            </w:tcBorders>
            <w:shd w:val="clear" w:color="auto" w:fill="auto"/>
            <w:noWrap/>
            <w:vAlign w:val="bottom"/>
            <w:hideMark/>
          </w:tcPr>
          <w:p w14:paraId="383E21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25.1 (21.2-29.5)</w:t>
            </w:r>
          </w:p>
        </w:tc>
        <w:tc>
          <w:tcPr>
            <w:tcW w:w="1800" w:type="dxa"/>
            <w:tcBorders>
              <w:top w:val="nil"/>
              <w:left w:val="nil"/>
              <w:bottom w:val="nil"/>
              <w:right w:val="nil"/>
            </w:tcBorders>
            <w:shd w:val="clear" w:color="auto" w:fill="auto"/>
            <w:noWrap/>
            <w:vAlign w:val="bottom"/>
            <w:hideMark/>
          </w:tcPr>
          <w:p w14:paraId="429430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677 (565-804)</w:t>
            </w:r>
          </w:p>
        </w:tc>
        <w:tc>
          <w:tcPr>
            <w:tcW w:w="1800" w:type="dxa"/>
            <w:tcBorders>
              <w:top w:val="nil"/>
              <w:left w:val="nil"/>
              <w:bottom w:val="nil"/>
              <w:right w:val="nil"/>
            </w:tcBorders>
            <w:shd w:val="clear" w:color="auto" w:fill="auto"/>
            <w:noWrap/>
            <w:vAlign w:val="bottom"/>
            <w:hideMark/>
          </w:tcPr>
          <w:p w14:paraId="4A27C8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1135 (962-1341)</w:t>
            </w:r>
          </w:p>
        </w:tc>
      </w:tr>
      <w:tr w:rsidR="00B0760D" w:rsidRPr="00B0760D" w14:paraId="5ABAFBF6" w14:textId="77777777" w:rsidTr="00B0760D">
        <w:trPr>
          <w:trHeight w:val="320"/>
        </w:trPr>
        <w:tc>
          <w:tcPr>
            <w:tcW w:w="2524" w:type="dxa"/>
            <w:tcBorders>
              <w:top w:val="nil"/>
              <w:left w:val="nil"/>
              <w:bottom w:val="nil"/>
              <w:right w:val="nil"/>
            </w:tcBorders>
            <w:shd w:val="clear" w:color="auto" w:fill="auto"/>
            <w:noWrap/>
            <w:vAlign w:val="bottom"/>
            <w:hideMark/>
          </w:tcPr>
          <w:p w14:paraId="51B3314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774B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5A33E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(11.5-13.2)</w:t>
            </w:r>
          </w:p>
        </w:tc>
        <w:tc>
          <w:tcPr>
            <w:tcW w:w="1660" w:type="dxa"/>
            <w:tcBorders>
              <w:top w:val="nil"/>
              <w:left w:val="nil"/>
              <w:bottom w:val="nil"/>
              <w:right w:val="nil"/>
            </w:tcBorders>
            <w:shd w:val="clear" w:color="auto" w:fill="auto"/>
            <w:noWrap/>
            <w:vAlign w:val="bottom"/>
            <w:hideMark/>
          </w:tcPr>
          <w:p w14:paraId="32A858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(10.6-12.7)</w:t>
            </w:r>
          </w:p>
        </w:tc>
        <w:tc>
          <w:tcPr>
            <w:tcW w:w="1800" w:type="dxa"/>
            <w:tcBorders>
              <w:top w:val="nil"/>
              <w:left w:val="nil"/>
              <w:bottom w:val="nil"/>
              <w:right w:val="nil"/>
            </w:tcBorders>
            <w:shd w:val="clear" w:color="auto" w:fill="auto"/>
            <w:noWrap/>
            <w:vAlign w:val="bottom"/>
            <w:hideMark/>
          </w:tcPr>
          <w:p w14:paraId="7F6478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(331-382)</w:t>
            </w:r>
          </w:p>
        </w:tc>
        <w:tc>
          <w:tcPr>
            <w:tcW w:w="1800" w:type="dxa"/>
            <w:tcBorders>
              <w:top w:val="nil"/>
              <w:left w:val="nil"/>
              <w:bottom w:val="nil"/>
              <w:right w:val="nil"/>
            </w:tcBorders>
            <w:shd w:val="clear" w:color="auto" w:fill="auto"/>
            <w:noWrap/>
            <w:vAlign w:val="bottom"/>
            <w:hideMark/>
          </w:tcPr>
          <w:p w14:paraId="4C75B5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531 (483-575)</w:t>
            </w:r>
          </w:p>
        </w:tc>
      </w:tr>
      <w:tr w:rsidR="00B0760D" w:rsidRPr="00B0760D" w14:paraId="56898EC2" w14:textId="77777777" w:rsidTr="00B0760D">
        <w:trPr>
          <w:trHeight w:val="320"/>
        </w:trPr>
        <w:tc>
          <w:tcPr>
            <w:tcW w:w="2524" w:type="dxa"/>
            <w:tcBorders>
              <w:top w:val="nil"/>
              <w:left w:val="nil"/>
              <w:bottom w:val="nil"/>
              <w:right w:val="nil"/>
            </w:tcBorders>
            <w:shd w:val="clear" w:color="auto" w:fill="auto"/>
            <w:noWrap/>
            <w:vAlign w:val="bottom"/>
            <w:hideMark/>
          </w:tcPr>
          <w:p w14:paraId="5260E40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18F4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A6F6E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(14.6-23.1)</w:t>
            </w:r>
          </w:p>
        </w:tc>
        <w:tc>
          <w:tcPr>
            <w:tcW w:w="1660" w:type="dxa"/>
            <w:tcBorders>
              <w:top w:val="nil"/>
              <w:left w:val="nil"/>
              <w:bottom w:val="nil"/>
              <w:right w:val="nil"/>
            </w:tcBorders>
            <w:shd w:val="clear" w:color="auto" w:fill="auto"/>
            <w:noWrap/>
            <w:vAlign w:val="bottom"/>
            <w:hideMark/>
          </w:tcPr>
          <w:p w14:paraId="7FF50C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(10.6-17.4)</w:t>
            </w:r>
          </w:p>
        </w:tc>
        <w:tc>
          <w:tcPr>
            <w:tcW w:w="1800" w:type="dxa"/>
            <w:tcBorders>
              <w:top w:val="nil"/>
              <w:left w:val="nil"/>
              <w:bottom w:val="nil"/>
              <w:right w:val="nil"/>
            </w:tcBorders>
            <w:shd w:val="clear" w:color="auto" w:fill="auto"/>
            <w:noWrap/>
            <w:vAlign w:val="bottom"/>
            <w:hideMark/>
          </w:tcPr>
          <w:p w14:paraId="76F72D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527 (419-658)</w:t>
            </w:r>
          </w:p>
        </w:tc>
        <w:tc>
          <w:tcPr>
            <w:tcW w:w="1800" w:type="dxa"/>
            <w:tcBorders>
              <w:top w:val="nil"/>
              <w:left w:val="nil"/>
              <w:bottom w:val="nil"/>
              <w:right w:val="nil"/>
            </w:tcBorders>
            <w:shd w:val="clear" w:color="auto" w:fill="auto"/>
            <w:noWrap/>
            <w:vAlign w:val="bottom"/>
            <w:hideMark/>
          </w:tcPr>
          <w:p w14:paraId="03906B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608 (479-799)</w:t>
            </w:r>
          </w:p>
        </w:tc>
      </w:tr>
      <w:tr w:rsidR="00B0760D" w:rsidRPr="00B0760D" w14:paraId="6A7EB47D" w14:textId="77777777" w:rsidTr="00B0760D">
        <w:trPr>
          <w:trHeight w:val="320"/>
        </w:trPr>
        <w:tc>
          <w:tcPr>
            <w:tcW w:w="2524" w:type="dxa"/>
            <w:tcBorders>
              <w:top w:val="nil"/>
              <w:left w:val="nil"/>
              <w:bottom w:val="nil"/>
              <w:right w:val="nil"/>
            </w:tcBorders>
            <w:shd w:val="clear" w:color="auto" w:fill="auto"/>
            <w:noWrap/>
            <w:vAlign w:val="bottom"/>
            <w:hideMark/>
          </w:tcPr>
          <w:p w14:paraId="763687A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FE45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9CD09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59FD2D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(0.7-2.7)</w:t>
            </w:r>
          </w:p>
        </w:tc>
        <w:tc>
          <w:tcPr>
            <w:tcW w:w="1800" w:type="dxa"/>
            <w:tcBorders>
              <w:top w:val="nil"/>
              <w:left w:val="nil"/>
              <w:bottom w:val="nil"/>
              <w:right w:val="nil"/>
            </w:tcBorders>
            <w:shd w:val="clear" w:color="auto" w:fill="auto"/>
            <w:noWrap/>
            <w:vAlign w:val="bottom"/>
            <w:hideMark/>
          </w:tcPr>
          <w:p w14:paraId="60C56E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(3-12)</w:t>
            </w:r>
          </w:p>
        </w:tc>
        <w:tc>
          <w:tcPr>
            <w:tcW w:w="1800" w:type="dxa"/>
            <w:tcBorders>
              <w:top w:val="nil"/>
              <w:left w:val="nil"/>
              <w:bottom w:val="nil"/>
              <w:right w:val="nil"/>
            </w:tcBorders>
            <w:shd w:val="clear" w:color="auto" w:fill="auto"/>
            <w:noWrap/>
            <w:vAlign w:val="bottom"/>
            <w:hideMark/>
          </w:tcPr>
          <w:p w14:paraId="113CF4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(31-122)</w:t>
            </w:r>
          </w:p>
        </w:tc>
      </w:tr>
      <w:tr w:rsidR="00B0760D" w:rsidRPr="00B0760D" w14:paraId="1CEC59BB" w14:textId="77777777" w:rsidTr="00B0760D">
        <w:trPr>
          <w:trHeight w:val="320"/>
        </w:trPr>
        <w:tc>
          <w:tcPr>
            <w:tcW w:w="2524" w:type="dxa"/>
            <w:tcBorders>
              <w:top w:val="nil"/>
              <w:left w:val="nil"/>
              <w:bottom w:val="nil"/>
              <w:right w:val="nil"/>
            </w:tcBorders>
            <w:shd w:val="clear" w:color="auto" w:fill="auto"/>
            <w:noWrap/>
            <w:vAlign w:val="bottom"/>
            <w:hideMark/>
          </w:tcPr>
          <w:p w14:paraId="19DF158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E488D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05C70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(2-2.6)</w:t>
            </w:r>
          </w:p>
        </w:tc>
        <w:tc>
          <w:tcPr>
            <w:tcW w:w="1660" w:type="dxa"/>
            <w:tcBorders>
              <w:top w:val="nil"/>
              <w:left w:val="nil"/>
              <w:bottom w:val="nil"/>
              <w:right w:val="nil"/>
            </w:tcBorders>
            <w:shd w:val="clear" w:color="auto" w:fill="auto"/>
            <w:noWrap/>
            <w:vAlign w:val="bottom"/>
            <w:hideMark/>
          </w:tcPr>
          <w:p w14:paraId="556436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(2-2.7)</w:t>
            </w:r>
          </w:p>
        </w:tc>
        <w:tc>
          <w:tcPr>
            <w:tcW w:w="1800" w:type="dxa"/>
            <w:tcBorders>
              <w:top w:val="nil"/>
              <w:left w:val="nil"/>
              <w:bottom w:val="nil"/>
              <w:right w:val="nil"/>
            </w:tcBorders>
            <w:shd w:val="clear" w:color="auto" w:fill="auto"/>
            <w:noWrap/>
            <w:vAlign w:val="bottom"/>
            <w:hideMark/>
          </w:tcPr>
          <w:p w14:paraId="0083B6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(57-75)</w:t>
            </w:r>
          </w:p>
        </w:tc>
        <w:tc>
          <w:tcPr>
            <w:tcW w:w="1800" w:type="dxa"/>
            <w:tcBorders>
              <w:top w:val="nil"/>
              <w:left w:val="nil"/>
              <w:bottom w:val="nil"/>
              <w:right w:val="nil"/>
            </w:tcBorders>
            <w:shd w:val="clear" w:color="auto" w:fill="auto"/>
            <w:noWrap/>
            <w:vAlign w:val="bottom"/>
            <w:hideMark/>
          </w:tcPr>
          <w:p w14:paraId="57EC3C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(91-125)</w:t>
            </w:r>
          </w:p>
        </w:tc>
      </w:tr>
      <w:tr w:rsidR="00B0760D" w:rsidRPr="00B0760D" w14:paraId="01F50A3C" w14:textId="77777777" w:rsidTr="00B0760D">
        <w:trPr>
          <w:trHeight w:val="320"/>
        </w:trPr>
        <w:tc>
          <w:tcPr>
            <w:tcW w:w="2524" w:type="dxa"/>
            <w:tcBorders>
              <w:top w:val="nil"/>
              <w:left w:val="nil"/>
              <w:bottom w:val="nil"/>
              <w:right w:val="nil"/>
            </w:tcBorders>
            <w:shd w:val="clear" w:color="auto" w:fill="auto"/>
            <w:noWrap/>
            <w:vAlign w:val="bottom"/>
            <w:hideMark/>
          </w:tcPr>
          <w:p w14:paraId="323B13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59BB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08171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10E948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(1.2-1.3)</w:t>
            </w:r>
          </w:p>
        </w:tc>
        <w:tc>
          <w:tcPr>
            <w:tcW w:w="1800" w:type="dxa"/>
            <w:tcBorders>
              <w:top w:val="nil"/>
              <w:left w:val="nil"/>
              <w:bottom w:val="nil"/>
              <w:right w:val="nil"/>
            </w:tcBorders>
            <w:shd w:val="clear" w:color="auto" w:fill="auto"/>
            <w:noWrap/>
            <w:vAlign w:val="bottom"/>
            <w:hideMark/>
          </w:tcPr>
          <w:p w14:paraId="608C51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(33-37)</w:t>
            </w:r>
          </w:p>
        </w:tc>
        <w:tc>
          <w:tcPr>
            <w:tcW w:w="1800" w:type="dxa"/>
            <w:tcBorders>
              <w:top w:val="nil"/>
              <w:left w:val="nil"/>
              <w:bottom w:val="nil"/>
              <w:right w:val="nil"/>
            </w:tcBorders>
            <w:shd w:val="clear" w:color="auto" w:fill="auto"/>
            <w:noWrap/>
            <w:vAlign w:val="bottom"/>
            <w:hideMark/>
          </w:tcPr>
          <w:p w14:paraId="0225DF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(52-61)</w:t>
            </w:r>
          </w:p>
        </w:tc>
      </w:tr>
      <w:tr w:rsidR="00B0760D" w:rsidRPr="00B0760D" w14:paraId="1020C31C" w14:textId="77777777" w:rsidTr="00B0760D">
        <w:trPr>
          <w:trHeight w:val="320"/>
        </w:trPr>
        <w:tc>
          <w:tcPr>
            <w:tcW w:w="2524" w:type="dxa"/>
            <w:tcBorders>
              <w:top w:val="nil"/>
              <w:left w:val="nil"/>
              <w:bottom w:val="nil"/>
              <w:right w:val="nil"/>
            </w:tcBorders>
            <w:shd w:val="clear" w:color="auto" w:fill="auto"/>
            <w:noWrap/>
            <w:vAlign w:val="bottom"/>
            <w:hideMark/>
          </w:tcPr>
          <w:p w14:paraId="3096512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B510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A4F52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(0.3-0.6)</w:t>
            </w:r>
          </w:p>
        </w:tc>
        <w:tc>
          <w:tcPr>
            <w:tcW w:w="1660" w:type="dxa"/>
            <w:tcBorders>
              <w:top w:val="nil"/>
              <w:left w:val="nil"/>
              <w:bottom w:val="nil"/>
              <w:right w:val="nil"/>
            </w:tcBorders>
            <w:shd w:val="clear" w:color="auto" w:fill="auto"/>
            <w:noWrap/>
            <w:vAlign w:val="bottom"/>
            <w:hideMark/>
          </w:tcPr>
          <w:p w14:paraId="0010D2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(0.2-0.6)</w:t>
            </w:r>
          </w:p>
        </w:tc>
        <w:tc>
          <w:tcPr>
            <w:tcW w:w="1800" w:type="dxa"/>
            <w:tcBorders>
              <w:top w:val="nil"/>
              <w:left w:val="nil"/>
              <w:bottom w:val="nil"/>
              <w:right w:val="nil"/>
            </w:tcBorders>
            <w:shd w:val="clear" w:color="auto" w:fill="auto"/>
            <w:noWrap/>
            <w:vAlign w:val="bottom"/>
            <w:hideMark/>
          </w:tcPr>
          <w:p w14:paraId="205A1B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(8-19)</w:t>
            </w:r>
          </w:p>
        </w:tc>
        <w:tc>
          <w:tcPr>
            <w:tcW w:w="1800" w:type="dxa"/>
            <w:tcBorders>
              <w:top w:val="nil"/>
              <w:left w:val="nil"/>
              <w:bottom w:val="nil"/>
              <w:right w:val="nil"/>
            </w:tcBorders>
            <w:shd w:val="clear" w:color="auto" w:fill="auto"/>
            <w:noWrap/>
            <w:vAlign w:val="bottom"/>
            <w:hideMark/>
          </w:tcPr>
          <w:p w14:paraId="3BED0D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(10-26)</w:t>
            </w:r>
          </w:p>
        </w:tc>
      </w:tr>
      <w:tr w:rsidR="00B0760D" w:rsidRPr="00B0760D" w14:paraId="2FE05F94" w14:textId="77777777" w:rsidTr="00B0760D">
        <w:trPr>
          <w:trHeight w:val="320"/>
        </w:trPr>
        <w:tc>
          <w:tcPr>
            <w:tcW w:w="2524" w:type="dxa"/>
            <w:tcBorders>
              <w:top w:val="nil"/>
              <w:left w:val="nil"/>
              <w:bottom w:val="nil"/>
              <w:right w:val="nil"/>
            </w:tcBorders>
            <w:shd w:val="clear" w:color="auto" w:fill="auto"/>
            <w:noWrap/>
            <w:vAlign w:val="bottom"/>
            <w:hideMark/>
          </w:tcPr>
          <w:p w14:paraId="53E9D1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1BD9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37E0A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756953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64B9AB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41F6B0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6912A503" w14:textId="77777777" w:rsidTr="00B0760D">
        <w:trPr>
          <w:trHeight w:val="320"/>
        </w:trPr>
        <w:tc>
          <w:tcPr>
            <w:tcW w:w="2524" w:type="dxa"/>
            <w:tcBorders>
              <w:top w:val="nil"/>
              <w:left w:val="nil"/>
              <w:bottom w:val="nil"/>
              <w:right w:val="nil"/>
            </w:tcBorders>
            <w:shd w:val="clear" w:color="auto" w:fill="auto"/>
            <w:noWrap/>
            <w:vAlign w:val="bottom"/>
            <w:hideMark/>
          </w:tcPr>
          <w:p w14:paraId="4DBF6D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Tajikistan</w:t>
            </w:r>
          </w:p>
        </w:tc>
        <w:tc>
          <w:tcPr>
            <w:tcW w:w="2180" w:type="dxa"/>
            <w:tcBorders>
              <w:top w:val="nil"/>
              <w:left w:val="nil"/>
              <w:bottom w:val="nil"/>
              <w:right w:val="nil"/>
            </w:tcBorders>
            <w:shd w:val="clear" w:color="auto" w:fill="auto"/>
            <w:noWrap/>
            <w:vAlign w:val="bottom"/>
            <w:hideMark/>
          </w:tcPr>
          <w:p w14:paraId="43D420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BEC7E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89.2 (82.3-94.2)</w:t>
            </w:r>
          </w:p>
        </w:tc>
        <w:tc>
          <w:tcPr>
            <w:tcW w:w="1660" w:type="dxa"/>
            <w:tcBorders>
              <w:top w:val="nil"/>
              <w:left w:val="nil"/>
              <w:bottom w:val="nil"/>
              <w:right w:val="nil"/>
            </w:tcBorders>
            <w:shd w:val="clear" w:color="auto" w:fill="auto"/>
            <w:noWrap/>
            <w:vAlign w:val="bottom"/>
            <w:hideMark/>
          </w:tcPr>
          <w:p w14:paraId="7AB2D9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91.4 (84.9-95.8)</w:t>
            </w:r>
          </w:p>
        </w:tc>
        <w:tc>
          <w:tcPr>
            <w:tcW w:w="1800" w:type="dxa"/>
            <w:tcBorders>
              <w:top w:val="nil"/>
              <w:left w:val="nil"/>
              <w:bottom w:val="nil"/>
              <w:right w:val="nil"/>
            </w:tcBorders>
            <w:shd w:val="clear" w:color="auto" w:fill="auto"/>
            <w:noWrap/>
            <w:vAlign w:val="bottom"/>
            <w:hideMark/>
          </w:tcPr>
          <w:p w14:paraId="3A50BA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1506 (1390-1591)</w:t>
            </w:r>
          </w:p>
        </w:tc>
        <w:tc>
          <w:tcPr>
            <w:tcW w:w="1800" w:type="dxa"/>
            <w:tcBorders>
              <w:top w:val="nil"/>
              <w:left w:val="nil"/>
              <w:bottom w:val="nil"/>
              <w:right w:val="nil"/>
            </w:tcBorders>
            <w:shd w:val="clear" w:color="auto" w:fill="auto"/>
            <w:noWrap/>
            <w:vAlign w:val="bottom"/>
            <w:hideMark/>
          </w:tcPr>
          <w:p w14:paraId="46092D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3827 (3552-4043)</w:t>
            </w:r>
          </w:p>
        </w:tc>
      </w:tr>
      <w:tr w:rsidR="00B0760D" w:rsidRPr="00B0760D" w14:paraId="292CB06B" w14:textId="77777777" w:rsidTr="00B0760D">
        <w:trPr>
          <w:trHeight w:val="320"/>
        </w:trPr>
        <w:tc>
          <w:tcPr>
            <w:tcW w:w="2524" w:type="dxa"/>
            <w:tcBorders>
              <w:top w:val="nil"/>
              <w:left w:val="nil"/>
              <w:bottom w:val="nil"/>
              <w:right w:val="nil"/>
            </w:tcBorders>
            <w:shd w:val="clear" w:color="auto" w:fill="auto"/>
            <w:noWrap/>
            <w:vAlign w:val="bottom"/>
            <w:hideMark/>
          </w:tcPr>
          <w:p w14:paraId="0B515B0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1CF2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30A160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(10-24.4)</w:t>
            </w:r>
          </w:p>
        </w:tc>
        <w:tc>
          <w:tcPr>
            <w:tcW w:w="1660" w:type="dxa"/>
            <w:tcBorders>
              <w:top w:val="nil"/>
              <w:left w:val="nil"/>
              <w:bottom w:val="nil"/>
              <w:right w:val="nil"/>
            </w:tcBorders>
            <w:shd w:val="clear" w:color="auto" w:fill="auto"/>
            <w:noWrap/>
            <w:vAlign w:val="bottom"/>
            <w:hideMark/>
          </w:tcPr>
          <w:p w14:paraId="39F8EF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(17.5-32.6)</w:t>
            </w:r>
          </w:p>
        </w:tc>
        <w:tc>
          <w:tcPr>
            <w:tcW w:w="1800" w:type="dxa"/>
            <w:tcBorders>
              <w:top w:val="nil"/>
              <w:left w:val="nil"/>
              <w:bottom w:val="nil"/>
              <w:right w:val="nil"/>
            </w:tcBorders>
            <w:shd w:val="clear" w:color="auto" w:fill="auto"/>
            <w:noWrap/>
            <w:vAlign w:val="bottom"/>
            <w:hideMark/>
          </w:tcPr>
          <w:p w14:paraId="1E190B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276 (170-418)</w:t>
            </w:r>
          </w:p>
        </w:tc>
        <w:tc>
          <w:tcPr>
            <w:tcW w:w="1800" w:type="dxa"/>
            <w:tcBorders>
              <w:top w:val="nil"/>
              <w:left w:val="nil"/>
              <w:bottom w:val="nil"/>
              <w:right w:val="nil"/>
            </w:tcBorders>
            <w:shd w:val="clear" w:color="auto" w:fill="auto"/>
            <w:noWrap/>
            <w:vAlign w:val="bottom"/>
            <w:hideMark/>
          </w:tcPr>
          <w:p w14:paraId="41CE7A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1061 (736-1366)</w:t>
            </w:r>
          </w:p>
        </w:tc>
      </w:tr>
      <w:tr w:rsidR="00B0760D" w:rsidRPr="00B0760D" w14:paraId="7B0F2A41" w14:textId="77777777" w:rsidTr="00B0760D">
        <w:trPr>
          <w:trHeight w:val="320"/>
        </w:trPr>
        <w:tc>
          <w:tcPr>
            <w:tcW w:w="2524" w:type="dxa"/>
            <w:tcBorders>
              <w:top w:val="nil"/>
              <w:left w:val="nil"/>
              <w:bottom w:val="nil"/>
              <w:right w:val="nil"/>
            </w:tcBorders>
            <w:shd w:val="clear" w:color="auto" w:fill="auto"/>
            <w:noWrap/>
            <w:vAlign w:val="bottom"/>
            <w:hideMark/>
          </w:tcPr>
          <w:p w14:paraId="3278CA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EDD0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46ACA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(12-21.2)</w:t>
            </w:r>
          </w:p>
        </w:tc>
        <w:tc>
          <w:tcPr>
            <w:tcW w:w="1660" w:type="dxa"/>
            <w:tcBorders>
              <w:top w:val="nil"/>
              <w:left w:val="nil"/>
              <w:bottom w:val="nil"/>
              <w:right w:val="nil"/>
            </w:tcBorders>
            <w:shd w:val="clear" w:color="auto" w:fill="auto"/>
            <w:noWrap/>
            <w:vAlign w:val="bottom"/>
            <w:hideMark/>
          </w:tcPr>
          <w:p w14:paraId="6FE181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22.2 (16.8-28.6)</w:t>
            </w:r>
          </w:p>
        </w:tc>
        <w:tc>
          <w:tcPr>
            <w:tcW w:w="1800" w:type="dxa"/>
            <w:tcBorders>
              <w:top w:val="nil"/>
              <w:left w:val="nil"/>
              <w:bottom w:val="nil"/>
              <w:right w:val="nil"/>
            </w:tcBorders>
            <w:shd w:val="clear" w:color="auto" w:fill="auto"/>
            <w:noWrap/>
            <w:vAlign w:val="bottom"/>
            <w:hideMark/>
          </w:tcPr>
          <w:p w14:paraId="393ECF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(205-357)</w:t>
            </w:r>
          </w:p>
        </w:tc>
        <w:tc>
          <w:tcPr>
            <w:tcW w:w="1800" w:type="dxa"/>
            <w:tcBorders>
              <w:top w:val="nil"/>
              <w:left w:val="nil"/>
              <w:bottom w:val="nil"/>
              <w:right w:val="nil"/>
            </w:tcBorders>
            <w:shd w:val="clear" w:color="auto" w:fill="auto"/>
            <w:noWrap/>
            <w:vAlign w:val="bottom"/>
            <w:hideMark/>
          </w:tcPr>
          <w:p w14:paraId="39B8A1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933 (703-1204)</w:t>
            </w:r>
          </w:p>
        </w:tc>
      </w:tr>
      <w:tr w:rsidR="00B0760D" w:rsidRPr="00B0760D" w14:paraId="02B47A74" w14:textId="77777777" w:rsidTr="00B0760D">
        <w:trPr>
          <w:trHeight w:val="320"/>
        </w:trPr>
        <w:tc>
          <w:tcPr>
            <w:tcW w:w="2524" w:type="dxa"/>
            <w:tcBorders>
              <w:top w:val="nil"/>
              <w:left w:val="nil"/>
              <w:bottom w:val="nil"/>
              <w:right w:val="nil"/>
            </w:tcBorders>
            <w:shd w:val="clear" w:color="auto" w:fill="auto"/>
            <w:noWrap/>
            <w:vAlign w:val="bottom"/>
            <w:hideMark/>
          </w:tcPr>
          <w:p w14:paraId="0FD4F22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5B9E3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10D14C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(0.8-1.6)</w:t>
            </w:r>
          </w:p>
        </w:tc>
        <w:tc>
          <w:tcPr>
            <w:tcW w:w="1660" w:type="dxa"/>
            <w:tcBorders>
              <w:top w:val="nil"/>
              <w:left w:val="nil"/>
              <w:bottom w:val="nil"/>
              <w:right w:val="nil"/>
            </w:tcBorders>
            <w:shd w:val="clear" w:color="auto" w:fill="auto"/>
            <w:noWrap/>
            <w:vAlign w:val="bottom"/>
            <w:hideMark/>
          </w:tcPr>
          <w:p w14:paraId="4879E7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(2-4)</w:t>
            </w:r>
          </w:p>
        </w:tc>
        <w:tc>
          <w:tcPr>
            <w:tcW w:w="1800" w:type="dxa"/>
            <w:tcBorders>
              <w:top w:val="nil"/>
              <w:left w:val="nil"/>
              <w:bottom w:val="nil"/>
              <w:right w:val="nil"/>
            </w:tcBorders>
            <w:shd w:val="clear" w:color="auto" w:fill="auto"/>
            <w:noWrap/>
            <w:vAlign w:val="bottom"/>
            <w:hideMark/>
          </w:tcPr>
          <w:p w14:paraId="07B972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(14-28)</w:t>
            </w:r>
          </w:p>
        </w:tc>
        <w:tc>
          <w:tcPr>
            <w:tcW w:w="1800" w:type="dxa"/>
            <w:tcBorders>
              <w:top w:val="nil"/>
              <w:left w:val="nil"/>
              <w:bottom w:val="nil"/>
              <w:right w:val="nil"/>
            </w:tcBorders>
            <w:shd w:val="clear" w:color="auto" w:fill="auto"/>
            <w:noWrap/>
            <w:vAlign w:val="bottom"/>
            <w:hideMark/>
          </w:tcPr>
          <w:p w14:paraId="70658B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(86-171)</w:t>
            </w:r>
          </w:p>
        </w:tc>
      </w:tr>
      <w:tr w:rsidR="00B0760D" w:rsidRPr="00B0760D" w14:paraId="623AF02C" w14:textId="77777777" w:rsidTr="00B0760D">
        <w:trPr>
          <w:trHeight w:val="320"/>
        </w:trPr>
        <w:tc>
          <w:tcPr>
            <w:tcW w:w="2524" w:type="dxa"/>
            <w:tcBorders>
              <w:top w:val="nil"/>
              <w:left w:val="nil"/>
              <w:bottom w:val="nil"/>
              <w:right w:val="nil"/>
            </w:tcBorders>
            <w:shd w:val="clear" w:color="auto" w:fill="auto"/>
            <w:noWrap/>
            <w:vAlign w:val="bottom"/>
            <w:hideMark/>
          </w:tcPr>
          <w:p w14:paraId="60CA78B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2854C9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ED7F4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 (11.2-20)</w:t>
            </w:r>
          </w:p>
        </w:tc>
        <w:tc>
          <w:tcPr>
            <w:tcW w:w="1660" w:type="dxa"/>
            <w:tcBorders>
              <w:top w:val="nil"/>
              <w:left w:val="nil"/>
              <w:bottom w:val="nil"/>
              <w:right w:val="nil"/>
            </w:tcBorders>
            <w:shd w:val="clear" w:color="auto" w:fill="auto"/>
            <w:noWrap/>
            <w:vAlign w:val="bottom"/>
            <w:hideMark/>
          </w:tcPr>
          <w:p w14:paraId="1DB898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(15-25.8)</w:t>
            </w:r>
          </w:p>
        </w:tc>
        <w:tc>
          <w:tcPr>
            <w:tcW w:w="1800" w:type="dxa"/>
            <w:tcBorders>
              <w:top w:val="nil"/>
              <w:left w:val="nil"/>
              <w:bottom w:val="nil"/>
              <w:right w:val="nil"/>
            </w:tcBorders>
            <w:shd w:val="clear" w:color="auto" w:fill="auto"/>
            <w:noWrap/>
            <w:vAlign w:val="bottom"/>
            <w:hideMark/>
          </w:tcPr>
          <w:p w14:paraId="4DB445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(192-336)</w:t>
            </w:r>
          </w:p>
        </w:tc>
        <w:tc>
          <w:tcPr>
            <w:tcW w:w="1800" w:type="dxa"/>
            <w:tcBorders>
              <w:top w:val="nil"/>
              <w:left w:val="nil"/>
              <w:bottom w:val="nil"/>
              <w:right w:val="nil"/>
            </w:tcBorders>
            <w:shd w:val="clear" w:color="auto" w:fill="auto"/>
            <w:noWrap/>
            <w:vAlign w:val="bottom"/>
            <w:hideMark/>
          </w:tcPr>
          <w:p w14:paraId="17D1AF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838 (628-1089)</w:t>
            </w:r>
          </w:p>
        </w:tc>
      </w:tr>
      <w:tr w:rsidR="00B0760D" w:rsidRPr="00B0760D" w14:paraId="7C045F2E" w14:textId="77777777" w:rsidTr="00B0760D">
        <w:trPr>
          <w:trHeight w:val="320"/>
        </w:trPr>
        <w:tc>
          <w:tcPr>
            <w:tcW w:w="2524" w:type="dxa"/>
            <w:tcBorders>
              <w:top w:val="nil"/>
              <w:left w:val="nil"/>
              <w:bottom w:val="nil"/>
              <w:right w:val="nil"/>
            </w:tcBorders>
            <w:shd w:val="clear" w:color="auto" w:fill="auto"/>
            <w:noWrap/>
            <w:vAlign w:val="bottom"/>
            <w:hideMark/>
          </w:tcPr>
          <w:p w14:paraId="0A1CAE1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95058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A5138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77.9 (65.4-88)</w:t>
            </w:r>
          </w:p>
        </w:tc>
        <w:tc>
          <w:tcPr>
            <w:tcW w:w="1660" w:type="dxa"/>
            <w:tcBorders>
              <w:top w:val="nil"/>
              <w:left w:val="nil"/>
              <w:bottom w:val="nil"/>
              <w:right w:val="nil"/>
            </w:tcBorders>
            <w:shd w:val="clear" w:color="auto" w:fill="auto"/>
            <w:noWrap/>
            <w:vAlign w:val="bottom"/>
            <w:hideMark/>
          </w:tcPr>
          <w:p w14:paraId="48F59D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73.3 (54.1-86.9)</w:t>
            </w:r>
          </w:p>
        </w:tc>
        <w:tc>
          <w:tcPr>
            <w:tcW w:w="1800" w:type="dxa"/>
            <w:tcBorders>
              <w:top w:val="nil"/>
              <w:left w:val="nil"/>
              <w:bottom w:val="nil"/>
              <w:right w:val="nil"/>
            </w:tcBorders>
            <w:shd w:val="clear" w:color="auto" w:fill="auto"/>
            <w:noWrap/>
            <w:vAlign w:val="bottom"/>
            <w:hideMark/>
          </w:tcPr>
          <w:p w14:paraId="11BA49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1317 (1098-1475)</w:t>
            </w:r>
          </w:p>
        </w:tc>
        <w:tc>
          <w:tcPr>
            <w:tcW w:w="1800" w:type="dxa"/>
            <w:tcBorders>
              <w:top w:val="nil"/>
              <w:left w:val="nil"/>
              <w:bottom w:val="nil"/>
              <w:right w:val="nil"/>
            </w:tcBorders>
            <w:shd w:val="clear" w:color="auto" w:fill="auto"/>
            <w:noWrap/>
            <w:vAlign w:val="bottom"/>
            <w:hideMark/>
          </w:tcPr>
          <w:p w14:paraId="32A196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3066 (2272-3633)</w:t>
            </w:r>
          </w:p>
        </w:tc>
      </w:tr>
      <w:tr w:rsidR="00B0760D" w:rsidRPr="00B0760D" w14:paraId="73E6ED81" w14:textId="77777777" w:rsidTr="00B0760D">
        <w:trPr>
          <w:trHeight w:val="320"/>
        </w:trPr>
        <w:tc>
          <w:tcPr>
            <w:tcW w:w="2524" w:type="dxa"/>
            <w:tcBorders>
              <w:top w:val="nil"/>
              <w:left w:val="nil"/>
              <w:bottom w:val="nil"/>
              <w:right w:val="nil"/>
            </w:tcBorders>
            <w:shd w:val="clear" w:color="auto" w:fill="auto"/>
            <w:noWrap/>
            <w:vAlign w:val="bottom"/>
            <w:hideMark/>
          </w:tcPr>
          <w:p w14:paraId="4EC4581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74C8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44E9E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(9.4-19.4)</w:t>
            </w:r>
          </w:p>
        </w:tc>
        <w:tc>
          <w:tcPr>
            <w:tcW w:w="1660" w:type="dxa"/>
            <w:tcBorders>
              <w:top w:val="nil"/>
              <w:left w:val="nil"/>
              <w:bottom w:val="nil"/>
              <w:right w:val="nil"/>
            </w:tcBorders>
            <w:shd w:val="clear" w:color="auto" w:fill="auto"/>
            <w:noWrap/>
            <w:vAlign w:val="bottom"/>
            <w:hideMark/>
          </w:tcPr>
          <w:p w14:paraId="3729F8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 (19.4-32.6)</w:t>
            </w:r>
          </w:p>
        </w:tc>
        <w:tc>
          <w:tcPr>
            <w:tcW w:w="1800" w:type="dxa"/>
            <w:tcBorders>
              <w:top w:val="nil"/>
              <w:left w:val="nil"/>
              <w:bottom w:val="nil"/>
              <w:right w:val="nil"/>
            </w:tcBorders>
            <w:shd w:val="clear" w:color="auto" w:fill="auto"/>
            <w:noWrap/>
            <w:vAlign w:val="bottom"/>
            <w:hideMark/>
          </w:tcPr>
          <w:p w14:paraId="602AC7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236 (157-328)</w:t>
            </w:r>
          </w:p>
        </w:tc>
        <w:tc>
          <w:tcPr>
            <w:tcW w:w="1800" w:type="dxa"/>
            <w:tcBorders>
              <w:top w:val="nil"/>
              <w:left w:val="nil"/>
              <w:bottom w:val="nil"/>
              <w:right w:val="nil"/>
            </w:tcBorders>
            <w:shd w:val="clear" w:color="auto" w:fill="auto"/>
            <w:noWrap/>
            <w:vAlign w:val="bottom"/>
            <w:hideMark/>
          </w:tcPr>
          <w:p w14:paraId="6442DB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1066 (815-1377)</w:t>
            </w:r>
          </w:p>
        </w:tc>
      </w:tr>
      <w:tr w:rsidR="00B0760D" w:rsidRPr="00B0760D" w14:paraId="4AE11B03" w14:textId="77777777" w:rsidTr="00B0760D">
        <w:trPr>
          <w:trHeight w:val="320"/>
        </w:trPr>
        <w:tc>
          <w:tcPr>
            <w:tcW w:w="2524" w:type="dxa"/>
            <w:tcBorders>
              <w:top w:val="nil"/>
              <w:left w:val="nil"/>
              <w:bottom w:val="nil"/>
              <w:right w:val="nil"/>
            </w:tcBorders>
            <w:shd w:val="clear" w:color="auto" w:fill="auto"/>
            <w:noWrap/>
            <w:vAlign w:val="bottom"/>
            <w:hideMark/>
          </w:tcPr>
          <w:p w14:paraId="7D3262D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0627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41F59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(5.6-10.1)</w:t>
            </w:r>
          </w:p>
        </w:tc>
        <w:tc>
          <w:tcPr>
            <w:tcW w:w="1660" w:type="dxa"/>
            <w:tcBorders>
              <w:top w:val="nil"/>
              <w:left w:val="nil"/>
              <w:bottom w:val="nil"/>
              <w:right w:val="nil"/>
            </w:tcBorders>
            <w:shd w:val="clear" w:color="auto" w:fill="auto"/>
            <w:noWrap/>
            <w:vAlign w:val="bottom"/>
            <w:hideMark/>
          </w:tcPr>
          <w:p w14:paraId="31BBF5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(5.7-10)</w:t>
            </w:r>
          </w:p>
        </w:tc>
        <w:tc>
          <w:tcPr>
            <w:tcW w:w="1800" w:type="dxa"/>
            <w:tcBorders>
              <w:top w:val="nil"/>
              <w:left w:val="nil"/>
              <w:bottom w:val="nil"/>
              <w:right w:val="nil"/>
            </w:tcBorders>
            <w:shd w:val="clear" w:color="auto" w:fill="auto"/>
            <w:noWrap/>
            <w:vAlign w:val="bottom"/>
            <w:hideMark/>
          </w:tcPr>
          <w:p w14:paraId="12BD8A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 (95-173)</w:t>
            </w:r>
          </w:p>
        </w:tc>
        <w:tc>
          <w:tcPr>
            <w:tcW w:w="1800" w:type="dxa"/>
            <w:tcBorders>
              <w:top w:val="nil"/>
              <w:left w:val="nil"/>
              <w:bottom w:val="nil"/>
              <w:right w:val="nil"/>
            </w:tcBorders>
            <w:shd w:val="clear" w:color="auto" w:fill="auto"/>
            <w:noWrap/>
            <w:vAlign w:val="bottom"/>
            <w:hideMark/>
          </w:tcPr>
          <w:p w14:paraId="0C704A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335 (236-421)</w:t>
            </w:r>
          </w:p>
        </w:tc>
      </w:tr>
      <w:tr w:rsidR="00B0760D" w:rsidRPr="00B0760D" w14:paraId="2E3BF3F1" w14:textId="77777777" w:rsidTr="00B0760D">
        <w:trPr>
          <w:trHeight w:val="320"/>
        </w:trPr>
        <w:tc>
          <w:tcPr>
            <w:tcW w:w="2524" w:type="dxa"/>
            <w:tcBorders>
              <w:top w:val="nil"/>
              <w:left w:val="nil"/>
              <w:bottom w:val="nil"/>
              <w:right w:val="nil"/>
            </w:tcBorders>
            <w:shd w:val="clear" w:color="auto" w:fill="auto"/>
            <w:noWrap/>
            <w:vAlign w:val="bottom"/>
            <w:hideMark/>
          </w:tcPr>
          <w:p w14:paraId="38D624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3F1C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235EE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(2.5-7.4)</w:t>
            </w:r>
          </w:p>
        </w:tc>
        <w:tc>
          <w:tcPr>
            <w:tcW w:w="1660" w:type="dxa"/>
            <w:tcBorders>
              <w:top w:val="nil"/>
              <w:left w:val="nil"/>
              <w:bottom w:val="nil"/>
              <w:right w:val="nil"/>
            </w:tcBorders>
            <w:shd w:val="clear" w:color="auto" w:fill="auto"/>
            <w:noWrap/>
            <w:vAlign w:val="bottom"/>
            <w:hideMark/>
          </w:tcPr>
          <w:p w14:paraId="5A071E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(10.4-21.1)</w:t>
            </w:r>
          </w:p>
        </w:tc>
        <w:tc>
          <w:tcPr>
            <w:tcW w:w="1800" w:type="dxa"/>
            <w:tcBorders>
              <w:top w:val="nil"/>
              <w:left w:val="nil"/>
              <w:bottom w:val="nil"/>
              <w:right w:val="nil"/>
            </w:tcBorders>
            <w:shd w:val="clear" w:color="auto" w:fill="auto"/>
            <w:noWrap/>
            <w:vAlign w:val="bottom"/>
            <w:hideMark/>
          </w:tcPr>
          <w:p w14:paraId="5E1CEE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(43-128)</w:t>
            </w:r>
          </w:p>
        </w:tc>
        <w:tc>
          <w:tcPr>
            <w:tcW w:w="1800" w:type="dxa"/>
            <w:tcBorders>
              <w:top w:val="nil"/>
              <w:left w:val="nil"/>
              <w:bottom w:val="nil"/>
              <w:right w:val="nil"/>
            </w:tcBorders>
            <w:shd w:val="clear" w:color="auto" w:fill="auto"/>
            <w:noWrap/>
            <w:vAlign w:val="bottom"/>
            <w:hideMark/>
          </w:tcPr>
          <w:p w14:paraId="16FE20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626 (434-891)</w:t>
            </w:r>
          </w:p>
        </w:tc>
      </w:tr>
      <w:tr w:rsidR="00B0760D" w:rsidRPr="00B0760D" w14:paraId="2851BFA6" w14:textId="77777777" w:rsidTr="00B0760D">
        <w:trPr>
          <w:trHeight w:val="320"/>
        </w:trPr>
        <w:tc>
          <w:tcPr>
            <w:tcW w:w="2524" w:type="dxa"/>
            <w:tcBorders>
              <w:top w:val="nil"/>
              <w:left w:val="nil"/>
              <w:bottom w:val="nil"/>
              <w:right w:val="nil"/>
            </w:tcBorders>
            <w:shd w:val="clear" w:color="auto" w:fill="auto"/>
            <w:noWrap/>
            <w:vAlign w:val="bottom"/>
            <w:hideMark/>
          </w:tcPr>
          <w:p w14:paraId="4D0A3E3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0294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6FE89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(5.4-15.3)</w:t>
            </w:r>
          </w:p>
        </w:tc>
        <w:tc>
          <w:tcPr>
            <w:tcW w:w="1660" w:type="dxa"/>
            <w:tcBorders>
              <w:top w:val="nil"/>
              <w:left w:val="nil"/>
              <w:bottom w:val="nil"/>
              <w:right w:val="nil"/>
            </w:tcBorders>
            <w:shd w:val="clear" w:color="auto" w:fill="auto"/>
            <w:noWrap/>
            <w:vAlign w:val="bottom"/>
            <w:hideMark/>
          </w:tcPr>
          <w:p w14:paraId="6DF1F3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(7.1-18.3)</w:t>
            </w:r>
          </w:p>
        </w:tc>
        <w:tc>
          <w:tcPr>
            <w:tcW w:w="1800" w:type="dxa"/>
            <w:tcBorders>
              <w:top w:val="nil"/>
              <w:left w:val="nil"/>
              <w:bottom w:val="nil"/>
              <w:right w:val="nil"/>
            </w:tcBorders>
            <w:shd w:val="clear" w:color="auto" w:fill="auto"/>
            <w:noWrap/>
            <w:vAlign w:val="bottom"/>
            <w:hideMark/>
          </w:tcPr>
          <w:p w14:paraId="7609CB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(90-256)</w:t>
            </w:r>
          </w:p>
        </w:tc>
        <w:tc>
          <w:tcPr>
            <w:tcW w:w="1800" w:type="dxa"/>
            <w:tcBorders>
              <w:top w:val="nil"/>
              <w:left w:val="nil"/>
              <w:bottom w:val="nil"/>
              <w:right w:val="nil"/>
            </w:tcBorders>
            <w:shd w:val="clear" w:color="auto" w:fill="auto"/>
            <w:noWrap/>
            <w:vAlign w:val="bottom"/>
            <w:hideMark/>
          </w:tcPr>
          <w:p w14:paraId="70D4A1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480 (292-778)</w:t>
            </w:r>
          </w:p>
        </w:tc>
      </w:tr>
      <w:tr w:rsidR="00B0760D" w:rsidRPr="00B0760D" w14:paraId="1F9F656E" w14:textId="77777777" w:rsidTr="00B0760D">
        <w:trPr>
          <w:trHeight w:val="320"/>
        </w:trPr>
        <w:tc>
          <w:tcPr>
            <w:tcW w:w="2524" w:type="dxa"/>
            <w:tcBorders>
              <w:top w:val="nil"/>
              <w:left w:val="nil"/>
              <w:bottom w:val="nil"/>
              <w:right w:val="nil"/>
            </w:tcBorders>
            <w:shd w:val="clear" w:color="auto" w:fill="auto"/>
            <w:noWrap/>
            <w:vAlign w:val="bottom"/>
            <w:hideMark/>
          </w:tcPr>
          <w:p w14:paraId="6332179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C02F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EF224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(2.6-3.3)</w:t>
            </w:r>
          </w:p>
        </w:tc>
        <w:tc>
          <w:tcPr>
            <w:tcW w:w="1660" w:type="dxa"/>
            <w:tcBorders>
              <w:top w:val="nil"/>
              <w:left w:val="nil"/>
              <w:bottom w:val="nil"/>
              <w:right w:val="nil"/>
            </w:tcBorders>
            <w:shd w:val="clear" w:color="auto" w:fill="auto"/>
            <w:noWrap/>
            <w:vAlign w:val="bottom"/>
            <w:hideMark/>
          </w:tcPr>
          <w:p w14:paraId="3A5C86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(2.7-3.5)</w:t>
            </w:r>
          </w:p>
        </w:tc>
        <w:tc>
          <w:tcPr>
            <w:tcW w:w="1800" w:type="dxa"/>
            <w:tcBorders>
              <w:top w:val="nil"/>
              <w:left w:val="nil"/>
              <w:bottom w:val="nil"/>
              <w:right w:val="nil"/>
            </w:tcBorders>
            <w:shd w:val="clear" w:color="auto" w:fill="auto"/>
            <w:noWrap/>
            <w:vAlign w:val="bottom"/>
            <w:hideMark/>
          </w:tcPr>
          <w:p w14:paraId="0A99BB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(44-56)</w:t>
            </w:r>
          </w:p>
        </w:tc>
        <w:tc>
          <w:tcPr>
            <w:tcW w:w="1800" w:type="dxa"/>
            <w:tcBorders>
              <w:top w:val="nil"/>
              <w:left w:val="nil"/>
              <w:bottom w:val="nil"/>
              <w:right w:val="nil"/>
            </w:tcBorders>
            <w:shd w:val="clear" w:color="auto" w:fill="auto"/>
            <w:noWrap/>
            <w:vAlign w:val="bottom"/>
            <w:hideMark/>
          </w:tcPr>
          <w:p w14:paraId="46BEC5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(112-147)</w:t>
            </w:r>
          </w:p>
        </w:tc>
      </w:tr>
      <w:tr w:rsidR="00B0760D" w:rsidRPr="00B0760D" w14:paraId="14EF7485" w14:textId="77777777" w:rsidTr="00B0760D">
        <w:trPr>
          <w:trHeight w:val="320"/>
        </w:trPr>
        <w:tc>
          <w:tcPr>
            <w:tcW w:w="2524" w:type="dxa"/>
            <w:tcBorders>
              <w:top w:val="nil"/>
              <w:left w:val="nil"/>
              <w:bottom w:val="nil"/>
              <w:right w:val="nil"/>
            </w:tcBorders>
            <w:shd w:val="clear" w:color="auto" w:fill="auto"/>
            <w:noWrap/>
            <w:vAlign w:val="bottom"/>
            <w:hideMark/>
          </w:tcPr>
          <w:p w14:paraId="410300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28E3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AB26C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09FBA3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(1.2-1.5)</w:t>
            </w:r>
          </w:p>
        </w:tc>
        <w:tc>
          <w:tcPr>
            <w:tcW w:w="1800" w:type="dxa"/>
            <w:tcBorders>
              <w:top w:val="nil"/>
              <w:left w:val="nil"/>
              <w:bottom w:val="nil"/>
              <w:right w:val="nil"/>
            </w:tcBorders>
            <w:shd w:val="clear" w:color="auto" w:fill="auto"/>
            <w:noWrap/>
            <w:vAlign w:val="bottom"/>
            <w:hideMark/>
          </w:tcPr>
          <w:p w14:paraId="15BE77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(18-23)</w:t>
            </w:r>
          </w:p>
        </w:tc>
        <w:tc>
          <w:tcPr>
            <w:tcW w:w="1800" w:type="dxa"/>
            <w:tcBorders>
              <w:top w:val="nil"/>
              <w:left w:val="nil"/>
              <w:bottom w:val="nil"/>
              <w:right w:val="nil"/>
            </w:tcBorders>
            <w:shd w:val="clear" w:color="auto" w:fill="auto"/>
            <w:noWrap/>
            <w:vAlign w:val="bottom"/>
            <w:hideMark/>
          </w:tcPr>
          <w:p w14:paraId="46F08A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(52-65)</w:t>
            </w:r>
          </w:p>
        </w:tc>
      </w:tr>
      <w:tr w:rsidR="00B0760D" w:rsidRPr="00B0760D" w14:paraId="45E0814B" w14:textId="77777777" w:rsidTr="00B0760D">
        <w:trPr>
          <w:trHeight w:val="320"/>
        </w:trPr>
        <w:tc>
          <w:tcPr>
            <w:tcW w:w="2524" w:type="dxa"/>
            <w:tcBorders>
              <w:top w:val="nil"/>
              <w:left w:val="nil"/>
              <w:bottom w:val="nil"/>
              <w:right w:val="nil"/>
            </w:tcBorders>
            <w:shd w:val="clear" w:color="auto" w:fill="auto"/>
            <w:noWrap/>
            <w:vAlign w:val="bottom"/>
            <w:hideMark/>
          </w:tcPr>
          <w:p w14:paraId="4155E11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A81F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AC748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(1.5-1.9)</w:t>
            </w:r>
          </w:p>
        </w:tc>
        <w:tc>
          <w:tcPr>
            <w:tcW w:w="1660" w:type="dxa"/>
            <w:tcBorders>
              <w:top w:val="nil"/>
              <w:left w:val="nil"/>
              <w:bottom w:val="nil"/>
              <w:right w:val="nil"/>
            </w:tcBorders>
            <w:shd w:val="clear" w:color="auto" w:fill="auto"/>
            <w:noWrap/>
            <w:vAlign w:val="bottom"/>
            <w:hideMark/>
          </w:tcPr>
          <w:p w14:paraId="5A33BA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(1.7-2.1)</w:t>
            </w:r>
          </w:p>
        </w:tc>
        <w:tc>
          <w:tcPr>
            <w:tcW w:w="1800" w:type="dxa"/>
            <w:tcBorders>
              <w:top w:val="nil"/>
              <w:left w:val="nil"/>
              <w:bottom w:val="nil"/>
              <w:right w:val="nil"/>
            </w:tcBorders>
            <w:shd w:val="clear" w:color="auto" w:fill="auto"/>
            <w:noWrap/>
            <w:vAlign w:val="bottom"/>
            <w:hideMark/>
          </w:tcPr>
          <w:p w14:paraId="0D81B0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(25-32)</w:t>
            </w:r>
          </w:p>
        </w:tc>
        <w:tc>
          <w:tcPr>
            <w:tcW w:w="1800" w:type="dxa"/>
            <w:tcBorders>
              <w:top w:val="nil"/>
              <w:left w:val="nil"/>
              <w:bottom w:val="nil"/>
              <w:right w:val="nil"/>
            </w:tcBorders>
            <w:shd w:val="clear" w:color="auto" w:fill="auto"/>
            <w:noWrap/>
            <w:vAlign w:val="bottom"/>
            <w:hideMark/>
          </w:tcPr>
          <w:p w14:paraId="436647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(70-89)</w:t>
            </w:r>
          </w:p>
        </w:tc>
      </w:tr>
      <w:tr w:rsidR="00B0760D" w:rsidRPr="00B0760D" w14:paraId="7BEA6DDD" w14:textId="77777777" w:rsidTr="00B0760D">
        <w:trPr>
          <w:trHeight w:val="320"/>
        </w:trPr>
        <w:tc>
          <w:tcPr>
            <w:tcW w:w="2524" w:type="dxa"/>
            <w:tcBorders>
              <w:top w:val="nil"/>
              <w:left w:val="nil"/>
              <w:bottom w:val="nil"/>
              <w:right w:val="nil"/>
            </w:tcBorders>
            <w:shd w:val="clear" w:color="auto" w:fill="auto"/>
            <w:noWrap/>
            <w:vAlign w:val="bottom"/>
            <w:hideMark/>
          </w:tcPr>
          <w:p w14:paraId="50CCEC1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892F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9F02D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5E1BAA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66626A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(1-2)</w:t>
            </w:r>
          </w:p>
        </w:tc>
        <w:tc>
          <w:tcPr>
            <w:tcW w:w="1800" w:type="dxa"/>
            <w:tcBorders>
              <w:top w:val="nil"/>
              <w:left w:val="nil"/>
              <w:bottom w:val="nil"/>
              <w:right w:val="nil"/>
            </w:tcBorders>
            <w:shd w:val="clear" w:color="auto" w:fill="auto"/>
            <w:noWrap/>
            <w:vAlign w:val="bottom"/>
            <w:hideMark/>
          </w:tcPr>
          <w:p w14:paraId="68901E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(3-6)</w:t>
            </w:r>
          </w:p>
        </w:tc>
      </w:tr>
      <w:tr w:rsidR="00B0760D" w:rsidRPr="00B0760D" w14:paraId="54CD1B91" w14:textId="77777777" w:rsidTr="00B0760D">
        <w:trPr>
          <w:trHeight w:val="320"/>
        </w:trPr>
        <w:tc>
          <w:tcPr>
            <w:tcW w:w="2524" w:type="dxa"/>
            <w:tcBorders>
              <w:top w:val="nil"/>
              <w:left w:val="nil"/>
              <w:bottom w:val="nil"/>
              <w:right w:val="nil"/>
            </w:tcBorders>
            <w:shd w:val="clear" w:color="auto" w:fill="auto"/>
            <w:noWrap/>
            <w:vAlign w:val="bottom"/>
            <w:hideMark/>
          </w:tcPr>
          <w:p w14:paraId="6B85B6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Tanzania</w:t>
            </w:r>
          </w:p>
        </w:tc>
        <w:tc>
          <w:tcPr>
            <w:tcW w:w="2180" w:type="dxa"/>
            <w:tcBorders>
              <w:top w:val="nil"/>
              <w:left w:val="nil"/>
              <w:bottom w:val="nil"/>
              <w:right w:val="nil"/>
            </w:tcBorders>
            <w:shd w:val="clear" w:color="auto" w:fill="auto"/>
            <w:noWrap/>
            <w:vAlign w:val="bottom"/>
            <w:hideMark/>
          </w:tcPr>
          <w:p w14:paraId="03B4C9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9B4FC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49.5 (44.9-54.4)</w:t>
            </w:r>
          </w:p>
        </w:tc>
        <w:tc>
          <w:tcPr>
            <w:tcW w:w="1660" w:type="dxa"/>
            <w:tcBorders>
              <w:top w:val="nil"/>
              <w:left w:val="nil"/>
              <w:bottom w:val="nil"/>
              <w:right w:val="nil"/>
            </w:tcBorders>
            <w:shd w:val="clear" w:color="auto" w:fill="auto"/>
            <w:noWrap/>
            <w:vAlign w:val="bottom"/>
            <w:hideMark/>
          </w:tcPr>
          <w:p w14:paraId="3F475F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64.1 (59.1-69.8)</w:t>
            </w:r>
          </w:p>
        </w:tc>
        <w:tc>
          <w:tcPr>
            <w:tcW w:w="1800" w:type="dxa"/>
            <w:tcBorders>
              <w:top w:val="nil"/>
              <w:left w:val="nil"/>
              <w:bottom w:val="nil"/>
              <w:right w:val="nil"/>
            </w:tcBorders>
            <w:shd w:val="clear" w:color="auto" w:fill="auto"/>
            <w:noWrap/>
            <w:vAlign w:val="bottom"/>
            <w:hideMark/>
          </w:tcPr>
          <w:p w14:paraId="303959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647 (587-713)</w:t>
            </w:r>
          </w:p>
        </w:tc>
        <w:tc>
          <w:tcPr>
            <w:tcW w:w="1800" w:type="dxa"/>
            <w:tcBorders>
              <w:top w:val="nil"/>
              <w:left w:val="nil"/>
              <w:bottom w:val="nil"/>
              <w:right w:val="nil"/>
            </w:tcBorders>
            <w:shd w:val="clear" w:color="auto" w:fill="auto"/>
            <w:noWrap/>
            <w:vAlign w:val="bottom"/>
            <w:hideMark/>
          </w:tcPr>
          <w:p w14:paraId="23321E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1307 (1207-1426)</w:t>
            </w:r>
          </w:p>
        </w:tc>
      </w:tr>
      <w:tr w:rsidR="00B0760D" w:rsidRPr="00B0760D" w14:paraId="7E41B039" w14:textId="77777777" w:rsidTr="00B0760D">
        <w:trPr>
          <w:trHeight w:val="320"/>
        </w:trPr>
        <w:tc>
          <w:tcPr>
            <w:tcW w:w="2524" w:type="dxa"/>
            <w:tcBorders>
              <w:top w:val="nil"/>
              <w:left w:val="nil"/>
              <w:bottom w:val="nil"/>
              <w:right w:val="nil"/>
            </w:tcBorders>
            <w:shd w:val="clear" w:color="auto" w:fill="auto"/>
            <w:noWrap/>
            <w:vAlign w:val="bottom"/>
            <w:hideMark/>
          </w:tcPr>
          <w:p w14:paraId="5BA75BC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E797D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5E188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(2-5.1)</w:t>
            </w:r>
          </w:p>
        </w:tc>
        <w:tc>
          <w:tcPr>
            <w:tcW w:w="1660" w:type="dxa"/>
            <w:tcBorders>
              <w:top w:val="nil"/>
              <w:left w:val="nil"/>
              <w:bottom w:val="nil"/>
              <w:right w:val="nil"/>
            </w:tcBorders>
            <w:shd w:val="clear" w:color="auto" w:fill="auto"/>
            <w:noWrap/>
            <w:vAlign w:val="bottom"/>
            <w:hideMark/>
          </w:tcPr>
          <w:p w14:paraId="484908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(3-7.5)</w:t>
            </w:r>
          </w:p>
        </w:tc>
        <w:tc>
          <w:tcPr>
            <w:tcW w:w="1800" w:type="dxa"/>
            <w:tcBorders>
              <w:top w:val="nil"/>
              <w:left w:val="nil"/>
              <w:bottom w:val="nil"/>
              <w:right w:val="nil"/>
            </w:tcBorders>
            <w:shd w:val="clear" w:color="auto" w:fill="auto"/>
            <w:noWrap/>
            <w:vAlign w:val="bottom"/>
            <w:hideMark/>
          </w:tcPr>
          <w:p w14:paraId="34D002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(26-66)</w:t>
            </w:r>
          </w:p>
        </w:tc>
        <w:tc>
          <w:tcPr>
            <w:tcW w:w="1800" w:type="dxa"/>
            <w:tcBorders>
              <w:top w:val="nil"/>
              <w:left w:val="nil"/>
              <w:bottom w:val="nil"/>
              <w:right w:val="nil"/>
            </w:tcBorders>
            <w:shd w:val="clear" w:color="auto" w:fill="auto"/>
            <w:noWrap/>
            <w:vAlign w:val="bottom"/>
            <w:hideMark/>
          </w:tcPr>
          <w:p w14:paraId="2AFB1A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(60-153)</w:t>
            </w:r>
          </w:p>
        </w:tc>
      </w:tr>
      <w:tr w:rsidR="00B0760D" w:rsidRPr="00B0760D" w14:paraId="39A3E676" w14:textId="77777777" w:rsidTr="00B0760D">
        <w:trPr>
          <w:trHeight w:val="320"/>
        </w:trPr>
        <w:tc>
          <w:tcPr>
            <w:tcW w:w="2524" w:type="dxa"/>
            <w:tcBorders>
              <w:top w:val="nil"/>
              <w:left w:val="nil"/>
              <w:bottom w:val="nil"/>
              <w:right w:val="nil"/>
            </w:tcBorders>
            <w:shd w:val="clear" w:color="auto" w:fill="auto"/>
            <w:noWrap/>
            <w:vAlign w:val="bottom"/>
            <w:hideMark/>
          </w:tcPr>
          <w:p w14:paraId="3912802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CB45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22FE7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 (19-27.8)</w:t>
            </w:r>
          </w:p>
        </w:tc>
        <w:tc>
          <w:tcPr>
            <w:tcW w:w="1660" w:type="dxa"/>
            <w:tcBorders>
              <w:top w:val="nil"/>
              <w:left w:val="nil"/>
              <w:bottom w:val="nil"/>
              <w:right w:val="nil"/>
            </w:tcBorders>
            <w:shd w:val="clear" w:color="auto" w:fill="auto"/>
            <w:noWrap/>
            <w:vAlign w:val="bottom"/>
            <w:hideMark/>
          </w:tcPr>
          <w:p w14:paraId="72BF02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(19-26.5)</w:t>
            </w:r>
          </w:p>
        </w:tc>
        <w:tc>
          <w:tcPr>
            <w:tcW w:w="1800" w:type="dxa"/>
            <w:tcBorders>
              <w:top w:val="nil"/>
              <w:left w:val="nil"/>
              <w:bottom w:val="nil"/>
              <w:right w:val="nil"/>
            </w:tcBorders>
            <w:shd w:val="clear" w:color="auto" w:fill="auto"/>
            <w:noWrap/>
            <w:vAlign w:val="bottom"/>
            <w:hideMark/>
          </w:tcPr>
          <w:p w14:paraId="24C599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300 (248-363)</w:t>
            </w:r>
          </w:p>
        </w:tc>
        <w:tc>
          <w:tcPr>
            <w:tcW w:w="1800" w:type="dxa"/>
            <w:tcBorders>
              <w:top w:val="nil"/>
              <w:left w:val="nil"/>
              <w:bottom w:val="nil"/>
              <w:right w:val="nil"/>
            </w:tcBorders>
            <w:shd w:val="clear" w:color="auto" w:fill="auto"/>
            <w:noWrap/>
            <w:vAlign w:val="bottom"/>
            <w:hideMark/>
          </w:tcPr>
          <w:p w14:paraId="4BAFFD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459 (388-540)</w:t>
            </w:r>
          </w:p>
        </w:tc>
      </w:tr>
      <w:tr w:rsidR="00B0760D" w:rsidRPr="00B0760D" w14:paraId="7557ADA1" w14:textId="77777777" w:rsidTr="00B0760D">
        <w:trPr>
          <w:trHeight w:val="320"/>
        </w:trPr>
        <w:tc>
          <w:tcPr>
            <w:tcW w:w="2524" w:type="dxa"/>
            <w:tcBorders>
              <w:top w:val="nil"/>
              <w:left w:val="nil"/>
              <w:bottom w:val="nil"/>
              <w:right w:val="nil"/>
            </w:tcBorders>
            <w:shd w:val="clear" w:color="auto" w:fill="auto"/>
            <w:noWrap/>
            <w:vAlign w:val="bottom"/>
            <w:hideMark/>
          </w:tcPr>
          <w:p w14:paraId="5FCD061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6ECC23"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09A2E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 (16.6-24.6)</w:t>
            </w:r>
          </w:p>
        </w:tc>
        <w:tc>
          <w:tcPr>
            <w:tcW w:w="1660" w:type="dxa"/>
            <w:tcBorders>
              <w:top w:val="nil"/>
              <w:left w:val="nil"/>
              <w:bottom w:val="nil"/>
              <w:right w:val="nil"/>
            </w:tcBorders>
            <w:shd w:val="clear" w:color="auto" w:fill="auto"/>
            <w:noWrap/>
            <w:vAlign w:val="bottom"/>
            <w:hideMark/>
          </w:tcPr>
          <w:p w14:paraId="45ED88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(14.4-20.7)</w:t>
            </w:r>
          </w:p>
        </w:tc>
        <w:tc>
          <w:tcPr>
            <w:tcW w:w="1800" w:type="dxa"/>
            <w:tcBorders>
              <w:top w:val="nil"/>
              <w:left w:val="nil"/>
              <w:bottom w:val="nil"/>
              <w:right w:val="nil"/>
            </w:tcBorders>
            <w:shd w:val="clear" w:color="auto" w:fill="auto"/>
            <w:noWrap/>
            <w:vAlign w:val="bottom"/>
            <w:hideMark/>
          </w:tcPr>
          <w:p w14:paraId="448BE7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263 (217-320)</w:t>
            </w:r>
          </w:p>
        </w:tc>
        <w:tc>
          <w:tcPr>
            <w:tcW w:w="1800" w:type="dxa"/>
            <w:tcBorders>
              <w:top w:val="nil"/>
              <w:left w:val="nil"/>
              <w:bottom w:val="nil"/>
              <w:right w:val="nil"/>
            </w:tcBorders>
            <w:shd w:val="clear" w:color="auto" w:fill="auto"/>
            <w:noWrap/>
            <w:vAlign w:val="bottom"/>
            <w:hideMark/>
          </w:tcPr>
          <w:p w14:paraId="463EE1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353 (296-420)</w:t>
            </w:r>
          </w:p>
        </w:tc>
      </w:tr>
      <w:tr w:rsidR="00B0760D" w:rsidRPr="00B0760D" w14:paraId="197D56EE" w14:textId="77777777" w:rsidTr="00B0760D">
        <w:trPr>
          <w:trHeight w:val="320"/>
        </w:trPr>
        <w:tc>
          <w:tcPr>
            <w:tcW w:w="2524" w:type="dxa"/>
            <w:tcBorders>
              <w:top w:val="nil"/>
              <w:left w:val="nil"/>
              <w:bottom w:val="nil"/>
              <w:right w:val="nil"/>
            </w:tcBorders>
            <w:shd w:val="clear" w:color="auto" w:fill="auto"/>
            <w:noWrap/>
            <w:vAlign w:val="bottom"/>
            <w:hideMark/>
          </w:tcPr>
          <w:p w14:paraId="3FACF05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8C7D4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0AF51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(2.9-4.8)</w:t>
            </w:r>
          </w:p>
        </w:tc>
        <w:tc>
          <w:tcPr>
            <w:tcW w:w="1660" w:type="dxa"/>
            <w:tcBorders>
              <w:top w:val="nil"/>
              <w:left w:val="nil"/>
              <w:bottom w:val="nil"/>
              <w:right w:val="nil"/>
            </w:tcBorders>
            <w:shd w:val="clear" w:color="auto" w:fill="auto"/>
            <w:noWrap/>
            <w:vAlign w:val="bottom"/>
            <w:hideMark/>
          </w:tcPr>
          <w:p w14:paraId="10CD0E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(5.2-8.1)</w:t>
            </w:r>
          </w:p>
        </w:tc>
        <w:tc>
          <w:tcPr>
            <w:tcW w:w="1800" w:type="dxa"/>
            <w:tcBorders>
              <w:top w:val="nil"/>
              <w:left w:val="nil"/>
              <w:bottom w:val="nil"/>
              <w:right w:val="nil"/>
            </w:tcBorders>
            <w:shd w:val="clear" w:color="auto" w:fill="auto"/>
            <w:noWrap/>
            <w:vAlign w:val="bottom"/>
            <w:hideMark/>
          </w:tcPr>
          <w:p w14:paraId="25B1D6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(37-63)</w:t>
            </w:r>
          </w:p>
        </w:tc>
        <w:tc>
          <w:tcPr>
            <w:tcW w:w="1800" w:type="dxa"/>
            <w:tcBorders>
              <w:top w:val="nil"/>
              <w:left w:val="nil"/>
              <w:bottom w:val="nil"/>
              <w:right w:val="nil"/>
            </w:tcBorders>
            <w:shd w:val="clear" w:color="auto" w:fill="auto"/>
            <w:noWrap/>
            <w:vAlign w:val="bottom"/>
            <w:hideMark/>
          </w:tcPr>
          <w:p w14:paraId="3280FD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(108-163)</w:t>
            </w:r>
          </w:p>
        </w:tc>
      </w:tr>
      <w:tr w:rsidR="00B0760D" w:rsidRPr="00B0760D" w14:paraId="1C317516" w14:textId="77777777" w:rsidTr="00B0760D">
        <w:trPr>
          <w:trHeight w:val="320"/>
        </w:trPr>
        <w:tc>
          <w:tcPr>
            <w:tcW w:w="2524" w:type="dxa"/>
            <w:tcBorders>
              <w:top w:val="nil"/>
              <w:left w:val="nil"/>
              <w:bottom w:val="nil"/>
              <w:right w:val="nil"/>
            </w:tcBorders>
            <w:shd w:val="clear" w:color="auto" w:fill="auto"/>
            <w:noWrap/>
            <w:vAlign w:val="bottom"/>
            <w:hideMark/>
          </w:tcPr>
          <w:p w14:paraId="787CA90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6E21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8FD8F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(0.9-10.1)</w:t>
            </w:r>
          </w:p>
        </w:tc>
        <w:tc>
          <w:tcPr>
            <w:tcW w:w="1660" w:type="dxa"/>
            <w:tcBorders>
              <w:top w:val="nil"/>
              <w:left w:val="nil"/>
              <w:bottom w:val="nil"/>
              <w:right w:val="nil"/>
            </w:tcBorders>
            <w:shd w:val="clear" w:color="auto" w:fill="auto"/>
            <w:noWrap/>
            <w:vAlign w:val="bottom"/>
            <w:hideMark/>
          </w:tcPr>
          <w:p w14:paraId="126D7A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(1.4-13.6)</w:t>
            </w:r>
          </w:p>
        </w:tc>
        <w:tc>
          <w:tcPr>
            <w:tcW w:w="1800" w:type="dxa"/>
            <w:tcBorders>
              <w:top w:val="nil"/>
              <w:left w:val="nil"/>
              <w:bottom w:val="nil"/>
              <w:right w:val="nil"/>
            </w:tcBorders>
            <w:shd w:val="clear" w:color="auto" w:fill="auto"/>
            <w:noWrap/>
            <w:vAlign w:val="bottom"/>
            <w:hideMark/>
          </w:tcPr>
          <w:p w14:paraId="0D06D1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(12-132)</w:t>
            </w:r>
          </w:p>
        </w:tc>
        <w:tc>
          <w:tcPr>
            <w:tcW w:w="1800" w:type="dxa"/>
            <w:tcBorders>
              <w:top w:val="nil"/>
              <w:left w:val="nil"/>
              <w:bottom w:val="nil"/>
              <w:right w:val="nil"/>
            </w:tcBorders>
            <w:shd w:val="clear" w:color="auto" w:fill="auto"/>
            <w:noWrap/>
            <w:vAlign w:val="bottom"/>
            <w:hideMark/>
          </w:tcPr>
          <w:p w14:paraId="59909F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(29-278)</w:t>
            </w:r>
          </w:p>
        </w:tc>
      </w:tr>
      <w:tr w:rsidR="00B0760D" w:rsidRPr="00B0760D" w14:paraId="378AD41F" w14:textId="77777777" w:rsidTr="00B0760D">
        <w:trPr>
          <w:trHeight w:val="320"/>
        </w:trPr>
        <w:tc>
          <w:tcPr>
            <w:tcW w:w="2524" w:type="dxa"/>
            <w:tcBorders>
              <w:top w:val="nil"/>
              <w:left w:val="nil"/>
              <w:bottom w:val="nil"/>
              <w:right w:val="nil"/>
            </w:tcBorders>
            <w:shd w:val="clear" w:color="auto" w:fill="auto"/>
            <w:noWrap/>
            <w:vAlign w:val="bottom"/>
            <w:hideMark/>
          </w:tcPr>
          <w:p w14:paraId="3065808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012D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52D6C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(10.8-18.1)</w:t>
            </w:r>
          </w:p>
        </w:tc>
        <w:tc>
          <w:tcPr>
            <w:tcW w:w="1660" w:type="dxa"/>
            <w:tcBorders>
              <w:top w:val="nil"/>
              <w:left w:val="nil"/>
              <w:bottom w:val="nil"/>
              <w:right w:val="nil"/>
            </w:tcBorders>
            <w:shd w:val="clear" w:color="auto" w:fill="auto"/>
            <w:noWrap/>
            <w:vAlign w:val="bottom"/>
            <w:hideMark/>
          </w:tcPr>
          <w:p w14:paraId="1ABACE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(10.9-18.3)</w:t>
            </w:r>
          </w:p>
        </w:tc>
        <w:tc>
          <w:tcPr>
            <w:tcW w:w="1800" w:type="dxa"/>
            <w:tcBorders>
              <w:top w:val="nil"/>
              <w:left w:val="nil"/>
              <w:bottom w:val="nil"/>
              <w:right w:val="nil"/>
            </w:tcBorders>
            <w:shd w:val="clear" w:color="auto" w:fill="auto"/>
            <w:noWrap/>
            <w:vAlign w:val="bottom"/>
            <w:hideMark/>
          </w:tcPr>
          <w:p w14:paraId="0B8350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(142-238)</w:t>
            </w:r>
          </w:p>
        </w:tc>
        <w:tc>
          <w:tcPr>
            <w:tcW w:w="1800" w:type="dxa"/>
            <w:tcBorders>
              <w:top w:val="nil"/>
              <w:left w:val="nil"/>
              <w:bottom w:val="nil"/>
              <w:right w:val="nil"/>
            </w:tcBorders>
            <w:shd w:val="clear" w:color="auto" w:fill="auto"/>
            <w:noWrap/>
            <w:vAlign w:val="bottom"/>
            <w:hideMark/>
          </w:tcPr>
          <w:p w14:paraId="47A247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287 (223-372)</w:t>
            </w:r>
          </w:p>
        </w:tc>
      </w:tr>
      <w:tr w:rsidR="00B0760D" w:rsidRPr="00B0760D" w14:paraId="0F514686" w14:textId="77777777" w:rsidTr="00B0760D">
        <w:trPr>
          <w:trHeight w:val="320"/>
        </w:trPr>
        <w:tc>
          <w:tcPr>
            <w:tcW w:w="2524" w:type="dxa"/>
            <w:tcBorders>
              <w:top w:val="nil"/>
              <w:left w:val="nil"/>
              <w:bottom w:val="nil"/>
              <w:right w:val="nil"/>
            </w:tcBorders>
            <w:shd w:val="clear" w:color="auto" w:fill="auto"/>
            <w:noWrap/>
            <w:vAlign w:val="bottom"/>
            <w:hideMark/>
          </w:tcPr>
          <w:p w14:paraId="63F86C2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5AB5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EF91B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(10.8-12.5)</w:t>
            </w:r>
          </w:p>
        </w:tc>
        <w:tc>
          <w:tcPr>
            <w:tcW w:w="1660" w:type="dxa"/>
            <w:tcBorders>
              <w:top w:val="nil"/>
              <w:left w:val="nil"/>
              <w:bottom w:val="nil"/>
              <w:right w:val="nil"/>
            </w:tcBorders>
            <w:shd w:val="clear" w:color="auto" w:fill="auto"/>
            <w:noWrap/>
            <w:vAlign w:val="bottom"/>
            <w:hideMark/>
          </w:tcPr>
          <w:p w14:paraId="45AA3D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(11.6-13.7)</w:t>
            </w:r>
          </w:p>
        </w:tc>
        <w:tc>
          <w:tcPr>
            <w:tcW w:w="1800" w:type="dxa"/>
            <w:tcBorders>
              <w:top w:val="nil"/>
              <w:left w:val="nil"/>
              <w:bottom w:val="nil"/>
              <w:right w:val="nil"/>
            </w:tcBorders>
            <w:shd w:val="clear" w:color="auto" w:fill="auto"/>
            <w:noWrap/>
            <w:vAlign w:val="bottom"/>
            <w:hideMark/>
          </w:tcPr>
          <w:p w14:paraId="2EF55E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(140-165)</w:t>
            </w:r>
          </w:p>
        </w:tc>
        <w:tc>
          <w:tcPr>
            <w:tcW w:w="1800" w:type="dxa"/>
            <w:tcBorders>
              <w:top w:val="nil"/>
              <w:left w:val="nil"/>
              <w:bottom w:val="nil"/>
              <w:right w:val="nil"/>
            </w:tcBorders>
            <w:shd w:val="clear" w:color="auto" w:fill="auto"/>
            <w:noWrap/>
            <w:vAlign w:val="bottom"/>
            <w:hideMark/>
          </w:tcPr>
          <w:p w14:paraId="162472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258 (236-279)</w:t>
            </w:r>
          </w:p>
        </w:tc>
      </w:tr>
      <w:tr w:rsidR="00B0760D" w:rsidRPr="00B0760D" w14:paraId="07DD949B" w14:textId="77777777" w:rsidTr="00B0760D">
        <w:trPr>
          <w:trHeight w:val="320"/>
        </w:trPr>
        <w:tc>
          <w:tcPr>
            <w:tcW w:w="2524" w:type="dxa"/>
            <w:tcBorders>
              <w:top w:val="nil"/>
              <w:left w:val="nil"/>
              <w:bottom w:val="nil"/>
              <w:right w:val="nil"/>
            </w:tcBorders>
            <w:shd w:val="clear" w:color="auto" w:fill="auto"/>
            <w:noWrap/>
            <w:vAlign w:val="bottom"/>
            <w:hideMark/>
          </w:tcPr>
          <w:p w14:paraId="3C0B421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F279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F315E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(1-3.2)</w:t>
            </w:r>
          </w:p>
        </w:tc>
        <w:tc>
          <w:tcPr>
            <w:tcW w:w="1660" w:type="dxa"/>
            <w:tcBorders>
              <w:top w:val="nil"/>
              <w:left w:val="nil"/>
              <w:bottom w:val="nil"/>
              <w:right w:val="nil"/>
            </w:tcBorders>
            <w:shd w:val="clear" w:color="auto" w:fill="auto"/>
            <w:noWrap/>
            <w:vAlign w:val="bottom"/>
            <w:hideMark/>
          </w:tcPr>
          <w:p w14:paraId="54125A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(19.8-35.9)</w:t>
            </w:r>
          </w:p>
        </w:tc>
        <w:tc>
          <w:tcPr>
            <w:tcW w:w="1800" w:type="dxa"/>
            <w:tcBorders>
              <w:top w:val="nil"/>
              <w:left w:val="nil"/>
              <w:bottom w:val="nil"/>
              <w:right w:val="nil"/>
            </w:tcBorders>
            <w:shd w:val="clear" w:color="auto" w:fill="auto"/>
            <w:noWrap/>
            <w:vAlign w:val="bottom"/>
            <w:hideMark/>
          </w:tcPr>
          <w:p w14:paraId="5F2B61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(13-42)</w:t>
            </w:r>
          </w:p>
        </w:tc>
        <w:tc>
          <w:tcPr>
            <w:tcW w:w="1800" w:type="dxa"/>
            <w:tcBorders>
              <w:top w:val="nil"/>
              <w:left w:val="nil"/>
              <w:bottom w:val="nil"/>
              <w:right w:val="nil"/>
            </w:tcBorders>
            <w:shd w:val="clear" w:color="auto" w:fill="auto"/>
            <w:noWrap/>
            <w:vAlign w:val="bottom"/>
            <w:hideMark/>
          </w:tcPr>
          <w:p w14:paraId="1E38E6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551 (398-728)</w:t>
            </w:r>
          </w:p>
        </w:tc>
      </w:tr>
      <w:tr w:rsidR="00B0760D" w:rsidRPr="00B0760D" w14:paraId="53F20CC9" w14:textId="77777777" w:rsidTr="00B0760D">
        <w:trPr>
          <w:trHeight w:val="320"/>
        </w:trPr>
        <w:tc>
          <w:tcPr>
            <w:tcW w:w="2524" w:type="dxa"/>
            <w:tcBorders>
              <w:top w:val="nil"/>
              <w:left w:val="nil"/>
              <w:bottom w:val="nil"/>
              <w:right w:val="nil"/>
            </w:tcBorders>
            <w:shd w:val="clear" w:color="auto" w:fill="auto"/>
            <w:noWrap/>
            <w:vAlign w:val="bottom"/>
            <w:hideMark/>
          </w:tcPr>
          <w:p w14:paraId="5A9AADA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0524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F61C8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(1.2-4.1)</w:t>
            </w:r>
          </w:p>
        </w:tc>
        <w:tc>
          <w:tcPr>
            <w:tcW w:w="1660" w:type="dxa"/>
            <w:tcBorders>
              <w:top w:val="nil"/>
              <w:left w:val="nil"/>
              <w:bottom w:val="nil"/>
              <w:right w:val="nil"/>
            </w:tcBorders>
            <w:shd w:val="clear" w:color="auto" w:fill="auto"/>
            <w:noWrap/>
            <w:vAlign w:val="bottom"/>
            <w:hideMark/>
          </w:tcPr>
          <w:p w14:paraId="355D81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(1.4-4.7)</w:t>
            </w:r>
          </w:p>
        </w:tc>
        <w:tc>
          <w:tcPr>
            <w:tcW w:w="1800" w:type="dxa"/>
            <w:tcBorders>
              <w:top w:val="nil"/>
              <w:left w:val="nil"/>
              <w:bottom w:val="nil"/>
              <w:right w:val="nil"/>
            </w:tcBorders>
            <w:shd w:val="clear" w:color="auto" w:fill="auto"/>
            <w:noWrap/>
            <w:vAlign w:val="bottom"/>
            <w:hideMark/>
          </w:tcPr>
          <w:p w14:paraId="5F3ECD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(16-53)</w:t>
            </w:r>
          </w:p>
        </w:tc>
        <w:tc>
          <w:tcPr>
            <w:tcW w:w="1800" w:type="dxa"/>
            <w:tcBorders>
              <w:top w:val="nil"/>
              <w:left w:val="nil"/>
              <w:bottom w:val="nil"/>
              <w:right w:val="nil"/>
            </w:tcBorders>
            <w:shd w:val="clear" w:color="auto" w:fill="auto"/>
            <w:noWrap/>
            <w:vAlign w:val="bottom"/>
            <w:hideMark/>
          </w:tcPr>
          <w:p w14:paraId="07549C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(29-96)</w:t>
            </w:r>
          </w:p>
        </w:tc>
      </w:tr>
      <w:tr w:rsidR="00B0760D" w:rsidRPr="00B0760D" w14:paraId="30D50B8E" w14:textId="77777777" w:rsidTr="00B0760D">
        <w:trPr>
          <w:trHeight w:val="320"/>
        </w:trPr>
        <w:tc>
          <w:tcPr>
            <w:tcW w:w="2524" w:type="dxa"/>
            <w:tcBorders>
              <w:top w:val="nil"/>
              <w:left w:val="nil"/>
              <w:bottom w:val="nil"/>
              <w:right w:val="nil"/>
            </w:tcBorders>
            <w:shd w:val="clear" w:color="auto" w:fill="auto"/>
            <w:noWrap/>
            <w:vAlign w:val="bottom"/>
            <w:hideMark/>
          </w:tcPr>
          <w:p w14:paraId="07E151D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0E52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28A0D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(2.6-2.9)</w:t>
            </w:r>
          </w:p>
        </w:tc>
        <w:tc>
          <w:tcPr>
            <w:tcW w:w="1660" w:type="dxa"/>
            <w:tcBorders>
              <w:top w:val="nil"/>
              <w:left w:val="nil"/>
              <w:bottom w:val="nil"/>
              <w:right w:val="nil"/>
            </w:tcBorders>
            <w:shd w:val="clear" w:color="auto" w:fill="auto"/>
            <w:noWrap/>
            <w:vAlign w:val="bottom"/>
            <w:hideMark/>
          </w:tcPr>
          <w:p w14:paraId="45473B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(3.1-3.5)</w:t>
            </w:r>
          </w:p>
        </w:tc>
        <w:tc>
          <w:tcPr>
            <w:tcW w:w="1800" w:type="dxa"/>
            <w:tcBorders>
              <w:top w:val="nil"/>
              <w:left w:val="nil"/>
              <w:bottom w:val="nil"/>
              <w:right w:val="nil"/>
            </w:tcBorders>
            <w:shd w:val="clear" w:color="auto" w:fill="auto"/>
            <w:noWrap/>
            <w:vAlign w:val="bottom"/>
            <w:hideMark/>
          </w:tcPr>
          <w:p w14:paraId="58CD73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(34-39)</w:t>
            </w:r>
          </w:p>
        </w:tc>
        <w:tc>
          <w:tcPr>
            <w:tcW w:w="1800" w:type="dxa"/>
            <w:tcBorders>
              <w:top w:val="nil"/>
              <w:left w:val="nil"/>
              <w:bottom w:val="nil"/>
              <w:right w:val="nil"/>
            </w:tcBorders>
            <w:shd w:val="clear" w:color="auto" w:fill="auto"/>
            <w:noWrap/>
            <w:vAlign w:val="bottom"/>
            <w:hideMark/>
          </w:tcPr>
          <w:p w14:paraId="5CD6A0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(63-73)</w:t>
            </w:r>
          </w:p>
        </w:tc>
      </w:tr>
      <w:tr w:rsidR="00B0760D" w:rsidRPr="00B0760D" w14:paraId="14A7076B" w14:textId="77777777" w:rsidTr="00B0760D">
        <w:trPr>
          <w:trHeight w:val="320"/>
        </w:trPr>
        <w:tc>
          <w:tcPr>
            <w:tcW w:w="2524" w:type="dxa"/>
            <w:tcBorders>
              <w:top w:val="nil"/>
              <w:left w:val="nil"/>
              <w:bottom w:val="nil"/>
              <w:right w:val="nil"/>
            </w:tcBorders>
            <w:shd w:val="clear" w:color="auto" w:fill="auto"/>
            <w:noWrap/>
            <w:vAlign w:val="bottom"/>
            <w:hideMark/>
          </w:tcPr>
          <w:p w14:paraId="782902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52DA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DA371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0238E4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5BAA60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(15-17)</w:t>
            </w:r>
          </w:p>
        </w:tc>
        <w:tc>
          <w:tcPr>
            <w:tcW w:w="1800" w:type="dxa"/>
            <w:tcBorders>
              <w:top w:val="nil"/>
              <w:left w:val="nil"/>
              <w:bottom w:val="nil"/>
              <w:right w:val="nil"/>
            </w:tcBorders>
            <w:shd w:val="clear" w:color="auto" w:fill="auto"/>
            <w:noWrap/>
            <w:vAlign w:val="bottom"/>
            <w:hideMark/>
          </w:tcPr>
          <w:p w14:paraId="3244CE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(15-22)</w:t>
            </w:r>
          </w:p>
        </w:tc>
      </w:tr>
      <w:tr w:rsidR="00B0760D" w:rsidRPr="00B0760D" w14:paraId="4F1CB34B" w14:textId="77777777" w:rsidTr="00B0760D">
        <w:trPr>
          <w:trHeight w:val="320"/>
        </w:trPr>
        <w:tc>
          <w:tcPr>
            <w:tcW w:w="2524" w:type="dxa"/>
            <w:tcBorders>
              <w:top w:val="nil"/>
              <w:left w:val="nil"/>
              <w:bottom w:val="nil"/>
              <w:right w:val="nil"/>
            </w:tcBorders>
            <w:shd w:val="clear" w:color="auto" w:fill="auto"/>
            <w:noWrap/>
            <w:vAlign w:val="bottom"/>
            <w:hideMark/>
          </w:tcPr>
          <w:p w14:paraId="66D450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2662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DAF91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(0.6-0.8)</w:t>
            </w:r>
          </w:p>
        </w:tc>
        <w:tc>
          <w:tcPr>
            <w:tcW w:w="1660" w:type="dxa"/>
            <w:tcBorders>
              <w:top w:val="nil"/>
              <w:left w:val="nil"/>
              <w:bottom w:val="nil"/>
              <w:right w:val="nil"/>
            </w:tcBorders>
            <w:shd w:val="clear" w:color="auto" w:fill="auto"/>
            <w:noWrap/>
            <w:vAlign w:val="bottom"/>
            <w:hideMark/>
          </w:tcPr>
          <w:p w14:paraId="436201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w:t>
            </w:r>
          </w:p>
        </w:tc>
        <w:tc>
          <w:tcPr>
            <w:tcW w:w="1800" w:type="dxa"/>
            <w:tcBorders>
              <w:top w:val="nil"/>
              <w:left w:val="nil"/>
              <w:bottom w:val="nil"/>
              <w:right w:val="nil"/>
            </w:tcBorders>
            <w:shd w:val="clear" w:color="auto" w:fill="auto"/>
            <w:noWrap/>
            <w:vAlign w:val="bottom"/>
            <w:hideMark/>
          </w:tcPr>
          <w:p w14:paraId="21E28E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(8-10)</w:t>
            </w:r>
          </w:p>
        </w:tc>
        <w:tc>
          <w:tcPr>
            <w:tcW w:w="1800" w:type="dxa"/>
            <w:tcBorders>
              <w:top w:val="nil"/>
              <w:left w:val="nil"/>
              <w:bottom w:val="nil"/>
              <w:right w:val="nil"/>
            </w:tcBorders>
            <w:shd w:val="clear" w:color="auto" w:fill="auto"/>
            <w:noWrap/>
            <w:vAlign w:val="bottom"/>
            <w:hideMark/>
          </w:tcPr>
          <w:p w14:paraId="0B9430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(15-21)</w:t>
            </w:r>
          </w:p>
        </w:tc>
      </w:tr>
      <w:tr w:rsidR="00B0760D" w:rsidRPr="00B0760D" w14:paraId="2EF54CF7" w14:textId="77777777" w:rsidTr="00B0760D">
        <w:trPr>
          <w:trHeight w:val="320"/>
        </w:trPr>
        <w:tc>
          <w:tcPr>
            <w:tcW w:w="2524" w:type="dxa"/>
            <w:tcBorders>
              <w:top w:val="nil"/>
              <w:left w:val="nil"/>
              <w:bottom w:val="nil"/>
              <w:right w:val="nil"/>
            </w:tcBorders>
            <w:shd w:val="clear" w:color="auto" w:fill="auto"/>
            <w:noWrap/>
            <w:vAlign w:val="bottom"/>
            <w:hideMark/>
          </w:tcPr>
          <w:p w14:paraId="1B17188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154D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C40CE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4D34D3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7E9077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073FA0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0EEEB9C3" w14:textId="77777777" w:rsidTr="00B0760D">
        <w:trPr>
          <w:trHeight w:val="320"/>
        </w:trPr>
        <w:tc>
          <w:tcPr>
            <w:tcW w:w="2524" w:type="dxa"/>
            <w:tcBorders>
              <w:top w:val="nil"/>
              <w:left w:val="nil"/>
              <w:bottom w:val="nil"/>
              <w:right w:val="nil"/>
            </w:tcBorders>
            <w:shd w:val="clear" w:color="auto" w:fill="auto"/>
            <w:noWrap/>
            <w:vAlign w:val="bottom"/>
            <w:hideMark/>
          </w:tcPr>
          <w:p w14:paraId="139672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Thailand</w:t>
            </w:r>
          </w:p>
        </w:tc>
        <w:tc>
          <w:tcPr>
            <w:tcW w:w="2180" w:type="dxa"/>
            <w:tcBorders>
              <w:top w:val="nil"/>
              <w:left w:val="nil"/>
              <w:bottom w:val="nil"/>
              <w:right w:val="nil"/>
            </w:tcBorders>
            <w:shd w:val="clear" w:color="auto" w:fill="auto"/>
            <w:noWrap/>
            <w:vAlign w:val="bottom"/>
            <w:hideMark/>
          </w:tcPr>
          <w:p w14:paraId="0DC2D3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62DFA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64.8 (58.1-71.9)</w:t>
            </w:r>
          </w:p>
        </w:tc>
        <w:tc>
          <w:tcPr>
            <w:tcW w:w="1660" w:type="dxa"/>
            <w:tcBorders>
              <w:top w:val="nil"/>
              <w:left w:val="nil"/>
              <w:bottom w:val="nil"/>
              <w:right w:val="nil"/>
            </w:tcBorders>
            <w:shd w:val="clear" w:color="auto" w:fill="auto"/>
            <w:noWrap/>
            <w:vAlign w:val="bottom"/>
            <w:hideMark/>
          </w:tcPr>
          <w:p w14:paraId="2CE5C9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65.9 (58.9-72.9)</w:t>
            </w:r>
          </w:p>
        </w:tc>
        <w:tc>
          <w:tcPr>
            <w:tcW w:w="1800" w:type="dxa"/>
            <w:tcBorders>
              <w:top w:val="nil"/>
              <w:left w:val="nil"/>
              <w:bottom w:val="nil"/>
              <w:right w:val="nil"/>
            </w:tcBorders>
            <w:shd w:val="clear" w:color="auto" w:fill="auto"/>
            <w:noWrap/>
            <w:vAlign w:val="bottom"/>
            <w:hideMark/>
          </w:tcPr>
          <w:p w14:paraId="066C6D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1550 (1386-1732)</w:t>
            </w:r>
          </w:p>
        </w:tc>
        <w:tc>
          <w:tcPr>
            <w:tcW w:w="1800" w:type="dxa"/>
            <w:tcBorders>
              <w:top w:val="nil"/>
              <w:left w:val="nil"/>
              <w:bottom w:val="nil"/>
              <w:right w:val="nil"/>
            </w:tcBorders>
            <w:shd w:val="clear" w:color="auto" w:fill="auto"/>
            <w:noWrap/>
            <w:vAlign w:val="bottom"/>
            <w:hideMark/>
          </w:tcPr>
          <w:p w14:paraId="08A076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2937 (2623-3250)</w:t>
            </w:r>
          </w:p>
        </w:tc>
      </w:tr>
      <w:tr w:rsidR="00B0760D" w:rsidRPr="00B0760D" w14:paraId="7EF0B108" w14:textId="77777777" w:rsidTr="00B0760D">
        <w:trPr>
          <w:trHeight w:val="320"/>
        </w:trPr>
        <w:tc>
          <w:tcPr>
            <w:tcW w:w="2524" w:type="dxa"/>
            <w:tcBorders>
              <w:top w:val="nil"/>
              <w:left w:val="nil"/>
              <w:bottom w:val="nil"/>
              <w:right w:val="nil"/>
            </w:tcBorders>
            <w:shd w:val="clear" w:color="auto" w:fill="auto"/>
            <w:noWrap/>
            <w:vAlign w:val="bottom"/>
            <w:hideMark/>
          </w:tcPr>
          <w:p w14:paraId="775916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FB685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8224A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38.4 (35-40.5)</w:t>
            </w:r>
          </w:p>
        </w:tc>
        <w:tc>
          <w:tcPr>
            <w:tcW w:w="1660" w:type="dxa"/>
            <w:tcBorders>
              <w:top w:val="nil"/>
              <w:left w:val="nil"/>
              <w:bottom w:val="nil"/>
              <w:right w:val="nil"/>
            </w:tcBorders>
            <w:shd w:val="clear" w:color="auto" w:fill="auto"/>
            <w:noWrap/>
            <w:vAlign w:val="bottom"/>
            <w:hideMark/>
          </w:tcPr>
          <w:p w14:paraId="269C8B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31.9 (26.2-35.7)</w:t>
            </w:r>
          </w:p>
        </w:tc>
        <w:tc>
          <w:tcPr>
            <w:tcW w:w="1800" w:type="dxa"/>
            <w:tcBorders>
              <w:top w:val="nil"/>
              <w:left w:val="nil"/>
              <w:bottom w:val="nil"/>
              <w:right w:val="nil"/>
            </w:tcBorders>
            <w:shd w:val="clear" w:color="auto" w:fill="auto"/>
            <w:noWrap/>
            <w:vAlign w:val="bottom"/>
            <w:hideMark/>
          </w:tcPr>
          <w:p w14:paraId="5EB069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916 (832-975)</w:t>
            </w:r>
          </w:p>
        </w:tc>
        <w:tc>
          <w:tcPr>
            <w:tcW w:w="1800" w:type="dxa"/>
            <w:tcBorders>
              <w:top w:val="nil"/>
              <w:left w:val="nil"/>
              <w:bottom w:val="nil"/>
              <w:right w:val="nil"/>
            </w:tcBorders>
            <w:shd w:val="clear" w:color="auto" w:fill="auto"/>
            <w:noWrap/>
            <w:vAlign w:val="bottom"/>
            <w:hideMark/>
          </w:tcPr>
          <w:p w14:paraId="30DF3B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1423 (1162-1600)</w:t>
            </w:r>
          </w:p>
        </w:tc>
      </w:tr>
      <w:tr w:rsidR="00B0760D" w:rsidRPr="00B0760D" w14:paraId="4BA4E1B6" w14:textId="77777777" w:rsidTr="00B0760D">
        <w:trPr>
          <w:trHeight w:val="320"/>
        </w:trPr>
        <w:tc>
          <w:tcPr>
            <w:tcW w:w="2524" w:type="dxa"/>
            <w:tcBorders>
              <w:top w:val="nil"/>
              <w:left w:val="nil"/>
              <w:bottom w:val="nil"/>
              <w:right w:val="nil"/>
            </w:tcBorders>
            <w:shd w:val="clear" w:color="auto" w:fill="auto"/>
            <w:noWrap/>
            <w:vAlign w:val="bottom"/>
            <w:hideMark/>
          </w:tcPr>
          <w:p w14:paraId="72C4753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D2B6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FB994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31.1 (21.1-42.1)</w:t>
            </w:r>
          </w:p>
        </w:tc>
        <w:tc>
          <w:tcPr>
            <w:tcW w:w="1660" w:type="dxa"/>
            <w:tcBorders>
              <w:top w:val="nil"/>
              <w:left w:val="nil"/>
              <w:bottom w:val="nil"/>
              <w:right w:val="nil"/>
            </w:tcBorders>
            <w:shd w:val="clear" w:color="auto" w:fill="auto"/>
            <w:noWrap/>
            <w:vAlign w:val="bottom"/>
            <w:hideMark/>
          </w:tcPr>
          <w:p w14:paraId="7D83E2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27.5 (18.4-37.4)</w:t>
            </w:r>
          </w:p>
        </w:tc>
        <w:tc>
          <w:tcPr>
            <w:tcW w:w="1800" w:type="dxa"/>
            <w:tcBorders>
              <w:top w:val="nil"/>
              <w:left w:val="nil"/>
              <w:bottom w:val="nil"/>
              <w:right w:val="nil"/>
            </w:tcBorders>
            <w:shd w:val="clear" w:color="auto" w:fill="auto"/>
            <w:noWrap/>
            <w:vAlign w:val="bottom"/>
            <w:hideMark/>
          </w:tcPr>
          <w:p w14:paraId="479417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746 (505-1002)</w:t>
            </w:r>
          </w:p>
        </w:tc>
        <w:tc>
          <w:tcPr>
            <w:tcW w:w="1800" w:type="dxa"/>
            <w:tcBorders>
              <w:top w:val="nil"/>
              <w:left w:val="nil"/>
              <w:bottom w:val="nil"/>
              <w:right w:val="nil"/>
            </w:tcBorders>
            <w:shd w:val="clear" w:color="auto" w:fill="auto"/>
            <w:noWrap/>
            <w:vAlign w:val="bottom"/>
            <w:hideMark/>
          </w:tcPr>
          <w:p w14:paraId="174BA2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1225 (823-1671)</w:t>
            </w:r>
          </w:p>
        </w:tc>
      </w:tr>
      <w:tr w:rsidR="00B0760D" w:rsidRPr="00B0760D" w14:paraId="79B8E5B1" w14:textId="77777777" w:rsidTr="00B0760D">
        <w:trPr>
          <w:trHeight w:val="320"/>
        </w:trPr>
        <w:tc>
          <w:tcPr>
            <w:tcW w:w="2524" w:type="dxa"/>
            <w:tcBorders>
              <w:top w:val="nil"/>
              <w:left w:val="nil"/>
              <w:bottom w:val="nil"/>
              <w:right w:val="nil"/>
            </w:tcBorders>
            <w:shd w:val="clear" w:color="auto" w:fill="auto"/>
            <w:noWrap/>
            <w:vAlign w:val="bottom"/>
            <w:hideMark/>
          </w:tcPr>
          <w:p w14:paraId="0F73D0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07CAA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AF698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30.7 (20.7-41.6)</w:t>
            </w:r>
          </w:p>
        </w:tc>
        <w:tc>
          <w:tcPr>
            <w:tcW w:w="1660" w:type="dxa"/>
            <w:tcBorders>
              <w:top w:val="nil"/>
              <w:left w:val="nil"/>
              <w:bottom w:val="nil"/>
              <w:right w:val="nil"/>
            </w:tcBorders>
            <w:shd w:val="clear" w:color="auto" w:fill="auto"/>
            <w:noWrap/>
            <w:vAlign w:val="bottom"/>
            <w:hideMark/>
          </w:tcPr>
          <w:p w14:paraId="1151B1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26.2 (17.5-35.8)</w:t>
            </w:r>
          </w:p>
        </w:tc>
        <w:tc>
          <w:tcPr>
            <w:tcW w:w="1800" w:type="dxa"/>
            <w:tcBorders>
              <w:top w:val="nil"/>
              <w:left w:val="nil"/>
              <w:bottom w:val="nil"/>
              <w:right w:val="nil"/>
            </w:tcBorders>
            <w:shd w:val="clear" w:color="auto" w:fill="auto"/>
            <w:noWrap/>
            <w:vAlign w:val="bottom"/>
            <w:hideMark/>
          </w:tcPr>
          <w:p w14:paraId="062341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735 (497-989)</w:t>
            </w:r>
          </w:p>
        </w:tc>
        <w:tc>
          <w:tcPr>
            <w:tcW w:w="1800" w:type="dxa"/>
            <w:tcBorders>
              <w:top w:val="nil"/>
              <w:left w:val="nil"/>
              <w:bottom w:val="nil"/>
              <w:right w:val="nil"/>
            </w:tcBorders>
            <w:shd w:val="clear" w:color="auto" w:fill="auto"/>
            <w:noWrap/>
            <w:vAlign w:val="bottom"/>
            <w:hideMark/>
          </w:tcPr>
          <w:p w14:paraId="1186C1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1170 (782-1601)</w:t>
            </w:r>
          </w:p>
        </w:tc>
      </w:tr>
      <w:tr w:rsidR="00B0760D" w:rsidRPr="00B0760D" w14:paraId="0F037C96" w14:textId="77777777" w:rsidTr="00B0760D">
        <w:trPr>
          <w:trHeight w:val="320"/>
        </w:trPr>
        <w:tc>
          <w:tcPr>
            <w:tcW w:w="2524" w:type="dxa"/>
            <w:tcBorders>
              <w:top w:val="nil"/>
              <w:left w:val="nil"/>
              <w:bottom w:val="nil"/>
              <w:right w:val="nil"/>
            </w:tcBorders>
            <w:shd w:val="clear" w:color="auto" w:fill="auto"/>
            <w:noWrap/>
            <w:vAlign w:val="bottom"/>
            <w:hideMark/>
          </w:tcPr>
          <w:p w14:paraId="4550B3F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15879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9006D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(0.5-1.2)</w:t>
            </w:r>
          </w:p>
        </w:tc>
        <w:tc>
          <w:tcPr>
            <w:tcW w:w="1660" w:type="dxa"/>
            <w:tcBorders>
              <w:top w:val="nil"/>
              <w:left w:val="nil"/>
              <w:bottom w:val="nil"/>
              <w:right w:val="nil"/>
            </w:tcBorders>
            <w:shd w:val="clear" w:color="auto" w:fill="auto"/>
            <w:noWrap/>
            <w:vAlign w:val="bottom"/>
            <w:hideMark/>
          </w:tcPr>
          <w:p w14:paraId="706DDF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(1.2-2.9)</w:t>
            </w:r>
          </w:p>
        </w:tc>
        <w:tc>
          <w:tcPr>
            <w:tcW w:w="1800" w:type="dxa"/>
            <w:tcBorders>
              <w:top w:val="nil"/>
              <w:left w:val="nil"/>
              <w:bottom w:val="nil"/>
              <w:right w:val="nil"/>
            </w:tcBorders>
            <w:shd w:val="clear" w:color="auto" w:fill="auto"/>
            <w:noWrap/>
            <w:vAlign w:val="bottom"/>
            <w:hideMark/>
          </w:tcPr>
          <w:p w14:paraId="42277B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(11-28)</w:t>
            </w:r>
          </w:p>
        </w:tc>
        <w:tc>
          <w:tcPr>
            <w:tcW w:w="1800" w:type="dxa"/>
            <w:tcBorders>
              <w:top w:val="nil"/>
              <w:left w:val="nil"/>
              <w:bottom w:val="nil"/>
              <w:right w:val="nil"/>
            </w:tcBorders>
            <w:shd w:val="clear" w:color="auto" w:fill="auto"/>
            <w:noWrap/>
            <w:vAlign w:val="bottom"/>
            <w:hideMark/>
          </w:tcPr>
          <w:p w14:paraId="7FC04A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(53-128)</w:t>
            </w:r>
          </w:p>
        </w:tc>
      </w:tr>
      <w:tr w:rsidR="00B0760D" w:rsidRPr="00B0760D" w14:paraId="6A295436" w14:textId="77777777" w:rsidTr="00B0760D">
        <w:trPr>
          <w:trHeight w:val="320"/>
        </w:trPr>
        <w:tc>
          <w:tcPr>
            <w:tcW w:w="2524" w:type="dxa"/>
            <w:tcBorders>
              <w:top w:val="nil"/>
              <w:left w:val="nil"/>
              <w:bottom w:val="nil"/>
              <w:right w:val="nil"/>
            </w:tcBorders>
            <w:shd w:val="clear" w:color="auto" w:fill="auto"/>
            <w:noWrap/>
            <w:vAlign w:val="bottom"/>
            <w:hideMark/>
          </w:tcPr>
          <w:p w14:paraId="13CF4A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7393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6F9D0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(3.6-17.6)</w:t>
            </w:r>
          </w:p>
        </w:tc>
        <w:tc>
          <w:tcPr>
            <w:tcW w:w="1660" w:type="dxa"/>
            <w:tcBorders>
              <w:top w:val="nil"/>
              <w:left w:val="nil"/>
              <w:bottom w:val="nil"/>
              <w:right w:val="nil"/>
            </w:tcBorders>
            <w:shd w:val="clear" w:color="auto" w:fill="auto"/>
            <w:noWrap/>
            <w:vAlign w:val="bottom"/>
            <w:hideMark/>
          </w:tcPr>
          <w:p w14:paraId="68B14A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(3.6-16.4)</w:t>
            </w:r>
          </w:p>
        </w:tc>
        <w:tc>
          <w:tcPr>
            <w:tcW w:w="1800" w:type="dxa"/>
            <w:tcBorders>
              <w:top w:val="nil"/>
              <w:left w:val="nil"/>
              <w:bottom w:val="nil"/>
              <w:right w:val="nil"/>
            </w:tcBorders>
            <w:shd w:val="clear" w:color="auto" w:fill="auto"/>
            <w:noWrap/>
            <w:vAlign w:val="bottom"/>
            <w:hideMark/>
          </w:tcPr>
          <w:p w14:paraId="7491DC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200 (84-417)</w:t>
            </w:r>
          </w:p>
        </w:tc>
        <w:tc>
          <w:tcPr>
            <w:tcW w:w="1800" w:type="dxa"/>
            <w:tcBorders>
              <w:top w:val="nil"/>
              <w:left w:val="nil"/>
              <w:bottom w:val="nil"/>
              <w:right w:val="nil"/>
            </w:tcBorders>
            <w:shd w:val="clear" w:color="auto" w:fill="auto"/>
            <w:noWrap/>
            <w:vAlign w:val="bottom"/>
            <w:hideMark/>
          </w:tcPr>
          <w:p w14:paraId="1AD14A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352 (160-737)</w:t>
            </w:r>
          </w:p>
        </w:tc>
      </w:tr>
      <w:tr w:rsidR="00B0760D" w:rsidRPr="00B0760D" w14:paraId="59875B27" w14:textId="77777777" w:rsidTr="00B0760D">
        <w:trPr>
          <w:trHeight w:val="320"/>
        </w:trPr>
        <w:tc>
          <w:tcPr>
            <w:tcW w:w="2524" w:type="dxa"/>
            <w:tcBorders>
              <w:top w:val="nil"/>
              <w:left w:val="nil"/>
              <w:bottom w:val="nil"/>
              <w:right w:val="nil"/>
            </w:tcBorders>
            <w:shd w:val="clear" w:color="auto" w:fill="auto"/>
            <w:noWrap/>
            <w:vAlign w:val="bottom"/>
            <w:hideMark/>
          </w:tcPr>
          <w:p w14:paraId="4E90854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555F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B4C6D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(7.1-19.7)</w:t>
            </w:r>
          </w:p>
        </w:tc>
        <w:tc>
          <w:tcPr>
            <w:tcW w:w="1660" w:type="dxa"/>
            <w:tcBorders>
              <w:top w:val="nil"/>
              <w:left w:val="nil"/>
              <w:bottom w:val="nil"/>
              <w:right w:val="nil"/>
            </w:tcBorders>
            <w:shd w:val="clear" w:color="auto" w:fill="auto"/>
            <w:noWrap/>
            <w:vAlign w:val="bottom"/>
            <w:hideMark/>
          </w:tcPr>
          <w:p w14:paraId="3E1809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(7.1-20)</w:t>
            </w:r>
          </w:p>
        </w:tc>
        <w:tc>
          <w:tcPr>
            <w:tcW w:w="1800" w:type="dxa"/>
            <w:tcBorders>
              <w:top w:val="nil"/>
              <w:left w:val="nil"/>
              <w:bottom w:val="nil"/>
              <w:right w:val="nil"/>
            </w:tcBorders>
            <w:shd w:val="clear" w:color="auto" w:fill="auto"/>
            <w:noWrap/>
            <w:vAlign w:val="bottom"/>
            <w:hideMark/>
          </w:tcPr>
          <w:p w14:paraId="3B37C9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296 (169-475)</w:t>
            </w:r>
          </w:p>
        </w:tc>
        <w:tc>
          <w:tcPr>
            <w:tcW w:w="1800" w:type="dxa"/>
            <w:tcBorders>
              <w:top w:val="nil"/>
              <w:left w:val="nil"/>
              <w:bottom w:val="nil"/>
              <w:right w:val="nil"/>
            </w:tcBorders>
            <w:shd w:val="clear" w:color="auto" w:fill="auto"/>
            <w:noWrap/>
            <w:vAlign w:val="bottom"/>
            <w:hideMark/>
          </w:tcPr>
          <w:p w14:paraId="662CA3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563 (319-889)</w:t>
            </w:r>
          </w:p>
        </w:tc>
      </w:tr>
      <w:tr w:rsidR="00B0760D" w:rsidRPr="00B0760D" w14:paraId="718F4372" w14:textId="77777777" w:rsidTr="00B0760D">
        <w:trPr>
          <w:trHeight w:val="320"/>
        </w:trPr>
        <w:tc>
          <w:tcPr>
            <w:tcW w:w="2524" w:type="dxa"/>
            <w:tcBorders>
              <w:top w:val="nil"/>
              <w:left w:val="nil"/>
              <w:bottom w:val="nil"/>
              <w:right w:val="nil"/>
            </w:tcBorders>
            <w:shd w:val="clear" w:color="auto" w:fill="auto"/>
            <w:noWrap/>
            <w:vAlign w:val="bottom"/>
            <w:hideMark/>
          </w:tcPr>
          <w:p w14:paraId="38C0C1F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DE99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7BBF2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(11.8-13.5)</w:t>
            </w:r>
          </w:p>
        </w:tc>
        <w:tc>
          <w:tcPr>
            <w:tcW w:w="1660" w:type="dxa"/>
            <w:tcBorders>
              <w:top w:val="nil"/>
              <w:left w:val="nil"/>
              <w:bottom w:val="nil"/>
              <w:right w:val="nil"/>
            </w:tcBorders>
            <w:shd w:val="clear" w:color="auto" w:fill="auto"/>
            <w:noWrap/>
            <w:vAlign w:val="bottom"/>
            <w:hideMark/>
          </w:tcPr>
          <w:p w14:paraId="6040A3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(11-12.9)</w:t>
            </w:r>
          </w:p>
        </w:tc>
        <w:tc>
          <w:tcPr>
            <w:tcW w:w="1800" w:type="dxa"/>
            <w:tcBorders>
              <w:top w:val="nil"/>
              <w:left w:val="nil"/>
              <w:bottom w:val="nil"/>
              <w:right w:val="nil"/>
            </w:tcBorders>
            <w:shd w:val="clear" w:color="auto" w:fill="auto"/>
            <w:noWrap/>
            <w:vAlign w:val="bottom"/>
            <w:hideMark/>
          </w:tcPr>
          <w:p w14:paraId="2AC49F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302 (280-324)</w:t>
            </w:r>
          </w:p>
        </w:tc>
        <w:tc>
          <w:tcPr>
            <w:tcW w:w="1800" w:type="dxa"/>
            <w:tcBorders>
              <w:top w:val="nil"/>
              <w:left w:val="nil"/>
              <w:bottom w:val="nil"/>
              <w:right w:val="nil"/>
            </w:tcBorders>
            <w:shd w:val="clear" w:color="auto" w:fill="auto"/>
            <w:noWrap/>
            <w:vAlign w:val="bottom"/>
            <w:hideMark/>
          </w:tcPr>
          <w:p w14:paraId="541981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536 (495-573)</w:t>
            </w:r>
          </w:p>
        </w:tc>
      </w:tr>
      <w:tr w:rsidR="00B0760D" w:rsidRPr="00B0760D" w14:paraId="3EDCBE3E" w14:textId="77777777" w:rsidTr="00B0760D">
        <w:trPr>
          <w:trHeight w:val="320"/>
        </w:trPr>
        <w:tc>
          <w:tcPr>
            <w:tcW w:w="2524" w:type="dxa"/>
            <w:tcBorders>
              <w:top w:val="nil"/>
              <w:left w:val="nil"/>
              <w:bottom w:val="nil"/>
              <w:right w:val="nil"/>
            </w:tcBorders>
            <w:shd w:val="clear" w:color="auto" w:fill="auto"/>
            <w:noWrap/>
            <w:vAlign w:val="bottom"/>
            <w:hideMark/>
          </w:tcPr>
          <w:p w14:paraId="201B689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8782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79804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(1.3-6)</w:t>
            </w:r>
          </w:p>
        </w:tc>
        <w:tc>
          <w:tcPr>
            <w:tcW w:w="1660" w:type="dxa"/>
            <w:tcBorders>
              <w:top w:val="nil"/>
              <w:left w:val="nil"/>
              <w:bottom w:val="nil"/>
              <w:right w:val="nil"/>
            </w:tcBorders>
            <w:shd w:val="clear" w:color="auto" w:fill="auto"/>
            <w:noWrap/>
            <w:vAlign w:val="bottom"/>
            <w:hideMark/>
          </w:tcPr>
          <w:p w14:paraId="0DF949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(7.1-25.8)</w:t>
            </w:r>
          </w:p>
        </w:tc>
        <w:tc>
          <w:tcPr>
            <w:tcW w:w="1800" w:type="dxa"/>
            <w:tcBorders>
              <w:top w:val="nil"/>
              <w:left w:val="nil"/>
              <w:bottom w:val="nil"/>
              <w:right w:val="nil"/>
            </w:tcBorders>
            <w:shd w:val="clear" w:color="auto" w:fill="auto"/>
            <w:noWrap/>
            <w:vAlign w:val="bottom"/>
            <w:hideMark/>
          </w:tcPr>
          <w:p w14:paraId="2F8A6F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(31-142)</w:t>
            </w:r>
          </w:p>
        </w:tc>
        <w:tc>
          <w:tcPr>
            <w:tcW w:w="1800" w:type="dxa"/>
            <w:tcBorders>
              <w:top w:val="nil"/>
              <w:left w:val="nil"/>
              <w:bottom w:val="nil"/>
              <w:right w:val="nil"/>
            </w:tcBorders>
            <w:shd w:val="clear" w:color="auto" w:fill="auto"/>
            <w:noWrap/>
            <w:vAlign w:val="bottom"/>
            <w:hideMark/>
          </w:tcPr>
          <w:p w14:paraId="6CF645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608 (316-1148)</w:t>
            </w:r>
          </w:p>
        </w:tc>
      </w:tr>
      <w:tr w:rsidR="00B0760D" w:rsidRPr="00B0760D" w14:paraId="14F1A33D" w14:textId="77777777" w:rsidTr="00B0760D">
        <w:trPr>
          <w:trHeight w:val="320"/>
        </w:trPr>
        <w:tc>
          <w:tcPr>
            <w:tcW w:w="2524" w:type="dxa"/>
            <w:tcBorders>
              <w:top w:val="nil"/>
              <w:left w:val="nil"/>
              <w:bottom w:val="nil"/>
              <w:right w:val="nil"/>
            </w:tcBorders>
            <w:shd w:val="clear" w:color="auto" w:fill="auto"/>
            <w:noWrap/>
            <w:vAlign w:val="bottom"/>
            <w:hideMark/>
          </w:tcPr>
          <w:p w14:paraId="357B1E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5497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B49F1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5ED3D7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(0.3-1.4)</w:t>
            </w:r>
          </w:p>
        </w:tc>
        <w:tc>
          <w:tcPr>
            <w:tcW w:w="1800" w:type="dxa"/>
            <w:tcBorders>
              <w:top w:val="nil"/>
              <w:left w:val="nil"/>
              <w:bottom w:val="nil"/>
              <w:right w:val="nil"/>
            </w:tcBorders>
            <w:shd w:val="clear" w:color="auto" w:fill="auto"/>
            <w:noWrap/>
            <w:vAlign w:val="bottom"/>
            <w:hideMark/>
          </w:tcPr>
          <w:p w14:paraId="000A12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1D63B3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(15-60)</w:t>
            </w:r>
          </w:p>
        </w:tc>
      </w:tr>
      <w:tr w:rsidR="00B0760D" w:rsidRPr="00B0760D" w14:paraId="0E6E17CD" w14:textId="77777777" w:rsidTr="00B0760D">
        <w:trPr>
          <w:trHeight w:val="320"/>
        </w:trPr>
        <w:tc>
          <w:tcPr>
            <w:tcW w:w="2524" w:type="dxa"/>
            <w:tcBorders>
              <w:top w:val="nil"/>
              <w:left w:val="nil"/>
              <w:bottom w:val="nil"/>
              <w:right w:val="nil"/>
            </w:tcBorders>
            <w:shd w:val="clear" w:color="auto" w:fill="auto"/>
            <w:noWrap/>
            <w:vAlign w:val="bottom"/>
            <w:hideMark/>
          </w:tcPr>
          <w:p w14:paraId="151007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0300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546EA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(2.5-3.1)</w:t>
            </w:r>
          </w:p>
        </w:tc>
        <w:tc>
          <w:tcPr>
            <w:tcW w:w="1660" w:type="dxa"/>
            <w:tcBorders>
              <w:top w:val="nil"/>
              <w:left w:val="nil"/>
              <w:bottom w:val="nil"/>
              <w:right w:val="nil"/>
            </w:tcBorders>
            <w:shd w:val="clear" w:color="auto" w:fill="auto"/>
            <w:noWrap/>
            <w:vAlign w:val="bottom"/>
            <w:hideMark/>
          </w:tcPr>
          <w:p w14:paraId="4C8CB9E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(2.5-3.2)</w:t>
            </w:r>
          </w:p>
        </w:tc>
        <w:tc>
          <w:tcPr>
            <w:tcW w:w="1800" w:type="dxa"/>
            <w:tcBorders>
              <w:top w:val="nil"/>
              <w:left w:val="nil"/>
              <w:bottom w:val="nil"/>
              <w:right w:val="nil"/>
            </w:tcBorders>
            <w:shd w:val="clear" w:color="auto" w:fill="auto"/>
            <w:noWrap/>
            <w:vAlign w:val="bottom"/>
            <w:hideMark/>
          </w:tcPr>
          <w:p w14:paraId="4DC599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(59-74)</w:t>
            </w:r>
          </w:p>
        </w:tc>
        <w:tc>
          <w:tcPr>
            <w:tcW w:w="1800" w:type="dxa"/>
            <w:tcBorders>
              <w:top w:val="nil"/>
              <w:left w:val="nil"/>
              <w:bottom w:val="nil"/>
              <w:right w:val="nil"/>
            </w:tcBorders>
            <w:shd w:val="clear" w:color="auto" w:fill="auto"/>
            <w:noWrap/>
            <w:vAlign w:val="bottom"/>
            <w:hideMark/>
          </w:tcPr>
          <w:p w14:paraId="309CE7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(109-142)</w:t>
            </w:r>
          </w:p>
        </w:tc>
      </w:tr>
      <w:tr w:rsidR="00B0760D" w:rsidRPr="00B0760D" w14:paraId="1AD8113A" w14:textId="77777777" w:rsidTr="00B0760D">
        <w:trPr>
          <w:trHeight w:val="320"/>
        </w:trPr>
        <w:tc>
          <w:tcPr>
            <w:tcW w:w="2524" w:type="dxa"/>
            <w:tcBorders>
              <w:top w:val="nil"/>
              <w:left w:val="nil"/>
              <w:bottom w:val="nil"/>
              <w:right w:val="nil"/>
            </w:tcBorders>
            <w:shd w:val="clear" w:color="auto" w:fill="auto"/>
            <w:noWrap/>
            <w:vAlign w:val="bottom"/>
            <w:hideMark/>
          </w:tcPr>
          <w:p w14:paraId="3093DBE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6905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F0DFA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363EAF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1DD10F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(27-32)</w:t>
            </w:r>
          </w:p>
        </w:tc>
        <w:tc>
          <w:tcPr>
            <w:tcW w:w="1800" w:type="dxa"/>
            <w:tcBorders>
              <w:top w:val="nil"/>
              <w:left w:val="nil"/>
              <w:bottom w:val="nil"/>
              <w:right w:val="nil"/>
            </w:tcBorders>
            <w:shd w:val="clear" w:color="auto" w:fill="auto"/>
            <w:noWrap/>
            <w:vAlign w:val="bottom"/>
            <w:hideMark/>
          </w:tcPr>
          <w:p w14:paraId="7848C5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(54-64)</w:t>
            </w:r>
          </w:p>
        </w:tc>
      </w:tr>
      <w:tr w:rsidR="00B0760D" w:rsidRPr="00B0760D" w14:paraId="74BD9A69" w14:textId="77777777" w:rsidTr="00B0760D">
        <w:trPr>
          <w:trHeight w:val="320"/>
        </w:trPr>
        <w:tc>
          <w:tcPr>
            <w:tcW w:w="2524" w:type="dxa"/>
            <w:tcBorders>
              <w:top w:val="nil"/>
              <w:left w:val="nil"/>
              <w:bottom w:val="nil"/>
              <w:right w:val="nil"/>
            </w:tcBorders>
            <w:shd w:val="clear" w:color="auto" w:fill="auto"/>
            <w:noWrap/>
            <w:vAlign w:val="bottom"/>
            <w:hideMark/>
          </w:tcPr>
          <w:p w14:paraId="6E199EE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F122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8C5D0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(0.5-1.1)</w:t>
            </w:r>
          </w:p>
        </w:tc>
        <w:tc>
          <w:tcPr>
            <w:tcW w:w="1660" w:type="dxa"/>
            <w:tcBorders>
              <w:top w:val="nil"/>
              <w:left w:val="nil"/>
              <w:bottom w:val="nil"/>
              <w:right w:val="nil"/>
            </w:tcBorders>
            <w:shd w:val="clear" w:color="auto" w:fill="auto"/>
            <w:noWrap/>
            <w:vAlign w:val="bottom"/>
            <w:hideMark/>
          </w:tcPr>
          <w:p w14:paraId="47D637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(0.6-1.2)</w:t>
            </w:r>
          </w:p>
        </w:tc>
        <w:tc>
          <w:tcPr>
            <w:tcW w:w="1800" w:type="dxa"/>
            <w:tcBorders>
              <w:top w:val="nil"/>
              <w:left w:val="nil"/>
              <w:bottom w:val="nil"/>
              <w:right w:val="nil"/>
            </w:tcBorders>
            <w:shd w:val="clear" w:color="auto" w:fill="auto"/>
            <w:noWrap/>
            <w:vAlign w:val="bottom"/>
            <w:hideMark/>
          </w:tcPr>
          <w:p w14:paraId="001935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(13-26)</w:t>
            </w:r>
          </w:p>
        </w:tc>
        <w:tc>
          <w:tcPr>
            <w:tcW w:w="1800" w:type="dxa"/>
            <w:tcBorders>
              <w:top w:val="nil"/>
              <w:left w:val="nil"/>
              <w:bottom w:val="nil"/>
              <w:right w:val="nil"/>
            </w:tcBorders>
            <w:shd w:val="clear" w:color="auto" w:fill="auto"/>
            <w:noWrap/>
            <w:vAlign w:val="bottom"/>
            <w:hideMark/>
          </w:tcPr>
          <w:p w14:paraId="622D08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(26-53)</w:t>
            </w:r>
          </w:p>
        </w:tc>
      </w:tr>
      <w:tr w:rsidR="00B0760D" w:rsidRPr="00B0760D" w14:paraId="45F4F8DC" w14:textId="77777777" w:rsidTr="00B0760D">
        <w:trPr>
          <w:trHeight w:val="320"/>
        </w:trPr>
        <w:tc>
          <w:tcPr>
            <w:tcW w:w="2524" w:type="dxa"/>
            <w:tcBorders>
              <w:top w:val="nil"/>
              <w:left w:val="nil"/>
              <w:bottom w:val="nil"/>
              <w:right w:val="nil"/>
            </w:tcBorders>
            <w:shd w:val="clear" w:color="auto" w:fill="auto"/>
            <w:noWrap/>
            <w:vAlign w:val="bottom"/>
            <w:hideMark/>
          </w:tcPr>
          <w:p w14:paraId="28D99BD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3C5D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9ECFA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635CC9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79A1A8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(0-1)</w:t>
            </w:r>
          </w:p>
        </w:tc>
        <w:tc>
          <w:tcPr>
            <w:tcW w:w="1800" w:type="dxa"/>
            <w:tcBorders>
              <w:top w:val="nil"/>
              <w:left w:val="nil"/>
              <w:bottom w:val="nil"/>
              <w:right w:val="nil"/>
            </w:tcBorders>
            <w:shd w:val="clear" w:color="auto" w:fill="auto"/>
            <w:noWrap/>
            <w:vAlign w:val="bottom"/>
            <w:hideMark/>
          </w:tcPr>
          <w:p w14:paraId="49BF2B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33C4ACE1" w14:textId="77777777" w:rsidTr="00B0760D">
        <w:trPr>
          <w:trHeight w:val="320"/>
        </w:trPr>
        <w:tc>
          <w:tcPr>
            <w:tcW w:w="2524" w:type="dxa"/>
            <w:tcBorders>
              <w:top w:val="nil"/>
              <w:left w:val="nil"/>
              <w:bottom w:val="nil"/>
              <w:right w:val="nil"/>
            </w:tcBorders>
            <w:shd w:val="clear" w:color="auto" w:fill="auto"/>
            <w:noWrap/>
            <w:vAlign w:val="bottom"/>
            <w:hideMark/>
          </w:tcPr>
          <w:p w14:paraId="61FBF9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The Bahamas</w:t>
            </w:r>
          </w:p>
        </w:tc>
        <w:tc>
          <w:tcPr>
            <w:tcW w:w="2180" w:type="dxa"/>
            <w:tcBorders>
              <w:top w:val="nil"/>
              <w:left w:val="nil"/>
              <w:bottom w:val="nil"/>
              <w:right w:val="nil"/>
            </w:tcBorders>
            <w:shd w:val="clear" w:color="auto" w:fill="auto"/>
            <w:noWrap/>
            <w:vAlign w:val="bottom"/>
            <w:hideMark/>
          </w:tcPr>
          <w:p w14:paraId="1AA234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BBA54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87.7 (82.5-91.7)</w:t>
            </w:r>
          </w:p>
        </w:tc>
        <w:tc>
          <w:tcPr>
            <w:tcW w:w="1660" w:type="dxa"/>
            <w:tcBorders>
              <w:top w:val="nil"/>
              <w:left w:val="nil"/>
              <w:bottom w:val="nil"/>
              <w:right w:val="nil"/>
            </w:tcBorders>
            <w:shd w:val="clear" w:color="auto" w:fill="auto"/>
            <w:noWrap/>
            <w:vAlign w:val="bottom"/>
            <w:hideMark/>
          </w:tcPr>
          <w:p w14:paraId="16583F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72.1 (64.7-79.8)</w:t>
            </w:r>
          </w:p>
        </w:tc>
        <w:tc>
          <w:tcPr>
            <w:tcW w:w="1800" w:type="dxa"/>
            <w:tcBorders>
              <w:top w:val="nil"/>
              <w:left w:val="nil"/>
              <w:bottom w:val="nil"/>
              <w:right w:val="nil"/>
            </w:tcBorders>
            <w:shd w:val="clear" w:color="auto" w:fill="auto"/>
            <w:noWrap/>
            <w:vAlign w:val="bottom"/>
            <w:hideMark/>
          </w:tcPr>
          <w:p w14:paraId="527D1E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3274 (3063-3493)</w:t>
            </w:r>
          </w:p>
        </w:tc>
        <w:tc>
          <w:tcPr>
            <w:tcW w:w="1800" w:type="dxa"/>
            <w:tcBorders>
              <w:top w:val="nil"/>
              <w:left w:val="nil"/>
              <w:bottom w:val="nil"/>
              <w:right w:val="nil"/>
            </w:tcBorders>
            <w:shd w:val="clear" w:color="auto" w:fill="auto"/>
            <w:noWrap/>
            <w:vAlign w:val="bottom"/>
            <w:hideMark/>
          </w:tcPr>
          <w:p w14:paraId="2511B7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4248 (3816-4736)</w:t>
            </w:r>
          </w:p>
        </w:tc>
      </w:tr>
      <w:tr w:rsidR="00B0760D" w:rsidRPr="00B0760D" w14:paraId="04679CF0" w14:textId="77777777" w:rsidTr="00B0760D">
        <w:trPr>
          <w:trHeight w:val="320"/>
        </w:trPr>
        <w:tc>
          <w:tcPr>
            <w:tcW w:w="2524" w:type="dxa"/>
            <w:tcBorders>
              <w:top w:val="nil"/>
              <w:left w:val="nil"/>
              <w:bottom w:val="nil"/>
              <w:right w:val="nil"/>
            </w:tcBorders>
            <w:shd w:val="clear" w:color="auto" w:fill="auto"/>
            <w:noWrap/>
            <w:vAlign w:val="bottom"/>
            <w:hideMark/>
          </w:tcPr>
          <w:p w14:paraId="1B290E2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11B7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FB5C9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(16.4-32.3)</w:t>
            </w:r>
          </w:p>
        </w:tc>
        <w:tc>
          <w:tcPr>
            <w:tcW w:w="1660" w:type="dxa"/>
            <w:tcBorders>
              <w:top w:val="nil"/>
              <w:left w:val="nil"/>
              <w:bottom w:val="nil"/>
              <w:right w:val="nil"/>
            </w:tcBorders>
            <w:shd w:val="clear" w:color="auto" w:fill="auto"/>
            <w:noWrap/>
            <w:vAlign w:val="bottom"/>
            <w:hideMark/>
          </w:tcPr>
          <w:p w14:paraId="2BF4A1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27.4 (18.4-33.9)</w:t>
            </w:r>
          </w:p>
        </w:tc>
        <w:tc>
          <w:tcPr>
            <w:tcW w:w="1800" w:type="dxa"/>
            <w:tcBorders>
              <w:top w:val="nil"/>
              <w:left w:val="nil"/>
              <w:bottom w:val="nil"/>
              <w:right w:val="nil"/>
            </w:tcBorders>
            <w:shd w:val="clear" w:color="auto" w:fill="auto"/>
            <w:noWrap/>
            <w:vAlign w:val="bottom"/>
            <w:hideMark/>
          </w:tcPr>
          <w:p w14:paraId="62D5AB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951 (606-1222)</w:t>
            </w:r>
          </w:p>
        </w:tc>
        <w:tc>
          <w:tcPr>
            <w:tcW w:w="1800" w:type="dxa"/>
            <w:tcBorders>
              <w:top w:val="nil"/>
              <w:left w:val="nil"/>
              <w:bottom w:val="nil"/>
              <w:right w:val="nil"/>
            </w:tcBorders>
            <w:shd w:val="clear" w:color="auto" w:fill="auto"/>
            <w:noWrap/>
            <w:vAlign w:val="bottom"/>
            <w:hideMark/>
          </w:tcPr>
          <w:p w14:paraId="3A204E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1615 (1083-2005)</w:t>
            </w:r>
          </w:p>
        </w:tc>
      </w:tr>
      <w:tr w:rsidR="00B0760D" w:rsidRPr="00B0760D" w14:paraId="79106DD4" w14:textId="77777777" w:rsidTr="00B0760D">
        <w:trPr>
          <w:trHeight w:val="320"/>
        </w:trPr>
        <w:tc>
          <w:tcPr>
            <w:tcW w:w="2524" w:type="dxa"/>
            <w:tcBorders>
              <w:top w:val="nil"/>
              <w:left w:val="nil"/>
              <w:bottom w:val="nil"/>
              <w:right w:val="nil"/>
            </w:tcBorders>
            <w:shd w:val="clear" w:color="auto" w:fill="auto"/>
            <w:noWrap/>
            <w:vAlign w:val="bottom"/>
            <w:hideMark/>
          </w:tcPr>
          <w:p w14:paraId="15FC5DE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AC5C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87439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(14.4-26.8)</w:t>
            </w:r>
          </w:p>
        </w:tc>
        <w:tc>
          <w:tcPr>
            <w:tcW w:w="1660" w:type="dxa"/>
            <w:tcBorders>
              <w:top w:val="nil"/>
              <w:left w:val="nil"/>
              <w:bottom w:val="nil"/>
              <w:right w:val="nil"/>
            </w:tcBorders>
            <w:shd w:val="clear" w:color="auto" w:fill="auto"/>
            <w:noWrap/>
            <w:vAlign w:val="bottom"/>
            <w:hideMark/>
          </w:tcPr>
          <w:p w14:paraId="0DD820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17.5 (11.9-24.2)</w:t>
            </w:r>
          </w:p>
        </w:tc>
        <w:tc>
          <w:tcPr>
            <w:tcW w:w="1800" w:type="dxa"/>
            <w:tcBorders>
              <w:top w:val="nil"/>
              <w:left w:val="nil"/>
              <w:bottom w:val="nil"/>
              <w:right w:val="nil"/>
            </w:tcBorders>
            <w:shd w:val="clear" w:color="auto" w:fill="auto"/>
            <w:noWrap/>
            <w:vAlign w:val="bottom"/>
            <w:hideMark/>
          </w:tcPr>
          <w:p w14:paraId="376710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748 (536-1000)</w:t>
            </w:r>
          </w:p>
        </w:tc>
        <w:tc>
          <w:tcPr>
            <w:tcW w:w="1800" w:type="dxa"/>
            <w:tcBorders>
              <w:top w:val="nil"/>
              <w:left w:val="nil"/>
              <w:bottom w:val="nil"/>
              <w:right w:val="nil"/>
            </w:tcBorders>
            <w:shd w:val="clear" w:color="auto" w:fill="auto"/>
            <w:noWrap/>
            <w:vAlign w:val="bottom"/>
            <w:hideMark/>
          </w:tcPr>
          <w:p w14:paraId="07E862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1031 (703-1429)</w:t>
            </w:r>
          </w:p>
        </w:tc>
      </w:tr>
      <w:tr w:rsidR="00B0760D" w:rsidRPr="00B0760D" w14:paraId="10844A6B" w14:textId="77777777" w:rsidTr="00B0760D">
        <w:trPr>
          <w:trHeight w:val="320"/>
        </w:trPr>
        <w:tc>
          <w:tcPr>
            <w:tcW w:w="2524" w:type="dxa"/>
            <w:tcBorders>
              <w:top w:val="nil"/>
              <w:left w:val="nil"/>
              <w:bottom w:val="nil"/>
              <w:right w:val="nil"/>
            </w:tcBorders>
            <w:shd w:val="clear" w:color="auto" w:fill="auto"/>
            <w:noWrap/>
            <w:vAlign w:val="bottom"/>
            <w:hideMark/>
          </w:tcPr>
          <w:p w14:paraId="065244E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29C7C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6E2EF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(7.2-14.6)</w:t>
            </w:r>
          </w:p>
        </w:tc>
        <w:tc>
          <w:tcPr>
            <w:tcW w:w="1660" w:type="dxa"/>
            <w:tcBorders>
              <w:top w:val="nil"/>
              <w:left w:val="nil"/>
              <w:bottom w:val="nil"/>
              <w:right w:val="nil"/>
            </w:tcBorders>
            <w:shd w:val="clear" w:color="auto" w:fill="auto"/>
            <w:noWrap/>
            <w:vAlign w:val="bottom"/>
            <w:hideMark/>
          </w:tcPr>
          <w:p w14:paraId="2B1158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(6.4-13.9)</w:t>
            </w:r>
          </w:p>
        </w:tc>
        <w:tc>
          <w:tcPr>
            <w:tcW w:w="1800" w:type="dxa"/>
            <w:tcBorders>
              <w:top w:val="nil"/>
              <w:left w:val="nil"/>
              <w:bottom w:val="nil"/>
              <w:right w:val="nil"/>
            </w:tcBorders>
            <w:shd w:val="clear" w:color="auto" w:fill="auto"/>
            <w:noWrap/>
            <w:vAlign w:val="bottom"/>
            <w:hideMark/>
          </w:tcPr>
          <w:p w14:paraId="536BB7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385 (269-540)</w:t>
            </w:r>
          </w:p>
        </w:tc>
        <w:tc>
          <w:tcPr>
            <w:tcW w:w="1800" w:type="dxa"/>
            <w:tcBorders>
              <w:top w:val="nil"/>
              <w:left w:val="nil"/>
              <w:bottom w:val="nil"/>
              <w:right w:val="nil"/>
            </w:tcBorders>
            <w:shd w:val="clear" w:color="auto" w:fill="auto"/>
            <w:noWrap/>
            <w:vAlign w:val="bottom"/>
            <w:hideMark/>
          </w:tcPr>
          <w:p w14:paraId="667ACF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564 (377-818)</w:t>
            </w:r>
          </w:p>
        </w:tc>
      </w:tr>
      <w:tr w:rsidR="00B0760D" w:rsidRPr="00B0760D" w14:paraId="288BB284" w14:textId="77777777" w:rsidTr="00B0760D">
        <w:trPr>
          <w:trHeight w:val="320"/>
        </w:trPr>
        <w:tc>
          <w:tcPr>
            <w:tcW w:w="2524" w:type="dxa"/>
            <w:tcBorders>
              <w:top w:val="nil"/>
              <w:left w:val="nil"/>
              <w:bottom w:val="nil"/>
              <w:right w:val="nil"/>
            </w:tcBorders>
            <w:shd w:val="clear" w:color="auto" w:fill="auto"/>
            <w:noWrap/>
            <w:vAlign w:val="bottom"/>
            <w:hideMark/>
          </w:tcPr>
          <w:p w14:paraId="3E27A0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378AE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AD883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(7.9-15.7)</w:t>
            </w:r>
          </w:p>
        </w:tc>
        <w:tc>
          <w:tcPr>
            <w:tcW w:w="1660" w:type="dxa"/>
            <w:tcBorders>
              <w:top w:val="nil"/>
              <w:left w:val="nil"/>
              <w:bottom w:val="nil"/>
              <w:right w:val="nil"/>
            </w:tcBorders>
            <w:shd w:val="clear" w:color="auto" w:fill="auto"/>
            <w:noWrap/>
            <w:vAlign w:val="bottom"/>
            <w:hideMark/>
          </w:tcPr>
          <w:p w14:paraId="7F2B60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(6.1-13.1)</w:t>
            </w:r>
          </w:p>
        </w:tc>
        <w:tc>
          <w:tcPr>
            <w:tcW w:w="1800" w:type="dxa"/>
            <w:tcBorders>
              <w:top w:val="nil"/>
              <w:left w:val="nil"/>
              <w:bottom w:val="nil"/>
              <w:right w:val="nil"/>
            </w:tcBorders>
            <w:shd w:val="clear" w:color="auto" w:fill="auto"/>
            <w:noWrap/>
            <w:vAlign w:val="bottom"/>
            <w:hideMark/>
          </w:tcPr>
          <w:p w14:paraId="3E1695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421 (294-586)</w:t>
            </w:r>
          </w:p>
        </w:tc>
        <w:tc>
          <w:tcPr>
            <w:tcW w:w="1800" w:type="dxa"/>
            <w:tcBorders>
              <w:top w:val="nil"/>
              <w:left w:val="nil"/>
              <w:bottom w:val="nil"/>
              <w:right w:val="nil"/>
            </w:tcBorders>
            <w:shd w:val="clear" w:color="auto" w:fill="auto"/>
            <w:noWrap/>
            <w:vAlign w:val="bottom"/>
            <w:hideMark/>
          </w:tcPr>
          <w:p w14:paraId="03672F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531 (357-774)</w:t>
            </w:r>
          </w:p>
        </w:tc>
      </w:tr>
      <w:tr w:rsidR="00B0760D" w:rsidRPr="00B0760D" w14:paraId="2A75CA60" w14:textId="77777777" w:rsidTr="00B0760D">
        <w:trPr>
          <w:trHeight w:val="320"/>
        </w:trPr>
        <w:tc>
          <w:tcPr>
            <w:tcW w:w="2524" w:type="dxa"/>
            <w:tcBorders>
              <w:top w:val="nil"/>
              <w:left w:val="nil"/>
              <w:bottom w:val="nil"/>
              <w:right w:val="nil"/>
            </w:tcBorders>
            <w:shd w:val="clear" w:color="auto" w:fill="auto"/>
            <w:noWrap/>
            <w:vAlign w:val="bottom"/>
            <w:hideMark/>
          </w:tcPr>
          <w:p w14:paraId="124C41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834D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24A80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(11.2-36.4)</w:t>
            </w:r>
          </w:p>
        </w:tc>
        <w:tc>
          <w:tcPr>
            <w:tcW w:w="1660" w:type="dxa"/>
            <w:tcBorders>
              <w:top w:val="nil"/>
              <w:left w:val="nil"/>
              <w:bottom w:val="nil"/>
              <w:right w:val="nil"/>
            </w:tcBorders>
            <w:shd w:val="clear" w:color="auto" w:fill="auto"/>
            <w:noWrap/>
            <w:vAlign w:val="bottom"/>
            <w:hideMark/>
          </w:tcPr>
          <w:p w14:paraId="0F4053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(11.7-42)</w:t>
            </w:r>
          </w:p>
        </w:tc>
        <w:tc>
          <w:tcPr>
            <w:tcW w:w="1800" w:type="dxa"/>
            <w:tcBorders>
              <w:top w:val="nil"/>
              <w:left w:val="nil"/>
              <w:bottom w:val="nil"/>
              <w:right w:val="nil"/>
            </w:tcBorders>
            <w:shd w:val="clear" w:color="auto" w:fill="auto"/>
            <w:noWrap/>
            <w:vAlign w:val="bottom"/>
            <w:hideMark/>
          </w:tcPr>
          <w:p w14:paraId="31CC20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804 (419-1376)</w:t>
            </w:r>
          </w:p>
        </w:tc>
        <w:tc>
          <w:tcPr>
            <w:tcW w:w="1800" w:type="dxa"/>
            <w:tcBorders>
              <w:top w:val="nil"/>
              <w:left w:val="nil"/>
              <w:bottom w:val="nil"/>
              <w:right w:val="nil"/>
            </w:tcBorders>
            <w:shd w:val="clear" w:color="auto" w:fill="auto"/>
            <w:noWrap/>
            <w:vAlign w:val="bottom"/>
            <w:hideMark/>
          </w:tcPr>
          <w:p w14:paraId="7F1A2E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1378 (698-2496)</w:t>
            </w:r>
          </w:p>
        </w:tc>
      </w:tr>
      <w:tr w:rsidR="00B0760D" w:rsidRPr="00B0760D" w14:paraId="63EC5646" w14:textId="77777777" w:rsidTr="00B0760D">
        <w:trPr>
          <w:trHeight w:val="320"/>
        </w:trPr>
        <w:tc>
          <w:tcPr>
            <w:tcW w:w="2524" w:type="dxa"/>
            <w:tcBorders>
              <w:top w:val="nil"/>
              <w:left w:val="nil"/>
              <w:bottom w:val="nil"/>
              <w:right w:val="nil"/>
            </w:tcBorders>
            <w:shd w:val="clear" w:color="auto" w:fill="auto"/>
            <w:noWrap/>
            <w:vAlign w:val="bottom"/>
            <w:hideMark/>
          </w:tcPr>
          <w:p w14:paraId="03E1867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EF4E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09240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35.2 (26.6-44.6)</w:t>
            </w:r>
          </w:p>
        </w:tc>
        <w:tc>
          <w:tcPr>
            <w:tcW w:w="1660" w:type="dxa"/>
            <w:tcBorders>
              <w:top w:val="nil"/>
              <w:left w:val="nil"/>
              <w:bottom w:val="nil"/>
              <w:right w:val="nil"/>
            </w:tcBorders>
            <w:shd w:val="clear" w:color="auto" w:fill="auto"/>
            <w:noWrap/>
            <w:vAlign w:val="bottom"/>
            <w:hideMark/>
          </w:tcPr>
          <w:p w14:paraId="65D3CB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(13.3-26.1)</w:t>
            </w:r>
          </w:p>
        </w:tc>
        <w:tc>
          <w:tcPr>
            <w:tcW w:w="1800" w:type="dxa"/>
            <w:tcBorders>
              <w:top w:val="nil"/>
              <w:left w:val="nil"/>
              <w:bottom w:val="nil"/>
              <w:right w:val="nil"/>
            </w:tcBorders>
            <w:shd w:val="clear" w:color="auto" w:fill="auto"/>
            <w:noWrap/>
            <w:vAlign w:val="bottom"/>
            <w:hideMark/>
          </w:tcPr>
          <w:p w14:paraId="0934CF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1318 (989-1669)</w:t>
            </w:r>
          </w:p>
        </w:tc>
        <w:tc>
          <w:tcPr>
            <w:tcW w:w="1800" w:type="dxa"/>
            <w:tcBorders>
              <w:top w:val="nil"/>
              <w:left w:val="nil"/>
              <w:bottom w:val="nil"/>
              <w:right w:val="nil"/>
            </w:tcBorders>
            <w:shd w:val="clear" w:color="auto" w:fill="auto"/>
            <w:noWrap/>
            <w:vAlign w:val="bottom"/>
            <w:hideMark/>
          </w:tcPr>
          <w:p w14:paraId="4A0604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1118 (783-1542)</w:t>
            </w:r>
          </w:p>
        </w:tc>
      </w:tr>
      <w:tr w:rsidR="00B0760D" w:rsidRPr="00B0760D" w14:paraId="01B951FC" w14:textId="77777777" w:rsidTr="00B0760D">
        <w:trPr>
          <w:trHeight w:val="320"/>
        </w:trPr>
        <w:tc>
          <w:tcPr>
            <w:tcW w:w="2524" w:type="dxa"/>
            <w:tcBorders>
              <w:top w:val="nil"/>
              <w:left w:val="nil"/>
              <w:bottom w:val="nil"/>
              <w:right w:val="nil"/>
            </w:tcBorders>
            <w:shd w:val="clear" w:color="auto" w:fill="auto"/>
            <w:noWrap/>
            <w:vAlign w:val="bottom"/>
            <w:hideMark/>
          </w:tcPr>
          <w:p w14:paraId="7CB6A7B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4C69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C8872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(10.3-12.8)</w:t>
            </w:r>
          </w:p>
        </w:tc>
        <w:tc>
          <w:tcPr>
            <w:tcW w:w="1660" w:type="dxa"/>
            <w:tcBorders>
              <w:top w:val="nil"/>
              <w:left w:val="nil"/>
              <w:bottom w:val="nil"/>
              <w:right w:val="nil"/>
            </w:tcBorders>
            <w:shd w:val="clear" w:color="auto" w:fill="auto"/>
            <w:noWrap/>
            <w:vAlign w:val="bottom"/>
            <w:hideMark/>
          </w:tcPr>
          <w:p w14:paraId="59901F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(9.8-12.9)</w:t>
            </w:r>
          </w:p>
        </w:tc>
        <w:tc>
          <w:tcPr>
            <w:tcW w:w="1800" w:type="dxa"/>
            <w:tcBorders>
              <w:top w:val="nil"/>
              <w:left w:val="nil"/>
              <w:bottom w:val="nil"/>
              <w:right w:val="nil"/>
            </w:tcBorders>
            <w:shd w:val="clear" w:color="auto" w:fill="auto"/>
            <w:noWrap/>
            <w:vAlign w:val="bottom"/>
            <w:hideMark/>
          </w:tcPr>
          <w:p w14:paraId="0921E3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438 (384-485)</w:t>
            </w:r>
          </w:p>
        </w:tc>
        <w:tc>
          <w:tcPr>
            <w:tcW w:w="1800" w:type="dxa"/>
            <w:tcBorders>
              <w:top w:val="nil"/>
              <w:left w:val="nil"/>
              <w:bottom w:val="nil"/>
              <w:right w:val="nil"/>
            </w:tcBorders>
            <w:shd w:val="clear" w:color="auto" w:fill="auto"/>
            <w:noWrap/>
            <w:vAlign w:val="bottom"/>
            <w:hideMark/>
          </w:tcPr>
          <w:p w14:paraId="742D1C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677 (578-751)</w:t>
            </w:r>
          </w:p>
        </w:tc>
      </w:tr>
      <w:tr w:rsidR="00B0760D" w:rsidRPr="00B0760D" w14:paraId="2FBC2F39" w14:textId="77777777" w:rsidTr="00B0760D">
        <w:trPr>
          <w:trHeight w:val="320"/>
        </w:trPr>
        <w:tc>
          <w:tcPr>
            <w:tcW w:w="2524" w:type="dxa"/>
            <w:tcBorders>
              <w:top w:val="nil"/>
              <w:left w:val="nil"/>
              <w:bottom w:val="nil"/>
              <w:right w:val="nil"/>
            </w:tcBorders>
            <w:shd w:val="clear" w:color="auto" w:fill="auto"/>
            <w:noWrap/>
            <w:vAlign w:val="bottom"/>
            <w:hideMark/>
          </w:tcPr>
          <w:p w14:paraId="3D8AE23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158E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A1A2D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56.7 (42.9-68.9)</w:t>
            </w:r>
          </w:p>
        </w:tc>
        <w:tc>
          <w:tcPr>
            <w:tcW w:w="1660" w:type="dxa"/>
            <w:tcBorders>
              <w:top w:val="nil"/>
              <w:left w:val="nil"/>
              <w:bottom w:val="nil"/>
              <w:right w:val="nil"/>
            </w:tcBorders>
            <w:shd w:val="clear" w:color="auto" w:fill="auto"/>
            <w:noWrap/>
            <w:vAlign w:val="bottom"/>
            <w:hideMark/>
          </w:tcPr>
          <w:p w14:paraId="794553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(13.8-30.3)</w:t>
            </w:r>
          </w:p>
        </w:tc>
        <w:tc>
          <w:tcPr>
            <w:tcW w:w="1800" w:type="dxa"/>
            <w:tcBorders>
              <w:top w:val="nil"/>
              <w:left w:val="nil"/>
              <w:bottom w:val="nil"/>
              <w:right w:val="nil"/>
            </w:tcBorders>
            <w:shd w:val="clear" w:color="auto" w:fill="auto"/>
            <w:noWrap/>
            <w:vAlign w:val="bottom"/>
            <w:hideMark/>
          </w:tcPr>
          <w:p w14:paraId="7393AD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2119 (1594-2603)</w:t>
            </w:r>
          </w:p>
        </w:tc>
        <w:tc>
          <w:tcPr>
            <w:tcW w:w="1800" w:type="dxa"/>
            <w:tcBorders>
              <w:top w:val="nil"/>
              <w:left w:val="nil"/>
              <w:bottom w:val="nil"/>
              <w:right w:val="nil"/>
            </w:tcBorders>
            <w:shd w:val="clear" w:color="auto" w:fill="auto"/>
            <w:noWrap/>
            <w:vAlign w:val="bottom"/>
            <w:hideMark/>
          </w:tcPr>
          <w:p w14:paraId="03675F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1238 (810-1779)</w:t>
            </w:r>
          </w:p>
        </w:tc>
      </w:tr>
      <w:tr w:rsidR="00B0760D" w:rsidRPr="00B0760D" w14:paraId="7741B121" w14:textId="77777777" w:rsidTr="00B0760D">
        <w:trPr>
          <w:trHeight w:val="320"/>
        </w:trPr>
        <w:tc>
          <w:tcPr>
            <w:tcW w:w="2524" w:type="dxa"/>
            <w:tcBorders>
              <w:top w:val="nil"/>
              <w:left w:val="nil"/>
              <w:bottom w:val="nil"/>
              <w:right w:val="nil"/>
            </w:tcBorders>
            <w:shd w:val="clear" w:color="auto" w:fill="auto"/>
            <w:noWrap/>
            <w:vAlign w:val="bottom"/>
            <w:hideMark/>
          </w:tcPr>
          <w:p w14:paraId="616C75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EB2A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0D46E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(0.5-1.9)</w:t>
            </w:r>
          </w:p>
        </w:tc>
        <w:tc>
          <w:tcPr>
            <w:tcW w:w="1660" w:type="dxa"/>
            <w:tcBorders>
              <w:top w:val="nil"/>
              <w:left w:val="nil"/>
              <w:bottom w:val="nil"/>
              <w:right w:val="nil"/>
            </w:tcBorders>
            <w:shd w:val="clear" w:color="auto" w:fill="auto"/>
            <w:noWrap/>
            <w:vAlign w:val="bottom"/>
            <w:hideMark/>
          </w:tcPr>
          <w:p w14:paraId="40A11C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(0.5-1.8)</w:t>
            </w:r>
          </w:p>
        </w:tc>
        <w:tc>
          <w:tcPr>
            <w:tcW w:w="1800" w:type="dxa"/>
            <w:tcBorders>
              <w:top w:val="nil"/>
              <w:left w:val="nil"/>
              <w:bottom w:val="nil"/>
              <w:right w:val="nil"/>
            </w:tcBorders>
            <w:shd w:val="clear" w:color="auto" w:fill="auto"/>
            <w:noWrap/>
            <w:vAlign w:val="bottom"/>
            <w:hideMark/>
          </w:tcPr>
          <w:p w14:paraId="7FC633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(20-72)</w:t>
            </w:r>
          </w:p>
        </w:tc>
        <w:tc>
          <w:tcPr>
            <w:tcW w:w="1800" w:type="dxa"/>
            <w:tcBorders>
              <w:top w:val="nil"/>
              <w:left w:val="nil"/>
              <w:bottom w:val="nil"/>
              <w:right w:val="nil"/>
            </w:tcBorders>
            <w:shd w:val="clear" w:color="auto" w:fill="auto"/>
            <w:noWrap/>
            <w:vAlign w:val="bottom"/>
            <w:hideMark/>
          </w:tcPr>
          <w:p w14:paraId="71BCE8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(31-109)</w:t>
            </w:r>
          </w:p>
        </w:tc>
      </w:tr>
      <w:tr w:rsidR="00B0760D" w:rsidRPr="00B0760D" w14:paraId="554E60AF" w14:textId="77777777" w:rsidTr="00B0760D">
        <w:trPr>
          <w:trHeight w:val="320"/>
        </w:trPr>
        <w:tc>
          <w:tcPr>
            <w:tcW w:w="2524" w:type="dxa"/>
            <w:tcBorders>
              <w:top w:val="nil"/>
              <w:left w:val="nil"/>
              <w:bottom w:val="nil"/>
              <w:right w:val="nil"/>
            </w:tcBorders>
            <w:shd w:val="clear" w:color="auto" w:fill="auto"/>
            <w:noWrap/>
            <w:vAlign w:val="bottom"/>
            <w:hideMark/>
          </w:tcPr>
          <w:p w14:paraId="2E352C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02EC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03276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(2.6-3.3)</w:t>
            </w:r>
          </w:p>
        </w:tc>
        <w:tc>
          <w:tcPr>
            <w:tcW w:w="1660" w:type="dxa"/>
            <w:tcBorders>
              <w:top w:val="nil"/>
              <w:left w:val="nil"/>
              <w:bottom w:val="nil"/>
              <w:right w:val="nil"/>
            </w:tcBorders>
            <w:shd w:val="clear" w:color="auto" w:fill="auto"/>
            <w:noWrap/>
            <w:vAlign w:val="bottom"/>
            <w:hideMark/>
          </w:tcPr>
          <w:p w14:paraId="7AEA17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(2.7-3.6)</w:t>
            </w:r>
          </w:p>
        </w:tc>
        <w:tc>
          <w:tcPr>
            <w:tcW w:w="1800" w:type="dxa"/>
            <w:tcBorders>
              <w:top w:val="nil"/>
              <w:left w:val="nil"/>
              <w:bottom w:val="nil"/>
              <w:right w:val="nil"/>
            </w:tcBorders>
            <w:shd w:val="clear" w:color="auto" w:fill="auto"/>
            <w:noWrap/>
            <w:vAlign w:val="bottom"/>
            <w:hideMark/>
          </w:tcPr>
          <w:p w14:paraId="0196F8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(97-125)</w:t>
            </w:r>
          </w:p>
        </w:tc>
        <w:tc>
          <w:tcPr>
            <w:tcW w:w="1800" w:type="dxa"/>
            <w:tcBorders>
              <w:top w:val="nil"/>
              <w:left w:val="nil"/>
              <w:bottom w:val="nil"/>
              <w:right w:val="nil"/>
            </w:tcBorders>
            <w:shd w:val="clear" w:color="auto" w:fill="auto"/>
            <w:noWrap/>
            <w:vAlign w:val="bottom"/>
            <w:hideMark/>
          </w:tcPr>
          <w:p w14:paraId="17B9FD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(157-215)</w:t>
            </w:r>
          </w:p>
        </w:tc>
      </w:tr>
      <w:tr w:rsidR="00B0760D" w:rsidRPr="00B0760D" w14:paraId="224EA790" w14:textId="77777777" w:rsidTr="00B0760D">
        <w:trPr>
          <w:trHeight w:val="320"/>
        </w:trPr>
        <w:tc>
          <w:tcPr>
            <w:tcW w:w="2524" w:type="dxa"/>
            <w:tcBorders>
              <w:top w:val="nil"/>
              <w:left w:val="nil"/>
              <w:bottom w:val="nil"/>
              <w:right w:val="nil"/>
            </w:tcBorders>
            <w:shd w:val="clear" w:color="auto" w:fill="auto"/>
            <w:noWrap/>
            <w:vAlign w:val="bottom"/>
            <w:hideMark/>
          </w:tcPr>
          <w:p w14:paraId="3ADFEFC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FE91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0204D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6243CF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5E8708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(44-52)</w:t>
            </w:r>
          </w:p>
        </w:tc>
        <w:tc>
          <w:tcPr>
            <w:tcW w:w="1800" w:type="dxa"/>
            <w:tcBorders>
              <w:top w:val="nil"/>
              <w:left w:val="nil"/>
              <w:bottom w:val="nil"/>
              <w:right w:val="nil"/>
            </w:tcBorders>
            <w:shd w:val="clear" w:color="auto" w:fill="auto"/>
            <w:noWrap/>
            <w:vAlign w:val="bottom"/>
            <w:hideMark/>
          </w:tcPr>
          <w:p w14:paraId="7D6EE4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(51-74)</w:t>
            </w:r>
          </w:p>
        </w:tc>
      </w:tr>
      <w:tr w:rsidR="00B0760D" w:rsidRPr="00B0760D" w14:paraId="1097E9B7" w14:textId="77777777" w:rsidTr="00B0760D">
        <w:trPr>
          <w:trHeight w:val="320"/>
        </w:trPr>
        <w:tc>
          <w:tcPr>
            <w:tcW w:w="2524" w:type="dxa"/>
            <w:tcBorders>
              <w:top w:val="nil"/>
              <w:left w:val="nil"/>
              <w:bottom w:val="nil"/>
              <w:right w:val="nil"/>
            </w:tcBorders>
            <w:shd w:val="clear" w:color="auto" w:fill="auto"/>
            <w:noWrap/>
            <w:vAlign w:val="bottom"/>
            <w:hideMark/>
          </w:tcPr>
          <w:p w14:paraId="3E7EF87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0F77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745DBF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(1-1.5)</w:t>
            </w:r>
          </w:p>
        </w:tc>
        <w:tc>
          <w:tcPr>
            <w:tcW w:w="1660" w:type="dxa"/>
            <w:tcBorders>
              <w:top w:val="nil"/>
              <w:left w:val="nil"/>
              <w:bottom w:val="nil"/>
              <w:right w:val="nil"/>
            </w:tcBorders>
            <w:shd w:val="clear" w:color="auto" w:fill="auto"/>
            <w:noWrap/>
            <w:vAlign w:val="bottom"/>
            <w:hideMark/>
          </w:tcPr>
          <w:p w14:paraId="4B7B98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(1.2-1.7)</w:t>
            </w:r>
          </w:p>
        </w:tc>
        <w:tc>
          <w:tcPr>
            <w:tcW w:w="1800" w:type="dxa"/>
            <w:tcBorders>
              <w:top w:val="nil"/>
              <w:left w:val="nil"/>
              <w:bottom w:val="nil"/>
              <w:right w:val="nil"/>
            </w:tcBorders>
            <w:shd w:val="clear" w:color="auto" w:fill="auto"/>
            <w:noWrap/>
            <w:vAlign w:val="bottom"/>
            <w:hideMark/>
          </w:tcPr>
          <w:p w14:paraId="5FA7BB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(37-57)</w:t>
            </w:r>
          </w:p>
        </w:tc>
        <w:tc>
          <w:tcPr>
            <w:tcW w:w="1800" w:type="dxa"/>
            <w:tcBorders>
              <w:top w:val="nil"/>
              <w:left w:val="nil"/>
              <w:bottom w:val="nil"/>
              <w:right w:val="nil"/>
            </w:tcBorders>
            <w:shd w:val="clear" w:color="auto" w:fill="auto"/>
            <w:noWrap/>
            <w:vAlign w:val="bottom"/>
            <w:hideMark/>
          </w:tcPr>
          <w:p w14:paraId="40D6EE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(68-103)</w:t>
            </w:r>
          </w:p>
        </w:tc>
      </w:tr>
      <w:tr w:rsidR="00B0760D" w:rsidRPr="00B0760D" w14:paraId="3D0FB2E1" w14:textId="77777777" w:rsidTr="00B0760D">
        <w:trPr>
          <w:trHeight w:val="320"/>
        </w:trPr>
        <w:tc>
          <w:tcPr>
            <w:tcW w:w="2524" w:type="dxa"/>
            <w:tcBorders>
              <w:top w:val="nil"/>
              <w:left w:val="nil"/>
              <w:bottom w:val="nil"/>
              <w:right w:val="nil"/>
            </w:tcBorders>
            <w:shd w:val="clear" w:color="auto" w:fill="auto"/>
            <w:noWrap/>
            <w:vAlign w:val="bottom"/>
            <w:hideMark/>
          </w:tcPr>
          <w:p w14:paraId="2EEDC4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8A1E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7B185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30590A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62ED2C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(3-9)</w:t>
            </w:r>
          </w:p>
        </w:tc>
        <w:tc>
          <w:tcPr>
            <w:tcW w:w="1800" w:type="dxa"/>
            <w:tcBorders>
              <w:top w:val="nil"/>
              <w:left w:val="nil"/>
              <w:bottom w:val="nil"/>
              <w:right w:val="nil"/>
            </w:tcBorders>
            <w:shd w:val="clear" w:color="auto" w:fill="auto"/>
            <w:noWrap/>
            <w:vAlign w:val="bottom"/>
            <w:hideMark/>
          </w:tcPr>
          <w:p w14:paraId="3FCD2B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(4-13)</w:t>
            </w:r>
          </w:p>
        </w:tc>
      </w:tr>
      <w:tr w:rsidR="00B0760D" w:rsidRPr="00B0760D" w14:paraId="466A0413" w14:textId="77777777" w:rsidTr="00B0760D">
        <w:trPr>
          <w:trHeight w:val="320"/>
        </w:trPr>
        <w:tc>
          <w:tcPr>
            <w:tcW w:w="2524" w:type="dxa"/>
            <w:tcBorders>
              <w:top w:val="nil"/>
              <w:left w:val="nil"/>
              <w:bottom w:val="nil"/>
              <w:right w:val="nil"/>
            </w:tcBorders>
            <w:shd w:val="clear" w:color="auto" w:fill="auto"/>
            <w:noWrap/>
            <w:vAlign w:val="bottom"/>
            <w:hideMark/>
          </w:tcPr>
          <w:p w14:paraId="1E4E31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The Gambia</w:t>
            </w:r>
          </w:p>
        </w:tc>
        <w:tc>
          <w:tcPr>
            <w:tcW w:w="2180" w:type="dxa"/>
            <w:tcBorders>
              <w:top w:val="nil"/>
              <w:left w:val="nil"/>
              <w:bottom w:val="nil"/>
              <w:right w:val="nil"/>
            </w:tcBorders>
            <w:shd w:val="clear" w:color="auto" w:fill="auto"/>
            <w:noWrap/>
            <w:vAlign w:val="bottom"/>
            <w:hideMark/>
          </w:tcPr>
          <w:p w14:paraId="38BE00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C27AF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78.7 (71.1-85.6)</w:t>
            </w:r>
          </w:p>
        </w:tc>
        <w:tc>
          <w:tcPr>
            <w:tcW w:w="1660" w:type="dxa"/>
            <w:tcBorders>
              <w:top w:val="nil"/>
              <w:left w:val="nil"/>
              <w:bottom w:val="nil"/>
              <w:right w:val="nil"/>
            </w:tcBorders>
            <w:shd w:val="clear" w:color="auto" w:fill="auto"/>
            <w:noWrap/>
            <w:vAlign w:val="bottom"/>
            <w:hideMark/>
          </w:tcPr>
          <w:p w14:paraId="498029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68.1 (56.9-80.4)</w:t>
            </w:r>
          </w:p>
        </w:tc>
        <w:tc>
          <w:tcPr>
            <w:tcW w:w="1800" w:type="dxa"/>
            <w:tcBorders>
              <w:top w:val="nil"/>
              <w:left w:val="nil"/>
              <w:bottom w:val="nil"/>
              <w:right w:val="nil"/>
            </w:tcBorders>
            <w:shd w:val="clear" w:color="auto" w:fill="auto"/>
            <w:noWrap/>
            <w:vAlign w:val="bottom"/>
            <w:hideMark/>
          </w:tcPr>
          <w:p w14:paraId="54B5B6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1077 (961-1187)</w:t>
            </w:r>
          </w:p>
        </w:tc>
        <w:tc>
          <w:tcPr>
            <w:tcW w:w="1800" w:type="dxa"/>
            <w:tcBorders>
              <w:top w:val="nil"/>
              <w:left w:val="nil"/>
              <w:bottom w:val="nil"/>
              <w:right w:val="nil"/>
            </w:tcBorders>
            <w:shd w:val="clear" w:color="auto" w:fill="auto"/>
            <w:noWrap/>
            <w:vAlign w:val="bottom"/>
            <w:hideMark/>
          </w:tcPr>
          <w:p w14:paraId="5A3536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1611 (1342-1915)</w:t>
            </w:r>
          </w:p>
        </w:tc>
      </w:tr>
      <w:tr w:rsidR="00B0760D" w:rsidRPr="00B0760D" w14:paraId="2ECCD198" w14:textId="77777777" w:rsidTr="00B0760D">
        <w:trPr>
          <w:trHeight w:val="320"/>
        </w:trPr>
        <w:tc>
          <w:tcPr>
            <w:tcW w:w="2524" w:type="dxa"/>
            <w:tcBorders>
              <w:top w:val="nil"/>
              <w:left w:val="nil"/>
              <w:bottom w:val="nil"/>
              <w:right w:val="nil"/>
            </w:tcBorders>
            <w:shd w:val="clear" w:color="auto" w:fill="auto"/>
            <w:noWrap/>
            <w:vAlign w:val="bottom"/>
            <w:hideMark/>
          </w:tcPr>
          <w:p w14:paraId="6C2B2B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2970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3D979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26.3 (17.9-32.1)</w:t>
            </w:r>
          </w:p>
        </w:tc>
        <w:tc>
          <w:tcPr>
            <w:tcW w:w="1660" w:type="dxa"/>
            <w:tcBorders>
              <w:top w:val="nil"/>
              <w:left w:val="nil"/>
              <w:bottom w:val="nil"/>
              <w:right w:val="nil"/>
            </w:tcBorders>
            <w:shd w:val="clear" w:color="auto" w:fill="auto"/>
            <w:noWrap/>
            <w:vAlign w:val="bottom"/>
            <w:hideMark/>
          </w:tcPr>
          <w:p w14:paraId="491569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20.9 (12.9-28.5)</w:t>
            </w:r>
          </w:p>
        </w:tc>
        <w:tc>
          <w:tcPr>
            <w:tcW w:w="1800" w:type="dxa"/>
            <w:tcBorders>
              <w:top w:val="nil"/>
              <w:left w:val="nil"/>
              <w:bottom w:val="nil"/>
              <w:right w:val="nil"/>
            </w:tcBorders>
            <w:shd w:val="clear" w:color="auto" w:fill="auto"/>
            <w:noWrap/>
            <w:vAlign w:val="bottom"/>
            <w:hideMark/>
          </w:tcPr>
          <w:p w14:paraId="557F1D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359 (245-442)</w:t>
            </w:r>
          </w:p>
        </w:tc>
        <w:tc>
          <w:tcPr>
            <w:tcW w:w="1800" w:type="dxa"/>
            <w:tcBorders>
              <w:top w:val="nil"/>
              <w:left w:val="nil"/>
              <w:bottom w:val="nil"/>
              <w:right w:val="nil"/>
            </w:tcBorders>
            <w:shd w:val="clear" w:color="auto" w:fill="auto"/>
            <w:noWrap/>
            <w:vAlign w:val="bottom"/>
            <w:hideMark/>
          </w:tcPr>
          <w:p w14:paraId="08909C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491 (300-677)</w:t>
            </w:r>
          </w:p>
        </w:tc>
      </w:tr>
      <w:tr w:rsidR="00B0760D" w:rsidRPr="00B0760D" w14:paraId="635E0452" w14:textId="77777777" w:rsidTr="00B0760D">
        <w:trPr>
          <w:trHeight w:val="320"/>
        </w:trPr>
        <w:tc>
          <w:tcPr>
            <w:tcW w:w="2524" w:type="dxa"/>
            <w:tcBorders>
              <w:top w:val="nil"/>
              <w:left w:val="nil"/>
              <w:bottom w:val="nil"/>
              <w:right w:val="nil"/>
            </w:tcBorders>
            <w:shd w:val="clear" w:color="auto" w:fill="auto"/>
            <w:noWrap/>
            <w:vAlign w:val="bottom"/>
            <w:hideMark/>
          </w:tcPr>
          <w:p w14:paraId="0291743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23F3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B4A75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(9.9-16.2)</w:t>
            </w:r>
          </w:p>
        </w:tc>
        <w:tc>
          <w:tcPr>
            <w:tcW w:w="1660" w:type="dxa"/>
            <w:tcBorders>
              <w:top w:val="nil"/>
              <w:left w:val="nil"/>
              <w:bottom w:val="nil"/>
              <w:right w:val="nil"/>
            </w:tcBorders>
            <w:shd w:val="clear" w:color="auto" w:fill="auto"/>
            <w:noWrap/>
            <w:vAlign w:val="bottom"/>
            <w:hideMark/>
          </w:tcPr>
          <w:p w14:paraId="7285BA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(8.8-14.6)</w:t>
            </w:r>
          </w:p>
        </w:tc>
        <w:tc>
          <w:tcPr>
            <w:tcW w:w="1800" w:type="dxa"/>
            <w:tcBorders>
              <w:top w:val="nil"/>
              <w:left w:val="nil"/>
              <w:bottom w:val="nil"/>
              <w:right w:val="nil"/>
            </w:tcBorders>
            <w:shd w:val="clear" w:color="auto" w:fill="auto"/>
            <w:noWrap/>
            <w:vAlign w:val="bottom"/>
            <w:hideMark/>
          </w:tcPr>
          <w:p w14:paraId="0F618C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(134-223)</w:t>
            </w:r>
          </w:p>
        </w:tc>
        <w:tc>
          <w:tcPr>
            <w:tcW w:w="1800" w:type="dxa"/>
            <w:tcBorders>
              <w:top w:val="nil"/>
              <w:left w:val="nil"/>
              <w:bottom w:val="nil"/>
              <w:right w:val="nil"/>
            </w:tcBorders>
            <w:shd w:val="clear" w:color="auto" w:fill="auto"/>
            <w:noWrap/>
            <w:vAlign w:val="bottom"/>
            <w:hideMark/>
          </w:tcPr>
          <w:p w14:paraId="2C480E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268 (209-347)</w:t>
            </w:r>
          </w:p>
        </w:tc>
      </w:tr>
      <w:tr w:rsidR="00B0760D" w:rsidRPr="00B0760D" w14:paraId="73E3716A" w14:textId="77777777" w:rsidTr="00B0760D">
        <w:trPr>
          <w:trHeight w:val="320"/>
        </w:trPr>
        <w:tc>
          <w:tcPr>
            <w:tcW w:w="2524" w:type="dxa"/>
            <w:tcBorders>
              <w:top w:val="nil"/>
              <w:left w:val="nil"/>
              <w:bottom w:val="nil"/>
              <w:right w:val="nil"/>
            </w:tcBorders>
            <w:shd w:val="clear" w:color="auto" w:fill="auto"/>
            <w:noWrap/>
            <w:vAlign w:val="bottom"/>
            <w:hideMark/>
          </w:tcPr>
          <w:p w14:paraId="28D8BBB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A74ED4"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687D6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 (8.8-14.7)</w:t>
            </w:r>
          </w:p>
        </w:tc>
        <w:tc>
          <w:tcPr>
            <w:tcW w:w="1660" w:type="dxa"/>
            <w:tcBorders>
              <w:top w:val="nil"/>
              <w:left w:val="nil"/>
              <w:bottom w:val="nil"/>
              <w:right w:val="nil"/>
            </w:tcBorders>
            <w:shd w:val="clear" w:color="auto" w:fill="auto"/>
            <w:noWrap/>
            <w:vAlign w:val="bottom"/>
            <w:hideMark/>
          </w:tcPr>
          <w:p w14:paraId="143FFB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(6.4-10.9)</w:t>
            </w:r>
          </w:p>
        </w:tc>
        <w:tc>
          <w:tcPr>
            <w:tcW w:w="1800" w:type="dxa"/>
            <w:tcBorders>
              <w:top w:val="nil"/>
              <w:left w:val="nil"/>
              <w:bottom w:val="nil"/>
              <w:right w:val="nil"/>
            </w:tcBorders>
            <w:shd w:val="clear" w:color="auto" w:fill="auto"/>
            <w:noWrap/>
            <w:vAlign w:val="bottom"/>
            <w:hideMark/>
          </w:tcPr>
          <w:p w14:paraId="759F5F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(120-201)</w:t>
            </w:r>
          </w:p>
        </w:tc>
        <w:tc>
          <w:tcPr>
            <w:tcW w:w="1800" w:type="dxa"/>
            <w:tcBorders>
              <w:top w:val="nil"/>
              <w:left w:val="nil"/>
              <w:bottom w:val="nil"/>
              <w:right w:val="nil"/>
            </w:tcBorders>
            <w:shd w:val="clear" w:color="auto" w:fill="auto"/>
            <w:noWrap/>
            <w:vAlign w:val="bottom"/>
            <w:hideMark/>
          </w:tcPr>
          <w:p w14:paraId="7E3289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196 (152-257)</w:t>
            </w:r>
          </w:p>
        </w:tc>
      </w:tr>
      <w:tr w:rsidR="00B0760D" w:rsidRPr="00B0760D" w14:paraId="3B049E76" w14:textId="77777777" w:rsidTr="00B0760D">
        <w:trPr>
          <w:trHeight w:val="320"/>
        </w:trPr>
        <w:tc>
          <w:tcPr>
            <w:tcW w:w="2524" w:type="dxa"/>
            <w:tcBorders>
              <w:top w:val="nil"/>
              <w:left w:val="nil"/>
              <w:bottom w:val="nil"/>
              <w:right w:val="nil"/>
            </w:tcBorders>
            <w:shd w:val="clear" w:color="auto" w:fill="auto"/>
            <w:noWrap/>
            <w:vAlign w:val="bottom"/>
            <w:hideMark/>
          </w:tcPr>
          <w:p w14:paraId="7782E1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316832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1B33D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(1.2-2)</w:t>
            </w:r>
          </w:p>
        </w:tc>
        <w:tc>
          <w:tcPr>
            <w:tcW w:w="1660" w:type="dxa"/>
            <w:tcBorders>
              <w:top w:val="nil"/>
              <w:left w:val="nil"/>
              <w:bottom w:val="nil"/>
              <w:right w:val="nil"/>
            </w:tcBorders>
            <w:shd w:val="clear" w:color="auto" w:fill="auto"/>
            <w:noWrap/>
            <w:vAlign w:val="bottom"/>
            <w:hideMark/>
          </w:tcPr>
          <w:p w14:paraId="14427D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(2.5-4.5)</w:t>
            </w:r>
          </w:p>
        </w:tc>
        <w:tc>
          <w:tcPr>
            <w:tcW w:w="1800" w:type="dxa"/>
            <w:tcBorders>
              <w:top w:val="nil"/>
              <w:left w:val="nil"/>
              <w:bottom w:val="nil"/>
              <w:right w:val="nil"/>
            </w:tcBorders>
            <w:shd w:val="clear" w:color="auto" w:fill="auto"/>
            <w:noWrap/>
            <w:vAlign w:val="bottom"/>
            <w:hideMark/>
          </w:tcPr>
          <w:p w14:paraId="55E3AC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(16-28)</w:t>
            </w:r>
          </w:p>
        </w:tc>
        <w:tc>
          <w:tcPr>
            <w:tcW w:w="1800" w:type="dxa"/>
            <w:tcBorders>
              <w:top w:val="nil"/>
              <w:left w:val="nil"/>
              <w:bottom w:val="nil"/>
              <w:right w:val="nil"/>
            </w:tcBorders>
            <w:shd w:val="clear" w:color="auto" w:fill="auto"/>
            <w:noWrap/>
            <w:vAlign w:val="bottom"/>
            <w:hideMark/>
          </w:tcPr>
          <w:p w14:paraId="1A6BF7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(60-109)</w:t>
            </w:r>
          </w:p>
        </w:tc>
      </w:tr>
      <w:tr w:rsidR="00B0760D" w:rsidRPr="00B0760D" w14:paraId="613845F0" w14:textId="77777777" w:rsidTr="00B0760D">
        <w:trPr>
          <w:trHeight w:val="320"/>
        </w:trPr>
        <w:tc>
          <w:tcPr>
            <w:tcW w:w="2524" w:type="dxa"/>
            <w:tcBorders>
              <w:top w:val="nil"/>
              <w:left w:val="nil"/>
              <w:bottom w:val="nil"/>
              <w:right w:val="nil"/>
            </w:tcBorders>
            <w:shd w:val="clear" w:color="auto" w:fill="auto"/>
            <w:noWrap/>
            <w:vAlign w:val="bottom"/>
            <w:hideMark/>
          </w:tcPr>
          <w:p w14:paraId="3B3FDE3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3D03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BCA9A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23.8 (10.3-45.4)</w:t>
            </w:r>
          </w:p>
        </w:tc>
        <w:tc>
          <w:tcPr>
            <w:tcW w:w="1660" w:type="dxa"/>
            <w:tcBorders>
              <w:top w:val="nil"/>
              <w:left w:val="nil"/>
              <w:bottom w:val="nil"/>
              <w:right w:val="nil"/>
            </w:tcBorders>
            <w:shd w:val="clear" w:color="auto" w:fill="auto"/>
            <w:noWrap/>
            <w:vAlign w:val="bottom"/>
            <w:hideMark/>
          </w:tcPr>
          <w:p w14:paraId="568460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34.2 (15.5-58.3)</w:t>
            </w:r>
          </w:p>
        </w:tc>
        <w:tc>
          <w:tcPr>
            <w:tcW w:w="1800" w:type="dxa"/>
            <w:tcBorders>
              <w:top w:val="nil"/>
              <w:left w:val="nil"/>
              <w:bottom w:val="nil"/>
              <w:right w:val="nil"/>
            </w:tcBorders>
            <w:shd w:val="clear" w:color="auto" w:fill="auto"/>
            <w:noWrap/>
            <w:vAlign w:val="bottom"/>
            <w:hideMark/>
          </w:tcPr>
          <w:p w14:paraId="2F77EE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326 (140-623)</w:t>
            </w:r>
          </w:p>
        </w:tc>
        <w:tc>
          <w:tcPr>
            <w:tcW w:w="1800" w:type="dxa"/>
            <w:tcBorders>
              <w:top w:val="nil"/>
              <w:left w:val="nil"/>
              <w:bottom w:val="nil"/>
              <w:right w:val="nil"/>
            </w:tcBorders>
            <w:shd w:val="clear" w:color="auto" w:fill="auto"/>
            <w:noWrap/>
            <w:vAlign w:val="bottom"/>
            <w:hideMark/>
          </w:tcPr>
          <w:p w14:paraId="26FD5F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809 (364-1375)</w:t>
            </w:r>
          </w:p>
        </w:tc>
      </w:tr>
      <w:tr w:rsidR="00B0760D" w:rsidRPr="00B0760D" w14:paraId="42BECD31" w14:textId="77777777" w:rsidTr="00B0760D">
        <w:trPr>
          <w:trHeight w:val="320"/>
        </w:trPr>
        <w:tc>
          <w:tcPr>
            <w:tcW w:w="2524" w:type="dxa"/>
            <w:tcBorders>
              <w:top w:val="nil"/>
              <w:left w:val="nil"/>
              <w:bottom w:val="nil"/>
              <w:right w:val="nil"/>
            </w:tcBorders>
            <w:shd w:val="clear" w:color="auto" w:fill="auto"/>
            <w:noWrap/>
            <w:vAlign w:val="bottom"/>
            <w:hideMark/>
          </w:tcPr>
          <w:p w14:paraId="46E0022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C020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7B4A2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(3.1-8.5)</w:t>
            </w:r>
          </w:p>
        </w:tc>
        <w:tc>
          <w:tcPr>
            <w:tcW w:w="1660" w:type="dxa"/>
            <w:tcBorders>
              <w:top w:val="nil"/>
              <w:left w:val="nil"/>
              <w:bottom w:val="nil"/>
              <w:right w:val="nil"/>
            </w:tcBorders>
            <w:shd w:val="clear" w:color="auto" w:fill="auto"/>
            <w:noWrap/>
            <w:vAlign w:val="bottom"/>
            <w:hideMark/>
          </w:tcPr>
          <w:p w14:paraId="47C984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(1.4-5.9)</w:t>
            </w:r>
          </w:p>
        </w:tc>
        <w:tc>
          <w:tcPr>
            <w:tcW w:w="1800" w:type="dxa"/>
            <w:tcBorders>
              <w:top w:val="nil"/>
              <w:left w:val="nil"/>
              <w:bottom w:val="nil"/>
              <w:right w:val="nil"/>
            </w:tcBorders>
            <w:shd w:val="clear" w:color="auto" w:fill="auto"/>
            <w:noWrap/>
            <w:vAlign w:val="bottom"/>
            <w:hideMark/>
          </w:tcPr>
          <w:p w14:paraId="18F590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(43-116)</w:t>
            </w:r>
          </w:p>
        </w:tc>
        <w:tc>
          <w:tcPr>
            <w:tcW w:w="1800" w:type="dxa"/>
            <w:tcBorders>
              <w:top w:val="nil"/>
              <w:left w:val="nil"/>
              <w:bottom w:val="nil"/>
              <w:right w:val="nil"/>
            </w:tcBorders>
            <w:shd w:val="clear" w:color="auto" w:fill="auto"/>
            <w:noWrap/>
            <w:vAlign w:val="bottom"/>
            <w:hideMark/>
          </w:tcPr>
          <w:p w14:paraId="1FBD78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(33-138)</w:t>
            </w:r>
          </w:p>
        </w:tc>
      </w:tr>
      <w:tr w:rsidR="00B0760D" w:rsidRPr="00B0760D" w14:paraId="7A766EDC" w14:textId="77777777" w:rsidTr="00B0760D">
        <w:trPr>
          <w:trHeight w:val="320"/>
        </w:trPr>
        <w:tc>
          <w:tcPr>
            <w:tcW w:w="2524" w:type="dxa"/>
            <w:tcBorders>
              <w:top w:val="nil"/>
              <w:left w:val="nil"/>
              <w:bottom w:val="nil"/>
              <w:right w:val="nil"/>
            </w:tcBorders>
            <w:shd w:val="clear" w:color="auto" w:fill="auto"/>
            <w:noWrap/>
            <w:vAlign w:val="bottom"/>
            <w:hideMark/>
          </w:tcPr>
          <w:p w14:paraId="2CD2A8F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A9EA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98682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(11.7-13.4)</w:t>
            </w:r>
          </w:p>
        </w:tc>
        <w:tc>
          <w:tcPr>
            <w:tcW w:w="1660" w:type="dxa"/>
            <w:tcBorders>
              <w:top w:val="nil"/>
              <w:left w:val="nil"/>
              <w:bottom w:val="nil"/>
              <w:right w:val="nil"/>
            </w:tcBorders>
            <w:shd w:val="clear" w:color="auto" w:fill="auto"/>
            <w:noWrap/>
            <w:vAlign w:val="bottom"/>
            <w:hideMark/>
          </w:tcPr>
          <w:p w14:paraId="5837CC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(11.7-14.1)</w:t>
            </w:r>
          </w:p>
        </w:tc>
        <w:tc>
          <w:tcPr>
            <w:tcW w:w="1800" w:type="dxa"/>
            <w:tcBorders>
              <w:top w:val="nil"/>
              <w:left w:val="nil"/>
              <w:bottom w:val="nil"/>
              <w:right w:val="nil"/>
            </w:tcBorders>
            <w:shd w:val="clear" w:color="auto" w:fill="auto"/>
            <w:noWrap/>
            <w:vAlign w:val="bottom"/>
            <w:hideMark/>
          </w:tcPr>
          <w:p w14:paraId="6FA718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173 (159-186)</w:t>
            </w:r>
          </w:p>
        </w:tc>
        <w:tc>
          <w:tcPr>
            <w:tcW w:w="1800" w:type="dxa"/>
            <w:tcBorders>
              <w:top w:val="nil"/>
              <w:left w:val="nil"/>
              <w:bottom w:val="nil"/>
              <w:right w:val="nil"/>
            </w:tcBorders>
            <w:shd w:val="clear" w:color="auto" w:fill="auto"/>
            <w:noWrap/>
            <w:vAlign w:val="bottom"/>
            <w:hideMark/>
          </w:tcPr>
          <w:p w14:paraId="78629E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304 (281-330)</w:t>
            </w:r>
          </w:p>
        </w:tc>
      </w:tr>
      <w:tr w:rsidR="00B0760D" w:rsidRPr="00B0760D" w14:paraId="5E9329AB" w14:textId="77777777" w:rsidTr="00B0760D">
        <w:trPr>
          <w:trHeight w:val="320"/>
        </w:trPr>
        <w:tc>
          <w:tcPr>
            <w:tcW w:w="2524" w:type="dxa"/>
            <w:tcBorders>
              <w:top w:val="nil"/>
              <w:left w:val="nil"/>
              <w:bottom w:val="nil"/>
              <w:right w:val="nil"/>
            </w:tcBorders>
            <w:shd w:val="clear" w:color="auto" w:fill="auto"/>
            <w:noWrap/>
            <w:vAlign w:val="bottom"/>
            <w:hideMark/>
          </w:tcPr>
          <w:p w14:paraId="2C87ECA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8D95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3BEBE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51.3 (39.7-61.9)</w:t>
            </w:r>
          </w:p>
        </w:tc>
        <w:tc>
          <w:tcPr>
            <w:tcW w:w="1660" w:type="dxa"/>
            <w:tcBorders>
              <w:top w:val="nil"/>
              <w:left w:val="nil"/>
              <w:bottom w:val="nil"/>
              <w:right w:val="nil"/>
            </w:tcBorders>
            <w:shd w:val="clear" w:color="auto" w:fill="auto"/>
            <w:noWrap/>
            <w:vAlign w:val="bottom"/>
            <w:hideMark/>
          </w:tcPr>
          <w:p w14:paraId="578E08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20.7 (13.7-29.4)</w:t>
            </w:r>
          </w:p>
        </w:tc>
        <w:tc>
          <w:tcPr>
            <w:tcW w:w="1800" w:type="dxa"/>
            <w:tcBorders>
              <w:top w:val="nil"/>
              <w:left w:val="nil"/>
              <w:bottom w:val="nil"/>
              <w:right w:val="nil"/>
            </w:tcBorders>
            <w:shd w:val="clear" w:color="auto" w:fill="auto"/>
            <w:noWrap/>
            <w:vAlign w:val="bottom"/>
            <w:hideMark/>
          </w:tcPr>
          <w:p w14:paraId="7EDDD3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702 (542-847)</w:t>
            </w:r>
          </w:p>
        </w:tc>
        <w:tc>
          <w:tcPr>
            <w:tcW w:w="1800" w:type="dxa"/>
            <w:tcBorders>
              <w:top w:val="nil"/>
              <w:left w:val="nil"/>
              <w:bottom w:val="nil"/>
              <w:right w:val="nil"/>
            </w:tcBorders>
            <w:shd w:val="clear" w:color="auto" w:fill="auto"/>
            <w:noWrap/>
            <w:vAlign w:val="bottom"/>
            <w:hideMark/>
          </w:tcPr>
          <w:p w14:paraId="1F0359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487 (322-697)</w:t>
            </w:r>
          </w:p>
        </w:tc>
      </w:tr>
      <w:tr w:rsidR="00B0760D" w:rsidRPr="00B0760D" w14:paraId="48D9F538" w14:textId="77777777" w:rsidTr="00B0760D">
        <w:trPr>
          <w:trHeight w:val="320"/>
        </w:trPr>
        <w:tc>
          <w:tcPr>
            <w:tcW w:w="2524" w:type="dxa"/>
            <w:tcBorders>
              <w:top w:val="nil"/>
              <w:left w:val="nil"/>
              <w:bottom w:val="nil"/>
              <w:right w:val="nil"/>
            </w:tcBorders>
            <w:shd w:val="clear" w:color="auto" w:fill="auto"/>
            <w:noWrap/>
            <w:vAlign w:val="bottom"/>
            <w:hideMark/>
          </w:tcPr>
          <w:p w14:paraId="4EB2625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732F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9E757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1B055F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(0.2-0.7)</w:t>
            </w:r>
          </w:p>
        </w:tc>
        <w:tc>
          <w:tcPr>
            <w:tcW w:w="1800" w:type="dxa"/>
            <w:tcBorders>
              <w:top w:val="nil"/>
              <w:left w:val="nil"/>
              <w:bottom w:val="nil"/>
              <w:right w:val="nil"/>
            </w:tcBorders>
            <w:shd w:val="clear" w:color="auto" w:fill="auto"/>
            <w:noWrap/>
            <w:vAlign w:val="bottom"/>
            <w:hideMark/>
          </w:tcPr>
          <w:p w14:paraId="382EAB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w:t>
            </w:r>
          </w:p>
        </w:tc>
        <w:tc>
          <w:tcPr>
            <w:tcW w:w="1800" w:type="dxa"/>
            <w:tcBorders>
              <w:top w:val="nil"/>
              <w:left w:val="nil"/>
              <w:bottom w:val="nil"/>
              <w:right w:val="nil"/>
            </w:tcBorders>
            <w:shd w:val="clear" w:color="auto" w:fill="auto"/>
            <w:noWrap/>
            <w:vAlign w:val="bottom"/>
            <w:hideMark/>
          </w:tcPr>
          <w:p w14:paraId="716849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(5-16)</w:t>
            </w:r>
          </w:p>
        </w:tc>
      </w:tr>
      <w:tr w:rsidR="00B0760D" w:rsidRPr="00B0760D" w14:paraId="4AC71FB0" w14:textId="77777777" w:rsidTr="00B0760D">
        <w:trPr>
          <w:trHeight w:val="320"/>
        </w:trPr>
        <w:tc>
          <w:tcPr>
            <w:tcW w:w="2524" w:type="dxa"/>
            <w:tcBorders>
              <w:top w:val="nil"/>
              <w:left w:val="nil"/>
              <w:bottom w:val="nil"/>
              <w:right w:val="nil"/>
            </w:tcBorders>
            <w:shd w:val="clear" w:color="auto" w:fill="auto"/>
            <w:noWrap/>
            <w:vAlign w:val="bottom"/>
            <w:hideMark/>
          </w:tcPr>
          <w:p w14:paraId="6CA1474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23831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0DA88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(3.4-3.7)</w:t>
            </w:r>
          </w:p>
        </w:tc>
        <w:tc>
          <w:tcPr>
            <w:tcW w:w="1660" w:type="dxa"/>
            <w:tcBorders>
              <w:top w:val="nil"/>
              <w:left w:val="nil"/>
              <w:bottom w:val="nil"/>
              <w:right w:val="nil"/>
            </w:tcBorders>
            <w:shd w:val="clear" w:color="auto" w:fill="auto"/>
            <w:noWrap/>
            <w:vAlign w:val="bottom"/>
            <w:hideMark/>
          </w:tcPr>
          <w:p w14:paraId="1AA4C5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(3.6-4.1)</w:t>
            </w:r>
          </w:p>
        </w:tc>
        <w:tc>
          <w:tcPr>
            <w:tcW w:w="1800" w:type="dxa"/>
            <w:tcBorders>
              <w:top w:val="nil"/>
              <w:left w:val="nil"/>
              <w:bottom w:val="nil"/>
              <w:right w:val="nil"/>
            </w:tcBorders>
            <w:shd w:val="clear" w:color="auto" w:fill="auto"/>
            <w:noWrap/>
            <w:vAlign w:val="bottom"/>
            <w:hideMark/>
          </w:tcPr>
          <w:p w14:paraId="3E2C93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(46-52)</w:t>
            </w:r>
          </w:p>
        </w:tc>
        <w:tc>
          <w:tcPr>
            <w:tcW w:w="1800" w:type="dxa"/>
            <w:tcBorders>
              <w:top w:val="nil"/>
              <w:left w:val="nil"/>
              <w:bottom w:val="nil"/>
              <w:right w:val="nil"/>
            </w:tcBorders>
            <w:shd w:val="clear" w:color="auto" w:fill="auto"/>
            <w:noWrap/>
            <w:vAlign w:val="bottom"/>
            <w:hideMark/>
          </w:tcPr>
          <w:p w14:paraId="4F2B4A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 (83-97)</w:t>
            </w:r>
          </w:p>
        </w:tc>
      </w:tr>
      <w:tr w:rsidR="00B0760D" w:rsidRPr="00B0760D" w14:paraId="41D0588A" w14:textId="77777777" w:rsidTr="00B0760D">
        <w:trPr>
          <w:trHeight w:val="320"/>
        </w:trPr>
        <w:tc>
          <w:tcPr>
            <w:tcW w:w="2524" w:type="dxa"/>
            <w:tcBorders>
              <w:top w:val="nil"/>
              <w:left w:val="nil"/>
              <w:bottom w:val="nil"/>
              <w:right w:val="nil"/>
            </w:tcBorders>
            <w:shd w:val="clear" w:color="auto" w:fill="auto"/>
            <w:noWrap/>
            <w:vAlign w:val="bottom"/>
            <w:hideMark/>
          </w:tcPr>
          <w:p w14:paraId="541785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56E1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11EF0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w:t>
            </w:r>
          </w:p>
        </w:tc>
        <w:tc>
          <w:tcPr>
            <w:tcW w:w="1660" w:type="dxa"/>
            <w:tcBorders>
              <w:top w:val="nil"/>
              <w:left w:val="nil"/>
              <w:bottom w:val="nil"/>
              <w:right w:val="nil"/>
            </w:tcBorders>
            <w:shd w:val="clear" w:color="auto" w:fill="auto"/>
            <w:noWrap/>
            <w:vAlign w:val="bottom"/>
            <w:hideMark/>
          </w:tcPr>
          <w:p w14:paraId="6AED99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800" w:type="dxa"/>
            <w:tcBorders>
              <w:top w:val="nil"/>
              <w:left w:val="nil"/>
              <w:bottom w:val="nil"/>
              <w:right w:val="nil"/>
            </w:tcBorders>
            <w:shd w:val="clear" w:color="auto" w:fill="auto"/>
            <w:noWrap/>
            <w:vAlign w:val="bottom"/>
            <w:hideMark/>
          </w:tcPr>
          <w:p w14:paraId="3831C8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(10-14)</w:t>
            </w:r>
          </w:p>
        </w:tc>
        <w:tc>
          <w:tcPr>
            <w:tcW w:w="1800" w:type="dxa"/>
            <w:tcBorders>
              <w:top w:val="nil"/>
              <w:left w:val="nil"/>
              <w:bottom w:val="nil"/>
              <w:right w:val="nil"/>
            </w:tcBorders>
            <w:shd w:val="clear" w:color="auto" w:fill="auto"/>
            <w:noWrap/>
            <w:vAlign w:val="bottom"/>
            <w:hideMark/>
          </w:tcPr>
          <w:p w14:paraId="68EF5D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(18-28)</w:t>
            </w:r>
          </w:p>
        </w:tc>
      </w:tr>
      <w:tr w:rsidR="00B0760D" w:rsidRPr="00B0760D" w14:paraId="42779B4E" w14:textId="77777777" w:rsidTr="00B0760D">
        <w:trPr>
          <w:trHeight w:val="320"/>
        </w:trPr>
        <w:tc>
          <w:tcPr>
            <w:tcW w:w="2524" w:type="dxa"/>
            <w:tcBorders>
              <w:top w:val="nil"/>
              <w:left w:val="nil"/>
              <w:bottom w:val="nil"/>
              <w:right w:val="nil"/>
            </w:tcBorders>
            <w:shd w:val="clear" w:color="auto" w:fill="auto"/>
            <w:noWrap/>
            <w:vAlign w:val="bottom"/>
            <w:hideMark/>
          </w:tcPr>
          <w:p w14:paraId="70E18A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7E33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F8C1D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(1.4-1.7)</w:t>
            </w:r>
          </w:p>
        </w:tc>
        <w:tc>
          <w:tcPr>
            <w:tcW w:w="1660" w:type="dxa"/>
            <w:tcBorders>
              <w:top w:val="nil"/>
              <w:left w:val="nil"/>
              <w:bottom w:val="nil"/>
              <w:right w:val="nil"/>
            </w:tcBorders>
            <w:shd w:val="clear" w:color="auto" w:fill="auto"/>
            <w:noWrap/>
            <w:vAlign w:val="bottom"/>
            <w:hideMark/>
          </w:tcPr>
          <w:p w14:paraId="1D5A9E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(1.7-2)</w:t>
            </w:r>
          </w:p>
        </w:tc>
        <w:tc>
          <w:tcPr>
            <w:tcW w:w="1800" w:type="dxa"/>
            <w:tcBorders>
              <w:top w:val="nil"/>
              <w:left w:val="nil"/>
              <w:bottom w:val="nil"/>
              <w:right w:val="nil"/>
            </w:tcBorders>
            <w:shd w:val="clear" w:color="auto" w:fill="auto"/>
            <w:noWrap/>
            <w:vAlign w:val="bottom"/>
            <w:hideMark/>
          </w:tcPr>
          <w:p w14:paraId="388A35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(19-23)</w:t>
            </w:r>
          </w:p>
        </w:tc>
        <w:tc>
          <w:tcPr>
            <w:tcW w:w="1800" w:type="dxa"/>
            <w:tcBorders>
              <w:top w:val="nil"/>
              <w:left w:val="nil"/>
              <w:bottom w:val="nil"/>
              <w:right w:val="nil"/>
            </w:tcBorders>
            <w:shd w:val="clear" w:color="auto" w:fill="auto"/>
            <w:noWrap/>
            <w:vAlign w:val="bottom"/>
            <w:hideMark/>
          </w:tcPr>
          <w:p w14:paraId="294476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(40-48)</w:t>
            </w:r>
          </w:p>
        </w:tc>
      </w:tr>
      <w:tr w:rsidR="00B0760D" w:rsidRPr="00B0760D" w14:paraId="2447198D" w14:textId="77777777" w:rsidTr="00B0760D">
        <w:trPr>
          <w:trHeight w:val="320"/>
        </w:trPr>
        <w:tc>
          <w:tcPr>
            <w:tcW w:w="2524" w:type="dxa"/>
            <w:tcBorders>
              <w:top w:val="nil"/>
              <w:left w:val="nil"/>
              <w:bottom w:val="nil"/>
              <w:right w:val="nil"/>
            </w:tcBorders>
            <w:shd w:val="clear" w:color="auto" w:fill="auto"/>
            <w:noWrap/>
            <w:vAlign w:val="bottom"/>
            <w:hideMark/>
          </w:tcPr>
          <w:p w14:paraId="018DE73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EAEC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E8CA3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660" w:type="dxa"/>
            <w:tcBorders>
              <w:top w:val="nil"/>
              <w:left w:val="nil"/>
              <w:bottom w:val="nil"/>
              <w:right w:val="nil"/>
            </w:tcBorders>
            <w:shd w:val="clear" w:color="auto" w:fill="auto"/>
            <w:noWrap/>
            <w:vAlign w:val="bottom"/>
            <w:hideMark/>
          </w:tcPr>
          <w:p w14:paraId="347342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44D8D5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4D8938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00EC09A6" w14:textId="77777777" w:rsidTr="00B0760D">
        <w:trPr>
          <w:trHeight w:val="320"/>
        </w:trPr>
        <w:tc>
          <w:tcPr>
            <w:tcW w:w="2524" w:type="dxa"/>
            <w:tcBorders>
              <w:top w:val="nil"/>
              <w:left w:val="nil"/>
              <w:bottom w:val="nil"/>
              <w:right w:val="nil"/>
            </w:tcBorders>
            <w:shd w:val="clear" w:color="auto" w:fill="auto"/>
            <w:noWrap/>
            <w:vAlign w:val="bottom"/>
            <w:hideMark/>
          </w:tcPr>
          <w:p w14:paraId="56ABE9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Timor-Leste</w:t>
            </w:r>
          </w:p>
        </w:tc>
        <w:tc>
          <w:tcPr>
            <w:tcW w:w="2180" w:type="dxa"/>
            <w:tcBorders>
              <w:top w:val="nil"/>
              <w:left w:val="nil"/>
              <w:bottom w:val="nil"/>
              <w:right w:val="nil"/>
            </w:tcBorders>
            <w:shd w:val="clear" w:color="auto" w:fill="auto"/>
            <w:noWrap/>
            <w:vAlign w:val="bottom"/>
            <w:hideMark/>
          </w:tcPr>
          <w:p w14:paraId="1C1D2A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5F84C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60.1 (55.4-65.4)</w:t>
            </w:r>
          </w:p>
        </w:tc>
        <w:tc>
          <w:tcPr>
            <w:tcW w:w="1660" w:type="dxa"/>
            <w:tcBorders>
              <w:top w:val="nil"/>
              <w:left w:val="nil"/>
              <w:bottom w:val="nil"/>
              <w:right w:val="nil"/>
            </w:tcBorders>
            <w:shd w:val="clear" w:color="auto" w:fill="auto"/>
            <w:noWrap/>
            <w:vAlign w:val="bottom"/>
            <w:hideMark/>
          </w:tcPr>
          <w:p w14:paraId="418F72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73.4 (68-79.1)</w:t>
            </w:r>
          </w:p>
        </w:tc>
        <w:tc>
          <w:tcPr>
            <w:tcW w:w="1800" w:type="dxa"/>
            <w:tcBorders>
              <w:top w:val="nil"/>
              <w:left w:val="nil"/>
              <w:bottom w:val="nil"/>
              <w:right w:val="nil"/>
            </w:tcBorders>
            <w:shd w:val="clear" w:color="auto" w:fill="auto"/>
            <w:noWrap/>
            <w:vAlign w:val="bottom"/>
            <w:hideMark/>
          </w:tcPr>
          <w:p w14:paraId="372F3B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961 (887-1053)</w:t>
            </w:r>
          </w:p>
        </w:tc>
        <w:tc>
          <w:tcPr>
            <w:tcW w:w="1800" w:type="dxa"/>
            <w:tcBorders>
              <w:top w:val="nil"/>
              <w:left w:val="nil"/>
              <w:bottom w:val="nil"/>
              <w:right w:val="nil"/>
            </w:tcBorders>
            <w:shd w:val="clear" w:color="auto" w:fill="auto"/>
            <w:noWrap/>
            <w:vAlign w:val="bottom"/>
            <w:hideMark/>
          </w:tcPr>
          <w:p w14:paraId="2A00EF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2812 (2600-3033)</w:t>
            </w:r>
          </w:p>
        </w:tc>
      </w:tr>
      <w:tr w:rsidR="00B0760D" w:rsidRPr="00B0760D" w14:paraId="2D72C879" w14:textId="77777777" w:rsidTr="00B0760D">
        <w:trPr>
          <w:trHeight w:val="320"/>
        </w:trPr>
        <w:tc>
          <w:tcPr>
            <w:tcW w:w="2524" w:type="dxa"/>
            <w:tcBorders>
              <w:top w:val="nil"/>
              <w:left w:val="nil"/>
              <w:bottom w:val="nil"/>
              <w:right w:val="nil"/>
            </w:tcBorders>
            <w:shd w:val="clear" w:color="auto" w:fill="auto"/>
            <w:noWrap/>
            <w:vAlign w:val="bottom"/>
            <w:hideMark/>
          </w:tcPr>
          <w:p w14:paraId="7A3ADBA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087D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3C02D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35.3 (29.4-39.1)</w:t>
            </w:r>
          </w:p>
        </w:tc>
        <w:tc>
          <w:tcPr>
            <w:tcW w:w="1660" w:type="dxa"/>
            <w:tcBorders>
              <w:top w:val="nil"/>
              <w:left w:val="nil"/>
              <w:bottom w:val="nil"/>
              <w:right w:val="nil"/>
            </w:tcBorders>
            <w:shd w:val="clear" w:color="auto" w:fill="auto"/>
            <w:noWrap/>
            <w:vAlign w:val="bottom"/>
            <w:hideMark/>
          </w:tcPr>
          <w:p w14:paraId="3E964B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31.6 (25.4-35.9)</w:t>
            </w:r>
          </w:p>
        </w:tc>
        <w:tc>
          <w:tcPr>
            <w:tcW w:w="1800" w:type="dxa"/>
            <w:tcBorders>
              <w:top w:val="nil"/>
              <w:left w:val="nil"/>
              <w:bottom w:val="nil"/>
              <w:right w:val="nil"/>
            </w:tcBorders>
            <w:shd w:val="clear" w:color="auto" w:fill="auto"/>
            <w:noWrap/>
            <w:vAlign w:val="bottom"/>
            <w:hideMark/>
          </w:tcPr>
          <w:p w14:paraId="26D36D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563 (469-629)</w:t>
            </w:r>
          </w:p>
        </w:tc>
        <w:tc>
          <w:tcPr>
            <w:tcW w:w="1800" w:type="dxa"/>
            <w:tcBorders>
              <w:top w:val="nil"/>
              <w:left w:val="nil"/>
              <w:bottom w:val="nil"/>
              <w:right w:val="nil"/>
            </w:tcBorders>
            <w:shd w:val="clear" w:color="auto" w:fill="auto"/>
            <w:noWrap/>
            <w:vAlign w:val="bottom"/>
            <w:hideMark/>
          </w:tcPr>
          <w:p w14:paraId="180FB3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1206 (967-1379)</w:t>
            </w:r>
          </w:p>
        </w:tc>
      </w:tr>
      <w:tr w:rsidR="00B0760D" w:rsidRPr="00B0760D" w14:paraId="6C5086D8" w14:textId="77777777" w:rsidTr="00B0760D">
        <w:trPr>
          <w:trHeight w:val="320"/>
        </w:trPr>
        <w:tc>
          <w:tcPr>
            <w:tcW w:w="2524" w:type="dxa"/>
            <w:tcBorders>
              <w:top w:val="nil"/>
              <w:left w:val="nil"/>
              <w:bottom w:val="nil"/>
              <w:right w:val="nil"/>
            </w:tcBorders>
            <w:shd w:val="clear" w:color="auto" w:fill="auto"/>
            <w:noWrap/>
            <w:vAlign w:val="bottom"/>
            <w:hideMark/>
          </w:tcPr>
          <w:p w14:paraId="2781987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C38E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6374E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(15.1-22.2)</w:t>
            </w:r>
          </w:p>
        </w:tc>
        <w:tc>
          <w:tcPr>
            <w:tcW w:w="1660" w:type="dxa"/>
            <w:tcBorders>
              <w:top w:val="nil"/>
              <w:left w:val="nil"/>
              <w:bottom w:val="nil"/>
              <w:right w:val="nil"/>
            </w:tcBorders>
            <w:shd w:val="clear" w:color="auto" w:fill="auto"/>
            <w:noWrap/>
            <w:vAlign w:val="bottom"/>
            <w:hideMark/>
          </w:tcPr>
          <w:p w14:paraId="02CD7F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(15.7-22.6)</w:t>
            </w:r>
          </w:p>
        </w:tc>
        <w:tc>
          <w:tcPr>
            <w:tcW w:w="1800" w:type="dxa"/>
            <w:tcBorders>
              <w:top w:val="nil"/>
              <w:left w:val="nil"/>
              <w:bottom w:val="nil"/>
              <w:right w:val="nil"/>
            </w:tcBorders>
            <w:shd w:val="clear" w:color="auto" w:fill="auto"/>
            <w:noWrap/>
            <w:vAlign w:val="bottom"/>
            <w:hideMark/>
          </w:tcPr>
          <w:p w14:paraId="20B313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 (243-352)</w:t>
            </w:r>
          </w:p>
        </w:tc>
        <w:tc>
          <w:tcPr>
            <w:tcW w:w="1800" w:type="dxa"/>
            <w:tcBorders>
              <w:top w:val="nil"/>
              <w:left w:val="nil"/>
              <w:bottom w:val="nil"/>
              <w:right w:val="nil"/>
            </w:tcBorders>
            <w:shd w:val="clear" w:color="auto" w:fill="auto"/>
            <w:noWrap/>
            <w:vAlign w:val="bottom"/>
            <w:hideMark/>
          </w:tcPr>
          <w:p w14:paraId="1100F1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719 (599-856)</w:t>
            </w:r>
          </w:p>
        </w:tc>
      </w:tr>
      <w:tr w:rsidR="00B0760D" w:rsidRPr="00B0760D" w14:paraId="57A7BFB6" w14:textId="77777777" w:rsidTr="00B0760D">
        <w:trPr>
          <w:trHeight w:val="320"/>
        </w:trPr>
        <w:tc>
          <w:tcPr>
            <w:tcW w:w="2524" w:type="dxa"/>
            <w:tcBorders>
              <w:top w:val="nil"/>
              <w:left w:val="nil"/>
              <w:bottom w:val="nil"/>
              <w:right w:val="nil"/>
            </w:tcBorders>
            <w:shd w:val="clear" w:color="auto" w:fill="auto"/>
            <w:noWrap/>
            <w:vAlign w:val="bottom"/>
            <w:hideMark/>
          </w:tcPr>
          <w:p w14:paraId="68520A0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E5858AF"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E4F01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(14.2-20.9)</w:t>
            </w:r>
          </w:p>
        </w:tc>
        <w:tc>
          <w:tcPr>
            <w:tcW w:w="1660" w:type="dxa"/>
            <w:tcBorders>
              <w:top w:val="nil"/>
              <w:left w:val="nil"/>
              <w:bottom w:val="nil"/>
              <w:right w:val="nil"/>
            </w:tcBorders>
            <w:shd w:val="clear" w:color="auto" w:fill="auto"/>
            <w:noWrap/>
            <w:vAlign w:val="bottom"/>
            <w:hideMark/>
          </w:tcPr>
          <w:p w14:paraId="0802E3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 (14.2-20.6)</w:t>
            </w:r>
          </w:p>
        </w:tc>
        <w:tc>
          <w:tcPr>
            <w:tcW w:w="1800" w:type="dxa"/>
            <w:tcBorders>
              <w:top w:val="nil"/>
              <w:left w:val="nil"/>
              <w:bottom w:val="nil"/>
              <w:right w:val="nil"/>
            </w:tcBorders>
            <w:shd w:val="clear" w:color="auto" w:fill="auto"/>
            <w:noWrap/>
            <w:vAlign w:val="bottom"/>
            <w:hideMark/>
          </w:tcPr>
          <w:p w14:paraId="71EC69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272 (228-332)</w:t>
            </w:r>
          </w:p>
        </w:tc>
        <w:tc>
          <w:tcPr>
            <w:tcW w:w="1800" w:type="dxa"/>
            <w:tcBorders>
              <w:top w:val="nil"/>
              <w:left w:val="nil"/>
              <w:bottom w:val="nil"/>
              <w:right w:val="nil"/>
            </w:tcBorders>
            <w:shd w:val="clear" w:color="auto" w:fill="auto"/>
            <w:noWrap/>
            <w:vAlign w:val="bottom"/>
            <w:hideMark/>
          </w:tcPr>
          <w:p w14:paraId="158CDA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653 (542-779)</w:t>
            </w:r>
          </w:p>
        </w:tc>
      </w:tr>
      <w:tr w:rsidR="00B0760D" w:rsidRPr="00B0760D" w14:paraId="29272ABE" w14:textId="77777777" w:rsidTr="00B0760D">
        <w:trPr>
          <w:trHeight w:val="320"/>
        </w:trPr>
        <w:tc>
          <w:tcPr>
            <w:tcW w:w="2524" w:type="dxa"/>
            <w:tcBorders>
              <w:top w:val="nil"/>
              <w:left w:val="nil"/>
              <w:bottom w:val="nil"/>
              <w:right w:val="nil"/>
            </w:tcBorders>
            <w:shd w:val="clear" w:color="auto" w:fill="auto"/>
            <w:noWrap/>
            <w:vAlign w:val="bottom"/>
            <w:hideMark/>
          </w:tcPr>
          <w:p w14:paraId="5972871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B4DB9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A5800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(1-1.6)</w:t>
            </w:r>
          </w:p>
        </w:tc>
        <w:tc>
          <w:tcPr>
            <w:tcW w:w="1660" w:type="dxa"/>
            <w:tcBorders>
              <w:top w:val="nil"/>
              <w:left w:val="nil"/>
              <w:bottom w:val="nil"/>
              <w:right w:val="nil"/>
            </w:tcBorders>
            <w:shd w:val="clear" w:color="auto" w:fill="auto"/>
            <w:noWrap/>
            <w:vAlign w:val="bottom"/>
            <w:hideMark/>
          </w:tcPr>
          <w:p w14:paraId="2D0D6D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(1.7-2.7)</w:t>
            </w:r>
          </w:p>
        </w:tc>
        <w:tc>
          <w:tcPr>
            <w:tcW w:w="1800" w:type="dxa"/>
            <w:tcBorders>
              <w:top w:val="nil"/>
              <w:left w:val="nil"/>
              <w:bottom w:val="nil"/>
              <w:right w:val="nil"/>
            </w:tcBorders>
            <w:shd w:val="clear" w:color="auto" w:fill="auto"/>
            <w:noWrap/>
            <w:vAlign w:val="bottom"/>
            <w:hideMark/>
          </w:tcPr>
          <w:p w14:paraId="773011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(16-26)</w:t>
            </w:r>
          </w:p>
        </w:tc>
        <w:tc>
          <w:tcPr>
            <w:tcW w:w="1800" w:type="dxa"/>
            <w:tcBorders>
              <w:top w:val="nil"/>
              <w:left w:val="nil"/>
              <w:bottom w:val="nil"/>
              <w:right w:val="nil"/>
            </w:tcBorders>
            <w:shd w:val="clear" w:color="auto" w:fill="auto"/>
            <w:noWrap/>
            <w:vAlign w:val="bottom"/>
            <w:hideMark/>
          </w:tcPr>
          <w:p w14:paraId="0A097D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(65-106)</w:t>
            </w:r>
          </w:p>
        </w:tc>
      </w:tr>
      <w:tr w:rsidR="00B0760D" w:rsidRPr="00B0760D" w14:paraId="6E1A3BCF" w14:textId="77777777" w:rsidTr="00B0760D">
        <w:trPr>
          <w:trHeight w:val="320"/>
        </w:trPr>
        <w:tc>
          <w:tcPr>
            <w:tcW w:w="2524" w:type="dxa"/>
            <w:tcBorders>
              <w:top w:val="nil"/>
              <w:left w:val="nil"/>
              <w:bottom w:val="nil"/>
              <w:right w:val="nil"/>
            </w:tcBorders>
            <w:shd w:val="clear" w:color="auto" w:fill="auto"/>
            <w:noWrap/>
            <w:vAlign w:val="bottom"/>
            <w:hideMark/>
          </w:tcPr>
          <w:p w14:paraId="5E9F8D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F6A1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595FC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(4-19.7)</w:t>
            </w:r>
          </w:p>
        </w:tc>
        <w:tc>
          <w:tcPr>
            <w:tcW w:w="1660" w:type="dxa"/>
            <w:tcBorders>
              <w:top w:val="nil"/>
              <w:left w:val="nil"/>
              <w:bottom w:val="nil"/>
              <w:right w:val="nil"/>
            </w:tcBorders>
            <w:shd w:val="clear" w:color="auto" w:fill="auto"/>
            <w:noWrap/>
            <w:vAlign w:val="bottom"/>
            <w:hideMark/>
          </w:tcPr>
          <w:p w14:paraId="160A87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 (8.9-32.2)</w:t>
            </w:r>
          </w:p>
        </w:tc>
        <w:tc>
          <w:tcPr>
            <w:tcW w:w="1800" w:type="dxa"/>
            <w:tcBorders>
              <w:top w:val="nil"/>
              <w:left w:val="nil"/>
              <w:bottom w:val="nil"/>
              <w:right w:val="nil"/>
            </w:tcBorders>
            <w:shd w:val="clear" w:color="auto" w:fill="auto"/>
            <w:noWrap/>
            <w:vAlign w:val="bottom"/>
            <w:hideMark/>
          </w:tcPr>
          <w:p w14:paraId="2CEB1B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(65-316)</w:t>
            </w:r>
          </w:p>
        </w:tc>
        <w:tc>
          <w:tcPr>
            <w:tcW w:w="1800" w:type="dxa"/>
            <w:tcBorders>
              <w:top w:val="nil"/>
              <w:left w:val="nil"/>
              <w:bottom w:val="nil"/>
              <w:right w:val="nil"/>
            </w:tcBorders>
            <w:shd w:val="clear" w:color="auto" w:fill="auto"/>
            <w:noWrap/>
            <w:vAlign w:val="bottom"/>
            <w:hideMark/>
          </w:tcPr>
          <w:p w14:paraId="527F06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665 (341-1225)</w:t>
            </w:r>
          </w:p>
        </w:tc>
      </w:tr>
      <w:tr w:rsidR="00B0760D" w:rsidRPr="00B0760D" w14:paraId="17636FFE" w14:textId="77777777" w:rsidTr="00B0760D">
        <w:trPr>
          <w:trHeight w:val="320"/>
        </w:trPr>
        <w:tc>
          <w:tcPr>
            <w:tcW w:w="2524" w:type="dxa"/>
            <w:tcBorders>
              <w:top w:val="nil"/>
              <w:left w:val="nil"/>
              <w:bottom w:val="nil"/>
              <w:right w:val="nil"/>
            </w:tcBorders>
            <w:shd w:val="clear" w:color="auto" w:fill="auto"/>
            <w:noWrap/>
            <w:vAlign w:val="bottom"/>
            <w:hideMark/>
          </w:tcPr>
          <w:p w14:paraId="7F7553A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3173D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DA8FA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(8.6-14.6)</w:t>
            </w:r>
          </w:p>
        </w:tc>
        <w:tc>
          <w:tcPr>
            <w:tcW w:w="1660" w:type="dxa"/>
            <w:tcBorders>
              <w:top w:val="nil"/>
              <w:left w:val="nil"/>
              <w:bottom w:val="nil"/>
              <w:right w:val="nil"/>
            </w:tcBorders>
            <w:shd w:val="clear" w:color="auto" w:fill="auto"/>
            <w:noWrap/>
            <w:vAlign w:val="bottom"/>
            <w:hideMark/>
          </w:tcPr>
          <w:p w14:paraId="1698C4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(4.4-8.9)</w:t>
            </w:r>
          </w:p>
        </w:tc>
        <w:tc>
          <w:tcPr>
            <w:tcW w:w="1800" w:type="dxa"/>
            <w:tcBorders>
              <w:top w:val="nil"/>
              <w:left w:val="nil"/>
              <w:bottom w:val="nil"/>
              <w:right w:val="nil"/>
            </w:tcBorders>
            <w:shd w:val="clear" w:color="auto" w:fill="auto"/>
            <w:noWrap/>
            <w:vAlign w:val="bottom"/>
            <w:hideMark/>
          </w:tcPr>
          <w:p w14:paraId="7DBD2D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176 (136-234)</w:t>
            </w:r>
          </w:p>
        </w:tc>
        <w:tc>
          <w:tcPr>
            <w:tcW w:w="1800" w:type="dxa"/>
            <w:tcBorders>
              <w:top w:val="nil"/>
              <w:left w:val="nil"/>
              <w:bottom w:val="nil"/>
              <w:right w:val="nil"/>
            </w:tcBorders>
            <w:shd w:val="clear" w:color="auto" w:fill="auto"/>
            <w:noWrap/>
            <w:vAlign w:val="bottom"/>
            <w:hideMark/>
          </w:tcPr>
          <w:p w14:paraId="5D9425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231 (167-340)</w:t>
            </w:r>
          </w:p>
        </w:tc>
      </w:tr>
      <w:tr w:rsidR="00B0760D" w:rsidRPr="00B0760D" w14:paraId="64E880D7" w14:textId="77777777" w:rsidTr="00B0760D">
        <w:trPr>
          <w:trHeight w:val="320"/>
        </w:trPr>
        <w:tc>
          <w:tcPr>
            <w:tcW w:w="2524" w:type="dxa"/>
            <w:tcBorders>
              <w:top w:val="nil"/>
              <w:left w:val="nil"/>
              <w:bottom w:val="nil"/>
              <w:right w:val="nil"/>
            </w:tcBorders>
            <w:shd w:val="clear" w:color="auto" w:fill="auto"/>
            <w:noWrap/>
            <w:vAlign w:val="bottom"/>
            <w:hideMark/>
          </w:tcPr>
          <w:p w14:paraId="5CCC16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8EB5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9D7BF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(12.9-14.3)</w:t>
            </w:r>
          </w:p>
        </w:tc>
        <w:tc>
          <w:tcPr>
            <w:tcW w:w="1660" w:type="dxa"/>
            <w:tcBorders>
              <w:top w:val="nil"/>
              <w:left w:val="nil"/>
              <w:bottom w:val="nil"/>
              <w:right w:val="nil"/>
            </w:tcBorders>
            <w:shd w:val="clear" w:color="auto" w:fill="auto"/>
            <w:noWrap/>
            <w:vAlign w:val="bottom"/>
            <w:hideMark/>
          </w:tcPr>
          <w:p w14:paraId="54E35D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(12.1-13.6)</w:t>
            </w:r>
          </w:p>
        </w:tc>
        <w:tc>
          <w:tcPr>
            <w:tcW w:w="1800" w:type="dxa"/>
            <w:tcBorders>
              <w:top w:val="nil"/>
              <w:left w:val="nil"/>
              <w:bottom w:val="nil"/>
              <w:right w:val="nil"/>
            </w:tcBorders>
            <w:shd w:val="clear" w:color="auto" w:fill="auto"/>
            <w:noWrap/>
            <w:vAlign w:val="bottom"/>
            <w:hideMark/>
          </w:tcPr>
          <w:p w14:paraId="31794A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217 (204-230)</w:t>
            </w:r>
          </w:p>
        </w:tc>
        <w:tc>
          <w:tcPr>
            <w:tcW w:w="1800" w:type="dxa"/>
            <w:tcBorders>
              <w:top w:val="nil"/>
              <w:left w:val="nil"/>
              <w:bottom w:val="nil"/>
              <w:right w:val="nil"/>
            </w:tcBorders>
            <w:shd w:val="clear" w:color="auto" w:fill="auto"/>
            <w:noWrap/>
            <w:vAlign w:val="bottom"/>
            <w:hideMark/>
          </w:tcPr>
          <w:p w14:paraId="151BC1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491 (466-518)</w:t>
            </w:r>
          </w:p>
        </w:tc>
      </w:tr>
      <w:tr w:rsidR="00B0760D" w:rsidRPr="00B0760D" w14:paraId="7C660235" w14:textId="77777777" w:rsidTr="00B0760D">
        <w:trPr>
          <w:trHeight w:val="320"/>
        </w:trPr>
        <w:tc>
          <w:tcPr>
            <w:tcW w:w="2524" w:type="dxa"/>
            <w:tcBorders>
              <w:top w:val="nil"/>
              <w:left w:val="nil"/>
              <w:bottom w:val="nil"/>
              <w:right w:val="nil"/>
            </w:tcBorders>
            <w:shd w:val="clear" w:color="auto" w:fill="auto"/>
            <w:noWrap/>
            <w:vAlign w:val="bottom"/>
            <w:hideMark/>
          </w:tcPr>
          <w:p w14:paraId="46A39E3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DFA2D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1ABA3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(1.1-4)</w:t>
            </w:r>
          </w:p>
        </w:tc>
        <w:tc>
          <w:tcPr>
            <w:tcW w:w="1660" w:type="dxa"/>
            <w:tcBorders>
              <w:top w:val="nil"/>
              <w:left w:val="nil"/>
              <w:bottom w:val="nil"/>
              <w:right w:val="nil"/>
            </w:tcBorders>
            <w:shd w:val="clear" w:color="auto" w:fill="auto"/>
            <w:noWrap/>
            <w:vAlign w:val="bottom"/>
            <w:hideMark/>
          </w:tcPr>
          <w:p w14:paraId="40BD86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34.8 (27.5-42.7)</w:t>
            </w:r>
          </w:p>
        </w:tc>
        <w:tc>
          <w:tcPr>
            <w:tcW w:w="1800" w:type="dxa"/>
            <w:tcBorders>
              <w:top w:val="nil"/>
              <w:left w:val="nil"/>
              <w:bottom w:val="nil"/>
              <w:right w:val="nil"/>
            </w:tcBorders>
            <w:shd w:val="clear" w:color="auto" w:fill="auto"/>
            <w:noWrap/>
            <w:vAlign w:val="bottom"/>
            <w:hideMark/>
          </w:tcPr>
          <w:p w14:paraId="41E0CB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 (18-64)</w:t>
            </w:r>
          </w:p>
        </w:tc>
        <w:tc>
          <w:tcPr>
            <w:tcW w:w="1800" w:type="dxa"/>
            <w:tcBorders>
              <w:top w:val="nil"/>
              <w:left w:val="nil"/>
              <w:bottom w:val="nil"/>
              <w:right w:val="nil"/>
            </w:tcBorders>
            <w:shd w:val="clear" w:color="auto" w:fill="auto"/>
            <w:noWrap/>
            <w:vAlign w:val="bottom"/>
            <w:hideMark/>
          </w:tcPr>
          <w:p w14:paraId="67F6A6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1329 (1049-1643)</w:t>
            </w:r>
          </w:p>
        </w:tc>
      </w:tr>
      <w:tr w:rsidR="00B0760D" w:rsidRPr="00B0760D" w14:paraId="46594D73" w14:textId="77777777" w:rsidTr="00B0760D">
        <w:trPr>
          <w:trHeight w:val="320"/>
        </w:trPr>
        <w:tc>
          <w:tcPr>
            <w:tcW w:w="2524" w:type="dxa"/>
            <w:tcBorders>
              <w:top w:val="nil"/>
              <w:left w:val="nil"/>
              <w:bottom w:val="nil"/>
              <w:right w:val="nil"/>
            </w:tcBorders>
            <w:shd w:val="clear" w:color="auto" w:fill="auto"/>
            <w:noWrap/>
            <w:vAlign w:val="bottom"/>
            <w:hideMark/>
          </w:tcPr>
          <w:p w14:paraId="706F9BA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4B2F4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05945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(2.5-9.9)</w:t>
            </w:r>
          </w:p>
        </w:tc>
        <w:tc>
          <w:tcPr>
            <w:tcW w:w="1660" w:type="dxa"/>
            <w:tcBorders>
              <w:top w:val="nil"/>
              <w:left w:val="nil"/>
              <w:bottom w:val="nil"/>
              <w:right w:val="nil"/>
            </w:tcBorders>
            <w:shd w:val="clear" w:color="auto" w:fill="auto"/>
            <w:noWrap/>
            <w:vAlign w:val="bottom"/>
            <w:hideMark/>
          </w:tcPr>
          <w:p w14:paraId="5BDAC1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(1.8-7.4)</w:t>
            </w:r>
          </w:p>
        </w:tc>
        <w:tc>
          <w:tcPr>
            <w:tcW w:w="1800" w:type="dxa"/>
            <w:tcBorders>
              <w:top w:val="nil"/>
              <w:left w:val="nil"/>
              <w:bottom w:val="nil"/>
              <w:right w:val="nil"/>
            </w:tcBorders>
            <w:shd w:val="clear" w:color="auto" w:fill="auto"/>
            <w:noWrap/>
            <w:vAlign w:val="bottom"/>
            <w:hideMark/>
          </w:tcPr>
          <w:p w14:paraId="725043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(40-159)</w:t>
            </w:r>
          </w:p>
        </w:tc>
        <w:tc>
          <w:tcPr>
            <w:tcW w:w="1800" w:type="dxa"/>
            <w:tcBorders>
              <w:top w:val="nil"/>
              <w:left w:val="nil"/>
              <w:bottom w:val="nil"/>
              <w:right w:val="nil"/>
            </w:tcBorders>
            <w:shd w:val="clear" w:color="auto" w:fill="auto"/>
            <w:noWrap/>
            <w:vAlign w:val="bottom"/>
            <w:hideMark/>
          </w:tcPr>
          <w:p w14:paraId="0C30C7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 (70-288)</w:t>
            </w:r>
          </w:p>
        </w:tc>
      </w:tr>
      <w:tr w:rsidR="00B0760D" w:rsidRPr="00B0760D" w14:paraId="152DFAA3" w14:textId="77777777" w:rsidTr="00B0760D">
        <w:trPr>
          <w:trHeight w:val="320"/>
        </w:trPr>
        <w:tc>
          <w:tcPr>
            <w:tcW w:w="2524" w:type="dxa"/>
            <w:tcBorders>
              <w:top w:val="nil"/>
              <w:left w:val="nil"/>
              <w:bottom w:val="nil"/>
              <w:right w:val="nil"/>
            </w:tcBorders>
            <w:shd w:val="clear" w:color="auto" w:fill="auto"/>
            <w:noWrap/>
            <w:vAlign w:val="bottom"/>
            <w:hideMark/>
          </w:tcPr>
          <w:p w14:paraId="6AFD15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20A9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21FA9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(3.1-3.5)</w:t>
            </w:r>
          </w:p>
        </w:tc>
        <w:tc>
          <w:tcPr>
            <w:tcW w:w="1660" w:type="dxa"/>
            <w:tcBorders>
              <w:top w:val="nil"/>
              <w:left w:val="nil"/>
              <w:bottom w:val="nil"/>
              <w:right w:val="nil"/>
            </w:tcBorders>
            <w:shd w:val="clear" w:color="auto" w:fill="auto"/>
            <w:noWrap/>
            <w:vAlign w:val="bottom"/>
            <w:hideMark/>
          </w:tcPr>
          <w:p w14:paraId="33B616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(3.3-3.7)</w:t>
            </w:r>
          </w:p>
        </w:tc>
        <w:tc>
          <w:tcPr>
            <w:tcW w:w="1800" w:type="dxa"/>
            <w:tcBorders>
              <w:top w:val="nil"/>
              <w:left w:val="nil"/>
              <w:bottom w:val="nil"/>
              <w:right w:val="nil"/>
            </w:tcBorders>
            <w:shd w:val="clear" w:color="auto" w:fill="auto"/>
            <w:noWrap/>
            <w:vAlign w:val="bottom"/>
            <w:hideMark/>
          </w:tcPr>
          <w:p w14:paraId="6B7E6A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(50-56)</w:t>
            </w:r>
          </w:p>
        </w:tc>
        <w:tc>
          <w:tcPr>
            <w:tcW w:w="1800" w:type="dxa"/>
            <w:tcBorders>
              <w:top w:val="nil"/>
              <w:left w:val="nil"/>
              <w:bottom w:val="nil"/>
              <w:right w:val="nil"/>
            </w:tcBorders>
            <w:shd w:val="clear" w:color="auto" w:fill="auto"/>
            <w:noWrap/>
            <w:vAlign w:val="bottom"/>
            <w:hideMark/>
          </w:tcPr>
          <w:p w14:paraId="6BCF92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(127-143)</w:t>
            </w:r>
          </w:p>
        </w:tc>
      </w:tr>
      <w:tr w:rsidR="00B0760D" w:rsidRPr="00B0760D" w14:paraId="53D67861" w14:textId="77777777" w:rsidTr="00B0760D">
        <w:trPr>
          <w:trHeight w:val="320"/>
        </w:trPr>
        <w:tc>
          <w:tcPr>
            <w:tcW w:w="2524" w:type="dxa"/>
            <w:tcBorders>
              <w:top w:val="nil"/>
              <w:left w:val="nil"/>
              <w:bottom w:val="nil"/>
              <w:right w:val="nil"/>
            </w:tcBorders>
            <w:shd w:val="clear" w:color="auto" w:fill="auto"/>
            <w:noWrap/>
            <w:vAlign w:val="bottom"/>
            <w:hideMark/>
          </w:tcPr>
          <w:p w14:paraId="1FF4E96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AAD2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1477C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0E7C67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55AB56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(21-24)</w:t>
            </w:r>
          </w:p>
        </w:tc>
        <w:tc>
          <w:tcPr>
            <w:tcW w:w="1800" w:type="dxa"/>
            <w:tcBorders>
              <w:top w:val="nil"/>
              <w:left w:val="nil"/>
              <w:bottom w:val="nil"/>
              <w:right w:val="nil"/>
            </w:tcBorders>
            <w:shd w:val="clear" w:color="auto" w:fill="auto"/>
            <w:noWrap/>
            <w:vAlign w:val="bottom"/>
            <w:hideMark/>
          </w:tcPr>
          <w:p w14:paraId="292036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 (46-55)</w:t>
            </w:r>
          </w:p>
        </w:tc>
      </w:tr>
      <w:tr w:rsidR="00B0760D" w:rsidRPr="00B0760D" w14:paraId="40B17B70" w14:textId="77777777" w:rsidTr="00B0760D">
        <w:trPr>
          <w:trHeight w:val="320"/>
        </w:trPr>
        <w:tc>
          <w:tcPr>
            <w:tcW w:w="2524" w:type="dxa"/>
            <w:tcBorders>
              <w:top w:val="nil"/>
              <w:left w:val="nil"/>
              <w:bottom w:val="nil"/>
              <w:right w:val="nil"/>
            </w:tcBorders>
            <w:shd w:val="clear" w:color="auto" w:fill="auto"/>
            <w:noWrap/>
            <w:vAlign w:val="bottom"/>
            <w:hideMark/>
          </w:tcPr>
          <w:p w14:paraId="65D4F27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666E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5B5E2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1DB1BB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467996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(14-18)</w:t>
            </w:r>
          </w:p>
        </w:tc>
        <w:tc>
          <w:tcPr>
            <w:tcW w:w="1800" w:type="dxa"/>
            <w:tcBorders>
              <w:top w:val="nil"/>
              <w:left w:val="nil"/>
              <w:bottom w:val="nil"/>
              <w:right w:val="nil"/>
            </w:tcBorders>
            <w:shd w:val="clear" w:color="auto" w:fill="auto"/>
            <w:noWrap/>
            <w:vAlign w:val="bottom"/>
            <w:hideMark/>
          </w:tcPr>
          <w:p w14:paraId="419308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(36-47)</w:t>
            </w:r>
          </w:p>
        </w:tc>
      </w:tr>
      <w:tr w:rsidR="00B0760D" w:rsidRPr="00B0760D" w14:paraId="7FF86284" w14:textId="77777777" w:rsidTr="00B0760D">
        <w:trPr>
          <w:trHeight w:val="320"/>
        </w:trPr>
        <w:tc>
          <w:tcPr>
            <w:tcW w:w="2524" w:type="dxa"/>
            <w:tcBorders>
              <w:top w:val="nil"/>
              <w:left w:val="nil"/>
              <w:bottom w:val="nil"/>
              <w:right w:val="nil"/>
            </w:tcBorders>
            <w:shd w:val="clear" w:color="auto" w:fill="auto"/>
            <w:noWrap/>
            <w:vAlign w:val="bottom"/>
            <w:hideMark/>
          </w:tcPr>
          <w:p w14:paraId="73D943E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0E51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D4FF2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0F2146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0A96F1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(0-1)</w:t>
            </w:r>
          </w:p>
        </w:tc>
        <w:tc>
          <w:tcPr>
            <w:tcW w:w="1800" w:type="dxa"/>
            <w:tcBorders>
              <w:top w:val="nil"/>
              <w:left w:val="nil"/>
              <w:bottom w:val="nil"/>
              <w:right w:val="nil"/>
            </w:tcBorders>
            <w:shd w:val="clear" w:color="auto" w:fill="auto"/>
            <w:noWrap/>
            <w:vAlign w:val="bottom"/>
            <w:hideMark/>
          </w:tcPr>
          <w:p w14:paraId="5BC06B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2349042D" w14:textId="77777777" w:rsidTr="00B0760D">
        <w:trPr>
          <w:trHeight w:val="320"/>
        </w:trPr>
        <w:tc>
          <w:tcPr>
            <w:tcW w:w="2524" w:type="dxa"/>
            <w:tcBorders>
              <w:top w:val="nil"/>
              <w:left w:val="nil"/>
              <w:bottom w:val="nil"/>
              <w:right w:val="nil"/>
            </w:tcBorders>
            <w:shd w:val="clear" w:color="auto" w:fill="auto"/>
            <w:noWrap/>
            <w:vAlign w:val="bottom"/>
            <w:hideMark/>
          </w:tcPr>
          <w:p w14:paraId="76E86D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Togo</w:t>
            </w:r>
          </w:p>
        </w:tc>
        <w:tc>
          <w:tcPr>
            <w:tcW w:w="2180" w:type="dxa"/>
            <w:tcBorders>
              <w:top w:val="nil"/>
              <w:left w:val="nil"/>
              <w:bottom w:val="nil"/>
              <w:right w:val="nil"/>
            </w:tcBorders>
            <w:shd w:val="clear" w:color="auto" w:fill="auto"/>
            <w:noWrap/>
            <w:vAlign w:val="bottom"/>
            <w:hideMark/>
          </w:tcPr>
          <w:p w14:paraId="4DCAD6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9848D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(47.4-69.8)</w:t>
            </w:r>
          </w:p>
        </w:tc>
        <w:tc>
          <w:tcPr>
            <w:tcW w:w="1660" w:type="dxa"/>
            <w:tcBorders>
              <w:top w:val="nil"/>
              <w:left w:val="nil"/>
              <w:bottom w:val="nil"/>
              <w:right w:val="nil"/>
            </w:tcBorders>
            <w:shd w:val="clear" w:color="auto" w:fill="auto"/>
            <w:noWrap/>
            <w:vAlign w:val="bottom"/>
            <w:hideMark/>
          </w:tcPr>
          <w:p w14:paraId="6D288F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85.1 (79.9-90.7)</w:t>
            </w:r>
          </w:p>
        </w:tc>
        <w:tc>
          <w:tcPr>
            <w:tcW w:w="1800" w:type="dxa"/>
            <w:tcBorders>
              <w:top w:val="nil"/>
              <w:left w:val="nil"/>
              <w:bottom w:val="nil"/>
              <w:right w:val="nil"/>
            </w:tcBorders>
            <w:shd w:val="clear" w:color="auto" w:fill="auto"/>
            <w:noWrap/>
            <w:vAlign w:val="bottom"/>
            <w:hideMark/>
          </w:tcPr>
          <w:p w14:paraId="482081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634 (524-783)</w:t>
            </w:r>
          </w:p>
        </w:tc>
        <w:tc>
          <w:tcPr>
            <w:tcW w:w="1800" w:type="dxa"/>
            <w:tcBorders>
              <w:top w:val="nil"/>
              <w:left w:val="nil"/>
              <w:bottom w:val="nil"/>
              <w:right w:val="nil"/>
            </w:tcBorders>
            <w:shd w:val="clear" w:color="auto" w:fill="auto"/>
            <w:noWrap/>
            <w:vAlign w:val="bottom"/>
            <w:hideMark/>
          </w:tcPr>
          <w:p w14:paraId="2207E0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1683 (1571-1798)</w:t>
            </w:r>
          </w:p>
        </w:tc>
      </w:tr>
      <w:tr w:rsidR="00B0760D" w:rsidRPr="00B0760D" w14:paraId="1ABDAFDC" w14:textId="77777777" w:rsidTr="00B0760D">
        <w:trPr>
          <w:trHeight w:val="320"/>
        </w:trPr>
        <w:tc>
          <w:tcPr>
            <w:tcW w:w="2524" w:type="dxa"/>
            <w:tcBorders>
              <w:top w:val="nil"/>
              <w:left w:val="nil"/>
              <w:bottom w:val="nil"/>
              <w:right w:val="nil"/>
            </w:tcBorders>
            <w:shd w:val="clear" w:color="auto" w:fill="auto"/>
            <w:noWrap/>
            <w:vAlign w:val="bottom"/>
            <w:hideMark/>
          </w:tcPr>
          <w:p w14:paraId="4332000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038B4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A608C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23.2 (15.7-30.5)</w:t>
            </w:r>
          </w:p>
        </w:tc>
        <w:tc>
          <w:tcPr>
            <w:tcW w:w="1660" w:type="dxa"/>
            <w:tcBorders>
              <w:top w:val="nil"/>
              <w:left w:val="nil"/>
              <w:bottom w:val="nil"/>
              <w:right w:val="nil"/>
            </w:tcBorders>
            <w:shd w:val="clear" w:color="auto" w:fill="auto"/>
            <w:noWrap/>
            <w:vAlign w:val="bottom"/>
            <w:hideMark/>
          </w:tcPr>
          <w:p w14:paraId="74F237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(13.5-28.6)</w:t>
            </w:r>
          </w:p>
        </w:tc>
        <w:tc>
          <w:tcPr>
            <w:tcW w:w="1800" w:type="dxa"/>
            <w:tcBorders>
              <w:top w:val="nil"/>
              <w:left w:val="nil"/>
              <w:bottom w:val="nil"/>
              <w:right w:val="nil"/>
            </w:tcBorders>
            <w:shd w:val="clear" w:color="auto" w:fill="auto"/>
            <w:noWrap/>
            <w:vAlign w:val="bottom"/>
            <w:hideMark/>
          </w:tcPr>
          <w:p w14:paraId="0B5227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258 (174-338)</w:t>
            </w:r>
          </w:p>
        </w:tc>
        <w:tc>
          <w:tcPr>
            <w:tcW w:w="1800" w:type="dxa"/>
            <w:tcBorders>
              <w:top w:val="nil"/>
              <w:left w:val="nil"/>
              <w:bottom w:val="nil"/>
              <w:right w:val="nil"/>
            </w:tcBorders>
            <w:shd w:val="clear" w:color="auto" w:fill="auto"/>
            <w:noWrap/>
            <w:vAlign w:val="bottom"/>
            <w:hideMark/>
          </w:tcPr>
          <w:p w14:paraId="69D490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417 (264-569)</w:t>
            </w:r>
          </w:p>
        </w:tc>
      </w:tr>
      <w:tr w:rsidR="00B0760D" w:rsidRPr="00B0760D" w14:paraId="5F5F791A" w14:textId="77777777" w:rsidTr="00B0760D">
        <w:trPr>
          <w:trHeight w:val="320"/>
        </w:trPr>
        <w:tc>
          <w:tcPr>
            <w:tcW w:w="2524" w:type="dxa"/>
            <w:tcBorders>
              <w:top w:val="nil"/>
              <w:left w:val="nil"/>
              <w:bottom w:val="nil"/>
              <w:right w:val="nil"/>
            </w:tcBorders>
            <w:shd w:val="clear" w:color="auto" w:fill="auto"/>
            <w:noWrap/>
            <w:vAlign w:val="bottom"/>
            <w:hideMark/>
          </w:tcPr>
          <w:p w14:paraId="7A103AF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B266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619D1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(4.1-7.5)</w:t>
            </w:r>
          </w:p>
        </w:tc>
        <w:tc>
          <w:tcPr>
            <w:tcW w:w="1660" w:type="dxa"/>
            <w:tcBorders>
              <w:top w:val="nil"/>
              <w:left w:val="nil"/>
              <w:bottom w:val="nil"/>
              <w:right w:val="nil"/>
            </w:tcBorders>
            <w:shd w:val="clear" w:color="auto" w:fill="auto"/>
            <w:noWrap/>
            <w:vAlign w:val="bottom"/>
            <w:hideMark/>
          </w:tcPr>
          <w:p w14:paraId="0799BA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(8.7-14.8)</w:t>
            </w:r>
          </w:p>
        </w:tc>
        <w:tc>
          <w:tcPr>
            <w:tcW w:w="1800" w:type="dxa"/>
            <w:tcBorders>
              <w:top w:val="nil"/>
              <w:left w:val="nil"/>
              <w:bottom w:val="nil"/>
              <w:right w:val="nil"/>
            </w:tcBorders>
            <w:shd w:val="clear" w:color="auto" w:fill="auto"/>
            <w:noWrap/>
            <w:vAlign w:val="bottom"/>
            <w:hideMark/>
          </w:tcPr>
          <w:p w14:paraId="2F8B97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(46-83)</w:t>
            </w:r>
          </w:p>
        </w:tc>
        <w:tc>
          <w:tcPr>
            <w:tcW w:w="1800" w:type="dxa"/>
            <w:tcBorders>
              <w:top w:val="nil"/>
              <w:left w:val="nil"/>
              <w:bottom w:val="nil"/>
              <w:right w:val="nil"/>
            </w:tcBorders>
            <w:shd w:val="clear" w:color="auto" w:fill="auto"/>
            <w:noWrap/>
            <w:vAlign w:val="bottom"/>
            <w:hideMark/>
          </w:tcPr>
          <w:p w14:paraId="192C9B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228 (173-293)</w:t>
            </w:r>
          </w:p>
        </w:tc>
      </w:tr>
      <w:tr w:rsidR="00B0760D" w:rsidRPr="00B0760D" w14:paraId="088D08BD" w14:textId="77777777" w:rsidTr="00B0760D">
        <w:trPr>
          <w:trHeight w:val="320"/>
        </w:trPr>
        <w:tc>
          <w:tcPr>
            <w:tcW w:w="2524" w:type="dxa"/>
            <w:tcBorders>
              <w:top w:val="nil"/>
              <w:left w:val="nil"/>
              <w:bottom w:val="nil"/>
              <w:right w:val="nil"/>
            </w:tcBorders>
            <w:shd w:val="clear" w:color="auto" w:fill="auto"/>
            <w:noWrap/>
            <w:vAlign w:val="bottom"/>
            <w:hideMark/>
          </w:tcPr>
          <w:p w14:paraId="6CB5B34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1ACC7E0"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C7C9E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(2.2-4.2)</w:t>
            </w:r>
          </w:p>
        </w:tc>
        <w:tc>
          <w:tcPr>
            <w:tcW w:w="1660" w:type="dxa"/>
            <w:tcBorders>
              <w:top w:val="nil"/>
              <w:left w:val="nil"/>
              <w:bottom w:val="nil"/>
              <w:right w:val="nil"/>
            </w:tcBorders>
            <w:shd w:val="clear" w:color="auto" w:fill="auto"/>
            <w:noWrap/>
            <w:vAlign w:val="bottom"/>
            <w:hideMark/>
          </w:tcPr>
          <w:p w14:paraId="43E096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(6.3-10.9)</w:t>
            </w:r>
          </w:p>
        </w:tc>
        <w:tc>
          <w:tcPr>
            <w:tcW w:w="1800" w:type="dxa"/>
            <w:tcBorders>
              <w:top w:val="nil"/>
              <w:left w:val="nil"/>
              <w:bottom w:val="nil"/>
              <w:right w:val="nil"/>
            </w:tcBorders>
            <w:shd w:val="clear" w:color="auto" w:fill="auto"/>
            <w:noWrap/>
            <w:vAlign w:val="bottom"/>
            <w:hideMark/>
          </w:tcPr>
          <w:p w14:paraId="19F157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(25-47)</w:t>
            </w:r>
          </w:p>
        </w:tc>
        <w:tc>
          <w:tcPr>
            <w:tcW w:w="1800" w:type="dxa"/>
            <w:tcBorders>
              <w:top w:val="nil"/>
              <w:left w:val="nil"/>
              <w:bottom w:val="nil"/>
              <w:right w:val="nil"/>
            </w:tcBorders>
            <w:shd w:val="clear" w:color="auto" w:fill="auto"/>
            <w:noWrap/>
            <w:vAlign w:val="bottom"/>
            <w:hideMark/>
          </w:tcPr>
          <w:p w14:paraId="5AB263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 (125-216)</w:t>
            </w:r>
          </w:p>
        </w:tc>
      </w:tr>
      <w:tr w:rsidR="00B0760D" w:rsidRPr="00B0760D" w14:paraId="181D90AE" w14:textId="77777777" w:rsidTr="00B0760D">
        <w:trPr>
          <w:trHeight w:val="320"/>
        </w:trPr>
        <w:tc>
          <w:tcPr>
            <w:tcW w:w="2524" w:type="dxa"/>
            <w:tcBorders>
              <w:top w:val="nil"/>
              <w:left w:val="nil"/>
              <w:bottom w:val="nil"/>
              <w:right w:val="nil"/>
            </w:tcBorders>
            <w:shd w:val="clear" w:color="auto" w:fill="auto"/>
            <w:noWrap/>
            <w:vAlign w:val="bottom"/>
            <w:hideMark/>
          </w:tcPr>
          <w:p w14:paraId="2594F94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F2CD31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5ABFF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(1.9-3.8)</w:t>
            </w:r>
          </w:p>
        </w:tc>
        <w:tc>
          <w:tcPr>
            <w:tcW w:w="1660" w:type="dxa"/>
            <w:tcBorders>
              <w:top w:val="nil"/>
              <w:left w:val="nil"/>
              <w:bottom w:val="nil"/>
              <w:right w:val="nil"/>
            </w:tcBorders>
            <w:shd w:val="clear" w:color="auto" w:fill="auto"/>
            <w:noWrap/>
            <w:vAlign w:val="bottom"/>
            <w:hideMark/>
          </w:tcPr>
          <w:p w14:paraId="4264E8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(2.6-4.6)</w:t>
            </w:r>
          </w:p>
        </w:tc>
        <w:tc>
          <w:tcPr>
            <w:tcW w:w="1800" w:type="dxa"/>
            <w:tcBorders>
              <w:top w:val="nil"/>
              <w:left w:val="nil"/>
              <w:bottom w:val="nil"/>
              <w:right w:val="nil"/>
            </w:tcBorders>
            <w:shd w:val="clear" w:color="auto" w:fill="auto"/>
            <w:noWrap/>
            <w:vAlign w:val="bottom"/>
            <w:hideMark/>
          </w:tcPr>
          <w:p w14:paraId="343828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(22-41)</w:t>
            </w:r>
          </w:p>
        </w:tc>
        <w:tc>
          <w:tcPr>
            <w:tcW w:w="1800" w:type="dxa"/>
            <w:tcBorders>
              <w:top w:val="nil"/>
              <w:left w:val="nil"/>
              <w:bottom w:val="nil"/>
              <w:right w:val="nil"/>
            </w:tcBorders>
            <w:shd w:val="clear" w:color="auto" w:fill="auto"/>
            <w:noWrap/>
            <w:vAlign w:val="bottom"/>
            <w:hideMark/>
          </w:tcPr>
          <w:p w14:paraId="696D10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(51-92)</w:t>
            </w:r>
          </w:p>
        </w:tc>
      </w:tr>
      <w:tr w:rsidR="00B0760D" w:rsidRPr="00B0760D" w14:paraId="32889EE8" w14:textId="77777777" w:rsidTr="00B0760D">
        <w:trPr>
          <w:trHeight w:val="320"/>
        </w:trPr>
        <w:tc>
          <w:tcPr>
            <w:tcW w:w="2524" w:type="dxa"/>
            <w:tcBorders>
              <w:top w:val="nil"/>
              <w:left w:val="nil"/>
              <w:bottom w:val="nil"/>
              <w:right w:val="nil"/>
            </w:tcBorders>
            <w:shd w:val="clear" w:color="auto" w:fill="auto"/>
            <w:noWrap/>
            <w:vAlign w:val="bottom"/>
            <w:hideMark/>
          </w:tcPr>
          <w:p w14:paraId="414428D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DED0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4EA66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(7.5-43.7)</w:t>
            </w:r>
          </w:p>
        </w:tc>
        <w:tc>
          <w:tcPr>
            <w:tcW w:w="1660" w:type="dxa"/>
            <w:tcBorders>
              <w:top w:val="nil"/>
              <w:left w:val="nil"/>
              <w:bottom w:val="nil"/>
              <w:right w:val="nil"/>
            </w:tcBorders>
            <w:shd w:val="clear" w:color="auto" w:fill="auto"/>
            <w:noWrap/>
            <w:vAlign w:val="bottom"/>
            <w:hideMark/>
          </w:tcPr>
          <w:p w14:paraId="5F6EFE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24.2 (9-47.3)</w:t>
            </w:r>
          </w:p>
        </w:tc>
        <w:tc>
          <w:tcPr>
            <w:tcW w:w="1800" w:type="dxa"/>
            <w:tcBorders>
              <w:top w:val="nil"/>
              <w:left w:val="nil"/>
              <w:bottom w:val="nil"/>
              <w:right w:val="nil"/>
            </w:tcBorders>
            <w:shd w:val="clear" w:color="auto" w:fill="auto"/>
            <w:noWrap/>
            <w:vAlign w:val="bottom"/>
            <w:hideMark/>
          </w:tcPr>
          <w:p w14:paraId="401A1B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(83-490)</w:t>
            </w:r>
          </w:p>
        </w:tc>
        <w:tc>
          <w:tcPr>
            <w:tcW w:w="1800" w:type="dxa"/>
            <w:tcBorders>
              <w:top w:val="nil"/>
              <w:left w:val="nil"/>
              <w:bottom w:val="nil"/>
              <w:right w:val="nil"/>
            </w:tcBorders>
            <w:shd w:val="clear" w:color="auto" w:fill="auto"/>
            <w:noWrap/>
            <w:vAlign w:val="bottom"/>
            <w:hideMark/>
          </w:tcPr>
          <w:p w14:paraId="44A2BF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480 (177-946)</w:t>
            </w:r>
          </w:p>
        </w:tc>
      </w:tr>
      <w:tr w:rsidR="00B0760D" w:rsidRPr="00B0760D" w14:paraId="195FE85C" w14:textId="77777777" w:rsidTr="00B0760D">
        <w:trPr>
          <w:trHeight w:val="320"/>
        </w:trPr>
        <w:tc>
          <w:tcPr>
            <w:tcW w:w="2524" w:type="dxa"/>
            <w:tcBorders>
              <w:top w:val="nil"/>
              <w:left w:val="nil"/>
              <w:bottom w:val="nil"/>
              <w:right w:val="nil"/>
            </w:tcBorders>
            <w:shd w:val="clear" w:color="auto" w:fill="auto"/>
            <w:noWrap/>
            <w:vAlign w:val="bottom"/>
            <w:hideMark/>
          </w:tcPr>
          <w:p w14:paraId="3E44F8C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09DE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0A836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(5.2-10.9)</w:t>
            </w:r>
          </w:p>
        </w:tc>
        <w:tc>
          <w:tcPr>
            <w:tcW w:w="1660" w:type="dxa"/>
            <w:tcBorders>
              <w:top w:val="nil"/>
              <w:left w:val="nil"/>
              <w:bottom w:val="nil"/>
              <w:right w:val="nil"/>
            </w:tcBorders>
            <w:shd w:val="clear" w:color="auto" w:fill="auto"/>
            <w:noWrap/>
            <w:vAlign w:val="bottom"/>
            <w:hideMark/>
          </w:tcPr>
          <w:p w14:paraId="604839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(3.9-8.8)</w:t>
            </w:r>
          </w:p>
        </w:tc>
        <w:tc>
          <w:tcPr>
            <w:tcW w:w="1800" w:type="dxa"/>
            <w:tcBorders>
              <w:top w:val="nil"/>
              <w:left w:val="nil"/>
              <w:bottom w:val="nil"/>
              <w:right w:val="nil"/>
            </w:tcBorders>
            <w:shd w:val="clear" w:color="auto" w:fill="auto"/>
            <w:noWrap/>
            <w:vAlign w:val="bottom"/>
            <w:hideMark/>
          </w:tcPr>
          <w:p w14:paraId="4DDBDC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(57-120)</w:t>
            </w:r>
          </w:p>
        </w:tc>
        <w:tc>
          <w:tcPr>
            <w:tcW w:w="1800" w:type="dxa"/>
            <w:tcBorders>
              <w:top w:val="nil"/>
              <w:left w:val="nil"/>
              <w:bottom w:val="nil"/>
              <w:right w:val="nil"/>
            </w:tcBorders>
            <w:shd w:val="clear" w:color="auto" w:fill="auto"/>
            <w:noWrap/>
            <w:vAlign w:val="bottom"/>
            <w:hideMark/>
          </w:tcPr>
          <w:p w14:paraId="0694E6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(76-177)</w:t>
            </w:r>
          </w:p>
        </w:tc>
      </w:tr>
      <w:tr w:rsidR="00B0760D" w:rsidRPr="00B0760D" w14:paraId="5735016A" w14:textId="77777777" w:rsidTr="00B0760D">
        <w:trPr>
          <w:trHeight w:val="320"/>
        </w:trPr>
        <w:tc>
          <w:tcPr>
            <w:tcW w:w="2524" w:type="dxa"/>
            <w:tcBorders>
              <w:top w:val="nil"/>
              <w:left w:val="nil"/>
              <w:bottom w:val="nil"/>
              <w:right w:val="nil"/>
            </w:tcBorders>
            <w:shd w:val="clear" w:color="auto" w:fill="auto"/>
            <w:noWrap/>
            <w:vAlign w:val="bottom"/>
            <w:hideMark/>
          </w:tcPr>
          <w:p w14:paraId="0F61C44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4B47E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B5CA4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(11.5-13)</w:t>
            </w:r>
          </w:p>
        </w:tc>
        <w:tc>
          <w:tcPr>
            <w:tcW w:w="1660" w:type="dxa"/>
            <w:tcBorders>
              <w:top w:val="nil"/>
              <w:left w:val="nil"/>
              <w:bottom w:val="nil"/>
              <w:right w:val="nil"/>
            </w:tcBorders>
            <w:shd w:val="clear" w:color="auto" w:fill="auto"/>
            <w:noWrap/>
            <w:vAlign w:val="bottom"/>
            <w:hideMark/>
          </w:tcPr>
          <w:p w14:paraId="7C1942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(11.6-13.6)</w:t>
            </w:r>
          </w:p>
        </w:tc>
        <w:tc>
          <w:tcPr>
            <w:tcW w:w="1800" w:type="dxa"/>
            <w:tcBorders>
              <w:top w:val="nil"/>
              <w:left w:val="nil"/>
              <w:bottom w:val="nil"/>
              <w:right w:val="nil"/>
            </w:tcBorders>
            <w:shd w:val="clear" w:color="auto" w:fill="auto"/>
            <w:noWrap/>
            <w:vAlign w:val="bottom"/>
            <w:hideMark/>
          </w:tcPr>
          <w:p w14:paraId="7017DD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(126-145)</w:t>
            </w:r>
          </w:p>
        </w:tc>
        <w:tc>
          <w:tcPr>
            <w:tcW w:w="1800" w:type="dxa"/>
            <w:tcBorders>
              <w:top w:val="nil"/>
              <w:left w:val="nil"/>
              <w:bottom w:val="nil"/>
              <w:right w:val="nil"/>
            </w:tcBorders>
            <w:shd w:val="clear" w:color="auto" w:fill="auto"/>
            <w:noWrap/>
            <w:vAlign w:val="bottom"/>
            <w:hideMark/>
          </w:tcPr>
          <w:p w14:paraId="5E9A0E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249 (231-266)</w:t>
            </w:r>
          </w:p>
        </w:tc>
      </w:tr>
      <w:tr w:rsidR="00B0760D" w:rsidRPr="00B0760D" w14:paraId="7B7C0E2F" w14:textId="77777777" w:rsidTr="00B0760D">
        <w:trPr>
          <w:trHeight w:val="320"/>
        </w:trPr>
        <w:tc>
          <w:tcPr>
            <w:tcW w:w="2524" w:type="dxa"/>
            <w:tcBorders>
              <w:top w:val="nil"/>
              <w:left w:val="nil"/>
              <w:bottom w:val="nil"/>
              <w:right w:val="nil"/>
            </w:tcBorders>
            <w:shd w:val="clear" w:color="auto" w:fill="auto"/>
            <w:noWrap/>
            <w:vAlign w:val="bottom"/>
            <w:hideMark/>
          </w:tcPr>
          <w:p w14:paraId="278430A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4B34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134CC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(4.5-10.9)</w:t>
            </w:r>
          </w:p>
        </w:tc>
        <w:tc>
          <w:tcPr>
            <w:tcW w:w="1660" w:type="dxa"/>
            <w:tcBorders>
              <w:top w:val="nil"/>
              <w:left w:val="nil"/>
              <w:bottom w:val="nil"/>
              <w:right w:val="nil"/>
            </w:tcBorders>
            <w:shd w:val="clear" w:color="auto" w:fill="auto"/>
            <w:noWrap/>
            <w:vAlign w:val="bottom"/>
            <w:hideMark/>
          </w:tcPr>
          <w:p w14:paraId="619FB1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66.5 (57.9-72.4)</w:t>
            </w:r>
          </w:p>
        </w:tc>
        <w:tc>
          <w:tcPr>
            <w:tcW w:w="1800" w:type="dxa"/>
            <w:tcBorders>
              <w:top w:val="nil"/>
              <w:left w:val="nil"/>
              <w:bottom w:val="nil"/>
              <w:right w:val="nil"/>
            </w:tcBorders>
            <w:shd w:val="clear" w:color="auto" w:fill="auto"/>
            <w:noWrap/>
            <w:vAlign w:val="bottom"/>
            <w:hideMark/>
          </w:tcPr>
          <w:p w14:paraId="466573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 (49-123)</w:t>
            </w:r>
          </w:p>
        </w:tc>
        <w:tc>
          <w:tcPr>
            <w:tcW w:w="1800" w:type="dxa"/>
            <w:tcBorders>
              <w:top w:val="nil"/>
              <w:left w:val="nil"/>
              <w:bottom w:val="nil"/>
              <w:right w:val="nil"/>
            </w:tcBorders>
            <w:shd w:val="clear" w:color="auto" w:fill="auto"/>
            <w:noWrap/>
            <w:vAlign w:val="bottom"/>
            <w:hideMark/>
          </w:tcPr>
          <w:p w14:paraId="3CFE1B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1312 (1141-1441)</w:t>
            </w:r>
          </w:p>
        </w:tc>
      </w:tr>
      <w:tr w:rsidR="00B0760D" w:rsidRPr="00B0760D" w14:paraId="151D9F01" w14:textId="77777777" w:rsidTr="00B0760D">
        <w:trPr>
          <w:trHeight w:val="320"/>
        </w:trPr>
        <w:tc>
          <w:tcPr>
            <w:tcW w:w="2524" w:type="dxa"/>
            <w:tcBorders>
              <w:top w:val="nil"/>
              <w:left w:val="nil"/>
              <w:bottom w:val="nil"/>
              <w:right w:val="nil"/>
            </w:tcBorders>
            <w:shd w:val="clear" w:color="auto" w:fill="auto"/>
            <w:noWrap/>
            <w:vAlign w:val="bottom"/>
            <w:hideMark/>
          </w:tcPr>
          <w:p w14:paraId="6139151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E9E7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964AC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(0.5-2)</w:t>
            </w:r>
          </w:p>
        </w:tc>
        <w:tc>
          <w:tcPr>
            <w:tcW w:w="1660" w:type="dxa"/>
            <w:tcBorders>
              <w:top w:val="nil"/>
              <w:left w:val="nil"/>
              <w:bottom w:val="nil"/>
              <w:right w:val="nil"/>
            </w:tcBorders>
            <w:shd w:val="clear" w:color="auto" w:fill="auto"/>
            <w:noWrap/>
            <w:vAlign w:val="bottom"/>
            <w:hideMark/>
          </w:tcPr>
          <w:p w14:paraId="063848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(1.4-5.4)</w:t>
            </w:r>
          </w:p>
        </w:tc>
        <w:tc>
          <w:tcPr>
            <w:tcW w:w="1800" w:type="dxa"/>
            <w:tcBorders>
              <w:top w:val="nil"/>
              <w:left w:val="nil"/>
              <w:bottom w:val="nil"/>
              <w:right w:val="nil"/>
            </w:tcBorders>
            <w:shd w:val="clear" w:color="auto" w:fill="auto"/>
            <w:noWrap/>
            <w:vAlign w:val="bottom"/>
            <w:hideMark/>
          </w:tcPr>
          <w:p w14:paraId="3852E9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(6-23)</w:t>
            </w:r>
          </w:p>
        </w:tc>
        <w:tc>
          <w:tcPr>
            <w:tcW w:w="1800" w:type="dxa"/>
            <w:tcBorders>
              <w:top w:val="nil"/>
              <w:left w:val="nil"/>
              <w:bottom w:val="nil"/>
              <w:right w:val="nil"/>
            </w:tcBorders>
            <w:shd w:val="clear" w:color="auto" w:fill="auto"/>
            <w:noWrap/>
            <w:vAlign w:val="bottom"/>
            <w:hideMark/>
          </w:tcPr>
          <w:p w14:paraId="5FD54D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(28-106)</w:t>
            </w:r>
          </w:p>
        </w:tc>
      </w:tr>
      <w:tr w:rsidR="00B0760D" w:rsidRPr="00B0760D" w14:paraId="6CE378C6" w14:textId="77777777" w:rsidTr="00B0760D">
        <w:trPr>
          <w:trHeight w:val="320"/>
        </w:trPr>
        <w:tc>
          <w:tcPr>
            <w:tcW w:w="2524" w:type="dxa"/>
            <w:tcBorders>
              <w:top w:val="nil"/>
              <w:left w:val="nil"/>
              <w:bottom w:val="nil"/>
              <w:right w:val="nil"/>
            </w:tcBorders>
            <w:shd w:val="clear" w:color="auto" w:fill="auto"/>
            <w:noWrap/>
            <w:vAlign w:val="bottom"/>
            <w:hideMark/>
          </w:tcPr>
          <w:p w14:paraId="2C69B6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9549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01F8A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660" w:type="dxa"/>
            <w:tcBorders>
              <w:top w:val="nil"/>
              <w:left w:val="nil"/>
              <w:bottom w:val="nil"/>
              <w:right w:val="nil"/>
            </w:tcBorders>
            <w:shd w:val="clear" w:color="auto" w:fill="auto"/>
            <w:noWrap/>
            <w:vAlign w:val="bottom"/>
            <w:hideMark/>
          </w:tcPr>
          <w:p w14:paraId="051EAA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(3.3-3.8)</w:t>
            </w:r>
          </w:p>
        </w:tc>
        <w:tc>
          <w:tcPr>
            <w:tcW w:w="1800" w:type="dxa"/>
            <w:tcBorders>
              <w:top w:val="nil"/>
              <w:left w:val="nil"/>
              <w:bottom w:val="nil"/>
              <w:right w:val="nil"/>
            </w:tcBorders>
            <w:shd w:val="clear" w:color="auto" w:fill="auto"/>
            <w:noWrap/>
            <w:vAlign w:val="bottom"/>
            <w:hideMark/>
          </w:tcPr>
          <w:p w14:paraId="046DD0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(31-36)</w:t>
            </w:r>
          </w:p>
        </w:tc>
        <w:tc>
          <w:tcPr>
            <w:tcW w:w="1800" w:type="dxa"/>
            <w:tcBorders>
              <w:top w:val="nil"/>
              <w:left w:val="nil"/>
              <w:bottom w:val="nil"/>
              <w:right w:val="nil"/>
            </w:tcBorders>
            <w:shd w:val="clear" w:color="auto" w:fill="auto"/>
            <w:noWrap/>
            <w:vAlign w:val="bottom"/>
            <w:hideMark/>
          </w:tcPr>
          <w:p w14:paraId="03F1C3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 (64-75)</w:t>
            </w:r>
          </w:p>
        </w:tc>
      </w:tr>
      <w:tr w:rsidR="00B0760D" w:rsidRPr="00B0760D" w14:paraId="759DE49D" w14:textId="77777777" w:rsidTr="00B0760D">
        <w:trPr>
          <w:trHeight w:val="320"/>
        </w:trPr>
        <w:tc>
          <w:tcPr>
            <w:tcW w:w="2524" w:type="dxa"/>
            <w:tcBorders>
              <w:top w:val="nil"/>
              <w:left w:val="nil"/>
              <w:bottom w:val="nil"/>
              <w:right w:val="nil"/>
            </w:tcBorders>
            <w:shd w:val="clear" w:color="auto" w:fill="auto"/>
            <w:noWrap/>
            <w:vAlign w:val="bottom"/>
            <w:hideMark/>
          </w:tcPr>
          <w:p w14:paraId="6D9D430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207F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AD9F1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w:t>
            </w:r>
          </w:p>
        </w:tc>
        <w:tc>
          <w:tcPr>
            <w:tcW w:w="1660" w:type="dxa"/>
            <w:tcBorders>
              <w:top w:val="nil"/>
              <w:left w:val="nil"/>
              <w:bottom w:val="nil"/>
              <w:right w:val="nil"/>
            </w:tcBorders>
            <w:shd w:val="clear" w:color="auto" w:fill="auto"/>
            <w:noWrap/>
            <w:vAlign w:val="bottom"/>
            <w:hideMark/>
          </w:tcPr>
          <w:p w14:paraId="660A4D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343C67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(8-12)</w:t>
            </w:r>
          </w:p>
        </w:tc>
        <w:tc>
          <w:tcPr>
            <w:tcW w:w="1800" w:type="dxa"/>
            <w:tcBorders>
              <w:top w:val="nil"/>
              <w:left w:val="nil"/>
              <w:bottom w:val="nil"/>
              <w:right w:val="nil"/>
            </w:tcBorders>
            <w:shd w:val="clear" w:color="auto" w:fill="auto"/>
            <w:noWrap/>
            <w:vAlign w:val="bottom"/>
            <w:hideMark/>
          </w:tcPr>
          <w:p w14:paraId="0C6765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(18-24)</w:t>
            </w:r>
          </w:p>
        </w:tc>
      </w:tr>
      <w:tr w:rsidR="00B0760D" w:rsidRPr="00B0760D" w14:paraId="4757F7F3" w14:textId="77777777" w:rsidTr="00B0760D">
        <w:trPr>
          <w:trHeight w:val="320"/>
        </w:trPr>
        <w:tc>
          <w:tcPr>
            <w:tcW w:w="2524" w:type="dxa"/>
            <w:tcBorders>
              <w:top w:val="nil"/>
              <w:left w:val="nil"/>
              <w:bottom w:val="nil"/>
              <w:right w:val="nil"/>
            </w:tcBorders>
            <w:shd w:val="clear" w:color="auto" w:fill="auto"/>
            <w:noWrap/>
            <w:vAlign w:val="bottom"/>
            <w:hideMark/>
          </w:tcPr>
          <w:p w14:paraId="4558634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E497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E873A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660" w:type="dxa"/>
            <w:tcBorders>
              <w:top w:val="nil"/>
              <w:left w:val="nil"/>
              <w:bottom w:val="nil"/>
              <w:right w:val="nil"/>
            </w:tcBorders>
            <w:shd w:val="clear" w:color="auto" w:fill="auto"/>
            <w:noWrap/>
            <w:vAlign w:val="bottom"/>
            <w:hideMark/>
          </w:tcPr>
          <w:p w14:paraId="04E805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(0.8-1.3)</w:t>
            </w:r>
          </w:p>
        </w:tc>
        <w:tc>
          <w:tcPr>
            <w:tcW w:w="1800" w:type="dxa"/>
            <w:tcBorders>
              <w:top w:val="nil"/>
              <w:left w:val="nil"/>
              <w:bottom w:val="nil"/>
              <w:right w:val="nil"/>
            </w:tcBorders>
            <w:shd w:val="clear" w:color="auto" w:fill="auto"/>
            <w:noWrap/>
            <w:vAlign w:val="bottom"/>
            <w:hideMark/>
          </w:tcPr>
          <w:p w14:paraId="5424BB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(6-11)</w:t>
            </w:r>
          </w:p>
        </w:tc>
        <w:tc>
          <w:tcPr>
            <w:tcW w:w="1800" w:type="dxa"/>
            <w:tcBorders>
              <w:top w:val="nil"/>
              <w:left w:val="nil"/>
              <w:bottom w:val="nil"/>
              <w:right w:val="nil"/>
            </w:tcBorders>
            <w:shd w:val="clear" w:color="auto" w:fill="auto"/>
            <w:noWrap/>
            <w:vAlign w:val="bottom"/>
            <w:hideMark/>
          </w:tcPr>
          <w:p w14:paraId="202BB1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(17-25)</w:t>
            </w:r>
          </w:p>
        </w:tc>
      </w:tr>
      <w:tr w:rsidR="00B0760D" w:rsidRPr="00B0760D" w14:paraId="7410379B" w14:textId="77777777" w:rsidTr="00B0760D">
        <w:trPr>
          <w:trHeight w:val="320"/>
        </w:trPr>
        <w:tc>
          <w:tcPr>
            <w:tcW w:w="2524" w:type="dxa"/>
            <w:tcBorders>
              <w:top w:val="nil"/>
              <w:left w:val="nil"/>
              <w:bottom w:val="nil"/>
              <w:right w:val="nil"/>
            </w:tcBorders>
            <w:shd w:val="clear" w:color="auto" w:fill="auto"/>
            <w:noWrap/>
            <w:vAlign w:val="bottom"/>
            <w:hideMark/>
          </w:tcPr>
          <w:p w14:paraId="14CFF23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88C89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28FDC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3400C4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1C77F4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40F437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(0-1)</w:t>
            </w:r>
          </w:p>
        </w:tc>
      </w:tr>
      <w:tr w:rsidR="00B0760D" w:rsidRPr="00B0760D" w14:paraId="7FD60326" w14:textId="77777777" w:rsidTr="00B0760D">
        <w:trPr>
          <w:trHeight w:val="320"/>
        </w:trPr>
        <w:tc>
          <w:tcPr>
            <w:tcW w:w="2524" w:type="dxa"/>
            <w:tcBorders>
              <w:top w:val="nil"/>
              <w:left w:val="nil"/>
              <w:bottom w:val="nil"/>
              <w:right w:val="nil"/>
            </w:tcBorders>
            <w:shd w:val="clear" w:color="auto" w:fill="auto"/>
            <w:noWrap/>
            <w:vAlign w:val="bottom"/>
            <w:hideMark/>
          </w:tcPr>
          <w:p w14:paraId="2D322E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Tonga</w:t>
            </w:r>
          </w:p>
        </w:tc>
        <w:tc>
          <w:tcPr>
            <w:tcW w:w="2180" w:type="dxa"/>
            <w:tcBorders>
              <w:top w:val="nil"/>
              <w:left w:val="nil"/>
              <w:bottom w:val="nil"/>
              <w:right w:val="nil"/>
            </w:tcBorders>
            <w:shd w:val="clear" w:color="auto" w:fill="auto"/>
            <w:noWrap/>
            <w:vAlign w:val="bottom"/>
            <w:hideMark/>
          </w:tcPr>
          <w:p w14:paraId="791F21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A4454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 (62.8-76.8)</w:t>
            </w:r>
          </w:p>
        </w:tc>
        <w:tc>
          <w:tcPr>
            <w:tcW w:w="1660" w:type="dxa"/>
            <w:tcBorders>
              <w:top w:val="nil"/>
              <w:left w:val="nil"/>
              <w:bottom w:val="nil"/>
              <w:right w:val="nil"/>
            </w:tcBorders>
            <w:shd w:val="clear" w:color="auto" w:fill="auto"/>
            <w:noWrap/>
            <w:vAlign w:val="bottom"/>
            <w:hideMark/>
          </w:tcPr>
          <w:p w14:paraId="6A6C9B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76.6 (69.8-83.1)</w:t>
            </w:r>
          </w:p>
        </w:tc>
        <w:tc>
          <w:tcPr>
            <w:tcW w:w="1800" w:type="dxa"/>
            <w:tcBorders>
              <w:top w:val="nil"/>
              <w:left w:val="nil"/>
              <w:bottom w:val="nil"/>
              <w:right w:val="nil"/>
            </w:tcBorders>
            <w:shd w:val="clear" w:color="auto" w:fill="auto"/>
            <w:noWrap/>
            <w:vAlign w:val="bottom"/>
            <w:hideMark/>
          </w:tcPr>
          <w:p w14:paraId="638C29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3320 (2978-3661)</w:t>
            </w:r>
          </w:p>
        </w:tc>
        <w:tc>
          <w:tcPr>
            <w:tcW w:w="1800" w:type="dxa"/>
            <w:tcBorders>
              <w:top w:val="nil"/>
              <w:left w:val="nil"/>
              <w:bottom w:val="nil"/>
              <w:right w:val="nil"/>
            </w:tcBorders>
            <w:shd w:val="clear" w:color="auto" w:fill="auto"/>
            <w:noWrap/>
            <w:vAlign w:val="bottom"/>
            <w:hideMark/>
          </w:tcPr>
          <w:p w14:paraId="132EA7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5746 (5181-6251)</w:t>
            </w:r>
          </w:p>
        </w:tc>
      </w:tr>
      <w:tr w:rsidR="00B0760D" w:rsidRPr="00B0760D" w14:paraId="3D10959E" w14:textId="77777777" w:rsidTr="00B0760D">
        <w:trPr>
          <w:trHeight w:val="320"/>
        </w:trPr>
        <w:tc>
          <w:tcPr>
            <w:tcW w:w="2524" w:type="dxa"/>
            <w:tcBorders>
              <w:top w:val="nil"/>
              <w:left w:val="nil"/>
              <w:bottom w:val="nil"/>
              <w:right w:val="nil"/>
            </w:tcBorders>
            <w:shd w:val="clear" w:color="auto" w:fill="auto"/>
            <w:noWrap/>
            <w:vAlign w:val="bottom"/>
            <w:hideMark/>
          </w:tcPr>
          <w:p w14:paraId="5043CD8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2F9B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1758A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36.9 (31.5-40.1)</w:t>
            </w:r>
          </w:p>
        </w:tc>
        <w:tc>
          <w:tcPr>
            <w:tcW w:w="1660" w:type="dxa"/>
            <w:tcBorders>
              <w:top w:val="nil"/>
              <w:left w:val="nil"/>
              <w:bottom w:val="nil"/>
              <w:right w:val="nil"/>
            </w:tcBorders>
            <w:shd w:val="clear" w:color="auto" w:fill="auto"/>
            <w:noWrap/>
            <w:vAlign w:val="bottom"/>
            <w:hideMark/>
          </w:tcPr>
          <w:p w14:paraId="5558EE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38.1 (32.4-41.3)</w:t>
            </w:r>
          </w:p>
        </w:tc>
        <w:tc>
          <w:tcPr>
            <w:tcW w:w="1800" w:type="dxa"/>
            <w:tcBorders>
              <w:top w:val="nil"/>
              <w:left w:val="nil"/>
              <w:bottom w:val="nil"/>
              <w:right w:val="nil"/>
            </w:tcBorders>
            <w:shd w:val="clear" w:color="auto" w:fill="auto"/>
            <w:noWrap/>
            <w:vAlign w:val="bottom"/>
            <w:hideMark/>
          </w:tcPr>
          <w:p w14:paraId="4FCA01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1745 (1475-1926)</w:t>
            </w:r>
          </w:p>
        </w:tc>
        <w:tc>
          <w:tcPr>
            <w:tcW w:w="1800" w:type="dxa"/>
            <w:tcBorders>
              <w:top w:val="nil"/>
              <w:left w:val="nil"/>
              <w:bottom w:val="nil"/>
              <w:right w:val="nil"/>
            </w:tcBorders>
            <w:shd w:val="clear" w:color="auto" w:fill="auto"/>
            <w:noWrap/>
            <w:vAlign w:val="bottom"/>
            <w:hideMark/>
          </w:tcPr>
          <w:p w14:paraId="13AF09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2848 (2423-3121)</w:t>
            </w:r>
          </w:p>
        </w:tc>
      </w:tr>
      <w:tr w:rsidR="00B0760D" w:rsidRPr="00B0760D" w14:paraId="0BC12841" w14:textId="77777777" w:rsidTr="00B0760D">
        <w:trPr>
          <w:trHeight w:val="320"/>
        </w:trPr>
        <w:tc>
          <w:tcPr>
            <w:tcW w:w="2524" w:type="dxa"/>
            <w:tcBorders>
              <w:top w:val="nil"/>
              <w:left w:val="nil"/>
              <w:bottom w:val="nil"/>
              <w:right w:val="nil"/>
            </w:tcBorders>
            <w:shd w:val="clear" w:color="auto" w:fill="auto"/>
            <w:noWrap/>
            <w:vAlign w:val="bottom"/>
            <w:hideMark/>
          </w:tcPr>
          <w:p w14:paraId="4048901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CD67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5077C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33.4 (20.9-46.6)</w:t>
            </w:r>
          </w:p>
        </w:tc>
        <w:tc>
          <w:tcPr>
            <w:tcW w:w="1660" w:type="dxa"/>
            <w:tcBorders>
              <w:top w:val="nil"/>
              <w:left w:val="nil"/>
              <w:bottom w:val="nil"/>
              <w:right w:val="nil"/>
            </w:tcBorders>
            <w:shd w:val="clear" w:color="auto" w:fill="auto"/>
            <w:noWrap/>
            <w:vAlign w:val="bottom"/>
            <w:hideMark/>
          </w:tcPr>
          <w:p w14:paraId="3B524B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38.9 (25.8-53.5)</w:t>
            </w:r>
          </w:p>
        </w:tc>
        <w:tc>
          <w:tcPr>
            <w:tcW w:w="1800" w:type="dxa"/>
            <w:tcBorders>
              <w:top w:val="nil"/>
              <w:left w:val="nil"/>
              <w:bottom w:val="nil"/>
              <w:right w:val="nil"/>
            </w:tcBorders>
            <w:shd w:val="clear" w:color="auto" w:fill="auto"/>
            <w:noWrap/>
            <w:vAlign w:val="bottom"/>
            <w:hideMark/>
          </w:tcPr>
          <w:p w14:paraId="5F274E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1585 (992-2212)</w:t>
            </w:r>
          </w:p>
        </w:tc>
        <w:tc>
          <w:tcPr>
            <w:tcW w:w="1800" w:type="dxa"/>
            <w:tcBorders>
              <w:top w:val="nil"/>
              <w:left w:val="nil"/>
              <w:bottom w:val="nil"/>
              <w:right w:val="nil"/>
            </w:tcBorders>
            <w:shd w:val="clear" w:color="auto" w:fill="auto"/>
            <w:noWrap/>
            <w:vAlign w:val="bottom"/>
            <w:hideMark/>
          </w:tcPr>
          <w:p w14:paraId="020819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2924 (1937-3986)</w:t>
            </w:r>
          </w:p>
        </w:tc>
      </w:tr>
      <w:tr w:rsidR="00B0760D" w:rsidRPr="00B0760D" w14:paraId="637FAFA3" w14:textId="77777777" w:rsidTr="00B0760D">
        <w:trPr>
          <w:trHeight w:val="320"/>
        </w:trPr>
        <w:tc>
          <w:tcPr>
            <w:tcW w:w="2524" w:type="dxa"/>
            <w:tcBorders>
              <w:top w:val="nil"/>
              <w:left w:val="nil"/>
              <w:bottom w:val="nil"/>
              <w:right w:val="nil"/>
            </w:tcBorders>
            <w:shd w:val="clear" w:color="auto" w:fill="auto"/>
            <w:noWrap/>
            <w:vAlign w:val="bottom"/>
            <w:hideMark/>
          </w:tcPr>
          <w:p w14:paraId="0C31EC9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4DC59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CA323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33.4 (20.9-46.6)</w:t>
            </w:r>
          </w:p>
        </w:tc>
        <w:tc>
          <w:tcPr>
            <w:tcW w:w="1660" w:type="dxa"/>
            <w:tcBorders>
              <w:top w:val="nil"/>
              <w:left w:val="nil"/>
              <w:bottom w:val="nil"/>
              <w:right w:val="nil"/>
            </w:tcBorders>
            <w:shd w:val="clear" w:color="auto" w:fill="auto"/>
            <w:noWrap/>
            <w:vAlign w:val="bottom"/>
            <w:hideMark/>
          </w:tcPr>
          <w:p w14:paraId="0995EE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38.9 (25.8-53.5)</w:t>
            </w:r>
          </w:p>
        </w:tc>
        <w:tc>
          <w:tcPr>
            <w:tcW w:w="1800" w:type="dxa"/>
            <w:tcBorders>
              <w:top w:val="nil"/>
              <w:left w:val="nil"/>
              <w:bottom w:val="nil"/>
              <w:right w:val="nil"/>
            </w:tcBorders>
            <w:shd w:val="clear" w:color="auto" w:fill="auto"/>
            <w:noWrap/>
            <w:vAlign w:val="bottom"/>
            <w:hideMark/>
          </w:tcPr>
          <w:p w14:paraId="57E76D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1585 (992-2212)</w:t>
            </w:r>
          </w:p>
        </w:tc>
        <w:tc>
          <w:tcPr>
            <w:tcW w:w="1800" w:type="dxa"/>
            <w:tcBorders>
              <w:top w:val="nil"/>
              <w:left w:val="nil"/>
              <w:bottom w:val="nil"/>
              <w:right w:val="nil"/>
            </w:tcBorders>
            <w:shd w:val="clear" w:color="auto" w:fill="auto"/>
            <w:noWrap/>
            <w:vAlign w:val="bottom"/>
            <w:hideMark/>
          </w:tcPr>
          <w:p w14:paraId="644FC6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2924 (1937-3986)</w:t>
            </w:r>
          </w:p>
        </w:tc>
      </w:tr>
      <w:tr w:rsidR="00B0760D" w:rsidRPr="00B0760D" w14:paraId="57DF6C78" w14:textId="77777777" w:rsidTr="00B0760D">
        <w:trPr>
          <w:trHeight w:val="320"/>
        </w:trPr>
        <w:tc>
          <w:tcPr>
            <w:tcW w:w="2524" w:type="dxa"/>
            <w:tcBorders>
              <w:top w:val="nil"/>
              <w:left w:val="nil"/>
              <w:bottom w:val="nil"/>
              <w:right w:val="nil"/>
            </w:tcBorders>
            <w:shd w:val="clear" w:color="auto" w:fill="auto"/>
            <w:noWrap/>
            <w:vAlign w:val="bottom"/>
            <w:hideMark/>
          </w:tcPr>
          <w:p w14:paraId="3481D97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4801DC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7203C8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1638EC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20CF1B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4504E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r>
      <w:tr w:rsidR="00B0760D" w:rsidRPr="00B0760D" w14:paraId="6D4C4FC3" w14:textId="77777777" w:rsidTr="00B0760D">
        <w:trPr>
          <w:trHeight w:val="320"/>
        </w:trPr>
        <w:tc>
          <w:tcPr>
            <w:tcW w:w="2524" w:type="dxa"/>
            <w:tcBorders>
              <w:top w:val="nil"/>
              <w:left w:val="nil"/>
              <w:bottom w:val="nil"/>
              <w:right w:val="nil"/>
            </w:tcBorders>
            <w:shd w:val="clear" w:color="auto" w:fill="auto"/>
            <w:noWrap/>
            <w:vAlign w:val="bottom"/>
            <w:hideMark/>
          </w:tcPr>
          <w:p w14:paraId="315122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AEA3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6B4BCC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 (4.1-20)</w:t>
            </w:r>
          </w:p>
        </w:tc>
        <w:tc>
          <w:tcPr>
            <w:tcW w:w="1660" w:type="dxa"/>
            <w:tcBorders>
              <w:top w:val="nil"/>
              <w:left w:val="nil"/>
              <w:bottom w:val="nil"/>
              <w:right w:val="nil"/>
            </w:tcBorders>
            <w:shd w:val="clear" w:color="auto" w:fill="auto"/>
            <w:noWrap/>
            <w:vAlign w:val="bottom"/>
            <w:hideMark/>
          </w:tcPr>
          <w:p w14:paraId="2EBAA9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(4.8-22.4)</w:t>
            </w:r>
          </w:p>
        </w:tc>
        <w:tc>
          <w:tcPr>
            <w:tcW w:w="1800" w:type="dxa"/>
            <w:tcBorders>
              <w:top w:val="nil"/>
              <w:left w:val="nil"/>
              <w:bottom w:val="nil"/>
              <w:right w:val="nil"/>
            </w:tcBorders>
            <w:shd w:val="clear" w:color="auto" w:fill="auto"/>
            <w:noWrap/>
            <w:vAlign w:val="bottom"/>
            <w:hideMark/>
          </w:tcPr>
          <w:p w14:paraId="4A0989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456 (198-956)</w:t>
            </w:r>
          </w:p>
        </w:tc>
        <w:tc>
          <w:tcPr>
            <w:tcW w:w="1800" w:type="dxa"/>
            <w:tcBorders>
              <w:top w:val="nil"/>
              <w:left w:val="nil"/>
              <w:bottom w:val="nil"/>
              <w:right w:val="nil"/>
            </w:tcBorders>
            <w:shd w:val="clear" w:color="auto" w:fill="auto"/>
            <w:noWrap/>
            <w:vAlign w:val="bottom"/>
            <w:hideMark/>
          </w:tcPr>
          <w:p w14:paraId="6AEEFC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834 (358-1664)</w:t>
            </w:r>
          </w:p>
        </w:tc>
      </w:tr>
      <w:tr w:rsidR="00B0760D" w:rsidRPr="00B0760D" w14:paraId="713D3B40" w14:textId="77777777" w:rsidTr="00B0760D">
        <w:trPr>
          <w:trHeight w:val="320"/>
        </w:trPr>
        <w:tc>
          <w:tcPr>
            <w:tcW w:w="2524" w:type="dxa"/>
            <w:tcBorders>
              <w:top w:val="nil"/>
              <w:left w:val="nil"/>
              <w:bottom w:val="nil"/>
              <w:right w:val="nil"/>
            </w:tcBorders>
            <w:shd w:val="clear" w:color="auto" w:fill="auto"/>
            <w:noWrap/>
            <w:vAlign w:val="bottom"/>
            <w:hideMark/>
          </w:tcPr>
          <w:p w14:paraId="239CE5C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26BE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A6B21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18.8 (13.2-26.1)</w:t>
            </w:r>
          </w:p>
        </w:tc>
        <w:tc>
          <w:tcPr>
            <w:tcW w:w="1660" w:type="dxa"/>
            <w:tcBorders>
              <w:top w:val="nil"/>
              <w:left w:val="nil"/>
              <w:bottom w:val="nil"/>
              <w:right w:val="nil"/>
            </w:tcBorders>
            <w:shd w:val="clear" w:color="auto" w:fill="auto"/>
            <w:noWrap/>
            <w:vAlign w:val="bottom"/>
            <w:hideMark/>
          </w:tcPr>
          <w:p w14:paraId="0AF388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(9.5-20.8)</w:t>
            </w:r>
          </w:p>
        </w:tc>
        <w:tc>
          <w:tcPr>
            <w:tcW w:w="1800" w:type="dxa"/>
            <w:tcBorders>
              <w:top w:val="nil"/>
              <w:left w:val="nil"/>
              <w:bottom w:val="nil"/>
              <w:right w:val="nil"/>
            </w:tcBorders>
            <w:shd w:val="clear" w:color="auto" w:fill="auto"/>
            <w:noWrap/>
            <w:vAlign w:val="bottom"/>
            <w:hideMark/>
          </w:tcPr>
          <w:p w14:paraId="3BCF15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894 (621-1235)</w:t>
            </w:r>
          </w:p>
        </w:tc>
        <w:tc>
          <w:tcPr>
            <w:tcW w:w="1800" w:type="dxa"/>
            <w:tcBorders>
              <w:top w:val="nil"/>
              <w:left w:val="nil"/>
              <w:bottom w:val="nil"/>
              <w:right w:val="nil"/>
            </w:tcBorders>
            <w:shd w:val="clear" w:color="auto" w:fill="auto"/>
            <w:noWrap/>
            <w:vAlign w:val="bottom"/>
            <w:hideMark/>
          </w:tcPr>
          <w:p w14:paraId="128772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1063 (713-1556)</w:t>
            </w:r>
          </w:p>
        </w:tc>
      </w:tr>
      <w:tr w:rsidR="00B0760D" w:rsidRPr="00B0760D" w14:paraId="06C5822A" w14:textId="77777777" w:rsidTr="00B0760D">
        <w:trPr>
          <w:trHeight w:val="320"/>
        </w:trPr>
        <w:tc>
          <w:tcPr>
            <w:tcW w:w="2524" w:type="dxa"/>
            <w:tcBorders>
              <w:top w:val="nil"/>
              <w:left w:val="nil"/>
              <w:bottom w:val="nil"/>
              <w:right w:val="nil"/>
            </w:tcBorders>
            <w:shd w:val="clear" w:color="auto" w:fill="auto"/>
            <w:noWrap/>
            <w:vAlign w:val="bottom"/>
            <w:hideMark/>
          </w:tcPr>
          <w:p w14:paraId="5516F1E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4BC5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1DDCB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(11.8-14)</w:t>
            </w:r>
          </w:p>
        </w:tc>
        <w:tc>
          <w:tcPr>
            <w:tcW w:w="1660" w:type="dxa"/>
            <w:tcBorders>
              <w:top w:val="nil"/>
              <w:left w:val="nil"/>
              <w:bottom w:val="nil"/>
              <w:right w:val="nil"/>
            </w:tcBorders>
            <w:shd w:val="clear" w:color="auto" w:fill="auto"/>
            <w:noWrap/>
            <w:vAlign w:val="bottom"/>
            <w:hideMark/>
          </w:tcPr>
          <w:p w14:paraId="24DF8E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13.3 (12-14.6)</w:t>
            </w:r>
          </w:p>
        </w:tc>
        <w:tc>
          <w:tcPr>
            <w:tcW w:w="1800" w:type="dxa"/>
            <w:tcBorders>
              <w:top w:val="nil"/>
              <w:left w:val="nil"/>
              <w:bottom w:val="nil"/>
              <w:right w:val="nil"/>
            </w:tcBorders>
            <w:shd w:val="clear" w:color="auto" w:fill="auto"/>
            <w:noWrap/>
            <w:vAlign w:val="bottom"/>
            <w:hideMark/>
          </w:tcPr>
          <w:p w14:paraId="2F5F0C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612 (555-670)</w:t>
            </w:r>
          </w:p>
        </w:tc>
        <w:tc>
          <w:tcPr>
            <w:tcW w:w="1800" w:type="dxa"/>
            <w:tcBorders>
              <w:top w:val="nil"/>
              <w:left w:val="nil"/>
              <w:bottom w:val="nil"/>
              <w:right w:val="nil"/>
            </w:tcBorders>
            <w:shd w:val="clear" w:color="auto" w:fill="auto"/>
            <w:noWrap/>
            <w:vAlign w:val="bottom"/>
            <w:hideMark/>
          </w:tcPr>
          <w:p w14:paraId="6C6F59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1001 (912-1088)</w:t>
            </w:r>
          </w:p>
        </w:tc>
      </w:tr>
      <w:tr w:rsidR="00B0760D" w:rsidRPr="00B0760D" w14:paraId="230638A9" w14:textId="77777777" w:rsidTr="00B0760D">
        <w:trPr>
          <w:trHeight w:val="320"/>
        </w:trPr>
        <w:tc>
          <w:tcPr>
            <w:tcW w:w="2524" w:type="dxa"/>
            <w:tcBorders>
              <w:top w:val="nil"/>
              <w:left w:val="nil"/>
              <w:bottom w:val="nil"/>
              <w:right w:val="nil"/>
            </w:tcBorders>
            <w:shd w:val="clear" w:color="auto" w:fill="auto"/>
            <w:noWrap/>
            <w:vAlign w:val="bottom"/>
            <w:hideMark/>
          </w:tcPr>
          <w:p w14:paraId="621F2C2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ED6B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F4966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(3.8-10.3)</w:t>
            </w:r>
          </w:p>
        </w:tc>
        <w:tc>
          <w:tcPr>
            <w:tcW w:w="1660" w:type="dxa"/>
            <w:tcBorders>
              <w:top w:val="nil"/>
              <w:left w:val="nil"/>
              <w:bottom w:val="nil"/>
              <w:right w:val="nil"/>
            </w:tcBorders>
            <w:shd w:val="clear" w:color="auto" w:fill="auto"/>
            <w:noWrap/>
            <w:vAlign w:val="bottom"/>
            <w:hideMark/>
          </w:tcPr>
          <w:p w14:paraId="0DFB95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(13.7-29.7)</w:t>
            </w:r>
          </w:p>
        </w:tc>
        <w:tc>
          <w:tcPr>
            <w:tcW w:w="1800" w:type="dxa"/>
            <w:tcBorders>
              <w:top w:val="nil"/>
              <w:left w:val="nil"/>
              <w:bottom w:val="nil"/>
              <w:right w:val="nil"/>
            </w:tcBorders>
            <w:shd w:val="clear" w:color="auto" w:fill="auto"/>
            <w:noWrap/>
            <w:vAlign w:val="bottom"/>
            <w:hideMark/>
          </w:tcPr>
          <w:p w14:paraId="0797EE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(179-489)</w:t>
            </w:r>
          </w:p>
        </w:tc>
        <w:tc>
          <w:tcPr>
            <w:tcW w:w="1800" w:type="dxa"/>
            <w:tcBorders>
              <w:top w:val="nil"/>
              <w:left w:val="nil"/>
              <w:bottom w:val="nil"/>
              <w:right w:val="nil"/>
            </w:tcBorders>
            <w:shd w:val="clear" w:color="auto" w:fill="auto"/>
            <w:noWrap/>
            <w:vAlign w:val="bottom"/>
            <w:hideMark/>
          </w:tcPr>
          <w:p w14:paraId="6A99A2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1519 (1033-2231)</w:t>
            </w:r>
          </w:p>
        </w:tc>
      </w:tr>
      <w:tr w:rsidR="00B0760D" w:rsidRPr="00B0760D" w14:paraId="076C4428" w14:textId="77777777" w:rsidTr="00B0760D">
        <w:trPr>
          <w:trHeight w:val="320"/>
        </w:trPr>
        <w:tc>
          <w:tcPr>
            <w:tcW w:w="2524" w:type="dxa"/>
            <w:tcBorders>
              <w:top w:val="nil"/>
              <w:left w:val="nil"/>
              <w:bottom w:val="nil"/>
              <w:right w:val="nil"/>
            </w:tcBorders>
            <w:shd w:val="clear" w:color="auto" w:fill="auto"/>
            <w:noWrap/>
            <w:vAlign w:val="bottom"/>
            <w:hideMark/>
          </w:tcPr>
          <w:p w14:paraId="40B85DB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F144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1E278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(0.1-0.5)</w:t>
            </w:r>
          </w:p>
        </w:tc>
        <w:tc>
          <w:tcPr>
            <w:tcW w:w="1660" w:type="dxa"/>
            <w:tcBorders>
              <w:top w:val="nil"/>
              <w:left w:val="nil"/>
              <w:bottom w:val="nil"/>
              <w:right w:val="nil"/>
            </w:tcBorders>
            <w:shd w:val="clear" w:color="auto" w:fill="auto"/>
            <w:noWrap/>
            <w:vAlign w:val="bottom"/>
            <w:hideMark/>
          </w:tcPr>
          <w:p w14:paraId="18399B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(0.7-3.2)</w:t>
            </w:r>
          </w:p>
        </w:tc>
        <w:tc>
          <w:tcPr>
            <w:tcW w:w="1800" w:type="dxa"/>
            <w:tcBorders>
              <w:top w:val="nil"/>
              <w:left w:val="nil"/>
              <w:bottom w:val="nil"/>
              <w:right w:val="nil"/>
            </w:tcBorders>
            <w:shd w:val="clear" w:color="auto" w:fill="auto"/>
            <w:noWrap/>
            <w:vAlign w:val="bottom"/>
            <w:hideMark/>
          </w:tcPr>
          <w:p w14:paraId="74FE9D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(6-22)</w:t>
            </w:r>
          </w:p>
        </w:tc>
        <w:tc>
          <w:tcPr>
            <w:tcW w:w="1800" w:type="dxa"/>
            <w:tcBorders>
              <w:top w:val="nil"/>
              <w:left w:val="nil"/>
              <w:bottom w:val="nil"/>
              <w:right w:val="nil"/>
            </w:tcBorders>
            <w:shd w:val="clear" w:color="auto" w:fill="auto"/>
            <w:noWrap/>
            <w:vAlign w:val="bottom"/>
            <w:hideMark/>
          </w:tcPr>
          <w:p w14:paraId="66DB55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(56-240)</w:t>
            </w:r>
          </w:p>
        </w:tc>
      </w:tr>
      <w:tr w:rsidR="00B0760D" w:rsidRPr="00B0760D" w14:paraId="3B889929" w14:textId="77777777" w:rsidTr="00B0760D">
        <w:trPr>
          <w:trHeight w:val="320"/>
        </w:trPr>
        <w:tc>
          <w:tcPr>
            <w:tcW w:w="2524" w:type="dxa"/>
            <w:tcBorders>
              <w:top w:val="nil"/>
              <w:left w:val="nil"/>
              <w:bottom w:val="nil"/>
              <w:right w:val="nil"/>
            </w:tcBorders>
            <w:shd w:val="clear" w:color="auto" w:fill="auto"/>
            <w:noWrap/>
            <w:vAlign w:val="bottom"/>
            <w:hideMark/>
          </w:tcPr>
          <w:p w14:paraId="5F7F63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1A50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D9578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(2.3-2.9)</w:t>
            </w:r>
          </w:p>
        </w:tc>
        <w:tc>
          <w:tcPr>
            <w:tcW w:w="1660" w:type="dxa"/>
            <w:tcBorders>
              <w:top w:val="nil"/>
              <w:left w:val="nil"/>
              <w:bottom w:val="nil"/>
              <w:right w:val="nil"/>
            </w:tcBorders>
            <w:shd w:val="clear" w:color="auto" w:fill="auto"/>
            <w:noWrap/>
            <w:vAlign w:val="bottom"/>
            <w:hideMark/>
          </w:tcPr>
          <w:p w14:paraId="7A2B72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(2.3-3.1)</w:t>
            </w:r>
          </w:p>
        </w:tc>
        <w:tc>
          <w:tcPr>
            <w:tcW w:w="1800" w:type="dxa"/>
            <w:tcBorders>
              <w:top w:val="nil"/>
              <w:left w:val="nil"/>
              <w:bottom w:val="nil"/>
              <w:right w:val="nil"/>
            </w:tcBorders>
            <w:shd w:val="clear" w:color="auto" w:fill="auto"/>
            <w:noWrap/>
            <w:vAlign w:val="bottom"/>
            <w:hideMark/>
          </w:tcPr>
          <w:p w14:paraId="6FE5A1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(106-139)</w:t>
            </w:r>
          </w:p>
        </w:tc>
        <w:tc>
          <w:tcPr>
            <w:tcW w:w="1800" w:type="dxa"/>
            <w:tcBorders>
              <w:top w:val="nil"/>
              <w:left w:val="nil"/>
              <w:bottom w:val="nil"/>
              <w:right w:val="nil"/>
            </w:tcBorders>
            <w:shd w:val="clear" w:color="auto" w:fill="auto"/>
            <w:noWrap/>
            <w:vAlign w:val="bottom"/>
            <w:hideMark/>
          </w:tcPr>
          <w:p w14:paraId="57643D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(168-234)</w:t>
            </w:r>
          </w:p>
        </w:tc>
      </w:tr>
      <w:tr w:rsidR="00B0760D" w:rsidRPr="00B0760D" w14:paraId="40431F73" w14:textId="77777777" w:rsidTr="00B0760D">
        <w:trPr>
          <w:trHeight w:val="320"/>
        </w:trPr>
        <w:tc>
          <w:tcPr>
            <w:tcW w:w="2524" w:type="dxa"/>
            <w:tcBorders>
              <w:top w:val="nil"/>
              <w:left w:val="nil"/>
              <w:bottom w:val="nil"/>
              <w:right w:val="nil"/>
            </w:tcBorders>
            <w:shd w:val="clear" w:color="auto" w:fill="auto"/>
            <w:noWrap/>
            <w:vAlign w:val="bottom"/>
            <w:hideMark/>
          </w:tcPr>
          <w:p w14:paraId="026892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D306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AB2F6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7EB702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800" w:type="dxa"/>
            <w:tcBorders>
              <w:top w:val="nil"/>
              <w:left w:val="nil"/>
              <w:bottom w:val="nil"/>
              <w:right w:val="nil"/>
            </w:tcBorders>
            <w:shd w:val="clear" w:color="auto" w:fill="auto"/>
            <w:noWrap/>
            <w:vAlign w:val="bottom"/>
            <w:hideMark/>
          </w:tcPr>
          <w:p w14:paraId="4DECDE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(50-64)</w:t>
            </w:r>
          </w:p>
        </w:tc>
        <w:tc>
          <w:tcPr>
            <w:tcW w:w="1800" w:type="dxa"/>
            <w:tcBorders>
              <w:top w:val="nil"/>
              <w:left w:val="nil"/>
              <w:bottom w:val="nil"/>
              <w:right w:val="nil"/>
            </w:tcBorders>
            <w:shd w:val="clear" w:color="auto" w:fill="auto"/>
            <w:noWrap/>
            <w:vAlign w:val="bottom"/>
            <w:hideMark/>
          </w:tcPr>
          <w:p w14:paraId="1315A4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100 (89-112)</w:t>
            </w:r>
          </w:p>
        </w:tc>
      </w:tr>
      <w:tr w:rsidR="00B0760D" w:rsidRPr="00B0760D" w14:paraId="760D8B0A" w14:textId="77777777" w:rsidTr="00B0760D">
        <w:trPr>
          <w:trHeight w:val="320"/>
        </w:trPr>
        <w:tc>
          <w:tcPr>
            <w:tcW w:w="2524" w:type="dxa"/>
            <w:tcBorders>
              <w:top w:val="nil"/>
              <w:left w:val="nil"/>
              <w:bottom w:val="nil"/>
              <w:right w:val="nil"/>
            </w:tcBorders>
            <w:shd w:val="clear" w:color="auto" w:fill="auto"/>
            <w:noWrap/>
            <w:vAlign w:val="bottom"/>
            <w:hideMark/>
          </w:tcPr>
          <w:p w14:paraId="6A1A565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703A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F925E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660" w:type="dxa"/>
            <w:tcBorders>
              <w:top w:val="nil"/>
              <w:left w:val="nil"/>
              <w:bottom w:val="nil"/>
              <w:right w:val="nil"/>
            </w:tcBorders>
            <w:shd w:val="clear" w:color="auto" w:fill="auto"/>
            <w:noWrap/>
            <w:vAlign w:val="bottom"/>
            <w:hideMark/>
          </w:tcPr>
          <w:p w14:paraId="0D3500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(1-1.4)</w:t>
            </w:r>
          </w:p>
        </w:tc>
        <w:tc>
          <w:tcPr>
            <w:tcW w:w="1800" w:type="dxa"/>
            <w:tcBorders>
              <w:top w:val="nil"/>
              <w:left w:val="nil"/>
              <w:bottom w:val="nil"/>
              <w:right w:val="nil"/>
            </w:tcBorders>
            <w:shd w:val="clear" w:color="auto" w:fill="auto"/>
            <w:noWrap/>
            <w:vAlign w:val="bottom"/>
            <w:hideMark/>
          </w:tcPr>
          <w:p w14:paraId="4564FC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(39-57)</w:t>
            </w:r>
          </w:p>
        </w:tc>
        <w:tc>
          <w:tcPr>
            <w:tcW w:w="1800" w:type="dxa"/>
            <w:tcBorders>
              <w:top w:val="nil"/>
              <w:left w:val="nil"/>
              <w:bottom w:val="nil"/>
              <w:right w:val="nil"/>
            </w:tcBorders>
            <w:shd w:val="clear" w:color="auto" w:fill="auto"/>
            <w:noWrap/>
            <w:vAlign w:val="bottom"/>
            <w:hideMark/>
          </w:tcPr>
          <w:p w14:paraId="4E3C30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(73-105)</w:t>
            </w:r>
          </w:p>
        </w:tc>
      </w:tr>
      <w:tr w:rsidR="00B0760D" w:rsidRPr="00B0760D" w14:paraId="15ADB2FE" w14:textId="77777777" w:rsidTr="00B0760D">
        <w:trPr>
          <w:trHeight w:val="320"/>
        </w:trPr>
        <w:tc>
          <w:tcPr>
            <w:tcW w:w="2524" w:type="dxa"/>
            <w:tcBorders>
              <w:top w:val="nil"/>
              <w:left w:val="nil"/>
              <w:bottom w:val="nil"/>
              <w:right w:val="nil"/>
            </w:tcBorders>
            <w:shd w:val="clear" w:color="auto" w:fill="auto"/>
            <w:noWrap/>
            <w:vAlign w:val="bottom"/>
            <w:hideMark/>
          </w:tcPr>
          <w:p w14:paraId="009BF0A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96CE2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12733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37E80E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5C8BC1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787E05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0A6FCCF9" w14:textId="77777777" w:rsidTr="00B0760D">
        <w:trPr>
          <w:trHeight w:val="320"/>
        </w:trPr>
        <w:tc>
          <w:tcPr>
            <w:tcW w:w="2524" w:type="dxa"/>
            <w:tcBorders>
              <w:top w:val="nil"/>
              <w:left w:val="nil"/>
              <w:bottom w:val="nil"/>
              <w:right w:val="nil"/>
            </w:tcBorders>
            <w:shd w:val="clear" w:color="auto" w:fill="auto"/>
            <w:noWrap/>
            <w:vAlign w:val="bottom"/>
            <w:hideMark/>
          </w:tcPr>
          <w:p w14:paraId="43B883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Trinidad and Tobago</w:t>
            </w:r>
          </w:p>
        </w:tc>
        <w:tc>
          <w:tcPr>
            <w:tcW w:w="2180" w:type="dxa"/>
            <w:tcBorders>
              <w:top w:val="nil"/>
              <w:left w:val="nil"/>
              <w:bottom w:val="nil"/>
              <w:right w:val="nil"/>
            </w:tcBorders>
            <w:shd w:val="clear" w:color="auto" w:fill="auto"/>
            <w:noWrap/>
            <w:vAlign w:val="bottom"/>
            <w:hideMark/>
          </w:tcPr>
          <w:p w14:paraId="189E8A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53A40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79.7 (74.4-85.2)</w:t>
            </w:r>
          </w:p>
        </w:tc>
        <w:tc>
          <w:tcPr>
            <w:tcW w:w="1660" w:type="dxa"/>
            <w:tcBorders>
              <w:top w:val="nil"/>
              <w:left w:val="nil"/>
              <w:bottom w:val="nil"/>
              <w:right w:val="nil"/>
            </w:tcBorders>
            <w:shd w:val="clear" w:color="auto" w:fill="auto"/>
            <w:noWrap/>
            <w:vAlign w:val="bottom"/>
            <w:hideMark/>
          </w:tcPr>
          <w:p w14:paraId="76D0DB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83.1 (76.6-89.1)</w:t>
            </w:r>
          </w:p>
        </w:tc>
        <w:tc>
          <w:tcPr>
            <w:tcW w:w="1800" w:type="dxa"/>
            <w:tcBorders>
              <w:top w:val="nil"/>
              <w:left w:val="nil"/>
              <w:bottom w:val="nil"/>
              <w:right w:val="nil"/>
            </w:tcBorders>
            <w:shd w:val="clear" w:color="auto" w:fill="auto"/>
            <w:noWrap/>
            <w:vAlign w:val="bottom"/>
            <w:hideMark/>
          </w:tcPr>
          <w:p w14:paraId="4583D0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5200 (4823-5619)</w:t>
            </w:r>
          </w:p>
        </w:tc>
        <w:tc>
          <w:tcPr>
            <w:tcW w:w="1800" w:type="dxa"/>
            <w:tcBorders>
              <w:top w:val="nil"/>
              <w:left w:val="nil"/>
              <w:bottom w:val="nil"/>
              <w:right w:val="nil"/>
            </w:tcBorders>
            <w:shd w:val="clear" w:color="auto" w:fill="auto"/>
            <w:noWrap/>
            <w:vAlign w:val="bottom"/>
            <w:hideMark/>
          </w:tcPr>
          <w:p w14:paraId="6CD6E0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7575 (6982-8232)</w:t>
            </w:r>
          </w:p>
        </w:tc>
      </w:tr>
      <w:tr w:rsidR="00B0760D" w:rsidRPr="00B0760D" w14:paraId="7B6DF050" w14:textId="77777777" w:rsidTr="00B0760D">
        <w:trPr>
          <w:trHeight w:val="320"/>
        </w:trPr>
        <w:tc>
          <w:tcPr>
            <w:tcW w:w="2524" w:type="dxa"/>
            <w:tcBorders>
              <w:top w:val="nil"/>
              <w:left w:val="nil"/>
              <w:bottom w:val="nil"/>
              <w:right w:val="nil"/>
            </w:tcBorders>
            <w:shd w:val="clear" w:color="auto" w:fill="auto"/>
            <w:noWrap/>
            <w:vAlign w:val="bottom"/>
            <w:hideMark/>
          </w:tcPr>
          <w:p w14:paraId="7E1715B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A9F7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178D1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38.9 (36.4-41)</w:t>
            </w:r>
          </w:p>
        </w:tc>
        <w:tc>
          <w:tcPr>
            <w:tcW w:w="1660" w:type="dxa"/>
            <w:tcBorders>
              <w:top w:val="nil"/>
              <w:left w:val="nil"/>
              <w:bottom w:val="nil"/>
              <w:right w:val="nil"/>
            </w:tcBorders>
            <w:shd w:val="clear" w:color="auto" w:fill="auto"/>
            <w:noWrap/>
            <w:vAlign w:val="bottom"/>
            <w:hideMark/>
          </w:tcPr>
          <w:p w14:paraId="230BB7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 (21.1-33)</w:t>
            </w:r>
          </w:p>
        </w:tc>
        <w:tc>
          <w:tcPr>
            <w:tcW w:w="1800" w:type="dxa"/>
            <w:tcBorders>
              <w:top w:val="nil"/>
              <w:left w:val="nil"/>
              <w:bottom w:val="nil"/>
              <w:right w:val="nil"/>
            </w:tcBorders>
            <w:shd w:val="clear" w:color="auto" w:fill="auto"/>
            <w:noWrap/>
            <w:vAlign w:val="bottom"/>
            <w:hideMark/>
          </w:tcPr>
          <w:p w14:paraId="1388F3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2543 (2346-2718)</w:t>
            </w:r>
          </w:p>
        </w:tc>
        <w:tc>
          <w:tcPr>
            <w:tcW w:w="1800" w:type="dxa"/>
            <w:tcBorders>
              <w:top w:val="nil"/>
              <w:left w:val="nil"/>
              <w:bottom w:val="nil"/>
              <w:right w:val="nil"/>
            </w:tcBorders>
            <w:shd w:val="clear" w:color="auto" w:fill="auto"/>
            <w:noWrap/>
            <w:vAlign w:val="bottom"/>
            <w:hideMark/>
          </w:tcPr>
          <w:p w14:paraId="07EF1E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2533 (1917-3031)</w:t>
            </w:r>
          </w:p>
        </w:tc>
      </w:tr>
      <w:tr w:rsidR="00B0760D" w:rsidRPr="00B0760D" w14:paraId="72EC8A39" w14:textId="77777777" w:rsidTr="00B0760D">
        <w:trPr>
          <w:trHeight w:val="320"/>
        </w:trPr>
        <w:tc>
          <w:tcPr>
            <w:tcW w:w="2524" w:type="dxa"/>
            <w:tcBorders>
              <w:top w:val="nil"/>
              <w:left w:val="nil"/>
              <w:bottom w:val="nil"/>
              <w:right w:val="nil"/>
            </w:tcBorders>
            <w:shd w:val="clear" w:color="auto" w:fill="auto"/>
            <w:noWrap/>
            <w:vAlign w:val="bottom"/>
            <w:hideMark/>
          </w:tcPr>
          <w:p w14:paraId="43A9354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6DED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D444D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31.5 (25.5-38.2)</w:t>
            </w:r>
          </w:p>
        </w:tc>
        <w:tc>
          <w:tcPr>
            <w:tcW w:w="1660" w:type="dxa"/>
            <w:tcBorders>
              <w:top w:val="nil"/>
              <w:left w:val="nil"/>
              <w:bottom w:val="nil"/>
              <w:right w:val="nil"/>
            </w:tcBorders>
            <w:shd w:val="clear" w:color="auto" w:fill="auto"/>
            <w:noWrap/>
            <w:vAlign w:val="bottom"/>
            <w:hideMark/>
          </w:tcPr>
          <w:p w14:paraId="105697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(8-12.7)</w:t>
            </w:r>
          </w:p>
        </w:tc>
        <w:tc>
          <w:tcPr>
            <w:tcW w:w="1800" w:type="dxa"/>
            <w:tcBorders>
              <w:top w:val="nil"/>
              <w:left w:val="nil"/>
              <w:bottom w:val="nil"/>
              <w:right w:val="nil"/>
            </w:tcBorders>
            <w:shd w:val="clear" w:color="auto" w:fill="auto"/>
            <w:noWrap/>
            <w:vAlign w:val="bottom"/>
            <w:hideMark/>
          </w:tcPr>
          <w:p w14:paraId="64FB44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2049 (1660-2498)</w:t>
            </w:r>
          </w:p>
        </w:tc>
        <w:tc>
          <w:tcPr>
            <w:tcW w:w="1800" w:type="dxa"/>
            <w:tcBorders>
              <w:top w:val="nil"/>
              <w:left w:val="nil"/>
              <w:bottom w:val="nil"/>
              <w:right w:val="nil"/>
            </w:tcBorders>
            <w:shd w:val="clear" w:color="auto" w:fill="auto"/>
            <w:noWrap/>
            <w:vAlign w:val="bottom"/>
            <w:hideMark/>
          </w:tcPr>
          <w:p w14:paraId="167072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912 (731-1158)</w:t>
            </w:r>
          </w:p>
        </w:tc>
      </w:tr>
      <w:tr w:rsidR="00B0760D" w:rsidRPr="00B0760D" w14:paraId="66D6196E" w14:textId="77777777" w:rsidTr="00B0760D">
        <w:trPr>
          <w:trHeight w:val="320"/>
        </w:trPr>
        <w:tc>
          <w:tcPr>
            <w:tcW w:w="2524" w:type="dxa"/>
            <w:tcBorders>
              <w:top w:val="nil"/>
              <w:left w:val="nil"/>
              <w:bottom w:val="nil"/>
              <w:right w:val="nil"/>
            </w:tcBorders>
            <w:shd w:val="clear" w:color="auto" w:fill="auto"/>
            <w:noWrap/>
            <w:vAlign w:val="bottom"/>
            <w:hideMark/>
          </w:tcPr>
          <w:p w14:paraId="777FA71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39027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120F1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14.1 (11.1-18)</w:t>
            </w:r>
          </w:p>
        </w:tc>
        <w:tc>
          <w:tcPr>
            <w:tcW w:w="1660" w:type="dxa"/>
            <w:tcBorders>
              <w:top w:val="nil"/>
              <w:left w:val="nil"/>
              <w:bottom w:val="nil"/>
              <w:right w:val="nil"/>
            </w:tcBorders>
            <w:shd w:val="clear" w:color="auto" w:fill="auto"/>
            <w:noWrap/>
            <w:vAlign w:val="bottom"/>
            <w:hideMark/>
          </w:tcPr>
          <w:p w14:paraId="47D57E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(1.7-2.9)</w:t>
            </w:r>
          </w:p>
        </w:tc>
        <w:tc>
          <w:tcPr>
            <w:tcW w:w="1800" w:type="dxa"/>
            <w:tcBorders>
              <w:top w:val="nil"/>
              <w:left w:val="nil"/>
              <w:bottom w:val="nil"/>
              <w:right w:val="nil"/>
            </w:tcBorders>
            <w:shd w:val="clear" w:color="auto" w:fill="auto"/>
            <w:noWrap/>
            <w:vAlign w:val="bottom"/>
            <w:hideMark/>
          </w:tcPr>
          <w:p w14:paraId="645633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924 (725-1169)</w:t>
            </w:r>
          </w:p>
        </w:tc>
        <w:tc>
          <w:tcPr>
            <w:tcW w:w="1800" w:type="dxa"/>
            <w:tcBorders>
              <w:top w:val="nil"/>
              <w:left w:val="nil"/>
              <w:bottom w:val="nil"/>
              <w:right w:val="nil"/>
            </w:tcBorders>
            <w:shd w:val="clear" w:color="auto" w:fill="auto"/>
            <w:noWrap/>
            <w:vAlign w:val="bottom"/>
            <w:hideMark/>
          </w:tcPr>
          <w:p w14:paraId="59F353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200 (159-265)</w:t>
            </w:r>
          </w:p>
        </w:tc>
      </w:tr>
      <w:tr w:rsidR="00B0760D" w:rsidRPr="00B0760D" w14:paraId="49968CC1" w14:textId="77777777" w:rsidTr="00B0760D">
        <w:trPr>
          <w:trHeight w:val="320"/>
        </w:trPr>
        <w:tc>
          <w:tcPr>
            <w:tcW w:w="2524" w:type="dxa"/>
            <w:tcBorders>
              <w:top w:val="nil"/>
              <w:left w:val="nil"/>
              <w:bottom w:val="nil"/>
              <w:right w:val="nil"/>
            </w:tcBorders>
            <w:shd w:val="clear" w:color="auto" w:fill="auto"/>
            <w:noWrap/>
            <w:vAlign w:val="bottom"/>
            <w:hideMark/>
          </w:tcPr>
          <w:p w14:paraId="3E9A6DF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78C6B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56C20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 (16-25.2)</w:t>
            </w:r>
          </w:p>
        </w:tc>
        <w:tc>
          <w:tcPr>
            <w:tcW w:w="1660" w:type="dxa"/>
            <w:tcBorders>
              <w:top w:val="nil"/>
              <w:left w:val="nil"/>
              <w:bottom w:val="nil"/>
              <w:right w:val="nil"/>
            </w:tcBorders>
            <w:shd w:val="clear" w:color="auto" w:fill="auto"/>
            <w:noWrap/>
            <w:vAlign w:val="bottom"/>
            <w:hideMark/>
          </w:tcPr>
          <w:p w14:paraId="601DA2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(6.4-10.2)</w:t>
            </w:r>
          </w:p>
        </w:tc>
        <w:tc>
          <w:tcPr>
            <w:tcW w:w="1800" w:type="dxa"/>
            <w:tcBorders>
              <w:top w:val="nil"/>
              <w:left w:val="nil"/>
              <w:bottom w:val="nil"/>
              <w:right w:val="nil"/>
            </w:tcBorders>
            <w:shd w:val="clear" w:color="auto" w:fill="auto"/>
            <w:noWrap/>
            <w:vAlign w:val="bottom"/>
            <w:hideMark/>
          </w:tcPr>
          <w:p w14:paraId="6BE150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1317 (1046-1630)</w:t>
            </w:r>
          </w:p>
        </w:tc>
        <w:tc>
          <w:tcPr>
            <w:tcW w:w="1800" w:type="dxa"/>
            <w:tcBorders>
              <w:top w:val="nil"/>
              <w:left w:val="nil"/>
              <w:bottom w:val="nil"/>
              <w:right w:val="nil"/>
            </w:tcBorders>
            <w:shd w:val="clear" w:color="auto" w:fill="auto"/>
            <w:noWrap/>
            <w:vAlign w:val="bottom"/>
            <w:hideMark/>
          </w:tcPr>
          <w:p w14:paraId="3DDC5A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725 (581-931)</w:t>
            </w:r>
          </w:p>
        </w:tc>
      </w:tr>
      <w:tr w:rsidR="00B0760D" w:rsidRPr="00B0760D" w14:paraId="21CB43AE" w14:textId="77777777" w:rsidTr="00B0760D">
        <w:trPr>
          <w:trHeight w:val="320"/>
        </w:trPr>
        <w:tc>
          <w:tcPr>
            <w:tcW w:w="2524" w:type="dxa"/>
            <w:tcBorders>
              <w:top w:val="nil"/>
              <w:left w:val="nil"/>
              <w:bottom w:val="nil"/>
              <w:right w:val="nil"/>
            </w:tcBorders>
            <w:shd w:val="clear" w:color="auto" w:fill="auto"/>
            <w:noWrap/>
            <w:vAlign w:val="bottom"/>
            <w:hideMark/>
          </w:tcPr>
          <w:p w14:paraId="2FA291F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AC79A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68CBE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24.7 (12.7-41)</w:t>
            </w:r>
          </w:p>
        </w:tc>
        <w:tc>
          <w:tcPr>
            <w:tcW w:w="1660" w:type="dxa"/>
            <w:tcBorders>
              <w:top w:val="nil"/>
              <w:left w:val="nil"/>
              <w:bottom w:val="nil"/>
              <w:right w:val="nil"/>
            </w:tcBorders>
            <w:shd w:val="clear" w:color="auto" w:fill="auto"/>
            <w:noWrap/>
            <w:vAlign w:val="bottom"/>
            <w:hideMark/>
          </w:tcPr>
          <w:p w14:paraId="007E4A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39.3 (23.1-58.8)</w:t>
            </w:r>
          </w:p>
        </w:tc>
        <w:tc>
          <w:tcPr>
            <w:tcW w:w="1800" w:type="dxa"/>
            <w:tcBorders>
              <w:top w:val="nil"/>
              <w:left w:val="nil"/>
              <w:bottom w:val="nil"/>
              <w:right w:val="nil"/>
            </w:tcBorders>
            <w:shd w:val="clear" w:color="auto" w:fill="auto"/>
            <w:noWrap/>
            <w:vAlign w:val="bottom"/>
            <w:hideMark/>
          </w:tcPr>
          <w:p w14:paraId="07F081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1615 (828-2659)</w:t>
            </w:r>
          </w:p>
        </w:tc>
        <w:tc>
          <w:tcPr>
            <w:tcW w:w="1800" w:type="dxa"/>
            <w:tcBorders>
              <w:top w:val="nil"/>
              <w:left w:val="nil"/>
              <w:bottom w:val="nil"/>
              <w:right w:val="nil"/>
            </w:tcBorders>
            <w:shd w:val="clear" w:color="auto" w:fill="auto"/>
            <w:noWrap/>
            <w:vAlign w:val="bottom"/>
            <w:hideMark/>
          </w:tcPr>
          <w:p w14:paraId="309D68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3587 (2094-5366)</w:t>
            </w:r>
          </w:p>
        </w:tc>
      </w:tr>
      <w:tr w:rsidR="00B0760D" w:rsidRPr="00B0760D" w14:paraId="3D43B713" w14:textId="77777777" w:rsidTr="00B0760D">
        <w:trPr>
          <w:trHeight w:val="320"/>
        </w:trPr>
        <w:tc>
          <w:tcPr>
            <w:tcW w:w="2524" w:type="dxa"/>
            <w:tcBorders>
              <w:top w:val="nil"/>
              <w:left w:val="nil"/>
              <w:bottom w:val="nil"/>
              <w:right w:val="nil"/>
            </w:tcBorders>
            <w:shd w:val="clear" w:color="auto" w:fill="auto"/>
            <w:noWrap/>
            <w:vAlign w:val="bottom"/>
            <w:hideMark/>
          </w:tcPr>
          <w:p w14:paraId="0DF01DF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B9CA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58D3E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(7.4-18)</w:t>
            </w:r>
          </w:p>
        </w:tc>
        <w:tc>
          <w:tcPr>
            <w:tcW w:w="1660" w:type="dxa"/>
            <w:tcBorders>
              <w:top w:val="nil"/>
              <w:left w:val="nil"/>
              <w:bottom w:val="nil"/>
              <w:right w:val="nil"/>
            </w:tcBorders>
            <w:shd w:val="clear" w:color="auto" w:fill="auto"/>
            <w:noWrap/>
            <w:vAlign w:val="bottom"/>
            <w:hideMark/>
          </w:tcPr>
          <w:p w14:paraId="36AA68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(18.1-33.4)</w:t>
            </w:r>
          </w:p>
        </w:tc>
        <w:tc>
          <w:tcPr>
            <w:tcW w:w="1800" w:type="dxa"/>
            <w:tcBorders>
              <w:top w:val="nil"/>
              <w:left w:val="nil"/>
              <w:bottom w:val="nil"/>
              <w:right w:val="nil"/>
            </w:tcBorders>
            <w:shd w:val="clear" w:color="auto" w:fill="auto"/>
            <w:noWrap/>
            <w:vAlign w:val="bottom"/>
            <w:hideMark/>
          </w:tcPr>
          <w:p w14:paraId="4282BD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759 (489-1167)</w:t>
            </w:r>
          </w:p>
        </w:tc>
        <w:tc>
          <w:tcPr>
            <w:tcW w:w="1800" w:type="dxa"/>
            <w:tcBorders>
              <w:top w:val="nil"/>
              <w:left w:val="nil"/>
              <w:bottom w:val="nil"/>
              <w:right w:val="nil"/>
            </w:tcBorders>
            <w:shd w:val="clear" w:color="auto" w:fill="auto"/>
            <w:noWrap/>
            <w:vAlign w:val="bottom"/>
            <w:hideMark/>
          </w:tcPr>
          <w:p w14:paraId="2C9DD0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2274 (1643-3033)</w:t>
            </w:r>
          </w:p>
        </w:tc>
      </w:tr>
      <w:tr w:rsidR="00B0760D" w:rsidRPr="00B0760D" w14:paraId="33FF3054" w14:textId="77777777" w:rsidTr="00B0760D">
        <w:trPr>
          <w:trHeight w:val="320"/>
        </w:trPr>
        <w:tc>
          <w:tcPr>
            <w:tcW w:w="2524" w:type="dxa"/>
            <w:tcBorders>
              <w:top w:val="nil"/>
              <w:left w:val="nil"/>
              <w:bottom w:val="nil"/>
              <w:right w:val="nil"/>
            </w:tcBorders>
            <w:shd w:val="clear" w:color="auto" w:fill="auto"/>
            <w:noWrap/>
            <w:vAlign w:val="bottom"/>
            <w:hideMark/>
          </w:tcPr>
          <w:p w14:paraId="69D335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C235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398FF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(10.4-12.9)</w:t>
            </w:r>
          </w:p>
        </w:tc>
        <w:tc>
          <w:tcPr>
            <w:tcW w:w="1660" w:type="dxa"/>
            <w:tcBorders>
              <w:top w:val="nil"/>
              <w:left w:val="nil"/>
              <w:bottom w:val="nil"/>
              <w:right w:val="nil"/>
            </w:tcBorders>
            <w:shd w:val="clear" w:color="auto" w:fill="auto"/>
            <w:noWrap/>
            <w:vAlign w:val="bottom"/>
            <w:hideMark/>
          </w:tcPr>
          <w:p w14:paraId="5F8916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(9.9-12.8)</w:t>
            </w:r>
          </w:p>
        </w:tc>
        <w:tc>
          <w:tcPr>
            <w:tcW w:w="1800" w:type="dxa"/>
            <w:tcBorders>
              <w:top w:val="nil"/>
              <w:left w:val="nil"/>
              <w:bottom w:val="nil"/>
              <w:right w:val="nil"/>
            </w:tcBorders>
            <w:shd w:val="clear" w:color="auto" w:fill="auto"/>
            <w:noWrap/>
            <w:vAlign w:val="bottom"/>
            <w:hideMark/>
          </w:tcPr>
          <w:p w14:paraId="291E1D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769 (678-848)</w:t>
            </w:r>
          </w:p>
        </w:tc>
        <w:tc>
          <w:tcPr>
            <w:tcW w:w="1800" w:type="dxa"/>
            <w:tcBorders>
              <w:top w:val="nil"/>
              <w:left w:val="nil"/>
              <w:bottom w:val="nil"/>
              <w:right w:val="nil"/>
            </w:tcBorders>
            <w:shd w:val="clear" w:color="auto" w:fill="auto"/>
            <w:noWrap/>
            <w:vAlign w:val="bottom"/>
            <w:hideMark/>
          </w:tcPr>
          <w:p w14:paraId="0356CC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1049 (916-1162)</w:t>
            </w:r>
          </w:p>
        </w:tc>
      </w:tr>
      <w:tr w:rsidR="00B0760D" w:rsidRPr="00B0760D" w14:paraId="593ECD5C" w14:textId="77777777" w:rsidTr="00B0760D">
        <w:trPr>
          <w:trHeight w:val="320"/>
        </w:trPr>
        <w:tc>
          <w:tcPr>
            <w:tcW w:w="2524" w:type="dxa"/>
            <w:tcBorders>
              <w:top w:val="nil"/>
              <w:left w:val="nil"/>
              <w:bottom w:val="nil"/>
              <w:right w:val="nil"/>
            </w:tcBorders>
            <w:shd w:val="clear" w:color="auto" w:fill="auto"/>
            <w:noWrap/>
            <w:vAlign w:val="bottom"/>
            <w:hideMark/>
          </w:tcPr>
          <w:p w14:paraId="5FEDD6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54E5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DECF1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30.2 (21.2-40.4)</w:t>
            </w:r>
          </w:p>
        </w:tc>
        <w:tc>
          <w:tcPr>
            <w:tcW w:w="1660" w:type="dxa"/>
            <w:tcBorders>
              <w:top w:val="nil"/>
              <w:left w:val="nil"/>
              <w:bottom w:val="nil"/>
              <w:right w:val="nil"/>
            </w:tcBorders>
            <w:shd w:val="clear" w:color="auto" w:fill="auto"/>
            <w:noWrap/>
            <w:vAlign w:val="bottom"/>
            <w:hideMark/>
          </w:tcPr>
          <w:p w14:paraId="15F29B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34.7 (25.2-47.4)</w:t>
            </w:r>
          </w:p>
        </w:tc>
        <w:tc>
          <w:tcPr>
            <w:tcW w:w="1800" w:type="dxa"/>
            <w:tcBorders>
              <w:top w:val="nil"/>
              <w:left w:val="nil"/>
              <w:bottom w:val="nil"/>
              <w:right w:val="nil"/>
            </w:tcBorders>
            <w:shd w:val="clear" w:color="auto" w:fill="auto"/>
            <w:noWrap/>
            <w:vAlign w:val="bottom"/>
            <w:hideMark/>
          </w:tcPr>
          <w:p w14:paraId="174166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1972 (1377-2640)</w:t>
            </w:r>
          </w:p>
        </w:tc>
        <w:tc>
          <w:tcPr>
            <w:tcW w:w="1800" w:type="dxa"/>
            <w:tcBorders>
              <w:top w:val="nil"/>
              <w:left w:val="nil"/>
              <w:bottom w:val="nil"/>
              <w:right w:val="nil"/>
            </w:tcBorders>
            <w:shd w:val="clear" w:color="auto" w:fill="auto"/>
            <w:noWrap/>
            <w:vAlign w:val="bottom"/>
            <w:hideMark/>
          </w:tcPr>
          <w:p w14:paraId="431009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3167 (2328-4320)</w:t>
            </w:r>
          </w:p>
        </w:tc>
      </w:tr>
      <w:tr w:rsidR="00B0760D" w:rsidRPr="00B0760D" w14:paraId="49F19506" w14:textId="77777777" w:rsidTr="00B0760D">
        <w:trPr>
          <w:trHeight w:val="320"/>
        </w:trPr>
        <w:tc>
          <w:tcPr>
            <w:tcW w:w="2524" w:type="dxa"/>
            <w:tcBorders>
              <w:top w:val="nil"/>
              <w:left w:val="nil"/>
              <w:bottom w:val="nil"/>
              <w:right w:val="nil"/>
            </w:tcBorders>
            <w:shd w:val="clear" w:color="auto" w:fill="auto"/>
            <w:noWrap/>
            <w:vAlign w:val="bottom"/>
            <w:hideMark/>
          </w:tcPr>
          <w:p w14:paraId="595933B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21BF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FBDAC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(0.7-2.7)</w:t>
            </w:r>
          </w:p>
        </w:tc>
        <w:tc>
          <w:tcPr>
            <w:tcW w:w="1660" w:type="dxa"/>
            <w:tcBorders>
              <w:top w:val="nil"/>
              <w:left w:val="nil"/>
              <w:bottom w:val="nil"/>
              <w:right w:val="nil"/>
            </w:tcBorders>
            <w:shd w:val="clear" w:color="auto" w:fill="auto"/>
            <w:noWrap/>
            <w:vAlign w:val="bottom"/>
            <w:hideMark/>
          </w:tcPr>
          <w:p w14:paraId="2A8630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(2.1-7.6)</w:t>
            </w:r>
          </w:p>
        </w:tc>
        <w:tc>
          <w:tcPr>
            <w:tcW w:w="1800" w:type="dxa"/>
            <w:tcBorders>
              <w:top w:val="nil"/>
              <w:left w:val="nil"/>
              <w:bottom w:val="nil"/>
              <w:right w:val="nil"/>
            </w:tcBorders>
            <w:shd w:val="clear" w:color="auto" w:fill="auto"/>
            <w:noWrap/>
            <w:vAlign w:val="bottom"/>
            <w:hideMark/>
          </w:tcPr>
          <w:p w14:paraId="78FAA8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(49-174)</w:t>
            </w:r>
          </w:p>
        </w:tc>
        <w:tc>
          <w:tcPr>
            <w:tcW w:w="1800" w:type="dxa"/>
            <w:tcBorders>
              <w:top w:val="nil"/>
              <w:left w:val="nil"/>
              <w:bottom w:val="nil"/>
              <w:right w:val="nil"/>
            </w:tcBorders>
            <w:shd w:val="clear" w:color="auto" w:fill="auto"/>
            <w:noWrap/>
            <w:vAlign w:val="bottom"/>
            <w:hideMark/>
          </w:tcPr>
          <w:p w14:paraId="433100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361 (196-694)</w:t>
            </w:r>
          </w:p>
        </w:tc>
      </w:tr>
      <w:tr w:rsidR="00B0760D" w:rsidRPr="00B0760D" w14:paraId="4A406243" w14:textId="77777777" w:rsidTr="00B0760D">
        <w:trPr>
          <w:trHeight w:val="320"/>
        </w:trPr>
        <w:tc>
          <w:tcPr>
            <w:tcW w:w="2524" w:type="dxa"/>
            <w:tcBorders>
              <w:top w:val="nil"/>
              <w:left w:val="nil"/>
              <w:bottom w:val="nil"/>
              <w:right w:val="nil"/>
            </w:tcBorders>
            <w:shd w:val="clear" w:color="auto" w:fill="auto"/>
            <w:noWrap/>
            <w:vAlign w:val="bottom"/>
            <w:hideMark/>
          </w:tcPr>
          <w:p w14:paraId="53EEE90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F6EE0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BAD2D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660" w:type="dxa"/>
            <w:tcBorders>
              <w:top w:val="nil"/>
              <w:left w:val="nil"/>
              <w:bottom w:val="nil"/>
              <w:right w:val="nil"/>
            </w:tcBorders>
            <w:shd w:val="clear" w:color="auto" w:fill="auto"/>
            <w:noWrap/>
            <w:vAlign w:val="bottom"/>
            <w:hideMark/>
          </w:tcPr>
          <w:p w14:paraId="2DA80E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(3.2-3.6)</w:t>
            </w:r>
          </w:p>
        </w:tc>
        <w:tc>
          <w:tcPr>
            <w:tcW w:w="1800" w:type="dxa"/>
            <w:tcBorders>
              <w:top w:val="nil"/>
              <w:left w:val="nil"/>
              <w:bottom w:val="nil"/>
              <w:right w:val="nil"/>
            </w:tcBorders>
            <w:shd w:val="clear" w:color="auto" w:fill="auto"/>
            <w:noWrap/>
            <w:vAlign w:val="bottom"/>
            <w:hideMark/>
          </w:tcPr>
          <w:p w14:paraId="233D0B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(182-211)</w:t>
            </w:r>
          </w:p>
        </w:tc>
        <w:tc>
          <w:tcPr>
            <w:tcW w:w="1800" w:type="dxa"/>
            <w:tcBorders>
              <w:top w:val="nil"/>
              <w:left w:val="nil"/>
              <w:bottom w:val="nil"/>
              <w:right w:val="nil"/>
            </w:tcBorders>
            <w:shd w:val="clear" w:color="auto" w:fill="auto"/>
            <w:noWrap/>
            <w:vAlign w:val="bottom"/>
            <w:hideMark/>
          </w:tcPr>
          <w:p w14:paraId="77E5E9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308 (284-330)</w:t>
            </w:r>
          </w:p>
        </w:tc>
      </w:tr>
      <w:tr w:rsidR="00B0760D" w:rsidRPr="00B0760D" w14:paraId="0980A6F9" w14:textId="77777777" w:rsidTr="00B0760D">
        <w:trPr>
          <w:trHeight w:val="320"/>
        </w:trPr>
        <w:tc>
          <w:tcPr>
            <w:tcW w:w="2524" w:type="dxa"/>
            <w:tcBorders>
              <w:top w:val="nil"/>
              <w:left w:val="nil"/>
              <w:bottom w:val="nil"/>
              <w:right w:val="nil"/>
            </w:tcBorders>
            <w:shd w:val="clear" w:color="auto" w:fill="auto"/>
            <w:noWrap/>
            <w:vAlign w:val="bottom"/>
            <w:hideMark/>
          </w:tcPr>
          <w:p w14:paraId="2306749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9B38CF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832A2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19A388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(0.7-1.2)</w:t>
            </w:r>
          </w:p>
        </w:tc>
        <w:tc>
          <w:tcPr>
            <w:tcW w:w="1800" w:type="dxa"/>
            <w:tcBorders>
              <w:top w:val="nil"/>
              <w:left w:val="nil"/>
              <w:bottom w:val="nil"/>
              <w:right w:val="nil"/>
            </w:tcBorders>
            <w:shd w:val="clear" w:color="auto" w:fill="auto"/>
            <w:noWrap/>
            <w:vAlign w:val="bottom"/>
            <w:hideMark/>
          </w:tcPr>
          <w:p w14:paraId="31BA25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(80-95)</w:t>
            </w:r>
          </w:p>
        </w:tc>
        <w:tc>
          <w:tcPr>
            <w:tcW w:w="1800" w:type="dxa"/>
            <w:tcBorders>
              <w:top w:val="nil"/>
              <w:left w:val="nil"/>
              <w:bottom w:val="nil"/>
              <w:right w:val="nil"/>
            </w:tcBorders>
            <w:shd w:val="clear" w:color="auto" w:fill="auto"/>
            <w:noWrap/>
            <w:vAlign w:val="bottom"/>
            <w:hideMark/>
          </w:tcPr>
          <w:p w14:paraId="4D2B19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 (65-114)</w:t>
            </w:r>
          </w:p>
        </w:tc>
      </w:tr>
      <w:tr w:rsidR="00B0760D" w:rsidRPr="00B0760D" w14:paraId="472B5225" w14:textId="77777777" w:rsidTr="00B0760D">
        <w:trPr>
          <w:trHeight w:val="320"/>
        </w:trPr>
        <w:tc>
          <w:tcPr>
            <w:tcW w:w="2524" w:type="dxa"/>
            <w:tcBorders>
              <w:top w:val="nil"/>
              <w:left w:val="nil"/>
              <w:bottom w:val="nil"/>
              <w:right w:val="nil"/>
            </w:tcBorders>
            <w:shd w:val="clear" w:color="auto" w:fill="auto"/>
            <w:noWrap/>
            <w:vAlign w:val="bottom"/>
            <w:hideMark/>
          </w:tcPr>
          <w:p w14:paraId="2792430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2209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1C904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(1.4-1.7)</w:t>
            </w:r>
          </w:p>
        </w:tc>
        <w:tc>
          <w:tcPr>
            <w:tcW w:w="1660" w:type="dxa"/>
            <w:tcBorders>
              <w:top w:val="nil"/>
              <w:left w:val="nil"/>
              <w:bottom w:val="nil"/>
              <w:right w:val="nil"/>
            </w:tcBorders>
            <w:shd w:val="clear" w:color="auto" w:fill="auto"/>
            <w:noWrap/>
            <w:vAlign w:val="bottom"/>
            <w:hideMark/>
          </w:tcPr>
          <w:p w14:paraId="17B634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(1.5-1.8)</w:t>
            </w:r>
          </w:p>
        </w:tc>
        <w:tc>
          <w:tcPr>
            <w:tcW w:w="1800" w:type="dxa"/>
            <w:tcBorders>
              <w:top w:val="nil"/>
              <w:left w:val="nil"/>
              <w:bottom w:val="nil"/>
              <w:right w:val="nil"/>
            </w:tcBorders>
            <w:shd w:val="clear" w:color="auto" w:fill="auto"/>
            <w:noWrap/>
            <w:vAlign w:val="bottom"/>
            <w:hideMark/>
          </w:tcPr>
          <w:p w14:paraId="4418F1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(95-112)</w:t>
            </w:r>
          </w:p>
        </w:tc>
        <w:tc>
          <w:tcPr>
            <w:tcW w:w="1800" w:type="dxa"/>
            <w:tcBorders>
              <w:top w:val="nil"/>
              <w:left w:val="nil"/>
              <w:bottom w:val="nil"/>
              <w:right w:val="nil"/>
            </w:tcBorders>
            <w:shd w:val="clear" w:color="auto" w:fill="auto"/>
            <w:noWrap/>
            <w:vAlign w:val="bottom"/>
            <w:hideMark/>
          </w:tcPr>
          <w:p w14:paraId="0BF167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(135-162)</w:t>
            </w:r>
          </w:p>
        </w:tc>
      </w:tr>
      <w:tr w:rsidR="00B0760D" w:rsidRPr="00B0760D" w14:paraId="4A55F7BB" w14:textId="77777777" w:rsidTr="00B0760D">
        <w:trPr>
          <w:trHeight w:val="320"/>
        </w:trPr>
        <w:tc>
          <w:tcPr>
            <w:tcW w:w="2524" w:type="dxa"/>
            <w:tcBorders>
              <w:top w:val="nil"/>
              <w:left w:val="nil"/>
              <w:bottom w:val="nil"/>
              <w:right w:val="nil"/>
            </w:tcBorders>
            <w:shd w:val="clear" w:color="auto" w:fill="auto"/>
            <w:noWrap/>
            <w:vAlign w:val="bottom"/>
            <w:hideMark/>
          </w:tcPr>
          <w:p w14:paraId="63FB37B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79680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23C192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540CCE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800" w:type="dxa"/>
            <w:tcBorders>
              <w:top w:val="nil"/>
              <w:left w:val="nil"/>
              <w:bottom w:val="nil"/>
              <w:right w:val="nil"/>
            </w:tcBorders>
            <w:shd w:val="clear" w:color="auto" w:fill="auto"/>
            <w:noWrap/>
            <w:vAlign w:val="bottom"/>
            <w:hideMark/>
          </w:tcPr>
          <w:p w14:paraId="0A6AF1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(6-18)</w:t>
            </w:r>
          </w:p>
        </w:tc>
        <w:tc>
          <w:tcPr>
            <w:tcW w:w="1800" w:type="dxa"/>
            <w:tcBorders>
              <w:top w:val="nil"/>
              <w:left w:val="nil"/>
              <w:bottom w:val="nil"/>
              <w:right w:val="nil"/>
            </w:tcBorders>
            <w:shd w:val="clear" w:color="auto" w:fill="auto"/>
            <w:noWrap/>
            <w:vAlign w:val="bottom"/>
            <w:hideMark/>
          </w:tcPr>
          <w:p w14:paraId="43B323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(8-24)</w:t>
            </w:r>
          </w:p>
        </w:tc>
      </w:tr>
      <w:tr w:rsidR="00B0760D" w:rsidRPr="00B0760D" w14:paraId="19295935" w14:textId="77777777" w:rsidTr="00B0760D">
        <w:trPr>
          <w:trHeight w:val="320"/>
        </w:trPr>
        <w:tc>
          <w:tcPr>
            <w:tcW w:w="2524" w:type="dxa"/>
            <w:tcBorders>
              <w:top w:val="nil"/>
              <w:left w:val="nil"/>
              <w:bottom w:val="nil"/>
              <w:right w:val="nil"/>
            </w:tcBorders>
            <w:shd w:val="clear" w:color="auto" w:fill="auto"/>
            <w:noWrap/>
            <w:vAlign w:val="bottom"/>
            <w:hideMark/>
          </w:tcPr>
          <w:p w14:paraId="5F0D9A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Tunisia</w:t>
            </w:r>
          </w:p>
        </w:tc>
        <w:tc>
          <w:tcPr>
            <w:tcW w:w="2180" w:type="dxa"/>
            <w:tcBorders>
              <w:top w:val="nil"/>
              <w:left w:val="nil"/>
              <w:bottom w:val="nil"/>
              <w:right w:val="nil"/>
            </w:tcBorders>
            <w:shd w:val="clear" w:color="auto" w:fill="auto"/>
            <w:noWrap/>
            <w:vAlign w:val="bottom"/>
            <w:hideMark/>
          </w:tcPr>
          <w:p w14:paraId="27F1AF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DF46C8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64.8 (60.6-70.7)</w:t>
            </w:r>
          </w:p>
        </w:tc>
        <w:tc>
          <w:tcPr>
            <w:tcW w:w="1660" w:type="dxa"/>
            <w:tcBorders>
              <w:top w:val="nil"/>
              <w:left w:val="nil"/>
              <w:bottom w:val="nil"/>
              <w:right w:val="nil"/>
            </w:tcBorders>
            <w:shd w:val="clear" w:color="auto" w:fill="auto"/>
            <w:noWrap/>
            <w:vAlign w:val="bottom"/>
            <w:hideMark/>
          </w:tcPr>
          <w:p w14:paraId="24F551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(64.4-74.3)</w:t>
            </w:r>
          </w:p>
        </w:tc>
        <w:tc>
          <w:tcPr>
            <w:tcW w:w="1800" w:type="dxa"/>
            <w:tcBorders>
              <w:top w:val="nil"/>
              <w:left w:val="nil"/>
              <w:bottom w:val="nil"/>
              <w:right w:val="nil"/>
            </w:tcBorders>
            <w:shd w:val="clear" w:color="auto" w:fill="auto"/>
            <w:noWrap/>
            <w:vAlign w:val="bottom"/>
            <w:hideMark/>
          </w:tcPr>
          <w:p w14:paraId="7233A5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2011 (1855-2199)</w:t>
            </w:r>
          </w:p>
        </w:tc>
        <w:tc>
          <w:tcPr>
            <w:tcW w:w="1800" w:type="dxa"/>
            <w:tcBorders>
              <w:top w:val="nil"/>
              <w:left w:val="nil"/>
              <w:bottom w:val="nil"/>
              <w:right w:val="nil"/>
            </w:tcBorders>
            <w:shd w:val="clear" w:color="auto" w:fill="auto"/>
            <w:noWrap/>
            <w:vAlign w:val="bottom"/>
            <w:hideMark/>
          </w:tcPr>
          <w:p w14:paraId="426AE0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4541 (4194-4940)</w:t>
            </w:r>
          </w:p>
        </w:tc>
      </w:tr>
      <w:tr w:rsidR="00B0760D" w:rsidRPr="00B0760D" w14:paraId="6A6BA853" w14:textId="77777777" w:rsidTr="00B0760D">
        <w:trPr>
          <w:trHeight w:val="320"/>
        </w:trPr>
        <w:tc>
          <w:tcPr>
            <w:tcW w:w="2524" w:type="dxa"/>
            <w:tcBorders>
              <w:top w:val="nil"/>
              <w:left w:val="nil"/>
              <w:bottom w:val="nil"/>
              <w:right w:val="nil"/>
            </w:tcBorders>
            <w:shd w:val="clear" w:color="auto" w:fill="auto"/>
            <w:noWrap/>
            <w:vAlign w:val="bottom"/>
            <w:hideMark/>
          </w:tcPr>
          <w:p w14:paraId="624FFF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1AE1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C5804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41.2 (39.7-42.5)</w:t>
            </w:r>
          </w:p>
        </w:tc>
        <w:tc>
          <w:tcPr>
            <w:tcW w:w="1660" w:type="dxa"/>
            <w:tcBorders>
              <w:top w:val="nil"/>
              <w:left w:val="nil"/>
              <w:bottom w:val="nil"/>
              <w:right w:val="nil"/>
            </w:tcBorders>
            <w:shd w:val="clear" w:color="auto" w:fill="auto"/>
            <w:noWrap/>
            <w:vAlign w:val="bottom"/>
            <w:hideMark/>
          </w:tcPr>
          <w:p w14:paraId="67B635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41.2 (39.6-42.6)</w:t>
            </w:r>
          </w:p>
        </w:tc>
        <w:tc>
          <w:tcPr>
            <w:tcW w:w="1800" w:type="dxa"/>
            <w:tcBorders>
              <w:top w:val="nil"/>
              <w:left w:val="nil"/>
              <w:bottom w:val="nil"/>
              <w:right w:val="nil"/>
            </w:tcBorders>
            <w:shd w:val="clear" w:color="auto" w:fill="auto"/>
            <w:noWrap/>
            <w:vAlign w:val="bottom"/>
            <w:hideMark/>
          </w:tcPr>
          <w:p w14:paraId="541F40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1276 (1211-1338)</w:t>
            </w:r>
          </w:p>
        </w:tc>
        <w:tc>
          <w:tcPr>
            <w:tcW w:w="1800" w:type="dxa"/>
            <w:tcBorders>
              <w:top w:val="nil"/>
              <w:left w:val="nil"/>
              <w:bottom w:val="nil"/>
              <w:right w:val="nil"/>
            </w:tcBorders>
            <w:shd w:val="clear" w:color="auto" w:fill="auto"/>
            <w:noWrap/>
            <w:vAlign w:val="bottom"/>
            <w:hideMark/>
          </w:tcPr>
          <w:p w14:paraId="4E0D2C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2712 (2560-2850)</w:t>
            </w:r>
          </w:p>
        </w:tc>
      </w:tr>
      <w:tr w:rsidR="00B0760D" w:rsidRPr="00B0760D" w14:paraId="21D2A699" w14:textId="77777777" w:rsidTr="00B0760D">
        <w:trPr>
          <w:trHeight w:val="320"/>
        </w:trPr>
        <w:tc>
          <w:tcPr>
            <w:tcW w:w="2524" w:type="dxa"/>
            <w:tcBorders>
              <w:top w:val="nil"/>
              <w:left w:val="nil"/>
              <w:bottom w:val="nil"/>
              <w:right w:val="nil"/>
            </w:tcBorders>
            <w:shd w:val="clear" w:color="auto" w:fill="auto"/>
            <w:noWrap/>
            <w:vAlign w:val="bottom"/>
            <w:hideMark/>
          </w:tcPr>
          <w:p w14:paraId="3F256F5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2E1C4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75FE98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19.9 (12.5-31.1)</w:t>
            </w:r>
          </w:p>
        </w:tc>
        <w:tc>
          <w:tcPr>
            <w:tcW w:w="1660" w:type="dxa"/>
            <w:tcBorders>
              <w:top w:val="nil"/>
              <w:left w:val="nil"/>
              <w:bottom w:val="nil"/>
              <w:right w:val="nil"/>
            </w:tcBorders>
            <w:shd w:val="clear" w:color="auto" w:fill="auto"/>
            <w:noWrap/>
            <w:vAlign w:val="bottom"/>
            <w:hideMark/>
          </w:tcPr>
          <w:p w14:paraId="432B15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20.1 (12.8-31.2)</w:t>
            </w:r>
          </w:p>
        </w:tc>
        <w:tc>
          <w:tcPr>
            <w:tcW w:w="1800" w:type="dxa"/>
            <w:tcBorders>
              <w:top w:val="nil"/>
              <w:left w:val="nil"/>
              <w:bottom w:val="nil"/>
              <w:right w:val="nil"/>
            </w:tcBorders>
            <w:shd w:val="clear" w:color="auto" w:fill="auto"/>
            <w:noWrap/>
            <w:vAlign w:val="bottom"/>
            <w:hideMark/>
          </w:tcPr>
          <w:p w14:paraId="66D339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613 (384-952)</w:t>
            </w:r>
          </w:p>
        </w:tc>
        <w:tc>
          <w:tcPr>
            <w:tcW w:w="1800" w:type="dxa"/>
            <w:tcBorders>
              <w:top w:val="nil"/>
              <w:left w:val="nil"/>
              <w:bottom w:val="nil"/>
              <w:right w:val="nil"/>
            </w:tcBorders>
            <w:shd w:val="clear" w:color="auto" w:fill="auto"/>
            <w:noWrap/>
            <w:vAlign w:val="bottom"/>
            <w:hideMark/>
          </w:tcPr>
          <w:p w14:paraId="5059D8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1321 (840-2049)</w:t>
            </w:r>
          </w:p>
        </w:tc>
      </w:tr>
      <w:tr w:rsidR="00B0760D" w:rsidRPr="00B0760D" w14:paraId="6F739B14" w14:textId="77777777" w:rsidTr="00B0760D">
        <w:trPr>
          <w:trHeight w:val="320"/>
        </w:trPr>
        <w:tc>
          <w:tcPr>
            <w:tcW w:w="2524" w:type="dxa"/>
            <w:tcBorders>
              <w:top w:val="nil"/>
              <w:left w:val="nil"/>
              <w:bottom w:val="nil"/>
              <w:right w:val="nil"/>
            </w:tcBorders>
            <w:shd w:val="clear" w:color="auto" w:fill="auto"/>
            <w:noWrap/>
            <w:vAlign w:val="bottom"/>
            <w:hideMark/>
          </w:tcPr>
          <w:p w14:paraId="294E131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3F85E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70148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773650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800" w:type="dxa"/>
            <w:tcBorders>
              <w:top w:val="nil"/>
              <w:left w:val="nil"/>
              <w:bottom w:val="nil"/>
              <w:right w:val="nil"/>
            </w:tcBorders>
            <w:shd w:val="clear" w:color="auto" w:fill="auto"/>
            <w:noWrap/>
            <w:vAlign w:val="bottom"/>
            <w:hideMark/>
          </w:tcPr>
          <w:p w14:paraId="79B82B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(3-10)</w:t>
            </w:r>
          </w:p>
        </w:tc>
        <w:tc>
          <w:tcPr>
            <w:tcW w:w="1800" w:type="dxa"/>
            <w:tcBorders>
              <w:top w:val="nil"/>
              <w:left w:val="nil"/>
              <w:bottom w:val="nil"/>
              <w:right w:val="nil"/>
            </w:tcBorders>
            <w:shd w:val="clear" w:color="auto" w:fill="auto"/>
            <w:noWrap/>
            <w:vAlign w:val="bottom"/>
            <w:hideMark/>
          </w:tcPr>
          <w:p w14:paraId="2966FF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(10-27)</w:t>
            </w:r>
          </w:p>
        </w:tc>
      </w:tr>
      <w:tr w:rsidR="00B0760D" w:rsidRPr="00B0760D" w14:paraId="362DBE2A" w14:textId="77777777" w:rsidTr="00B0760D">
        <w:trPr>
          <w:trHeight w:val="320"/>
        </w:trPr>
        <w:tc>
          <w:tcPr>
            <w:tcW w:w="2524" w:type="dxa"/>
            <w:tcBorders>
              <w:top w:val="nil"/>
              <w:left w:val="nil"/>
              <w:bottom w:val="nil"/>
              <w:right w:val="nil"/>
            </w:tcBorders>
            <w:shd w:val="clear" w:color="auto" w:fill="auto"/>
            <w:noWrap/>
            <w:vAlign w:val="bottom"/>
            <w:hideMark/>
          </w:tcPr>
          <w:p w14:paraId="4111328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CBF3A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A4F37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(12.4-30.9)</w:t>
            </w:r>
          </w:p>
        </w:tc>
        <w:tc>
          <w:tcPr>
            <w:tcW w:w="1660" w:type="dxa"/>
            <w:tcBorders>
              <w:top w:val="nil"/>
              <w:left w:val="nil"/>
              <w:bottom w:val="nil"/>
              <w:right w:val="nil"/>
            </w:tcBorders>
            <w:shd w:val="clear" w:color="auto" w:fill="auto"/>
            <w:noWrap/>
            <w:vAlign w:val="bottom"/>
            <w:hideMark/>
          </w:tcPr>
          <w:p w14:paraId="7C157C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19.9 (12.7-31)</w:t>
            </w:r>
          </w:p>
        </w:tc>
        <w:tc>
          <w:tcPr>
            <w:tcW w:w="1800" w:type="dxa"/>
            <w:tcBorders>
              <w:top w:val="nil"/>
              <w:left w:val="nil"/>
              <w:bottom w:val="nil"/>
              <w:right w:val="nil"/>
            </w:tcBorders>
            <w:shd w:val="clear" w:color="auto" w:fill="auto"/>
            <w:noWrap/>
            <w:vAlign w:val="bottom"/>
            <w:hideMark/>
          </w:tcPr>
          <w:p w14:paraId="5F467A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608 (381-946)</w:t>
            </w:r>
          </w:p>
        </w:tc>
        <w:tc>
          <w:tcPr>
            <w:tcW w:w="1800" w:type="dxa"/>
            <w:tcBorders>
              <w:top w:val="nil"/>
              <w:left w:val="nil"/>
              <w:bottom w:val="nil"/>
              <w:right w:val="nil"/>
            </w:tcBorders>
            <w:shd w:val="clear" w:color="auto" w:fill="auto"/>
            <w:noWrap/>
            <w:vAlign w:val="bottom"/>
            <w:hideMark/>
          </w:tcPr>
          <w:p w14:paraId="2DD3EC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1308 (832-2032)</w:t>
            </w:r>
          </w:p>
        </w:tc>
      </w:tr>
      <w:tr w:rsidR="00B0760D" w:rsidRPr="00B0760D" w14:paraId="0CDB1A5B" w14:textId="77777777" w:rsidTr="00B0760D">
        <w:trPr>
          <w:trHeight w:val="320"/>
        </w:trPr>
        <w:tc>
          <w:tcPr>
            <w:tcW w:w="2524" w:type="dxa"/>
            <w:tcBorders>
              <w:top w:val="nil"/>
              <w:left w:val="nil"/>
              <w:bottom w:val="nil"/>
              <w:right w:val="nil"/>
            </w:tcBorders>
            <w:shd w:val="clear" w:color="auto" w:fill="auto"/>
            <w:noWrap/>
            <w:vAlign w:val="bottom"/>
            <w:hideMark/>
          </w:tcPr>
          <w:p w14:paraId="13E5313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9EE5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CC9C3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(0.4-2.1)</w:t>
            </w:r>
          </w:p>
        </w:tc>
        <w:tc>
          <w:tcPr>
            <w:tcW w:w="1660" w:type="dxa"/>
            <w:tcBorders>
              <w:top w:val="nil"/>
              <w:left w:val="nil"/>
              <w:bottom w:val="nil"/>
              <w:right w:val="nil"/>
            </w:tcBorders>
            <w:shd w:val="clear" w:color="auto" w:fill="auto"/>
            <w:noWrap/>
            <w:vAlign w:val="bottom"/>
            <w:hideMark/>
          </w:tcPr>
          <w:p w14:paraId="035F4B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(0.5-3.2)</w:t>
            </w:r>
          </w:p>
        </w:tc>
        <w:tc>
          <w:tcPr>
            <w:tcW w:w="1800" w:type="dxa"/>
            <w:tcBorders>
              <w:top w:val="nil"/>
              <w:left w:val="nil"/>
              <w:bottom w:val="nil"/>
              <w:right w:val="nil"/>
            </w:tcBorders>
            <w:shd w:val="clear" w:color="auto" w:fill="auto"/>
            <w:noWrap/>
            <w:vAlign w:val="bottom"/>
            <w:hideMark/>
          </w:tcPr>
          <w:p w14:paraId="79E889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(13-64)</w:t>
            </w:r>
          </w:p>
        </w:tc>
        <w:tc>
          <w:tcPr>
            <w:tcW w:w="1800" w:type="dxa"/>
            <w:tcBorders>
              <w:top w:val="nil"/>
              <w:left w:val="nil"/>
              <w:bottom w:val="nil"/>
              <w:right w:val="nil"/>
            </w:tcBorders>
            <w:shd w:val="clear" w:color="auto" w:fill="auto"/>
            <w:noWrap/>
            <w:vAlign w:val="bottom"/>
            <w:hideMark/>
          </w:tcPr>
          <w:p w14:paraId="68EAA5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 (31-208)</w:t>
            </w:r>
          </w:p>
        </w:tc>
      </w:tr>
      <w:tr w:rsidR="00B0760D" w:rsidRPr="00B0760D" w14:paraId="4E333F63" w14:textId="77777777" w:rsidTr="00B0760D">
        <w:trPr>
          <w:trHeight w:val="320"/>
        </w:trPr>
        <w:tc>
          <w:tcPr>
            <w:tcW w:w="2524" w:type="dxa"/>
            <w:tcBorders>
              <w:top w:val="nil"/>
              <w:left w:val="nil"/>
              <w:bottom w:val="nil"/>
              <w:right w:val="nil"/>
            </w:tcBorders>
            <w:shd w:val="clear" w:color="auto" w:fill="auto"/>
            <w:noWrap/>
            <w:vAlign w:val="bottom"/>
            <w:hideMark/>
          </w:tcPr>
          <w:p w14:paraId="4C8ED12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FA92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0D5B6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(8.5-25.1)</w:t>
            </w:r>
          </w:p>
        </w:tc>
        <w:tc>
          <w:tcPr>
            <w:tcW w:w="1660" w:type="dxa"/>
            <w:tcBorders>
              <w:top w:val="nil"/>
              <w:left w:val="nil"/>
              <w:bottom w:val="nil"/>
              <w:right w:val="nil"/>
            </w:tcBorders>
            <w:shd w:val="clear" w:color="auto" w:fill="auto"/>
            <w:noWrap/>
            <w:vAlign w:val="bottom"/>
            <w:hideMark/>
          </w:tcPr>
          <w:p w14:paraId="11D535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 (7.7-24.1)</w:t>
            </w:r>
          </w:p>
        </w:tc>
        <w:tc>
          <w:tcPr>
            <w:tcW w:w="1800" w:type="dxa"/>
            <w:tcBorders>
              <w:top w:val="nil"/>
              <w:left w:val="nil"/>
              <w:bottom w:val="nil"/>
              <w:right w:val="nil"/>
            </w:tcBorders>
            <w:shd w:val="clear" w:color="auto" w:fill="auto"/>
            <w:noWrap/>
            <w:vAlign w:val="bottom"/>
            <w:hideMark/>
          </w:tcPr>
          <w:p w14:paraId="3B75E4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464 (263-782)</w:t>
            </w:r>
          </w:p>
        </w:tc>
        <w:tc>
          <w:tcPr>
            <w:tcW w:w="1800" w:type="dxa"/>
            <w:tcBorders>
              <w:top w:val="nil"/>
              <w:left w:val="nil"/>
              <w:bottom w:val="nil"/>
              <w:right w:val="nil"/>
            </w:tcBorders>
            <w:shd w:val="clear" w:color="auto" w:fill="auto"/>
            <w:noWrap/>
            <w:vAlign w:val="bottom"/>
            <w:hideMark/>
          </w:tcPr>
          <w:p w14:paraId="34DE46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948 (510-1597)</w:t>
            </w:r>
          </w:p>
        </w:tc>
      </w:tr>
      <w:tr w:rsidR="00B0760D" w:rsidRPr="00B0760D" w14:paraId="4447C4B1" w14:textId="77777777" w:rsidTr="00B0760D">
        <w:trPr>
          <w:trHeight w:val="320"/>
        </w:trPr>
        <w:tc>
          <w:tcPr>
            <w:tcW w:w="2524" w:type="dxa"/>
            <w:tcBorders>
              <w:top w:val="nil"/>
              <w:left w:val="nil"/>
              <w:bottom w:val="nil"/>
              <w:right w:val="nil"/>
            </w:tcBorders>
            <w:shd w:val="clear" w:color="auto" w:fill="auto"/>
            <w:noWrap/>
            <w:vAlign w:val="bottom"/>
            <w:hideMark/>
          </w:tcPr>
          <w:p w14:paraId="1F1395C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D66B5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84772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 (6.5-11)</w:t>
            </w:r>
          </w:p>
        </w:tc>
        <w:tc>
          <w:tcPr>
            <w:tcW w:w="1660" w:type="dxa"/>
            <w:tcBorders>
              <w:top w:val="nil"/>
              <w:left w:val="nil"/>
              <w:bottom w:val="nil"/>
              <w:right w:val="nil"/>
            </w:tcBorders>
            <w:shd w:val="clear" w:color="auto" w:fill="auto"/>
            <w:noWrap/>
            <w:vAlign w:val="bottom"/>
            <w:hideMark/>
          </w:tcPr>
          <w:p w14:paraId="67F691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(5.9-10.6)</w:t>
            </w:r>
          </w:p>
        </w:tc>
        <w:tc>
          <w:tcPr>
            <w:tcW w:w="1800" w:type="dxa"/>
            <w:tcBorders>
              <w:top w:val="nil"/>
              <w:left w:val="nil"/>
              <w:bottom w:val="nil"/>
              <w:right w:val="nil"/>
            </w:tcBorders>
            <w:shd w:val="clear" w:color="auto" w:fill="auto"/>
            <w:noWrap/>
            <w:vAlign w:val="bottom"/>
            <w:hideMark/>
          </w:tcPr>
          <w:p w14:paraId="7941B1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(204-341)</w:t>
            </w:r>
          </w:p>
        </w:tc>
        <w:tc>
          <w:tcPr>
            <w:tcW w:w="1800" w:type="dxa"/>
            <w:tcBorders>
              <w:top w:val="nil"/>
              <w:left w:val="nil"/>
              <w:bottom w:val="nil"/>
              <w:right w:val="nil"/>
            </w:tcBorders>
            <w:shd w:val="clear" w:color="auto" w:fill="auto"/>
            <w:noWrap/>
            <w:vAlign w:val="bottom"/>
            <w:hideMark/>
          </w:tcPr>
          <w:p w14:paraId="684899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565 (389-699)</w:t>
            </w:r>
          </w:p>
        </w:tc>
      </w:tr>
      <w:tr w:rsidR="00B0760D" w:rsidRPr="00B0760D" w14:paraId="0643F52F" w14:textId="77777777" w:rsidTr="00B0760D">
        <w:trPr>
          <w:trHeight w:val="320"/>
        </w:trPr>
        <w:tc>
          <w:tcPr>
            <w:tcW w:w="2524" w:type="dxa"/>
            <w:tcBorders>
              <w:top w:val="nil"/>
              <w:left w:val="nil"/>
              <w:bottom w:val="nil"/>
              <w:right w:val="nil"/>
            </w:tcBorders>
            <w:shd w:val="clear" w:color="auto" w:fill="auto"/>
            <w:noWrap/>
            <w:vAlign w:val="bottom"/>
            <w:hideMark/>
          </w:tcPr>
          <w:p w14:paraId="10518E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E6A3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221E6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(10-20.1)</w:t>
            </w:r>
          </w:p>
        </w:tc>
        <w:tc>
          <w:tcPr>
            <w:tcW w:w="1660" w:type="dxa"/>
            <w:tcBorders>
              <w:top w:val="nil"/>
              <w:left w:val="nil"/>
              <w:bottom w:val="nil"/>
              <w:right w:val="nil"/>
            </w:tcBorders>
            <w:shd w:val="clear" w:color="auto" w:fill="auto"/>
            <w:noWrap/>
            <w:vAlign w:val="bottom"/>
            <w:hideMark/>
          </w:tcPr>
          <w:p w14:paraId="499BA2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(16-31.7)</w:t>
            </w:r>
          </w:p>
        </w:tc>
        <w:tc>
          <w:tcPr>
            <w:tcW w:w="1800" w:type="dxa"/>
            <w:tcBorders>
              <w:top w:val="nil"/>
              <w:left w:val="nil"/>
              <w:bottom w:val="nil"/>
              <w:right w:val="nil"/>
            </w:tcBorders>
            <w:shd w:val="clear" w:color="auto" w:fill="auto"/>
            <w:noWrap/>
            <w:vAlign w:val="bottom"/>
            <w:hideMark/>
          </w:tcPr>
          <w:p w14:paraId="72AEAF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433 (308-624)</w:t>
            </w:r>
          </w:p>
        </w:tc>
        <w:tc>
          <w:tcPr>
            <w:tcW w:w="1800" w:type="dxa"/>
            <w:tcBorders>
              <w:top w:val="nil"/>
              <w:left w:val="nil"/>
              <w:bottom w:val="nil"/>
              <w:right w:val="nil"/>
            </w:tcBorders>
            <w:shd w:val="clear" w:color="auto" w:fill="auto"/>
            <w:noWrap/>
            <w:vAlign w:val="bottom"/>
            <w:hideMark/>
          </w:tcPr>
          <w:p w14:paraId="329481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1486 (1051-2089)</w:t>
            </w:r>
          </w:p>
        </w:tc>
      </w:tr>
      <w:tr w:rsidR="00B0760D" w:rsidRPr="00B0760D" w14:paraId="6945A175" w14:textId="77777777" w:rsidTr="00B0760D">
        <w:trPr>
          <w:trHeight w:val="320"/>
        </w:trPr>
        <w:tc>
          <w:tcPr>
            <w:tcW w:w="2524" w:type="dxa"/>
            <w:tcBorders>
              <w:top w:val="nil"/>
              <w:left w:val="nil"/>
              <w:bottom w:val="nil"/>
              <w:right w:val="nil"/>
            </w:tcBorders>
            <w:shd w:val="clear" w:color="auto" w:fill="auto"/>
            <w:noWrap/>
            <w:vAlign w:val="bottom"/>
            <w:hideMark/>
          </w:tcPr>
          <w:p w14:paraId="7821B4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17C8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B833D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(3-7.8)</w:t>
            </w:r>
          </w:p>
        </w:tc>
        <w:tc>
          <w:tcPr>
            <w:tcW w:w="1660" w:type="dxa"/>
            <w:tcBorders>
              <w:top w:val="nil"/>
              <w:left w:val="nil"/>
              <w:bottom w:val="nil"/>
              <w:right w:val="nil"/>
            </w:tcBorders>
            <w:shd w:val="clear" w:color="auto" w:fill="auto"/>
            <w:noWrap/>
            <w:vAlign w:val="bottom"/>
            <w:hideMark/>
          </w:tcPr>
          <w:p w14:paraId="24E3F3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7.2 (4.6-11.4)</w:t>
            </w:r>
          </w:p>
        </w:tc>
        <w:tc>
          <w:tcPr>
            <w:tcW w:w="1800" w:type="dxa"/>
            <w:tcBorders>
              <w:top w:val="nil"/>
              <w:left w:val="nil"/>
              <w:bottom w:val="nil"/>
              <w:right w:val="nil"/>
            </w:tcBorders>
            <w:shd w:val="clear" w:color="auto" w:fill="auto"/>
            <w:noWrap/>
            <w:vAlign w:val="bottom"/>
            <w:hideMark/>
          </w:tcPr>
          <w:p w14:paraId="57FE2A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(93-242)</w:t>
            </w:r>
          </w:p>
        </w:tc>
        <w:tc>
          <w:tcPr>
            <w:tcW w:w="1800" w:type="dxa"/>
            <w:tcBorders>
              <w:top w:val="nil"/>
              <w:left w:val="nil"/>
              <w:bottom w:val="nil"/>
              <w:right w:val="nil"/>
            </w:tcBorders>
            <w:shd w:val="clear" w:color="auto" w:fill="auto"/>
            <w:noWrap/>
            <w:vAlign w:val="bottom"/>
            <w:hideMark/>
          </w:tcPr>
          <w:p w14:paraId="4CB57B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472 (304-754)</w:t>
            </w:r>
          </w:p>
        </w:tc>
      </w:tr>
      <w:tr w:rsidR="00B0760D" w:rsidRPr="00B0760D" w14:paraId="43E2C223" w14:textId="77777777" w:rsidTr="00B0760D">
        <w:trPr>
          <w:trHeight w:val="320"/>
        </w:trPr>
        <w:tc>
          <w:tcPr>
            <w:tcW w:w="2524" w:type="dxa"/>
            <w:tcBorders>
              <w:top w:val="nil"/>
              <w:left w:val="nil"/>
              <w:bottom w:val="nil"/>
              <w:right w:val="nil"/>
            </w:tcBorders>
            <w:shd w:val="clear" w:color="auto" w:fill="auto"/>
            <w:noWrap/>
            <w:vAlign w:val="bottom"/>
            <w:hideMark/>
          </w:tcPr>
          <w:p w14:paraId="2F4FFE9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AE6AE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EC95D5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(2.9-3.3)</w:t>
            </w:r>
          </w:p>
        </w:tc>
        <w:tc>
          <w:tcPr>
            <w:tcW w:w="1660" w:type="dxa"/>
            <w:tcBorders>
              <w:top w:val="nil"/>
              <w:left w:val="nil"/>
              <w:bottom w:val="nil"/>
              <w:right w:val="nil"/>
            </w:tcBorders>
            <w:shd w:val="clear" w:color="auto" w:fill="auto"/>
            <w:noWrap/>
            <w:vAlign w:val="bottom"/>
            <w:hideMark/>
          </w:tcPr>
          <w:p w14:paraId="3E0FFC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(3.3-3.7)</w:t>
            </w:r>
          </w:p>
        </w:tc>
        <w:tc>
          <w:tcPr>
            <w:tcW w:w="1800" w:type="dxa"/>
            <w:tcBorders>
              <w:top w:val="nil"/>
              <w:left w:val="nil"/>
              <w:bottom w:val="nil"/>
              <w:right w:val="nil"/>
            </w:tcBorders>
            <w:shd w:val="clear" w:color="auto" w:fill="auto"/>
            <w:noWrap/>
            <w:vAlign w:val="bottom"/>
            <w:hideMark/>
          </w:tcPr>
          <w:p w14:paraId="0664DE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(89-102)</w:t>
            </w:r>
          </w:p>
        </w:tc>
        <w:tc>
          <w:tcPr>
            <w:tcW w:w="1800" w:type="dxa"/>
            <w:tcBorders>
              <w:top w:val="nil"/>
              <w:left w:val="nil"/>
              <w:bottom w:val="nil"/>
              <w:right w:val="nil"/>
            </w:tcBorders>
            <w:shd w:val="clear" w:color="auto" w:fill="auto"/>
            <w:noWrap/>
            <w:vAlign w:val="bottom"/>
            <w:hideMark/>
          </w:tcPr>
          <w:p w14:paraId="66B835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229 (213-247)</w:t>
            </w:r>
          </w:p>
        </w:tc>
      </w:tr>
      <w:tr w:rsidR="00B0760D" w:rsidRPr="00B0760D" w14:paraId="551ED4E2" w14:textId="77777777" w:rsidTr="00B0760D">
        <w:trPr>
          <w:trHeight w:val="320"/>
        </w:trPr>
        <w:tc>
          <w:tcPr>
            <w:tcW w:w="2524" w:type="dxa"/>
            <w:tcBorders>
              <w:top w:val="nil"/>
              <w:left w:val="nil"/>
              <w:bottom w:val="nil"/>
              <w:right w:val="nil"/>
            </w:tcBorders>
            <w:shd w:val="clear" w:color="auto" w:fill="auto"/>
            <w:noWrap/>
            <w:vAlign w:val="bottom"/>
            <w:hideMark/>
          </w:tcPr>
          <w:p w14:paraId="6D3EA4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43A3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8F0F7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660" w:type="dxa"/>
            <w:tcBorders>
              <w:top w:val="nil"/>
              <w:left w:val="nil"/>
              <w:bottom w:val="nil"/>
              <w:right w:val="nil"/>
            </w:tcBorders>
            <w:shd w:val="clear" w:color="auto" w:fill="auto"/>
            <w:noWrap/>
            <w:vAlign w:val="bottom"/>
            <w:hideMark/>
          </w:tcPr>
          <w:p w14:paraId="6F6209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800" w:type="dxa"/>
            <w:tcBorders>
              <w:top w:val="nil"/>
              <w:left w:val="nil"/>
              <w:bottom w:val="nil"/>
              <w:right w:val="nil"/>
            </w:tcBorders>
            <w:shd w:val="clear" w:color="auto" w:fill="auto"/>
            <w:noWrap/>
            <w:vAlign w:val="bottom"/>
            <w:hideMark/>
          </w:tcPr>
          <w:p w14:paraId="1F13EF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(29-37)</w:t>
            </w:r>
          </w:p>
        </w:tc>
        <w:tc>
          <w:tcPr>
            <w:tcW w:w="1800" w:type="dxa"/>
            <w:tcBorders>
              <w:top w:val="nil"/>
              <w:left w:val="nil"/>
              <w:bottom w:val="nil"/>
              <w:right w:val="nil"/>
            </w:tcBorders>
            <w:shd w:val="clear" w:color="auto" w:fill="auto"/>
            <w:noWrap/>
            <w:vAlign w:val="bottom"/>
            <w:hideMark/>
          </w:tcPr>
          <w:p w14:paraId="5ACBBD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(64-84)</w:t>
            </w:r>
          </w:p>
        </w:tc>
      </w:tr>
      <w:tr w:rsidR="00B0760D" w:rsidRPr="00B0760D" w14:paraId="2A5DE8D8" w14:textId="77777777" w:rsidTr="00B0760D">
        <w:trPr>
          <w:trHeight w:val="320"/>
        </w:trPr>
        <w:tc>
          <w:tcPr>
            <w:tcW w:w="2524" w:type="dxa"/>
            <w:tcBorders>
              <w:top w:val="nil"/>
              <w:left w:val="nil"/>
              <w:bottom w:val="nil"/>
              <w:right w:val="nil"/>
            </w:tcBorders>
            <w:shd w:val="clear" w:color="auto" w:fill="auto"/>
            <w:noWrap/>
            <w:vAlign w:val="bottom"/>
            <w:hideMark/>
          </w:tcPr>
          <w:p w14:paraId="1AD9D62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1F9F0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C9DCF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2D3AD6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(0.5-0.9)</w:t>
            </w:r>
          </w:p>
        </w:tc>
        <w:tc>
          <w:tcPr>
            <w:tcW w:w="1800" w:type="dxa"/>
            <w:tcBorders>
              <w:top w:val="nil"/>
              <w:left w:val="nil"/>
              <w:bottom w:val="nil"/>
              <w:right w:val="nil"/>
            </w:tcBorders>
            <w:shd w:val="clear" w:color="auto" w:fill="auto"/>
            <w:noWrap/>
            <w:vAlign w:val="bottom"/>
            <w:hideMark/>
          </w:tcPr>
          <w:p w14:paraId="453B28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(34-41)</w:t>
            </w:r>
          </w:p>
        </w:tc>
        <w:tc>
          <w:tcPr>
            <w:tcW w:w="1800" w:type="dxa"/>
            <w:tcBorders>
              <w:top w:val="nil"/>
              <w:left w:val="nil"/>
              <w:bottom w:val="nil"/>
              <w:right w:val="nil"/>
            </w:tcBorders>
            <w:shd w:val="clear" w:color="auto" w:fill="auto"/>
            <w:noWrap/>
            <w:vAlign w:val="bottom"/>
            <w:hideMark/>
          </w:tcPr>
          <w:p w14:paraId="099168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(35-57)</w:t>
            </w:r>
          </w:p>
        </w:tc>
      </w:tr>
      <w:tr w:rsidR="00B0760D" w:rsidRPr="00B0760D" w14:paraId="75749964" w14:textId="77777777" w:rsidTr="00B0760D">
        <w:trPr>
          <w:trHeight w:val="320"/>
        </w:trPr>
        <w:tc>
          <w:tcPr>
            <w:tcW w:w="2524" w:type="dxa"/>
            <w:tcBorders>
              <w:top w:val="nil"/>
              <w:left w:val="nil"/>
              <w:bottom w:val="nil"/>
              <w:right w:val="nil"/>
            </w:tcBorders>
            <w:shd w:val="clear" w:color="auto" w:fill="auto"/>
            <w:noWrap/>
            <w:vAlign w:val="bottom"/>
            <w:hideMark/>
          </w:tcPr>
          <w:p w14:paraId="6FBA624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587C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9A2BF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03A5B3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800" w:type="dxa"/>
            <w:tcBorders>
              <w:top w:val="nil"/>
              <w:left w:val="nil"/>
              <w:bottom w:val="nil"/>
              <w:right w:val="nil"/>
            </w:tcBorders>
            <w:shd w:val="clear" w:color="auto" w:fill="auto"/>
            <w:noWrap/>
            <w:vAlign w:val="bottom"/>
            <w:hideMark/>
          </w:tcPr>
          <w:p w14:paraId="06EBE7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(2-7)</w:t>
            </w:r>
          </w:p>
        </w:tc>
        <w:tc>
          <w:tcPr>
            <w:tcW w:w="1800" w:type="dxa"/>
            <w:tcBorders>
              <w:top w:val="nil"/>
              <w:left w:val="nil"/>
              <w:bottom w:val="nil"/>
              <w:right w:val="nil"/>
            </w:tcBorders>
            <w:shd w:val="clear" w:color="auto" w:fill="auto"/>
            <w:noWrap/>
            <w:vAlign w:val="bottom"/>
            <w:hideMark/>
          </w:tcPr>
          <w:p w14:paraId="230E44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(5-17)</w:t>
            </w:r>
          </w:p>
        </w:tc>
      </w:tr>
      <w:tr w:rsidR="00B0760D" w:rsidRPr="00B0760D" w14:paraId="4E97B725" w14:textId="77777777" w:rsidTr="00B0760D">
        <w:trPr>
          <w:trHeight w:val="320"/>
        </w:trPr>
        <w:tc>
          <w:tcPr>
            <w:tcW w:w="2524" w:type="dxa"/>
            <w:tcBorders>
              <w:top w:val="nil"/>
              <w:left w:val="nil"/>
              <w:bottom w:val="nil"/>
              <w:right w:val="nil"/>
            </w:tcBorders>
            <w:shd w:val="clear" w:color="auto" w:fill="auto"/>
            <w:noWrap/>
            <w:vAlign w:val="bottom"/>
            <w:hideMark/>
          </w:tcPr>
          <w:p w14:paraId="152D79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Turkey</w:t>
            </w:r>
          </w:p>
        </w:tc>
        <w:tc>
          <w:tcPr>
            <w:tcW w:w="2180" w:type="dxa"/>
            <w:tcBorders>
              <w:top w:val="nil"/>
              <w:left w:val="nil"/>
              <w:bottom w:val="nil"/>
              <w:right w:val="nil"/>
            </w:tcBorders>
            <w:shd w:val="clear" w:color="auto" w:fill="auto"/>
            <w:noWrap/>
            <w:vAlign w:val="bottom"/>
            <w:hideMark/>
          </w:tcPr>
          <w:p w14:paraId="0C9FE95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DC745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62.8 (58.9-67.1)</w:t>
            </w:r>
          </w:p>
        </w:tc>
        <w:tc>
          <w:tcPr>
            <w:tcW w:w="1660" w:type="dxa"/>
            <w:tcBorders>
              <w:top w:val="nil"/>
              <w:left w:val="nil"/>
              <w:bottom w:val="nil"/>
              <w:right w:val="nil"/>
            </w:tcBorders>
            <w:shd w:val="clear" w:color="auto" w:fill="auto"/>
            <w:noWrap/>
            <w:vAlign w:val="bottom"/>
            <w:hideMark/>
          </w:tcPr>
          <w:p w14:paraId="10C362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(59.1-68.4)</w:t>
            </w:r>
          </w:p>
        </w:tc>
        <w:tc>
          <w:tcPr>
            <w:tcW w:w="1800" w:type="dxa"/>
            <w:tcBorders>
              <w:top w:val="nil"/>
              <w:left w:val="nil"/>
              <w:bottom w:val="nil"/>
              <w:right w:val="nil"/>
            </w:tcBorders>
            <w:shd w:val="clear" w:color="auto" w:fill="auto"/>
            <w:noWrap/>
            <w:vAlign w:val="bottom"/>
            <w:hideMark/>
          </w:tcPr>
          <w:p w14:paraId="32A978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1876 (1760-2011)</w:t>
            </w:r>
          </w:p>
        </w:tc>
        <w:tc>
          <w:tcPr>
            <w:tcW w:w="1800" w:type="dxa"/>
            <w:tcBorders>
              <w:top w:val="nil"/>
              <w:left w:val="nil"/>
              <w:bottom w:val="nil"/>
              <w:right w:val="nil"/>
            </w:tcBorders>
            <w:shd w:val="clear" w:color="auto" w:fill="auto"/>
            <w:noWrap/>
            <w:vAlign w:val="bottom"/>
            <w:hideMark/>
          </w:tcPr>
          <w:p w14:paraId="2A7110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2915 (2708-3182)</w:t>
            </w:r>
          </w:p>
        </w:tc>
      </w:tr>
      <w:tr w:rsidR="00B0760D" w:rsidRPr="00B0760D" w14:paraId="3226C5FC" w14:textId="77777777" w:rsidTr="00B0760D">
        <w:trPr>
          <w:trHeight w:val="320"/>
        </w:trPr>
        <w:tc>
          <w:tcPr>
            <w:tcW w:w="2524" w:type="dxa"/>
            <w:tcBorders>
              <w:top w:val="nil"/>
              <w:left w:val="nil"/>
              <w:bottom w:val="nil"/>
              <w:right w:val="nil"/>
            </w:tcBorders>
            <w:shd w:val="clear" w:color="auto" w:fill="auto"/>
            <w:noWrap/>
            <w:vAlign w:val="bottom"/>
            <w:hideMark/>
          </w:tcPr>
          <w:p w14:paraId="2D59EB4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A488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C219B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40.5 (39-41.9)</w:t>
            </w:r>
          </w:p>
        </w:tc>
        <w:tc>
          <w:tcPr>
            <w:tcW w:w="1660" w:type="dxa"/>
            <w:tcBorders>
              <w:top w:val="nil"/>
              <w:left w:val="nil"/>
              <w:bottom w:val="nil"/>
              <w:right w:val="nil"/>
            </w:tcBorders>
            <w:shd w:val="clear" w:color="auto" w:fill="auto"/>
            <w:noWrap/>
            <w:vAlign w:val="bottom"/>
            <w:hideMark/>
          </w:tcPr>
          <w:p w14:paraId="1050EA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40.1 (38.5-41.5)</w:t>
            </w:r>
          </w:p>
        </w:tc>
        <w:tc>
          <w:tcPr>
            <w:tcW w:w="1800" w:type="dxa"/>
            <w:tcBorders>
              <w:top w:val="nil"/>
              <w:left w:val="nil"/>
              <w:bottom w:val="nil"/>
              <w:right w:val="nil"/>
            </w:tcBorders>
            <w:shd w:val="clear" w:color="auto" w:fill="auto"/>
            <w:noWrap/>
            <w:vAlign w:val="bottom"/>
            <w:hideMark/>
          </w:tcPr>
          <w:p w14:paraId="0B4D0C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1214 (1159-1268)</w:t>
            </w:r>
          </w:p>
        </w:tc>
        <w:tc>
          <w:tcPr>
            <w:tcW w:w="1800" w:type="dxa"/>
            <w:tcBorders>
              <w:top w:val="nil"/>
              <w:left w:val="nil"/>
              <w:bottom w:val="nil"/>
              <w:right w:val="nil"/>
            </w:tcBorders>
            <w:shd w:val="clear" w:color="auto" w:fill="auto"/>
            <w:noWrap/>
            <w:vAlign w:val="bottom"/>
            <w:hideMark/>
          </w:tcPr>
          <w:p w14:paraId="25EDE2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1852 (1761-1947)</w:t>
            </w:r>
          </w:p>
        </w:tc>
      </w:tr>
      <w:tr w:rsidR="00B0760D" w:rsidRPr="00B0760D" w14:paraId="320F1FED" w14:textId="77777777" w:rsidTr="00B0760D">
        <w:trPr>
          <w:trHeight w:val="320"/>
        </w:trPr>
        <w:tc>
          <w:tcPr>
            <w:tcW w:w="2524" w:type="dxa"/>
            <w:tcBorders>
              <w:top w:val="nil"/>
              <w:left w:val="nil"/>
              <w:bottom w:val="nil"/>
              <w:right w:val="nil"/>
            </w:tcBorders>
            <w:shd w:val="clear" w:color="auto" w:fill="auto"/>
            <w:noWrap/>
            <w:vAlign w:val="bottom"/>
            <w:hideMark/>
          </w:tcPr>
          <w:p w14:paraId="148617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2D85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87A01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12.2 (6.5-22.3)</w:t>
            </w:r>
          </w:p>
        </w:tc>
        <w:tc>
          <w:tcPr>
            <w:tcW w:w="1660" w:type="dxa"/>
            <w:tcBorders>
              <w:top w:val="nil"/>
              <w:left w:val="nil"/>
              <w:bottom w:val="nil"/>
              <w:right w:val="nil"/>
            </w:tcBorders>
            <w:shd w:val="clear" w:color="auto" w:fill="auto"/>
            <w:noWrap/>
            <w:vAlign w:val="bottom"/>
            <w:hideMark/>
          </w:tcPr>
          <w:p w14:paraId="6BA0BC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 (8.9-29)</w:t>
            </w:r>
          </w:p>
        </w:tc>
        <w:tc>
          <w:tcPr>
            <w:tcW w:w="1800" w:type="dxa"/>
            <w:tcBorders>
              <w:top w:val="nil"/>
              <w:left w:val="nil"/>
              <w:bottom w:val="nil"/>
              <w:right w:val="nil"/>
            </w:tcBorders>
            <w:shd w:val="clear" w:color="auto" w:fill="auto"/>
            <w:noWrap/>
            <w:vAlign w:val="bottom"/>
            <w:hideMark/>
          </w:tcPr>
          <w:p w14:paraId="106667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365 (194-662)</w:t>
            </w:r>
          </w:p>
        </w:tc>
        <w:tc>
          <w:tcPr>
            <w:tcW w:w="1800" w:type="dxa"/>
            <w:tcBorders>
              <w:top w:val="nil"/>
              <w:left w:val="nil"/>
              <w:bottom w:val="nil"/>
              <w:right w:val="nil"/>
            </w:tcBorders>
            <w:shd w:val="clear" w:color="auto" w:fill="auto"/>
            <w:noWrap/>
            <w:vAlign w:val="bottom"/>
            <w:hideMark/>
          </w:tcPr>
          <w:p w14:paraId="439479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760 (413-1340)</w:t>
            </w:r>
          </w:p>
        </w:tc>
      </w:tr>
      <w:tr w:rsidR="00B0760D" w:rsidRPr="00B0760D" w14:paraId="14CAF12D" w14:textId="77777777" w:rsidTr="00B0760D">
        <w:trPr>
          <w:trHeight w:val="320"/>
        </w:trPr>
        <w:tc>
          <w:tcPr>
            <w:tcW w:w="2524" w:type="dxa"/>
            <w:tcBorders>
              <w:top w:val="nil"/>
              <w:left w:val="nil"/>
              <w:bottom w:val="nil"/>
              <w:right w:val="nil"/>
            </w:tcBorders>
            <w:shd w:val="clear" w:color="auto" w:fill="auto"/>
            <w:noWrap/>
            <w:vAlign w:val="bottom"/>
            <w:hideMark/>
          </w:tcPr>
          <w:p w14:paraId="09489FE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2AAAA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9E24ED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(0.4-1.4)</w:t>
            </w:r>
          </w:p>
        </w:tc>
        <w:tc>
          <w:tcPr>
            <w:tcW w:w="1660" w:type="dxa"/>
            <w:tcBorders>
              <w:top w:val="nil"/>
              <w:left w:val="nil"/>
              <w:bottom w:val="nil"/>
              <w:right w:val="nil"/>
            </w:tcBorders>
            <w:shd w:val="clear" w:color="auto" w:fill="auto"/>
            <w:noWrap/>
            <w:vAlign w:val="bottom"/>
            <w:hideMark/>
          </w:tcPr>
          <w:p w14:paraId="79F77D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(1.1-4.1)</w:t>
            </w:r>
          </w:p>
        </w:tc>
        <w:tc>
          <w:tcPr>
            <w:tcW w:w="1800" w:type="dxa"/>
            <w:tcBorders>
              <w:top w:val="nil"/>
              <w:left w:val="nil"/>
              <w:bottom w:val="nil"/>
              <w:right w:val="nil"/>
            </w:tcBorders>
            <w:shd w:val="clear" w:color="auto" w:fill="auto"/>
            <w:noWrap/>
            <w:vAlign w:val="bottom"/>
            <w:hideMark/>
          </w:tcPr>
          <w:p w14:paraId="26947B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(11-42)</w:t>
            </w:r>
          </w:p>
        </w:tc>
        <w:tc>
          <w:tcPr>
            <w:tcW w:w="1800" w:type="dxa"/>
            <w:tcBorders>
              <w:top w:val="nil"/>
              <w:left w:val="nil"/>
              <w:bottom w:val="nil"/>
              <w:right w:val="nil"/>
            </w:tcBorders>
            <w:shd w:val="clear" w:color="auto" w:fill="auto"/>
            <w:noWrap/>
            <w:vAlign w:val="bottom"/>
            <w:hideMark/>
          </w:tcPr>
          <w:p w14:paraId="29574A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(49-189)</w:t>
            </w:r>
          </w:p>
        </w:tc>
      </w:tr>
      <w:tr w:rsidR="00B0760D" w:rsidRPr="00B0760D" w14:paraId="431CEA9B" w14:textId="77777777" w:rsidTr="00B0760D">
        <w:trPr>
          <w:trHeight w:val="320"/>
        </w:trPr>
        <w:tc>
          <w:tcPr>
            <w:tcW w:w="2524" w:type="dxa"/>
            <w:tcBorders>
              <w:top w:val="nil"/>
              <w:left w:val="nil"/>
              <w:bottom w:val="nil"/>
              <w:right w:val="nil"/>
            </w:tcBorders>
            <w:shd w:val="clear" w:color="auto" w:fill="auto"/>
            <w:noWrap/>
            <w:vAlign w:val="bottom"/>
            <w:hideMark/>
          </w:tcPr>
          <w:p w14:paraId="4893067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6BE92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5DB98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(6.2-21.2)</w:t>
            </w:r>
          </w:p>
        </w:tc>
        <w:tc>
          <w:tcPr>
            <w:tcW w:w="1660" w:type="dxa"/>
            <w:tcBorders>
              <w:top w:val="nil"/>
              <w:left w:val="nil"/>
              <w:bottom w:val="nil"/>
              <w:right w:val="nil"/>
            </w:tcBorders>
            <w:shd w:val="clear" w:color="auto" w:fill="auto"/>
            <w:noWrap/>
            <w:vAlign w:val="bottom"/>
            <w:hideMark/>
          </w:tcPr>
          <w:p w14:paraId="547202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(7.9-26.2)</w:t>
            </w:r>
          </w:p>
        </w:tc>
        <w:tc>
          <w:tcPr>
            <w:tcW w:w="1800" w:type="dxa"/>
            <w:tcBorders>
              <w:top w:val="nil"/>
              <w:left w:val="nil"/>
              <w:bottom w:val="nil"/>
              <w:right w:val="nil"/>
            </w:tcBorders>
            <w:shd w:val="clear" w:color="auto" w:fill="auto"/>
            <w:noWrap/>
            <w:vAlign w:val="bottom"/>
            <w:hideMark/>
          </w:tcPr>
          <w:p w14:paraId="34D30D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346 (185-630)</w:t>
            </w:r>
          </w:p>
        </w:tc>
        <w:tc>
          <w:tcPr>
            <w:tcW w:w="1800" w:type="dxa"/>
            <w:tcBorders>
              <w:top w:val="nil"/>
              <w:left w:val="nil"/>
              <w:bottom w:val="nil"/>
              <w:right w:val="nil"/>
            </w:tcBorders>
            <w:shd w:val="clear" w:color="auto" w:fill="auto"/>
            <w:noWrap/>
            <w:vAlign w:val="bottom"/>
            <w:hideMark/>
          </w:tcPr>
          <w:p w14:paraId="1FBD7A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679 (368-1216)</w:t>
            </w:r>
          </w:p>
        </w:tc>
      </w:tr>
      <w:tr w:rsidR="00B0760D" w:rsidRPr="00B0760D" w14:paraId="5EE85595" w14:textId="77777777" w:rsidTr="00B0760D">
        <w:trPr>
          <w:trHeight w:val="320"/>
        </w:trPr>
        <w:tc>
          <w:tcPr>
            <w:tcW w:w="2524" w:type="dxa"/>
            <w:tcBorders>
              <w:top w:val="nil"/>
              <w:left w:val="nil"/>
              <w:bottom w:val="nil"/>
              <w:right w:val="nil"/>
            </w:tcBorders>
            <w:shd w:val="clear" w:color="auto" w:fill="auto"/>
            <w:noWrap/>
            <w:vAlign w:val="bottom"/>
            <w:hideMark/>
          </w:tcPr>
          <w:p w14:paraId="476117D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DD9E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B1682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5.5 (3.1-9.7)</w:t>
            </w:r>
          </w:p>
        </w:tc>
        <w:tc>
          <w:tcPr>
            <w:tcW w:w="1660" w:type="dxa"/>
            <w:tcBorders>
              <w:top w:val="nil"/>
              <w:left w:val="nil"/>
              <w:bottom w:val="nil"/>
              <w:right w:val="nil"/>
            </w:tcBorders>
            <w:shd w:val="clear" w:color="auto" w:fill="auto"/>
            <w:noWrap/>
            <w:vAlign w:val="bottom"/>
            <w:hideMark/>
          </w:tcPr>
          <w:p w14:paraId="698D8F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(3.3-12)</w:t>
            </w:r>
          </w:p>
        </w:tc>
        <w:tc>
          <w:tcPr>
            <w:tcW w:w="1800" w:type="dxa"/>
            <w:tcBorders>
              <w:top w:val="nil"/>
              <w:left w:val="nil"/>
              <w:bottom w:val="nil"/>
              <w:right w:val="nil"/>
            </w:tcBorders>
            <w:shd w:val="clear" w:color="auto" w:fill="auto"/>
            <w:noWrap/>
            <w:vAlign w:val="bottom"/>
            <w:hideMark/>
          </w:tcPr>
          <w:p w14:paraId="76B407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 (91-290)</w:t>
            </w:r>
          </w:p>
        </w:tc>
        <w:tc>
          <w:tcPr>
            <w:tcW w:w="1800" w:type="dxa"/>
            <w:tcBorders>
              <w:top w:val="nil"/>
              <w:left w:val="nil"/>
              <w:bottom w:val="nil"/>
              <w:right w:val="nil"/>
            </w:tcBorders>
            <w:shd w:val="clear" w:color="auto" w:fill="auto"/>
            <w:noWrap/>
            <w:vAlign w:val="bottom"/>
            <w:hideMark/>
          </w:tcPr>
          <w:p w14:paraId="738561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287 (153-558)</w:t>
            </w:r>
          </w:p>
        </w:tc>
      </w:tr>
      <w:tr w:rsidR="00B0760D" w:rsidRPr="00B0760D" w14:paraId="1701A515" w14:textId="77777777" w:rsidTr="00B0760D">
        <w:trPr>
          <w:trHeight w:val="320"/>
        </w:trPr>
        <w:tc>
          <w:tcPr>
            <w:tcW w:w="2524" w:type="dxa"/>
            <w:tcBorders>
              <w:top w:val="nil"/>
              <w:left w:val="nil"/>
              <w:bottom w:val="nil"/>
              <w:right w:val="nil"/>
            </w:tcBorders>
            <w:shd w:val="clear" w:color="auto" w:fill="auto"/>
            <w:noWrap/>
            <w:vAlign w:val="bottom"/>
            <w:hideMark/>
          </w:tcPr>
          <w:p w14:paraId="122821B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A1B1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E20CE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(10.7-24.1)</w:t>
            </w:r>
          </w:p>
        </w:tc>
        <w:tc>
          <w:tcPr>
            <w:tcW w:w="1660" w:type="dxa"/>
            <w:tcBorders>
              <w:top w:val="nil"/>
              <w:left w:val="nil"/>
              <w:bottom w:val="nil"/>
              <w:right w:val="nil"/>
            </w:tcBorders>
            <w:shd w:val="clear" w:color="auto" w:fill="auto"/>
            <w:noWrap/>
            <w:vAlign w:val="bottom"/>
            <w:hideMark/>
          </w:tcPr>
          <w:p w14:paraId="2B9599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(12.3-27.7)</w:t>
            </w:r>
          </w:p>
        </w:tc>
        <w:tc>
          <w:tcPr>
            <w:tcW w:w="1800" w:type="dxa"/>
            <w:tcBorders>
              <w:top w:val="nil"/>
              <w:left w:val="nil"/>
              <w:bottom w:val="nil"/>
              <w:right w:val="nil"/>
            </w:tcBorders>
            <w:shd w:val="clear" w:color="auto" w:fill="auto"/>
            <w:noWrap/>
            <w:vAlign w:val="bottom"/>
            <w:hideMark/>
          </w:tcPr>
          <w:p w14:paraId="2520A1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489 (319-723)</w:t>
            </w:r>
          </w:p>
        </w:tc>
        <w:tc>
          <w:tcPr>
            <w:tcW w:w="1800" w:type="dxa"/>
            <w:tcBorders>
              <w:top w:val="nil"/>
              <w:left w:val="nil"/>
              <w:bottom w:val="nil"/>
              <w:right w:val="nil"/>
            </w:tcBorders>
            <w:shd w:val="clear" w:color="auto" w:fill="auto"/>
            <w:noWrap/>
            <w:vAlign w:val="bottom"/>
            <w:hideMark/>
          </w:tcPr>
          <w:p w14:paraId="6FDD47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879 (568-1285)</w:t>
            </w:r>
          </w:p>
        </w:tc>
      </w:tr>
      <w:tr w:rsidR="00B0760D" w:rsidRPr="00B0760D" w14:paraId="3DB6BE26" w14:textId="77777777" w:rsidTr="00B0760D">
        <w:trPr>
          <w:trHeight w:val="320"/>
        </w:trPr>
        <w:tc>
          <w:tcPr>
            <w:tcW w:w="2524" w:type="dxa"/>
            <w:tcBorders>
              <w:top w:val="nil"/>
              <w:left w:val="nil"/>
              <w:bottom w:val="nil"/>
              <w:right w:val="nil"/>
            </w:tcBorders>
            <w:shd w:val="clear" w:color="auto" w:fill="auto"/>
            <w:noWrap/>
            <w:vAlign w:val="bottom"/>
            <w:hideMark/>
          </w:tcPr>
          <w:p w14:paraId="3526CE9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D0B7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E24FC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(1.6-6.4)</w:t>
            </w:r>
          </w:p>
        </w:tc>
        <w:tc>
          <w:tcPr>
            <w:tcW w:w="1660" w:type="dxa"/>
            <w:tcBorders>
              <w:top w:val="nil"/>
              <w:left w:val="nil"/>
              <w:bottom w:val="nil"/>
              <w:right w:val="nil"/>
            </w:tcBorders>
            <w:shd w:val="clear" w:color="auto" w:fill="auto"/>
            <w:noWrap/>
            <w:vAlign w:val="bottom"/>
            <w:hideMark/>
          </w:tcPr>
          <w:p w14:paraId="4BF812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 (1.5-6.3)</w:t>
            </w:r>
          </w:p>
        </w:tc>
        <w:tc>
          <w:tcPr>
            <w:tcW w:w="1800" w:type="dxa"/>
            <w:tcBorders>
              <w:top w:val="nil"/>
              <w:left w:val="nil"/>
              <w:bottom w:val="nil"/>
              <w:right w:val="nil"/>
            </w:tcBorders>
            <w:shd w:val="clear" w:color="auto" w:fill="auto"/>
            <w:noWrap/>
            <w:vAlign w:val="bottom"/>
            <w:hideMark/>
          </w:tcPr>
          <w:p w14:paraId="06E2A5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(47-192)</w:t>
            </w:r>
          </w:p>
        </w:tc>
        <w:tc>
          <w:tcPr>
            <w:tcW w:w="1800" w:type="dxa"/>
            <w:tcBorders>
              <w:top w:val="nil"/>
              <w:left w:val="nil"/>
              <w:bottom w:val="nil"/>
              <w:right w:val="nil"/>
            </w:tcBorders>
            <w:shd w:val="clear" w:color="auto" w:fill="auto"/>
            <w:noWrap/>
            <w:vAlign w:val="bottom"/>
            <w:hideMark/>
          </w:tcPr>
          <w:p w14:paraId="400292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159 (70-293)</w:t>
            </w:r>
          </w:p>
        </w:tc>
      </w:tr>
      <w:tr w:rsidR="00B0760D" w:rsidRPr="00B0760D" w14:paraId="33D12AD8" w14:textId="77777777" w:rsidTr="00B0760D">
        <w:trPr>
          <w:trHeight w:val="320"/>
        </w:trPr>
        <w:tc>
          <w:tcPr>
            <w:tcW w:w="2524" w:type="dxa"/>
            <w:tcBorders>
              <w:top w:val="nil"/>
              <w:left w:val="nil"/>
              <w:bottom w:val="nil"/>
              <w:right w:val="nil"/>
            </w:tcBorders>
            <w:shd w:val="clear" w:color="auto" w:fill="auto"/>
            <w:noWrap/>
            <w:vAlign w:val="bottom"/>
            <w:hideMark/>
          </w:tcPr>
          <w:p w14:paraId="26A99E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1F83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57FBF8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(8-15.1)</w:t>
            </w:r>
          </w:p>
        </w:tc>
        <w:tc>
          <w:tcPr>
            <w:tcW w:w="1660" w:type="dxa"/>
            <w:tcBorders>
              <w:top w:val="nil"/>
              <w:left w:val="nil"/>
              <w:bottom w:val="nil"/>
              <w:right w:val="nil"/>
            </w:tcBorders>
            <w:shd w:val="clear" w:color="auto" w:fill="auto"/>
            <w:noWrap/>
            <w:vAlign w:val="bottom"/>
            <w:hideMark/>
          </w:tcPr>
          <w:p w14:paraId="7874AD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(7-13.8)</w:t>
            </w:r>
          </w:p>
        </w:tc>
        <w:tc>
          <w:tcPr>
            <w:tcW w:w="1800" w:type="dxa"/>
            <w:tcBorders>
              <w:top w:val="nil"/>
              <w:left w:val="nil"/>
              <w:bottom w:val="nil"/>
              <w:right w:val="nil"/>
            </w:tcBorders>
            <w:shd w:val="clear" w:color="auto" w:fill="auto"/>
            <w:noWrap/>
            <w:vAlign w:val="bottom"/>
            <w:hideMark/>
          </w:tcPr>
          <w:p w14:paraId="2F2869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333 (238-454)</w:t>
            </w:r>
          </w:p>
        </w:tc>
        <w:tc>
          <w:tcPr>
            <w:tcW w:w="1800" w:type="dxa"/>
            <w:tcBorders>
              <w:top w:val="nil"/>
              <w:left w:val="nil"/>
              <w:bottom w:val="nil"/>
              <w:right w:val="nil"/>
            </w:tcBorders>
            <w:shd w:val="clear" w:color="auto" w:fill="auto"/>
            <w:noWrap/>
            <w:vAlign w:val="bottom"/>
            <w:hideMark/>
          </w:tcPr>
          <w:p w14:paraId="3C5C16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454 (323-633)</w:t>
            </w:r>
          </w:p>
        </w:tc>
      </w:tr>
      <w:tr w:rsidR="00B0760D" w:rsidRPr="00B0760D" w14:paraId="4D80B427" w14:textId="77777777" w:rsidTr="00B0760D">
        <w:trPr>
          <w:trHeight w:val="320"/>
        </w:trPr>
        <w:tc>
          <w:tcPr>
            <w:tcW w:w="2524" w:type="dxa"/>
            <w:tcBorders>
              <w:top w:val="nil"/>
              <w:left w:val="nil"/>
              <w:bottom w:val="nil"/>
              <w:right w:val="nil"/>
            </w:tcBorders>
            <w:shd w:val="clear" w:color="auto" w:fill="auto"/>
            <w:noWrap/>
            <w:vAlign w:val="bottom"/>
            <w:hideMark/>
          </w:tcPr>
          <w:p w14:paraId="7A657F4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CFB1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4E634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(2-8.3)</w:t>
            </w:r>
          </w:p>
        </w:tc>
        <w:tc>
          <w:tcPr>
            <w:tcW w:w="1660" w:type="dxa"/>
            <w:tcBorders>
              <w:top w:val="nil"/>
              <w:left w:val="nil"/>
              <w:bottom w:val="nil"/>
              <w:right w:val="nil"/>
            </w:tcBorders>
            <w:shd w:val="clear" w:color="auto" w:fill="auto"/>
            <w:noWrap/>
            <w:vAlign w:val="bottom"/>
            <w:hideMark/>
          </w:tcPr>
          <w:p w14:paraId="5E8004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(1-4)</w:t>
            </w:r>
          </w:p>
        </w:tc>
        <w:tc>
          <w:tcPr>
            <w:tcW w:w="1800" w:type="dxa"/>
            <w:tcBorders>
              <w:top w:val="nil"/>
              <w:left w:val="nil"/>
              <w:bottom w:val="nil"/>
              <w:right w:val="nil"/>
            </w:tcBorders>
            <w:shd w:val="clear" w:color="auto" w:fill="auto"/>
            <w:noWrap/>
            <w:vAlign w:val="bottom"/>
            <w:hideMark/>
          </w:tcPr>
          <w:p w14:paraId="703A78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(61-247)</w:t>
            </w:r>
          </w:p>
        </w:tc>
        <w:tc>
          <w:tcPr>
            <w:tcW w:w="1800" w:type="dxa"/>
            <w:tcBorders>
              <w:top w:val="nil"/>
              <w:left w:val="nil"/>
              <w:bottom w:val="nil"/>
              <w:right w:val="nil"/>
            </w:tcBorders>
            <w:shd w:val="clear" w:color="auto" w:fill="auto"/>
            <w:noWrap/>
            <w:vAlign w:val="bottom"/>
            <w:hideMark/>
          </w:tcPr>
          <w:p w14:paraId="0E2F73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 (45-184)</w:t>
            </w:r>
          </w:p>
        </w:tc>
      </w:tr>
      <w:tr w:rsidR="00B0760D" w:rsidRPr="00B0760D" w14:paraId="10033B64" w14:textId="77777777" w:rsidTr="00B0760D">
        <w:trPr>
          <w:trHeight w:val="320"/>
        </w:trPr>
        <w:tc>
          <w:tcPr>
            <w:tcW w:w="2524" w:type="dxa"/>
            <w:tcBorders>
              <w:top w:val="nil"/>
              <w:left w:val="nil"/>
              <w:bottom w:val="nil"/>
              <w:right w:val="nil"/>
            </w:tcBorders>
            <w:shd w:val="clear" w:color="auto" w:fill="auto"/>
            <w:noWrap/>
            <w:vAlign w:val="bottom"/>
            <w:hideMark/>
          </w:tcPr>
          <w:p w14:paraId="5D8C2BC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57996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499AC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w:t>
            </w:r>
          </w:p>
        </w:tc>
        <w:tc>
          <w:tcPr>
            <w:tcW w:w="1660" w:type="dxa"/>
            <w:tcBorders>
              <w:top w:val="nil"/>
              <w:left w:val="nil"/>
              <w:bottom w:val="nil"/>
              <w:right w:val="nil"/>
            </w:tcBorders>
            <w:shd w:val="clear" w:color="auto" w:fill="auto"/>
            <w:noWrap/>
            <w:vAlign w:val="bottom"/>
            <w:hideMark/>
          </w:tcPr>
          <w:p w14:paraId="168064A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(3-3.4)</w:t>
            </w:r>
          </w:p>
        </w:tc>
        <w:tc>
          <w:tcPr>
            <w:tcW w:w="1800" w:type="dxa"/>
            <w:tcBorders>
              <w:top w:val="nil"/>
              <w:left w:val="nil"/>
              <w:bottom w:val="nil"/>
              <w:right w:val="nil"/>
            </w:tcBorders>
            <w:shd w:val="clear" w:color="auto" w:fill="auto"/>
            <w:noWrap/>
            <w:vAlign w:val="bottom"/>
            <w:hideMark/>
          </w:tcPr>
          <w:p w14:paraId="56A1E4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(80-91)</w:t>
            </w:r>
          </w:p>
        </w:tc>
        <w:tc>
          <w:tcPr>
            <w:tcW w:w="1800" w:type="dxa"/>
            <w:tcBorders>
              <w:top w:val="nil"/>
              <w:left w:val="nil"/>
              <w:bottom w:val="nil"/>
              <w:right w:val="nil"/>
            </w:tcBorders>
            <w:shd w:val="clear" w:color="auto" w:fill="auto"/>
            <w:noWrap/>
            <w:vAlign w:val="bottom"/>
            <w:hideMark/>
          </w:tcPr>
          <w:p w14:paraId="1BCFDA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(136-158)</w:t>
            </w:r>
          </w:p>
        </w:tc>
      </w:tr>
      <w:tr w:rsidR="00B0760D" w:rsidRPr="00B0760D" w14:paraId="322F81D7" w14:textId="77777777" w:rsidTr="00B0760D">
        <w:trPr>
          <w:trHeight w:val="320"/>
        </w:trPr>
        <w:tc>
          <w:tcPr>
            <w:tcW w:w="2524" w:type="dxa"/>
            <w:tcBorders>
              <w:top w:val="nil"/>
              <w:left w:val="nil"/>
              <w:bottom w:val="nil"/>
              <w:right w:val="nil"/>
            </w:tcBorders>
            <w:shd w:val="clear" w:color="auto" w:fill="auto"/>
            <w:noWrap/>
            <w:vAlign w:val="bottom"/>
            <w:hideMark/>
          </w:tcPr>
          <w:p w14:paraId="670A2A3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C0182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105B2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660" w:type="dxa"/>
            <w:tcBorders>
              <w:top w:val="nil"/>
              <w:left w:val="nil"/>
              <w:bottom w:val="nil"/>
              <w:right w:val="nil"/>
            </w:tcBorders>
            <w:shd w:val="clear" w:color="auto" w:fill="auto"/>
            <w:noWrap/>
            <w:vAlign w:val="bottom"/>
            <w:hideMark/>
          </w:tcPr>
          <w:p w14:paraId="428A64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523C36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(22-32)</w:t>
            </w:r>
          </w:p>
        </w:tc>
        <w:tc>
          <w:tcPr>
            <w:tcW w:w="1800" w:type="dxa"/>
            <w:tcBorders>
              <w:top w:val="nil"/>
              <w:left w:val="nil"/>
              <w:bottom w:val="nil"/>
              <w:right w:val="nil"/>
            </w:tcBorders>
            <w:shd w:val="clear" w:color="auto" w:fill="auto"/>
            <w:noWrap/>
            <w:vAlign w:val="bottom"/>
            <w:hideMark/>
          </w:tcPr>
          <w:p w14:paraId="6B157B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(34-51)</w:t>
            </w:r>
          </w:p>
        </w:tc>
      </w:tr>
      <w:tr w:rsidR="00B0760D" w:rsidRPr="00B0760D" w14:paraId="6D4A8599" w14:textId="77777777" w:rsidTr="00B0760D">
        <w:trPr>
          <w:trHeight w:val="320"/>
        </w:trPr>
        <w:tc>
          <w:tcPr>
            <w:tcW w:w="2524" w:type="dxa"/>
            <w:tcBorders>
              <w:top w:val="nil"/>
              <w:left w:val="nil"/>
              <w:bottom w:val="nil"/>
              <w:right w:val="nil"/>
            </w:tcBorders>
            <w:shd w:val="clear" w:color="auto" w:fill="auto"/>
            <w:noWrap/>
            <w:vAlign w:val="bottom"/>
            <w:hideMark/>
          </w:tcPr>
          <w:p w14:paraId="6394F2B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2F45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047B81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660" w:type="dxa"/>
            <w:tcBorders>
              <w:top w:val="nil"/>
              <w:left w:val="nil"/>
              <w:bottom w:val="nil"/>
              <w:right w:val="nil"/>
            </w:tcBorders>
            <w:shd w:val="clear" w:color="auto" w:fill="auto"/>
            <w:noWrap/>
            <w:vAlign w:val="bottom"/>
            <w:hideMark/>
          </w:tcPr>
          <w:p w14:paraId="1120A0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800" w:type="dxa"/>
            <w:tcBorders>
              <w:top w:val="nil"/>
              <w:left w:val="nil"/>
              <w:bottom w:val="nil"/>
              <w:right w:val="nil"/>
            </w:tcBorders>
            <w:shd w:val="clear" w:color="auto" w:fill="auto"/>
            <w:noWrap/>
            <w:vAlign w:val="bottom"/>
            <w:hideMark/>
          </w:tcPr>
          <w:p w14:paraId="2BB8D0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(34-40)</w:t>
            </w:r>
          </w:p>
        </w:tc>
        <w:tc>
          <w:tcPr>
            <w:tcW w:w="1800" w:type="dxa"/>
            <w:tcBorders>
              <w:top w:val="nil"/>
              <w:left w:val="nil"/>
              <w:bottom w:val="nil"/>
              <w:right w:val="nil"/>
            </w:tcBorders>
            <w:shd w:val="clear" w:color="auto" w:fill="auto"/>
            <w:noWrap/>
            <w:vAlign w:val="bottom"/>
            <w:hideMark/>
          </w:tcPr>
          <w:p w14:paraId="6C2BF4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(57-69)</w:t>
            </w:r>
          </w:p>
        </w:tc>
      </w:tr>
      <w:tr w:rsidR="00B0760D" w:rsidRPr="00B0760D" w14:paraId="4FF2B5FC" w14:textId="77777777" w:rsidTr="00B0760D">
        <w:trPr>
          <w:trHeight w:val="320"/>
        </w:trPr>
        <w:tc>
          <w:tcPr>
            <w:tcW w:w="2524" w:type="dxa"/>
            <w:tcBorders>
              <w:top w:val="nil"/>
              <w:left w:val="nil"/>
              <w:bottom w:val="nil"/>
              <w:right w:val="nil"/>
            </w:tcBorders>
            <w:shd w:val="clear" w:color="auto" w:fill="auto"/>
            <w:noWrap/>
            <w:vAlign w:val="bottom"/>
            <w:hideMark/>
          </w:tcPr>
          <w:p w14:paraId="5EF43B7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9AFC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6D3EA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660" w:type="dxa"/>
            <w:tcBorders>
              <w:top w:val="nil"/>
              <w:left w:val="nil"/>
              <w:bottom w:val="nil"/>
              <w:right w:val="nil"/>
            </w:tcBorders>
            <w:shd w:val="clear" w:color="auto" w:fill="auto"/>
            <w:noWrap/>
            <w:vAlign w:val="bottom"/>
            <w:hideMark/>
          </w:tcPr>
          <w:p w14:paraId="0AD31E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6045BB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(2-8)</w:t>
            </w:r>
          </w:p>
        </w:tc>
        <w:tc>
          <w:tcPr>
            <w:tcW w:w="1800" w:type="dxa"/>
            <w:tcBorders>
              <w:top w:val="nil"/>
              <w:left w:val="nil"/>
              <w:bottom w:val="nil"/>
              <w:right w:val="nil"/>
            </w:tcBorders>
            <w:shd w:val="clear" w:color="auto" w:fill="auto"/>
            <w:noWrap/>
            <w:vAlign w:val="bottom"/>
            <w:hideMark/>
          </w:tcPr>
          <w:p w14:paraId="6E4108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(4-14)</w:t>
            </w:r>
          </w:p>
        </w:tc>
      </w:tr>
      <w:tr w:rsidR="00B0760D" w:rsidRPr="00B0760D" w14:paraId="657701D5" w14:textId="77777777" w:rsidTr="00B0760D">
        <w:trPr>
          <w:trHeight w:val="320"/>
        </w:trPr>
        <w:tc>
          <w:tcPr>
            <w:tcW w:w="2524" w:type="dxa"/>
            <w:tcBorders>
              <w:top w:val="nil"/>
              <w:left w:val="nil"/>
              <w:bottom w:val="nil"/>
              <w:right w:val="nil"/>
            </w:tcBorders>
            <w:shd w:val="clear" w:color="auto" w:fill="auto"/>
            <w:noWrap/>
            <w:vAlign w:val="bottom"/>
            <w:hideMark/>
          </w:tcPr>
          <w:p w14:paraId="2D3C62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Turkmenistan</w:t>
            </w:r>
          </w:p>
        </w:tc>
        <w:tc>
          <w:tcPr>
            <w:tcW w:w="2180" w:type="dxa"/>
            <w:tcBorders>
              <w:top w:val="nil"/>
              <w:left w:val="nil"/>
              <w:bottom w:val="nil"/>
              <w:right w:val="nil"/>
            </w:tcBorders>
            <w:shd w:val="clear" w:color="auto" w:fill="auto"/>
            <w:noWrap/>
            <w:vAlign w:val="bottom"/>
            <w:hideMark/>
          </w:tcPr>
          <w:p w14:paraId="009EC6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62DE9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92.5 (87.4-96.1)</w:t>
            </w:r>
          </w:p>
        </w:tc>
        <w:tc>
          <w:tcPr>
            <w:tcW w:w="1660" w:type="dxa"/>
            <w:tcBorders>
              <w:top w:val="nil"/>
              <w:left w:val="nil"/>
              <w:bottom w:val="nil"/>
              <w:right w:val="nil"/>
            </w:tcBorders>
            <w:shd w:val="clear" w:color="auto" w:fill="auto"/>
            <w:noWrap/>
            <w:vAlign w:val="bottom"/>
            <w:hideMark/>
          </w:tcPr>
          <w:p w14:paraId="0A62F6E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88.6 (81.8-93.8)</w:t>
            </w:r>
          </w:p>
        </w:tc>
        <w:tc>
          <w:tcPr>
            <w:tcW w:w="1800" w:type="dxa"/>
            <w:tcBorders>
              <w:top w:val="nil"/>
              <w:left w:val="nil"/>
              <w:bottom w:val="nil"/>
              <w:right w:val="nil"/>
            </w:tcBorders>
            <w:shd w:val="clear" w:color="auto" w:fill="auto"/>
            <w:noWrap/>
            <w:vAlign w:val="bottom"/>
            <w:hideMark/>
          </w:tcPr>
          <w:p w14:paraId="11A65A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1527 (1436-1603)</w:t>
            </w:r>
          </w:p>
        </w:tc>
        <w:tc>
          <w:tcPr>
            <w:tcW w:w="1800" w:type="dxa"/>
            <w:tcBorders>
              <w:top w:val="nil"/>
              <w:left w:val="nil"/>
              <w:bottom w:val="nil"/>
              <w:right w:val="nil"/>
            </w:tcBorders>
            <w:shd w:val="clear" w:color="auto" w:fill="auto"/>
            <w:noWrap/>
            <w:vAlign w:val="bottom"/>
            <w:hideMark/>
          </w:tcPr>
          <w:p w14:paraId="35F079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2597 (2391-2764)</w:t>
            </w:r>
          </w:p>
        </w:tc>
      </w:tr>
      <w:tr w:rsidR="00B0760D" w:rsidRPr="00B0760D" w14:paraId="6AAC934D" w14:textId="77777777" w:rsidTr="00B0760D">
        <w:trPr>
          <w:trHeight w:val="320"/>
        </w:trPr>
        <w:tc>
          <w:tcPr>
            <w:tcW w:w="2524" w:type="dxa"/>
            <w:tcBorders>
              <w:top w:val="nil"/>
              <w:left w:val="nil"/>
              <w:bottom w:val="nil"/>
              <w:right w:val="nil"/>
            </w:tcBorders>
            <w:shd w:val="clear" w:color="auto" w:fill="auto"/>
            <w:noWrap/>
            <w:vAlign w:val="bottom"/>
            <w:hideMark/>
          </w:tcPr>
          <w:p w14:paraId="218E3B3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83A4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D56EA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(33.8-41.9)</w:t>
            </w:r>
          </w:p>
        </w:tc>
        <w:tc>
          <w:tcPr>
            <w:tcW w:w="1660" w:type="dxa"/>
            <w:tcBorders>
              <w:top w:val="nil"/>
              <w:left w:val="nil"/>
              <w:bottom w:val="nil"/>
              <w:right w:val="nil"/>
            </w:tcBorders>
            <w:shd w:val="clear" w:color="auto" w:fill="auto"/>
            <w:noWrap/>
            <w:vAlign w:val="bottom"/>
            <w:hideMark/>
          </w:tcPr>
          <w:p w14:paraId="2A684A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(6.4-18.3)</w:t>
            </w:r>
          </w:p>
        </w:tc>
        <w:tc>
          <w:tcPr>
            <w:tcW w:w="1800" w:type="dxa"/>
            <w:tcBorders>
              <w:top w:val="nil"/>
              <w:left w:val="nil"/>
              <w:bottom w:val="nil"/>
              <w:right w:val="nil"/>
            </w:tcBorders>
            <w:shd w:val="clear" w:color="auto" w:fill="auto"/>
            <w:noWrap/>
            <w:vAlign w:val="bottom"/>
            <w:hideMark/>
          </w:tcPr>
          <w:p w14:paraId="7DFBC3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643 (556-700)</w:t>
            </w:r>
          </w:p>
        </w:tc>
        <w:tc>
          <w:tcPr>
            <w:tcW w:w="1800" w:type="dxa"/>
            <w:tcBorders>
              <w:top w:val="nil"/>
              <w:left w:val="nil"/>
              <w:bottom w:val="nil"/>
              <w:right w:val="nil"/>
            </w:tcBorders>
            <w:shd w:val="clear" w:color="auto" w:fill="auto"/>
            <w:noWrap/>
            <w:vAlign w:val="bottom"/>
            <w:hideMark/>
          </w:tcPr>
          <w:p w14:paraId="3E8E0D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336 (184-535)</w:t>
            </w:r>
          </w:p>
        </w:tc>
      </w:tr>
      <w:tr w:rsidR="00B0760D" w:rsidRPr="00B0760D" w14:paraId="45136A76" w14:textId="77777777" w:rsidTr="00B0760D">
        <w:trPr>
          <w:trHeight w:val="320"/>
        </w:trPr>
        <w:tc>
          <w:tcPr>
            <w:tcW w:w="2524" w:type="dxa"/>
            <w:tcBorders>
              <w:top w:val="nil"/>
              <w:left w:val="nil"/>
              <w:bottom w:val="nil"/>
              <w:right w:val="nil"/>
            </w:tcBorders>
            <w:shd w:val="clear" w:color="auto" w:fill="auto"/>
            <w:noWrap/>
            <w:vAlign w:val="bottom"/>
            <w:hideMark/>
          </w:tcPr>
          <w:p w14:paraId="799BE0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F95A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80310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(9-17.8)</w:t>
            </w:r>
          </w:p>
        </w:tc>
        <w:tc>
          <w:tcPr>
            <w:tcW w:w="1660" w:type="dxa"/>
            <w:tcBorders>
              <w:top w:val="nil"/>
              <w:left w:val="nil"/>
              <w:bottom w:val="nil"/>
              <w:right w:val="nil"/>
            </w:tcBorders>
            <w:shd w:val="clear" w:color="auto" w:fill="auto"/>
            <w:noWrap/>
            <w:vAlign w:val="bottom"/>
            <w:hideMark/>
          </w:tcPr>
          <w:p w14:paraId="08AB7B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18.3 (12.9-24.8)</w:t>
            </w:r>
          </w:p>
        </w:tc>
        <w:tc>
          <w:tcPr>
            <w:tcW w:w="1800" w:type="dxa"/>
            <w:tcBorders>
              <w:top w:val="nil"/>
              <w:left w:val="nil"/>
              <w:bottom w:val="nil"/>
              <w:right w:val="nil"/>
            </w:tcBorders>
            <w:shd w:val="clear" w:color="auto" w:fill="auto"/>
            <w:noWrap/>
            <w:vAlign w:val="bottom"/>
            <w:hideMark/>
          </w:tcPr>
          <w:p w14:paraId="35B94F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210 (149-293)</w:t>
            </w:r>
          </w:p>
        </w:tc>
        <w:tc>
          <w:tcPr>
            <w:tcW w:w="1800" w:type="dxa"/>
            <w:tcBorders>
              <w:top w:val="nil"/>
              <w:left w:val="nil"/>
              <w:bottom w:val="nil"/>
              <w:right w:val="nil"/>
            </w:tcBorders>
            <w:shd w:val="clear" w:color="auto" w:fill="auto"/>
            <w:noWrap/>
            <w:vAlign w:val="bottom"/>
            <w:hideMark/>
          </w:tcPr>
          <w:p w14:paraId="211F33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532 (382-734)</w:t>
            </w:r>
          </w:p>
        </w:tc>
      </w:tr>
      <w:tr w:rsidR="00B0760D" w:rsidRPr="00B0760D" w14:paraId="6CA17CB0" w14:textId="77777777" w:rsidTr="00B0760D">
        <w:trPr>
          <w:trHeight w:val="320"/>
        </w:trPr>
        <w:tc>
          <w:tcPr>
            <w:tcW w:w="2524" w:type="dxa"/>
            <w:tcBorders>
              <w:top w:val="nil"/>
              <w:left w:val="nil"/>
              <w:bottom w:val="nil"/>
              <w:right w:val="nil"/>
            </w:tcBorders>
            <w:shd w:val="clear" w:color="auto" w:fill="auto"/>
            <w:noWrap/>
            <w:vAlign w:val="bottom"/>
            <w:hideMark/>
          </w:tcPr>
          <w:p w14:paraId="14E7F7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15744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C1A85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(0.9-2)</w:t>
            </w:r>
          </w:p>
        </w:tc>
        <w:tc>
          <w:tcPr>
            <w:tcW w:w="1660" w:type="dxa"/>
            <w:tcBorders>
              <w:top w:val="nil"/>
              <w:left w:val="nil"/>
              <w:bottom w:val="nil"/>
              <w:right w:val="nil"/>
            </w:tcBorders>
            <w:shd w:val="clear" w:color="auto" w:fill="auto"/>
            <w:noWrap/>
            <w:vAlign w:val="bottom"/>
            <w:hideMark/>
          </w:tcPr>
          <w:p w14:paraId="108A45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(1.8-4.1)</w:t>
            </w:r>
          </w:p>
        </w:tc>
        <w:tc>
          <w:tcPr>
            <w:tcW w:w="1800" w:type="dxa"/>
            <w:tcBorders>
              <w:top w:val="nil"/>
              <w:left w:val="nil"/>
              <w:bottom w:val="nil"/>
              <w:right w:val="nil"/>
            </w:tcBorders>
            <w:shd w:val="clear" w:color="auto" w:fill="auto"/>
            <w:noWrap/>
            <w:vAlign w:val="bottom"/>
            <w:hideMark/>
          </w:tcPr>
          <w:p w14:paraId="239E2F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(15-33)</w:t>
            </w:r>
          </w:p>
        </w:tc>
        <w:tc>
          <w:tcPr>
            <w:tcW w:w="1800" w:type="dxa"/>
            <w:tcBorders>
              <w:top w:val="nil"/>
              <w:left w:val="nil"/>
              <w:bottom w:val="nil"/>
              <w:right w:val="nil"/>
            </w:tcBorders>
            <w:shd w:val="clear" w:color="auto" w:fill="auto"/>
            <w:noWrap/>
            <w:vAlign w:val="bottom"/>
            <w:hideMark/>
          </w:tcPr>
          <w:p w14:paraId="069A68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(54-121)</w:t>
            </w:r>
          </w:p>
        </w:tc>
      </w:tr>
      <w:tr w:rsidR="00B0760D" w:rsidRPr="00B0760D" w14:paraId="3CB2718E" w14:textId="77777777" w:rsidTr="00B0760D">
        <w:trPr>
          <w:trHeight w:val="320"/>
        </w:trPr>
        <w:tc>
          <w:tcPr>
            <w:tcW w:w="2524" w:type="dxa"/>
            <w:tcBorders>
              <w:top w:val="nil"/>
              <w:left w:val="nil"/>
              <w:bottom w:val="nil"/>
              <w:right w:val="nil"/>
            </w:tcBorders>
            <w:shd w:val="clear" w:color="auto" w:fill="auto"/>
            <w:noWrap/>
            <w:vAlign w:val="bottom"/>
            <w:hideMark/>
          </w:tcPr>
          <w:p w14:paraId="0A3956C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C337C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03EE6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(8.3-16.4)</w:t>
            </w:r>
          </w:p>
        </w:tc>
        <w:tc>
          <w:tcPr>
            <w:tcW w:w="1660" w:type="dxa"/>
            <w:tcBorders>
              <w:top w:val="nil"/>
              <w:left w:val="nil"/>
              <w:bottom w:val="nil"/>
              <w:right w:val="nil"/>
            </w:tcBorders>
            <w:shd w:val="clear" w:color="auto" w:fill="auto"/>
            <w:noWrap/>
            <w:vAlign w:val="bottom"/>
            <w:hideMark/>
          </w:tcPr>
          <w:p w14:paraId="680C02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(11.4-22.1)</w:t>
            </w:r>
          </w:p>
        </w:tc>
        <w:tc>
          <w:tcPr>
            <w:tcW w:w="1800" w:type="dxa"/>
            <w:tcBorders>
              <w:top w:val="nil"/>
              <w:left w:val="nil"/>
              <w:bottom w:val="nil"/>
              <w:right w:val="nil"/>
            </w:tcBorders>
            <w:shd w:val="clear" w:color="auto" w:fill="auto"/>
            <w:noWrap/>
            <w:vAlign w:val="bottom"/>
            <w:hideMark/>
          </w:tcPr>
          <w:p w14:paraId="2FC0F0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(135-268)</w:t>
            </w:r>
          </w:p>
        </w:tc>
        <w:tc>
          <w:tcPr>
            <w:tcW w:w="1800" w:type="dxa"/>
            <w:tcBorders>
              <w:top w:val="nil"/>
              <w:left w:val="nil"/>
              <w:bottom w:val="nil"/>
              <w:right w:val="nil"/>
            </w:tcBorders>
            <w:shd w:val="clear" w:color="auto" w:fill="auto"/>
            <w:noWrap/>
            <w:vAlign w:val="bottom"/>
            <w:hideMark/>
          </w:tcPr>
          <w:p w14:paraId="17D0B4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470 (335-652)</w:t>
            </w:r>
          </w:p>
        </w:tc>
      </w:tr>
      <w:tr w:rsidR="00B0760D" w:rsidRPr="00B0760D" w14:paraId="16E38EAB" w14:textId="77777777" w:rsidTr="00B0760D">
        <w:trPr>
          <w:trHeight w:val="320"/>
        </w:trPr>
        <w:tc>
          <w:tcPr>
            <w:tcW w:w="2524" w:type="dxa"/>
            <w:tcBorders>
              <w:top w:val="nil"/>
              <w:left w:val="nil"/>
              <w:bottom w:val="nil"/>
              <w:right w:val="nil"/>
            </w:tcBorders>
            <w:shd w:val="clear" w:color="auto" w:fill="auto"/>
            <w:noWrap/>
            <w:vAlign w:val="bottom"/>
            <w:hideMark/>
          </w:tcPr>
          <w:p w14:paraId="24BB259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9DAC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DF0AA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63.2 (42.7-80.4)</w:t>
            </w:r>
          </w:p>
        </w:tc>
        <w:tc>
          <w:tcPr>
            <w:tcW w:w="1660" w:type="dxa"/>
            <w:tcBorders>
              <w:top w:val="nil"/>
              <w:left w:val="nil"/>
              <w:bottom w:val="nil"/>
              <w:right w:val="nil"/>
            </w:tcBorders>
            <w:shd w:val="clear" w:color="auto" w:fill="auto"/>
            <w:noWrap/>
            <w:vAlign w:val="bottom"/>
            <w:hideMark/>
          </w:tcPr>
          <w:p w14:paraId="24C453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67.4 (49.7-82.2)</w:t>
            </w:r>
          </w:p>
        </w:tc>
        <w:tc>
          <w:tcPr>
            <w:tcW w:w="1800" w:type="dxa"/>
            <w:tcBorders>
              <w:top w:val="nil"/>
              <w:left w:val="nil"/>
              <w:bottom w:val="nil"/>
              <w:right w:val="nil"/>
            </w:tcBorders>
            <w:shd w:val="clear" w:color="auto" w:fill="auto"/>
            <w:noWrap/>
            <w:vAlign w:val="bottom"/>
            <w:hideMark/>
          </w:tcPr>
          <w:p w14:paraId="1ACFCB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1039 (705-1315)</w:t>
            </w:r>
          </w:p>
        </w:tc>
        <w:tc>
          <w:tcPr>
            <w:tcW w:w="1800" w:type="dxa"/>
            <w:tcBorders>
              <w:top w:val="nil"/>
              <w:left w:val="nil"/>
              <w:bottom w:val="nil"/>
              <w:right w:val="nil"/>
            </w:tcBorders>
            <w:shd w:val="clear" w:color="auto" w:fill="auto"/>
            <w:noWrap/>
            <w:vAlign w:val="bottom"/>
            <w:hideMark/>
          </w:tcPr>
          <w:p w14:paraId="30B124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1977 (1457-2388)</w:t>
            </w:r>
          </w:p>
        </w:tc>
      </w:tr>
      <w:tr w:rsidR="00B0760D" w:rsidRPr="00B0760D" w14:paraId="345B69E3" w14:textId="77777777" w:rsidTr="00B0760D">
        <w:trPr>
          <w:trHeight w:val="320"/>
        </w:trPr>
        <w:tc>
          <w:tcPr>
            <w:tcW w:w="2524" w:type="dxa"/>
            <w:tcBorders>
              <w:top w:val="nil"/>
              <w:left w:val="nil"/>
              <w:bottom w:val="nil"/>
              <w:right w:val="nil"/>
            </w:tcBorders>
            <w:shd w:val="clear" w:color="auto" w:fill="auto"/>
            <w:noWrap/>
            <w:vAlign w:val="bottom"/>
            <w:hideMark/>
          </w:tcPr>
          <w:p w14:paraId="32E4EA6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0202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F3377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21.9 (16.5-28.2)</w:t>
            </w:r>
          </w:p>
        </w:tc>
        <w:tc>
          <w:tcPr>
            <w:tcW w:w="1660" w:type="dxa"/>
            <w:tcBorders>
              <w:top w:val="nil"/>
              <w:left w:val="nil"/>
              <w:bottom w:val="nil"/>
              <w:right w:val="nil"/>
            </w:tcBorders>
            <w:shd w:val="clear" w:color="auto" w:fill="auto"/>
            <w:noWrap/>
            <w:vAlign w:val="bottom"/>
            <w:hideMark/>
          </w:tcPr>
          <w:p w14:paraId="0487C5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37.7 (30.6-45.7)</w:t>
            </w:r>
          </w:p>
        </w:tc>
        <w:tc>
          <w:tcPr>
            <w:tcW w:w="1800" w:type="dxa"/>
            <w:tcBorders>
              <w:top w:val="nil"/>
              <w:left w:val="nil"/>
              <w:bottom w:val="nil"/>
              <w:right w:val="nil"/>
            </w:tcBorders>
            <w:shd w:val="clear" w:color="auto" w:fill="auto"/>
            <w:noWrap/>
            <w:vAlign w:val="bottom"/>
            <w:hideMark/>
          </w:tcPr>
          <w:p w14:paraId="67BCD4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361 (269-463)</w:t>
            </w:r>
          </w:p>
        </w:tc>
        <w:tc>
          <w:tcPr>
            <w:tcW w:w="1800" w:type="dxa"/>
            <w:tcBorders>
              <w:top w:val="nil"/>
              <w:left w:val="nil"/>
              <w:bottom w:val="nil"/>
              <w:right w:val="nil"/>
            </w:tcBorders>
            <w:shd w:val="clear" w:color="auto" w:fill="auto"/>
            <w:noWrap/>
            <w:vAlign w:val="bottom"/>
            <w:hideMark/>
          </w:tcPr>
          <w:p w14:paraId="523773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1105 (897-1336)</w:t>
            </w:r>
          </w:p>
        </w:tc>
      </w:tr>
      <w:tr w:rsidR="00B0760D" w:rsidRPr="00B0760D" w14:paraId="67AAAC08" w14:textId="77777777" w:rsidTr="00B0760D">
        <w:trPr>
          <w:trHeight w:val="320"/>
        </w:trPr>
        <w:tc>
          <w:tcPr>
            <w:tcW w:w="2524" w:type="dxa"/>
            <w:tcBorders>
              <w:top w:val="nil"/>
              <w:left w:val="nil"/>
              <w:bottom w:val="nil"/>
              <w:right w:val="nil"/>
            </w:tcBorders>
            <w:shd w:val="clear" w:color="auto" w:fill="auto"/>
            <w:noWrap/>
            <w:vAlign w:val="bottom"/>
            <w:hideMark/>
          </w:tcPr>
          <w:p w14:paraId="31F9FC1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E49A5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A5C05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(5.4-10)</w:t>
            </w:r>
          </w:p>
        </w:tc>
        <w:tc>
          <w:tcPr>
            <w:tcW w:w="1660" w:type="dxa"/>
            <w:tcBorders>
              <w:top w:val="nil"/>
              <w:left w:val="nil"/>
              <w:bottom w:val="nil"/>
              <w:right w:val="nil"/>
            </w:tcBorders>
            <w:shd w:val="clear" w:color="auto" w:fill="auto"/>
            <w:noWrap/>
            <w:vAlign w:val="bottom"/>
            <w:hideMark/>
          </w:tcPr>
          <w:p w14:paraId="475028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(5.9-10.8)</w:t>
            </w:r>
          </w:p>
        </w:tc>
        <w:tc>
          <w:tcPr>
            <w:tcW w:w="1800" w:type="dxa"/>
            <w:tcBorders>
              <w:top w:val="nil"/>
              <w:left w:val="nil"/>
              <w:bottom w:val="nil"/>
              <w:right w:val="nil"/>
            </w:tcBorders>
            <w:shd w:val="clear" w:color="auto" w:fill="auto"/>
            <w:noWrap/>
            <w:vAlign w:val="bottom"/>
            <w:hideMark/>
          </w:tcPr>
          <w:p w14:paraId="69349F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(89-165)</w:t>
            </w:r>
          </w:p>
        </w:tc>
        <w:tc>
          <w:tcPr>
            <w:tcW w:w="1800" w:type="dxa"/>
            <w:tcBorders>
              <w:top w:val="nil"/>
              <w:left w:val="nil"/>
              <w:bottom w:val="nil"/>
              <w:right w:val="nil"/>
            </w:tcBorders>
            <w:shd w:val="clear" w:color="auto" w:fill="auto"/>
            <w:noWrap/>
            <w:vAlign w:val="bottom"/>
            <w:hideMark/>
          </w:tcPr>
          <w:p w14:paraId="22E935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251 (173-312)</w:t>
            </w:r>
          </w:p>
        </w:tc>
      </w:tr>
      <w:tr w:rsidR="00B0760D" w:rsidRPr="00B0760D" w14:paraId="23339BF5" w14:textId="77777777" w:rsidTr="00B0760D">
        <w:trPr>
          <w:trHeight w:val="320"/>
        </w:trPr>
        <w:tc>
          <w:tcPr>
            <w:tcW w:w="2524" w:type="dxa"/>
            <w:tcBorders>
              <w:top w:val="nil"/>
              <w:left w:val="nil"/>
              <w:bottom w:val="nil"/>
              <w:right w:val="nil"/>
            </w:tcBorders>
            <w:shd w:val="clear" w:color="auto" w:fill="auto"/>
            <w:noWrap/>
            <w:vAlign w:val="bottom"/>
            <w:hideMark/>
          </w:tcPr>
          <w:p w14:paraId="1996AC3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587B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19594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47.8 (38.9-57.1)</w:t>
            </w:r>
          </w:p>
        </w:tc>
        <w:tc>
          <w:tcPr>
            <w:tcW w:w="1660" w:type="dxa"/>
            <w:tcBorders>
              <w:top w:val="nil"/>
              <w:left w:val="nil"/>
              <w:bottom w:val="nil"/>
              <w:right w:val="nil"/>
            </w:tcBorders>
            <w:shd w:val="clear" w:color="auto" w:fill="auto"/>
            <w:noWrap/>
            <w:vAlign w:val="bottom"/>
            <w:hideMark/>
          </w:tcPr>
          <w:p w14:paraId="32604F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(1.3-4.5)</w:t>
            </w:r>
          </w:p>
        </w:tc>
        <w:tc>
          <w:tcPr>
            <w:tcW w:w="1800" w:type="dxa"/>
            <w:tcBorders>
              <w:top w:val="nil"/>
              <w:left w:val="nil"/>
              <w:bottom w:val="nil"/>
              <w:right w:val="nil"/>
            </w:tcBorders>
            <w:shd w:val="clear" w:color="auto" w:fill="auto"/>
            <w:noWrap/>
            <w:vAlign w:val="bottom"/>
            <w:hideMark/>
          </w:tcPr>
          <w:p w14:paraId="33CCB9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785 (642-942)</w:t>
            </w:r>
          </w:p>
        </w:tc>
        <w:tc>
          <w:tcPr>
            <w:tcW w:w="1800" w:type="dxa"/>
            <w:tcBorders>
              <w:top w:val="nil"/>
              <w:left w:val="nil"/>
              <w:bottom w:val="nil"/>
              <w:right w:val="nil"/>
            </w:tcBorders>
            <w:shd w:val="clear" w:color="auto" w:fill="auto"/>
            <w:noWrap/>
            <w:vAlign w:val="bottom"/>
            <w:hideMark/>
          </w:tcPr>
          <w:p w14:paraId="4FE870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(38-130)</w:t>
            </w:r>
          </w:p>
        </w:tc>
      </w:tr>
      <w:tr w:rsidR="00B0760D" w:rsidRPr="00B0760D" w14:paraId="21BED17F" w14:textId="77777777" w:rsidTr="00B0760D">
        <w:trPr>
          <w:trHeight w:val="320"/>
        </w:trPr>
        <w:tc>
          <w:tcPr>
            <w:tcW w:w="2524" w:type="dxa"/>
            <w:tcBorders>
              <w:top w:val="nil"/>
              <w:left w:val="nil"/>
              <w:bottom w:val="nil"/>
              <w:right w:val="nil"/>
            </w:tcBorders>
            <w:shd w:val="clear" w:color="auto" w:fill="auto"/>
            <w:noWrap/>
            <w:vAlign w:val="bottom"/>
            <w:hideMark/>
          </w:tcPr>
          <w:p w14:paraId="0DF2D6B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2382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5624E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(4.2-11.6)</w:t>
            </w:r>
          </w:p>
        </w:tc>
        <w:tc>
          <w:tcPr>
            <w:tcW w:w="1660" w:type="dxa"/>
            <w:tcBorders>
              <w:top w:val="nil"/>
              <w:left w:val="nil"/>
              <w:bottom w:val="nil"/>
              <w:right w:val="nil"/>
            </w:tcBorders>
            <w:shd w:val="clear" w:color="auto" w:fill="auto"/>
            <w:noWrap/>
            <w:vAlign w:val="bottom"/>
            <w:hideMark/>
          </w:tcPr>
          <w:p w14:paraId="677622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(7.6-18.5)</w:t>
            </w:r>
          </w:p>
        </w:tc>
        <w:tc>
          <w:tcPr>
            <w:tcW w:w="1800" w:type="dxa"/>
            <w:tcBorders>
              <w:top w:val="nil"/>
              <w:left w:val="nil"/>
              <w:bottom w:val="nil"/>
              <w:right w:val="nil"/>
            </w:tcBorders>
            <w:shd w:val="clear" w:color="auto" w:fill="auto"/>
            <w:noWrap/>
            <w:vAlign w:val="bottom"/>
            <w:hideMark/>
          </w:tcPr>
          <w:p w14:paraId="3A0653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(70-194)</w:t>
            </w:r>
          </w:p>
        </w:tc>
        <w:tc>
          <w:tcPr>
            <w:tcW w:w="1800" w:type="dxa"/>
            <w:tcBorders>
              <w:top w:val="nil"/>
              <w:left w:val="nil"/>
              <w:bottom w:val="nil"/>
              <w:right w:val="nil"/>
            </w:tcBorders>
            <w:shd w:val="clear" w:color="auto" w:fill="auto"/>
            <w:noWrap/>
            <w:vAlign w:val="bottom"/>
            <w:hideMark/>
          </w:tcPr>
          <w:p w14:paraId="1FABED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351 (220-545)</w:t>
            </w:r>
          </w:p>
        </w:tc>
      </w:tr>
      <w:tr w:rsidR="00B0760D" w:rsidRPr="00B0760D" w14:paraId="66A89362" w14:textId="77777777" w:rsidTr="00B0760D">
        <w:trPr>
          <w:trHeight w:val="320"/>
        </w:trPr>
        <w:tc>
          <w:tcPr>
            <w:tcW w:w="2524" w:type="dxa"/>
            <w:tcBorders>
              <w:top w:val="nil"/>
              <w:left w:val="nil"/>
              <w:bottom w:val="nil"/>
              <w:right w:val="nil"/>
            </w:tcBorders>
            <w:shd w:val="clear" w:color="auto" w:fill="auto"/>
            <w:noWrap/>
            <w:vAlign w:val="bottom"/>
            <w:hideMark/>
          </w:tcPr>
          <w:p w14:paraId="3077C98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7A47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4266F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(3.5-3.9)</w:t>
            </w:r>
          </w:p>
        </w:tc>
        <w:tc>
          <w:tcPr>
            <w:tcW w:w="1660" w:type="dxa"/>
            <w:tcBorders>
              <w:top w:val="nil"/>
              <w:left w:val="nil"/>
              <w:bottom w:val="nil"/>
              <w:right w:val="nil"/>
            </w:tcBorders>
            <w:shd w:val="clear" w:color="auto" w:fill="auto"/>
            <w:noWrap/>
            <w:vAlign w:val="bottom"/>
            <w:hideMark/>
          </w:tcPr>
          <w:p w14:paraId="4182B7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(3.3-3.8)</w:t>
            </w:r>
          </w:p>
        </w:tc>
        <w:tc>
          <w:tcPr>
            <w:tcW w:w="1800" w:type="dxa"/>
            <w:tcBorders>
              <w:top w:val="nil"/>
              <w:left w:val="nil"/>
              <w:bottom w:val="nil"/>
              <w:right w:val="nil"/>
            </w:tcBorders>
            <w:shd w:val="clear" w:color="auto" w:fill="auto"/>
            <w:noWrap/>
            <w:vAlign w:val="bottom"/>
            <w:hideMark/>
          </w:tcPr>
          <w:p w14:paraId="4ECD74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 (56-64)</w:t>
            </w:r>
          </w:p>
        </w:tc>
        <w:tc>
          <w:tcPr>
            <w:tcW w:w="1800" w:type="dxa"/>
            <w:tcBorders>
              <w:top w:val="nil"/>
              <w:left w:val="nil"/>
              <w:bottom w:val="nil"/>
              <w:right w:val="nil"/>
            </w:tcBorders>
            <w:shd w:val="clear" w:color="auto" w:fill="auto"/>
            <w:noWrap/>
            <w:vAlign w:val="bottom"/>
            <w:hideMark/>
          </w:tcPr>
          <w:p w14:paraId="3B0916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105 (97-113)</w:t>
            </w:r>
          </w:p>
        </w:tc>
      </w:tr>
      <w:tr w:rsidR="00B0760D" w:rsidRPr="00B0760D" w14:paraId="06941F0F" w14:textId="77777777" w:rsidTr="00B0760D">
        <w:trPr>
          <w:trHeight w:val="320"/>
        </w:trPr>
        <w:tc>
          <w:tcPr>
            <w:tcW w:w="2524" w:type="dxa"/>
            <w:tcBorders>
              <w:top w:val="nil"/>
              <w:left w:val="nil"/>
              <w:bottom w:val="nil"/>
              <w:right w:val="nil"/>
            </w:tcBorders>
            <w:shd w:val="clear" w:color="auto" w:fill="auto"/>
            <w:noWrap/>
            <w:vAlign w:val="bottom"/>
            <w:hideMark/>
          </w:tcPr>
          <w:p w14:paraId="6C2AFE8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87358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C13863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640FDB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(1.5-1.7)</w:t>
            </w:r>
          </w:p>
        </w:tc>
        <w:tc>
          <w:tcPr>
            <w:tcW w:w="1800" w:type="dxa"/>
            <w:tcBorders>
              <w:top w:val="nil"/>
              <w:left w:val="nil"/>
              <w:bottom w:val="nil"/>
              <w:right w:val="nil"/>
            </w:tcBorders>
            <w:shd w:val="clear" w:color="auto" w:fill="auto"/>
            <w:noWrap/>
            <w:vAlign w:val="bottom"/>
            <w:hideMark/>
          </w:tcPr>
          <w:p w14:paraId="4F6B0F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(20-24)</w:t>
            </w:r>
          </w:p>
        </w:tc>
        <w:tc>
          <w:tcPr>
            <w:tcW w:w="1800" w:type="dxa"/>
            <w:tcBorders>
              <w:top w:val="nil"/>
              <w:left w:val="nil"/>
              <w:bottom w:val="nil"/>
              <w:right w:val="nil"/>
            </w:tcBorders>
            <w:shd w:val="clear" w:color="auto" w:fill="auto"/>
            <w:noWrap/>
            <w:vAlign w:val="bottom"/>
            <w:hideMark/>
          </w:tcPr>
          <w:p w14:paraId="592F4C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(43-50)</w:t>
            </w:r>
          </w:p>
        </w:tc>
      </w:tr>
      <w:tr w:rsidR="00B0760D" w:rsidRPr="00B0760D" w14:paraId="66CE269C" w14:textId="77777777" w:rsidTr="00B0760D">
        <w:trPr>
          <w:trHeight w:val="320"/>
        </w:trPr>
        <w:tc>
          <w:tcPr>
            <w:tcW w:w="2524" w:type="dxa"/>
            <w:tcBorders>
              <w:top w:val="nil"/>
              <w:left w:val="nil"/>
              <w:bottom w:val="nil"/>
              <w:right w:val="nil"/>
            </w:tcBorders>
            <w:shd w:val="clear" w:color="auto" w:fill="auto"/>
            <w:noWrap/>
            <w:vAlign w:val="bottom"/>
            <w:hideMark/>
          </w:tcPr>
          <w:p w14:paraId="7B7849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9695C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BFD57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(1.4-1.7)</w:t>
            </w:r>
          </w:p>
        </w:tc>
        <w:tc>
          <w:tcPr>
            <w:tcW w:w="1660" w:type="dxa"/>
            <w:tcBorders>
              <w:top w:val="nil"/>
              <w:left w:val="nil"/>
              <w:bottom w:val="nil"/>
              <w:right w:val="nil"/>
            </w:tcBorders>
            <w:shd w:val="clear" w:color="auto" w:fill="auto"/>
            <w:noWrap/>
            <w:vAlign w:val="bottom"/>
            <w:hideMark/>
          </w:tcPr>
          <w:p w14:paraId="010534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(1.2-1.6)</w:t>
            </w:r>
          </w:p>
        </w:tc>
        <w:tc>
          <w:tcPr>
            <w:tcW w:w="1800" w:type="dxa"/>
            <w:tcBorders>
              <w:top w:val="nil"/>
              <w:left w:val="nil"/>
              <w:bottom w:val="nil"/>
              <w:right w:val="nil"/>
            </w:tcBorders>
            <w:shd w:val="clear" w:color="auto" w:fill="auto"/>
            <w:noWrap/>
            <w:vAlign w:val="bottom"/>
            <w:hideMark/>
          </w:tcPr>
          <w:p w14:paraId="3FC7A1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(23-28)</w:t>
            </w:r>
          </w:p>
        </w:tc>
        <w:tc>
          <w:tcPr>
            <w:tcW w:w="1800" w:type="dxa"/>
            <w:tcBorders>
              <w:top w:val="nil"/>
              <w:left w:val="nil"/>
              <w:bottom w:val="nil"/>
              <w:right w:val="nil"/>
            </w:tcBorders>
            <w:shd w:val="clear" w:color="auto" w:fill="auto"/>
            <w:noWrap/>
            <w:vAlign w:val="bottom"/>
            <w:hideMark/>
          </w:tcPr>
          <w:p w14:paraId="687EE2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(34-47)</w:t>
            </w:r>
          </w:p>
        </w:tc>
      </w:tr>
      <w:tr w:rsidR="00B0760D" w:rsidRPr="00B0760D" w14:paraId="5DADD2E8" w14:textId="77777777" w:rsidTr="00B0760D">
        <w:trPr>
          <w:trHeight w:val="320"/>
        </w:trPr>
        <w:tc>
          <w:tcPr>
            <w:tcW w:w="2524" w:type="dxa"/>
            <w:tcBorders>
              <w:top w:val="nil"/>
              <w:left w:val="nil"/>
              <w:bottom w:val="nil"/>
              <w:right w:val="nil"/>
            </w:tcBorders>
            <w:shd w:val="clear" w:color="auto" w:fill="auto"/>
            <w:noWrap/>
            <w:vAlign w:val="bottom"/>
            <w:hideMark/>
          </w:tcPr>
          <w:p w14:paraId="0DAC0B5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C3C96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B60AA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660" w:type="dxa"/>
            <w:tcBorders>
              <w:top w:val="nil"/>
              <w:left w:val="nil"/>
              <w:bottom w:val="nil"/>
              <w:right w:val="nil"/>
            </w:tcBorders>
            <w:shd w:val="clear" w:color="auto" w:fill="auto"/>
            <w:noWrap/>
            <w:vAlign w:val="bottom"/>
            <w:hideMark/>
          </w:tcPr>
          <w:p w14:paraId="267CA5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(0.1-0.4)</w:t>
            </w:r>
          </w:p>
        </w:tc>
        <w:tc>
          <w:tcPr>
            <w:tcW w:w="1800" w:type="dxa"/>
            <w:tcBorders>
              <w:top w:val="nil"/>
              <w:left w:val="nil"/>
              <w:bottom w:val="nil"/>
              <w:right w:val="nil"/>
            </w:tcBorders>
            <w:shd w:val="clear" w:color="auto" w:fill="auto"/>
            <w:noWrap/>
            <w:vAlign w:val="bottom"/>
            <w:hideMark/>
          </w:tcPr>
          <w:p w14:paraId="16F3EE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w:t>
            </w:r>
          </w:p>
        </w:tc>
        <w:tc>
          <w:tcPr>
            <w:tcW w:w="1800" w:type="dxa"/>
            <w:tcBorders>
              <w:top w:val="nil"/>
              <w:left w:val="nil"/>
              <w:bottom w:val="nil"/>
              <w:right w:val="nil"/>
            </w:tcBorders>
            <w:shd w:val="clear" w:color="auto" w:fill="auto"/>
            <w:noWrap/>
            <w:vAlign w:val="bottom"/>
            <w:hideMark/>
          </w:tcPr>
          <w:p w14:paraId="2717F8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(4-10)</w:t>
            </w:r>
          </w:p>
        </w:tc>
      </w:tr>
      <w:tr w:rsidR="00B0760D" w:rsidRPr="00B0760D" w14:paraId="162C1BDA" w14:textId="77777777" w:rsidTr="00B0760D">
        <w:trPr>
          <w:trHeight w:val="320"/>
        </w:trPr>
        <w:tc>
          <w:tcPr>
            <w:tcW w:w="2524" w:type="dxa"/>
            <w:tcBorders>
              <w:top w:val="nil"/>
              <w:left w:val="nil"/>
              <w:bottom w:val="nil"/>
              <w:right w:val="nil"/>
            </w:tcBorders>
            <w:shd w:val="clear" w:color="auto" w:fill="auto"/>
            <w:noWrap/>
            <w:vAlign w:val="bottom"/>
            <w:hideMark/>
          </w:tcPr>
          <w:p w14:paraId="7080F8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Uganda</w:t>
            </w:r>
          </w:p>
        </w:tc>
        <w:tc>
          <w:tcPr>
            <w:tcW w:w="2180" w:type="dxa"/>
            <w:tcBorders>
              <w:top w:val="nil"/>
              <w:left w:val="nil"/>
              <w:bottom w:val="nil"/>
              <w:right w:val="nil"/>
            </w:tcBorders>
            <w:shd w:val="clear" w:color="auto" w:fill="auto"/>
            <w:noWrap/>
            <w:vAlign w:val="bottom"/>
            <w:hideMark/>
          </w:tcPr>
          <w:p w14:paraId="1EBFC3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DAD9E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44.5 (41-48.4)</w:t>
            </w:r>
          </w:p>
        </w:tc>
        <w:tc>
          <w:tcPr>
            <w:tcW w:w="1660" w:type="dxa"/>
            <w:tcBorders>
              <w:top w:val="nil"/>
              <w:left w:val="nil"/>
              <w:bottom w:val="nil"/>
              <w:right w:val="nil"/>
            </w:tcBorders>
            <w:shd w:val="clear" w:color="auto" w:fill="auto"/>
            <w:noWrap/>
            <w:vAlign w:val="bottom"/>
            <w:hideMark/>
          </w:tcPr>
          <w:p w14:paraId="48B137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68.3 (62.3-74.8)</w:t>
            </w:r>
          </w:p>
        </w:tc>
        <w:tc>
          <w:tcPr>
            <w:tcW w:w="1800" w:type="dxa"/>
            <w:tcBorders>
              <w:top w:val="nil"/>
              <w:left w:val="nil"/>
              <w:bottom w:val="nil"/>
              <w:right w:val="nil"/>
            </w:tcBorders>
            <w:shd w:val="clear" w:color="auto" w:fill="auto"/>
            <w:noWrap/>
            <w:vAlign w:val="bottom"/>
            <w:hideMark/>
          </w:tcPr>
          <w:p w14:paraId="51B193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845 (774-920)</w:t>
            </w:r>
          </w:p>
        </w:tc>
        <w:tc>
          <w:tcPr>
            <w:tcW w:w="1800" w:type="dxa"/>
            <w:tcBorders>
              <w:top w:val="nil"/>
              <w:left w:val="nil"/>
              <w:bottom w:val="nil"/>
              <w:right w:val="nil"/>
            </w:tcBorders>
            <w:shd w:val="clear" w:color="auto" w:fill="auto"/>
            <w:noWrap/>
            <w:vAlign w:val="bottom"/>
            <w:hideMark/>
          </w:tcPr>
          <w:p w14:paraId="246A1E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1632 (1489-1801)</w:t>
            </w:r>
          </w:p>
        </w:tc>
      </w:tr>
      <w:tr w:rsidR="00B0760D" w:rsidRPr="00B0760D" w14:paraId="0B2730DD" w14:textId="77777777" w:rsidTr="00B0760D">
        <w:trPr>
          <w:trHeight w:val="320"/>
        </w:trPr>
        <w:tc>
          <w:tcPr>
            <w:tcW w:w="2524" w:type="dxa"/>
            <w:tcBorders>
              <w:top w:val="nil"/>
              <w:left w:val="nil"/>
              <w:bottom w:val="nil"/>
              <w:right w:val="nil"/>
            </w:tcBorders>
            <w:shd w:val="clear" w:color="auto" w:fill="auto"/>
            <w:noWrap/>
            <w:vAlign w:val="bottom"/>
            <w:hideMark/>
          </w:tcPr>
          <w:p w14:paraId="3535465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D7A6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71F7A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28.3 (22.1-32.4)</w:t>
            </w:r>
          </w:p>
        </w:tc>
        <w:tc>
          <w:tcPr>
            <w:tcW w:w="1660" w:type="dxa"/>
            <w:tcBorders>
              <w:top w:val="nil"/>
              <w:left w:val="nil"/>
              <w:bottom w:val="nil"/>
              <w:right w:val="nil"/>
            </w:tcBorders>
            <w:shd w:val="clear" w:color="auto" w:fill="auto"/>
            <w:noWrap/>
            <w:vAlign w:val="bottom"/>
            <w:hideMark/>
          </w:tcPr>
          <w:p w14:paraId="5DBC92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29.8 (23.3-34.3)</w:t>
            </w:r>
          </w:p>
        </w:tc>
        <w:tc>
          <w:tcPr>
            <w:tcW w:w="1800" w:type="dxa"/>
            <w:tcBorders>
              <w:top w:val="nil"/>
              <w:left w:val="nil"/>
              <w:bottom w:val="nil"/>
              <w:right w:val="nil"/>
            </w:tcBorders>
            <w:shd w:val="clear" w:color="auto" w:fill="auto"/>
            <w:noWrap/>
            <w:vAlign w:val="bottom"/>
            <w:hideMark/>
          </w:tcPr>
          <w:p w14:paraId="265394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535 (419-618)</w:t>
            </w:r>
          </w:p>
        </w:tc>
        <w:tc>
          <w:tcPr>
            <w:tcW w:w="1800" w:type="dxa"/>
            <w:tcBorders>
              <w:top w:val="nil"/>
              <w:left w:val="nil"/>
              <w:bottom w:val="nil"/>
              <w:right w:val="nil"/>
            </w:tcBorders>
            <w:shd w:val="clear" w:color="auto" w:fill="auto"/>
            <w:noWrap/>
            <w:vAlign w:val="bottom"/>
            <w:hideMark/>
          </w:tcPr>
          <w:p w14:paraId="6F7589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710 (556-823)</w:t>
            </w:r>
          </w:p>
        </w:tc>
      </w:tr>
      <w:tr w:rsidR="00B0760D" w:rsidRPr="00B0760D" w14:paraId="5D7C87E7" w14:textId="77777777" w:rsidTr="00B0760D">
        <w:trPr>
          <w:trHeight w:val="320"/>
        </w:trPr>
        <w:tc>
          <w:tcPr>
            <w:tcW w:w="2524" w:type="dxa"/>
            <w:tcBorders>
              <w:top w:val="nil"/>
              <w:left w:val="nil"/>
              <w:bottom w:val="nil"/>
              <w:right w:val="nil"/>
            </w:tcBorders>
            <w:shd w:val="clear" w:color="auto" w:fill="auto"/>
            <w:noWrap/>
            <w:vAlign w:val="bottom"/>
            <w:hideMark/>
          </w:tcPr>
          <w:p w14:paraId="798A3C5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3AB0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19E5E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(12.2-20.4)</w:t>
            </w:r>
          </w:p>
        </w:tc>
        <w:tc>
          <w:tcPr>
            <w:tcW w:w="1660" w:type="dxa"/>
            <w:tcBorders>
              <w:top w:val="nil"/>
              <w:left w:val="nil"/>
              <w:bottom w:val="nil"/>
              <w:right w:val="nil"/>
            </w:tcBorders>
            <w:shd w:val="clear" w:color="auto" w:fill="auto"/>
            <w:noWrap/>
            <w:vAlign w:val="bottom"/>
            <w:hideMark/>
          </w:tcPr>
          <w:p w14:paraId="23890D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16.6 (13.7-20.1)</w:t>
            </w:r>
          </w:p>
        </w:tc>
        <w:tc>
          <w:tcPr>
            <w:tcW w:w="1800" w:type="dxa"/>
            <w:tcBorders>
              <w:top w:val="nil"/>
              <w:left w:val="nil"/>
              <w:bottom w:val="nil"/>
              <w:right w:val="nil"/>
            </w:tcBorders>
            <w:shd w:val="clear" w:color="auto" w:fill="auto"/>
            <w:noWrap/>
            <w:vAlign w:val="bottom"/>
            <w:hideMark/>
          </w:tcPr>
          <w:p w14:paraId="5BD9B5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306 (234-387)</w:t>
            </w:r>
          </w:p>
        </w:tc>
        <w:tc>
          <w:tcPr>
            <w:tcW w:w="1800" w:type="dxa"/>
            <w:tcBorders>
              <w:top w:val="nil"/>
              <w:left w:val="nil"/>
              <w:bottom w:val="nil"/>
              <w:right w:val="nil"/>
            </w:tcBorders>
            <w:shd w:val="clear" w:color="auto" w:fill="auto"/>
            <w:noWrap/>
            <w:vAlign w:val="bottom"/>
            <w:hideMark/>
          </w:tcPr>
          <w:p w14:paraId="4A05D9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396 (328-476)</w:t>
            </w:r>
          </w:p>
        </w:tc>
      </w:tr>
      <w:tr w:rsidR="00B0760D" w:rsidRPr="00B0760D" w14:paraId="1909EF26" w14:textId="77777777" w:rsidTr="00B0760D">
        <w:trPr>
          <w:trHeight w:val="320"/>
        </w:trPr>
        <w:tc>
          <w:tcPr>
            <w:tcW w:w="2524" w:type="dxa"/>
            <w:tcBorders>
              <w:top w:val="nil"/>
              <w:left w:val="nil"/>
              <w:bottom w:val="nil"/>
              <w:right w:val="nil"/>
            </w:tcBorders>
            <w:shd w:val="clear" w:color="auto" w:fill="auto"/>
            <w:noWrap/>
            <w:vAlign w:val="bottom"/>
            <w:hideMark/>
          </w:tcPr>
          <w:p w14:paraId="0D76A2C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4E86E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E9B10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(9.9-16.7)</w:t>
            </w:r>
          </w:p>
        </w:tc>
        <w:tc>
          <w:tcPr>
            <w:tcW w:w="1660" w:type="dxa"/>
            <w:tcBorders>
              <w:top w:val="nil"/>
              <w:left w:val="nil"/>
              <w:bottom w:val="nil"/>
              <w:right w:val="nil"/>
            </w:tcBorders>
            <w:shd w:val="clear" w:color="auto" w:fill="auto"/>
            <w:noWrap/>
            <w:vAlign w:val="bottom"/>
            <w:hideMark/>
          </w:tcPr>
          <w:p w14:paraId="0DD51F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(7-10.8)</w:t>
            </w:r>
          </w:p>
        </w:tc>
        <w:tc>
          <w:tcPr>
            <w:tcW w:w="1800" w:type="dxa"/>
            <w:tcBorders>
              <w:top w:val="nil"/>
              <w:left w:val="nil"/>
              <w:bottom w:val="nil"/>
              <w:right w:val="nil"/>
            </w:tcBorders>
            <w:shd w:val="clear" w:color="auto" w:fill="auto"/>
            <w:noWrap/>
            <w:vAlign w:val="bottom"/>
            <w:hideMark/>
          </w:tcPr>
          <w:p w14:paraId="443857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249 (189-319)</w:t>
            </w:r>
          </w:p>
        </w:tc>
        <w:tc>
          <w:tcPr>
            <w:tcW w:w="1800" w:type="dxa"/>
            <w:tcBorders>
              <w:top w:val="nil"/>
              <w:left w:val="nil"/>
              <w:bottom w:val="nil"/>
              <w:right w:val="nil"/>
            </w:tcBorders>
            <w:shd w:val="clear" w:color="auto" w:fill="auto"/>
            <w:noWrap/>
            <w:vAlign w:val="bottom"/>
            <w:hideMark/>
          </w:tcPr>
          <w:p w14:paraId="408713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 (167-258)</w:t>
            </w:r>
          </w:p>
        </w:tc>
      </w:tr>
      <w:tr w:rsidR="00B0760D" w:rsidRPr="00B0760D" w14:paraId="1DFF4DAC" w14:textId="77777777" w:rsidTr="00B0760D">
        <w:trPr>
          <w:trHeight w:val="320"/>
        </w:trPr>
        <w:tc>
          <w:tcPr>
            <w:tcW w:w="2524" w:type="dxa"/>
            <w:tcBorders>
              <w:top w:val="nil"/>
              <w:left w:val="nil"/>
              <w:bottom w:val="nil"/>
              <w:right w:val="nil"/>
            </w:tcBorders>
            <w:shd w:val="clear" w:color="auto" w:fill="auto"/>
            <w:noWrap/>
            <w:vAlign w:val="bottom"/>
            <w:hideMark/>
          </w:tcPr>
          <w:p w14:paraId="2D28337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4BFC1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0136C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(2.6-4.7)</w:t>
            </w:r>
          </w:p>
        </w:tc>
        <w:tc>
          <w:tcPr>
            <w:tcW w:w="1660" w:type="dxa"/>
            <w:tcBorders>
              <w:top w:val="nil"/>
              <w:left w:val="nil"/>
              <w:bottom w:val="nil"/>
              <w:right w:val="nil"/>
            </w:tcBorders>
            <w:shd w:val="clear" w:color="auto" w:fill="auto"/>
            <w:noWrap/>
            <w:vAlign w:val="bottom"/>
            <w:hideMark/>
          </w:tcPr>
          <w:p w14:paraId="143288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(7.2-10.9)</w:t>
            </w:r>
          </w:p>
        </w:tc>
        <w:tc>
          <w:tcPr>
            <w:tcW w:w="1800" w:type="dxa"/>
            <w:tcBorders>
              <w:top w:val="nil"/>
              <w:left w:val="nil"/>
              <w:bottom w:val="nil"/>
              <w:right w:val="nil"/>
            </w:tcBorders>
            <w:shd w:val="clear" w:color="auto" w:fill="auto"/>
            <w:noWrap/>
            <w:vAlign w:val="bottom"/>
            <w:hideMark/>
          </w:tcPr>
          <w:p w14:paraId="719C41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(50-88)</w:t>
            </w:r>
          </w:p>
        </w:tc>
        <w:tc>
          <w:tcPr>
            <w:tcW w:w="1800" w:type="dxa"/>
            <w:tcBorders>
              <w:top w:val="nil"/>
              <w:left w:val="nil"/>
              <w:bottom w:val="nil"/>
              <w:right w:val="nil"/>
            </w:tcBorders>
            <w:shd w:val="clear" w:color="auto" w:fill="auto"/>
            <w:noWrap/>
            <w:vAlign w:val="bottom"/>
            <w:hideMark/>
          </w:tcPr>
          <w:p w14:paraId="12929F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209 (173-262)</w:t>
            </w:r>
          </w:p>
        </w:tc>
      </w:tr>
      <w:tr w:rsidR="00B0760D" w:rsidRPr="00B0760D" w14:paraId="03BE3BE2" w14:textId="77777777" w:rsidTr="00B0760D">
        <w:trPr>
          <w:trHeight w:val="320"/>
        </w:trPr>
        <w:tc>
          <w:tcPr>
            <w:tcW w:w="2524" w:type="dxa"/>
            <w:tcBorders>
              <w:top w:val="nil"/>
              <w:left w:val="nil"/>
              <w:bottom w:val="nil"/>
              <w:right w:val="nil"/>
            </w:tcBorders>
            <w:shd w:val="clear" w:color="auto" w:fill="auto"/>
            <w:noWrap/>
            <w:vAlign w:val="bottom"/>
            <w:hideMark/>
          </w:tcPr>
          <w:p w14:paraId="66537F7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4E23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4CB281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(0.3-4.5)</w:t>
            </w:r>
          </w:p>
        </w:tc>
        <w:tc>
          <w:tcPr>
            <w:tcW w:w="1660" w:type="dxa"/>
            <w:tcBorders>
              <w:top w:val="nil"/>
              <w:left w:val="nil"/>
              <w:bottom w:val="nil"/>
              <w:right w:val="nil"/>
            </w:tcBorders>
            <w:shd w:val="clear" w:color="auto" w:fill="auto"/>
            <w:noWrap/>
            <w:vAlign w:val="bottom"/>
            <w:hideMark/>
          </w:tcPr>
          <w:p w14:paraId="7728FC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(2-19)</w:t>
            </w:r>
          </w:p>
        </w:tc>
        <w:tc>
          <w:tcPr>
            <w:tcW w:w="1800" w:type="dxa"/>
            <w:tcBorders>
              <w:top w:val="nil"/>
              <w:left w:val="nil"/>
              <w:bottom w:val="nil"/>
              <w:right w:val="nil"/>
            </w:tcBorders>
            <w:shd w:val="clear" w:color="auto" w:fill="auto"/>
            <w:noWrap/>
            <w:vAlign w:val="bottom"/>
            <w:hideMark/>
          </w:tcPr>
          <w:p w14:paraId="7A62A2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(6-86)</w:t>
            </w:r>
          </w:p>
        </w:tc>
        <w:tc>
          <w:tcPr>
            <w:tcW w:w="1800" w:type="dxa"/>
            <w:tcBorders>
              <w:top w:val="nil"/>
              <w:left w:val="nil"/>
              <w:bottom w:val="nil"/>
              <w:right w:val="nil"/>
            </w:tcBorders>
            <w:shd w:val="clear" w:color="auto" w:fill="auto"/>
            <w:noWrap/>
            <w:vAlign w:val="bottom"/>
            <w:hideMark/>
          </w:tcPr>
          <w:p w14:paraId="34F3B0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(49-451)</w:t>
            </w:r>
          </w:p>
        </w:tc>
      </w:tr>
      <w:tr w:rsidR="00B0760D" w:rsidRPr="00B0760D" w14:paraId="7EBBA4C0" w14:textId="77777777" w:rsidTr="00B0760D">
        <w:trPr>
          <w:trHeight w:val="320"/>
        </w:trPr>
        <w:tc>
          <w:tcPr>
            <w:tcW w:w="2524" w:type="dxa"/>
            <w:tcBorders>
              <w:top w:val="nil"/>
              <w:left w:val="nil"/>
              <w:bottom w:val="nil"/>
              <w:right w:val="nil"/>
            </w:tcBorders>
            <w:shd w:val="clear" w:color="auto" w:fill="auto"/>
            <w:noWrap/>
            <w:vAlign w:val="bottom"/>
            <w:hideMark/>
          </w:tcPr>
          <w:p w14:paraId="340C07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8493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1521E9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(1.5-5.3)</w:t>
            </w:r>
          </w:p>
        </w:tc>
        <w:tc>
          <w:tcPr>
            <w:tcW w:w="1660" w:type="dxa"/>
            <w:tcBorders>
              <w:top w:val="nil"/>
              <w:left w:val="nil"/>
              <w:bottom w:val="nil"/>
              <w:right w:val="nil"/>
            </w:tcBorders>
            <w:shd w:val="clear" w:color="auto" w:fill="auto"/>
            <w:noWrap/>
            <w:vAlign w:val="bottom"/>
            <w:hideMark/>
          </w:tcPr>
          <w:p w14:paraId="50F960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(3.3-8.3)</w:t>
            </w:r>
          </w:p>
        </w:tc>
        <w:tc>
          <w:tcPr>
            <w:tcW w:w="1800" w:type="dxa"/>
            <w:tcBorders>
              <w:top w:val="nil"/>
              <w:left w:val="nil"/>
              <w:bottom w:val="nil"/>
              <w:right w:val="nil"/>
            </w:tcBorders>
            <w:shd w:val="clear" w:color="auto" w:fill="auto"/>
            <w:noWrap/>
            <w:vAlign w:val="bottom"/>
            <w:hideMark/>
          </w:tcPr>
          <w:p w14:paraId="0A08E2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(29-101)</w:t>
            </w:r>
          </w:p>
        </w:tc>
        <w:tc>
          <w:tcPr>
            <w:tcW w:w="1800" w:type="dxa"/>
            <w:tcBorders>
              <w:top w:val="nil"/>
              <w:left w:val="nil"/>
              <w:bottom w:val="nil"/>
              <w:right w:val="nil"/>
            </w:tcBorders>
            <w:shd w:val="clear" w:color="auto" w:fill="auto"/>
            <w:noWrap/>
            <w:vAlign w:val="bottom"/>
            <w:hideMark/>
          </w:tcPr>
          <w:p w14:paraId="11D6F6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117 (78-198)</w:t>
            </w:r>
          </w:p>
        </w:tc>
      </w:tr>
      <w:tr w:rsidR="00B0760D" w:rsidRPr="00B0760D" w14:paraId="3B6D32C3" w14:textId="77777777" w:rsidTr="00B0760D">
        <w:trPr>
          <w:trHeight w:val="320"/>
        </w:trPr>
        <w:tc>
          <w:tcPr>
            <w:tcW w:w="2524" w:type="dxa"/>
            <w:tcBorders>
              <w:top w:val="nil"/>
              <w:left w:val="nil"/>
              <w:bottom w:val="nil"/>
              <w:right w:val="nil"/>
            </w:tcBorders>
            <w:shd w:val="clear" w:color="auto" w:fill="auto"/>
            <w:noWrap/>
            <w:vAlign w:val="bottom"/>
            <w:hideMark/>
          </w:tcPr>
          <w:p w14:paraId="7FAC5D8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28DB1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60D30C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(11.6-13.5)</w:t>
            </w:r>
          </w:p>
        </w:tc>
        <w:tc>
          <w:tcPr>
            <w:tcW w:w="1660" w:type="dxa"/>
            <w:tcBorders>
              <w:top w:val="nil"/>
              <w:left w:val="nil"/>
              <w:bottom w:val="nil"/>
              <w:right w:val="nil"/>
            </w:tcBorders>
            <w:shd w:val="clear" w:color="auto" w:fill="auto"/>
            <w:noWrap/>
            <w:vAlign w:val="bottom"/>
            <w:hideMark/>
          </w:tcPr>
          <w:p w14:paraId="1B85F0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(12.4-14.7)</w:t>
            </w:r>
          </w:p>
        </w:tc>
        <w:tc>
          <w:tcPr>
            <w:tcW w:w="1800" w:type="dxa"/>
            <w:tcBorders>
              <w:top w:val="nil"/>
              <w:left w:val="nil"/>
              <w:bottom w:val="nil"/>
              <w:right w:val="nil"/>
            </w:tcBorders>
            <w:shd w:val="clear" w:color="auto" w:fill="auto"/>
            <w:noWrap/>
            <w:vAlign w:val="bottom"/>
            <w:hideMark/>
          </w:tcPr>
          <w:p w14:paraId="7C7606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238 (219-258)</w:t>
            </w:r>
          </w:p>
        </w:tc>
        <w:tc>
          <w:tcPr>
            <w:tcW w:w="1800" w:type="dxa"/>
            <w:tcBorders>
              <w:top w:val="nil"/>
              <w:left w:val="nil"/>
              <w:bottom w:val="nil"/>
              <w:right w:val="nil"/>
            </w:tcBorders>
            <w:shd w:val="clear" w:color="auto" w:fill="auto"/>
            <w:noWrap/>
            <w:vAlign w:val="bottom"/>
            <w:hideMark/>
          </w:tcPr>
          <w:p w14:paraId="56EC1E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322 (299-348)</w:t>
            </w:r>
          </w:p>
        </w:tc>
      </w:tr>
      <w:tr w:rsidR="00B0760D" w:rsidRPr="00B0760D" w14:paraId="1414B058" w14:textId="77777777" w:rsidTr="00B0760D">
        <w:trPr>
          <w:trHeight w:val="320"/>
        </w:trPr>
        <w:tc>
          <w:tcPr>
            <w:tcW w:w="2524" w:type="dxa"/>
            <w:tcBorders>
              <w:top w:val="nil"/>
              <w:left w:val="nil"/>
              <w:bottom w:val="nil"/>
              <w:right w:val="nil"/>
            </w:tcBorders>
            <w:shd w:val="clear" w:color="auto" w:fill="auto"/>
            <w:noWrap/>
            <w:vAlign w:val="bottom"/>
            <w:hideMark/>
          </w:tcPr>
          <w:p w14:paraId="674149C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B8BA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FCE0A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(0.4-1.5)</w:t>
            </w:r>
          </w:p>
        </w:tc>
        <w:tc>
          <w:tcPr>
            <w:tcW w:w="1660" w:type="dxa"/>
            <w:tcBorders>
              <w:top w:val="nil"/>
              <w:left w:val="nil"/>
              <w:bottom w:val="nil"/>
              <w:right w:val="nil"/>
            </w:tcBorders>
            <w:shd w:val="clear" w:color="auto" w:fill="auto"/>
            <w:noWrap/>
            <w:vAlign w:val="bottom"/>
            <w:hideMark/>
          </w:tcPr>
          <w:p w14:paraId="3E702E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35.9 (26.9-46.9)</w:t>
            </w:r>
          </w:p>
        </w:tc>
        <w:tc>
          <w:tcPr>
            <w:tcW w:w="1800" w:type="dxa"/>
            <w:tcBorders>
              <w:top w:val="nil"/>
              <w:left w:val="nil"/>
              <w:bottom w:val="nil"/>
              <w:right w:val="nil"/>
            </w:tcBorders>
            <w:shd w:val="clear" w:color="auto" w:fill="auto"/>
            <w:noWrap/>
            <w:vAlign w:val="bottom"/>
            <w:hideMark/>
          </w:tcPr>
          <w:p w14:paraId="70B414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(8-29)</w:t>
            </w:r>
          </w:p>
        </w:tc>
        <w:tc>
          <w:tcPr>
            <w:tcW w:w="1800" w:type="dxa"/>
            <w:tcBorders>
              <w:top w:val="nil"/>
              <w:left w:val="nil"/>
              <w:bottom w:val="nil"/>
              <w:right w:val="nil"/>
            </w:tcBorders>
            <w:shd w:val="clear" w:color="auto" w:fill="auto"/>
            <w:noWrap/>
            <w:vAlign w:val="bottom"/>
            <w:hideMark/>
          </w:tcPr>
          <w:p w14:paraId="477CA6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857 (646-1122)</w:t>
            </w:r>
          </w:p>
        </w:tc>
      </w:tr>
      <w:tr w:rsidR="00B0760D" w:rsidRPr="00B0760D" w14:paraId="53ED1EBE" w14:textId="77777777" w:rsidTr="00B0760D">
        <w:trPr>
          <w:trHeight w:val="320"/>
        </w:trPr>
        <w:tc>
          <w:tcPr>
            <w:tcW w:w="2524" w:type="dxa"/>
            <w:tcBorders>
              <w:top w:val="nil"/>
              <w:left w:val="nil"/>
              <w:bottom w:val="nil"/>
              <w:right w:val="nil"/>
            </w:tcBorders>
            <w:shd w:val="clear" w:color="auto" w:fill="auto"/>
            <w:noWrap/>
            <w:vAlign w:val="bottom"/>
            <w:hideMark/>
          </w:tcPr>
          <w:p w14:paraId="78BDEF1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8A3E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7875D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(0.7-2.4)</w:t>
            </w:r>
          </w:p>
        </w:tc>
        <w:tc>
          <w:tcPr>
            <w:tcW w:w="1660" w:type="dxa"/>
            <w:tcBorders>
              <w:top w:val="nil"/>
              <w:left w:val="nil"/>
              <w:bottom w:val="nil"/>
              <w:right w:val="nil"/>
            </w:tcBorders>
            <w:shd w:val="clear" w:color="auto" w:fill="auto"/>
            <w:noWrap/>
            <w:vAlign w:val="bottom"/>
            <w:hideMark/>
          </w:tcPr>
          <w:p w14:paraId="5F0BE7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(0.2-0.5)</w:t>
            </w:r>
          </w:p>
        </w:tc>
        <w:tc>
          <w:tcPr>
            <w:tcW w:w="1800" w:type="dxa"/>
            <w:tcBorders>
              <w:top w:val="nil"/>
              <w:left w:val="nil"/>
              <w:bottom w:val="nil"/>
              <w:right w:val="nil"/>
            </w:tcBorders>
            <w:shd w:val="clear" w:color="auto" w:fill="auto"/>
            <w:noWrap/>
            <w:vAlign w:val="bottom"/>
            <w:hideMark/>
          </w:tcPr>
          <w:p w14:paraId="66BDA5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(13-45)</w:t>
            </w:r>
          </w:p>
        </w:tc>
        <w:tc>
          <w:tcPr>
            <w:tcW w:w="1800" w:type="dxa"/>
            <w:tcBorders>
              <w:top w:val="nil"/>
              <w:left w:val="nil"/>
              <w:bottom w:val="nil"/>
              <w:right w:val="nil"/>
            </w:tcBorders>
            <w:shd w:val="clear" w:color="auto" w:fill="auto"/>
            <w:noWrap/>
            <w:vAlign w:val="bottom"/>
            <w:hideMark/>
          </w:tcPr>
          <w:p w14:paraId="148F2E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(4-13)</w:t>
            </w:r>
          </w:p>
        </w:tc>
      </w:tr>
      <w:tr w:rsidR="00B0760D" w:rsidRPr="00B0760D" w14:paraId="05026297" w14:textId="77777777" w:rsidTr="00B0760D">
        <w:trPr>
          <w:trHeight w:val="320"/>
        </w:trPr>
        <w:tc>
          <w:tcPr>
            <w:tcW w:w="2524" w:type="dxa"/>
            <w:tcBorders>
              <w:top w:val="nil"/>
              <w:left w:val="nil"/>
              <w:bottom w:val="nil"/>
              <w:right w:val="nil"/>
            </w:tcBorders>
            <w:shd w:val="clear" w:color="auto" w:fill="auto"/>
            <w:noWrap/>
            <w:vAlign w:val="bottom"/>
            <w:hideMark/>
          </w:tcPr>
          <w:p w14:paraId="4AC137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72EA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0A1AB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660" w:type="dxa"/>
            <w:tcBorders>
              <w:top w:val="nil"/>
              <w:left w:val="nil"/>
              <w:bottom w:val="nil"/>
              <w:right w:val="nil"/>
            </w:tcBorders>
            <w:shd w:val="clear" w:color="auto" w:fill="auto"/>
            <w:noWrap/>
            <w:vAlign w:val="bottom"/>
            <w:hideMark/>
          </w:tcPr>
          <w:p w14:paraId="35446B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(3.4-3.8)</w:t>
            </w:r>
          </w:p>
        </w:tc>
        <w:tc>
          <w:tcPr>
            <w:tcW w:w="1800" w:type="dxa"/>
            <w:tcBorders>
              <w:top w:val="nil"/>
              <w:left w:val="nil"/>
              <w:bottom w:val="nil"/>
              <w:right w:val="nil"/>
            </w:tcBorders>
            <w:shd w:val="clear" w:color="auto" w:fill="auto"/>
            <w:noWrap/>
            <w:vAlign w:val="bottom"/>
            <w:hideMark/>
          </w:tcPr>
          <w:p w14:paraId="1CE2FB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(52-61)</w:t>
            </w:r>
          </w:p>
        </w:tc>
        <w:tc>
          <w:tcPr>
            <w:tcW w:w="1800" w:type="dxa"/>
            <w:tcBorders>
              <w:top w:val="nil"/>
              <w:left w:val="nil"/>
              <w:bottom w:val="nil"/>
              <w:right w:val="nil"/>
            </w:tcBorders>
            <w:shd w:val="clear" w:color="auto" w:fill="auto"/>
            <w:noWrap/>
            <w:vAlign w:val="bottom"/>
            <w:hideMark/>
          </w:tcPr>
          <w:p w14:paraId="4AD268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(80-91)</w:t>
            </w:r>
          </w:p>
        </w:tc>
      </w:tr>
      <w:tr w:rsidR="00B0760D" w:rsidRPr="00B0760D" w14:paraId="621AF32E" w14:textId="77777777" w:rsidTr="00B0760D">
        <w:trPr>
          <w:trHeight w:val="320"/>
        </w:trPr>
        <w:tc>
          <w:tcPr>
            <w:tcW w:w="2524" w:type="dxa"/>
            <w:tcBorders>
              <w:top w:val="nil"/>
              <w:left w:val="nil"/>
              <w:bottom w:val="nil"/>
              <w:right w:val="nil"/>
            </w:tcBorders>
            <w:shd w:val="clear" w:color="auto" w:fill="auto"/>
            <w:noWrap/>
            <w:vAlign w:val="bottom"/>
            <w:hideMark/>
          </w:tcPr>
          <w:p w14:paraId="478CDB2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C025A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3718A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660" w:type="dxa"/>
            <w:tcBorders>
              <w:top w:val="nil"/>
              <w:left w:val="nil"/>
              <w:bottom w:val="nil"/>
              <w:right w:val="nil"/>
            </w:tcBorders>
            <w:shd w:val="clear" w:color="auto" w:fill="auto"/>
            <w:noWrap/>
            <w:vAlign w:val="bottom"/>
            <w:hideMark/>
          </w:tcPr>
          <w:p w14:paraId="75DF17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800" w:type="dxa"/>
            <w:tcBorders>
              <w:top w:val="nil"/>
              <w:left w:val="nil"/>
              <w:bottom w:val="nil"/>
              <w:right w:val="nil"/>
            </w:tcBorders>
            <w:shd w:val="clear" w:color="auto" w:fill="auto"/>
            <w:noWrap/>
            <w:vAlign w:val="bottom"/>
            <w:hideMark/>
          </w:tcPr>
          <w:p w14:paraId="0A8FCD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(14-21)</w:t>
            </w:r>
          </w:p>
        </w:tc>
        <w:tc>
          <w:tcPr>
            <w:tcW w:w="1800" w:type="dxa"/>
            <w:tcBorders>
              <w:top w:val="nil"/>
              <w:left w:val="nil"/>
              <w:bottom w:val="nil"/>
              <w:right w:val="nil"/>
            </w:tcBorders>
            <w:shd w:val="clear" w:color="auto" w:fill="auto"/>
            <w:noWrap/>
            <w:vAlign w:val="bottom"/>
            <w:hideMark/>
          </w:tcPr>
          <w:p w14:paraId="49D096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(23-32)</w:t>
            </w:r>
          </w:p>
        </w:tc>
      </w:tr>
      <w:tr w:rsidR="00B0760D" w:rsidRPr="00B0760D" w14:paraId="2806AE72" w14:textId="77777777" w:rsidTr="00B0760D">
        <w:trPr>
          <w:trHeight w:val="320"/>
        </w:trPr>
        <w:tc>
          <w:tcPr>
            <w:tcW w:w="2524" w:type="dxa"/>
            <w:tcBorders>
              <w:top w:val="nil"/>
              <w:left w:val="nil"/>
              <w:bottom w:val="nil"/>
              <w:right w:val="nil"/>
            </w:tcBorders>
            <w:shd w:val="clear" w:color="auto" w:fill="auto"/>
            <w:noWrap/>
            <w:vAlign w:val="bottom"/>
            <w:hideMark/>
          </w:tcPr>
          <w:p w14:paraId="3EF00B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9E67A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9EF9D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(1-1.3)</w:t>
            </w:r>
          </w:p>
        </w:tc>
        <w:tc>
          <w:tcPr>
            <w:tcW w:w="1660" w:type="dxa"/>
            <w:tcBorders>
              <w:top w:val="nil"/>
              <w:left w:val="nil"/>
              <w:bottom w:val="nil"/>
              <w:right w:val="nil"/>
            </w:tcBorders>
            <w:shd w:val="clear" w:color="auto" w:fill="auto"/>
            <w:noWrap/>
            <w:vAlign w:val="bottom"/>
            <w:hideMark/>
          </w:tcPr>
          <w:p w14:paraId="3879AE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800" w:type="dxa"/>
            <w:tcBorders>
              <w:top w:val="nil"/>
              <w:left w:val="nil"/>
              <w:bottom w:val="nil"/>
              <w:right w:val="nil"/>
            </w:tcBorders>
            <w:shd w:val="clear" w:color="auto" w:fill="auto"/>
            <w:noWrap/>
            <w:vAlign w:val="bottom"/>
            <w:hideMark/>
          </w:tcPr>
          <w:p w14:paraId="2F22D3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(20-24)</w:t>
            </w:r>
          </w:p>
        </w:tc>
        <w:tc>
          <w:tcPr>
            <w:tcW w:w="1800" w:type="dxa"/>
            <w:tcBorders>
              <w:top w:val="nil"/>
              <w:left w:val="nil"/>
              <w:bottom w:val="nil"/>
              <w:right w:val="nil"/>
            </w:tcBorders>
            <w:shd w:val="clear" w:color="auto" w:fill="auto"/>
            <w:noWrap/>
            <w:vAlign w:val="bottom"/>
            <w:hideMark/>
          </w:tcPr>
          <w:p w14:paraId="6609FB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(30-36)</w:t>
            </w:r>
          </w:p>
        </w:tc>
      </w:tr>
      <w:tr w:rsidR="00B0760D" w:rsidRPr="00B0760D" w14:paraId="19E17327" w14:textId="77777777" w:rsidTr="00B0760D">
        <w:trPr>
          <w:trHeight w:val="320"/>
        </w:trPr>
        <w:tc>
          <w:tcPr>
            <w:tcW w:w="2524" w:type="dxa"/>
            <w:tcBorders>
              <w:top w:val="nil"/>
              <w:left w:val="nil"/>
              <w:bottom w:val="nil"/>
              <w:right w:val="nil"/>
            </w:tcBorders>
            <w:shd w:val="clear" w:color="auto" w:fill="auto"/>
            <w:noWrap/>
            <w:vAlign w:val="bottom"/>
            <w:hideMark/>
          </w:tcPr>
          <w:p w14:paraId="235F214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8CA7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5F4DD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6DEA23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800" w:type="dxa"/>
            <w:tcBorders>
              <w:top w:val="nil"/>
              <w:left w:val="nil"/>
              <w:bottom w:val="nil"/>
              <w:right w:val="nil"/>
            </w:tcBorders>
            <w:shd w:val="clear" w:color="auto" w:fill="auto"/>
            <w:noWrap/>
            <w:vAlign w:val="bottom"/>
            <w:hideMark/>
          </w:tcPr>
          <w:p w14:paraId="4A5249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w:t>
            </w:r>
          </w:p>
        </w:tc>
        <w:tc>
          <w:tcPr>
            <w:tcW w:w="1800" w:type="dxa"/>
            <w:tcBorders>
              <w:top w:val="nil"/>
              <w:left w:val="nil"/>
              <w:bottom w:val="nil"/>
              <w:right w:val="nil"/>
            </w:tcBorders>
            <w:shd w:val="clear" w:color="auto" w:fill="auto"/>
            <w:noWrap/>
            <w:vAlign w:val="bottom"/>
            <w:hideMark/>
          </w:tcPr>
          <w:p w14:paraId="51CF54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r>
      <w:tr w:rsidR="00B0760D" w:rsidRPr="00B0760D" w14:paraId="61AAA832" w14:textId="77777777" w:rsidTr="00B0760D">
        <w:trPr>
          <w:trHeight w:val="320"/>
        </w:trPr>
        <w:tc>
          <w:tcPr>
            <w:tcW w:w="2524" w:type="dxa"/>
            <w:tcBorders>
              <w:top w:val="nil"/>
              <w:left w:val="nil"/>
              <w:bottom w:val="nil"/>
              <w:right w:val="nil"/>
            </w:tcBorders>
            <w:shd w:val="clear" w:color="auto" w:fill="auto"/>
            <w:noWrap/>
            <w:vAlign w:val="bottom"/>
            <w:hideMark/>
          </w:tcPr>
          <w:p w14:paraId="790B51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Ukraine</w:t>
            </w:r>
          </w:p>
        </w:tc>
        <w:tc>
          <w:tcPr>
            <w:tcW w:w="2180" w:type="dxa"/>
            <w:tcBorders>
              <w:top w:val="nil"/>
              <w:left w:val="nil"/>
              <w:bottom w:val="nil"/>
              <w:right w:val="nil"/>
            </w:tcBorders>
            <w:shd w:val="clear" w:color="auto" w:fill="auto"/>
            <w:noWrap/>
            <w:vAlign w:val="bottom"/>
            <w:hideMark/>
          </w:tcPr>
          <w:p w14:paraId="424617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15FD76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86.8 (79.6-92.3)</w:t>
            </w:r>
          </w:p>
        </w:tc>
        <w:tc>
          <w:tcPr>
            <w:tcW w:w="1660" w:type="dxa"/>
            <w:tcBorders>
              <w:top w:val="nil"/>
              <w:left w:val="nil"/>
              <w:bottom w:val="nil"/>
              <w:right w:val="nil"/>
            </w:tcBorders>
            <w:shd w:val="clear" w:color="auto" w:fill="auto"/>
            <w:noWrap/>
            <w:vAlign w:val="bottom"/>
            <w:hideMark/>
          </w:tcPr>
          <w:p w14:paraId="37C95D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79.8 (71.7-86.3)</w:t>
            </w:r>
          </w:p>
        </w:tc>
        <w:tc>
          <w:tcPr>
            <w:tcW w:w="1800" w:type="dxa"/>
            <w:tcBorders>
              <w:top w:val="nil"/>
              <w:left w:val="nil"/>
              <w:bottom w:val="nil"/>
              <w:right w:val="nil"/>
            </w:tcBorders>
            <w:shd w:val="clear" w:color="auto" w:fill="auto"/>
            <w:noWrap/>
            <w:vAlign w:val="bottom"/>
            <w:hideMark/>
          </w:tcPr>
          <w:p w14:paraId="432763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1613 (1465-1732)</w:t>
            </w:r>
          </w:p>
        </w:tc>
        <w:tc>
          <w:tcPr>
            <w:tcW w:w="1800" w:type="dxa"/>
            <w:tcBorders>
              <w:top w:val="nil"/>
              <w:left w:val="nil"/>
              <w:bottom w:val="nil"/>
              <w:right w:val="nil"/>
            </w:tcBorders>
            <w:shd w:val="clear" w:color="auto" w:fill="auto"/>
            <w:noWrap/>
            <w:vAlign w:val="bottom"/>
            <w:hideMark/>
          </w:tcPr>
          <w:p w14:paraId="5916FB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1914 (1711-2082)</w:t>
            </w:r>
          </w:p>
        </w:tc>
      </w:tr>
      <w:tr w:rsidR="00B0760D" w:rsidRPr="00B0760D" w14:paraId="4084B69F" w14:textId="77777777" w:rsidTr="00B0760D">
        <w:trPr>
          <w:trHeight w:val="320"/>
        </w:trPr>
        <w:tc>
          <w:tcPr>
            <w:tcW w:w="2524" w:type="dxa"/>
            <w:tcBorders>
              <w:top w:val="nil"/>
              <w:left w:val="nil"/>
              <w:bottom w:val="nil"/>
              <w:right w:val="nil"/>
            </w:tcBorders>
            <w:shd w:val="clear" w:color="auto" w:fill="auto"/>
            <w:noWrap/>
            <w:vAlign w:val="bottom"/>
            <w:hideMark/>
          </w:tcPr>
          <w:p w14:paraId="6B036B0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D2D65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518978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(16.9-31.1)</w:t>
            </w:r>
          </w:p>
        </w:tc>
        <w:tc>
          <w:tcPr>
            <w:tcW w:w="1660" w:type="dxa"/>
            <w:tcBorders>
              <w:top w:val="nil"/>
              <w:left w:val="nil"/>
              <w:bottom w:val="nil"/>
              <w:right w:val="nil"/>
            </w:tcBorders>
            <w:shd w:val="clear" w:color="auto" w:fill="auto"/>
            <w:noWrap/>
            <w:vAlign w:val="bottom"/>
            <w:hideMark/>
          </w:tcPr>
          <w:p w14:paraId="21E6D1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20.6 (13.8-28.1)</w:t>
            </w:r>
          </w:p>
        </w:tc>
        <w:tc>
          <w:tcPr>
            <w:tcW w:w="1800" w:type="dxa"/>
            <w:tcBorders>
              <w:top w:val="nil"/>
              <w:left w:val="nil"/>
              <w:bottom w:val="nil"/>
              <w:right w:val="nil"/>
            </w:tcBorders>
            <w:shd w:val="clear" w:color="auto" w:fill="auto"/>
            <w:noWrap/>
            <w:vAlign w:val="bottom"/>
            <w:hideMark/>
          </w:tcPr>
          <w:p w14:paraId="2EFB0B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446 (319-579)</w:t>
            </w:r>
          </w:p>
        </w:tc>
        <w:tc>
          <w:tcPr>
            <w:tcW w:w="1800" w:type="dxa"/>
            <w:tcBorders>
              <w:top w:val="nil"/>
              <w:left w:val="nil"/>
              <w:bottom w:val="nil"/>
              <w:right w:val="nil"/>
            </w:tcBorders>
            <w:shd w:val="clear" w:color="auto" w:fill="auto"/>
            <w:noWrap/>
            <w:vAlign w:val="bottom"/>
            <w:hideMark/>
          </w:tcPr>
          <w:p w14:paraId="6FF5B7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497 (335-679)</w:t>
            </w:r>
          </w:p>
        </w:tc>
      </w:tr>
      <w:tr w:rsidR="00B0760D" w:rsidRPr="00B0760D" w14:paraId="15C9F7C1" w14:textId="77777777" w:rsidTr="00B0760D">
        <w:trPr>
          <w:trHeight w:val="320"/>
        </w:trPr>
        <w:tc>
          <w:tcPr>
            <w:tcW w:w="2524" w:type="dxa"/>
            <w:tcBorders>
              <w:top w:val="nil"/>
              <w:left w:val="nil"/>
              <w:bottom w:val="nil"/>
              <w:right w:val="nil"/>
            </w:tcBorders>
            <w:shd w:val="clear" w:color="auto" w:fill="auto"/>
            <w:noWrap/>
            <w:vAlign w:val="bottom"/>
            <w:hideMark/>
          </w:tcPr>
          <w:p w14:paraId="3E5EC29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5CB4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37777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(8.5-16)</w:t>
            </w:r>
          </w:p>
        </w:tc>
        <w:tc>
          <w:tcPr>
            <w:tcW w:w="1660" w:type="dxa"/>
            <w:tcBorders>
              <w:top w:val="nil"/>
              <w:left w:val="nil"/>
              <w:bottom w:val="nil"/>
              <w:right w:val="nil"/>
            </w:tcBorders>
            <w:shd w:val="clear" w:color="auto" w:fill="auto"/>
            <w:noWrap/>
            <w:vAlign w:val="bottom"/>
            <w:hideMark/>
          </w:tcPr>
          <w:p w14:paraId="193FED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(11-19.8)</w:t>
            </w:r>
          </w:p>
        </w:tc>
        <w:tc>
          <w:tcPr>
            <w:tcW w:w="1800" w:type="dxa"/>
            <w:tcBorders>
              <w:top w:val="nil"/>
              <w:left w:val="nil"/>
              <w:bottom w:val="nil"/>
              <w:right w:val="nil"/>
            </w:tcBorders>
            <w:shd w:val="clear" w:color="auto" w:fill="auto"/>
            <w:noWrap/>
            <w:vAlign w:val="bottom"/>
            <w:hideMark/>
          </w:tcPr>
          <w:p w14:paraId="447E89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(157-295)</w:t>
            </w:r>
          </w:p>
        </w:tc>
        <w:tc>
          <w:tcPr>
            <w:tcW w:w="1800" w:type="dxa"/>
            <w:tcBorders>
              <w:top w:val="nil"/>
              <w:left w:val="nil"/>
              <w:bottom w:val="nil"/>
              <w:right w:val="nil"/>
            </w:tcBorders>
            <w:shd w:val="clear" w:color="auto" w:fill="auto"/>
            <w:noWrap/>
            <w:vAlign w:val="bottom"/>
            <w:hideMark/>
          </w:tcPr>
          <w:p w14:paraId="45602D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358 (264-478)</w:t>
            </w:r>
          </w:p>
        </w:tc>
      </w:tr>
      <w:tr w:rsidR="00B0760D" w:rsidRPr="00B0760D" w14:paraId="10847323" w14:textId="77777777" w:rsidTr="00B0760D">
        <w:trPr>
          <w:trHeight w:val="320"/>
        </w:trPr>
        <w:tc>
          <w:tcPr>
            <w:tcW w:w="2524" w:type="dxa"/>
            <w:tcBorders>
              <w:top w:val="nil"/>
              <w:left w:val="nil"/>
              <w:bottom w:val="nil"/>
              <w:right w:val="nil"/>
            </w:tcBorders>
            <w:shd w:val="clear" w:color="auto" w:fill="auto"/>
            <w:noWrap/>
            <w:vAlign w:val="bottom"/>
            <w:hideMark/>
          </w:tcPr>
          <w:p w14:paraId="0032584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671088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96155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(0.2-0.3)</w:t>
            </w:r>
          </w:p>
        </w:tc>
        <w:tc>
          <w:tcPr>
            <w:tcW w:w="1660" w:type="dxa"/>
            <w:tcBorders>
              <w:top w:val="nil"/>
              <w:left w:val="nil"/>
              <w:bottom w:val="nil"/>
              <w:right w:val="nil"/>
            </w:tcBorders>
            <w:shd w:val="clear" w:color="auto" w:fill="auto"/>
            <w:noWrap/>
            <w:vAlign w:val="bottom"/>
            <w:hideMark/>
          </w:tcPr>
          <w:p w14:paraId="062650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(0.5-1)</w:t>
            </w:r>
          </w:p>
        </w:tc>
        <w:tc>
          <w:tcPr>
            <w:tcW w:w="1800" w:type="dxa"/>
            <w:tcBorders>
              <w:top w:val="nil"/>
              <w:left w:val="nil"/>
              <w:bottom w:val="nil"/>
              <w:right w:val="nil"/>
            </w:tcBorders>
            <w:shd w:val="clear" w:color="auto" w:fill="auto"/>
            <w:noWrap/>
            <w:vAlign w:val="bottom"/>
            <w:hideMark/>
          </w:tcPr>
          <w:p w14:paraId="06F0D7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(3-5)</w:t>
            </w:r>
          </w:p>
        </w:tc>
        <w:tc>
          <w:tcPr>
            <w:tcW w:w="1800" w:type="dxa"/>
            <w:tcBorders>
              <w:top w:val="nil"/>
              <w:left w:val="nil"/>
              <w:bottom w:val="nil"/>
              <w:right w:val="nil"/>
            </w:tcBorders>
            <w:shd w:val="clear" w:color="auto" w:fill="auto"/>
            <w:noWrap/>
            <w:vAlign w:val="bottom"/>
            <w:hideMark/>
          </w:tcPr>
          <w:p w14:paraId="609007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(13-25)</w:t>
            </w:r>
          </w:p>
        </w:tc>
      </w:tr>
      <w:tr w:rsidR="00B0760D" w:rsidRPr="00B0760D" w14:paraId="6C7592CA" w14:textId="77777777" w:rsidTr="00B0760D">
        <w:trPr>
          <w:trHeight w:val="320"/>
        </w:trPr>
        <w:tc>
          <w:tcPr>
            <w:tcW w:w="2524" w:type="dxa"/>
            <w:tcBorders>
              <w:top w:val="nil"/>
              <w:left w:val="nil"/>
              <w:bottom w:val="nil"/>
              <w:right w:val="nil"/>
            </w:tcBorders>
            <w:shd w:val="clear" w:color="auto" w:fill="auto"/>
            <w:noWrap/>
            <w:vAlign w:val="bottom"/>
            <w:hideMark/>
          </w:tcPr>
          <w:p w14:paraId="4441CB0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B167FB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92D93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(8.3-15.7)</w:t>
            </w:r>
          </w:p>
        </w:tc>
        <w:tc>
          <w:tcPr>
            <w:tcW w:w="1660" w:type="dxa"/>
            <w:tcBorders>
              <w:top w:val="nil"/>
              <w:left w:val="nil"/>
              <w:bottom w:val="nil"/>
              <w:right w:val="nil"/>
            </w:tcBorders>
            <w:shd w:val="clear" w:color="auto" w:fill="auto"/>
            <w:noWrap/>
            <w:vAlign w:val="bottom"/>
            <w:hideMark/>
          </w:tcPr>
          <w:p w14:paraId="0479B1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 (10.6-19.1)</w:t>
            </w:r>
          </w:p>
        </w:tc>
        <w:tc>
          <w:tcPr>
            <w:tcW w:w="1800" w:type="dxa"/>
            <w:tcBorders>
              <w:top w:val="nil"/>
              <w:left w:val="nil"/>
              <w:bottom w:val="nil"/>
              <w:right w:val="nil"/>
            </w:tcBorders>
            <w:shd w:val="clear" w:color="auto" w:fill="auto"/>
            <w:noWrap/>
            <w:vAlign w:val="bottom"/>
            <w:hideMark/>
          </w:tcPr>
          <w:p w14:paraId="4BA770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(154-290)</w:t>
            </w:r>
          </w:p>
        </w:tc>
        <w:tc>
          <w:tcPr>
            <w:tcW w:w="1800" w:type="dxa"/>
            <w:tcBorders>
              <w:top w:val="nil"/>
              <w:left w:val="nil"/>
              <w:bottom w:val="nil"/>
              <w:right w:val="nil"/>
            </w:tcBorders>
            <w:shd w:val="clear" w:color="auto" w:fill="auto"/>
            <w:noWrap/>
            <w:vAlign w:val="bottom"/>
            <w:hideMark/>
          </w:tcPr>
          <w:p w14:paraId="719497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343 (252-458)</w:t>
            </w:r>
          </w:p>
        </w:tc>
      </w:tr>
      <w:tr w:rsidR="00B0760D" w:rsidRPr="00B0760D" w14:paraId="57AEAA83" w14:textId="77777777" w:rsidTr="00B0760D">
        <w:trPr>
          <w:trHeight w:val="320"/>
        </w:trPr>
        <w:tc>
          <w:tcPr>
            <w:tcW w:w="2524" w:type="dxa"/>
            <w:tcBorders>
              <w:top w:val="nil"/>
              <w:left w:val="nil"/>
              <w:bottom w:val="nil"/>
              <w:right w:val="nil"/>
            </w:tcBorders>
            <w:shd w:val="clear" w:color="auto" w:fill="auto"/>
            <w:noWrap/>
            <w:vAlign w:val="bottom"/>
            <w:hideMark/>
          </w:tcPr>
          <w:p w14:paraId="758D413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0B18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FA73C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57.2 (41.2-71.5)</w:t>
            </w:r>
          </w:p>
        </w:tc>
        <w:tc>
          <w:tcPr>
            <w:tcW w:w="1660" w:type="dxa"/>
            <w:tcBorders>
              <w:top w:val="nil"/>
              <w:left w:val="nil"/>
              <w:bottom w:val="nil"/>
              <w:right w:val="nil"/>
            </w:tcBorders>
            <w:shd w:val="clear" w:color="auto" w:fill="auto"/>
            <w:noWrap/>
            <w:vAlign w:val="bottom"/>
            <w:hideMark/>
          </w:tcPr>
          <w:p w14:paraId="1DCC1C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52.8 (38.5-67)</w:t>
            </w:r>
          </w:p>
        </w:tc>
        <w:tc>
          <w:tcPr>
            <w:tcW w:w="1800" w:type="dxa"/>
            <w:tcBorders>
              <w:top w:val="nil"/>
              <w:left w:val="nil"/>
              <w:bottom w:val="nil"/>
              <w:right w:val="nil"/>
            </w:tcBorders>
            <w:shd w:val="clear" w:color="auto" w:fill="auto"/>
            <w:noWrap/>
            <w:vAlign w:val="bottom"/>
            <w:hideMark/>
          </w:tcPr>
          <w:p w14:paraId="3A68D5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1063 (773-1326)</w:t>
            </w:r>
          </w:p>
        </w:tc>
        <w:tc>
          <w:tcPr>
            <w:tcW w:w="1800" w:type="dxa"/>
            <w:tcBorders>
              <w:top w:val="nil"/>
              <w:left w:val="nil"/>
              <w:bottom w:val="nil"/>
              <w:right w:val="nil"/>
            </w:tcBorders>
            <w:shd w:val="clear" w:color="auto" w:fill="auto"/>
            <w:noWrap/>
            <w:vAlign w:val="bottom"/>
            <w:hideMark/>
          </w:tcPr>
          <w:p w14:paraId="62CFC4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1269 (927-1611)</w:t>
            </w:r>
          </w:p>
        </w:tc>
      </w:tr>
      <w:tr w:rsidR="00B0760D" w:rsidRPr="00B0760D" w14:paraId="1E2A3944" w14:textId="77777777" w:rsidTr="00B0760D">
        <w:trPr>
          <w:trHeight w:val="320"/>
        </w:trPr>
        <w:tc>
          <w:tcPr>
            <w:tcW w:w="2524" w:type="dxa"/>
            <w:tcBorders>
              <w:top w:val="nil"/>
              <w:left w:val="nil"/>
              <w:bottom w:val="nil"/>
              <w:right w:val="nil"/>
            </w:tcBorders>
            <w:shd w:val="clear" w:color="auto" w:fill="auto"/>
            <w:noWrap/>
            <w:vAlign w:val="bottom"/>
            <w:hideMark/>
          </w:tcPr>
          <w:p w14:paraId="62D0508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AE75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BE478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40.2 (24.1-60.1)</w:t>
            </w:r>
          </w:p>
        </w:tc>
        <w:tc>
          <w:tcPr>
            <w:tcW w:w="1660" w:type="dxa"/>
            <w:tcBorders>
              <w:top w:val="nil"/>
              <w:left w:val="nil"/>
              <w:bottom w:val="nil"/>
              <w:right w:val="nil"/>
            </w:tcBorders>
            <w:shd w:val="clear" w:color="auto" w:fill="auto"/>
            <w:noWrap/>
            <w:vAlign w:val="bottom"/>
            <w:hideMark/>
          </w:tcPr>
          <w:p w14:paraId="06EA42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16.7 (8.1-29.8)</w:t>
            </w:r>
          </w:p>
        </w:tc>
        <w:tc>
          <w:tcPr>
            <w:tcW w:w="1800" w:type="dxa"/>
            <w:tcBorders>
              <w:top w:val="nil"/>
              <w:left w:val="nil"/>
              <w:bottom w:val="nil"/>
              <w:right w:val="nil"/>
            </w:tcBorders>
            <w:shd w:val="clear" w:color="auto" w:fill="auto"/>
            <w:noWrap/>
            <w:vAlign w:val="bottom"/>
            <w:hideMark/>
          </w:tcPr>
          <w:p w14:paraId="64043E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745 (450-1119)</w:t>
            </w:r>
          </w:p>
        </w:tc>
        <w:tc>
          <w:tcPr>
            <w:tcW w:w="1800" w:type="dxa"/>
            <w:tcBorders>
              <w:top w:val="nil"/>
              <w:left w:val="nil"/>
              <w:bottom w:val="nil"/>
              <w:right w:val="nil"/>
            </w:tcBorders>
            <w:shd w:val="clear" w:color="auto" w:fill="auto"/>
            <w:noWrap/>
            <w:vAlign w:val="bottom"/>
            <w:hideMark/>
          </w:tcPr>
          <w:p w14:paraId="11E520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405 (194-722)</w:t>
            </w:r>
          </w:p>
        </w:tc>
      </w:tr>
      <w:tr w:rsidR="00B0760D" w:rsidRPr="00B0760D" w14:paraId="74DB5F61" w14:textId="77777777" w:rsidTr="00B0760D">
        <w:trPr>
          <w:trHeight w:val="320"/>
        </w:trPr>
        <w:tc>
          <w:tcPr>
            <w:tcW w:w="2524" w:type="dxa"/>
            <w:tcBorders>
              <w:top w:val="nil"/>
              <w:left w:val="nil"/>
              <w:bottom w:val="nil"/>
              <w:right w:val="nil"/>
            </w:tcBorders>
            <w:shd w:val="clear" w:color="auto" w:fill="auto"/>
            <w:noWrap/>
            <w:vAlign w:val="bottom"/>
            <w:hideMark/>
          </w:tcPr>
          <w:p w14:paraId="54E3B90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F3DF4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6D693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(4.6-8.9)</w:t>
            </w:r>
          </w:p>
        </w:tc>
        <w:tc>
          <w:tcPr>
            <w:tcW w:w="1660" w:type="dxa"/>
            <w:tcBorders>
              <w:top w:val="nil"/>
              <w:left w:val="nil"/>
              <w:bottom w:val="nil"/>
              <w:right w:val="nil"/>
            </w:tcBorders>
            <w:shd w:val="clear" w:color="auto" w:fill="auto"/>
            <w:noWrap/>
            <w:vAlign w:val="bottom"/>
            <w:hideMark/>
          </w:tcPr>
          <w:p w14:paraId="30E64F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(4.4-9.1)</w:t>
            </w:r>
          </w:p>
        </w:tc>
        <w:tc>
          <w:tcPr>
            <w:tcW w:w="1800" w:type="dxa"/>
            <w:tcBorders>
              <w:top w:val="nil"/>
              <w:left w:val="nil"/>
              <w:bottom w:val="nil"/>
              <w:right w:val="nil"/>
            </w:tcBorders>
            <w:shd w:val="clear" w:color="auto" w:fill="auto"/>
            <w:noWrap/>
            <w:vAlign w:val="bottom"/>
            <w:hideMark/>
          </w:tcPr>
          <w:p w14:paraId="0E8B6B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(85-167)</w:t>
            </w:r>
          </w:p>
        </w:tc>
        <w:tc>
          <w:tcPr>
            <w:tcW w:w="1800" w:type="dxa"/>
            <w:tcBorders>
              <w:top w:val="nil"/>
              <w:left w:val="nil"/>
              <w:bottom w:val="nil"/>
              <w:right w:val="nil"/>
            </w:tcBorders>
            <w:shd w:val="clear" w:color="auto" w:fill="auto"/>
            <w:noWrap/>
            <w:vAlign w:val="bottom"/>
            <w:hideMark/>
          </w:tcPr>
          <w:p w14:paraId="15979F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(105-216)</w:t>
            </w:r>
          </w:p>
        </w:tc>
      </w:tr>
      <w:tr w:rsidR="00B0760D" w:rsidRPr="00B0760D" w14:paraId="40BBFE13" w14:textId="77777777" w:rsidTr="00B0760D">
        <w:trPr>
          <w:trHeight w:val="320"/>
        </w:trPr>
        <w:tc>
          <w:tcPr>
            <w:tcW w:w="2524" w:type="dxa"/>
            <w:tcBorders>
              <w:top w:val="nil"/>
              <w:left w:val="nil"/>
              <w:bottom w:val="nil"/>
              <w:right w:val="nil"/>
            </w:tcBorders>
            <w:shd w:val="clear" w:color="auto" w:fill="auto"/>
            <w:noWrap/>
            <w:vAlign w:val="bottom"/>
            <w:hideMark/>
          </w:tcPr>
          <w:p w14:paraId="1EE7048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FA46A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0196C6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(6.1-12)</w:t>
            </w:r>
          </w:p>
        </w:tc>
        <w:tc>
          <w:tcPr>
            <w:tcW w:w="1660" w:type="dxa"/>
            <w:tcBorders>
              <w:top w:val="nil"/>
              <w:left w:val="nil"/>
              <w:bottom w:val="nil"/>
              <w:right w:val="nil"/>
            </w:tcBorders>
            <w:shd w:val="clear" w:color="auto" w:fill="auto"/>
            <w:noWrap/>
            <w:vAlign w:val="bottom"/>
            <w:hideMark/>
          </w:tcPr>
          <w:p w14:paraId="1038F6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(4.1-8.7)</w:t>
            </w:r>
          </w:p>
        </w:tc>
        <w:tc>
          <w:tcPr>
            <w:tcW w:w="1800" w:type="dxa"/>
            <w:tcBorders>
              <w:top w:val="nil"/>
              <w:left w:val="nil"/>
              <w:bottom w:val="nil"/>
              <w:right w:val="nil"/>
            </w:tcBorders>
            <w:shd w:val="clear" w:color="auto" w:fill="auto"/>
            <w:noWrap/>
            <w:vAlign w:val="bottom"/>
            <w:hideMark/>
          </w:tcPr>
          <w:p w14:paraId="744A11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(113-223)</w:t>
            </w:r>
          </w:p>
        </w:tc>
        <w:tc>
          <w:tcPr>
            <w:tcW w:w="1800" w:type="dxa"/>
            <w:tcBorders>
              <w:top w:val="nil"/>
              <w:left w:val="nil"/>
              <w:bottom w:val="nil"/>
              <w:right w:val="nil"/>
            </w:tcBorders>
            <w:shd w:val="clear" w:color="auto" w:fill="auto"/>
            <w:noWrap/>
            <w:vAlign w:val="bottom"/>
            <w:hideMark/>
          </w:tcPr>
          <w:p w14:paraId="587CA4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 (97-213)</w:t>
            </w:r>
          </w:p>
        </w:tc>
      </w:tr>
      <w:tr w:rsidR="00B0760D" w:rsidRPr="00B0760D" w14:paraId="30B8F808" w14:textId="77777777" w:rsidTr="00B0760D">
        <w:trPr>
          <w:trHeight w:val="320"/>
        </w:trPr>
        <w:tc>
          <w:tcPr>
            <w:tcW w:w="2524" w:type="dxa"/>
            <w:tcBorders>
              <w:top w:val="nil"/>
              <w:left w:val="nil"/>
              <w:bottom w:val="nil"/>
              <w:right w:val="nil"/>
            </w:tcBorders>
            <w:shd w:val="clear" w:color="auto" w:fill="auto"/>
            <w:noWrap/>
            <w:vAlign w:val="bottom"/>
            <w:hideMark/>
          </w:tcPr>
          <w:p w14:paraId="070F060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6662B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8AB56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(8.2-20.3)</w:t>
            </w:r>
          </w:p>
        </w:tc>
        <w:tc>
          <w:tcPr>
            <w:tcW w:w="1660" w:type="dxa"/>
            <w:tcBorders>
              <w:top w:val="nil"/>
              <w:left w:val="nil"/>
              <w:bottom w:val="nil"/>
              <w:right w:val="nil"/>
            </w:tcBorders>
            <w:shd w:val="clear" w:color="auto" w:fill="auto"/>
            <w:noWrap/>
            <w:vAlign w:val="bottom"/>
            <w:hideMark/>
          </w:tcPr>
          <w:p w14:paraId="6029FB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(10.1-23.9)</w:t>
            </w:r>
          </w:p>
        </w:tc>
        <w:tc>
          <w:tcPr>
            <w:tcW w:w="1800" w:type="dxa"/>
            <w:tcBorders>
              <w:top w:val="nil"/>
              <w:left w:val="nil"/>
              <w:bottom w:val="nil"/>
              <w:right w:val="nil"/>
            </w:tcBorders>
            <w:shd w:val="clear" w:color="auto" w:fill="auto"/>
            <w:noWrap/>
            <w:vAlign w:val="bottom"/>
            <w:hideMark/>
          </w:tcPr>
          <w:p w14:paraId="4596BC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246 (152-377)</w:t>
            </w:r>
          </w:p>
        </w:tc>
        <w:tc>
          <w:tcPr>
            <w:tcW w:w="1800" w:type="dxa"/>
            <w:tcBorders>
              <w:top w:val="nil"/>
              <w:left w:val="nil"/>
              <w:bottom w:val="nil"/>
              <w:right w:val="nil"/>
            </w:tcBorders>
            <w:shd w:val="clear" w:color="auto" w:fill="auto"/>
            <w:noWrap/>
            <w:vAlign w:val="bottom"/>
            <w:hideMark/>
          </w:tcPr>
          <w:p w14:paraId="42BEE7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386 (238-577)</w:t>
            </w:r>
          </w:p>
        </w:tc>
      </w:tr>
      <w:tr w:rsidR="00B0760D" w:rsidRPr="00B0760D" w14:paraId="432AF1B5" w14:textId="77777777" w:rsidTr="00B0760D">
        <w:trPr>
          <w:trHeight w:val="320"/>
        </w:trPr>
        <w:tc>
          <w:tcPr>
            <w:tcW w:w="2524" w:type="dxa"/>
            <w:tcBorders>
              <w:top w:val="nil"/>
              <w:left w:val="nil"/>
              <w:bottom w:val="nil"/>
              <w:right w:val="nil"/>
            </w:tcBorders>
            <w:shd w:val="clear" w:color="auto" w:fill="auto"/>
            <w:noWrap/>
            <w:vAlign w:val="bottom"/>
            <w:hideMark/>
          </w:tcPr>
          <w:p w14:paraId="4310169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3F3D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24273C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660" w:type="dxa"/>
            <w:tcBorders>
              <w:top w:val="nil"/>
              <w:left w:val="nil"/>
              <w:bottom w:val="nil"/>
              <w:right w:val="nil"/>
            </w:tcBorders>
            <w:shd w:val="clear" w:color="auto" w:fill="auto"/>
            <w:noWrap/>
            <w:vAlign w:val="bottom"/>
            <w:hideMark/>
          </w:tcPr>
          <w:p w14:paraId="1048F5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(2.8-3.3)</w:t>
            </w:r>
          </w:p>
        </w:tc>
        <w:tc>
          <w:tcPr>
            <w:tcW w:w="1800" w:type="dxa"/>
            <w:tcBorders>
              <w:top w:val="nil"/>
              <w:left w:val="nil"/>
              <w:bottom w:val="nil"/>
              <w:right w:val="nil"/>
            </w:tcBorders>
            <w:shd w:val="clear" w:color="auto" w:fill="auto"/>
            <w:noWrap/>
            <w:vAlign w:val="bottom"/>
            <w:hideMark/>
          </w:tcPr>
          <w:p w14:paraId="59EC26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(49-58)</w:t>
            </w:r>
          </w:p>
        </w:tc>
        <w:tc>
          <w:tcPr>
            <w:tcW w:w="1800" w:type="dxa"/>
            <w:tcBorders>
              <w:top w:val="nil"/>
              <w:left w:val="nil"/>
              <w:bottom w:val="nil"/>
              <w:right w:val="nil"/>
            </w:tcBorders>
            <w:shd w:val="clear" w:color="auto" w:fill="auto"/>
            <w:noWrap/>
            <w:vAlign w:val="bottom"/>
            <w:hideMark/>
          </w:tcPr>
          <w:p w14:paraId="539CD8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(66-79)</w:t>
            </w:r>
          </w:p>
        </w:tc>
      </w:tr>
      <w:tr w:rsidR="00B0760D" w:rsidRPr="00B0760D" w14:paraId="342C8E59" w14:textId="77777777" w:rsidTr="00B0760D">
        <w:trPr>
          <w:trHeight w:val="320"/>
        </w:trPr>
        <w:tc>
          <w:tcPr>
            <w:tcW w:w="2524" w:type="dxa"/>
            <w:tcBorders>
              <w:top w:val="nil"/>
              <w:left w:val="nil"/>
              <w:bottom w:val="nil"/>
              <w:right w:val="nil"/>
            </w:tcBorders>
            <w:shd w:val="clear" w:color="auto" w:fill="auto"/>
            <w:noWrap/>
            <w:vAlign w:val="bottom"/>
            <w:hideMark/>
          </w:tcPr>
          <w:p w14:paraId="6187779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0460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400B8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1AA2F4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(0.9-1.2)</w:t>
            </w:r>
          </w:p>
        </w:tc>
        <w:tc>
          <w:tcPr>
            <w:tcW w:w="1800" w:type="dxa"/>
            <w:tcBorders>
              <w:top w:val="nil"/>
              <w:left w:val="nil"/>
              <w:bottom w:val="nil"/>
              <w:right w:val="nil"/>
            </w:tcBorders>
            <w:shd w:val="clear" w:color="auto" w:fill="auto"/>
            <w:noWrap/>
            <w:vAlign w:val="bottom"/>
            <w:hideMark/>
          </w:tcPr>
          <w:p w14:paraId="787816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(22-26)</w:t>
            </w:r>
          </w:p>
        </w:tc>
        <w:tc>
          <w:tcPr>
            <w:tcW w:w="1800" w:type="dxa"/>
            <w:tcBorders>
              <w:top w:val="nil"/>
              <w:left w:val="nil"/>
              <w:bottom w:val="nil"/>
              <w:right w:val="nil"/>
            </w:tcBorders>
            <w:shd w:val="clear" w:color="auto" w:fill="auto"/>
            <w:noWrap/>
            <w:vAlign w:val="bottom"/>
            <w:hideMark/>
          </w:tcPr>
          <w:p w14:paraId="3216EA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(21-30)</w:t>
            </w:r>
          </w:p>
        </w:tc>
      </w:tr>
      <w:tr w:rsidR="00B0760D" w:rsidRPr="00B0760D" w14:paraId="00BF6FB6" w14:textId="77777777" w:rsidTr="00B0760D">
        <w:trPr>
          <w:trHeight w:val="320"/>
        </w:trPr>
        <w:tc>
          <w:tcPr>
            <w:tcW w:w="2524" w:type="dxa"/>
            <w:tcBorders>
              <w:top w:val="nil"/>
              <w:left w:val="nil"/>
              <w:bottom w:val="nil"/>
              <w:right w:val="nil"/>
            </w:tcBorders>
            <w:shd w:val="clear" w:color="auto" w:fill="auto"/>
            <w:noWrap/>
            <w:vAlign w:val="bottom"/>
            <w:hideMark/>
          </w:tcPr>
          <w:p w14:paraId="2C5DC6F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A7F6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A9E2E3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(0.6-0.8)</w:t>
            </w:r>
          </w:p>
        </w:tc>
        <w:tc>
          <w:tcPr>
            <w:tcW w:w="1660" w:type="dxa"/>
            <w:tcBorders>
              <w:top w:val="nil"/>
              <w:left w:val="nil"/>
              <w:bottom w:val="nil"/>
              <w:right w:val="nil"/>
            </w:tcBorders>
            <w:shd w:val="clear" w:color="auto" w:fill="auto"/>
            <w:noWrap/>
            <w:vAlign w:val="bottom"/>
            <w:hideMark/>
          </w:tcPr>
          <w:p w14:paraId="015FEC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800" w:type="dxa"/>
            <w:tcBorders>
              <w:top w:val="nil"/>
              <w:left w:val="nil"/>
              <w:bottom w:val="nil"/>
              <w:right w:val="nil"/>
            </w:tcBorders>
            <w:shd w:val="clear" w:color="auto" w:fill="auto"/>
            <w:noWrap/>
            <w:vAlign w:val="bottom"/>
            <w:hideMark/>
          </w:tcPr>
          <w:p w14:paraId="58080D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(11-16)</w:t>
            </w:r>
          </w:p>
        </w:tc>
        <w:tc>
          <w:tcPr>
            <w:tcW w:w="1800" w:type="dxa"/>
            <w:tcBorders>
              <w:top w:val="nil"/>
              <w:left w:val="nil"/>
              <w:bottom w:val="nil"/>
              <w:right w:val="nil"/>
            </w:tcBorders>
            <w:shd w:val="clear" w:color="auto" w:fill="auto"/>
            <w:noWrap/>
            <w:vAlign w:val="bottom"/>
            <w:hideMark/>
          </w:tcPr>
          <w:p w14:paraId="48019B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(15-23)</w:t>
            </w:r>
          </w:p>
        </w:tc>
      </w:tr>
      <w:tr w:rsidR="00B0760D" w:rsidRPr="00B0760D" w14:paraId="75AC2F1E" w14:textId="77777777" w:rsidTr="00B0760D">
        <w:trPr>
          <w:trHeight w:val="320"/>
        </w:trPr>
        <w:tc>
          <w:tcPr>
            <w:tcW w:w="2524" w:type="dxa"/>
            <w:tcBorders>
              <w:top w:val="nil"/>
              <w:left w:val="nil"/>
              <w:bottom w:val="nil"/>
              <w:right w:val="nil"/>
            </w:tcBorders>
            <w:shd w:val="clear" w:color="auto" w:fill="auto"/>
            <w:noWrap/>
            <w:vAlign w:val="bottom"/>
            <w:hideMark/>
          </w:tcPr>
          <w:p w14:paraId="4B2D3D6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98AF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7983FB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660" w:type="dxa"/>
            <w:tcBorders>
              <w:top w:val="nil"/>
              <w:left w:val="nil"/>
              <w:bottom w:val="nil"/>
              <w:right w:val="nil"/>
            </w:tcBorders>
            <w:shd w:val="clear" w:color="auto" w:fill="auto"/>
            <w:noWrap/>
            <w:vAlign w:val="bottom"/>
            <w:hideMark/>
          </w:tcPr>
          <w:p w14:paraId="5762AD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7FAB80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w:t>
            </w:r>
          </w:p>
        </w:tc>
        <w:tc>
          <w:tcPr>
            <w:tcW w:w="1800" w:type="dxa"/>
            <w:tcBorders>
              <w:top w:val="nil"/>
              <w:left w:val="nil"/>
              <w:bottom w:val="nil"/>
              <w:right w:val="nil"/>
            </w:tcBorders>
            <w:shd w:val="clear" w:color="auto" w:fill="auto"/>
            <w:noWrap/>
            <w:vAlign w:val="bottom"/>
            <w:hideMark/>
          </w:tcPr>
          <w:p w14:paraId="71661E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(3-8)</w:t>
            </w:r>
          </w:p>
        </w:tc>
      </w:tr>
      <w:tr w:rsidR="00B0760D" w:rsidRPr="00B0760D" w14:paraId="7863C2D7" w14:textId="77777777" w:rsidTr="00B0760D">
        <w:trPr>
          <w:trHeight w:val="320"/>
        </w:trPr>
        <w:tc>
          <w:tcPr>
            <w:tcW w:w="2524" w:type="dxa"/>
            <w:tcBorders>
              <w:top w:val="nil"/>
              <w:left w:val="nil"/>
              <w:bottom w:val="nil"/>
              <w:right w:val="nil"/>
            </w:tcBorders>
            <w:shd w:val="clear" w:color="auto" w:fill="auto"/>
            <w:noWrap/>
            <w:vAlign w:val="bottom"/>
            <w:hideMark/>
          </w:tcPr>
          <w:p w14:paraId="69989B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United Arab Emirates</w:t>
            </w:r>
          </w:p>
        </w:tc>
        <w:tc>
          <w:tcPr>
            <w:tcW w:w="2180" w:type="dxa"/>
            <w:tcBorders>
              <w:top w:val="nil"/>
              <w:left w:val="nil"/>
              <w:bottom w:val="nil"/>
              <w:right w:val="nil"/>
            </w:tcBorders>
            <w:shd w:val="clear" w:color="auto" w:fill="auto"/>
            <w:noWrap/>
            <w:vAlign w:val="bottom"/>
            <w:hideMark/>
          </w:tcPr>
          <w:p w14:paraId="1E8E31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50009F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91.2 (84.7-95.8)</w:t>
            </w:r>
          </w:p>
        </w:tc>
        <w:tc>
          <w:tcPr>
            <w:tcW w:w="1660" w:type="dxa"/>
            <w:tcBorders>
              <w:top w:val="nil"/>
              <w:left w:val="nil"/>
              <w:bottom w:val="nil"/>
              <w:right w:val="nil"/>
            </w:tcBorders>
            <w:shd w:val="clear" w:color="auto" w:fill="auto"/>
            <w:noWrap/>
            <w:vAlign w:val="bottom"/>
            <w:hideMark/>
          </w:tcPr>
          <w:p w14:paraId="42F7A9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80.4 (69.4-89.4)</w:t>
            </w:r>
          </w:p>
        </w:tc>
        <w:tc>
          <w:tcPr>
            <w:tcW w:w="1800" w:type="dxa"/>
            <w:tcBorders>
              <w:top w:val="nil"/>
              <w:left w:val="nil"/>
              <w:bottom w:val="nil"/>
              <w:right w:val="nil"/>
            </w:tcBorders>
            <w:shd w:val="clear" w:color="auto" w:fill="auto"/>
            <w:noWrap/>
            <w:vAlign w:val="bottom"/>
            <w:hideMark/>
          </w:tcPr>
          <w:p w14:paraId="3220AD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3205 (2953-3428)</w:t>
            </w:r>
          </w:p>
        </w:tc>
        <w:tc>
          <w:tcPr>
            <w:tcW w:w="1800" w:type="dxa"/>
            <w:tcBorders>
              <w:top w:val="nil"/>
              <w:left w:val="nil"/>
              <w:bottom w:val="nil"/>
              <w:right w:val="nil"/>
            </w:tcBorders>
            <w:shd w:val="clear" w:color="auto" w:fill="auto"/>
            <w:noWrap/>
            <w:vAlign w:val="bottom"/>
            <w:hideMark/>
          </w:tcPr>
          <w:p w14:paraId="2ABB8E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5922 (5150-6651)</w:t>
            </w:r>
          </w:p>
        </w:tc>
      </w:tr>
      <w:tr w:rsidR="00B0760D" w:rsidRPr="00B0760D" w14:paraId="2F98CE73" w14:textId="77777777" w:rsidTr="00B0760D">
        <w:trPr>
          <w:trHeight w:val="320"/>
        </w:trPr>
        <w:tc>
          <w:tcPr>
            <w:tcW w:w="2524" w:type="dxa"/>
            <w:tcBorders>
              <w:top w:val="nil"/>
              <w:left w:val="nil"/>
              <w:bottom w:val="nil"/>
              <w:right w:val="nil"/>
            </w:tcBorders>
            <w:shd w:val="clear" w:color="auto" w:fill="auto"/>
            <w:noWrap/>
            <w:vAlign w:val="bottom"/>
            <w:hideMark/>
          </w:tcPr>
          <w:p w14:paraId="2636B2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5D92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FD1EBF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(12.7-31.7)</w:t>
            </w:r>
          </w:p>
        </w:tc>
        <w:tc>
          <w:tcPr>
            <w:tcW w:w="1660" w:type="dxa"/>
            <w:tcBorders>
              <w:top w:val="nil"/>
              <w:left w:val="nil"/>
              <w:bottom w:val="nil"/>
              <w:right w:val="nil"/>
            </w:tcBorders>
            <w:shd w:val="clear" w:color="auto" w:fill="auto"/>
            <w:noWrap/>
            <w:vAlign w:val="bottom"/>
            <w:hideMark/>
          </w:tcPr>
          <w:p w14:paraId="635738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(17.3-36.8)</w:t>
            </w:r>
          </w:p>
        </w:tc>
        <w:tc>
          <w:tcPr>
            <w:tcW w:w="1800" w:type="dxa"/>
            <w:tcBorders>
              <w:top w:val="nil"/>
              <w:left w:val="nil"/>
              <w:bottom w:val="nil"/>
              <w:right w:val="nil"/>
            </w:tcBorders>
            <w:shd w:val="clear" w:color="auto" w:fill="auto"/>
            <w:noWrap/>
            <w:vAlign w:val="bottom"/>
            <w:hideMark/>
          </w:tcPr>
          <w:p w14:paraId="24244B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777 (440-1119)</w:t>
            </w:r>
          </w:p>
        </w:tc>
        <w:tc>
          <w:tcPr>
            <w:tcW w:w="1800" w:type="dxa"/>
            <w:tcBorders>
              <w:top w:val="nil"/>
              <w:left w:val="nil"/>
              <w:bottom w:val="nil"/>
              <w:right w:val="nil"/>
            </w:tcBorders>
            <w:shd w:val="clear" w:color="auto" w:fill="auto"/>
            <w:noWrap/>
            <w:vAlign w:val="bottom"/>
            <w:hideMark/>
          </w:tcPr>
          <w:p w14:paraId="1F7A3D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2057 (1279-2732)</w:t>
            </w:r>
          </w:p>
        </w:tc>
      </w:tr>
      <w:tr w:rsidR="00B0760D" w:rsidRPr="00B0760D" w14:paraId="0DCA1DDC" w14:textId="77777777" w:rsidTr="00B0760D">
        <w:trPr>
          <w:trHeight w:val="320"/>
        </w:trPr>
        <w:tc>
          <w:tcPr>
            <w:tcW w:w="2524" w:type="dxa"/>
            <w:tcBorders>
              <w:top w:val="nil"/>
              <w:left w:val="nil"/>
              <w:bottom w:val="nil"/>
              <w:right w:val="nil"/>
            </w:tcBorders>
            <w:shd w:val="clear" w:color="auto" w:fill="auto"/>
            <w:noWrap/>
            <w:vAlign w:val="bottom"/>
            <w:hideMark/>
          </w:tcPr>
          <w:p w14:paraId="1434E56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5148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562DD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 (12.3-31.4)</w:t>
            </w:r>
          </w:p>
        </w:tc>
        <w:tc>
          <w:tcPr>
            <w:tcW w:w="1660" w:type="dxa"/>
            <w:tcBorders>
              <w:top w:val="nil"/>
              <w:left w:val="nil"/>
              <w:bottom w:val="nil"/>
              <w:right w:val="nil"/>
            </w:tcBorders>
            <w:shd w:val="clear" w:color="auto" w:fill="auto"/>
            <w:noWrap/>
            <w:vAlign w:val="bottom"/>
            <w:hideMark/>
          </w:tcPr>
          <w:p w14:paraId="1CC544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(18-41.5)</w:t>
            </w:r>
          </w:p>
        </w:tc>
        <w:tc>
          <w:tcPr>
            <w:tcW w:w="1800" w:type="dxa"/>
            <w:tcBorders>
              <w:top w:val="nil"/>
              <w:left w:val="nil"/>
              <w:bottom w:val="nil"/>
              <w:right w:val="nil"/>
            </w:tcBorders>
            <w:shd w:val="clear" w:color="auto" w:fill="auto"/>
            <w:noWrap/>
            <w:vAlign w:val="bottom"/>
            <w:hideMark/>
          </w:tcPr>
          <w:p w14:paraId="56EF69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713 (430-1098)</w:t>
            </w:r>
          </w:p>
        </w:tc>
        <w:tc>
          <w:tcPr>
            <w:tcW w:w="1800" w:type="dxa"/>
            <w:tcBorders>
              <w:top w:val="nil"/>
              <w:left w:val="nil"/>
              <w:bottom w:val="nil"/>
              <w:right w:val="nil"/>
            </w:tcBorders>
            <w:shd w:val="clear" w:color="auto" w:fill="auto"/>
            <w:noWrap/>
            <w:vAlign w:val="bottom"/>
            <w:hideMark/>
          </w:tcPr>
          <w:p w14:paraId="399E6D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2077 (1330-3037)</w:t>
            </w:r>
          </w:p>
        </w:tc>
      </w:tr>
      <w:tr w:rsidR="00B0760D" w:rsidRPr="00B0760D" w14:paraId="3294D303" w14:textId="77777777" w:rsidTr="00B0760D">
        <w:trPr>
          <w:trHeight w:val="320"/>
        </w:trPr>
        <w:tc>
          <w:tcPr>
            <w:tcW w:w="2524" w:type="dxa"/>
            <w:tcBorders>
              <w:top w:val="nil"/>
              <w:left w:val="nil"/>
              <w:bottom w:val="nil"/>
              <w:right w:val="nil"/>
            </w:tcBorders>
            <w:shd w:val="clear" w:color="auto" w:fill="auto"/>
            <w:noWrap/>
            <w:vAlign w:val="bottom"/>
            <w:hideMark/>
          </w:tcPr>
          <w:p w14:paraId="1DE832C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FEFC19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BE1E5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 (6.5-18)</w:t>
            </w:r>
          </w:p>
        </w:tc>
        <w:tc>
          <w:tcPr>
            <w:tcW w:w="1660" w:type="dxa"/>
            <w:tcBorders>
              <w:top w:val="nil"/>
              <w:left w:val="nil"/>
              <w:bottom w:val="nil"/>
              <w:right w:val="nil"/>
            </w:tcBorders>
            <w:shd w:val="clear" w:color="auto" w:fill="auto"/>
            <w:noWrap/>
            <w:vAlign w:val="bottom"/>
            <w:hideMark/>
          </w:tcPr>
          <w:p w14:paraId="04290D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(10-25.3)</w:t>
            </w:r>
          </w:p>
        </w:tc>
        <w:tc>
          <w:tcPr>
            <w:tcW w:w="1800" w:type="dxa"/>
            <w:tcBorders>
              <w:top w:val="nil"/>
              <w:left w:val="nil"/>
              <w:bottom w:val="nil"/>
              <w:right w:val="nil"/>
            </w:tcBorders>
            <w:shd w:val="clear" w:color="auto" w:fill="auto"/>
            <w:noWrap/>
            <w:vAlign w:val="bottom"/>
            <w:hideMark/>
          </w:tcPr>
          <w:p w14:paraId="35EC7D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391 (227-636)</w:t>
            </w:r>
          </w:p>
        </w:tc>
        <w:tc>
          <w:tcPr>
            <w:tcW w:w="1800" w:type="dxa"/>
            <w:tcBorders>
              <w:top w:val="nil"/>
              <w:left w:val="nil"/>
              <w:bottom w:val="nil"/>
              <w:right w:val="nil"/>
            </w:tcBorders>
            <w:shd w:val="clear" w:color="auto" w:fill="auto"/>
            <w:noWrap/>
            <w:vAlign w:val="bottom"/>
            <w:hideMark/>
          </w:tcPr>
          <w:p w14:paraId="4CA009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1193 (735-1861)</w:t>
            </w:r>
          </w:p>
        </w:tc>
      </w:tr>
      <w:tr w:rsidR="00B0760D" w:rsidRPr="00B0760D" w14:paraId="23628031" w14:textId="77777777" w:rsidTr="00B0760D">
        <w:trPr>
          <w:trHeight w:val="320"/>
        </w:trPr>
        <w:tc>
          <w:tcPr>
            <w:tcW w:w="2524" w:type="dxa"/>
            <w:tcBorders>
              <w:top w:val="nil"/>
              <w:left w:val="nil"/>
              <w:bottom w:val="nil"/>
              <w:right w:val="nil"/>
            </w:tcBorders>
            <w:shd w:val="clear" w:color="auto" w:fill="auto"/>
            <w:noWrap/>
            <w:vAlign w:val="bottom"/>
            <w:hideMark/>
          </w:tcPr>
          <w:p w14:paraId="126FEED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2A4BED"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0AFA8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10.8 (6.3-17.5)</w:t>
            </w:r>
          </w:p>
        </w:tc>
        <w:tc>
          <w:tcPr>
            <w:tcW w:w="1660" w:type="dxa"/>
            <w:tcBorders>
              <w:top w:val="nil"/>
              <w:left w:val="nil"/>
              <w:bottom w:val="nil"/>
              <w:right w:val="nil"/>
            </w:tcBorders>
            <w:shd w:val="clear" w:color="auto" w:fill="auto"/>
            <w:noWrap/>
            <w:vAlign w:val="bottom"/>
            <w:hideMark/>
          </w:tcPr>
          <w:p w14:paraId="7DD3A1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15.2 (9.3-23.8)</w:t>
            </w:r>
          </w:p>
        </w:tc>
        <w:tc>
          <w:tcPr>
            <w:tcW w:w="1800" w:type="dxa"/>
            <w:tcBorders>
              <w:top w:val="nil"/>
              <w:left w:val="nil"/>
              <w:bottom w:val="nil"/>
              <w:right w:val="nil"/>
            </w:tcBorders>
            <w:shd w:val="clear" w:color="auto" w:fill="auto"/>
            <w:noWrap/>
            <w:vAlign w:val="bottom"/>
            <w:hideMark/>
          </w:tcPr>
          <w:p w14:paraId="3AE8E0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380 (221-623)</w:t>
            </w:r>
          </w:p>
        </w:tc>
        <w:tc>
          <w:tcPr>
            <w:tcW w:w="1800" w:type="dxa"/>
            <w:tcBorders>
              <w:top w:val="nil"/>
              <w:left w:val="nil"/>
              <w:bottom w:val="nil"/>
              <w:right w:val="nil"/>
            </w:tcBorders>
            <w:shd w:val="clear" w:color="auto" w:fill="auto"/>
            <w:noWrap/>
            <w:vAlign w:val="bottom"/>
            <w:hideMark/>
          </w:tcPr>
          <w:p w14:paraId="130434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1122 (688-1754)</w:t>
            </w:r>
          </w:p>
        </w:tc>
      </w:tr>
      <w:tr w:rsidR="00B0760D" w:rsidRPr="00B0760D" w14:paraId="0AE620D7" w14:textId="77777777" w:rsidTr="00B0760D">
        <w:trPr>
          <w:trHeight w:val="320"/>
        </w:trPr>
        <w:tc>
          <w:tcPr>
            <w:tcW w:w="2524" w:type="dxa"/>
            <w:tcBorders>
              <w:top w:val="nil"/>
              <w:left w:val="nil"/>
              <w:bottom w:val="nil"/>
              <w:right w:val="nil"/>
            </w:tcBorders>
            <w:shd w:val="clear" w:color="auto" w:fill="auto"/>
            <w:noWrap/>
            <w:vAlign w:val="bottom"/>
            <w:hideMark/>
          </w:tcPr>
          <w:p w14:paraId="14DC8A8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BBB35C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80A2F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59.1 (35.2-78.9)</w:t>
            </w:r>
          </w:p>
        </w:tc>
        <w:tc>
          <w:tcPr>
            <w:tcW w:w="1660" w:type="dxa"/>
            <w:tcBorders>
              <w:top w:val="nil"/>
              <w:left w:val="nil"/>
              <w:bottom w:val="nil"/>
              <w:right w:val="nil"/>
            </w:tcBorders>
            <w:shd w:val="clear" w:color="auto" w:fill="auto"/>
            <w:noWrap/>
            <w:vAlign w:val="bottom"/>
            <w:hideMark/>
          </w:tcPr>
          <w:p w14:paraId="09D54A0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41.1 (17.9-67.7)</w:t>
            </w:r>
          </w:p>
        </w:tc>
        <w:tc>
          <w:tcPr>
            <w:tcW w:w="1800" w:type="dxa"/>
            <w:tcBorders>
              <w:top w:val="nil"/>
              <w:left w:val="nil"/>
              <w:bottom w:val="nil"/>
              <w:right w:val="nil"/>
            </w:tcBorders>
            <w:shd w:val="clear" w:color="auto" w:fill="auto"/>
            <w:noWrap/>
            <w:vAlign w:val="bottom"/>
            <w:hideMark/>
          </w:tcPr>
          <w:p w14:paraId="56860A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2077 (1249-2777)</w:t>
            </w:r>
          </w:p>
        </w:tc>
        <w:tc>
          <w:tcPr>
            <w:tcW w:w="1800" w:type="dxa"/>
            <w:tcBorders>
              <w:top w:val="nil"/>
              <w:left w:val="nil"/>
              <w:bottom w:val="nil"/>
              <w:right w:val="nil"/>
            </w:tcBorders>
            <w:shd w:val="clear" w:color="auto" w:fill="auto"/>
            <w:noWrap/>
            <w:vAlign w:val="bottom"/>
            <w:hideMark/>
          </w:tcPr>
          <w:p w14:paraId="6F5AD6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3032 (1346-4991)</w:t>
            </w:r>
          </w:p>
        </w:tc>
      </w:tr>
      <w:tr w:rsidR="00B0760D" w:rsidRPr="00B0760D" w14:paraId="55FF266B" w14:textId="77777777" w:rsidTr="00B0760D">
        <w:trPr>
          <w:trHeight w:val="320"/>
        </w:trPr>
        <w:tc>
          <w:tcPr>
            <w:tcW w:w="2524" w:type="dxa"/>
            <w:tcBorders>
              <w:top w:val="nil"/>
              <w:left w:val="nil"/>
              <w:bottom w:val="nil"/>
              <w:right w:val="nil"/>
            </w:tcBorders>
            <w:shd w:val="clear" w:color="auto" w:fill="auto"/>
            <w:noWrap/>
            <w:vAlign w:val="bottom"/>
            <w:hideMark/>
          </w:tcPr>
          <w:p w14:paraId="3986995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BB68D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54C41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43.1 (30.9-54.8)</w:t>
            </w:r>
          </w:p>
        </w:tc>
        <w:tc>
          <w:tcPr>
            <w:tcW w:w="1660" w:type="dxa"/>
            <w:tcBorders>
              <w:top w:val="nil"/>
              <w:left w:val="nil"/>
              <w:bottom w:val="nil"/>
              <w:right w:val="nil"/>
            </w:tcBorders>
            <w:shd w:val="clear" w:color="auto" w:fill="auto"/>
            <w:noWrap/>
            <w:vAlign w:val="bottom"/>
            <w:hideMark/>
          </w:tcPr>
          <w:p w14:paraId="798302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10.4 (6.2-19.2)</w:t>
            </w:r>
          </w:p>
        </w:tc>
        <w:tc>
          <w:tcPr>
            <w:tcW w:w="1800" w:type="dxa"/>
            <w:tcBorders>
              <w:top w:val="nil"/>
              <w:left w:val="nil"/>
              <w:bottom w:val="nil"/>
              <w:right w:val="nil"/>
            </w:tcBorders>
            <w:shd w:val="clear" w:color="auto" w:fill="auto"/>
            <w:noWrap/>
            <w:vAlign w:val="bottom"/>
            <w:hideMark/>
          </w:tcPr>
          <w:p w14:paraId="3212E2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1515 (1095-1950)</w:t>
            </w:r>
          </w:p>
        </w:tc>
        <w:tc>
          <w:tcPr>
            <w:tcW w:w="1800" w:type="dxa"/>
            <w:tcBorders>
              <w:top w:val="nil"/>
              <w:left w:val="nil"/>
              <w:bottom w:val="nil"/>
              <w:right w:val="nil"/>
            </w:tcBorders>
            <w:shd w:val="clear" w:color="auto" w:fill="auto"/>
            <w:noWrap/>
            <w:vAlign w:val="bottom"/>
            <w:hideMark/>
          </w:tcPr>
          <w:p w14:paraId="19791A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769 (456-1421)</w:t>
            </w:r>
          </w:p>
        </w:tc>
      </w:tr>
      <w:tr w:rsidR="00B0760D" w:rsidRPr="00B0760D" w14:paraId="4B7D133E" w14:textId="77777777" w:rsidTr="00B0760D">
        <w:trPr>
          <w:trHeight w:val="320"/>
        </w:trPr>
        <w:tc>
          <w:tcPr>
            <w:tcW w:w="2524" w:type="dxa"/>
            <w:tcBorders>
              <w:top w:val="nil"/>
              <w:left w:val="nil"/>
              <w:bottom w:val="nil"/>
              <w:right w:val="nil"/>
            </w:tcBorders>
            <w:shd w:val="clear" w:color="auto" w:fill="auto"/>
            <w:noWrap/>
            <w:vAlign w:val="bottom"/>
            <w:hideMark/>
          </w:tcPr>
          <w:p w14:paraId="3871BCD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E66B2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44E7AC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(5.2-10.5)</w:t>
            </w:r>
          </w:p>
        </w:tc>
        <w:tc>
          <w:tcPr>
            <w:tcW w:w="1660" w:type="dxa"/>
            <w:tcBorders>
              <w:top w:val="nil"/>
              <w:left w:val="nil"/>
              <w:bottom w:val="nil"/>
              <w:right w:val="nil"/>
            </w:tcBorders>
            <w:shd w:val="clear" w:color="auto" w:fill="auto"/>
            <w:noWrap/>
            <w:vAlign w:val="bottom"/>
            <w:hideMark/>
          </w:tcPr>
          <w:p w14:paraId="06C0A0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(5.2-11)</w:t>
            </w:r>
          </w:p>
        </w:tc>
        <w:tc>
          <w:tcPr>
            <w:tcW w:w="1800" w:type="dxa"/>
            <w:tcBorders>
              <w:top w:val="nil"/>
              <w:left w:val="nil"/>
              <w:bottom w:val="nil"/>
              <w:right w:val="nil"/>
            </w:tcBorders>
            <w:shd w:val="clear" w:color="auto" w:fill="auto"/>
            <w:noWrap/>
            <w:vAlign w:val="bottom"/>
            <w:hideMark/>
          </w:tcPr>
          <w:p w14:paraId="26C9F6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282 (179-373)</w:t>
            </w:r>
          </w:p>
        </w:tc>
        <w:tc>
          <w:tcPr>
            <w:tcW w:w="1800" w:type="dxa"/>
            <w:tcBorders>
              <w:top w:val="nil"/>
              <w:left w:val="nil"/>
              <w:bottom w:val="nil"/>
              <w:right w:val="nil"/>
            </w:tcBorders>
            <w:shd w:val="clear" w:color="auto" w:fill="auto"/>
            <w:noWrap/>
            <w:vAlign w:val="bottom"/>
            <w:hideMark/>
          </w:tcPr>
          <w:p w14:paraId="2D12F6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614 (388-806)</w:t>
            </w:r>
          </w:p>
        </w:tc>
      </w:tr>
      <w:tr w:rsidR="00B0760D" w:rsidRPr="00B0760D" w14:paraId="0627D514" w14:textId="77777777" w:rsidTr="00B0760D">
        <w:trPr>
          <w:trHeight w:val="320"/>
        </w:trPr>
        <w:tc>
          <w:tcPr>
            <w:tcW w:w="2524" w:type="dxa"/>
            <w:tcBorders>
              <w:top w:val="nil"/>
              <w:left w:val="nil"/>
              <w:bottom w:val="nil"/>
              <w:right w:val="nil"/>
            </w:tcBorders>
            <w:shd w:val="clear" w:color="auto" w:fill="auto"/>
            <w:noWrap/>
            <w:vAlign w:val="bottom"/>
            <w:hideMark/>
          </w:tcPr>
          <w:p w14:paraId="18581B4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1A25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110BD2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(12.2-27.6)</w:t>
            </w:r>
          </w:p>
        </w:tc>
        <w:tc>
          <w:tcPr>
            <w:tcW w:w="1660" w:type="dxa"/>
            <w:tcBorders>
              <w:top w:val="nil"/>
              <w:left w:val="nil"/>
              <w:bottom w:val="nil"/>
              <w:right w:val="nil"/>
            </w:tcBorders>
            <w:shd w:val="clear" w:color="auto" w:fill="auto"/>
            <w:noWrap/>
            <w:vAlign w:val="bottom"/>
            <w:hideMark/>
          </w:tcPr>
          <w:p w14:paraId="0D9F87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12.6 (8-22)</w:t>
            </w:r>
          </w:p>
        </w:tc>
        <w:tc>
          <w:tcPr>
            <w:tcW w:w="1800" w:type="dxa"/>
            <w:tcBorders>
              <w:top w:val="nil"/>
              <w:left w:val="nil"/>
              <w:bottom w:val="nil"/>
              <w:right w:val="nil"/>
            </w:tcBorders>
            <w:shd w:val="clear" w:color="auto" w:fill="auto"/>
            <w:noWrap/>
            <w:vAlign w:val="bottom"/>
            <w:hideMark/>
          </w:tcPr>
          <w:p w14:paraId="3C1A5A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636 (425-974)</w:t>
            </w:r>
          </w:p>
        </w:tc>
        <w:tc>
          <w:tcPr>
            <w:tcW w:w="1800" w:type="dxa"/>
            <w:tcBorders>
              <w:top w:val="nil"/>
              <w:left w:val="nil"/>
              <w:bottom w:val="nil"/>
              <w:right w:val="nil"/>
            </w:tcBorders>
            <w:shd w:val="clear" w:color="auto" w:fill="auto"/>
            <w:noWrap/>
            <w:vAlign w:val="bottom"/>
            <w:hideMark/>
          </w:tcPr>
          <w:p w14:paraId="5A1C2E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937 (585-1626)</w:t>
            </w:r>
          </w:p>
        </w:tc>
      </w:tr>
      <w:tr w:rsidR="00B0760D" w:rsidRPr="00B0760D" w14:paraId="7EE4F2BC" w14:textId="77777777" w:rsidTr="00B0760D">
        <w:trPr>
          <w:trHeight w:val="320"/>
        </w:trPr>
        <w:tc>
          <w:tcPr>
            <w:tcW w:w="2524" w:type="dxa"/>
            <w:tcBorders>
              <w:top w:val="nil"/>
              <w:left w:val="nil"/>
              <w:bottom w:val="nil"/>
              <w:right w:val="nil"/>
            </w:tcBorders>
            <w:shd w:val="clear" w:color="auto" w:fill="auto"/>
            <w:noWrap/>
            <w:vAlign w:val="bottom"/>
            <w:hideMark/>
          </w:tcPr>
          <w:p w14:paraId="412602B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43AF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19F6D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23.1 (13.9-33)</w:t>
            </w:r>
          </w:p>
        </w:tc>
        <w:tc>
          <w:tcPr>
            <w:tcW w:w="1660" w:type="dxa"/>
            <w:tcBorders>
              <w:top w:val="nil"/>
              <w:left w:val="nil"/>
              <w:bottom w:val="nil"/>
              <w:right w:val="nil"/>
            </w:tcBorders>
            <w:shd w:val="clear" w:color="auto" w:fill="auto"/>
            <w:noWrap/>
            <w:vAlign w:val="bottom"/>
            <w:hideMark/>
          </w:tcPr>
          <w:p w14:paraId="1C46F0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(8.5-27)</w:t>
            </w:r>
          </w:p>
        </w:tc>
        <w:tc>
          <w:tcPr>
            <w:tcW w:w="1800" w:type="dxa"/>
            <w:tcBorders>
              <w:top w:val="nil"/>
              <w:left w:val="nil"/>
              <w:bottom w:val="nil"/>
              <w:right w:val="nil"/>
            </w:tcBorders>
            <w:shd w:val="clear" w:color="auto" w:fill="auto"/>
            <w:noWrap/>
            <w:vAlign w:val="bottom"/>
            <w:hideMark/>
          </w:tcPr>
          <w:p w14:paraId="687CE6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809 (491-1165)</w:t>
            </w:r>
          </w:p>
        </w:tc>
        <w:tc>
          <w:tcPr>
            <w:tcW w:w="1800" w:type="dxa"/>
            <w:tcBorders>
              <w:top w:val="nil"/>
              <w:left w:val="nil"/>
              <w:bottom w:val="nil"/>
              <w:right w:val="nil"/>
            </w:tcBorders>
            <w:shd w:val="clear" w:color="auto" w:fill="auto"/>
            <w:noWrap/>
            <w:vAlign w:val="bottom"/>
            <w:hideMark/>
          </w:tcPr>
          <w:p w14:paraId="1A92702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1147 (621-2008)</w:t>
            </w:r>
          </w:p>
        </w:tc>
      </w:tr>
      <w:tr w:rsidR="00B0760D" w:rsidRPr="00B0760D" w14:paraId="3D7DC17C" w14:textId="77777777" w:rsidTr="00B0760D">
        <w:trPr>
          <w:trHeight w:val="320"/>
        </w:trPr>
        <w:tc>
          <w:tcPr>
            <w:tcW w:w="2524" w:type="dxa"/>
            <w:tcBorders>
              <w:top w:val="nil"/>
              <w:left w:val="nil"/>
              <w:bottom w:val="nil"/>
              <w:right w:val="nil"/>
            </w:tcBorders>
            <w:shd w:val="clear" w:color="auto" w:fill="auto"/>
            <w:noWrap/>
            <w:vAlign w:val="bottom"/>
            <w:hideMark/>
          </w:tcPr>
          <w:p w14:paraId="3041187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53BA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433558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(2-2.6)</w:t>
            </w:r>
          </w:p>
        </w:tc>
        <w:tc>
          <w:tcPr>
            <w:tcW w:w="1660" w:type="dxa"/>
            <w:tcBorders>
              <w:top w:val="nil"/>
              <w:left w:val="nil"/>
              <w:bottom w:val="nil"/>
              <w:right w:val="nil"/>
            </w:tcBorders>
            <w:shd w:val="clear" w:color="auto" w:fill="auto"/>
            <w:noWrap/>
            <w:vAlign w:val="bottom"/>
            <w:hideMark/>
          </w:tcPr>
          <w:p w14:paraId="708D3B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(2.7-3.3)</w:t>
            </w:r>
          </w:p>
        </w:tc>
        <w:tc>
          <w:tcPr>
            <w:tcW w:w="1800" w:type="dxa"/>
            <w:tcBorders>
              <w:top w:val="nil"/>
              <w:left w:val="nil"/>
              <w:bottom w:val="nil"/>
              <w:right w:val="nil"/>
            </w:tcBorders>
            <w:shd w:val="clear" w:color="auto" w:fill="auto"/>
            <w:noWrap/>
            <w:vAlign w:val="bottom"/>
            <w:hideMark/>
          </w:tcPr>
          <w:p w14:paraId="75275C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(71-94)</w:t>
            </w:r>
          </w:p>
        </w:tc>
        <w:tc>
          <w:tcPr>
            <w:tcW w:w="1800" w:type="dxa"/>
            <w:tcBorders>
              <w:top w:val="nil"/>
              <w:left w:val="nil"/>
              <w:bottom w:val="nil"/>
              <w:right w:val="nil"/>
            </w:tcBorders>
            <w:shd w:val="clear" w:color="auto" w:fill="auto"/>
            <w:noWrap/>
            <w:vAlign w:val="bottom"/>
            <w:hideMark/>
          </w:tcPr>
          <w:p w14:paraId="02276C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222 (194-251)</w:t>
            </w:r>
          </w:p>
        </w:tc>
      </w:tr>
      <w:tr w:rsidR="00B0760D" w:rsidRPr="00B0760D" w14:paraId="17149937" w14:textId="77777777" w:rsidTr="00B0760D">
        <w:trPr>
          <w:trHeight w:val="320"/>
        </w:trPr>
        <w:tc>
          <w:tcPr>
            <w:tcW w:w="2524" w:type="dxa"/>
            <w:tcBorders>
              <w:top w:val="nil"/>
              <w:left w:val="nil"/>
              <w:bottom w:val="nil"/>
              <w:right w:val="nil"/>
            </w:tcBorders>
            <w:shd w:val="clear" w:color="auto" w:fill="auto"/>
            <w:noWrap/>
            <w:vAlign w:val="bottom"/>
            <w:hideMark/>
          </w:tcPr>
          <w:p w14:paraId="1C7489B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D40F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0B7272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660" w:type="dxa"/>
            <w:tcBorders>
              <w:top w:val="nil"/>
              <w:left w:val="nil"/>
              <w:bottom w:val="nil"/>
              <w:right w:val="nil"/>
            </w:tcBorders>
            <w:shd w:val="clear" w:color="auto" w:fill="auto"/>
            <w:noWrap/>
            <w:vAlign w:val="bottom"/>
            <w:hideMark/>
          </w:tcPr>
          <w:p w14:paraId="40A235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(0.5-1)</w:t>
            </w:r>
          </w:p>
        </w:tc>
        <w:tc>
          <w:tcPr>
            <w:tcW w:w="1800" w:type="dxa"/>
            <w:tcBorders>
              <w:top w:val="nil"/>
              <w:left w:val="nil"/>
              <w:bottom w:val="nil"/>
              <w:right w:val="nil"/>
            </w:tcBorders>
            <w:shd w:val="clear" w:color="auto" w:fill="auto"/>
            <w:noWrap/>
            <w:vAlign w:val="bottom"/>
            <w:hideMark/>
          </w:tcPr>
          <w:p w14:paraId="29EEA0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(28-44)</w:t>
            </w:r>
          </w:p>
        </w:tc>
        <w:tc>
          <w:tcPr>
            <w:tcW w:w="1800" w:type="dxa"/>
            <w:tcBorders>
              <w:top w:val="nil"/>
              <w:left w:val="nil"/>
              <w:bottom w:val="nil"/>
              <w:right w:val="nil"/>
            </w:tcBorders>
            <w:shd w:val="clear" w:color="auto" w:fill="auto"/>
            <w:noWrap/>
            <w:vAlign w:val="bottom"/>
            <w:hideMark/>
          </w:tcPr>
          <w:p w14:paraId="4292DC2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(39-79)</w:t>
            </w:r>
          </w:p>
        </w:tc>
      </w:tr>
      <w:tr w:rsidR="00B0760D" w:rsidRPr="00B0760D" w14:paraId="2A78867E" w14:textId="77777777" w:rsidTr="00B0760D">
        <w:trPr>
          <w:trHeight w:val="320"/>
        </w:trPr>
        <w:tc>
          <w:tcPr>
            <w:tcW w:w="2524" w:type="dxa"/>
            <w:tcBorders>
              <w:top w:val="nil"/>
              <w:left w:val="nil"/>
              <w:bottom w:val="nil"/>
              <w:right w:val="nil"/>
            </w:tcBorders>
            <w:shd w:val="clear" w:color="auto" w:fill="auto"/>
            <w:noWrap/>
            <w:vAlign w:val="bottom"/>
            <w:hideMark/>
          </w:tcPr>
          <w:p w14:paraId="0C468CA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98F9D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6597D4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(0.8-1.2)</w:t>
            </w:r>
          </w:p>
        </w:tc>
        <w:tc>
          <w:tcPr>
            <w:tcW w:w="1660" w:type="dxa"/>
            <w:tcBorders>
              <w:top w:val="nil"/>
              <w:left w:val="nil"/>
              <w:bottom w:val="nil"/>
              <w:right w:val="nil"/>
            </w:tcBorders>
            <w:shd w:val="clear" w:color="auto" w:fill="auto"/>
            <w:noWrap/>
            <w:vAlign w:val="bottom"/>
            <w:hideMark/>
          </w:tcPr>
          <w:p w14:paraId="0CC644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(1.2-1.6)</w:t>
            </w:r>
          </w:p>
        </w:tc>
        <w:tc>
          <w:tcPr>
            <w:tcW w:w="1800" w:type="dxa"/>
            <w:tcBorders>
              <w:top w:val="nil"/>
              <w:left w:val="nil"/>
              <w:bottom w:val="nil"/>
              <w:right w:val="nil"/>
            </w:tcBorders>
            <w:shd w:val="clear" w:color="auto" w:fill="auto"/>
            <w:noWrap/>
            <w:vAlign w:val="bottom"/>
            <w:hideMark/>
          </w:tcPr>
          <w:p w14:paraId="2D46FA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(28-40)</w:t>
            </w:r>
          </w:p>
        </w:tc>
        <w:tc>
          <w:tcPr>
            <w:tcW w:w="1800" w:type="dxa"/>
            <w:tcBorders>
              <w:top w:val="nil"/>
              <w:left w:val="nil"/>
              <w:bottom w:val="nil"/>
              <w:right w:val="nil"/>
            </w:tcBorders>
            <w:shd w:val="clear" w:color="auto" w:fill="auto"/>
            <w:noWrap/>
            <w:vAlign w:val="bottom"/>
            <w:hideMark/>
          </w:tcPr>
          <w:p w14:paraId="17120C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(87-119)</w:t>
            </w:r>
          </w:p>
        </w:tc>
      </w:tr>
      <w:tr w:rsidR="00B0760D" w:rsidRPr="00B0760D" w14:paraId="3AFDD4FC" w14:textId="77777777" w:rsidTr="00B0760D">
        <w:trPr>
          <w:trHeight w:val="320"/>
        </w:trPr>
        <w:tc>
          <w:tcPr>
            <w:tcW w:w="2524" w:type="dxa"/>
            <w:tcBorders>
              <w:top w:val="nil"/>
              <w:left w:val="nil"/>
              <w:bottom w:val="nil"/>
              <w:right w:val="nil"/>
            </w:tcBorders>
            <w:shd w:val="clear" w:color="auto" w:fill="auto"/>
            <w:noWrap/>
            <w:vAlign w:val="bottom"/>
            <w:hideMark/>
          </w:tcPr>
          <w:p w14:paraId="6CCC609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A38D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86DBF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05551B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800" w:type="dxa"/>
            <w:tcBorders>
              <w:top w:val="nil"/>
              <w:left w:val="nil"/>
              <w:bottom w:val="nil"/>
              <w:right w:val="nil"/>
            </w:tcBorders>
            <w:shd w:val="clear" w:color="auto" w:fill="auto"/>
            <w:noWrap/>
            <w:vAlign w:val="bottom"/>
            <w:hideMark/>
          </w:tcPr>
          <w:p w14:paraId="2CFF72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(2-7)</w:t>
            </w:r>
          </w:p>
        </w:tc>
        <w:tc>
          <w:tcPr>
            <w:tcW w:w="1800" w:type="dxa"/>
            <w:tcBorders>
              <w:top w:val="nil"/>
              <w:left w:val="nil"/>
              <w:bottom w:val="nil"/>
              <w:right w:val="nil"/>
            </w:tcBorders>
            <w:shd w:val="clear" w:color="auto" w:fill="auto"/>
            <w:noWrap/>
            <w:vAlign w:val="bottom"/>
            <w:hideMark/>
          </w:tcPr>
          <w:p w14:paraId="5ECEB4E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(5-20)</w:t>
            </w:r>
          </w:p>
        </w:tc>
      </w:tr>
      <w:tr w:rsidR="00B0760D" w:rsidRPr="00B0760D" w14:paraId="01EB2927" w14:textId="77777777" w:rsidTr="00B0760D">
        <w:trPr>
          <w:trHeight w:val="320"/>
        </w:trPr>
        <w:tc>
          <w:tcPr>
            <w:tcW w:w="2524" w:type="dxa"/>
            <w:tcBorders>
              <w:top w:val="nil"/>
              <w:left w:val="nil"/>
              <w:bottom w:val="nil"/>
              <w:right w:val="nil"/>
            </w:tcBorders>
            <w:shd w:val="clear" w:color="auto" w:fill="auto"/>
            <w:noWrap/>
            <w:vAlign w:val="bottom"/>
            <w:hideMark/>
          </w:tcPr>
          <w:p w14:paraId="36E098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United Kingdom</w:t>
            </w:r>
          </w:p>
        </w:tc>
        <w:tc>
          <w:tcPr>
            <w:tcW w:w="2180" w:type="dxa"/>
            <w:tcBorders>
              <w:top w:val="nil"/>
              <w:left w:val="nil"/>
              <w:bottom w:val="nil"/>
              <w:right w:val="nil"/>
            </w:tcBorders>
            <w:shd w:val="clear" w:color="auto" w:fill="auto"/>
            <w:noWrap/>
            <w:vAlign w:val="bottom"/>
            <w:hideMark/>
          </w:tcPr>
          <w:p w14:paraId="614EB3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34E5F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75.4 (71.8-79.1)</w:t>
            </w:r>
          </w:p>
        </w:tc>
        <w:tc>
          <w:tcPr>
            <w:tcW w:w="1660" w:type="dxa"/>
            <w:tcBorders>
              <w:top w:val="nil"/>
              <w:left w:val="nil"/>
              <w:bottom w:val="nil"/>
              <w:right w:val="nil"/>
            </w:tcBorders>
            <w:shd w:val="clear" w:color="auto" w:fill="auto"/>
            <w:noWrap/>
            <w:vAlign w:val="bottom"/>
            <w:hideMark/>
          </w:tcPr>
          <w:p w14:paraId="10AA63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 (74.1-82)</w:t>
            </w:r>
          </w:p>
        </w:tc>
        <w:tc>
          <w:tcPr>
            <w:tcW w:w="1800" w:type="dxa"/>
            <w:tcBorders>
              <w:top w:val="nil"/>
              <w:left w:val="nil"/>
              <w:bottom w:val="nil"/>
              <w:right w:val="nil"/>
            </w:tcBorders>
            <w:shd w:val="clear" w:color="auto" w:fill="auto"/>
            <w:noWrap/>
            <w:vAlign w:val="bottom"/>
            <w:hideMark/>
          </w:tcPr>
          <w:p w14:paraId="73A54E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2390 (2261-2533)</w:t>
            </w:r>
          </w:p>
        </w:tc>
        <w:tc>
          <w:tcPr>
            <w:tcW w:w="1800" w:type="dxa"/>
            <w:tcBorders>
              <w:top w:val="nil"/>
              <w:left w:val="nil"/>
              <w:bottom w:val="nil"/>
              <w:right w:val="nil"/>
            </w:tcBorders>
            <w:shd w:val="clear" w:color="auto" w:fill="auto"/>
            <w:noWrap/>
            <w:vAlign w:val="bottom"/>
            <w:hideMark/>
          </w:tcPr>
          <w:p w14:paraId="27C9C08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4300 (4060-4554)</w:t>
            </w:r>
          </w:p>
        </w:tc>
      </w:tr>
      <w:tr w:rsidR="00B0760D" w:rsidRPr="00B0760D" w14:paraId="5687546B" w14:textId="77777777" w:rsidTr="00B0760D">
        <w:trPr>
          <w:trHeight w:val="320"/>
        </w:trPr>
        <w:tc>
          <w:tcPr>
            <w:tcW w:w="2524" w:type="dxa"/>
            <w:tcBorders>
              <w:top w:val="nil"/>
              <w:left w:val="nil"/>
              <w:bottom w:val="nil"/>
              <w:right w:val="nil"/>
            </w:tcBorders>
            <w:shd w:val="clear" w:color="auto" w:fill="auto"/>
            <w:noWrap/>
            <w:vAlign w:val="bottom"/>
            <w:hideMark/>
          </w:tcPr>
          <w:p w14:paraId="35965C3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5B7E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2520FA4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(18.5-24)</w:t>
            </w:r>
          </w:p>
        </w:tc>
        <w:tc>
          <w:tcPr>
            <w:tcW w:w="1660" w:type="dxa"/>
            <w:tcBorders>
              <w:top w:val="nil"/>
              <w:left w:val="nil"/>
              <w:bottom w:val="nil"/>
              <w:right w:val="nil"/>
            </w:tcBorders>
            <w:shd w:val="clear" w:color="auto" w:fill="auto"/>
            <w:noWrap/>
            <w:vAlign w:val="bottom"/>
            <w:hideMark/>
          </w:tcPr>
          <w:p w14:paraId="7D2E47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21.1 (18-24)</w:t>
            </w:r>
          </w:p>
        </w:tc>
        <w:tc>
          <w:tcPr>
            <w:tcW w:w="1800" w:type="dxa"/>
            <w:tcBorders>
              <w:top w:val="nil"/>
              <w:left w:val="nil"/>
              <w:bottom w:val="nil"/>
              <w:right w:val="nil"/>
            </w:tcBorders>
            <w:shd w:val="clear" w:color="auto" w:fill="auto"/>
            <w:noWrap/>
            <w:vAlign w:val="bottom"/>
            <w:hideMark/>
          </w:tcPr>
          <w:p w14:paraId="7383F9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675 (583-769)</w:t>
            </w:r>
          </w:p>
        </w:tc>
        <w:tc>
          <w:tcPr>
            <w:tcW w:w="1800" w:type="dxa"/>
            <w:tcBorders>
              <w:top w:val="nil"/>
              <w:left w:val="nil"/>
              <w:bottom w:val="nil"/>
              <w:right w:val="nil"/>
            </w:tcBorders>
            <w:shd w:val="clear" w:color="auto" w:fill="auto"/>
            <w:noWrap/>
            <w:vAlign w:val="bottom"/>
            <w:hideMark/>
          </w:tcPr>
          <w:p w14:paraId="28F83E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1159 (990-1337)</w:t>
            </w:r>
          </w:p>
        </w:tc>
      </w:tr>
      <w:tr w:rsidR="00B0760D" w:rsidRPr="00B0760D" w14:paraId="0FC5CB5C" w14:textId="77777777" w:rsidTr="00B0760D">
        <w:trPr>
          <w:trHeight w:val="320"/>
        </w:trPr>
        <w:tc>
          <w:tcPr>
            <w:tcW w:w="2524" w:type="dxa"/>
            <w:tcBorders>
              <w:top w:val="nil"/>
              <w:left w:val="nil"/>
              <w:bottom w:val="nil"/>
              <w:right w:val="nil"/>
            </w:tcBorders>
            <w:shd w:val="clear" w:color="auto" w:fill="auto"/>
            <w:noWrap/>
            <w:vAlign w:val="bottom"/>
            <w:hideMark/>
          </w:tcPr>
          <w:p w14:paraId="20BE73F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73EE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BA0C6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(4.9-9.4)</w:t>
            </w:r>
          </w:p>
        </w:tc>
        <w:tc>
          <w:tcPr>
            <w:tcW w:w="1660" w:type="dxa"/>
            <w:tcBorders>
              <w:top w:val="nil"/>
              <w:left w:val="nil"/>
              <w:bottom w:val="nil"/>
              <w:right w:val="nil"/>
            </w:tcBorders>
            <w:shd w:val="clear" w:color="auto" w:fill="auto"/>
            <w:noWrap/>
            <w:vAlign w:val="bottom"/>
            <w:hideMark/>
          </w:tcPr>
          <w:p w14:paraId="31E8E1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(9.3-17.6)</w:t>
            </w:r>
          </w:p>
        </w:tc>
        <w:tc>
          <w:tcPr>
            <w:tcW w:w="1800" w:type="dxa"/>
            <w:tcBorders>
              <w:top w:val="nil"/>
              <w:left w:val="nil"/>
              <w:bottom w:val="nil"/>
              <w:right w:val="nil"/>
            </w:tcBorders>
            <w:shd w:val="clear" w:color="auto" w:fill="auto"/>
            <w:noWrap/>
            <w:vAlign w:val="bottom"/>
            <w:hideMark/>
          </w:tcPr>
          <w:p w14:paraId="4E0E4B9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220 (156-299)</w:t>
            </w:r>
          </w:p>
        </w:tc>
        <w:tc>
          <w:tcPr>
            <w:tcW w:w="1800" w:type="dxa"/>
            <w:tcBorders>
              <w:top w:val="nil"/>
              <w:left w:val="nil"/>
              <w:bottom w:val="nil"/>
              <w:right w:val="nil"/>
            </w:tcBorders>
            <w:shd w:val="clear" w:color="auto" w:fill="auto"/>
            <w:noWrap/>
            <w:vAlign w:val="bottom"/>
            <w:hideMark/>
          </w:tcPr>
          <w:p w14:paraId="1576F5F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719 (512-975)</w:t>
            </w:r>
          </w:p>
        </w:tc>
      </w:tr>
      <w:tr w:rsidR="00B0760D" w:rsidRPr="00B0760D" w14:paraId="1794469C" w14:textId="77777777" w:rsidTr="00B0760D">
        <w:trPr>
          <w:trHeight w:val="320"/>
        </w:trPr>
        <w:tc>
          <w:tcPr>
            <w:tcW w:w="2524" w:type="dxa"/>
            <w:tcBorders>
              <w:top w:val="nil"/>
              <w:left w:val="nil"/>
              <w:bottom w:val="nil"/>
              <w:right w:val="nil"/>
            </w:tcBorders>
            <w:shd w:val="clear" w:color="auto" w:fill="auto"/>
            <w:noWrap/>
            <w:vAlign w:val="bottom"/>
            <w:hideMark/>
          </w:tcPr>
          <w:p w14:paraId="321753B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F3CF1A"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B5CEB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(0.3-0.6)</w:t>
            </w:r>
          </w:p>
        </w:tc>
        <w:tc>
          <w:tcPr>
            <w:tcW w:w="1660" w:type="dxa"/>
            <w:tcBorders>
              <w:top w:val="nil"/>
              <w:left w:val="nil"/>
              <w:bottom w:val="nil"/>
              <w:right w:val="nil"/>
            </w:tcBorders>
            <w:shd w:val="clear" w:color="auto" w:fill="auto"/>
            <w:noWrap/>
            <w:vAlign w:val="bottom"/>
            <w:hideMark/>
          </w:tcPr>
          <w:p w14:paraId="36CAB7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(0.9-1.9)</w:t>
            </w:r>
          </w:p>
        </w:tc>
        <w:tc>
          <w:tcPr>
            <w:tcW w:w="1800" w:type="dxa"/>
            <w:tcBorders>
              <w:top w:val="nil"/>
              <w:left w:val="nil"/>
              <w:bottom w:val="nil"/>
              <w:right w:val="nil"/>
            </w:tcBorders>
            <w:shd w:val="clear" w:color="auto" w:fill="auto"/>
            <w:noWrap/>
            <w:vAlign w:val="bottom"/>
            <w:hideMark/>
          </w:tcPr>
          <w:p w14:paraId="19F146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(9-18)</w:t>
            </w:r>
          </w:p>
        </w:tc>
        <w:tc>
          <w:tcPr>
            <w:tcW w:w="1800" w:type="dxa"/>
            <w:tcBorders>
              <w:top w:val="nil"/>
              <w:left w:val="nil"/>
              <w:bottom w:val="nil"/>
              <w:right w:val="nil"/>
            </w:tcBorders>
            <w:shd w:val="clear" w:color="auto" w:fill="auto"/>
            <w:noWrap/>
            <w:vAlign w:val="bottom"/>
            <w:hideMark/>
          </w:tcPr>
          <w:p w14:paraId="583C2C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(50-106)</w:t>
            </w:r>
          </w:p>
        </w:tc>
      </w:tr>
      <w:tr w:rsidR="00B0760D" w:rsidRPr="00B0760D" w14:paraId="531057EF" w14:textId="77777777" w:rsidTr="00B0760D">
        <w:trPr>
          <w:trHeight w:val="320"/>
        </w:trPr>
        <w:tc>
          <w:tcPr>
            <w:tcW w:w="2524" w:type="dxa"/>
            <w:tcBorders>
              <w:top w:val="nil"/>
              <w:left w:val="nil"/>
              <w:bottom w:val="nil"/>
              <w:right w:val="nil"/>
            </w:tcBorders>
            <w:shd w:val="clear" w:color="auto" w:fill="auto"/>
            <w:noWrap/>
            <w:vAlign w:val="bottom"/>
            <w:hideMark/>
          </w:tcPr>
          <w:p w14:paraId="2E657F3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CEA28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03DA8F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 (4.6-8.9)</w:t>
            </w:r>
          </w:p>
        </w:tc>
        <w:tc>
          <w:tcPr>
            <w:tcW w:w="1660" w:type="dxa"/>
            <w:tcBorders>
              <w:top w:val="nil"/>
              <w:left w:val="nil"/>
              <w:bottom w:val="nil"/>
              <w:right w:val="nil"/>
            </w:tcBorders>
            <w:shd w:val="clear" w:color="auto" w:fill="auto"/>
            <w:noWrap/>
            <w:vAlign w:val="bottom"/>
            <w:hideMark/>
          </w:tcPr>
          <w:p w14:paraId="18883E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(8.4-16.2)</w:t>
            </w:r>
          </w:p>
        </w:tc>
        <w:tc>
          <w:tcPr>
            <w:tcW w:w="1800" w:type="dxa"/>
            <w:tcBorders>
              <w:top w:val="nil"/>
              <w:left w:val="nil"/>
              <w:bottom w:val="nil"/>
              <w:right w:val="nil"/>
            </w:tcBorders>
            <w:shd w:val="clear" w:color="auto" w:fill="auto"/>
            <w:noWrap/>
            <w:vAlign w:val="bottom"/>
            <w:hideMark/>
          </w:tcPr>
          <w:p w14:paraId="3DD00A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(147-283)</w:t>
            </w:r>
          </w:p>
        </w:tc>
        <w:tc>
          <w:tcPr>
            <w:tcW w:w="1800" w:type="dxa"/>
            <w:tcBorders>
              <w:top w:val="nil"/>
              <w:left w:val="nil"/>
              <w:bottom w:val="nil"/>
              <w:right w:val="nil"/>
            </w:tcBorders>
            <w:shd w:val="clear" w:color="auto" w:fill="auto"/>
            <w:noWrap/>
            <w:vAlign w:val="bottom"/>
            <w:hideMark/>
          </w:tcPr>
          <w:p w14:paraId="712928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656 (466-888)</w:t>
            </w:r>
          </w:p>
        </w:tc>
      </w:tr>
      <w:tr w:rsidR="00B0760D" w:rsidRPr="00B0760D" w14:paraId="2A05E377" w14:textId="77777777" w:rsidTr="00B0760D">
        <w:trPr>
          <w:trHeight w:val="320"/>
        </w:trPr>
        <w:tc>
          <w:tcPr>
            <w:tcW w:w="2524" w:type="dxa"/>
            <w:tcBorders>
              <w:top w:val="nil"/>
              <w:left w:val="nil"/>
              <w:bottom w:val="nil"/>
              <w:right w:val="nil"/>
            </w:tcBorders>
            <w:shd w:val="clear" w:color="auto" w:fill="auto"/>
            <w:noWrap/>
            <w:vAlign w:val="bottom"/>
            <w:hideMark/>
          </w:tcPr>
          <w:p w14:paraId="350A3CA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C66B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B281E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36.8 (30-44)</w:t>
            </w:r>
          </w:p>
        </w:tc>
        <w:tc>
          <w:tcPr>
            <w:tcW w:w="1660" w:type="dxa"/>
            <w:tcBorders>
              <w:top w:val="nil"/>
              <w:left w:val="nil"/>
              <w:bottom w:val="nil"/>
              <w:right w:val="nil"/>
            </w:tcBorders>
            <w:shd w:val="clear" w:color="auto" w:fill="auto"/>
            <w:noWrap/>
            <w:vAlign w:val="bottom"/>
            <w:hideMark/>
          </w:tcPr>
          <w:p w14:paraId="3D25CF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44.3 (36.6-53)</w:t>
            </w:r>
          </w:p>
        </w:tc>
        <w:tc>
          <w:tcPr>
            <w:tcW w:w="1800" w:type="dxa"/>
            <w:tcBorders>
              <w:top w:val="nil"/>
              <w:left w:val="nil"/>
              <w:bottom w:val="nil"/>
              <w:right w:val="nil"/>
            </w:tcBorders>
            <w:shd w:val="clear" w:color="auto" w:fill="auto"/>
            <w:noWrap/>
            <w:vAlign w:val="bottom"/>
            <w:hideMark/>
          </w:tcPr>
          <w:p w14:paraId="6E99A0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1164 (951-1400)</w:t>
            </w:r>
          </w:p>
        </w:tc>
        <w:tc>
          <w:tcPr>
            <w:tcW w:w="1800" w:type="dxa"/>
            <w:tcBorders>
              <w:top w:val="nil"/>
              <w:left w:val="nil"/>
              <w:bottom w:val="nil"/>
              <w:right w:val="nil"/>
            </w:tcBorders>
            <w:shd w:val="clear" w:color="auto" w:fill="auto"/>
            <w:noWrap/>
            <w:vAlign w:val="bottom"/>
            <w:hideMark/>
          </w:tcPr>
          <w:p w14:paraId="16A3EE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2444 (2035-2921)</w:t>
            </w:r>
          </w:p>
        </w:tc>
      </w:tr>
      <w:tr w:rsidR="00B0760D" w:rsidRPr="00B0760D" w14:paraId="1A4CB2B3" w14:textId="77777777" w:rsidTr="00B0760D">
        <w:trPr>
          <w:trHeight w:val="320"/>
        </w:trPr>
        <w:tc>
          <w:tcPr>
            <w:tcW w:w="2524" w:type="dxa"/>
            <w:tcBorders>
              <w:top w:val="nil"/>
              <w:left w:val="nil"/>
              <w:bottom w:val="nil"/>
              <w:right w:val="nil"/>
            </w:tcBorders>
            <w:shd w:val="clear" w:color="auto" w:fill="auto"/>
            <w:noWrap/>
            <w:vAlign w:val="bottom"/>
            <w:hideMark/>
          </w:tcPr>
          <w:p w14:paraId="3EF40B5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6320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CDE10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(15.2-22.7)</w:t>
            </w:r>
          </w:p>
        </w:tc>
        <w:tc>
          <w:tcPr>
            <w:tcW w:w="1660" w:type="dxa"/>
            <w:tcBorders>
              <w:top w:val="nil"/>
              <w:left w:val="nil"/>
              <w:bottom w:val="nil"/>
              <w:right w:val="nil"/>
            </w:tcBorders>
            <w:shd w:val="clear" w:color="auto" w:fill="auto"/>
            <w:noWrap/>
            <w:vAlign w:val="bottom"/>
            <w:hideMark/>
          </w:tcPr>
          <w:p w14:paraId="6E1A31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18.4 (15.3-23.2)</w:t>
            </w:r>
          </w:p>
        </w:tc>
        <w:tc>
          <w:tcPr>
            <w:tcW w:w="1800" w:type="dxa"/>
            <w:tcBorders>
              <w:top w:val="nil"/>
              <w:left w:val="nil"/>
              <w:bottom w:val="nil"/>
              <w:right w:val="nil"/>
            </w:tcBorders>
            <w:shd w:val="clear" w:color="auto" w:fill="auto"/>
            <w:noWrap/>
            <w:vAlign w:val="bottom"/>
            <w:hideMark/>
          </w:tcPr>
          <w:p w14:paraId="7DEC4A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574 (481-729)</w:t>
            </w:r>
          </w:p>
        </w:tc>
        <w:tc>
          <w:tcPr>
            <w:tcW w:w="1800" w:type="dxa"/>
            <w:tcBorders>
              <w:top w:val="nil"/>
              <w:left w:val="nil"/>
              <w:bottom w:val="nil"/>
              <w:right w:val="nil"/>
            </w:tcBorders>
            <w:shd w:val="clear" w:color="auto" w:fill="auto"/>
            <w:noWrap/>
            <w:vAlign w:val="bottom"/>
            <w:hideMark/>
          </w:tcPr>
          <w:p w14:paraId="6CFBFE0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1015 (837-1292)</w:t>
            </w:r>
          </w:p>
        </w:tc>
      </w:tr>
      <w:tr w:rsidR="00B0760D" w:rsidRPr="00B0760D" w14:paraId="08E724B0" w14:textId="77777777" w:rsidTr="00B0760D">
        <w:trPr>
          <w:trHeight w:val="320"/>
        </w:trPr>
        <w:tc>
          <w:tcPr>
            <w:tcW w:w="2524" w:type="dxa"/>
            <w:tcBorders>
              <w:top w:val="nil"/>
              <w:left w:val="nil"/>
              <w:bottom w:val="nil"/>
              <w:right w:val="nil"/>
            </w:tcBorders>
            <w:shd w:val="clear" w:color="auto" w:fill="auto"/>
            <w:noWrap/>
            <w:vAlign w:val="bottom"/>
            <w:hideMark/>
          </w:tcPr>
          <w:p w14:paraId="0B704F6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A1E1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34B4A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 (6.1-9.7)</w:t>
            </w:r>
          </w:p>
        </w:tc>
        <w:tc>
          <w:tcPr>
            <w:tcW w:w="1660" w:type="dxa"/>
            <w:tcBorders>
              <w:top w:val="nil"/>
              <w:left w:val="nil"/>
              <w:bottom w:val="nil"/>
              <w:right w:val="nil"/>
            </w:tcBorders>
            <w:shd w:val="clear" w:color="auto" w:fill="auto"/>
            <w:noWrap/>
            <w:vAlign w:val="bottom"/>
            <w:hideMark/>
          </w:tcPr>
          <w:p w14:paraId="0A6709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 (6.1-10.1)</w:t>
            </w:r>
          </w:p>
        </w:tc>
        <w:tc>
          <w:tcPr>
            <w:tcW w:w="1800" w:type="dxa"/>
            <w:tcBorders>
              <w:top w:val="nil"/>
              <w:left w:val="nil"/>
              <w:bottom w:val="nil"/>
              <w:right w:val="nil"/>
            </w:tcBorders>
            <w:shd w:val="clear" w:color="auto" w:fill="auto"/>
            <w:noWrap/>
            <w:vAlign w:val="bottom"/>
            <w:hideMark/>
          </w:tcPr>
          <w:p w14:paraId="2DED4A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256 (193-309)</w:t>
            </w:r>
          </w:p>
        </w:tc>
        <w:tc>
          <w:tcPr>
            <w:tcW w:w="1800" w:type="dxa"/>
            <w:tcBorders>
              <w:top w:val="nil"/>
              <w:left w:val="nil"/>
              <w:bottom w:val="nil"/>
              <w:right w:val="nil"/>
            </w:tcBorders>
            <w:shd w:val="clear" w:color="auto" w:fill="auto"/>
            <w:noWrap/>
            <w:vAlign w:val="bottom"/>
            <w:hideMark/>
          </w:tcPr>
          <w:p w14:paraId="035FAF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463 (338-559)</w:t>
            </w:r>
          </w:p>
        </w:tc>
      </w:tr>
      <w:tr w:rsidR="00B0760D" w:rsidRPr="00B0760D" w14:paraId="73C94735" w14:textId="77777777" w:rsidTr="00B0760D">
        <w:trPr>
          <w:trHeight w:val="320"/>
        </w:trPr>
        <w:tc>
          <w:tcPr>
            <w:tcW w:w="2524" w:type="dxa"/>
            <w:tcBorders>
              <w:top w:val="nil"/>
              <w:left w:val="nil"/>
              <w:bottom w:val="nil"/>
              <w:right w:val="nil"/>
            </w:tcBorders>
            <w:shd w:val="clear" w:color="auto" w:fill="auto"/>
            <w:noWrap/>
            <w:vAlign w:val="bottom"/>
            <w:hideMark/>
          </w:tcPr>
          <w:p w14:paraId="26771AA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4735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40CF6F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 (12.2-18.6)</w:t>
            </w:r>
          </w:p>
        </w:tc>
        <w:tc>
          <w:tcPr>
            <w:tcW w:w="1660" w:type="dxa"/>
            <w:tcBorders>
              <w:top w:val="nil"/>
              <w:left w:val="nil"/>
              <w:bottom w:val="nil"/>
              <w:right w:val="nil"/>
            </w:tcBorders>
            <w:shd w:val="clear" w:color="auto" w:fill="auto"/>
            <w:noWrap/>
            <w:vAlign w:val="bottom"/>
            <w:hideMark/>
          </w:tcPr>
          <w:p w14:paraId="70FC8E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(14.3-21.6)</w:t>
            </w:r>
          </w:p>
        </w:tc>
        <w:tc>
          <w:tcPr>
            <w:tcW w:w="1800" w:type="dxa"/>
            <w:tcBorders>
              <w:top w:val="nil"/>
              <w:left w:val="nil"/>
              <w:bottom w:val="nil"/>
              <w:right w:val="nil"/>
            </w:tcBorders>
            <w:shd w:val="clear" w:color="auto" w:fill="auto"/>
            <w:noWrap/>
            <w:vAlign w:val="bottom"/>
            <w:hideMark/>
          </w:tcPr>
          <w:p w14:paraId="23E81D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458 (387-595)</w:t>
            </w:r>
          </w:p>
        </w:tc>
        <w:tc>
          <w:tcPr>
            <w:tcW w:w="1800" w:type="dxa"/>
            <w:tcBorders>
              <w:top w:val="nil"/>
              <w:left w:val="nil"/>
              <w:bottom w:val="nil"/>
              <w:right w:val="nil"/>
            </w:tcBorders>
            <w:shd w:val="clear" w:color="auto" w:fill="auto"/>
            <w:noWrap/>
            <w:vAlign w:val="bottom"/>
            <w:hideMark/>
          </w:tcPr>
          <w:p w14:paraId="1AC0DC1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937 (791-1193)</w:t>
            </w:r>
          </w:p>
        </w:tc>
      </w:tr>
      <w:tr w:rsidR="00B0760D" w:rsidRPr="00B0760D" w14:paraId="0E94B15B" w14:textId="77777777" w:rsidTr="00B0760D">
        <w:trPr>
          <w:trHeight w:val="320"/>
        </w:trPr>
        <w:tc>
          <w:tcPr>
            <w:tcW w:w="2524" w:type="dxa"/>
            <w:tcBorders>
              <w:top w:val="nil"/>
              <w:left w:val="nil"/>
              <w:bottom w:val="nil"/>
              <w:right w:val="nil"/>
            </w:tcBorders>
            <w:shd w:val="clear" w:color="auto" w:fill="auto"/>
            <w:noWrap/>
            <w:vAlign w:val="bottom"/>
            <w:hideMark/>
          </w:tcPr>
          <w:p w14:paraId="0BBDB41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B1B4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76F71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(15.9-23.6)</w:t>
            </w:r>
          </w:p>
        </w:tc>
        <w:tc>
          <w:tcPr>
            <w:tcW w:w="1660" w:type="dxa"/>
            <w:tcBorders>
              <w:top w:val="nil"/>
              <w:left w:val="nil"/>
              <w:bottom w:val="nil"/>
              <w:right w:val="nil"/>
            </w:tcBorders>
            <w:shd w:val="clear" w:color="auto" w:fill="auto"/>
            <w:noWrap/>
            <w:vAlign w:val="bottom"/>
            <w:hideMark/>
          </w:tcPr>
          <w:p w14:paraId="196FA5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(9.4-15)</w:t>
            </w:r>
          </w:p>
        </w:tc>
        <w:tc>
          <w:tcPr>
            <w:tcW w:w="1800" w:type="dxa"/>
            <w:tcBorders>
              <w:top w:val="nil"/>
              <w:left w:val="nil"/>
              <w:bottom w:val="nil"/>
              <w:right w:val="nil"/>
            </w:tcBorders>
            <w:shd w:val="clear" w:color="auto" w:fill="auto"/>
            <w:noWrap/>
            <w:vAlign w:val="bottom"/>
            <w:hideMark/>
          </w:tcPr>
          <w:p w14:paraId="6B1C54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601 (500-748)</w:t>
            </w:r>
          </w:p>
        </w:tc>
        <w:tc>
          <w:tcPr>
            <w:tcW w:w="1800" w:type="dxa"/>
            <w:tcBorders>
              <w:top w:val="nil"/>
              <w:left w:val="nil"/>
              <w:bottom w:val="nil"/>
              <w:right w:val="nil"/>
            </w:tcBorders>
            <w:shd w:val="clear" w:color="auto" w:fill="auto"/>
            <w:noWrap/>
            <w:vAlign w:val="bottom"/>
            <w:hideMark/>
          </w:tcPr>
          <w:p w14:paraId="38D2EB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627 (512-831)</w:t>
            </w:r>
          </w:p>
        </w:tc>
      </w:tr>
      <w:tr w:rsidR="00B0760D" w:rsidRPr="00B0760D" w14:paraId="0DFF8F62" w14:textId="77777777" w:rsidTr="00B0760D">
        <w:trPr>
          <w:trHeight w:val="320"/>
        </w:trPr>
        <w:tc>
          <w:tcPr>
            <w:tcW w:w="2524" w:type="dxa"/>
            <w:tcBorders>
              <w:top w:val="nil"/>
              <w:left w:val="nil"/>
              <w:bottom w:val="nil"/>
              <w:right w:val="nil"/>
            </w:tcBorders>
            <w:shd w:val="clear" w:color="auto" w:fill="auto"/>
            <w:noWrap/>
            <w:vAlign w:val="bottom"/>
            <w:hideMark/>
          </w:tcPr>
          <w:p w14:paraId="7964B6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BF8F7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7AEF92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(2.2-2.5)</w:t>
            </w:r>
          </w:p>
        </w:tc>
        <w:tc>
          <w:tcPr>
            <w:tcW w:w="1660" w:type="dxa"/>
            <w:tcBorders>
              <w:top w:val="nil"/>
              <w:left w:val="nil"/>
              <w:bottom w:val="nil"/>
              <w:right w:val="nil"/>
            </w:tcBorders>
            <w:shd w:val="clear" w:color="auto" w:fill="auto"/>
            <w:noWrap/>
            <w:vAlign w:val="bottom"/>
            <w:hideMark/>
          </w:tcPr>
          <w:p w14:paraId="53D938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800" w:type="dxa"/>
            <w:tcBorders>
              <w:top w:val="nil"/>
              <w:left w:val="nil"/>
              <w:bottom w:val="nil"/>
              <w:right w:val="nil"/>
            </w:tcBorders>
            <w:shd w:val="clear" w:color="auto" w:fill="auto"/>
            <w:noWrap/>
            <w:vAlign w:val="bottom"/>
            <w:hideMark/>
          </w:tcPr>
          <w:p w14:paraId="4F66E1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 (70-81)</w:t>
            </w:r>
          </w:p>
        </w:tc>
        <w:tc>
          <w:tcPr>
            <w:tcW w:w="1800" w:type="dxa"/>
            <w:tcBorders>
              <w:top w:val="nil"/>
              <w:left w:val="nil"/>
              <w:bottom w:val="nil"/>
              <w:right w:val="nil"/>
            </w:tcBorders>
            <w:shd w:val="clear" w:color="auto" w:fill="auto"/>
            <w:noWrap/>
            <w:vAlign w:val="bottom"/>
            <w:hideMark/>
          </w:tcPr>
          <w:p w14:paraId="38E6EC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(150-174)</w:t>
            </w:r>
          </w:p>
        </w:tc>
      </w:tr>
      <w:tr w:rsidR="00B0760D" w:rsidRPr="00B0760D" w14:paraId="353C8699" w14:textId="77777777" w:rsidTr="00B0760D">
        <w:trPr>
          <w:trHeight w:val="320"/>
        </w:trPr>
        <w:tc>
          <w:tcPr>
            <w:tcW w:w="2524" w:type="dxa"/>
            <w:tcBorders>
              <w:top w:val="nil"/>
              <w:left w:val="nil"/>
              <w:bottom w:val="nil"/>
              <w:right w:val="nil"/>
            </w:tcBorders>
            <w:shd w:val="clear" w:color="auto" w:fill="auto"/>
            <w:noWrap/>
            <w:vAlign w:val="bottom"/>
            <w:hideMark/>
          </w:tcPr>
          <w:p w14:paraId="202C60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8FDC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6FEE0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5AFFF7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800" w:type="dxa"/>
            <w:tcBorders>
              <w:top w:val="nil"/>
              <w:left w:val="nil"/>
              <w:bottom w:val="nil"/>
              <w:right w:val="nil"/>
            </w:tcBorders>
            <w:shd w:val="clear" w:color="auto" w:fill="auto"/>
            <w:noWrap/>
            <w:vAlign w:val="bottom"/>
            <w:hideMark/>
          </w:tcPr>
          <w:p w14:paraId="28C29D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(29-35)</w:t>
            </w:r>
          </w:p>
        </w:tc>
        <w:tc>
          <w:tcPr>
            <w:tcW w:w="1800" w:type="dxa"/>
            <w:tcBorders>
              <w:top w:val="nil"/>
              <w:left w:val="nil"/>
              <w:bottom w:val="nil"/>
              <w:right w:val="nil"/>
            </w:tcBorders>
            <w:shd w:val="clear" w:color="auto" w:fill="auto"/>
            <w:noWrap/>
            <w:vAlign w:val="bottom"/>
            <w:hideMark/>
          </w:tcPr>
          <w:p w14:paraId="4D223A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(56-68)</w:t>
            </w:r>
          </w:p>
        </w:tc>
      </w:tr>
      <w:tr w:rsidR="00B0760D" w:rsidRPr="00B0760D" w14:paraId="6814891D" w14:textId="77777777" w:rsidTr="00B0760D">
        <w:trPr>
          <w:trHeight w:val="320"/>
        </w:trPr>
        <w:tc>
          <w:tcPr>
            <w:tcW w:w="2524" w:type="dxa"/>
            <w:tcBorders>
              <w:top w:val="nil"/>
              <w:left w:val="nil"/>
              <w:bottom w:val="nil"/>
              <w:right w:val="nil"/>
            </w:tcBorders>
            <w:shd w:val="clear" w:color="auto" w:fill="auto"/>
            <w:noWrap/>
            <w:vAlign w:val="bottom"/>
            <w:hideMark/>
          </w:tcPr>
          <w:p w14:paraId="6E045AE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1FEF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3C3B0D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407CFE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164CCF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(29-36)</w:t>
            </w:r>
          </w:p>
        </w:tc>
        <w:tc>
          <w:tcPr>
            <w:tcW w:w="1800" w:type="dxa"/>
            <w:tcBorders>
              <w:top w:val="nil"/>
              <w:left w:val="nil"/>
              <w:bottom w:val="nil"/>
              <w:right w:val="nil"/>
            </w:tcBorders>
            <w:shd w:val="clear" w:color="auto" w:fill="auto"/>
            <w:noWrap/>
            <w:vAlign w:val="bottom"/>
            <w:hideMark/>
          </w:tcPr>
          <w:p w14:paraId="1BB775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 (64-78)</w:t>
            </w:r>
          </w:p>
        </w:tc>
      </w:tr>
      <w:tr w:rsidR="00B0760D" w:rsidRPr="00B0760D" w14:paraId="7F1842E3" w14:textId="77777777" w:rsidTr="00B0760D">
        <w:trPr>
          <w:trHeight w:val="320"/>
        </w:trPr>
        <w:tc>
          <w:tcPr>
            <w:tcW w:w="2524" w:type="dxa"/>
            <w:tcBorders>
              <w:top w:val="nil"/>
              <w:left w:val="nil"/>
              <w:bottom w:val="nil"/>
              <w:right w:val="nil"/>
            </w:tcBorders>
            <w:shd w:val="clear" w:color="auto" w:fill="auto"/>
            <w:noWrap/>
            <w:vAlign w:val="bottom"/>
            <w:hideMark/>
          </w:tcPr>
          <w:p w14:paraId="76DD047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801F8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1EB70A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(0.1-0.2)</w:t>
            </w:r>
          </w:p>
        </w:tc>
        <w:tc>
          <w:tcPr>
            <w:tcW w:w="1660" w:type="dxa"/>
            <w:tcBorders>
              <w:top w:val="nil"/>
              <w:left w:val="nil"/>
              <w:bottom w:val="nil"/>
              <w:right w:val="nil"/>
            </w:tcBorders>
            <w:shd w:val="clear" w:color="auto" w:fill="auto"/>
            <w:noWrap/>
            <w:vAlign w:val="bottom"/>
            <w:hideMark/>
          </w:tcPr>
          <w:p w14:paraId="6F0EC3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(0.1-0.2)</w:t>
            </w:r>
          </w:p>
        </w:tc>
        <w:tc>
          <w:tcPr>
            <w:tcW w:w="1800" w:type="dxa"/>
            <w:tcBorders>
              <w:top w:val="nil"/>
              <w:left w:val="nil"/>
              <w:bottom w:val="nil"/>
              <w:right w:val="nil"/>
            </w:tcBorders>
            <w:shd w:val="clear" w:color="auto" w:fill="auto"/>
            <w:noWrap/>
            <w:vAlign w:val="bottom"/>
            <w:hideMark/>
          </w:tcPr>
          <w:p w14:paraId="247B87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(4-6)</w:t>
            </w:r>
          </w:p>
        </w:tc>
        <w:tc>
          <w:tcPr>
            <w:tcW w:w="1800" w:type="dxa"/>
            <w:tcBorders>
              <w:top w:val="nil"/>
              <w:left w:val="nil"/>
              <w:bottom w:val="nil"/>
              <w:right w:val="nil"/>
            </w:tcBorders>
            <w:shd w:val="clear" w:color="auto" w:fill="auto"/>
            <w:noWrap/>
            <w:vAlign w:val="bottom"/>
            <w:hideMark/>
          </w:tcPr>
          <w:p w14:paraId="320B85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(8-13)</w:t>
            </w:r>
          </w:p>
        </w:tc>
      </w:tr>
      <w:tr w:rsidR="00B0760D" w:rsidRPr="00B0760D" w14:paraId="73735140" w14:textId="77777777" w:rsidTr="00B0760D">
        <w:trPr>
          <w:trHeight w:val="320"/>
        </w:trPr>
        <w:tc>
          <w:tcPr>
            <w:tcW w:w="2524" w:type="dxa"/>
            <w:tcBorders>
              <w:top w:val="nil"/>
              <w:left w:val="nil"/>
              <w:bottom w:val="nil"/>
              <w:right w:val="nil"/>
            </w:tcBorders>
            <w:shd w:val="clear" w:color="auto" w:fill="auto"/>
            <w:noWrap/>
            <w:vAlign w:val="bottom"/>
            <w:hideMark/>
          </w:tcPr>
          <w:p w14:paraId="60CAFA9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United States</w:t>
            </w:r>
          </w:p>
        </w:tc>
        <w:tc>
          <w:tcPr>
            <w:tcW w:w="2180" w:type="dxa"/>
            <w:tcBorders>
              <w:top w:val="nil"/>
              <w:left w:val="nil"/>
              <w:bottom w:val="nil"/>
              <w:right w:val="nil"/>
            </w:tcBorders>
            <w:shd w:val="clear" w:color="auto" w:fill="auto"/>
            <w:noWrap/>
            <w:vAlign w:val="bottom"/>
            <w:hideMark/>
          </w:tcPr>
          <w:p w14:paraId="65FD7E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8F849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76.6 (73.7-80)</w:t>
            </w:r>
          </w:p>
        </w:tc>
        <w:tc>
          <w:tcPr>
            <w:tcW w:w="1660" w:type="dxa"/>
            <w:tcBorders>
              <w:top w:val="nil"/>
              <w:left w:val="nil"/>
              <w:bottom w:val="nil"/>
              <w:right w:val="nil"/>
            </w:tcBorders>
            <w:shd w:val="clear" w:color="auto" w:fill="auto"/>
            <w:noWrap/>
            <w:vAlign w:val="bottom"/>
            <w:hideMark/>
          </w:tcPr>
          <w:p w14:paraId="78384BE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73.4 (70.1-77.6)</w:t>
            </w:r>
          </w:p>
        </w:tc>
        <w:tc>
          <w:tcPr>
            <w:tcW w:w="1800" w:type="dxa"/>
            <w:tcBorders>
              <w:top w:val="nil"/>
              <w:left w:val="nil"/>
              <w:bottom w:val="nil"/>
              <w:right w:val="nil"/>
            </w:tcBorders>
            <w:shd w:val="clear" w:color="auto" w:fill="auto"/>
            <w:noWrap/>
            <w:vAlign w:val="bottom"/>
            <w:hideMark/>
          </w:tcPr>
          <w:p w14:paraId="22C3E7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2778 (2645-2930)</w:t>
            </w:r>
          </w:p>
        </w:tc>
        <w:tc>
          <w:tcPr>
            <w:tcW w:w="1800" w:type="dxa"/>
            <w:tcBorders>
              <w:top w:val="nil"/>
              <w:left w:val="nil"/>
              <w:bottom w:val="nil"/>
              <w:right w:val="nil"/>
            </w:tcBorders>
            <w:shd w:val="clear" w:color="auto" w:fill="auto"/>
            <w:noWrap/>
            <w:vAlign w:val="bottom"/>
            <w:hideMark/>
          </w:tcPr>
          <w:p w14:paraId="509807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4488 (4264-4781)</w:t>
            </w:r>
          </w:p>
        </w:tc>
      </w:tr>
      <w:tr w:rsidR="00B0760D" w:rsidRPr="00B0760D" w14:paraId="5DDDCF9C" w14:textId="77777777" w:rsidTr="00B0760D">
        <w:trPr>
          <w:trHeight w:val="320"/>
        </w:trPr>
        <w:tc>
          <w:tcPr>
            <w:tcW w:w="2524" w:type="dxa"/>
            <w:tcBorders>
              <w:top w:val="nil"/>
              <w:left w:val="nil"/>
              <w:bottom w:val="nil"/>
              <w:right w:val="nil"/>
            </w:tcBorders>
            <w:shd w:val="clear" w:color="auto" w:fill="auto"/>
            <w:noWrap/>
            <w:vAlign w:val="bottom"/>
            <w:hideMark/>
          </w:tcPr>
          <w:p w14:paraId="2A00F08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1180A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24F88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33.3 (31.5-35)</w:t>
            </w:r>
          </w:p>
        </w:tc>
        <w:tc>
          <w:tcPr>
            <w:tcW w:w="1660" w:type="dxa"/>
            <w:tcBorders>
              <w:top w:val="nil"/>
              <w:left w:val="nil"/>
              <w:bottom w:val="nil"/>
              <w:right w:val="nil"/>
            </w:tcBorders>
            <w:shd w:val="clear" w:color="auto" w:fill="auto"/>
            <w:noWrap/>
            <w:vAlign w:val="bottom"/>
            <w:hideMark/>
          </w:tcPr>
          <w:p w14:paraId="104405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31.5 (29.7-33.3)</w:t>
            </w:r>
          </w:p>
        </w:tc>
        <w:tc>
          <w:tcPr>
            <w:tcW w:w="1800" w:type="dxa"/>
            <w:tcBorders>
              <w:top w:val="nil"/>
              <w:left w:val="nil"/>
              <w:bottom w:val="nil"/>
              <w:right w:val="nil"/>
            </w:tcBorders>
            <w:shd w:val="clear" w:color="auto" w:fill="auto"/>
            <w:noWrap/>
            <w:vAlign w:val="bottom"/>
            <w:hideMark/>
          </w:tcPr>
          <w:p w14:paraId="1CA030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1208 (1134-1284)</w:t>
            </w:r>
          </w:p>
        </w:tc>
        <w:tc>
          <w:tcPr>
            <w:tcW w:w="1800" w:type="dxa"/>
            <w:tcBorders>
              <w:top w:val="nil"/>
              <w:left w:val="nil"/>
              <w:bottom w:val="nil"/>
              <w:right w:val="nil"/>
            </w:tcBorders>
            <w:shd w:val="clear" w:color="auto" w:fill="auto"/>
            <w:noWrap/>
            <w:vAlign w:val="bottom"/>
            <w:hideMark/>
          </w:tcPr>
          <w:p w14:paraId="4882D2C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1923 (1801-2045)</w:t>
            </w:r>
          </w:p>
        </w:tc>
      </w:tr>
      <w:tr w:rsidR="00B0760D" w:rsidRPr="00B0760D" w14:paraId="4BB4916D" w14:textId="77777777" w:rsidTr="00B0760D">
        <w:trPr>
          <w:trHeight w:val="320"/>
        </w:trPr>
        <w:tc>
          <w:tcPr>
            <w:tcW w:w="2524" w:type="dxa"/>
            <w:tcBorders>
              <w:top w:val="nil"/>
              <w:left w:val="nil"/>
              <w:bottom w:val="nil"/>
              <w:right w:val="nil"/>
            </w:tcBorders>
            <w:shd w:val="clear" w:color="auto" w:fill="auto"/>
            <w:noWrap/>
            <w:vAlign w:val="bottom"/>
            <w:hideMark/>
          </w:tcPr>
          <w:p w14:paraId="217280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0BD0B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F66B9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(9.6-13.4)</w:t>
            </w:r>
          </w:p>
        </w:tc>
        <w:tc>
          <w:tcPr>
            <w:tcW w:w="1660" w:type="dxa"/>
            <w:tcBorders>
              <w:top w:val="nil"/>
              <w:left w:val="nil"/>
              <w:bottom w:val="nil"/>
              <w:right w:val="nil"/>
            </w:tcBorders>
            <w:shd w:val="clear" w:color="auto" w:fill="auto"/>
            <w:noWrap/>
            <w:vAlign w:val="bottom"/>
            <w:hideMark/>
          </w:tcPr>
          <w:p w14:paraId="12F49A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(8.8-12)</w:t>
            </w:r>
          </w:p>
        </w:tc>
        <w:tc>
          <w:tcPr>
            <w:tcW w:w="1800" w:type="dxa"/>
            <w:tcBorders>
              <w:top w:val="nil"/>
              <w:left w:val="nil"/>
              <w:bottom w:val="nil"/>
              <w:right w:val="nil"/>
            </w:tcBorders>
            <w:shd w:val="clear" w:color="auto" w:fill="auto"/>
            <w:noWrap/>
            <w:vAlign w:val="bottom"/>
            <w:hideMark/>
          </w:tcPr>
          <w:p w14:paraId="4CE5F2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391 (351-481)</w:t>
            </w:r>
          </w:p>
        </w:tc>
        <w:tc>
          <w:tcPr>
            <w:tcW w:w="1800" w:type="dxa"/>
            <w:tcBorders>
              <w:top w:val="nil"/>
              <w:left w:val="nil"/>
              <w:bottom w:val="nil"/>
              <w:right w:val="nil"/>
            </w:tcBorders>
            <w:shd w:val="clear" w:color="auto" w:fill="auto"/>
            <w:noWrap/>
            <w:vAlign w:val="bottom"/>
            <w:hideMark/>
          </w:tcPr>
          <w:p w14:paraId="2C9E30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609 (542-738)</w:t>
            </w:r>
          </w:p>
        </w:tc>
      </w:tr>
      <w:tr w:rsidR="00B0760D" w:rsidRPr="00B0760D" w14:paraId="208180FA" w14:textId="77777777" w:rsidTr="00B0760D">
        <w:trPr>
          <w:trHeight w:val="320"/>
        </w:trPr>
        <w:tc>
          <w:tcPr>
            <w:tcW w:w="2524" w:type="dxa"/>
            <w:tcBorders>
              <w:top w:val="nil"/>
              <w:left w:val="nil"/>
              <w:bottom w:val="nil"/>
              <w:right w:val="nil"/>
            </w:tcBorders>
            <w:shd w:val="clear" w:color="auto" w:fill="auto"/>
            <w:noWrap/>
            <w:vAlign w:val="bottom"/>
            <w:hideMark/>
          </w:tcPr>
          <w:p w14:paraId="693BD58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77C124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DD542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(1.4-2.1)</w:t>
            </w:r>
          </w:p>
        </w:tc>
        <w:tc>
          <w:tcPr>
            <w:tcW w:w="1660" w:type="dxa"/>
            <w:tcBorders>
              <w:top w:val="nil"/>
              <w:left w:val="nil"/>
              <w:bottom w:val="nil"/>
              <w:right w:val="nil"/>
            </w:tcBorders>
            <w:shd w:val="clear" w:color="auto" w:fill="auto"/>
            <w:noWrap/>
            <w:vAlign w:val="bottom"/>
            <w:hideMark/>
          </w:tcPr>
          <w:p w14:paraId="697337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(1.3-1.8)</w:t>
            </w:r>
          </w:p>
        </w:tc>
        <w:tc>
          <w:tcPr>
            <w:tcW w:w="1800" w:type="dxa"/>
            <w:tcBorders>
              <w:top w:val="nil"/>
              <w:left w:val="nil"/>
              <w:bottom w:val="nil"/>
              <w:right w:val="nil"/>
            </w:tcBorders>
            <w:shd w:val="clear" w:color="auto" w:fill="auto"/>
            <w:noWrap/>
            <w:vAlign w:val="bottom"/>
            <w:hideMark/>
          </w:tcPr>
          <w:p w14:paraId="0416F0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(52-78)</w:t>
            </w:r>
          </w:p>
        </w:tc>
        <w:tc>
          <w:tcPr>
            <w:tcW w:w="1800" w:type="dxa"/>
            <w:tcBorders>
              <w:top w:val="nil"/>
              <w:left w:val="nil"/>
              <w:bottom w:val="nil"/>
              <w:right w:val="nil"/>
            </w:tcBorders>
            <w:shd w:val="clear" w:color="auto" w:fill="auto"/>
            <w:noWrap/>
            <w:vAlign w:val="bottom"/>
            <w:hideMark/>
          </w:tcPr>
          <w:p w14:paraId="7F093D4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(82-109)</w:t>
            </w:r>
          </w:p>
        </w:tc>
      </w:tr>
      <w:tr w:rsidR="00B0760D" w:rsidRPr="00B0760D" w14:paraId="5E6CF0C5" w14:textId="77777777" w:rsidTr="00B0760D">
        <w:trPr>
          <w:trHeight w:val="320"/>
        </w:trPr>
        <w:tc>
          <w:tcPr>
            <w:tcW w:w="2524" w:type="dxa"/>
            <w:tcBorders>
              <w:top w:val="nil"/>
              <w:left w:val="nil"/>
              <w:bottom w:val="nil"/>
              <w:right w:val="nil"/>
            </w:tcBorders>
            <w:shd w:val="clear" w:color="auto" w:fill="auto"/>
            <w:noWrap/>
            <w:vAlign w:val="bottom"/>
            <w:hideMark/>
          </w:tcPr>
          <w:p w14:paraId="233DADB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3F315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35465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 (8.3-11.6)</w:t>
            </w:r>
          </w:p>
        </w:tc>
        <w:tc>
          <w:tcPr>
            <w:tcW w:w="1660" w:type="dxa"/>
            <w:tcBorders>
              <w:top w:val="nil"/>
              <w:left w:val="nil"/>
              <w:bottom w:val="nil"/>
              <w:right w:val="nil"/>
            </w:tcBorders>
            <w:shd w:val="clear" w:color="auto" w:fill="auto"/>
            <w:noWrap/>
            <w:vAlign w:val="bottom"/>
            <w:hideMark/>
          </w:tcPr>
          <w:p w14:paraId="37C758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8.6 (7.6-10.4)</w:t>
            </w:r>
          </w:p>
        </w:tc>
        <w:tc>
          <w:tcPr>
            <w:tcW w:w="1800" w:type="dxa"/>
            <w:tcBorders>
              <w:top w:val="nil"/>
              <w:left w:val="nil"/>
              <w:bottom w:val="nil"/>
              <w:right w:val="nil"/>
            </w:tcBorders>
            <w:shd w:val="clear" w:color="auto" w:fill="auto"/>
            <w:noWrap/>
            <w:vAlign w:val="bottom"/>
            <w:hideMark/>
          </w:tcPr>
          <w:p w14:paraId="75979D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338 (303-416)</w:t>
            </w:r>
          </w:p>
        </w:tc>
        <w:tc>
          <w:tcPr>
            <w:tcW w:w="1800" w:type="dxa"/>
            <w:tcBorders>
              <w:top w:val="nil"/>
              <w:left w:val="nil"/>
              <w:bottom w:val="nil"/>
              <w:right w:val="nil"/>
            </w:tcBorders>
            <w:shd w:val="clear" w:color="auto" w:fill="auto"/>
            <w:noWrap/>
            <w:vAlign w:val="bottom"/>
            <w:hideMark/>
          </w:tcPr>
          <w:p w14:paraId="548A73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524 (466-636)</w:t>
            </w:r>
          </w:p>
        </w:tc>
      </w:tr>
      <w:tr w:rsidR="00B0760D" w:rsidRPr="00B0760D" w14:paraId="328E048F" w14:textId="77777777" w:rsidTr="00B0760D">
        <w:trPr>
          <w:trHeight w:val="320"/>
        </w:trPr>
        <w:tc>
          <w:tcPr>
            <w:tcW w:w="2524" w:type="dxa"/>
            <w:tcBorders>
              <w:top w:val="nil"/>
              <w:left w:val="nil"/>
              <w:bottom w:val="nil"/>
              <w:right w:val="nil"/>
            </w:tcBorders>
            <w:shd w:val="clear" w:color="auto" w:fill="auto"/>
            <w:noWrap/>
            <w:vAlign w:val="bottom"/>
            <w:hideMark/>
          </w:tcPr>
          <w:p w14:paraId="145DAC1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A048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81A59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31.6 (25.3-40.7)</w:t>
            </w:r>
          </w:p>
        </w:tc>
        <w:tc>
          <w:tcPr>
            <w:tcW w:w="1660" w:type="dxa"/>
            <w:tcBorders>
              <w:top w:val="nil"/>
              <w:left w:val="nil"/>
              <w:bottom w:val="nil"/>
              <w:right w:val="nil"/>
            </w:tcBorders>
            <w:shd w:val="clear" w:color="auto" w:fill="auto"/>
            <w:noWrap/>
            <w:vAlign w:val="bottom"/>
            <w:hideMark/>
          </w:tcPr>
          <w:p w14:paraId="55EE46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33.4 (26.5-43.3)</w:t>
            </w:r>
          </w:p>
        </w:tc>
        <w:tc>
          <w:tcPr>
            <w:tcW w:w="1800" w:type="dxa"/>
            <w:tcBorders>
              <w:top w:val="nil"/>
              <w:left w:val="nil"/>
              <w:bottom w:val="nil"/>
              <w:right w:val="nil"/>
            </w:tcBorders>
            <w:shd w:val="clear" w:color="auto" w:fill="auto"/>
            <w:noWrap/>
            <w:vAlign w:val="bottom"/>
            <w:hideMark/>
          </w:tcPr>
          <w:p w14:paraId="310B70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1150 (922-1477)</w:t>
            </w:r>
          </w:p>
        </w:tc>
        <w:tc>
          <w:tcPr>
            <w:tcW w:w="1800" w:type="dxa"/>
            <w:tcBorders>
              <w:top w:val="nil"/>
              <w:left w:val="nil"/>
              <w:bottom w:val="nil"/>
              <w:right w:val="nil"/>
            </w:tcBorders>
            <w:shd w:val="clear" w:color="auto" w:fill="auto"/>
            <w:noWrap/>
            <w:vAlign w:val="bottom"/>
            <w:hideMark/>
          </w:tcPr>
          <w:p w14:paraId="1EF831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2032 (1623-2654)</w:t>
            </w:r>
          </w:p>
        </w:tc>
      </w:tr>
      <w:tr w:rsidR="00B0760D" w:rsidRPr="00B0760D" w14:paraId="383F8489" w14:textId="77777777" w:rsidTr="00B0760D">
        <w:trPr>
          <w:trHeight w:val="320"/>
        </w:trPr>
        <w:tc>
          <w:tcPr>
            <w:tcW w:w="2524" w:type="dxa"/>
            <w:tcBorders>
              <w:top w:val="nil"/>
              <w:left w:val="nil"/>
              <w:bottom w:val="nil"/>
              <w:right w:val="nil"/>
            </w:tcBorders>
            <w:shd w:val="clear" w:color="auto" w:fill="auto"/>
            <w:noWrap/>
            <w:vAlign w:val="bottom"/>
            <w:hideMark/>
          </w:tcPr>
          <w:p w14:paraId="0D51BE7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40581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24204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19.7 (16.9-25.2)</w:t>
            </w:r>
          </w:p>
        </w:tc>
        <w:tc>
          <w:tcPr>
            <w:tcW w:w="1660" w:type="dxa"/>
            <w:tcBorders>
              <w:top w:val="nil"/>
              <w:left w:val="nil"/>
              <w:bottom w:val="nil"/>
              <w:right w:val="nil"/>
            </w:tcBorders>
            <w:shd w:val="clear" w:color="auto" w:fill="auto"/>
            <w:noWrap/>
            <w:vAlign w:val="bottom"/>
            <w:hideMark/>
          </w:tcPr>
          <w:p w14:paraId="29B4FD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(12.4-21)</w:t>
            </w:r>
          </w:p>
        </w:tc>
        <w:tc>
          <w:tcPr>
            <w:tcW w:w="1800" w:type="dxa"/>
            <w:tcBorders>
              <w:top w:val="nil"/>
              <w:left w:val="nil"/>
              <w:bottom w:val="nil"/>
              <w:right w:val="nil"/>
            </w:tcBorders>
            <w:shd w:val="clear" w:color="auto" w:fill="auto"/>
            <w:noWrap/>
            <w:vAlign w:val="bottom"/>
            <w:hideMark/>
          </w:tcPr>
          <w:p w14:paraId="1F7B2D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717 (611-917)</w:t>
            </w:r>
          </w:p>
        </w:tc>
        <w:tc>
          <w:tcPr>
            <w:tcW w:w="1800" w:type="dxa"/>
            <w:tcBorders>
              <w:top w:val="nil"/>
              <w:left w:val="nil"/>
              <w:bottom w:val="nil"/>
              <w:right w:val="nil"/>
            </w:tcBorders>
            <w:shd w:val="clear" w:color="auto" w:fill="auto"/>
            <w:noWrap/>
            <w:vAlign w:val="bottom"/>
            <w:hideMark/>
          </w:tcPr>
          <w:p w14:paraId="539C8F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890 (756-1283)</w:t>
            </w:r>
          </w:p>
        </w:tc>
      </w:tr>
      <w:tr w:rsidR="00B0760D" w:rsidRPr="00B0760D" w14:paraId="3BD4D7C4" w14:textId="77777777" w:rsidTr="00B0760D">
        <w:trPr>
          <w:trHeight w:val="320"/>
        </w:trPr>
        <w:tc>
          <w:tcPr>
            <w:tcW w:w="2524" w:type="dxa"/>
            <w:tcBorders>
              <w:top w:val="nil"/>
              <w:left w:val="nil"/>
              <w:bottom w:val="nil"/>
              <w:right w:val="nil"/>
            </w:tcBorders>
            <w:shd w:val="clear" w:color="auto" w:fill="auto"/>
            <w:noWrap/>
            <w:vAlign w:val="bottom"/>
            <w:hideMark/>
          </w:tcPr>
          <w:p w14:paraId="77CC3C3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2E9F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49DB78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(10.9-12.9)</w:t>
            </w:r>
          </w:p>
        </w:tc>
        <w:tc>
          <w:tcPr>
            <w:tcW w:w="1660" w:type="dxa"/>
            <w:tcBorders>
              <w:top w:val="nil"/>
              <w:left w:val="nil"/>
              <w:bottom w:val="nil"/>
              <w:right w:val="nil"/>
            </w:tcBorders>
            <w:shd w:val="clear" w:color="auto" w:fill="auto"/>
            <w:noWrap/>
            <w:vAlign w:val="bottom"/>
            <w:hideMark/>
          </w:tcPr>
          <w:p w14:paraId="519572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 (10.2-12.3)</w:t>
            </w:r>
          </w:p>
        </w:tc>
        <w:tc>
          <w:tcPr>
            <w:tcW w:w="1800" w:type="dxa"/>
            <w:tcBorders>
              <w:top w:val="nil"/>
              <w:left w:val="nil"/>
              <w:bottom w:val="nil"/>
              <w:right w:val="nil"/>
            </w:tcBorders>
            <w:shd w:val="clear" w:color="auto" w:fill="auto"/>
            <w:noWrap/>
            <w:vAlign w:val="bottom"/>
            <w:hideMark/>
          </w:tcPr>
          <w:p w14:paraId="6D640E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433 (394-472)</w:t>
            </w:r>
          </w:p>
        </w:tc>
        <w:tc>
          <w:tcPr>
            <w:tcW w:w="1800" w:type="dxa"/>
            <w:tcBorders>
              <w:top w:val="nil"/>
              <w:left w:val="nil"/>
              <w:bottom w:val="nil"/>
              <w:right w:val="nil"/>
            </w:tcBorders>
            <w:shd w:val="clear" w:color="auto" w:fill="auto"/>
            <w:noWrap/>
            <w:vAlign w:val="bottom"/>
            <w:hideMark/>
          </w:tcPr>
          <w:p w14:paraId="3295E7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687 (625-749)</w:t>
            </w:r>
          </w:p>
        </w:tc>
      </w:tr>
      <w:tr w:rsidR="00B0760D" w:rsidRPr="00B0760D" w14:paraId="6966993D" w14:textId="77777777" w:rsidTr="00B0760D">
        <w:trPr>
          <w:trHeight w:val="320"/>
        </w:trPr>
        <w:tc>
          <w:tcPr>
            <w:tcW w:w="2524" w:type="dxa"/>
            <w:tcBorders>
              <w:top w:val="nil"/>
              <w:left w:val="nil"/>
              <w:bottom w:val="nil"/>
              <w:right w:val="nil"/>
            </w:tcBorders>
            <w:shd w:val="clear" w:color="auto" w:fill="auto"/>
            <w:noWrap/>
            <w:vAlign w:val="bottom"/>
            <w:hideMark/>
          </w:tcPr>
          <w:p w14:paraId="6F66546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C15B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BCDBA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20.8 (18.1-26.1)</w:t>
            </w:r>
          </w:p>
        </w:tc>
        <w:tc>
          <w:tcPr>
            <w:tcW w:w="1660" w:type="dxa"/>
            <w:tcBorders>
              <w:top w:val="nil"/>
              <w:left w:val="nil"/>
              <w:bottom w:val="nil"/>
              <w:right w:val="nil"/>
            </w:tcBorders>
            <w:shd w:val="clear" w:color="auto" w:fill="auto"/>
            <w:noWrap/>
            <w:vAlign w:val="bottom"/>
            <w:hideMark/>
          </w:tcPr>
          <w:p w14:paraId="4E66E8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16.4 (14.1-21.5)</w:t>
            </w:r>
          </w:p>
        </w:tc>
        <w:tc>
          <w:tcPr>
            <w:tcW w:w="1800" w:type="dxa"/>
            <w:tcBorders>
              <w:top w:val="nil"/>
              <w:left w:val="nil"/>
              <w:bottom w:val="nil"/>
              <w:right w:val="nil"/>
            </w:tcBorders>
            <w:shd w:val="clear" w:color="auto" w:fill="auto"/>
            <w:noWrap/>
            <w:vAlign w:val="bottom"/>
            <w:hideMark/>
          </w:tcPr>
          <w:p w14:paraId="5CF9F7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757 (655-946)</w:t>
            </w:r>
          </w:p>
        </w:tc>
        <w:tc>
          <w:tcPr>
            <w:tcW w:w="1800" w:type="dxa"/>
            <w:tcBorders>
              <w:top w:val="nil"/>
              <w:left w:val="nil"/>
              <w:bottom w:val="nil"/>
              <w:right w:val="nil"/>
            </w:tcBorders>
            <w:shd w:val="clear" w:color="auto" w:fill="auto"/>
            <w:noWrap/>
            <w:vAlign w:val="bottom"/>
            <w:hideMark/>
          </w:tcPr>
          <w:p w14:paraId="7C9B35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999 (862-1309)</w:t>
            </w:r>
          </w:p>
        </w:tc>
      </w:tr>
      <w:tr w:rsidR="00B0760D" w:rsidRPr="00B0760D" w14:paraId="1D963659" w14:textId="77777777" w:rsidTr="00B0760D">
        <w:trPr>
          <w:trHeight w:val="320"/>
        </w:trPr>
        <w:tc>
          <w:tcPr>
            <w:tcW w:w="2524" w:type="dxa"/>
            <w:tcBorders>
              <w:top w:val="nil"/>
              <w:left w:val="nil"/>
              <w:bottom w:val="nil"/>
              <w:right w:val="nil"/>
            </w:tcBorders>
            <w:shd w:val="clear" w:color="auto" w:fill="auto"/>
            <w:noWrap/>
            <w:vAlign w:val="bottom"/>
            <w:hideMark/>
          </w:tcPr>
          <w:p w14:paraId="2011BB5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4BB3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6A2281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(2.7-4)</w:t>
            </w:r>
          </w:p>
        </w:tc>
        <w:tc>
          <w:tcPr>
            <w:tcW w:w="1660" w:type="dxa"/>
            <w:tcBorders>
              <w:top w:val="nil"/>
              <w:left w:val="nil"/>
              <w:bottom w:val="nil"/>
              <w:right w:val="nil"/>
            </w:tcBorders>
            <w:shd w:val="clear" w:color="auto" w:fill="auto"/>
            <w:noWrap/>
            <w:vAlign w:val="bottom"/>
            <w:hideMark/>
          </w:tcPr>
          <w:p w14:paraId="48BDA7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 (2.3-3.4)</w:t>
            </w:r>
          </w:p>
        </w:tc>
        <w:tc>
          <w:tcPr>
            <w:tcW w:w="1800" w:type="dxa"/>
            <w:tcBorders>
              <w:top w:val="nil"/>
              <w:left w:val="nil"/>
              <w:bottom w:val="nil"/>
              <w:right w:val="nil"/>
            </w:tcBorders>
            <w:shd w:val="clear" w:color="auto" w:fill="auto"/>
            <w:noWrap/>
            <w:vAlign w:val="bottom"/>
            <w:hideMark/>
          </w:tcPr>
          <w:p w14:paraId="2ED6EE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(96-145)</w:t>
            </w:r>
          </w:p>
        </w:tc>
        <w:tc>
          <w:tcPr>
            <w:tcW w:w="1800" w:type="dxa"/>
            <w:tcBorders>
              <w:top w:val="nil"/>
              <w:left w:val="nil"/>
              <w:bottom w:val="nil"/>
              <w:right w:val="nil"/>
            </w:tcBorders>
            <w:shd w:val="clear" w:color="auto" w:fill="auto"/>
            <w:noWrap/>
            <w:vAlign w:val="bottom"/>
            <w:hideMark/>
          </w:tcPr>
          <w:p w14:paraId="067DA7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 (142-205)</w:t>
            </w:r>
          </w:p>
        </w:tc>
      </w:tr>
      <w:tr w:rsidR="00B0760D" w:rsidRPr="00B0760D" w14:paraId="03DDD5C0" w14:textId="77777777" w:rsidTr="00B0760D">
        <w:trPr>
          <w:trHeight w:val="320"/>
        </w:trPr>
        <w:tc>
          <w:tcPr>
            <w:tcW w:w="2524" w:type="dxa"/>
            <w:tcBorders>
              <w:top w:val="nil"/>
              <w:left w:val="nil"/>
              <w:bottom w:val="nil"/>
              <w:right w:val="nil"/>
            </w:tcBorders>
            <w:shd w:val="clear" w:color="auto" w:fill="auto"/>
            <w:noWrap/>
            <w:vAlign w:val="bottom"/>
            <w:hideMark/>
          </w:tcPr>
          <w:p w14:paraId="26AFA50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5B26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32E6D3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(2.6-2.9)</w:t>
            </w:r>
          </w:p>
        </w:tc>
        <w:tc>
          <w:tcPr>
            <w:tcW w:w="1660" w:type="dxa"/>
            <w:tcBorders>
              <w:top w:val="nil"/>
              <w:left w:val="nil"/>
              <w:bottom w:val="nil"/>
              <w:right w:val="nil"/>
            </w:tcBorders>
            <w:shd w:val="clear" w:color="auto" w:fill="auto"/>
            <w:noWrap/>
            <w:vAlign w:val="bottom"/>
            <w:hideMark/>
          </w:tcPr>
          <w:p w14:paraId="5C4AA3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800" w:type="dxa"/>
            <w:tcBorders>
              <w:top w:val="nil"/>
              <w:left w:val="nil"/>
              <w:bottom w:val="nil"/>
              <w:right w:val="nil"/>
            </w:tcBorders>
            <w:shd w:val="clear" w:color="auto" w:fill="auto"/>
            <w:noWrap/>
            <w:vAlign w:val="bottom"/>
            <w:hideMark/>
          </w:tcPr>
          <w:p w14:paraId="366177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(93-106)</w:t>
            </w:r>
          </w:p>
        </w:tc>
        <w:tc>
          <w:tcPr>
            <w:tcW w:w="1800" w:type="dxa"/>
            <w:tcBorders>
              <w:top w:val="nil"/>
              <w:left w:val="nil"/>
              <w:bottom w:val="nil"/>
              <w:right w:val="nil"/>
            </w:tcBorders>
            <w:shd w:val="clear" w:color="auto" w:fill="auto"/>
            <w:noWrap/>
            <w:vAlign w:val="bottom"/>
            <w:hideMark/>
          </w:tcPr>
          <w:p w14:paraId="5420A8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178 (164-192)</w:t>
            </w:r>
          </w:p>
        </w:tc>
      </w:tr>
      <w:tr w:rsidR="00B0760D" w:rsidRPr="00B0760D" w14:paraId="15341A4B" w14:textId="77777777" w:rsidTr="00B0760D">
        <w:trPr>
          <w:trHeight w:val="320"/>
        </w:trPr>
        <w:tc>
          <w:tcPr>
            <w:tcW w:w="2524" w:type="dxa"/>
            <w:tcBorders>
              <w:top w:val="nil"/>
              <w:left w:val="nil"/>
              <w:bottom w:val="nil"/>
              <w:right w:val="nil"/>
            </w:tcBorders>
            <w:shd w:val="clear" w:color="auto" w:fill="auto"/>
            <w:noWrap/>
            <w:vAlign w:val="bottom"/>
            <w:hideMark/>
          </w:tcPr>
          <w:p w14:paraId="705DD43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AA3BF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6E69F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687A7E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800" w:type="dxa"/>
            <w:tcBorders>
              <w:top w:val="nil"/>
              <w:left w:val="nil"/>
              <w:bottom w:val="nil"/>
              <w:right w:val="nil"/>
            </w:tcBorders>
            <w:shd w:val="clear" w:color="auto" w:fill="auto"/>
            <w:noWrap/>
            <w:vAlign w:val="bottom"/>
            <w:hideMark/>
          </w:tcPr>
          <w:p w14:paraId="3E4A54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(39-46)</w:t>
            </w:r>
          </w:p>
        </w:tc>
        <w:tc>
          <w:tcPr>
            <w:tcW w:w="1800" w:type="dxa"/>
            <w:tcBorders>
              <w:top w:val="nil"/>
              <w:left w:val="nil"/>
              <w:bottom w:val="nil"/>
              <w:right w:val="nil"/>
            </w:tcBorders>
            <w:shd w:val="clear" w:color="auto" w:fill="auto"/>
            <w:noWrap/>
            <w:vAlign w:val="bottom"/>
            <w:hideMark/>
          </w:tcPr>
          <w:p w14:paraId="44914C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 (47-62)</w:t>
            </w:r>
          </w:p>
        </w:tc>
      </w:tr>
      <w:tr w:rsidR="00B0760D" w:rsidRPr="00B0760D" w14:paraId="18277B52" w14:textId="77777777" w:rsidTr="00B0760D">
        <w:trPr>
          <w:trHeight w:val="320"/>
        </w:trPr>
        <w:tc>
          <w:tcPr>
            <w:tcW w:w="2524" w:type="dxa"/>
            <w:tcBorders>
              <w:top w:val="nil"/>
              <w:left w:val="nil"/>
              <w:bottom w:val="nil"/>
              <w:right w:val="nil"/>
            </w:tcBorders>
            <w:shd w:val="clear" w:color="auto" w:fill="auto"/>
            <w:noWrap/>
            <w:vAlign w:val="bottom"/>
            <w:hideMark/>
          </w:tcPr>
          <w:p w14:paraId="0AE176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7DA3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CF1C6D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(1-1.2)</w:t>
            </w:r>
          </w:p>
        </w:tc>
        <w:tc>
          <w:tcPr>
            <w:tcW w:w="1660" w:type="dxa"/>
            <w:tcBorders>
              <w:top w:val="nil"/>
              <w:left w:val="nil"/>
              <w:bottom w:val="nil"/>
              <w:right w:val="nil"/>
            </w:tcBorders>
            <w:shd w:val="clear" w:color="auto" w:fill="auto"/>
            <w:noWrap/>
            <w:vAlign w:val="bottom"/>
            <w:hideMark/>
          </w:tcPr>
          <w:p w14:paraId="0264D5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(1-1.2)</w:t>
            </w:r>
          </w:p>
        </w:tc>
        <w:tc>
          <w:tcPr>
            <w:tcW w:w="1800" w:type="dxa"/>
            <w:tcBorders>
              <w:top w:val="nil"/>
              <w:left w:val="nil"/>
              <w:bottom w:val="nil"/>
              <w:right w:val="nil"/>
            </w:tcBorders>
            <w:shd w:val="clear" w:color="auto" w:fill="auto"/>
            <w:noWrap/>
            <w:vAlign w:val="bottom"/>
            <w:hideMark/>
          </w:tcPr>
          <w:p w14:paraId="71683B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(35-41)</w:t>
            </w:r>
          </w:p>
        </w:tc>
        <w:tc>
          <w:tcPr>
            <w:tcW w:w="1800" w:type="dxa"/>
            <w:tcBorders>
              <w:top w:val="nil"/>
              <w:left w:val="nil"/>
              <w:bottom w:val="nil"/>
              <w:right w:val="nil"/>
            </w:tcBorders>
            <w:shd w:val="clear" w:color="auto" w:fill="auto"/>
            <w:noWrap/>
            <w:vAlign w:val="bottom"/>
            <w:hideMark/>
          </w:tcPr>
          <w:p w14:paraId="46B7E7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 (63-76)</w:t>
            </w:r>
          </w:p>
        </w:tc>
      </w:tr>
      <w:tr w:rsidR="00B0760D" w:rsidRPr="00B0760D" w14:paraId="319C960B" w14:textId="77777777" w:rsidTr="00B0760D">
        <w:trPr>
          <w:trHeight w:val="320"/>
        </w:trPr>
        <w:tc>
          <w:tcPr>
            <w:tcW w:w="2524" w:type="dxa"/>
            <w:tcBorders>
              <w:top w:val="nil"/>
              <w:left w:val="nil"/>
              <w:bottom w:val="nil"/>
              <w:right w:val="nil"/>
            </w:tcBorders>
            <w:shd w:val="clear" w:color="auto" w:fill="auto"/>
            <w:noWrap/>
            <w:vAlign w:val="bottom"/>
            <w:hideMark/>
          </w:tcPr>
          <w:p w14:paraId="3DB2C8F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ED46CD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6606E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(0.3-0.4)</w:t>
            </w:r>
          </w:p>
        </w:tc>
        <w:tc>
          <w:tcPr>
            <w:tcW w:w="1660" w:type="dxa"/>
            <w:tcBorders>
              <w:top w:val="nil"/>
              <w:left w:val="nil"/>
              <w:bottom w:val="nil"/>
              <w:right w:val="nil"/>
            </w:tcBorders>
            <w:shd w:val="clear" w:color="auto" w:fill="auto"/>
            <w:noWrap/>
            <w:vAlign w:val="bottom"/>
            <w:hideMark/>
          </w:tcPr>
          <w:p w14:paraId="3C77B6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0.4 (0.4-0.5)</w:t>
            </w:r>
          </w:p>
        </w:tc>
        <w:tc>
          <w:tcPr>
            <w:tcW w:w="1800" w:type="dxa"/>
            <w:tcBorders>
              <w:top w:val="nil"/>
              <w:left w:val="nil"/>
              <w:bottom w:val="nil"/>
              <w:right w:val="nil"/>
            </w:tcBorders>
            <w:shd w:val="clear" w:color="auto" w:fill="auto"/>
            <w:noWrap/>
            <w:vAlign w:val="bottom"/>
            <w:hideMark/>
          </w:tcPr>
          <w:p w14:paraId="57A484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(11-15)</w:t>
            </w:r>
          </w:p>
        </w:tc>
        <w:tc>
          <w:tcPr>
            <w:tcW w:w="1800" w:type="dxa"/>
            <w:tcBorders>
              <w:top w:val="nil"/>
              <w:left w:val="nil"/>
              <w:bottom w:val="nil"/>
              <w:right w:val="nil"/>
            </w:tcBorders>
            <w:shd w:val="clear" w:color="auto" w:fill="auto"/>
            <w:noWrap/>
            <w:vAlign w:val="bottom"/>
            <w:hideMark/>
          </w:tcPr>
          <w:p w14:paraId="5D7D79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(21-28)</w:t>
            </w:r>
          </w:p>
        </w:tc>
      </w:tr>
      <w:tr w:rsidR="00B0760D" w:rsidRPr="00B0760D" w14:paraId="3D56B7B4" w14:textId="77777777" w:rsidTr="00B0760D">
        <w:trPr>
          <w:trHeight w:val="320"/>
        </w:trPr>
        <w:tc>
          <w:tcPr>
            <w:tcW w:w="2524" w:type="dxa"/>
            <w:tcBorders>
              <w:top w:val="nil"/>
              <w:left w:val="nil"/>
              <w:bottom w:val="nil"/>
              <w:right w:val="nil"/>
            </w:tcBorders>
            <w:shd w:val="clear" w:color="auto" w:fill="auto"/>
            <w:noWrap/>
            <w:vAlign w:val="bottom"/>
            <w:hideMark/>
          </w:tcPr>
          <w:p w14:paraId="5F3500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Uruguay</w:t>
            </w:r>
          </w:p>
        </w:tc>
        <w:tc>
          <w:tcPr>
            <w:tcW w:w="2180" w:type="dxa"/>
            <w:tcBorders>
              <w:top w:val="nil"/>
              <w:left w:val="nil"/>
              <w:bottom w:val="nil"/>
              <w:right w:val="nil"/>
            </w:tcBorders>
            <w:shd w:val="clear" w:color="auto" w:fill="auto"/>
            <w:noWrap/>
            <w:vAlign w:val="bottom"/>
            <w:hideMark/>
          </w:tcPr>
          <w:p w14:paraId="0F6247C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4867BB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81.9 (76.4-87.4)</w:t>
            </w:r>
          </w:p>
        </w:tc>
        <w:tc>
          <w:tcPr>
            <w:tcW w:w="1660" w:type="dxa"/>
            <w:tcBorders>
              <w:top w:val="nil"/>
              <w:left w:val="nil"/>
              <w:bottom w:val="nil"/>
              <w:right w:val="nil"/>
            </w:tcBorders>
            <w:shd w:val="clear" w:color="auto" w:fill="auto"/>
            <w:noWrap/>
            <w:vAlign w:val="bottom"/>
            <w:hideMark/>
          </w:tcPr>
          <w:p w14:paraId="4EA2A8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85.1 (79.2-90.6)</w:t>
            </w:r>
          </w:p>
        </w:tc>
        <w:tc>
          <w:tcPr>
            <w:tcW w:w="1800" w:type="dxa"/>
            <w:tcBorders>
              <w:top w:val="nil"/>
              <w:left w:val="nil"/>
              <w:bottom w:val="nil"/>
              <w:right w:val="nil"/>
            </w:tcBorders>
            <w:shd w:val="clear" w:color="auto" w:fill="auto"/>
            <w:noWrap/>
            <w:vAlign w:val="bottom"/>
            <w:hideMark/>
          </w:tcPr>
          <w:p w14:paraId="5116ED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1095 (1012-1182)</w:t>
            </w:r>
          </w:p>
        </w:tc>
        <w:tc>
          <w:tcPr>
            <w:tcW w:w="1800" w:type="dxa"/>
            <w:tcBorders>
              <w:top w:val="nil"/>
              <w:left w:val="nil"/>
              <w:bottom w:val="nil"/>
              <w:right w:val="nil"/>
            </w:tcBorders>
            <w:shd w:val="clear" w:color="auto" w:fill="auto"/>
            <w:noWrap/>
            <w:vAlign w:val="bottom"/>
            <w:hideMark/>
          </w:tcPr>
          <w:p w14:paraId="77A984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2557 (2364-2733)</w:t>
            </w:r>
          </w:p>
        </w:tc>
      </w:tr>
      <w:tr w:rsidR="00B0760D" w:rsidRPr="00B0760D" w14:paraId="62B116C0" w14:textId="77777777" w:rsidTr="00B0760D">
        <w:trPr>
          <w:trHeight w:val="320"/>
        </w:trPr>
        <w:tc>
          <w:tcPr>
            <w:tcW w:w="2524" w:type="dxa"/>
            <w:tcBorders>
              <w:top w:val="nil"/>
              <w:left w:val="nil"/>
              <w:bottom w:val="nil"/>
              <w:right w:val="nil"/>
            </w:tcBorders>
            <w:shd w:val="clear" w:color="auto" w:fill="auto"/>
            <w:noWrap/>
            <w:vAlign w:val="bottom"/>
            <w:hideMark/>
          </w:tcPr>
          <w:p w14:paraId="42D25B4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B04289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99681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(15.8-30)</w:t>
            </w:r>
          </w:p>
        </w:tc>
        <w:tc>
          <w:tcPr>
            <w:tcW w:w="1660" w:type="dxa"/>
            <w:tcBorders>
              <w:top w:val="nil"/>
              <w:left w:val="nil"/>
              <w:bottom w:val="nil"/>
              <w:right w:val="nil"/>
            </w:tcBorders>
            <w:shd w:val="clear" w:color="auto" w:fill="auto"/>
            <w:noWrap/>
            <w:vAlign w:val="bottom"/>
            <w:hideMark/>
          </w:tcPr>
          <w:p w14:paraId="6DE65E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 (16.9-31.9)</w:t>
            </w:r>
          </w:p>
        </w:tc>
        <w:tc>
          <w:tcPr>
            <w:tcW w:w="1800" w:type="dxa"/>
            <w:tcBorders>
              <w:top w:val="nil"/>
              <w:left w:val="nil"/>
              <w:bottom w:val="nil"/>
              <w:right w:val="nil"/>
            </w:tcBorders>
            <w:shd w:val="clear" w:color="auto" w:fill="auto"/>
            <w:noWrap/>
            <w:vAlign w:val="bottom"/>
            <w:hideMark/>
          </w:tcPr>
          <w:p w14:paraId="39B24C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320 (212-404)</w:t>
            </w:r>
          </w:p>
        </w:tc>
        <w:tc>
          <w:tcPr>
            <w:tcW w:w="1800" w:type="dxa"/>
            <w:tcBorders>
              <w:top w:val="nil"/>
              <w:left w:val="nil"/>
              <w:bottom w:val="nil"/>
              <w:right w:val="nil"/>
            </w:tcBorders>
            <w:shd w:val="clear" w:color="auto" w:fill="auto"/>
            <w:noWrap/>
            <w:vAlign w:val="bottom"/>
            <w:hideMark/>
          </w:tcPr>
          <w:p w14:paraId="081D2F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758 (504-959)</w:t>
            </w:r>
          </w:p>
        </w:tc>
      </w:tr>
      <w:tr w:rsidR="00B0760D" w:rsidRPr="00B0760D" w14:paraId="5D4B424B" w14:textId="77777777" w:rsidTr="00B0760D">
        <w:trPr>
          <w:trHeight w:val="320"/>
        </w:trPr>
        <w:tc>
          <w:tcPr>
            <w:tcW w:w="2524" w:type="dxa"/>
            <w:tcBorders>
              <w:top w:val="nil"/>
              <w:left w:val="nil"/>
              <w:bottom w:val="nil"/>
              <w:right w:val="nil"/>
            </w:tcBorders>
            <w:shd w:val="clear" w:color="auto" w:fill="auto"/>
            <w:noWrap/>
            <w:vAlign w:val="bottom"/>
            <w:hideMark/>
          </w:tcPr>
          <w:p w14:paraId="3EC2BF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04340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F1061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18.7 (13.3-26.2)</w:t>
            </w:r>
          </w:p>
        </w:tc>
        <w:tc>
          <w:tcPr>
            <w:tcW w:w="1660" w:type="dxa"/>
            <w:tcBorders>
              <w:top w:val="nil"/>
              <w:left w:val="nil"/>
              <w:bottom w:val="nil"/>
              <w:right w:val="nil"/>
            </w:tcBorders>
            <w:shd w:val="clear" w:color="auto" w:fill="auto"/>
            <w:noWrap/>
            <w:vAlign w:val="bottom"/>
            <w:hideMark/>
          </w:tcPr>
          <w:p w14:paraId="727C24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22.7 (16.4-31.1)</w:t>
            </w:r>
          </w:p>
        </w:tc>
        <w:tc>
          <w:tcPr>
            <w:tcW w:w="1800" w:type="dxa"/>
            <w:tcBorders>
              <w:top w:val="nil"/>
              <w:left w:val="nil"/>
              <w:bottom w:val="nil"/>
              <w:right w:val="nil"/>
            </w:tcBorders>
            <w:shd w:val="clear" w:color="auto" w:fill="auto"/>
            <w:noWrap/>
            <w:vAlign w:val="bottom"/>
            <w:hideMark/>
          </w:tcPr>
          <w:p w14:paraId="1F7E58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251 (177-353)</w:t>
            </w:r>
          </w:p>
        </w:tc>
        <w:tc>
          <w:tcPr>
            <w:tcW w:w="1800" w:type="dxa"/>
            <w:tcBorders>
              <w:top w:val="nil"/>
              <w:left w:val="nil"/>
              <w:bottom w:val="nil"/>
              <w:right w:val="nil"/>
            </w:tcBorders>
            <w:shd w:val="clear" w:color="auto" w:fill="auto"/>
            <w:noWrap/>
            <w:vAlign w:val="bottom"/>
            <w:hideMark/>
          </w:tcPr>
          <w:p w14:paraId="4D0BEB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686 (493-938)</w:t>
            </w:r>
          </w:p>
        </w:tc>
      </w:tr>
      <w:tr w:rsidR="00B0760D" w:rsidRPr="00B0760D" w14:paraId="4BE2177B" w14:textId="77777777" w:rsidTr="00B0760D">
        <w:trPr>
          <w:trHeight w:val="320"/>
        </w:trPr>
        <w:tc>
          <w:tcPr>
            <w:tcW w:w="2524" w:type="dxa"/>
            <w:tcBorders>
              <w:top w:val="nil"/>
              <w:left w:val="nil"/>
              <w:bottom w:val="nil"/>
              <w:right w:val="nil"/>
            </w:tcBorders>
            <w:shd w:val="clear" w:color="auto" w:fill="auto"/>
            <w:noWrap/>
            <w:vAlign w:val="bottom"/>
            <w:hideMark/>
          </w:tcPr>
          <w:p w14:paraId="2B3B22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6ABEC68"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C98FF9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(2.5-5.7)</w:t>
            </w:r>
          </w:p>
        </w:tc>
        <w:tc>
          <w:tcPr>
            <w:tcW w:w="1660" w:type="dxa"/>
            <w:tcBorders>
              <w:top w:val="nil"/>
              <w:left w:val="nil"/>
              <w:bottom w:val="nil"/>
              <w:right w:val="nil"/>
            </w:tcBorders>
            <w:shd w:val="clear" w:color="auto" w:fill="auto"/>
            <w:noWrap/>
            <w:vAlign w:val="bottom"/>
            <w:hideMark/>
          </w:tcPr>
          <w:p w14:paraId="749110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(3.3-7.4)</w:t>
            </w:r>
          </w:p>
        </w:tc>
        <w:tc>
          <w:tcPr>
            <w:tcW w:w="1800" w:type="dxa"/>
            <w:tcBorders>
              <w:top w:val="nil"/>
              <w:left w:val="nil"/>
              <w:bottom w:val="nil"/>
              <w:right w:val="nil"/>
            </w:tcBorders>
            <w:shd w:val="clear" w:color="auto" w:fill="auto"/>
            <w:noWrap/>
            <w:vAlign w:val="bottom"/>
            <w:hideMark/>
          </w:tcPr>
          <w:p w14:paraId="7C31F8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(33-75)</w:t>
            </w:r>
          </w:p>
        </w:tc>
        <w:tc>
          <w:tcPr>
            <w:tcW w:w="1800" w:type="dxa"/>
            <w:tcBorders>
              <w:top w:val="nil"/>
              <w:left w:val="nil"/>
              <w:bottom w:val="nil"/>
              <w:right w:val="nil"/>
            </w:tcBorders>
            <w:shd w:val="clear" w:color="auto" w:fill="auto"/>
            <w:noWrap/>
            <w:vAlign w:val="bottom"/>
            <w:hideMark/>
          </w:tcPr>
          <w:p w14:paraId="240416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 (99-221)</w:t>
            </w:r>
          </w:p>
        </w:tc>
      </w:tr>
      <w:tr w:rsidR="00B0760D" w:rsidRPr="00B0760D" w14:paraId="7231CA7F" w14:textId="77777777" w:rsidTr="00B0760D">
        <w:trPr>
          <w:trHeight w:val="320"/>
        </w:trPr>
        <w:tc>
          <w:tcPr>
            <w:tcW w:w="2524" w:type="dxa"/>
            <w:tcBorders>
              <w:top w:val="nil"/>
              <w:left w:val="nil"/>
              <w:bottom w:val="nil"/>
              <w:right w:val="nil"/>
            </w:tcBorders>
            <w:shd w:val="clear" w:color="auto" w:fill="auto"/>
            <w:noWrap/>
            <w:vAlign w:val="bottom"/>
            <w:hideMark/>
          </w:tcPr>
          <w:p w14:paraId="3BABB7F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BDDA0C"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F62CB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 (11.2-22.4)</w:t>
            </w:r>
          </w:p>
        </w:tc>
        <w:tc>
          <w:tcPr>
            <w:tcW w:w="1660" w:type="dxa"/>
            <w:tcBorders>
              <w:top w:val="nil"/>
              <w:left w:val="nil"/>
              <w:bottom w:val="nil"/>
              <w:right w:val="nil"/>
            </w:tcBorders>
            <w:shd w:val="clear" w:color="auto" w:fill="auto"/>
            <w:noWrap/>
            <w:vAlign w:val="bottom"/>
            <w:hideMark/>
          </w:tcPr>
          <w:p w14:paraId="2C1BA4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19.2 (13.7-26.6)</w:t>
            </w:r>
          </w:p>
        </w:tc>
        <w:tc>
          <w:tcPr>
            <w:tcW w:w="1800" w:type="dxa"/>
            <w:tcBorders>
              <w:top w:val="nil"/>
              <w:left w:val="nil"/>
              <w:bottom w:val="nil"/>
              <w:right w:val="nil"/>
            </w:tcBorders>
            <w:shd w:val="clear" w:color="auto" w:fill="auto"/>
            <w:noWrap/>
            <w:vAlign w:val="bottom"/>
            <w:hideMark/>
          </w:tcPr>
          <w:p w14:paraId="3B8564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212 (149-300)</w:t>
            </w:r>
          </w:p>
        </w:tc>
        <w:tc>
          <w:tcPr>
            <w:tcW w:w="1800" w:type="dxa"/>
            <w:tcBorders>
              <w:top w:val="nil"/>
              <w:left w:val="nil"/>
              <w:bottom w:val="nil"/>
              <w:right w:val="nil"/>
            </w:tcBorders>
            <w:shd w:val="clear" w:color="auto" w:fill="auto"/>
            <w:noWrap/>
            <w:vAlign w:val="bottom"/>
            <w:hideMark/>
          </w:tcPr>
          <w:p w14:paraId="077A198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577 (409-803)</w:t>
            </w:r>
          </w:p>
        </w:tc>
      </w:tr>
      <w:tr w:rsidR="00B0760D" w:rsidRPr="00B0760D" w14:paraId="640E921C" w14:textId="77777777" w:rsidTr="00B0760D">
        <w:trPr>
          <w:trHeight w:val="320"/>
        </w:trPr>
        <w:tc>
          <w:tcPr>
            <w:tcW w:w="2524" w:type="dxa"/>
            <w:tcBorders>
              <w:top w:val="nil"/>
              <w:left w:val="nil"/>
              <w:bottom w:val="nil"/>
              <w:right w:val="nil"/>
            </w:tcBorders>
            <w:shd w:val="clear" w:color="auto" w:fill="auto"/>
            <w:noWrap/>
            <w:vAlign w:val="bottom"/>
            <w:hideMark/>
          </w:tcPr>
          <w:p w14:paraId="7B32596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9CBA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78AEAA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31.4 (17.2-49.9)</w:t>
            </w:r>
          </w:p>
        </w:tc>
        <w:tc>
          <w:tcPr>
            <w:tcW w:w="1660" w:type="dxa"/>
            <w:tcBorders>
              <w:top w:val="nil"/>
              <w:left w:val="nil"/>
              <w:bottom w:val="nil"/>
              <w:right w:val="nil"/>
            </w:tcBorders>
            <w:shd w:val="clear" w:color="auto" w:fill="auto"/>
            <w:noWrap/>
            <w:vAlign w:val="bottom"/>
            <w:hideMark/>
          </w:tcPr>
          <w:p w14:paraId="5FDCC3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44.9 (27.9-62.8)</w:t>
            </w:r>
          </w:p>
        </w:tc>
        <w:tc>
          <w:tcPr>
            <w:tcW w:w="1800" w:type="dxa"/>
            <w:tcBorders>
              <w:top w:val="nil"/>
              <w:left w:val="nil"/>
              <w:bottom w:val="nil"/>
              <w:right w:val="nil"/>
            </w:tcBorders>
            <w:shd w:val="clear" w:color="auto" w:fill="auto"/>
            <w:noWrap/>
            <w:vAlign w:val="bottom"/>
            <w:hideMark/>
          </w:tcPr>
          <w:p w14:paraId="333AB9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420 (232-671)</w:t>
            </w:r>
          </w:p>
        </w:tc>
        <w:tc>
          <w:tcPr>
            <w:tcW w:w="1800" w:type="dxa"/>
            <w:tcBorders>
              <w:top w:val="nil"/>
              <w:left w:val="nil"/>
              <w:bottom w:val="nil"/>
              <w:right w:val="nil"/>
            </w:tcBorders>
            <w:shd w:val="clear" w:color="auto" w:fill="auto"/>
            <w:noWrap/>
            <w:vAlign w:val="bottom"/>
            <w:hideMark/>
          </w:tcPr>
          <w:p w14:paraId="6EE862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1355 (835-1856)</w:t>
            </w:r>
          </w:p>
        </w:tc>
      </w:tr>
      <w:tr w:rsidR="00B0760D" w:rsidRPr="00B0760D" w14:paraId="766F26E0" w14:textId="77777777" w:rsidTr="00B0760D">
        <w:trPr>
          <w:trHeight w:val="320"/>
        </w:trPr>
        <w:tc>
          <w:tcPr>
            <w:tcW w:w="2524" w:type="dxa"/>
            <w:tcBorders>
              <w:top w:val="nil"/>
              <w:left w:val="nil"/>
              <w:bottom w:val="nil"/>
              <w:right w:val="nil"/>
            </w:tcBorders>
            <w:shd w:val="clear" w:color="auto" w:fill="auto"/>
            <w:noWrap/>
            <w:vAlign w:val="bottom"/>
            <w:hideMark/>
          </w:tcPr>
          <w:p w14:paraId="1E081A0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7DC7B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208562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39.3 (29.5-48.2)</w:t>
            </w:r>
          </w:p>
        </w:tc>
        <w:tc>
          <w:tcPr>
            <w:tcW w:w="1660" w:type="dxa"/>
            <w:tcBorders>
              <w:top w:val="nil"/>
              <w:left w:val="nil"/>
              <w:bottom w:val="nil"/>
              <w:right w:val="nil"/>
            </w:tcBorders>
            <w:shd w:val="clear" w:color="auto" w:fill="auto"/>
            <w:noWrap/>
            <w:vAlign w:val="bottom"/>
            <w:hideMark/>
          </w:tcPr>
          <w:p w14:paraId="3819EC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 (18.9-34.8)</w:t>
            </w:r>
          </w:p>
        </w:tc>
        <w:tc>
          <w:tcPr>
            <w:tcW w:w="1800" w:type="dxa"/>
            <w:tcBorders>
              <w:top w:val="nil"/>
              <w:left w:val="nil"/>
              <w:bottom w:val="nil"/>
              <w:right w:val="nil"/>
            </w:tcBorders>
            <w:shd w:val="clear" w:color="auto" w:fill="auto"/>
            <w:noWrap/>
            <w:vAlign w:val="bottom"/>
            <w:hideMark/>
          </w:tcPr>
          <w:p w14:paraId="5596EA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525 (393-645)</w:t>
            </w:r>
          </w:p>
        </w:tc>
        <w:tc>
          <w:tcPr>
            <w:tcW w:w="1800" w:type="dxa"/>
            <w:tcBorders>
              <w:top w:val="nil"/>
              <w:left w:val="nil"/>
              <w:bottom w:val="nil"/>
              <w:right w:val="nil"/>
            </w:tcBorders>
            <w:shd w:val="clear" w:color="auto" w:fill="auto"/>
            <w:noWrap/>
            <w:vAlign w:val="bottom"/>
            <w:hideMark/>
          </w:tcPr>
          <w:p w14:paraId="199EA6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796 (574-1044)</w:t>
            </w:r>
          </w:p>
        </w:tc>
      </w:tr>
      <w:tr w:rsidR="00B0760D" w:rsidRPr="00B0760D" w14:paraId="1059698A" w14:textId="77777777" w:rsidTr="00B0760D">
        <w:trPr>
          <w:trHeight w:val="320"/>
        </w:trPr>
        <w:tc>
          <w:tcPr>
            <w:tcW w:w="2524" w:type="dxa"/>
            <w:tcBorders>
              <w:top w:val="nil"/>
              <w:left w:val="nil"/>
              <w:bottom w:val="nil"/>
              <w:right w:val="nil"/>
            </w:tcBorders>
            <w:shd w:val="clear" w:color="auto" w:fill="auto"/>
            <w:noWrap/>
            <w:vAlign w:val="bottom"/>
            <w:hideMark/>
          </w:tcPr>
          <w:p w14:paraId="2133628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569D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4E6BD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(8.8-11.2)</w:t>
            </w:r>
          </w:p>
        </w:tc>
        <w:tc>
          <w:tcPr>
            <w:tcW w:w="1660" w:type="dxa"/>
            <w:tcBorders>
              <w:top w:val="nil"/>
              <w:left w:val="nil"/>
              <w:bottom w:val="nil"/>
              <w:right w:val="nil"/>
            </w:tcBorders>
            <w:shd w:val="clear" w:color="auto" w:fill="auto"/>
            <w:noWrap/>
            <w:vAlign w:val="bottom"/>
            <w:hideMark/>
          </w:tcPr>
          <w:p w14:paraId="3302C5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10.6 (9.1-12)</w:t>
            </w:r>
          </w:p>
        </w:tc>
        <w:tc>
          <w:tcPr>
            <w:tcW w:w="1800" w:type="dxa"/>
            <w:tcBorders>
              <w:top w:val="nil"/>
              <w:left w:val="nil"/>
              <w:bottom w:val="nil"/>
              <w:right w:val="nil"/>
            </w:tcBorders>
            <w:shd w:val="clear" w:color="auto" w:fill="auto"/>
            <w:noWrap/>
            <w:vAlign w:val="bottom"/>
            <w:hideMark/>
          </w:tcPr>
          <w:p w14:paraId="0C5352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(118-150)</w:t>
            </w:r>
          </w:p>
        </w:tc>
        <w:tc>
          <w:tcPr>
            <w:tcW w:w="1800" w:type="dxa"/>
            <w:tcBorders>
              <w:top w:val="nil"/>
              <w:left w:val="nil"/>
              <w:bottom w:val="nil"/>
              <w:right w:val="nil"/>
            </w:tcBorders>
            <w:shd w:val="clear" w:color="auto" w:fill="auto"/>
            <w:noWrap/>
            <w:vAlign w:val="bottom"/>
            <w:hideMark/>
          </w:tcPr>
          <w:p w14:paraId="738A01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320 (271-359)</w:t>
            </w:r>
          </w:p>
        </w:tc>
      </w:tr>
      <w:tr w:rsidR="00B0760D" w:rsidRPr="00B0760D" w14:paraId="48C4F26C" w14:textId="77777777" w:rsidTr="00B0760D">
        <w:trPr>
          <w:trHeight w:val="320"/>
        </w:trPr>
        <w:tc>
          <w:tcPr>
            <w:tcW w:w="2524" w:type="dxa"/>
            <w:tcBorders>
              <w:top w:val="nil"/>
              <w:left w:val="nil"/>
              <w:bottom w:val="nil"/>
              <w:right w:val="nil"/>
            </w:tcBorders>
            <w:shd w:val="clear" w:color="auto" w:fill="auto"/>
            <w:noWrap/>
            <w:vAlign w:val="bottom"/>
            <w:hideMark/>
          </w:tcPr>
          <w:p w14:paraId="5132890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BEDC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712A5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 (17-34.7)</w:t>
            </w:r>
          </w:p>
        </w:tc>
        <w:tc>
          <w:tcPr>
            <w:tcW w:w="1660" w:type="dxa"/>
            <w:tcBorders>
              <w:top w:val="nil"/>
              <w:left w:val="nil"/>
              <w:bottom w:val="nil"/>
              <w:right w:val="nil"/>
            </w:tcBorders>
            <w:shd w:val="clear" w:color="auto" w:fill="auto"/>
            <w:noWrap/>
            <w:vAlign w:val="bottom"/>
            <w:hideMark/>
          </w:tcPr>
          <w:p w14:paraId="1171C3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32.5 (22.9-44.1)</w:t>
            </w:r>
          </w:p>
        </w:tc>
        <w:tc>
          <w:tcPr>
            <w:tcW w:w="1800" w:type="dxa"/>
            <w:tcBorders>
              <w:top w:val="nil"/>
              <w:left w:val="nil"/>
              <w:bottom w:val="nil"/>
              <w:right w:val="nil"/>
            </w:tcBorders>
            <w:shd w:val="clear" w:color="auto" w:fill="auto"/>
            <w:noWrap/>
            <w:vAlign w:val="bottom"/>
            <w:hideMark/>
          </w:tcPr>
          <w:p w14:paraId="5457E3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327 (225-465)</w:t>
            </w:r>
          </w:p>
        </w:tc>
        <w:tc>
          <w:tcPr>
            <w:tcW w:w="1800" w:type="dxa"/>
            <w:tcBorders>
              <w:top w:val="nil"/>
              <w:left w:val="nil"/>
              <w:bottom w:val="nil"/>
              <w:right w:val="nil"/>
            </w:tcBorders>
            <w:shd w:val="clear" w:color="auto" w:fill="auto"/>
            <w:noWrap/>
            <w:vAlign w:val="bottom"/>
            <w:hideMark/>
          </w:tcPr>
          <w:p w14:paraId="4ACD806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975 (688-1332)</w:t>
            </w:r>
          </w:p>
        </w:tc>
      </w:tr>
      <w:tr w:rsidR="00B0760D" w:rsidRPr="00B0760D" w14:paraId="4CF402D9" w14:textId="77777777" w:rsidTr="00B0760D">
        <w:trPr>
          <w:trHeight w:val="320"/>
        </w:trPr>
        <w:tc>
          <w:tcPr>
            <w:tcW w:w="2524" w:type="dxa"/>
            <w:tcBorders>
              <w:top w:val="nil"/>
              <w:left w:val="nil"/>
              <w:bottom w:val="nil"/>
              <w:right w:val="nil"/>
            </w:tcBorders>
            <w:shd w:val="clear" w:color="auto" w:fill="auto"/>
            <w:noWrap/>
            <w:vAlign w:val="bottom"/>
            <w:hideMark/>
          </w:tcPr>
          <w:p w14:paraId="4694F9B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3DC6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48E43E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(1.7-6.1)</w:t>
            </w:r>
          </w:p>
        </w:tc>
        <w:tc>
          <w:tcPr>
            <w:tcW w:w="1660" w:type="dxa"/>
            <w:tcBorders>
              <w:top w:val="nil"/>
              <w:left w:val="nil"/>
              <w:bottom w:val="nil"/>
              <w:right w:val="nil"/>
            </w:tcBorders>
            <w:shd w:val="clear" w:color="auto" w:fill="auto"/>
            <w:noWrap/>
            <w:vAlign w:val="bottom"/>
            <w:hideMark/>
          </w:tcPr>
          <w:p w14:paraId="772DB5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(1.1-4.7)</w:t>
            </w:r>
          </w:p>
        </w:tc>
        <w:tc>
          <w:tcPr>
            <w:tcW w:w="1800" w:type="dxa"/>
            <w:tcBorders>
              <w:top w:val="nil"/>
              <w:left w:val="nil"/>
              <w:bottom w:val="nil"/>
              <w:right w:val="nil"/>
            </w:tcBorders>
            <w:shd w:val="clear" w:color="auto" w:fill="auto"/>
            <w:noWrap/>
            <w:vAlign w:val="bottom"/>
            <w:hideMark/>
          </w:tcPr>
          <w:p w14:paraId="2F8646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(23-81)</w:t>
            </w:r>
          </w:p>
        </w:tc>
        <w:tc>
          <w:tcPr>
            <w:tcW w:w="1800" w:type="dxa"/>
            <w:tcBorders>
              <w:top w:val="nil"/>
              <w:left w:val="nil"/>
              <w:bottom w:val="nil"/>
              <w:right w:val="nil"/>
            </w:tcBorders>
            <w:shd w:val="clear" w:color="auto" w:fill="auto"/>
            <w:noWrap/>
            <w:vAlign w:val="bottom"/>
            <w:hideMark/>
          </w:tcPr>
          <w:p w14:paraId="4D3A34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(34-142)</w:t>
            </w:r>
          </w:p>
        </w:tc>
      </w:tr>
      <w:tr w:rsidR="00B0760D" w:rsidRPr="00B0760D" w14:paraId="6EA7B1F7" w14:textId="77777777" w:rsidTr="00B0760D">
        <w:trPr>
          <w:trHeight w:val="320"/>
        </w:trPr>
        <w:tc>
          <w:tcPr>
            <w:tcW w:w="2524" w:type="dxa"/>
            <w:tcBorders>
              <w:top w:val="nil"/>
              <w:left w:val="nil"/>
              <w:bottom w:val="nil"/>
              <w:right w:val="nil"/>
            </w:tcBorders>
            <w:shd w:val="clear" w:color="auto" w:fill="auto"/>
            <w:noWrap/>
            <w:vAlign w:val="bottom"/>
            <w:hideMark/>
          </w:tcPr>
          <w:p w14:paraId="481E191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B68F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7A7634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 (2.2-2.5)</w:t>
            </w:r>
          </w:p>
        </w:tc>
        <w:tc>
          <w:tcPr>
            <w:tcW w:w="1660" w:type="dxa"/>
            <w:tcBorders>
              <w:top w:val="nil"/>
              <w:left w:val="nil"/>
              <w:bottom w:val="nil"/>
              <w:right w:val="nil"/>
            </w:tcBorders>
            <w:shd w:val="clear" w:color="auto" w:fill="auto"/>
            <w:noWrap/>
            <w:vAlign w:val="bottom"/>
            <w:hideMark/>
          </w:tcPr>
          <w:p w14:paraId="3B97F8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(2.7-3.1)</w:t>
            </w:r>
          </w:p>
        </w:tc>
        <w:tc>
          <w:tcPr>
            <w:tcW w:w="1800" w:type="dxa"/>
            <w:tcBorders>
              <w:top w:val="nil"/>
              <w:left w:val="nil"/>
              <w:bottom w:val="nil"/>
              <w:right w:val="nil"/>
            </w:tcBorders>
            <w:shd w:val="clear" w:color="auto" w:fill="auto"/>
            <w:noWrap/>
            <w:vAlign w:val="bottom"/>
            <w:hideMark/>
          </w:tcPr>
          <w:p w14:paraId="5018B3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(29-34)</w:t>
            </w:r>
          </w:p>
        </w:tc>
        <w:tc>
          <w:tcPr>
            <w:tcW w:w="1800" w:type="dxa"/>
            <w:tcBorders>
              <w:top w:val="nil"/>
              <w:left w:val="nil"/>
              <w:bottom w:val="nil"/>
              <w:right w:val="nil"/>
            </w:tcBorders>
            <w:shd w:val="clear" w:color="auto" w:fill="auto"/>
            <w:noWrap/>
            <w:vAlign w:val="bottom"/>
            <w:hideMark/>
          </w:tcPr>
          <w:p w14:paraId="5EA4AD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87 (80-95)</w:t>
            </w:r>
          </w:p>
        </w:tc>
      </w:tr>
      <w:tr w:rsidR="00B0760D" w:rsidRPr="00B0760D" w14:paraId="39FB57C9" w14:textId="77777777" w:rsidTr="00B0760D">
        <w:trPr>
          <w:trHeight w:val="320"/>
        </w:trPr>
        <w:tc>
          <w:tcPr>
            <w:tcW w:w="2524" w:type="dxa"/>
            <w:tcBorders>
              <w:top w:val="nil"/>
              <w:left w:val="nil"/>
              <w:bottom w:val="nil"/>
              <w:right w:val="nil"/>
            </w:tcBorders>
            <w:shd w:val="clear" w:color="auto" w:fill="auto"/>
            <w:noWrap/>
            <w:vAlign w:val="bottom"/>
            <w:hideMark/>
          </w:tcPr>
          <w:p w14:paraId="3263550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7C2CB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77070B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(0.9-1.1)</w:t>
            </w:r>
          </w:p>
        </w:tc>
        <w:tc>
          <w:tcPr>
            <w:tcW w:w="1660" w:type="dxa"/>
            <w:tcBorders>
              <w:top w:val="nil"/>
              <w:left w:val="nil"/>
              <w:bottom w:val="nil"/>
              <w:right w:val="nil"/>
            </w:tcBorders>
            <w:shd w:val="clear" w:color="auto" w:fill="auto"/>
            <w:noWrap/>
            <w:vAlign w:val="bottom"/>
            <w:hideMark/>
          </w:tcPr>
          <w:p w14:paraId="644797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(0.6-0.9)</w:t>
            </w:r>
          </w:p>
        </w:tc>
        <w:tc>
          <w:tcPr>
            <w:tcW w:w="1800" w:type="dxa"/>
            <w:tcBorders>
              <w:top w:val="nil"/>
              <w:left w:val="nil"/>
              <w:bottom w:val="nil"/>
              <w:right w:val="nil"/>
            </w:tcBorders>
            <w:shd w:val="clear" w:color="auto" w:fill="auto"/>
            <w:noWrap/>
            <w:vAlign w:val="bottom"/>
            <w:hideMark/>
          </w:tcPr>
          <w:p w14:paraId="298070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(11-15)</w:t>
            </w:r>
          </w:p>
        </w:tc>
        <w:tc>
          <w:tcPr>
            <w:tcW w:w="1800" w:type="dxa"/>
            <w:tcBorders>
              <w:top w:val="nil"/>
              <w:left w:val="nil"/>
              <w:bottom w:val="nil"/>
              <w:right w:val="nil"/>
            </w:tcBorders>
            <w:shd w:val="clear" w:color="auto" w:fill="auto"/>
            <w:noWrap/>
            <w:vAlign w:val="bottom"/>
            <w:hideMark/>
          </w:tcPr>
          <w:p w14:paraId="3F6C54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(17-29)</w:t>
            </w:r>
          </w:p>
        </w:tc>
      </w:tr>
      <w:tr w:rsidR="00B0760D" w:rsidRPr="00B0760D" w14:paraId="652E3A78" w14:textId="77777777" w:rsidTr="00B0760D">
        <w:trPr>
          <w:trHeight w:val="320"/>
        </w:trPr>
        <w:tc>
          <w:tcPr>
            <w:tcW w:w="2524" w:type="dxa"/>
            <w:tcBorders>
              <w:top w:val="nil"/>
              <w:left w:val="nil"/>
              <w:bottom w:val="nil"/>
              <w:right w:val="nil"/>
            </w:tcBorders>
            <w:shd w:val="clear" w:color="auto" w:fill="auto"/>
            <w:noWrap/>
            <w:vAlign w:val="bottom"/>
            <w:hideMark/>
          </w:tcPr>
          <w:p w14:paraId="7A63894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96E2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288BE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(1.4-1.7)</w:t>
            </w:r>
          </w:p>
        </w:tc>
        <w:tc>
          <w:tcPr>
            <w:tcW w:w="1660" w:type="dxa"/>
            <w:tcBorders>
              <w:top w:val="nil"/>
              <w:left w:val="nil"/>
              <w:bottom w:val="nil"/>
              <w:right w:val="nil"/>
            </w:tcBorders>
            <w:shd w:val="clear" w:color="auto" w:fill="auto"/>
            <w:noWrap/>
            <w:vAlign w:val="bottom"/>
            <w:hideMark/>
          </w:tcPr>
          <w:p w14:paraId="62F1B2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(0.9-1.2)</w:t>
            </w:r>
          </w:p>
        </w:tc>
        <w:tc>
          <w:tcPr>
            <w:tcW w:w="1800" w:type="dxa"/>
            <w:tcBorders>
              <w:top w:val="nil"/>
              <w:left w:val="nil"/>
              <w:bottom w:val="nil"/>
              <w:right w:val="nil"/>
            </w:tcBorders>
            <w:shd w:val="clear" w:color="auto" w:fill="auto"/>
            <w:noWrap/>
            <w:vAlign w:val="bottom"/>
            <w:hideMark/>
          </w:tcPr>
          <w:p w14:paraId="6D4D542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(19-22)</w:t>
            </w:r>
          </w:p>
        </w:tc>
        <w:tc>
          <w:tcPr>
            <w:tcW w:w="1800" w:type="dxa"/>
            <w:tcBorders>
              <w:top w:val="nil"/>
              <w:left w:val="nil"/>
              <w:bottom w:val="nil"/>
              <w:right w:val="nil"/>
            </w:tcBorders>
            <w:shd w:val="clear" w:color="auto" w:fill="auto"/>
            <w:noWrap/>
            <w:vAlign w:val="bottom"/>
            <w:hideMark/>
          </w:tcPr>
          <w:p w14:paraId="4AA2DE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(27-35)</w:t>
            </w:r>
          </w:p>
        </w:tc>
      </w:tr>
      <w:tr w:rsidR="00B0760D" w:rsidRPr="00B0760D" w14:paraId="4C63320F" w14:textId="77777777" w:rsidTr="00B0760D">
        <w:trPr>
          <w:trHeight w:val="320"/>
        </w:trPr>
        <w:tc>
          <w:tcPr>
            <w:tcW w:w="2524" w:type="dxa"/>
            <w:tcBorders>
              <w:top w:val="nil"/>
              <w:left w:val="nil"/>
              <w:bottom w:val="nil"/>
              <w:right w:val="nil"/>
            </w:tcBorders>
            <w:shd w:val="clear" w:color="auto" w:fill="auto"/>
            <w:noWrap/>
            <w:vAlign w:val="bottom"/>
            <w:hideMark/>
          </w:tcPr>
          <w:p w14:paraId="3985F6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5F64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5D94D5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(0.1-0.3)</w:t>
            </w:r>
          </w:p>
        </w:tc>
        <w:tc>
          <w:tcPr>
            <w:tcW w:w="1660" w:type="dxa"/>
            <w:tcBorders>
              <w:top w:val="nil"/>
              <w:left w:val="nil"/>
              <w:bottom w:val="nil"/>
              <w:right w:val="nil"/>
            </w:tcBorders>
            <w:shd w:val="clear" w:color="auto" w:fill="auto"/>
            <w:noWrap/>
            <w:vAlign w:val="bottom"/>
            <w:hideMark/>
          </w:tcPr>
          <w:p w14:paraId="31CB52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60320E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7B6AD46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 (3-9)</w:t>
            </w:r>
          </w:p>
        </w:tc>
      </w:tr>
      <w:tr w:rsidR="00B0760D" w:rsidRPr="00B0760D" w14:paraId="086BBCE1" w14:textId="77777777" w:rsidTr="00B0760D">
        <w:trPr>
          <w:trHeight w:val="320"/>
        </w:trPr>
        <w:tc>
          <w:tcPr>
            <w:tcW w:w="2524" w:type="dxa"/>
            <w:tcBorders>
              <w:top w:val="nil"/>
              <w:left w:val="nil"/>
              <w:bottom w:val="nil"/>
              <w:right w:val="nil"/>
            </w:tcBorders>
            <w:shd w:val="clear" w:color="auto" w:fill="auto"/>
            <w:noWrap/>
            <w:vAlign w:val="bottom"/>
            <w:hideMark/>
          </w:tcPr>
          <w:p w14:paraId="14843D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Uzbekistan</w:t>
            </w:r>
          </w:p>
        </w:tc>
        <w:tc>
          <w:tcPr>
            <w:tcW w:w="2180" w:type="dxa"/>
            <w:tcBorders>
              <w:top w:val="nil"/>
              <w:left w:val="nil"/>
              <w:bottom w:val="nil"/>
              <w:right w:val="nil"/>
            </w:tcBorders>
            <w:shd w:val="clear" w:color="auto" w:fill="auto"/>
            <w:noWrap/>
            <w:vAlign w:val="bottom"/>
            <w:hideMark/>
          </w:tcPr>
          <w:p w14:paraId="303BC96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00A994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85 (78.4-90.8)</w:t>
            </w:r>
          </w:p>
        </w:tc>
        <w:tc>
          <w:tcPr>
            <w:tcW w:w="1660" w:type="dxa"/>
            <w:tcBorders>
              <w:top w:val="nil"/>
              <w:left w:val="nil"/>
              <w:bottom w:val="nil"/>
              <w:right w:val="nil"/>
            </w:tcBorders>
            <w:shd w:val="clear" w:color="auto" w:fill="auto"/>
            <w:noWrap/>
            <w:vAlign w:val="bottom"/>
            <w:hideMark/>
          </w:tcPr>
          <w:p w14:paraId="04AA8CA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90.5 (85.9-94.2)</w:t>
            </w:r>
          </w:p>
        </w:tc>
        <w:tc>
          <w:tcPr>
            <w:tcW w:w="1800" w:type="dxa"/>
            <w:tcBorders>
              <w:top w:val="nil"/>
              <w:left w:val="nil"/>
              <w:bottom w:val="nil"/>
              <w:right w:val="nil"/>
            </w:tcBorders>
            <w:shd w:val="clear" w:color="auto" w:fill="auto"/>
            <w:noWrap/>
            <w:vAlign w:val="bottom"/>
            <w:hideMark/>
          </w:tcPr>
          <w:p w14:paraId="1DE214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1257 (1157-1355)</w:t>
            </w:r>
          </w:p>
        </w:tc>
        <w:tc>
          <w:tcPr>
            <w:tcW w:w="1800" w:type="dxa"/>
            <w:tcBorders>
              <w:top w:val="nil"/>
              <w:left w:val="nil"/>
              <w:bottom w:val="nil"/>
              <w:right w:val="nil"/>
            </w:tcBorders>
            <w:shd w:val="clear" w:color="auto" w:fill="auto"/>
            <w:noWrap/>
            <w:vAlign w:val="bottom"/>
            <w:hideMark/>
          </w:tcPr>
          <w:p w14:paraId="0528C7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3559 (3349-3747)</w:t>
            </w:r>
          </w:p>
        </w:tc>
      </w:tr>
      <w:tr w:rsidR="00B0760D" w:rsidRPr="00B0760D" w14:paraId="1FBDBA4B" w14:textId="77777777" w:rsidTr="00B0760D">
        <w:trPr>
          <w:trHeight w:val="320"/>
        </w:trPr>
        <w:tc>
          <w:tcPr>
            <w:tcW w:w="2524" w:type="dxa"/>
            <w:tcBorders>
              <w:top w:val="nil"/>
              <w:left w:val="nil"/>
              <w:bottom w:val="nil"/>
              <w:right w:val="nil"/>
            </w:tcBorders>
            <w:shd w:val="clear" w:color="auto" w:fill="auto"/>
            <w:noWrap/>
            <w:vAlign w:val="bottom"/>
            <w:hideMark/>
          </w:tcPr>
          <w:p w14:paraId="2839BF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856B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7B7D32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(11.2-25.9)</w:t>
            </w:r>
          </w:p>
        </w:tc>
        <w:tc>
          <w:tcPr>
            <w:tcW w:w="1660" w:type="dxa"/>
            <w:tcBorders>
              <w:top w:val="nil"/>
              <w:left w:val="nil"/>
              <w:bottom w:val="nil"/>
              <w:right w:val="nil"/>
            </w:tcBorders>
            <w:shd w:val="clear" w:color="auto" w:fill="auto"/>
            <w:noWrap/>
            <w:vAlign w:val="bottom"/>
            <w:hideMark/>
          </w:tcPr>
          <w:p w14:paraId="0D0047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24.1 (16.4-31.4)</w:t>
            </w:r>
          </w:p>
        </w:tc>
        <w:tc>
          <w:tcPr>
            <w:tcW w:w="1800" w:type="dxa"/>
            <w:tcBorders>
              <w:top w:val="nil"/>
              <w:left w:val="nil"/>
              <w:bottom w:val="nil"/>
              <w:right w:val="nil"/>
            </w:tcBorders>
            <w:shd w:val="clear" w:color="auto" w:fill="auto"/>
            <w:noWrap/>
            <w:vAlign w:val="bottom"/>
            <w:hideMark/>
          </w:tcPr>
          <w:p w14:paraId="5EBA96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266 (165-383)</w:t>
            </w:r>
          </w:p>
        </w:tc>
        <w:tc>
          <w:tcPr>
            <w:tcW w:w="1800" w:type="dxa"/>
            <w:tcBorders>
              <w:top w:val="nil"/>
              <w:left w:val="nil"/>
              <w:bottom w:val="nil"/>
              <w:right w:val="nil"/>
            </w:tcBorders>
            <w:shd w:val="clear" w:color="auto" w:fill="auto"/>
            <w:noWrap/>
            <w:vAlign w:val="bottom"/>
            <w:hideMark/>
          </w:tcPr>
          <w:p w14:paraId="3724F4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950 (645-1229)</w:t>
            </w:r>
          </w:p>
        </w:tc>
      </w:tr>
      <w:tr w:rsidR="00B0760D" w:rsidRPr="00B0760D" w14:paraId="6DB6004C" w14:textId="77777777" w:rsidTr="00B0760D">
        <w:trPr>
          <w:trHeight w:val="320"/>
        </w:trPr>
        <w:tc>
          <w:tcPr>
            <w:tcW w:w="2524" w:type="dxa"/>
            <w:tcBorders>
              <w:top w:val="nil"/>
              <w:left w:val="nil"/>
              <w:bottom w:val="nil"/>
              <w:right w:val="nil"/>
            </w:tcBorders>
            <w:shd w:val="clear" w:color="auto" w:fill="auto"/>
            <w:noWrap/>
            <w:vAlign w:val="bottom"/>
            <w:hideMark/>
          </w:tcPr>
          <w:p w14:paraId="4CA0942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76186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037B25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29.9 (23.2-38.4)</w:t>
            </w:r>
          </w:p>
        </w:tc>
        <w:tc>
          <w:tcPr>
            <w:tcW w:w="1660" w:type="dxa"/>
            <w:tcBorders>
              <w:top w:val="nil"/>
              <w:left w:val="nil"/>
              <w:bottom w:val="nil"/>
              <w:right w:val="nil"/>
            </w:tcBorders>
            <w:shd w:val="clear" w:color="auto" w:fill="auto"/>
            <w:noWrap/>
            <w:vAlign w:val="bottom"/>
            <w:hideMark/>
          </w:tcPr>
          <w:p w14:paraId="266050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(16.2-28.1)</w:t>
            </w:r>
          </w:p>
        </w:tc>
        <w:tc>
          <w:tcPr>
            <w:tcW w:w="1800" w:type="dxa"/>
            <w:tcBorders>
              <w:top w:val="nil"/>
              <w:left w:val="nil"/>
              <w:bottom w:val="nil"/>
              <w:right w:val="nil"/>
            </w:tcBorders>
            <w:shd w:val="clear" w:color="auto" w:fill="auto"/>
            <w:noWrap/>
            <w:vAlign w:val="bottom"/>
            <w:hideMark/>
          </w:tcPr>
          <w:p w14:paraId="57FB7B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444 (343-565)</w:t>
            </w:r>
          </w:p>
        </w:tc>
        <w:tc>
          <w:tcPr>
            <w:tcW w:w="1800" w:type="dxa"/>
            <w:tcBorders>
              <w:top w:val="nil"/>
              <w:left w:val="nil"/>
              <w:bottom w:val="nil"/>
              <w:right w:val="nil"/>
            </w:tcBorders>
            <w:shd w:val="clear" w:color="auto" w:fill="auto"/>
            <w:noWrap/>
            <w:vAlign w:val="bottom"/>
            <w:hideMark/>
          </w:tcPr>
          <w:p w14:paraId="65C5BB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843 (643-1105)</w:t>
            </w:r>
          </w:p>
        </w:tc>
      </w:tr>
      <w:tr w:rsidR="00B0760D" w:rsidRPr="00B0760D" w14:paraId="04EB5B5A" w14:textId="77777777" w:rsidTr="00B0760D">
        <w:trPr>
          <w:trHeight w:val="320"/>
        </w:trPr>
        <w:tc>
          <w:tcPr>
            <w:tcW w:w="2524" w:type="dxa"/>
            <w:tcBorders>
              <w:top w:val="nil"/>
              <w:left w:val="nil"/>
              <w:bottom w:val="nil"/>
              <w:right w:val="nil"/>
            </w:tcBorders>
            <w:shd w:val="clear" w:color="auto" w:fill="auto"/>
            <w:noWrap/>
            <w:vAlign w:val="bottom"/>
            <w:hideMark/>
          </w:tcPr>
          <w:p w14:paraId="7A3660A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32739B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2DEFB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 (3.2-6.3)</w:t>
            </w:r>
          </w:p>
        </w:tc>
        <w:tc>
          <w:tcPr>
            <w:tcW w:w="1660" w:type="dxa"/>
            <w:tcBorders>
              <w:top w:val="nil"/>
              <w:left w:val="nil"/>
              <w:bottom w:val="nil"/>
              <w:right w:val="nil"/>
            </w:tcBorders>
            <w:shd w:val="clear" w:color="auto" w:fill="auto"/>
            <w:noWrap/>
            <w:vAlign w:val="bottom"/>
            <w:hideMark/>
          </w:tcPr>
          <w:p w14:paraId="1F6BCF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(0.9-1.9)</w:t>
            </w:r>
          </w:p>
        </w:tc>
        <w:tc>
          <w:tcPr>
            <w:tcW w:w="1800" w:type="dxa"/>
            <w:tcBorders>
              <w:top w:val="nil"/>
              <w:left w:val="nil"/>
              <w:bottom w:val="nil"/>
              <w:right w:val="nil"/>
            </w:tcBorders>
            <w:shd w:val="clear" w:color="auto" w:fill="auto"/>
            <w:noWrap/>
            <w:vAlign w:val="bottom"/>
            <w:hideMark/>
          </w:tcPr>
          <w:p w14:paraId="0613E0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 (47-92)</w:t>
            </w:r>
          </w:p>
        </w:tc>
        <w:tc>
          <w:tcPr>
            <w:tcW w:w="1800" w:type="dxa"/>
            <w:tcBorders>
              <w:top w:val="nil"/>
              <w:left w:val="nil"/>
              <w:bottom w:val="nil"/>
              <w:right w:val="nil"/>
            </w:tcBorders>
            <w:shd w:val="clear" w:color="auto" w:fill="auto"/>
            <w:noWrap/>
            <w:vAlign w:val="bottom"/>
            <w:hideMark/>
          </w:tcPr>
          <w:p w14:paraId="43894A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(36-74)</w:t>
            </w:r>
          </w:p>
        </w:tc>
      </w:tr>
      <w:tr w:rsidR="00B0760D" w:rsidRPr="00B0760D" w14:paraId="284297E5" w14:textId="77777777" w:rsidTr="00B0760D">
        <w:trPr>
          <w:trHeight w:val="320"/>
        </w:trPr>
        <w:tc>
          <w:tcPr>
            <w:tcW w:w="2524" w:type="dxa"/>
            <w:tcBorders>
              <w:top w:val="nil"/>
              <w:left w:val="nil"/>
              <w:bottom w:val="nil"/>
              <w:right w:val="nil"/>
            </w:tcBorders>
            <w:shd w:val="clear" w:color="auto" w:fill="auto"/>
            <w:noWrap/>
            <w:vAlign w:val="bottom"/>
            <w:hideMark/>
          </w:tcPr>
          <w:p w14:paraId="541C31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8ADC3CE"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D3D97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26.7 (20.6-34.6)</w:t>
            </w:r>
          </w:p>
        </w:tc>
        <w:tc>
          <w:tcPr>
            <w:tcW w:w="1660" w:type="dxa"/>
            <w:tcBorders>
              <w:top w:val="nil"/>
              <w:left w:val="nil"/>
              <w:bottom w:val="nil"/>
              <w:right w:val="nil"/>
            </w:tcBorders>
            <w:shd w:val="clear" w:color="auto" w:fill="auto"/>
            <w:noWrap/>
            <w:vAlign w:val="bottom"/>
            <w:hideMark/>
          </w:tcPr>
          <w:p w14:paraId="5EFCC3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20.4 (15.4-26.9)</w:t>
            </w:r>
          </w:p>
        </w:tc>
        <w:tc>
          <w:tcPr>
            <w:tcW w:w="1800" w:type="dxa"/>
            <w:tcBorders>
              <w:top w:val="nil"/>
              <w:left w:val="nil"/>
              <w:bottom w:val="nil"/>
              <w:right w:val="nil"/>
            </w:tcBorders>
            <w:shd w:val="clear" w:color="auto" w:fill="auto"/>
            <w:noWrap/>
            <w:vAlign w:val="bottom"/>
            <w:hideMark/>
          </w:tcPr>
          <w:p w14:paraId="21D7FE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397 (306-510)</w:t>
            </w:r>
          </w:p>
        </w:tc>
        <w:tc>
          <w:tcPr>
            <w:tcW w:w="1800" w:type="dxa"/>
            <w:tcBorders>
              <w:top w:val="nil"/>
              <w:left w:val="nil"/>
              <w:bottom w:val="nil"/>
              <w:right w:val="nil"/>
            </w:tcBorders>
            <w:shd w:val="clear" w:color="auto" w:fill="auto"/>
            <w:noWrap/>
            <w:vAlign w:val="bottom"/>
            <w:hideMark/>
          </w:tcPr>
          <w:p w14:paraId="764DF87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804 (612-1056)</w:t>
            </w:r>
          </w:p>
        </w:tc>
      </w:tr>
      <w:tr w:rsidR="00B0760D" w:rsidRPr="00B0760D" w14:paraId="009520E2" w14:textId="77777777" w:rsidTr="00B0760D">
        <w:trPr>
          <w:trHeight w:val="320"/>
        </w:trPr>
        <w:tc>
          <w:tcPr>
            <w:tcW w:w="2524" w:type="dxa"/>
            <w:tcBorders>
              <w:top w:val="nil"/>
              <w:left w:val="nil"/>
              <w:bottom w:val="nil"/>
              <w:right w:val="nil"/>
            </w:tcBorders>
            <w:shd w:val="clear" w:color="auto" w:fill="auto"/>
            <w:noWrap/>
            <w:vAlign w:val="bottom"/>
            <w:hideMark/>
          </w:tcPr>
          <w:p w14:paraId="1DCA06E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A78B1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332C27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53.3 (36-70.3)</w:t>
            </w:r>
          </w:p>
        </w:tc>
        <w:tc>
          <w:tcPr>
            <w:tcW w:w="1660" w:type="dxa"/>
            <w:tcBorders>
              <w:top w:val="nil"/>
              <w:left w:val="nil"/>
              <w:bottom w:val="nil"/>
              <w:right w:val="nil"/>
            </w:tcBorders>
            <w:shd w:val="clear" w:color="auto" w:fill="auto"/>
            <w:noWrap/>
            <w:vAlign w:val="bottom"/>
            <w:hideMark/>
          </w:tcPr>
          <w:p w14:paraId="40015C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54.4 (36.3-71.8)</w:t>
            </w:r>
          </w:p>
        </w:tc>
        <w:tc>
          <w:tcPr>
            <w:tcW w:w="1800" w:type="dxa"/>
            <w:tcBorders>
              <w:top w:val="nil"/>
              <w:left w:val="nil"/>
              <w:bottom w:val="nil"/>
              <w:right w:val="nil"/>
            </w:tcBorders>
            <w:shd w:val="clear" w:color="auto" w:fill="auto"/>
            <w:noWrap/>
            <w:vAlign w:val="bottom"/>
            <w:hideMark/>
          </w:tcPr>
          <w:p w14:paraId="0F3A8B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788 (536-1039)</w:t>
            </w:r>
          </w:p>
        </w:tc>
        <w:tc>
          <w:tcPr>
            <w:tcW w:w="1800" w:type="dxa"/>
            <w:tcBorders>
              <w:top w:val="nil"/>
              <w:left w:val="nil"/>
              <w:bottom w:val="nil"/>
              <w:right w:val="nil"/>
            </w:tcBorders>
            <w:shd w:val="clear" w:color="auto" w:fill="auto"/>
            <w:noWrap/>
            <w:vAlign w:val="bottom"/>
            <w:hideMark/>
          </w:tcPr>
          <w:p w14:paraId="540C8D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2145 (1421-2806)</w:t>
            </w:r>
          </w:p>
        </w:tc>
      </w:tr>
      <w:tr w:rsidR="00B0760D" w:rsidRPr="00B0760D" w14:paraId="55B841B8" w14:textId="77777777" w:rsidTr="00B0760D">
        <w:trPr>
          <w:trHeight w:val="320"/>
        </w:trPr>
        <w:tc>
          <w:tcPr>
            <w:tcW w:w="2524" w:type="dxa"/>
            <w:tcBorders>
              <w:top w:val="nil"/>
              <w:left w:val="nil"/>
              <w:bottom w:val="nil"/>
              <w:right w:val="nil"/>
            </w:tcBorders>
            <w:shd w:val="clear" w:color="auto" w:fill="auto"/>
            <w:noWrap/>
            <w:vAlign w:val="bottom"/>
            <w:hideMark/>
          </w:tcPr>
          <w:p w14:paraId="741B3F2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52150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BFDA7E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21.3 (16.5-27.8)</w:t>
            </w:r>
          </w:p>
        </w:tc>
        <w:tc>
          <w:tcPr>
            <w:tcW w:w="1660" w:type="dxa"/>
            <w:tcBorders>
              <w:top w:val="nil"/>
              <w:left w:val="nil"/>
              <w:bottom w:val="nil"/>
              <w:right w:val="nil"/>
            </w:tcBorders>
            <w:shd w:val="clear" w:color="auto" w:fill="auto"/>
            <w:noWrap/>
            <w:vAlign w:val="bottom"/>
            <w:hideMark/>
          </w:tcPr>
          <w:p w14:paraId="7D1F14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44.2 (36.5-52.6)</w:t>
            </w:r>
          </w:p>
        </w:tc>
        <w:tc>
          <w:tcPr>
            <w:tcW w:w="1800" w:type="dxa"/>
            <w:tcBorders>
              <w:top w:val="nil"/>
              <w:left w:val="nil"/>
              <w:bottom w:val="nil"/>
              <w:right w:val="nil"/>
            </w:tcBorders>
            <w:shd w:val="clear" w:color="auto" w:fill="auto"/>
            <w:noWrap/>
            <w:vAlign w:val="bottom"/>
            <w:hideMark/>
          </w:tcPr>
          <w:p w14:paraId="2C54B75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317 (240-413)</w:t>
            </w:r>
          </w:p>
        </w:tc>
        <w:tc>
          <w:tcPr>
            <w:tcW w:w="1800" w:type="dxa"/>
            <w:tcBorders>
              <w:top w:val="nil"/>
              <w:left w:val="nil"/>
              <w:bottom w:val="nil"/>
              <w:right w:val="nil"/>
            </w:tcBorders>
            <w:shd w:val="clear" w:color="auto" w:fill="auto"/>
            <w:noWrap/>
            <w:vAlign w:val="bottom"/>
            <w:hideMark/>
          </w:tcPr>
          <w:p w14:paraId="490B68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1746 (1424-2071)</w:t>
            </w:r>
          </w:p>
        </w:tc>
      </w:tr>
      <w:tr w:rsidR="00B0760D" w:rsidRPr="00B0760D" w14:paraId="49D6CC02" w14:textId="77777777" w:rsidTr="00B0760D">
        <w:trPr>
          <w:trHeight w:val="320"/>
        </w:trPr>
        <w:tc>
          <w:tcPr>
            <w:tcW w:w="2524" w:type="dxa"/>
            <w:tcBorders>
              <w:top w:val="nil"/>
              <w:left w:val="nil"/>
              <w:bottom w:val="nil"/>
              <w:right w:val="nil"/>
            </w:tcBorders>
            <w:shd w:val="clear" w:color="auto" w:fill="auto"/>
            <w:noWrap/>
            <w:vAlign w:val="bottom"/>
            <w:hideMark/>
          </w:tcPr>
          <w:p w14:paraId="18BE1A0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F8F4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CB786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(4.1-9)</w:t>
            </w:r>
          </w:p>
        </w:tc>
        <w:tc>
          <w:tcPr>
            <w:tcW w:w="1660" w:type="dxa"/>
            <w:tcBorders>
              <w:top w:val="nil"/>
              <w:left w:val="nil"/>
              <w:bottom w:val="nil"/>
              <w:right w:val="nil"/>
            </w:tcBorders>
            <w:shd w:val="clear" w:color="auto" w:fill="auto"/>
            <w:noWrap/>
            <w:vAlign w:val="bottom"/>
            <w:hideMark/>
          </w:tcPr>
          <w:p w14:paraId="47AD70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(4.3-9.1)</w:t>
            </w:r>
          </w:p>
        </w:tc>
        <w:tc>
          <w:tcPr>
            <w:tcW w:w="1800" w:type="dxa"/>
            <w:tcBorders>
              <w:top w:val="nil"/>
              <w:left w:val="nil"/>
              <w:bottom w:val="nil"/>
              <w:right w:val="nil"/>
            </w:tcBorders>
            <w:shd w:val="clear" w:color="auto" w:fill="auto"/>
            <w:noWrap/>
            <w:vAlign w:val="bottom"/>
            <w:hideMark/>
          </w:tcPr>
          <w:p w14:paraId="63B706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99 (59-134)</w:t>
            </w:r>
          </w:p>
        </w:tc>
        <w:tc>
          <w:tcPr>
            <w:tcW w:w="1800" w:type="dxa"/>
            <w:tcBorders>
              <w:top w:val="nil"/>
              <w:left w:val="nil"/>
              <w:bottom w:val="nil"/>
              <w:right w:val="nil"/>
            </w:tcBorders>
            <w:shd w:val="clear" w:color="auto" w:fill="auto"/>
            <w:noWrap/>
            <w:vAlign w:val="bottom"/>
            <w:hideMark/>
          </w:tcPr>
          <w:p w14:paraId="7F6E69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269 (169-362)</w:t>
            </w:r>
          </w:p>
        </w:tc>
      </w:tr>
      <w:tr w:rsidR="00B0760D" w:rsidRPr="00B0760D" w14:paraId="583E48F5" w14:textId="77777777" w:rsidTr="00B0760D">
        <w:trPr>
          <w:trHeight w:val="320"/>
        </w:trPr>
        <w:tc>
          <w:tcPr>
            <w:tcW w:w="2524" w:type="dxa"/>
            <w:tcBorders>
              <w:top w:val="nil"/>
              <w:left w:val="nil"/>
              <w:bottom w:val="nil"/>
              <w:right w:val="nil"/>
            </w:tcBorders>
            <w:shd w:val="clear" w:color="auto" w:fill="auto"/>
            <w:noWrap/>
            <w:vAlign w:val="bottom"/>
            <w:hideMark/>
          </w:tcPr>
          <w:p w14:paraId="505D3B1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B0134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4E080A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(13.6-26.7)</w:t>
            </w:r>
          </w:p>
        </w:tc>
        <w:tc>
          <w:tcPr>
            <w:tcW w:w="1660" w:type="dxa"/>
            <w:tcBorders>
              <w:top w:val="nil"/>
              <w:left w:val="nil"/>
              <w:bottom w:val="nil"/>
              <w:right w:val="nil"/>
            </w:tcBorders>
            <w:shd w:val="clear" w:color="auto" w:fill="auto"/>
            <w:noWrap/>
            <w:vAlign w:val="bottom"/>
            <w:hideMark/>
          </w:tcPr>
          <w:p w14:paraId="23B47C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11.4 (7.8-16.8)</w:t>
            </w:r>
          </w:p>
        </w:tc>
        <w:tc>
          <w:tcPr>
            <w:tcW w:w="1800" w:type="dxa"/>
            <w:tcBorders>
              <w:top w:val="nil"/>
              <w:left w:val="nil"/>
              <w:bottom w:val="nil"/>
              <w:right w:val="nil"/>
            </w:tcBorders>
            <w:shd w:val="clear" w:color="auto" w:fill="auto"/>
            <w:noWrap/>
            <w:vAlign w:val="bottom"/>
            <w:hideMark/>
          </w:tcPr>
          <w:p w14:paraId="5E0BDD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 (200-397)</w:t>
            </w:r>
          </w:p>
        </w:tc>
        <w:tc>
          <w:tcPr>
            <w:tcW w:w="1800" w:type="dxa"/>
            <w:tcBorders>
              <w:top w:val="nil"/>
              <w:left w:val="nil"/>
              <w:bottom w:val="nil"/>
              <w:right w:val="nil"/>
            </w:tcBorders>
            <w:shd w:val="clear" w:color="auto" w:fill="auto"/>
            <w:noWrap/>
            <w:vAlign w:val="bottom"/>
            <w:hideMark/>
          </w:tcPr>
          <w:p w14:paraId="0830EE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447 (304-661)</w:t>
            </w:r>
          </w:p>
        </w:tc>
      </w:tr>
      <w:tr w:rsidR="00B0760D" w:rsidRPr="00B0760D" w14:paraId="756D917F" w14:textId="77777777" w:rsidTr="00B0760D">
        <w:trPr>
          <w:trHeight w:val="320"/>
        </w:trPr>
        <w:tc>
          <w:tcPr>
            <w:tcW w:w="2524" w:type="dxa"/>
            <w:tcBorders>
              <w:top w:val="nil"/>
              <w:left w:val="nil"/>
              <w:bottom w:val="nil"/>
              <w:right w:val="nil"/>
            </w:tcBorders>
            <w:shd w:val="clear" w:color="auto" w:fill="auto"/>
            <w:noWrap/>
            <w:vAlign w:val="bottom"/>
            <w:hideMark/>
          </w:tcPr>
          <w:p w14:paraId="6881D5F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FB35D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B4D0D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(4.9-13.6)</w:t>
            </w:r>
          </w:p>
        </w:tc>
        <w:tc>
          <w:tcPr>
            <w:tcW w:w="1660" w:type="dxa"/>
            <w:tcBorders>
              <w:top w:val="nil"/>
              <w:left w:val="nil"/>
              <w:bottom w:val="nil"/>
              <w:right w:val="nil"/>
            </w:tcBorders>
            <w:shd w:val="clear" w:color="auto" w:fill="auto"/>
            <w:noWrap/>
            <w:vAlign w:val="bottom"/>
            <w:hideMark/>
          </w:tcPr>
          <w:p w14:paraId="361C76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28.7 (20.1-37.2)</w:t>
            </w:r>
          </w:p>
        </w:tc>
        <w:tc>
          <w:tcPr>
            <w:tcW w:w="1800" w:type="dxa"/>
            <w:tcBorders>
              <w:top w:val="nil"/>
              <w:left w:val="nil"/>
              <w:bottom w:val="nil"/>
              <w:right w:val="nil"/>
            </w:tcBorders>
            <w:shd w:val="clear" w:color="auto" w:fill="auto"/>
            <w:noWrap/>
            <w:vAlign w:val="bottom"/>
            <w:hideMark/>
          </w:tcPr>
          <w:p w14:paraId="7D0261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118 (73-201)</w:t>
            </w:r>
          </w:p>
        </w:tc>
        <w:tc>
          <w:tcPr>
            <w:tcW w:w="1800" w:type="dxa"/>
            <w:tcBorders>
              <w:top w:val="nil"/>
              <w:left w:val="nil"/>
              <w:bottom w:val="nil"/>
              <w:right w:val="nil"/>
            </w:tcBorders>
            <w:shd w:val="clear" w:color="auto" w:fill="auto"/>
            <w:noWrap/>
            <w:vAlign w:val="bottom"/>
            <w:hideMark/>
          </w:tcPr>
          <w:p w14:paraId="5F665F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1133 (791-1474)</w:t>
            </w:r>
          </w:p>
        </w:tc>
      </w:tr>
      <w:tr w:rsidR="00B0760D" w:rsidRPr="00B0760D" w14:paraId="7B3F6C01" w14:textId="77777777" w:rsidTr="00B0760D">
        <w:trPr>
          <w:trHeight w:val="320"/>
        </w:trPr>
        <w:tc>
          <w:tcPr>
            <w:tcW w:w="2524" w:type="dxa"/>
            <w:tcBorders>
              <w:top w:val="nil"/>
              <w:left w:val="nil"/>
              <w:bottom w:val="nil"/>
              <w:right w:val="nil"/>
            </w:tcBorders>
            <w:shd w:val="clear" w:color="auto" w:fill="auto"/>
            <w:noWrap/>
            <w:vAlign w:val="bottom"/>
            <w:hideMark/>
          </w:tcPr>
          <w:p w14:paraId="0773A21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A1DDD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6CD9B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(2.7-3.3)</w:t>
            </w:r>
          </w:p>
        </w:tc>
        <w:tc>
          <w:tcPr>
            <w:tcW w:w="1660" w:type="dxa"/>
            <w:tcBorders>
              <w:top w:val="nil"/>
              <w:left w:val="nil"/>
              <w:bottom w:val="nil"/>
              <w:right w:val="nil"/>
            </w:tcBorders>
            <w:shd w:val="clear" w:color="auto" w:fill="auto"/>
            <w:noWrap/>
            <w:vAlign w:val="bottom"/>
            <w:hideMark/>
          </w:tcPr>
          <w:p w14:paraId="78C10E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3.3 (2.9-3.6)</w:t>
            </w:r>
          </w:p>
        </w:tc>
        <w:tc>
          <w:tcPr>
            <w:tcW w:w="1800" w:type="dxa"/>
            <w:tcBorders>
              <w:top w:val="nil"/>
              <w:left w:val="nil"/>
              <w:bottom w:val="nil"/>
              <w:right w:val="nil"/>
            </w:tcBorders>
            <w:shd w:val="clear" w:color="auto" w:fill="auto"/>
            <w:noWrap/>
            <w:vAlign w:val="bottom"/>
            <w:hideMark/>
          </w:tcPr>
          <w:p w14:paraId="214786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 (40-50)</w:t>
            </w:r>
          </w:p>
        </w:tc>
        <w:tc>
          <w:tcPr>
            <w:tcW w:w="1800" w:type="dxa"/>
            <w:tcBorders>
              <w:top w:val="nil"/>
              <w:left w:val="nil"/>
              <w:bottom w:val="nil"/>
              <w:right w:val="nil"/>
            </w:tcBorders>
            <w:shd w:val="clear" w:color="auto" w:fill="auto"/>
            <w:noWrap/>
            <w:vAlign w:val="bottom"/>
            <w:hideMark/>
          </w:tcPr>
          <w:p w14:paraId="4FEE12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(114-141)</w:t>
            </w:r>
          </w:p>
        </w:tc>
      </w:tr>
      <w:tr w:rsidR="00B0760D" w:rsidRPr="00B0760D" w14:paraId="45C41564" w14:textId="77777777" w:rsidTr="00B0760D">
        <w:trPr>
          <w:trHeight w:val="320"/>
        </w:trPr>
        <w:tc>
          <w:tcPr>
            <w:tcW w:w="2524" w:type="dxa"/>
            <w:tcBorders>
              <w:top w:val="nil"/>
              <w:left w:val="nil"/>
              <w:bottom w:val="nil"/>
              <w:right w:val="nil"/>
            </w:tcBorders>
            <w:shd w:val="clear" w:color="auto" w:fill="auto"/>
            <w:noWrap/>
            <w:vAlign w:val="bottom"/>
            <w:hideMark/>
          </w:tcPr>
          <w:p w14:paraId="4B1F50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5206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64C61C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(1.3-1.5)</w:t>
            </w:r>
          </w:p>
        </w:tc>
        <w:tc>
          <w:tcPr>
            <w:tcW w:w="1660" w:type="dxa"/>
            <w:tcBorders>
              <w:top w:val="nil"/>
              <w:left w:val="nil"/>
              <w:bottom w:val="nil"/>
              <w:right w:val="nil"/>
            </w:tcBorders>
            <w:shd w:val="clear" w:color="auto" w:fill="auto"/>
            <w:noWrap/>
            <w:vAlign w:val="bottom"/>
            <w:hideMark/>
          </w:tcPr>
          <w:p w14:paraId="1F3FC8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(1.3-1.6)</w:t>
            </w:r>
          </w:p>
        </w:tc>
        <w:tc>
          <w:tcPr>
            <w:tcW w:w="1800" w:type="dxa"/>
            <w:tcBorders>
              <w:top w:val="nil"/>
              <w:left w:val="nil"/>
              <w:bottom w:val="nil"/>
              <w:right w:val="nil"/>
            </w:tcBorders>
            <w:shd w:val="clear" w:color="auto" w:fill="auto"/>
            <w:noWrap/>
            <w:vAlign w:val="bottom"/>
            <w:hideMark/>
          </w:tcPr>
          <w:p w14:paraId="6CF979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(19-23)</w:t>
            </w:r>
          </w:p>
        </w:tc>
        <w:tc>
          <w:tcPr>
            <w:tcW w:w="1800" w:type="dxa"/>
            <w:tcBorders>
              <w:top w:val="nil"/>
              <w:left w:val="nil"/>
              <w:bottom w:val="nil"/>
              <w:right w:val="nil"/>
            </w:tcBorders>
            <w:shd w:val="clear" w:color="auto" w:fill="auto"/>
            <w:noWrap/>
            <w:vAlign w:val="bottom"/>
            <w:hideMark/>
          </w:tcPr>
          <w:p w14:paraId="39B73D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(51-62)</w:t>
            </w:r>
          </w:p>
        </w:tc>
      </w:tr>
      <w:tr w:rsidR="00B0760D" w:rsidRPr="00B0760D" w14:paraId="2E8A5B9A" w14:textId="77777777" w:rsidTr="00B0760D">
        <w:trPr>
          <w:trHeight w:val="320"/>
        </w:trPr>
        <w:tc>
          <w:tcPr>
            <w:tcW w:w="2524" w:type="dxa"/>
            <w:tcBorders>
              <w:top w:val="nil"/>
              <w:left w:val="nil"/>
              <w:bottom w:val="nil"/>
              <w:right w:val="nil"/>
            </w:tcBorders>
            <w:shd w:val="clear" w:color="auto" w:fill="auto"/>
            <w:noWrap/>
            <w:vAlign w:val="bottom"/>
            <w:hideMark/>
          </w:tcPr>
          <w:p w14:paraId="0E75773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B6C5E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76546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(0.9-1.3)</w:t>
            </w:r>
          </w:p>
        </w:tc>
        <w:tc>
          <w:tcPr>
            <w:tcW w:w="1660" w:type="dxa"/>
            <w:tcBorders>
              <w:top w:val="nil"/>
              <w:left w:val="nil"/>
              <w:bottom w:val="nil"/>
              <w:right w:val="nil"/>
            </w:tcBorders>
            <w:shd w:val="clear" w:color="auto" w:fill="auto"/>
            <w:noWrap/>
            <w:vAlign w:val="bottom"/>
            <w:hideMark/>
          </w:tcPr>
          <w:p w14:paraId="234F77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0.6 (0.4-0.8)</w:t>
            </w:r>
          </w:p>
        </w:tc>
        <w:tc>
          <w:tcPr>
            <w:tcW w:w="1800" w:type="dxa"/>
            <w:tcBorders>
              <w:top w:val="nil"/>
              <w:left w:val="nil"/>
              <w:bottom w:val="nil"/>
              <w:right w:val="nil"/>
            </w:tcBorders>
            <w:shd w:val="clear" w:color="auto" w:fill="auto"/>
            <w:noWrap/>
            <w:vAlign w:val="bottom"/>
            <w:hideMark/>
          </w:tcPr>
          <w:p w14:paraId="3AADBD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(13-19)</w:t>
            </w:r>
          </w:p>
        </w:tc>
        <w:tc>
          <w:tcPr>
            <w:tcW w:w="1800" w:type="dxa"/>
            <w:tcBorders>
              <w:top w:val="nil"/>
              <w:left w:val="nil"/>
              <w:bottom w:val="nil"/>
              <w:right w:val="nil"/>
            </w:tcBorders>
            <w:shd w:val="clear" w:color="auto" w:fill="auto"/>
            <w:noWrap/>
            <w:vAlign w:val="bottom"/>
            <w:hideMark/>
          </w:tcPr>
          <w:p w14:paraId="363F1E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(17-31)</w:t>
            </w:r>
          </w:p>
        </w:tc>
      </w:tr>
      <w:tr w:rsidR="00B0760D" w:rsidRPr="00B0760D" w14:paraId="1D99387C" w14:textId="77777777" w:rsidTr="00B0760D">
        <w:trPr>
          <w:trHeight w:val="320"/>
        </w:trPr>
        <w:tc>
          <w:tcPr>
            <w:tcW w:w="2524" w:type="dxa"/>
            <w:tcBorders>
              <w:top w:val="nil"/>
              <w:left w:val="nil"/>
              <w:bottom w:val="nil"/>
              <w:right w:val="nil"/>
            </w:tcBorders>
            <w:shd w:val="clear" w:color="auto" w:fill="auto"/>
            <w:noWrap/>
            <w:vAlign w:val="bottom"/>
            <w:hideMark/>
          </w:tcPr>
          <w:p w14:paraId="0CE8E5D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DC6E4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322FD9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70AA557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(0-0.1)</w:t>
            </w:r>
          </w:p>
        </w:tc>
        <w:tc>
          <w:tcPr>
            <w:tcW w:w="1800" w:type="dxa"/>
            <w:tcBorders>
              <w:top w:val="nil"/>
              <w:left w:val="nil"/>
              <w:bottom w:val="nil"/>
              <w:right w:val="nil"/>
            </w:tcBorders>
            <w:shd w:val="clear" w:color="auto" w:fill="auto"/>
            <w:noWrap/>
            <w:vAlign w:val="bottom"/>
            <w:hideMark/>
          </w:tcPr>
          <w:p w14:paraId="519E1E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3A139DC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(2-5)</w:t>
            </w:r>
          </w:p>
        </w:tc>
      </w:tr>
      <w:tr w:rsidR="00B0760D" w:rsidRPr="00B0760D" w14:paraId="68B3A58B" w14:textId="77777777" w:rsidTr="00B0760D">
        <w:trPr>
          <w:trHeight w:val="320"/>
        </w:trPr>
        <w:tc>
          <w:tcPr>
            <w:tcW w:w="2524" w:type="dxa"/>
            <w:tcBorders>
              <w:top w:val="nil"/>
              <w:left w:val="nil"/>
              <w:bottom w:val="nil"/>
              <w:right w:val="nil"/>
            </w:tcBorders>
            <w:shd w:val="clear" w:color="auto" w:fill="auto"/>
            <w:noWrap/>
            <w:vAlign w:val="bottom"/>
            <w:hideMark/>
          </w:tcPr>
          <w:p w14:paraId="1A18A8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Vanuatu</w:t>
            </w:r>
          </w:p>
        </w:tc>
        <w:tc>
          <w:tcPr>
            <w:tcW w:w="2180" w:type="dxa"/>
            <w:tcBorders>
              <w:top w:val="nil"/>
              <w:left w:val="nil"/>
              <w:bottom w:val="nil"/>
              <w:right w:val="nil"/>
            </w:tcBorders>
            <w:shd w:val="clear" w:color="auto" w:fill="auto"/>
            <w:noWrap/>
            <w:vAlign w:val="bottom"/>
            <w:hideMark/>
          </w:tcPr>
          <w:p w14:paraId="3EFDF8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04288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 (63-74)</w:t>
            </w:r>
          </w:p>
        </w:tc>
        <w:tc>
          <w:tcPr>
            <w:tcW w:w="1660" w:type="dxa"/>
            <w:tcBorders>
              <w:top w:val="nil"/>
              <w:left w:val="nil"/>
              <w:bottom w:val="nil"/>
              <w:right w:val="nil"/>
            </w:tcBorders>
            <w:shd w:val="clear" w:color="auto" w:fill="auto"/>
            <w:noWrap/>
            <w:vAlign w:val="bottom"/>
            <w:hideMark/>
          </w:tcPr>
          <w:p w14:paraId="0383A3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68.7 (63.4-74.5)</w:t>
            </w:r>
          </w:p>
        </w:tc>
        <w:tc>
          <w:tcPr>
            <w:tcW w:w="1800" w:type="dxa"/>
            <w:tcBorders>
              <w:top w:val="nil"/>
              <w:left w:val="nil"/>
              <w:bottom w:val="nil"/>
              <w:right w:val="nil"/>
            </w:tcBorders>
            <w:shd w:val="clear" w:color="auto" w:fill="auto"/>
            <w:noWrap/>
            <w:vAlign w:val="bottom"/>
            <w:hideMark/>
          </w:tcPr>
          <w:p w14:paraId="6C1CC4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2657 (2452-2889)</w:t>
            </w:r>
          </w:p>
        </w:tc>
        <w:tc>
          <w:tcPr>
            <w:tcW w:w="1800" w:type="dxa"/>
            <w:tcBorders>
              <w:top w:val="nil"/>
              <w:left w:val="nil"/>
              <w:bottom w:val="nil"/>
              <w:right w:val="nil"/>
            </w:tcBorders>
            <w:shd w:val="clear" w:color="auto" w:fill="auto"/>
            <w:noWrap/>
            <w:vAlign w:val="bottom"/>
            <w:hideMark/>
          </w:tcPr>
          <w:p w14:paraId="26AA27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4711 (4330-5113)</w:t>
            </w:r>
          </w:p>
        </w:tc>
      </w:tr>
      <w:tr w:rsidR="00B0760D" w:rsidRPr="00B0760D" w14:paraId="7E70DE69" w14:textId="77777777" w:rsidTr="00B0760D">
        <w:trPr>
          <w:trHeight w:val="320"/>
        </w:trPr>
        <w:tc>
          <w:tcPr>
            <w:tcW w:w="2524" w:type="dxa"/>
            <w:tcBorders>
              <w:top w:val="nil"/>
              <w:left w:val="nil"/>
              <w:bottom w:val="nil"/>
              <w:right w:val="nil"/>
            </w:tcBorders>
            <w:shd w:val="clear" w:color="auto" w:fill="auto"/>
            <w:noWrap/>
            <w:vAlign w:val="bottom"/>
            <w:hideMark/>
          </w:tcPr>
          <w:p w14:paraId="4EE2B22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9D8F7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399F7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40 (35.7-42.5)</w:t>
            </w:r>
          </w:p>
        </w:tc>
        <w:tc>
          <w:tcPr>
            <w:tcW w:w="1660" w:type="dxa"/>
            <w:tcBorders>
              <w:top w:val="nil"/>
              <w:left w:val="nil"/>
              <w:bottom w:val="nil"/>
              <w:right w:val="nil"/>
            </w:tcBorders>
            <w:shd w:val="clear" w:color="auto" w:fill="auto"/>
            <w:noWrap/>
            <w:vAlign w:val="bottom"/>
            <w:hideMark/>
          </w:tcPr>
          <w:p w14:paraId="04CA2B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(26.8-39)</w:t>
            </w:r>
          </w:p>
        </w:tc>
        <w:tc>
          <w:tcPr>
            <w:tcW w:w="1800" w:type="dxa"/>
            <w:tcBorders>
              <w:top w:val="nil"/>
              <w:left w:val="nil"/>
              <w:bottom w:val="nil"/>
              <w:right w:val="nil"/>
            </w:tcBorders>
            <w:shd w:val="clear" w:color="auto" w:fill="auto"/>
            <w:noWrap/>
            <w:vAlign w:val="bottom"/>
            <w:hideMark/>
          </w:tcPr>
          <w:p w14:paraId="5AE727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1558 (1382-1674)</w:t>
            </w:r>
          </w:p>
        </w:tc>
        <w:tc>
          <w:tcPr>
            <w:tcW w:w="1800" w:type="dxa"/>
            <w:tcBorders>
              <w:top w:val="nil"/>
              <w:left w:val="nil"/>
              <w:bottom w:val="nil"/>
              <w:right w:val="nil"/>
            </w:tcBorders>
            <w:shd w:val="clear" w:color="auto" w:fill="auto"/>
            <w:noWrap/>
            <w:vAlign w:val="bottom"/>
            <w:hideMark/>
          </w:tcPr>
          <w:p w14:paraId="70E439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2325 (1825-2669)</w:t>
            </w:r>
          </w:p>
        </w:tc>
      </w:tr>
      <w:tr w:rsidR="00B0760D" w:rsidRPr="00B0760D" w14:paraId="5565BB10" w14:textId="77777777" w:rsidTr="00B0760D">
        <w:trPr>
          <w:trHeight w:val="320"/>
        </w:trPr>
        <w:tc>
          <w:tcPr>
            <w:tcW w:w="2524" w:type="dxa"/>
            <w:tcBorders>
              <w:top w:val="nil"/>
              <w:left w:val="nil"/>
              <w:bottom w:val="nil"/>
              <w:right w:val="nil"/>
            </w:tcBorders>
            <w:shd w:val="clear" w:color="auto" w:fill="auto"/>
            <w:noWrap/>
            <w:vAlign w:val="bottom"/>
            <w:hideMark/>
          </w:tcPr>
          <w:p w14:paraId="4B11552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2FCD8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69178C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21.4 (13.8-30.6)</w:t>
            </w:r>
          </w:p>
        </w:tc>
        <w:tc>
          <w:tcPr>
            <w:tcW w:w="1660" w:type="dxa"/>
            <w:tcBorders>
              <w:top w:val="nil"/>
              <w:left w:val="nil"/>
              <w:bottom w:val="nil"/>
              <w:right w:val="nil"/>
            </w:tcBorders>
            <w:shd w:val="clear" w:color="auto" w:fill="auto"/>
            <w:noWrap/>
            <w:vAlign w:val="bottom"/>
            <w:hideMark/>
          </w:tcPr>
          <w:p w14:paraId="4783F5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23.9 (15.8-33.9)</w:t>
            </w:r>
          </w:p>
        </w:tc>
        <w:tc>
          <w:tcPr>
            <w:tcW w:w="1800" w:type="dxa"/>
            <w:tcBorders>
              <w:top w:val="nil"/>
              <w:left w:val="nil"/>
              <w:bottom w:val="nil"/>
              <w:right w:val="nil"/>
            </w:tcBorders>
            <w:shd w:val="clear" w:color="auto" w:fill="auto"/>
            <w:noWrap/>
            <w:vAlign w:val="bottom"/>
            <w:hideMark/>
          </w:tcPr>
          <w:p w14:paraId="2C75675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832 (532-1195)</w:t>
            </w:r>
          </w:p>
        </w:tc>
        <w:tc>
          <w:tcPr>
            <w:tcW w:w="1800" w:type="dxa"/>
            <w:tcBorders>
              <w:top w:val="nil"/>
              <w:left w:val="nil"/>
              <w:bottom w:val="nil"/>
              <w:right w:val="nil"/>
            </w:tcBorders>
            <w:shd w:val="clear" w:color="auto" w:fill="auto"/>
            <w:noWrap/>
            <w:vAlign w:val="bottom"/>
            <w:hideMark/>
          </w:tcPr>
          <w:p w14:paraId="2F0B09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1636 (1078-2331)</w:t>
            </w:r>
          </w:p>
        </w:tc>
      </w:tr>
      <w:tr w:rsidR="00B0760D" w:rsidRPr="00B0760D" w14:paraId="40EE4E95" w14:textId="77777777" w:rsidTr="00B0760D">
        <w:trPr>
          <w:trHeight w:val="320"/>
        </w:trPr>
        <w:tc>
          <w:tcPr>
            <w:tcW w:w="2524" w:type="dxa"/>
            <w:tcBorders>
              <w:top w:val="nil"/>
              <w:left w:val="nil"/>
              <w:bottom w:val="nil"/>
              <w:right w:val="nil"/>
            </w:tcBorders>
            <w:shd w:val="clear" w:color="auto" w:fill="auto"/>
            <w:noWrap/>
            <w:vAlign w:val="bottom"/>
            <w:hideMark/>
          </w:tcPr>
          <w:p w14:paraId="3AC6422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2E3ECB7"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5CFD04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 (10.7-24.9)</w:t>
            </w:r>
          </w:p>
        </w:tc>
        <w:tc>
          <w:tcPr>
            <w:tcW w:w="1660" w:type="dxa"/>
            <w:tcBorders>
              <w:top w:val="nil"/>
              <w:left w:val="nil"/>
              <w:bottom w:val="nil"/>
              <w:right w:val="nil"/>
            </w:tcBorders>
            <w:shd w:val="clear" w:color="auto" w:fill="auto"/>
            <w:noWrap/>
            <w:vAlign w:val="bottom"/>
            <w:hideMark/>
          </w:tcPr>
          <w:p w14:paraId="71A5119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(10.6-24.1)</w:t>
            </w:r>
          </w:p>
        </w:tc>
        <w:tc>
          <w:tcPr>
            <w:tcW w:w="1800" w:type="dxa"/>
            <w:tcBorders>
              <w:top w:val="nil"/>
              <w:left w:val="nil"/>
              <w:bottom w:val="nil"/>
              <w:right w:val="nil"/>
            </w:tcBorders>
            <w:shd w:val="clear" w:color="auto" w:fill="auto"/>
            <w:noWrap/>
            <w:vAlign w:val="bottom"/>
            <w:hideMark/>
          </w:tcPr>
          <w:p w14:paraId="64A051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662 (416-973)</w:t>
            </w:r>
          </w:p>
        </w:tc>
        <w:tc>
          <w:tcPr>
            <w:tcW w:w="1800" w:type="dxa"/>
            <w:tcBorders>
              <w:top w:val="nil"/>
              <w:left w:val="nil"/>
              <w:bottom w:val="nil"/>
              <w:right w:val="nil"/>
            </w:tcBorders>
            <w:shd w:val="clear" w:color="auto" w:fill="auto"/>
            <w:noWrap/>
            <w:vAlign w:val="bottom"/>
            <w:hideMark/>
          </w:tcPr>
          <w:p w14:paraId="7575BD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1114 (729-1660)</w:t>
            </w:r>
          </w:p>
        </w:tc>
      </w:tr>
      <w:tr w:rsidR="00B0760D" w:rsidRPr="00B0760D" w14:paraId="20948CD4" w14:textId="77777777" w:rsidTr="00B0760D">
        <w:trPr>
          <w:trHeight w:val="320"/>
        </w:trPr>
        <w:tc>
          <w:tcPr>
            <w:tcW w:w="2524" w:type="dxa"/>
            <w:tcBorders>
              <w:top w:val="nil"/>
              <w:left w:val="nil"/>
              <w:bottom w:val="nil"/>
              <w:right w:val="nil"/>
            </w:tcBorders>
            <w:shd w:val="clear" w:color="auto" w:fill="auto"/>
            <w:noWrap/>
            <w:vAlign w:val="bottom"/>
            <w:hideMark/>
          </w:tcPr>
          <w:p w14:paraId="1149942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EC576D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086C9A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(3.4-8.8)</w:t>
            </w:r>
          </w:p>
        </w:tc>
        <w:tc>
          <w:tcPr>
            <w:tcW w:w="1660" w:type="dxa"/>
            <w:tcBorders>
              <w:top w:val="nil"/>
              <w:left w:val="nil"/>
              <w:bottom w:val="nil"/>
              <w:right w:val="nil"/>
            </w:tcBorders>
            <w:shd w:val="clear" w:color="auto" w:fill="auto"/>
            <w:noWrap/>
            <w:vAlign w:val="bottom"/>
            <w:hideMark/>
          </w:tcPr>
          <w:p w14:paraId="49823B3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9.8 (6.1-15)</w:t>
            </w:r>
          </w:p>
        </w:tc>
        <w:tc>
          <w:tcPr>
            <w:tcW w:w="1800" w:type="dxa"/>
            <w:tcBorders>
              <w:top w:val="nil"/>
              <w:left w:val="nil"/>
              <w:bottom w:val="nil"/>
              <w:right w:val="nil"/>
            </w:tcBorders>
            <w:shd w:val="clear" w:color="auto" w:fill="auto"/>
            <w:noWrap/>
            <w:vAlign w:val="bottom"/>
            <w:hideMark/>
          </w:tcPr>
          <w:p w14:paraId="24278BD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(133-341)</w:t>
            </w:r>
          </w:p>
        </w:tc>
        <w:tc>
          <w:tcPr>
            <w:tcW w:w="1800" w:type="dxa"/>
            <w:tcBorders>
              <w:top w:val="nil"/>
              <w:left w:val="nil"/>
              <w:bottom w:val="nil"/>
              <w:right w:val="nil"/>
            </w:tcBorders>
            <w:shd w:val="clear" w:color="auto" w:fill="auto"/>
            <w:noWrap/>
            <w:vAlign w:val="bottom"/>
            <w:hideMark/>
          </w:tcPr>
          <w:p w14:paraId="1C2DB5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669 (425-1018)</w:t>
            </w:r>
          </w:p>
        </w:tc>
      </w:tr>
      <w:tr w:rsidR="00B0760D" w:rsidRPr="00B0760D" w14:paraId="697758C8" w14:textId="77777777" w:rsidTr="00B0760D">
        <w:trPr>
          <w:trHeight w:val="320"/>
        </w:trPr>
        <w:tc>
          <w:tcPr>
            <w:tcW w:w="2524" w:type="dxa"/>
            <w:tcBorders>
              <w:top w:val="nil"/>
              <w:left w:val="nil"/>
              <w:bottom w:val="nil"/>
              <w:right w:val="nil"/>
            </w:tcBorders>
            <w:shd w:val="clear" w:color="auto" w:fill="auto"/>
            <w:noWrap/>
            <w:vAlign w:val="bottom"/>
            <w:hideMark/>
          </w:tcPr>
          <w:p w14:paraId="7DEB702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C39E7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647B8B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(5.5-25.8)</w:t>
            </w:r>
          </w:p>
        </w:tc>
        <w:tc>
          <w:tcPr>
            <w:tcW w:w="1660" w:type="dxa"/>
            <w:tcBorders>
              <w:top w:val="nil"/>
              <w:left w:val="nil"/>
              <w:bottom w:val="nil"/>
              <w:right w:val="nil"/>
            </w:tcBorders>
            <w:shd w:val="clear" w:color="auto" w:fill="auto"/>
            <w:noWrap/>
            <w:vAlign w:val="bottom"/>
            <w:hideMark/>
          </w:tcPr>
          <w:p w14:paraId="72A4CC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(3-15.7)</w:t>
            </w:r>
          </w:p>
        </w:tc>
        <w:tc>
          <w:tcPr>
            <w:tcW w:w="1800" w:type="dxa"/>
            <w:tcBorders>
              <w:top w:val="nil"/>
              <w:left w:val="nil"/>
              <w:bottom w:val="nil"/>
              <w:right w:val="nil"/>
            </w:tcBorders>
            <w:shd w:val="clear" w:color="auto" w:fill="auto"/>
            <w:noWrap/>
            <w:vAlign w:val="bottom"/>
            <w:hideMark/>
          </w:tcPr>
          <w:p w14:paraId="374FD49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501 (215-993)</w:t>
            </w:r>
          </w:p>
        </w:tc>
        <w:tc>
          <w:tcPr>
            <w:tcW w:w="1800" w:type="dxa"/>
            <w:tcBorders>
              <w:top w:val="nil"/>
              <w:left w:val="nil"/>
              <w:bottom w:val="nil"/>
              <w:right w:val="nil"/>
            </w:tcBorders>
            <w:shd w:val="clear" w:color="auto" w:fill="auto"/>
            <w:noWrap/>
            <w:vAlign w:val="bottom"/>
            <w:hideMark/>
          </w:tcPr>
          <w:p w14:paraId="0C9C76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508 (207-1079)</w:t>
            </w:r>
          </w:p>
        </w:tc>
      </w:tr>
      <w:tr w:rsidR="00B0760D" w:rsidRPr="00B0760D" w14:paraId="39E01317" w14:textId="77777777" w:rsidTr="00B0760D">
        <w:trPr>
          <w:trHeight w:val="320"/>
        </w:trPr>
        <w:tc>
          <w:tcPr>
            <w:tcW w:w="2524" w:type="dxa"/>
            <w:tcBorders>
              <w:top w:val="nil"/>
              <w:left w:val="nil"/>
              <w:bottom w:val="nil"/>
              <w:right w:val="nil"/>
            </w:tcBorders>
            <w:shd w:val="clear" w:color="auto" w:fill="auto"/>
            <w:noWrap/>
            <w:vAlign w:val="bottom"/>
            <w:hideMark/>
          </w:tcPr>
          <w:p w14:paraId="2295EB2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C6B83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739DA5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 (14-26.6)</w:t>
            </w:r>
          </w:p>
        </w:tc>
        <w:tc>
          <w:tcPr>
            <w:tcW w:w="1660" w:type="dxa"/>
            <w:tcBorders>
              <w:top w:val="nil"/>
              <w:left w:val="nil"/>
              <w:bottom w:val="nil"/>
              <w:right w:val="nil"/>
            </w:tcBorders>
            <w:shd w:val="clear" w:color="auto" w:fill="auto"/>
            <w:noWrap/>
            <w:vAlign w:val="bottom"/>
            <w:hideMark/>
          </w:tcPr>
          <w:p w14:paraId="01F300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21.5 (15.2-28.4)</w:t>
            </w:r>
          </w:p>
        </w:tc>
        <w:tc>
          <w:tcPr>
            <w:tcW w:w="1800" w:type="dxa"/>
            <w:tcBorders>
              <w:top w:val="nil"/>
              <w:left w:val="nil"/>
              <w:bottom w:val="nil"/>
              <w:right w:val="nil"/>
            </w:tcBorders>
            <w:shd w:val="clear" w:color="auto" w:fill="auto"/>
            <w:noWrap/>
            <w:vAlign w:val="bottom"/>
            <w:hideMark/>
          </w:tcPr>
          <w:p w14:paraId="6269663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773 (543-1034)</w:t>
            </w:r>
          </w:p>
        </w:tc>
        <w:tc>
          <w:tcPr>
            <w:tcW w:w="1800" w:type="dxa"/>
            <w:tcBorders>
              <w:top w:val="nil"/>
              <w:left w:val="nil"/>
              <w:bottom w:val="nil"/>
              <w:right w:val="nil"/>
            </w:tcBorders>
            <w:shd w:val="clear" w:color="auto" w:fill="auto"/>
            <w:noWrap/>
            <w:vAlign w:val="bottom"/>
            <w:hideMark/>
          </w:tcPr>
          <w:p w14:paraId="0082ED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1467 (1033-1937)</w:t>
            </w:r>
          </w:p>
        </w:tc>
      </w:tr>
      <w:tr w:rsidR="00B0760D" w:rsidRPr="00B0760D" w14:paraId="4CD4F77A" w14:textId="77777777" w:rsidTr="00B0760D">
        <w:trPr>
          <w:trHeight w:val="320"/>
        </w:trPr>
        <w:tc>
          <w:tcPr>
            <w:tcW w:w="2524" w:type="dxa"/>
            <w:tcBorders>
              <w:top w:val="nil"/>
              <w:left w:val="nil"/>
              <w:bottom w:val="nil"/>
              <w:right w:val="nil"/>
            </w:tcBorders>
            <w:shd w:val="clear" w:color="auto" w:fill="auto"/>
            <w:noWrap/>
            <w:vAlign w:val="bottom"/>
            <w:hideMark/>
          </w:tcPr>
          <w:p w14:paraId="64491D2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3F0C8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2741D9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13.6 (12.5-14.6)</w:t>
            </w:r>
          </w:p>
        </w:tc>
        <w:tc>
          <w:tcPr>
            <w:tcW w:w="1660" w:type="dxa"/>
            <w:tcBorders>
              <w:top w:val="nil"/>
              <w:left w:val="nil"/>
              <w:bottom w:val="nil"/>
              <w:right w:val="nil"/>
            </w:tcBorders>
            <w:shd w:val="clear" w:color="auto" w:fill="auto"/>
            <w:noWrap/>
            <w:vAlign w:val="bottom"/>
            <w:hideMark/>
          </w:tcPr>
          <w:p w14:paraId="244179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13.9 (12.8-15)</w:t>
            </w:r>
          </w:p>
        </w:tc>
        <w:tc>
          <w:tcPr>
            <w:tcW w:w="1800" w:type="dxa"/>
            <w:tcBorders>
              <w:top w:val="nil"/>
              <w:left w:val="nil"/>
              <w:bottom w:val="nil"/>
              <w:right w:val="nil"/>
            </w:tcBorders>
            <w:shd w:val="clear" w:color="auto" w:fill="auto"/>
            <w:noWrap/>
            <w:vAlign w:val="bottom"/>
            <w:hideMark/>
          </w:tcPr>
          <w:p w14:paraId="7ED4D1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530 (484-572)</w:t>
            </w:r>
          </w:p>
        </w:tc>
        <w:tc>
          <w:tcPr>
            <w:tcW w:w="1800" w:type="dxa"/>
            <w:tcBorders>
              <w:top w:val="nil"/>
              <w:left w:val="nil"/>
              <w:bottom w:val="nil"/>
              <w:right w:val="nil"/>
            </w:tcBorders>
            <w:shd w:val="clear" w:color="auto" w:fill="auto"/>
            <w:noWrap/>
            <w:vAlign w:val="bottom"/>
            <w:hideMark/>
          </w:tcPr>
          <w:p w14:paraId="4564F3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953 (882-1021)</w:t>
            </w:r>
          </w:p>
        </w:tc>
      </w:tr>
      <w:tr w:rsidR="00B0760D" w:rsidRPr="00B0760D" w14:paraId="1B1875B9" w14:textId="77777777" w:rsidTr="00B0760D">
        <w:trPr>
          <w:trHeight w:val="320"/>
        </w:trPr>
        <w:tc>
          <w:tcPr>
            <w:tcW w:w="2524" w:type="dxa"/>
            <w:tcBorders>
              <w:top w:val="nil"/>
              <w:left w:val="nil"/>
              <w:bottom w:val="nil"/>
              <w:right w:val="nil"/>
            </w:tcBorders>
            <w:shd w:val="clear" w:color="auto" w:fill="auto"/>
            <w:noWrap/>
            <w:vAlign w:val="bottom"/>
            <w:hideMark/>
          </w:tcPr>
          <w:p w14:paraId="2126EE9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9D01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3B4CD7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(3.3-10.3)</w:t>
            </w:r>
          </w:p>
        </w:tc>
        <w:tc>
          <w:tcPr>
            <w:tcW w:w="1660" w:type="dxa"/>
            <w:tcBorders>
              <w:top w:val="nil"/>
              <w:left w:val="nil"/>
              <w:bottom w:val="nil"/>
              <w:right w:val="nil"/>
            </w:tcBorders>
            <w:shd w:val="clear" w:color="auto" w:fill="auto"/>
            <w:noWrap/>
            <w:vAlign w:val="bottom"/>
            <w:hideMark/>
          </w:tcPr>
          <w:p w14:paraId="0DF794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10.3 (6.3-15.9)</w:t>
            </w:r>
          </w:p>
        </w:tc>
        <w:tc>
          <w:tcPr>
            <w:tcW w:w="1800" w:type="dxa"/>
            <w:tcBorders>
              <w:top w:val="nil"/>
              <w:left w:val="nil"/>
              <w:bottom w:val="nil"/>
              <w:right w:val="nil"/>
            </w:tcBorders>
            <w:shd w:val="clear" w:color="auto" w:fill="auto"/>
            <w:noWrap/>
            <w:vAlign w:val="bottom"/>
            <w:hideMark/>
          </w:tcPr>
          <w:p w14:paraId="6E1420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(130-398)</w:t>
            </w:r>
          </w:p>
        </w:tc>
        <w:tc>
          <w:tcPr>
            <w:tcW w:w="1800" w:type="dxa"/>
            <w:tcBorders>
              <w:top w:val="nil"/>
              <w:left w:val="nil"/>
              <w:bottom w:val="nil"/>
              <w:right w:val="nil"/>
            </w:tcBorders>
            <w:shd w:val="clear" w:color="auto" w:fill="auto"/>
            <w:noWrap/>
            <w:vAlign w:val="bottom"/>
            <w:hideMark/>
          </w:tcPr>
          <w:p w14:paraId="153E88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704 (433-1084)</w:t>
            </w:r>
          </w:p>
        </w:tc>
      </w:tr>
      <w:tr w:rsidR="00B0760D" w:rsidRPr="00B0760D" w14:paraId="2E9F27B2" w14:textId="77777777" w:rsidTr="00B0760D">
        <w:trPr>
          <w:trHeight w:val="320"/>
        </w:trPr>
        <w:tc>
          <w:tcPr>
            <w:tcW w:w="2524" w:type="dxa"/>
            <w:tcBorders>
              <w:top w:val="nil"/>
              <w:left w:val="nil"/>
              <w:bottom w:val="nil"/>
              <w:right w:val="nil"/>
            </w:tcBorders>
            <w:shd w:val="clear" w:color="auto" w:fill="auto"/>
            <w:noWrap/>
            <w:vAlign w:val="bottom"/>
            <w:hideMark/>
          </w:tcPr>
          <w:p w14:paraId="1468EA7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F789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0E6E94F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43561F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(1.1-4.4)</w:t>
            </w:r>
          </w:p>
        </w:tc>
        <w:tc>
          <w:tcPr>
            <w:tcW w:w="1800" w:type="dxa"/>
            <w:tcBorders>
              <w:top w:val="nil"/>
              <w:left w:val="nil"/>
              <w:bottom w:val="nil"/>
              <w:right w:val="nil"/>
            </w:tcBorders>
            <w:shd w:val="clear" w:color="auto" w:fill="auto"/>
            <w:noWrap/>
            <w:vAlign w:val="bottom"/>
            <w:hideMark/>
          </w:tcPr>
          <w:p w14:paraId="59FB96B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(0-1)</w:t>
            </w:r>
          </w:p>
        </w:tc>
        <w:tc>
          <w:tcPr>
            <w:tcW w:w="1800" w:type="dxa"/>
            <w:tcBorders>
              <w:top w:val="nil"/>
              <w:left w:val="nil"/>
              <w:bottom w:val="nil"/>
              <w:right w:val="nil"/>
            </w:tcBorders>
            <w:shd w:val="clear" w:color="auto" w:fill="auto"/>
            <w:noWrap/>
            <w:vAlign w:val="bottom"/>
            <w:hideMark/>
          </w:tcPr>
          <w:p w14:paraId="23D147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146 (76-302)</w:t>
            </w:r>
          </w:p>
        </w:tc>
      </w:tr>
      <w:tr w:rsidR="00B0760D" w:rsidRPr="00B0760D" w14:paraId="02646DE6" w14:textId="77777777" w:rsidTr="00B0760D">
        <w:trPr>
          <w:trHeight w:val="320"/>
        </w:trPr>
        <w:tc>
          <w:tcPr>
            <w:tcW w:w="2524" w:type="dxa"/>
            <w:tcBorders>
              <w:top w:val="nil"/>
              <w:left w:val="nil"/>
              <w:bottom w:val="nil"/>
              <w:right w:val="nil"/>
            </w:tcBorders>
            <w:shd w:val="clear" w:color="auto" w:fill="auto"/>
            <w:noWrap/>
            <w:vAlign w:val="bottom"/>
            <w:hideMark/>
          </w:tcPr>
          <w:p w14:paraId="2AC2A21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7D04E2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D53F2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 (3.4-3.8)</w:t>
            </w:r>
          </w:p>
        </w:tc>
        <w:tc>
          <w:tcPr>
            <w:tcW w:w="1660" w:type="dxa"/>
            <w:tcBorders>
              <w:top w:val="nil"/>
              <w:left w:val="nil"/>
              <w:bottom w:val="nil"/>
              <w:right w:val="nil"/>
            </w:tcBorders>
            <w:shd w:val="clear" w:color="auto" w:fill="auto"/>
            <w:noWrap/>
            <w:vAlign w:val="bottom"/>
            <w:hideMark/>
          </w:tcPr>
          <w:p w14:paraId="7891F15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4.1 (3.9-4.4)</w:t>
            </w:r>
          </w:p>
        </w:tc>
        <w:tc>
          <w:tcPr>
            <w:tcW w:w="1800" w:type="dxa"/>
            <w:tcBorders>
              <w:top w:val="nil"/>
              <w:left w:val="nil"/>
              <w:bottom w:val="nil"/>
              <w:right w:val="nil"/>
            </w:tcBorders>
            <w:shd w:val="clear" w:color="auto" w:fill="auto"/>
            <w:noWrap/>
            <w:vAlign w:val="bottom"/>
            <w:hideMark/>
          </w:tcPr>
          <w:p w14:paraId="11E4D2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140 (130-149)</w:t>
            </w:r>
          </w:p>
        </w:tc>
        <w:tc>
          <w:tcPr>
            <w:tcW w:w="1800" w:type="dxa"/>
            <w:tcBorders>
              <w:top w:val="nil"/>
              <w:left w:val="nil"/>
              <w:bottom w:val="nil"/>
              <w:right w:val="nil"/>
            </w:tcBorders>
            <w:shd w:val="clear" w:color="auto" w:fill="auto"/>
            <w:noWrap/>
            <w:vAlign w:val="bottom"/>
            <w:hideMark/>
          </w:tcPr>
          <w:p w14:paraId="12592EC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284 (267-303)</w:t>
            </w:r>
          </w:p>
        </w:tc>
      </w:tr>
      <w:tr w:rsidR="00B0760D" w:rsidRPr="00B0760D" w14:paraId="04F40B68" w14:textId="77777777" w:rsidTr="00B0760D">
        <w:trPr>
          <w:trHeight w:val="320"/>
        </w:trPr>
        <w:tc>
          <w:tcPr>
            <w:tcW w:w="2524" w:type="dxa"/>
            <w:tcBorders>
              <w:top w:val="nil"/>
              <w:left w:val="nil"/>
              <w:bottom w:val="nil"/>
              <w:right w:val="nil"/>
            </w:tcBorders>
            <w:shd w:val="clear" w:color="auto" w:fill="auto"/>
            <w:noWrap/>
            <w:vAlign w:val="bottom"/>
            <w:hideMark/>
          </w:tcPr>
          <w:p w14:paraId="61D8CFB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5A5A4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EA0FD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660" w:type="dxa"/>
            <w:tcBorders>
              <w:top w:val="nil"/>
              <w:left w:val="nil"/>
              <w:bottom w:val="nil"/>
              <w:right w:val="nil"/>
            </w:tcBorders>
            <w:shd w:val="clear" w:color="auto" w:fill="auto"/>
            <w:noWrap/>
            <w:vAlign w:val="bottom"/>
            <w:hideMark/>
          </w:tcPr>
          <w:p w14:paraId="111AA7B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 (1.2-1.5)</w:t>
            </w:r>
          </w:p>
        </w:tc>
        <w:tc>
          <w:tcPr>
            <w:tcW w:w="1800" w:type="dxa"/>
            <w:tcBorders>
              <w:top w:val="nil"/>
              <w:left w:val="nil"/>
              <w:bottom w:val="nil"/>
              <w:right w:val="nil"/>
            </w:tcBorders>
            <w:shd w:val="clear" w:color="auto" w:fill="auto"/>
            <w:noWrap/>
            <w:vAlign w:val="bottom"/>
            <w:hideMark/>
          </w:tcPr>
          <w:p w14:paraId="469FCB3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(40-52)</w:t>
            </w:r>
          </w:p>
        </w:tc>
        <w:tc>
          <w:tcPr>
            <w:tcW w:w="1800" w:type="dxa"/>
            <w:tcBorders>
              <w:top w:val="nil"/>
              <w:left w:val="nil"/>
              <w:bottom w:val="nil"/>
              <w:right w:val="nil"/>
            </w:tcBorders>
            <w:shd w:val="clear" w:color="auto" w:fill="auto"/>
            <w:noWrap/>
            <w:vAlign w:val="bottom"/>
            <w:hideMark/>
          </w:tcPr>
          <w:p w14:paraId="7B4444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(82-104)</w:t>
            </w:r>
          </w:p>
        </w:tc>
      </w:tr>
      <w:tr w:rsidR="00B0760D" w:rsidRPr="00B0760D" w14:paraId="125923EF" w14:textId="77777777" w:rsidTr="00B0760D">
        <w:trPr>
          <w:trHeight w:val="320"/>
        </w:trPr>
        <w:tc>
          <w:tcPr>
            <w:tcW w:w="2524" w:type="dxa"/>
            <w:tcBorders>
              <w:top w:val="nil"/>
              <w:left w:val="nil"/>
              <w:bottom w:val="nil"/>
              <w:right w:val="nil"/>
            </w:tcBorders>
            <w:shd w:val="clear" w:color="auto" w:fill="auto"/>
            <w:noWrap/>
            <w:vAlign w:val="bottom"/>
            <w:hideMark/>
          </w:tcPr>
          <w:p w14:paraId="2166565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E0B45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16FC62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(1.4-1.8)</w:t>
            </w:r>
          </w:p>
        </w:tc>
        <w:tc>
          <w:tcPr>
            <w:tcW w:w="1660" w:type="dxa"/>
            <w:tcBorders>
              <w:top w:val="nil"/>
              <w:left w:val="nil"/>
              <w:bottom w:val="nil"/>
              <w:right w:val="nil"/>
            </w:tcBorders>
            <w:shd w:val="clear" w:color="auto" w:fill="auto"/>
            <w:noWrap/>
            <w:vAlign w:val="bottom"/>
            <w:hideMark/>
          </w:tcPr>
          <w:p w14:paraId="78111B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(1.7-2.1)</w:t>
            </w:r>
          </w:p>
        </w:tc>
        <w:tc>
          <w:tcPr>
            <w:tcW w:w="1800" w:type="dxa"/>
            <w:tcBorders>
              <w:top w:val="nil"/>
              <w:left w:val="nil"/>
              <w:bottom w:val="nil"/>
              <w:right w:val="nil"/>
            </w:tcBorders>
            <w:shd w:val="clear" w:color="auto" w:fill="auto"/>
            <w:noWrap/>
            <w:vAlign w:val="bottom"/>
            <w:hideMark/>
          </w:tcPr>
          <w:p w14:paraId="4348E3D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62 (55-69)</w:t>
            </w:r>
          </w:p>
        </w:tc>
        <w:tc>
          <w:tcPr>
            <w:tcW w:w="1800" w:type="dxa"/>
            <w:tcBorders>
              <w:top w:val="nil"/>
              <w:left w:val="nil"/>
              <w:bottom w:val="nil"/>
              <w:right w:val="nil"/>
            </w:tcBorders>
            <w:shd w:val="clear" w:color="auto" w:fill="auto"/>
            <w:noWrap/>
            <w:vAlign w:val="bottom"/>
            <w:hideMark/>
          </w:tcPr>
          <w:p w14:paraId="5E58DE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(114-142)</w:t>
            </w:r>
          </w:p>
        </w:tc>
      </w:tr>
      <w:tr w:rsidR="00B0760D" w:rsidRPr="00B0760D" w14:paraId="790F7975" w14:textId="77777777" w:rsidTr="00B0760D">
        <w:trPr>
          <w:trHeight w:val="320"/>
        </w:trPr>
        <w:tc>
          <w:tcPr>
            <w:tcW w:w="2524" w:type="dxa"/>
            <w:tcBorders>
              <w:top w:val="nil"/>
              <w:left w:val="nil"/>
              <w:bottom w:val="nil"/>
              <w:right w:val="nil"/>
            </w:tcBorders>
            <w:shd w:val="clear" w:color="auto" w:fill="auto"/>
            <w:noWrap/>
            <w:vAlign w:val="bottom"/>
            <w:hideMark/>
          </w:tcPr>
          <w:p w14:paraId="00C44DB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5E6EA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06CBB6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660" w:type="dxa"/>
            <w:tcBorders>
              <w:top w:val="nil"/>
              <w:left w:val="nil"/>
              <w:bottom w:val="nil"/>
              <w:right w:val="nil"/>
            </w:tcBorders>
            <w:shd w:val="clear" w:color="auto" w:fill="auto"/>
            <w:noWrap/>
            <w:vAlign w:val="bottom"/>
            <w:hideMark/>
          </w:tcPr>
          <w:p w14:paraId="5022A9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(0-0.1)</w:t>
            </w:r>
          </w:p>
        </w:tc>
        <w:tc>
          <w:tcPr>
            <w:tcW w:w="1800" w:type="dxa"/>
            <w:tcBorders>
              <w:top w:val="nil"/>
              <w:left w:val="nil"/>
              <w:bottom w:val="nil"/>
              <w:right w:val="nil"/>
            </w:tcBorders>
            <w:shd w:val="clear" w:color="auto" w:fill="auto"/>
            <w:noWrap/>
            <w:vAlign w:val="bottom"/>
            <w:hideMark/>
          </w:tcPr>
          <w:p w14:paraId="5CCCB67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3481F7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(2-6)</w:t>
            </w:r>
          </w:p>
        </w:tc>
      </w:tr>
      <w:tr w:rsidR="00B0760D" w:rsidRPr="00B0760D" w14:paraId="572D6B48" w14:textId="77777777" w:rsidTr="00B0760D">
        <w:trPr>
          <w:trHeight w:val="320"/>
        </w:trPr>
        <w:tc>
          <w:tcPr>
            <w:tcW w:w="2524" w:type="dxa"/>
            <w:tcBorders>
              <w:top w:val="nil"/>
              <w:left w:val="nil"/>
              <w:bottom w:val="nil"/>
              <w:right w:val="nil"/>
            </w:tcBorders>
            <w:shd w:val="clear" w:color="auto" w:fill="auto"/>
            <w:noWrap/>
            <w:vAlign w:val="bottom"/>
            <w:hideMark/>
          </w:tcPr>
          <w:p w14:paraId="61B36DF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Venezuela</w:t>
            </w:r>
          </w:p>
        </w:tc>
        <w:tc>
          <w:tcPr>
            <w:tcW w:w="2180" w:type="dxa"/>
            <w:tcBorders>
              <w:top w:val="nil"/>
              <w:left w:val="nil"/>
              <w:bottom w:val="nil"/>
              <w:right w:val="nil"/>
            </w:tcBorders>
            <w:shd w:val="clear" w:color="auto" w:fill="auto"/>
            <w:noWrap/>
            <w:vAlign w:val="bottom"/>
            <w:hideMark/>
          </w:tcPr>
          <w:p w14:paraId="3B8EB5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CDBE3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82.4 (75.6-89.3)</w:t>
            </w:r>
          </w:p>
        </w:tc>
        <w:tc>
          <w:tcPr>
            <w:tcW w:w="1660" w:type="dxa"/>
            <w:tcBorders>
              <w:top w:val="nil"/>
              <w:left w:val="nil"/>
              <w:bottom w:val="nil"/>
              <w:right w:val="nil"/>
            </w:tcBorders>
            <w:shd w:val="clear" w:color="auto" w:fill="auto"/>
            <w:noWrap/>
            <w:vAlign w:val="bottom"/>
            <w:hideMark/>
          </w:tcPr>
          <w:p w14:paraId="4ABFB77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78.3 (71.5-84.8)</w:t>
            </w:r>
          </w:p>
        </w:tc>
        <w:tc>
          <w:tcPr>
            <w:tcW w:w="1800" w:type="dxa"/>
            <w:tcBorders>
              <w:top w:val="nil"/>
              <w:left w:val="nil"/>
              <w:bottom w:val="nil"/>
              <w:right w:val="nil"/>
            </w:tcBorders>
            <w:shd w:val="clear" w:color="auto" w:fill="auto"/>
            <w:noWrap/>
            <w:vAlign w:val="bottom"/>
            <w:hideMark/>
          </w:tcPr>
          <w:p w14:paraId="37ED674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2655 (2424-2916)</w:t>
            </w:r>
          </w:p>
        </w:tc>
        <w:tc>
          <w:tcPr>
            <w:tcW w:w="1800" w:type="dxa"/>
            <w:tcBorders>
              <w:top w:val="nil"/>
              <w:left w:val="nil"/>
              <w:bottom w:val="nil"/>
              <w:right w:val="nil"/>
            </w:tcBorders>
            <w:shd w:val="clear" w:color="auto" w:fill="auto"/>
            <w:noWrap/>
            <w:vAlign w:val="bottom"/>
            <w:hideMark/>
          </w:tcPr>
          <w:p w14:paraId="299F16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4385 (3993-4771)</w:t>
            </w:r>
          </w:p>
        </w:tc>
      </w:tr>
      <w:tr w:rsidR="00B0760D" w:rsidRPr="00B0760D" w14:paraId="1454DB67" w14:textId="77777777" w:rsidTr="00B0760D">
        <w:trPr>
          <w:trHeight w:val="320"/>
        </w:trPr>
        <w:tc>
          <w:tcPr>
            <w:tcW w:w="2524" w:type="dxa"/>
            <w:tcBorders>
              <w:top w:val="nil"/>
              <w:left w:val="nil"/>
              <w:bottom w:val="nil"/>
              <w:right w:val="nil"/>
            </w:tcBorders>
            <w:shd w:val="clear" w:color="auto" w:fill="auto"/>
            <w:noWrap/>
            <w:vAlign w:val="bottom"/>
            <w:hideMark/>
          </w:tcPr>
          <w:p w14:paraId="04798EC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668E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7629AE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28.7 (20.3-34.7)</w:t>
            </w:r>
          </w:p>
        </w:tc>
        <w:tc>
          <w:tcPr>
            <w:tcW w:w="1660" w:type="dxa"/>
            <w:tcBorders>
              <w:top w:val="nil"/>
              <w:left w:val="nil"/>
              <w:bottom w:val="nil"/>
              <w:right w:val="nil"/>
            </w:tcBorders>
            <w:shd w:val="clear" w:color="auto" w:fill="auto"/>
            <w:noWrap/>
            <w:vAlign w:val="bottom"/>
            <w:hideMark/>
          </w:tcPr>
          <w:p w14:paraId="4CDE32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28.9 (19.7-35.3)</w:t>
            </w:r>
          </w:p>
        </w:tc>
        <w:tc>
          <w:tcPr>
            <w:tcW w:w="1800" w:type="dxa"/>
            <w:tcBorders>
              <w:top w:val="nil"/>
              <w:left w:val="nil"/>
              <w:bottom w:val="nil"/>
              <w:right w:val="nil"/>
            </w:tcBorders>
            <w:shd w:val="clear" w:color="auto" w:fill="auto"/>
            <w:noWrap/>
            <w:vAlign w:val="bottom"/>
            <w:hideMark/>
          </w:tcPr>
          <w:p w14:paraId="0340EED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927 (653-1124)</w:t>
            </w:r>
          </w:p>
        </w:tc>
        <w:tc>
          <w:tcPr>
            <w:tcW w:w="1800" w:type="dxa"/>
            <w:tcBorders>
              <w:top w:val="nil"/>
              <w:left w:val="nil"/>
              <w:bottom w:val="nil"/>
              <w:right w:val="nil"/>
            </w:tcBorders>
            <w:shd w:val="clear" w:color="auto" w:fill="auto"/>
            <w:noWrap/>
            <w:vAlign w:val="bottom"/>
            <w:hideMark/>
          </w:tcPr>
          <w:p w14:paraId="6D1687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1615 (1110-1976)</w:t>
            </w:r>
          </w:p>
        </w:tc>
      </w:tr>
      <w:tr w:rsidR="00B0760D" w:rsidRPr="00B0760D" w14:paraId="3023176E" w14:textId="77777777" w:rsidTr="00B0760D">
        <w:trPr>
          <w:trHeight w:val="320"/>
        </w:trPr>
        <w:tc>
          <w:tcPr>
            <w:tcW w:w="2524" w:type="dxa"/>
            <w:tcBorders>
              <w:top w:val="nil"/>
              <w:left w:val="nil"/>
              <w:bottom w:val="nil"/>
              <w:right w:val="nil"/>
            </w:tcBorders>
            <w:shd w:val="clear" w:color="auto" w:fill="auto"/>
            <w:noWrap/>
            <w:vAlign w:val="bottom"/>
            <w:hideMark/>
          </w:tcPr>
          <w:p w14:paraId="1671C15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512953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54F380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 (9.5-19.5)</w:t>
            </w:r>
          </w:p>
        </w:tc>
        <w:tc>
          <w:tcPr>
            <w:tcW w:w="1660" w:type="dxa"/>
            <w:tcBorders>
              <w:top w:val="nil"/>
              <w:left w:val="nil"/>
              <w:bottom w:val="nil"/>
              <w:right w:val="nil"/>
            </w:tcBorders>
            <w:shd w:val="clear" w:color="auto" w:fill="auto"/>
            <w:noWrap/>
            <w:vAlign w:val="bottom"/>
            <w:hideMark/>
          </w:tcPr>
          <w:p w14:paraId="1C8826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25.7 (18.2-33.9)</w:t>
            </w:r>
          </w:p>
        </w:tc>
        <w:tc>
          <w:tcPr>
            <w:tcW w:w="1800" w:type="dxa"/>
            <w:tcBorders>
              <w:top w:val="nil"/>
              <w:left w:val="nil"/>
              <w:bottom w:val="nil"/>
              <w:right w:val="nil"/>
            </w:tcBorders>
            <w:shd w:val="clear" w:color="auto" w:fill="auto"/>
            <w:noWrap/>
            <w:vAlign w:val="bottom"/>
            <w:hideMark/>
          </w:tcPr>
          <w:p w14:paraId="2E46FBA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443 (309-627)</w:t>
            </w:r>
          </w:p>
        </w:tc>
        <w:tc>
          <w:tcPr>
            <w:tcW w:w="1800" w:type="dxa"/>
            <w:tcBorders>
              <w:top w:val="nil"/>
              <w:left w:val="nil"/>
              <w:bottom w:val="nil"/>
              <w:right w:val="nil"/>
            </w:tcBorders>
            <w:shd w:val="clear" w:color="auto" w:fill="auto"/>
            <w:noWrap/>
            <w:vAlign w:val="bottom"/>
            <w:hideMark/>
          </w:tcPr>
          <w:p w14:paraId="7431A8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1436 (1025-1893)</w:t>
            </w:r>
          </w:p>
        </w:tc>
      </w:tr>
      <w:tr w:rsidR="00B0760D" w:rsidRPr="00B0760D" w14:paraId="2159A5E6" w14:textId="77777777" w:rsidTr="00B0760D">
        <w:trPr>
          <w:trHeight w:val="320"/>
        </w:trPr>
        <w:tc>
          <w:tcPr>
            <w:tcW w:w="2524" w:type="dxa"/>
            <w:tcBorders>
              <w:top w:val="nil"/>
              <w:left w:val="nil"/>
              <w:bottom w:val="nil"/>
              <w:right w:val="nil"/>
            </w:tcBorders>
            <w:shd w:val="clear" w:color="auto" w:fill="auto"/>
            <w:noWrap/>
            <w:vAlign w:val="bottom"/>
            <w:hideMark/>
          </w:tcPr>
          <w:p w14:paraId="4D46966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805A7A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7BFE1D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(3.3-7.2)</w:t>
            </w:r>
          </w:p>
        </w:tc>
        <w:tc>
          <w:tcPr>
            <w:tcW w:w="1660" w:type="dxa"/>
            <w:tcBorders>
              <w:top w:val="nil"/>
              <w:left w:val="nil"/>
              <w:bottom w:val="nil"/>
              <w:right w:val="nil"/>
            </w:tcBorders>
            <w:shd w:val="clear" w:color="auto" w:fill="auto"/>
            <w:noWrap/>
            <w:vAlign w:val="bottom"/>
            <w:hideMark/>
          </w:tcPr>
          <w:p w14:paraId="5EB790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17.2 (11.8-23.5)</w:t>
            </w:r>
          </w:p>
        </w:tc>
        <w:tc>
          <w:tcPr>
            <w:tcW w:w="1800" w:type="dxa"/>
            <w:tcBorders>
              <w:top w:val="nil"/>
              <w:left w:val="nil"/>
              <w:bottom w:val="nil"/>
              <w:right w:val="nil"/>
            </w:tcBorders>
            <w:shd w:val="clear" w:color="auto" w:fill="auto"/>
            <w:noWrap/>
            <w:vAlign w:val="bottom"/>
            <w:hideMark/>
          </w:tcPr>
          <w:p w14:paraId="4324FF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155 (106-230)</w:t>
            </w:r>
          </w:p>
        </w:tc>
        <w:tc>
          <w:tcPr>
            <w:tcW w:w="1800" w:type="dxa"/>
            <w:tcBorders>
              <w:top w:val="nil"/>
              <w:left w:val="nil"/>
              <w:bottom w:val="nil"/>
              <w:right w:val="nil"/>
            </w:tcBorders>
            <w:shd w:val="clear" w:color="auto" w:fill="auto"/>
            <w:noWrap/>
            <w:vAlign w:val="bottom"/>
            <w:hideMark/>
          </w:tcPr>
          <w:p w14:paraId="7D5E2FB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963 (666-1320)</w:t>
            </w:r>
          </w:p>
        </w:tc>
      </w:tr>
      <w:tr w:rsidR="00B0760D" w:rsidRPr="00B0760D" w14:paraId="1ACA36FB" w14:textId="77777777" w:rsidTr="00B0760D">
        <w:trPr>
          <w:trHeight w:val="320"/>
        </w:trPr>
        <w:tc>
          <w:tcPr>
            <w:tcW w:w="2524" w:type="dxa"/>
            <w:tcBorders>
              <w:top w:val="nil"/>
              <w:left w:val="nil"/>
              <w:bottom w:val="nil"/>
              <w:right w:val="nil"/>
            </w:tcBorders>
            <w:shd w:val="clear" w:color="auto" w:fill="auto"/>
            <w:noWrap/>
            <w:vAlign w:val="bottom"/>
            <w:hideMark/>
          </w:tcPr>
          <w:p w14:paraId="073E2C5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738D462"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5A38A3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9.5 (6.5-13.8)</w:t>
            </w:r>
          </w:p>
        </w:tc>
        <w:tc>
          <w:tcPr>
            <w:tcW w:w="1660" w:type="dxa"/>
            <w:tcBorders>
              <w:top w:val="nil"/>
              <w:left w:val="nil"/>
              <w:bottom w:val="nil"/>
              <w:right w:val="nil"/>
            </w:tcBorders>
            <w:shd w:val="clear" w:color="auto" w:fill="auto"/>
            <w:noWrap/>
            <w:vAlign w:val="bottom"/>
            <w:hideMark/>
          </w:tcPr>
          <w:p w14:paraId="49DE540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10.9 (7.4-15.1)</w:t>
            </w:r>
          </w:p>
        </w:tc>
        <w:tc>
          <w:tcPr>
            <w:tcW w:w="1800" w:type="dxa"/>
            <w:tcBorders>
              <w:top w:val="nil"/>
              <w:left w:val="nil"/>
              <w:bottom w:val="nil"/>
              <w:right w:val="nil"/>
            </w:tcBorders>
            <w:shd w:val="clear" w:color="auto" w:fill="auto"/>
            <w:noWrap/>
            <w:vAlign w:val="bottom"/>
            <w:hideMark/>
          </w:tcPr>
          <w:p w14:paraId="714AAF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307 (212-442)</w:t>
            </w:r>
          </w:p>
        </w:tc>
        <w:tc>
          <w:tcPr>
            <w:tcW w:w="1800" w:type="dxa"/>
            <w:tcBorders>
              <w:top w:val="nil"/>
              <w:left w:val="nil"/>
              <w:bottom w:val="nil"/>
              <w:right w:val="nil"/>
            </w:tcBorders>
            <w:shd w:val="clear" w:color="auto" w:fill="auto"/>
            <w:noWrap/>
            <w:vAlign w:val="bottom"/>
            <w:hideMark/>
          </w:tcPr>
          <w:p w14:paraId="593D2B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610 (417-849)</w:t>
            </w:r>
          </w:p>
        </w:tc>
      </w:tr>
      <w:tr w:rsidR="00B0760D" w:rsidRPr="00B0760D" w14:paraId="70DE5E40" w14:textId="77777777" w:rsidTr="00B0760D">
        <w:trPr>
          <w:trHeight w:val="320"/>
        </w:trPr>
        <w:tc>
          <w:tcPr>
            <w:tcW w:w="2524" w:type="dxa"/>
            <w:tcBorders>
              <w:top w:val="nil"/>
              <w:left w:val="nil"/>
              <w:bottom w:val="nil"/>
              <w:right w:val="nil"/>
            </w:tcBorders>
            <w:shd w:val="clear" w:color="auto" w:fill="auto"/>
            <w:noWrap/>
            <w:vAlign w:val="bottom"/>
            <w:hideMark/>
          </w:tcPr>
          <w:p w14:paraId="5AABEA8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5182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1FBF49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45.2 (27.1-65.9)</w:t>
            </w:r>
          </w:p>
        </w:tc>
        <w:tc>
          <w:tcPr>
            <w:tcW w:w="1660" w:type="dxa"/>
            <w:tcBorders>
              <w:top w:val="nil"/>
              <w:left w:val="nil"/>
              <w:bottom w:val="nil"/>
              <w:right w:val="nil"/>
            </w:tcBorders>
            <w:shd w:val="clear" w:color="auto" w:fill="auto"/>
            <w:noWrap/>
            <w:vAlign w:val="bottom"/>
            <w:hideMark/>
          </w:tcPr>
          <w:p w14:paraId="59E2B1B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36.1 (20.8-54.3)</w:t>
            </w:r>
          </w:p>
        </w:tc>
        <w:tc>
          <w:tcPr>
            <w:tcW w:w="1800" w:type="dxa"/>
            <w:tcBorders>
              <w:top w:val="nil"/>
              <w:left w:val="nil"/>
              <w:bottom w:val="nil"/>
              <w:right w:val="nil"/>
            </w:tcBorders>
            <w:shd w:val="clear" w:color="auto" w:fill="auto"/>
            <w:noWrap/>
            <w:vAlign w:val="bottom"/>
            <w:hideMark/>
          </w:tcPr>
          <w:p w14:paraId="68C9E0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1453 (884-2127)</w:t>
            </w:r>
          </w:p>
        </w:tc>
        <w:tc>
          <w:tcPr>
            <w:tcW w:w="1800" w:type="dxa"/>
            <w:tcBorders>
              <w:top w:val="nil"/>
              <w:left w:val="nil"/>
              <w:bottom w:val="nil"/>
              <w:right w:val="nil"/>
            </w:tcBorders>
            <w:shd w:val="clear" w:color="auto" w:fill="auto"/>
            <w:noWrap/>
            <w:vAlign w:val="bottom"/>
            <w:hideMark/>
          </w:tcPr>
          <w:p w14:paraId="23B1A39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2023 (1162-3030)</w:t>
            </w:r>
          </w:p>
        </w:tc>
      </w:tr>
      <w:tr w:rsidR="00B0760D" w:rsidRPr="00B0760D" w14:paraId="6B6093E5" w14:textId="77777777" w:rsidTr="00B0760D">
        <w:trPr>
          <w:trHeight w:val="320"/>
        </w:trPr>
        <w:tc>
          <w:tcPr>
            <w:tcW w:w="2524" w:type="dxa"/>
            <w:tcBorders>
              <w:top w:val="nil"/>
              <w:left w:val="nil"/>
              <w:bottom w:val="nil"/>
              <w:right w:val="nil"/>
            </w:tcBorders>
            <w:shd w:val="clear" w:color="auto" w:fill="auto"/>
            <w:noWrap/>
            <w:vAlign w:val="bottom"/>
            <w:hideMark/>
          </w:tcPr>
          <w:p w14:paraId="1DD2C18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5615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69326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23.6 (16.5-31.1)</w:t>
            </w:r>
          </w:p>
        </w:tc>
        <w:tc>
          <w:tcPr>
            <w:tcW w:w="1660" w:type="dxa"/>
            <w:tcBorders>
              <w:top w:val="nil"/>
              <w:left w:val="nil"/>
              <w:bottom w:val="nil"/>
              <w:right w:val="nil"/>
            </w:tcBorders>
            <w:shd w:val="clear" w:color="auto" w:fill="auto"/>
            <w:noWrap/>
            <w:vAlign w:val="bottom"/>
            <w:hideMark/>
          </w:tcPr>
          <w:p w14:paraId="4648E3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17.1 (11.8-24.8)</w:t>
            </w:r>
          </w:p>
        </w:tc>
        <w:tc>
          <w:tcPr>
            <w:tcW w:w="1800" w:type="dxa"/>
            <w:tcBorders>
              <w:top w:val="nil"/>
              <w:left w:val="nil"/>
              <w:bottom w:val="nil"/>
              <w:right w:val="nil"/>
            </w:tcBorders>
            <w:shd w:val="clear" w:color="auto" w:fill="auto"/>
            <w:noWrap/>
            <w:vAlign w:val="bottom"/>
            <w:hideMark/>
          </w:tcPr>
          <w:p w14:paraId="755464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757 (530-1006)</w:t>
            </w:r>
          </w:p>
        </w:tc>
        <w:tc>
          <w:tcPr>
            <w:tcW w:w="1800" w:type="dxa"/>
            <w:tcBorders>
              <w:top w:val="nil"/>
              <w:left w:val="nil"/>
              <w:bottom w:val="nil"/>
              <w:right w:val="nil"/>
            </w:tcBorders>
            <w:shd w:val="clear" w:color="auto" w:fill="auto"/>
            <w:noWrap/>
            <w:vAlign w:val="bottom"/>
            <w:hideMark/>
          </w:tcPr>
          <w:p w14:paraId="41A17DB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960 (656-1381)</w:t>
            </w:r>
          </w:p>
        </w:tc>
      </w:tr>
      <w:tr w:rsidR="00B0760D" w:rsidRPr="00B0760D" w14:paraId="00335A85" w14:textId="77777777" w:rsidTr="00B0760D">
        <w:trPr>
          <w:trHeight w:val="320"/>
        </w:trPr>
        <w:tc>
          <w:tcPr>
            <w:tcW w:w="2524" w:type="dxa"/>
            <w:tcBorders>
              <w:top w:val="nil"/>
              <w:left w:val="nil"/>
              <w:bottom w:val="nil"/>
              <w:right w:val="nil"/>
            </w:tcBorders>
            <w:shd w:val="clear" w:color="auto" w:fill="auto"/>
            <w:noWrap/>
            <w:vAlign w:val="bottom"/>
            <w:hideMark/>
          </w:tcPr>
          <w:p w14:paraId="73169DC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5B05A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19840E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11.6 (10.1-12.7)</w:t>
            </w:r>
          </w:p>
        </w:tc>
        <w:tc>
          <w:tcPr>
            <w:tcW w:w="1660" w:type="dxa"/>
            <w:tcBorders>
              <w:top w:val="nil"/>
              <w:left w:val="nil"/>
              <w:bottom w:val="nil"/>
              <w:right w:val="nil"/>
            </w:tcBorders>
            <w:shd w:val="clear" w:color="auto" w:fill="auto"/>
            <w:noWrap/>
            <w:vAlign w:val="bottom"/>
            <w:hideMark/>
          </w:tcPr>
          <w:p w14:paraId="7A1C65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 (10-13)</w:t>
            </w:r>
          </w:p>
        </w:tc>
        <w:tc>
          <w:tcPr>
            <w:tcW w:w="1800" w:type="dxa"/>
            <w:tcBorders>
              <w:top w:val="nil"/>
              <w:left w:val="nil"/>
              <w:bottom w:val="nil"/>
              <w:right w:val="nil"/>
            </w:tcBorders>
            <w:shd w:val="clear" w:color="auto" w:fill="auto"/>
            <w:noWrap/>
            <w:vAlign w:val="bottom"/>
            <w:hideMark/>
          </w:tcPr>
          <w:p w14:paraId="2E6D3E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372 (325-413)</w:t>
            </w:r>
          </w:p>
        </w:tc>
        <w:tc>
          <w:tcPr>
            <w:tcW w:w="1800" w:type="dxa"/>
            <w:tcBorders>
              <w:top w:val="nil"/>
              <w:left w:val="nil"/>
              <w:bottom w:val="nil"/>
              <w:right w:val="nil"/>
            </w:tcBorders>
            <w:shd w:val="clear" w:color="auto" w:fill="auto"/>
            <w:noWrap/>
            <w:vAlign w:val="bottom"/>
            <w:hideMark/>
          </w:tcPr>
          <w:p w14:paraId="2FF25F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645 (560-721)</w:t>
            </w:r>
          </w:p>
        </w:tc>
      </w:tr>
      <w:tr w:rsidR="00B0760D" w:rsidRPr="00B0760D" w14:paraId="7408BA45" w14:textId="77777777" w:rsidTr="00B0760D">
        <w:trPr>
          <w:trHeight w:val="320"/>
        </w:trPr>
        <w:tc>
          <w:tcPr>
            <w:tcW w:w="2524" w:type="dxa"/>
            <w:tcBorders>
              <w:top w:val="nil"/>
              <w:left w:val="nil"/>
              <w:bottom w:val="nil"/>
              <w:right w:val="nil"/>
            </w:tcBorders>
            <w:shd w:val="clear" w:color="auto" w:fill="auto"/>
            <w:noWrap/>
            <w:vAlign w:val="bottom"/>
            <w:hideMark/>
          </w:tcPr>
          <w:p w14:paraId="4D2459C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6955A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AAD5B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 (22.1-37.2)</w:t>
            </w:r>
          </w:p>
        </w:tc>
        <w:tc>
          <w:tcPr>
            <w:tcW w:w="1660" w:type="dxa"/>
            <w:tcBorders>
              <w:top w:val="nil"/>
              <w:left w:val="nil"/>
              <w:bottom w:val="nil"/>
              <w:right w:val="nil"/>
            </w:tcBorders>
            <w:shd w:val="clear" w:color="auto" w:fill="auto"/>
            <w:noWrap/>
            <w:vAlign w:val="bottom"/>
            <w:hideMark/>
          </w:tcPr>
          <w:p w14:paraId="57AB6D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(12.8-24.5)</w:t>
            </w:r>
          </w:p>
        </w:tc>
        <w:tc>
          <w:tcPr>
            <w:tcW w:w="1800" w:type="dxa"/>
            <w:tcBorders>
              <w:top w:val="nil"/>
              <w:left w:val="nil"/>
              <w:bottom w:val="nil"/>
              <w:right w:val="nil"/>
            </w:tcBorders>
            <w:shd w:val="clear" w:color="auto" w:fill="auto"/>
            <w:noWrap/>
            <w:vAlign w:val="bottom"/>
            <w:hideMark/>
          </w:tcPr>
          <w:p w14:paraId="66A61C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931 (714-1202)</w:t>
            </w:r>
          </w:p>
        </w:tc>
        <w:tc>
          <w:tcPr>
            <w:tcW w:w="1800" w:type="dxa"/>
            <w:tcBorders>
              <w:top w:val="nil"/>
              <w:left w:val="nil"/>
              <w:bottom w:val="nil"/>
              <w:right w:val="nil"/>
            </w:tcBorders>
            <w:shd w:val="clear" w:color="auto" w:fill="auto"/>
            <w:noWrap/>
            <w:vAlign w:val="bottom"/>
            <w:hideMark/>
          </w:tcPr>
          <w:p w14:paraId="0DB1AB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1012 (715-1380)</w:t>
            </w:r>
          </w:p>
        </w:tc>
      </w:tr>
      <w:tr w:rsidR="00B0760D" w:rsidRPr="00B0760D" w14:paraId="24B3A160" w14:textId="77777777" w:rsidTr="00B0760D">
        <w:trPr>
          <w:trHeight w:val="320"/>
        </w:trPr>
        <w:tc>
          <w:tcPr>
            <w:tcW w:w="2524" w:type="dxa"/>
            <w:tcBorders>
              <w:top w:val="nil"/>
              <w:left w:val="nil"/>
              <w:bottom w:val="nil"/>
              <w:right w:val="nil"/>
            </w:tcBorders>
            <w:shd w:val="clear" w:color="auto" w:fill="auto"/>
            <w:noWrap/>
            <w:vAlign w:val="bottom"/>
            <w:hideMark/>
          </w:tcPr>
          <w:p w14:paraId="0DDEE9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BC1AC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10065E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(0.3-1)</w:t>
            </w:r>
          </w:p>
        </w:tc>
        <w:tc>
          <w:tcPr>
            <w:tcW w:w="1660" w:type="dxa"/>
            <w:tcBorders>
              <w:top w:val="nil"/>
              <w:left w:val="nil"/>
              <w:bottom w:val="nil"/>
              <w:right w:val="nil"/>
            </w:tcBorders>
            <w:shd w:val="clear" w:color="auto" w:fill="auto"/>
            <w:noWrap/>
            <w:vAlign w:val="bottom"/>
            <w:hideMark/>
          </w:tcPr>
          <w:p w14:paraId="5F5383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(1.4-5.3)</w:t>
            </w:r>
          </w:p>
        </w:tc>
        <w:tc>
          <w:tcPr>
            <w:tcW w:w="1800" w:type="dxa"/>
            <w:tcBorders>
              <w:top w:val="nil"/>
              <w:left w:val="nil"/>
              <w:bottom w:val="nil"/>
              <w:right w:val="nil"/>
            </w:tcBorders>
            <w:shd w:val="clear" w:color="auto" w:fill="auto"/>
            <w:noWrap/>
            <w:vAlign w:val="bottom"/>
            <w:hideMark/>
          </w:tcPr>
          <w:p w14:paraId="21F315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(9-33)</w:t>
            </w:r>
          </w:p>
        </w:tc>
        <w:tc>
          <w:tcPr>
            <w:tcW w:w="1800" w:type="dxa"/>
            <w:tcBorders>
              <w:top w:val="nil"/>
              <w:left w:val="nil"/>
              <w:bottom w:val="nil"/>
              <w:right w:val="nil"/>
            </w:tcBorders>
            <w:shd w:val="clear" w:color="auto" w:fill="auto"/>
            <w:noWrap/>
            <w:vAlign w:val="bottom"/>
            <w:hideMark/>
          </w:tcPr>
          <w:p w14:paraId="0586F0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151 (79-295)</w:t>
            </w:r>
          </w:p>
        </w:tc>
      </w:tr>
      <w:tr w:rsidR="00B0760D" w:rsidRPr="00B0760D" w14:paraId="6A1F45CD" w14:textId="77777777" w:rsidTr="00B0760D">
        <w:trPr>
          <w:trHeight w:val="320"/>
        </w:trPr>
        <w:tc>
          <w:tcPr>
            <w:tcW w:w="2524" w:type="dxa"/>
            <w:tcBorders>
              <w:top w:val="nil"/>
              <w:left w:val="nil"/>
              <w:bottom w:val="nil"/>
              <w:right w:val="nil"/>
            </w:tcBorders>
            <w:shd w:val="clear" w:color="auto" w:fill="auto"/>
            <w:noWrap/>
            <w:vAlign w:val="bottom"/>
            <w:hideMark/>
          </w:tcPr>
          <w:p w14:paraId="1A42AF60"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B4EC5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7E863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 (1.7-2.8)</w:t>
            </w:r>
          </w:p>
        </w:tc>
        <w:tc>
          <w:tcPr>
            <w:tcW w:w="1660" w:type="dxa"/>
            <w:tcBorders>
              <w:top w:val="nil"/>
              <w:left w:val="nil"/>
              <w:bottom w:val="nil"/>
              <w:right w:val="nil"/>
            </w:tcBorders>
            <w:shd w:val="clear" w:color="auto" w:fill="auto"/>
            <w:noWrap/>
            <w:vAlign w:val="bottom"/>
            <w:hideMark/>
          </w:tcPr>
          <w:p w14:paraId="5943983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(2.3-3.4)</w:t>
            </w:r>
          </w:p>
        </w:tc>
        <w:tc>
          <w:tcPr>
            <w:tcW w:w="1800" w:type="dxa"/>
            <w:tcBorders>
              <w:top w:val="nil"/>
              <w:left w:val="nil"/>
              <w:bottom w:val="nil"/>
              <w:right w:val="nil"/>
            </w:tcBorders>
            <w:shd w:val="clear" w:color="auto" w:fill="auto"/>
            <w:noWrap/>
            <w:vAlign w:val="bottom"/>
            <w:hideMark/>
          </w:tcPr>
          <w:p w14:paraId="1132752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73 (55-90)</w:t>
            </w:r>
          </w:p>
        </w:tc>
        <w:tc>
          <w:tcPr>
            <w:tcW w:w="1800" w:type="dxa"/>
            <w:tcBorders>
              <w:top w:val="nil"/>
              <w:left w:val="nil"/>
              <w:bottom w:val="nil"/>
              <w:right w:val="nil"/>
            </w:tcBorders>
            <w:shd w:val="clear" w:color="auto" w:fill="auto"/>
            <w:noWrap/>
            <w:vAlign w:val="bottom"/>
            <w:hideMark/>
          </w:tcPr>
          <w:p w14:paraId="57C636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165 (131-193)</w:t>
            </w:r>
          </w:p>
        </w:tc>
      </w:tr>
      <w:tr w:rsidR="00B0760D" w:rsidRPr="00B0760D" w14:paraId="5DC00AB5" w14:textId="77777777" w:rsidTr="00B0760D">
        <w:trPr>
          <w:trHeight w:val="320"/>
        </w:trPr>
        <w:tc>
          <w:tcPr>
            <w:tcW w:w="2524" w:type="dxa"/>
            <w:tcBorders>
              <w:top w:val="nil"/>
              <w:left w:val="nil"/>
              <w:bottom w:val="nil"/>
              <w:right w:val="nil"/>
            </w:tcBorders>
            <w:shd w:val="clear" w:color="auto" w:fill="auto"/>
            <w:noWrap/>
            <w:vAlign w:val="bottom"/>
            <w:hideMark/>
          </w:tcPr>
          <w:p w14:paraId="4CC5AB0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63F18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D98716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6C44310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(1.3-1.6)</w:t>
            </w:r>
          </w:p>
        </w:tc>
        <w:tc>
          <w:tcPr>
            <w:tcW w:w="1800" w:type="dxa"/>
            <w:tcBorders>
              <w:top w:val="nil"/>
              <w:left w:val="nil"/>
              <w:bottom w:val="nil"/>
              <w:right w:val="nil"/>
            </w:tcBorders>
            <w:shd w:val="clear" w:color="auto" w:fill="auto"/>
            <w:noWrap/>
            <w:vAlign w:val="bottom"/>
            <w:hideMark/>
          </w:tcPr>
          <w:p w14:paraId="0F1A7A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(39-47)</w:t>
            </w:r>
          </w:p>
        </w:tc>
        <w:tc>
          <w:tcPr>
            <w:tcW w:w="1800" w:type="dxa"/>
            <w:tcBorders>
              <w:top w:val="nil"/>
              <w:left w:val="nil"/>
              <w:bottom w:val="nil"/>
              <w:right w:val="nil"/>
            </w:tcBorders>
            <w:shd w:val="clear" w:color="auto" w:fill="auto"/>
            <w:noWrap/>
            <w:vAlign w:val="bottom"/>
            <w:hideMark/>
          </w:tcPr>
          <w:p w14:paraId="05C7D19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 (73-92)</w:t>
            </w:r>
          </w:p>
        </w:tc>
      </w:tr>
      <w:tr w:rsidR="00B0760D" w:rsidRPr="00B0760D" w14:paraId="66BE374E" w14:textId="77777777" w:rsidTr="00B0760D">
        <w:trPr>
          <w:trHeight w:val="320"/>
        </w:trPr>
        <w:tc>
          <w:tcPr>
            <w:tcW w:w="2524" w:type="dxa"/>
            <w:tcBorders>
              <w:top w:val="nil"/>
              <w:left w:val="nil"/>
              <w:bottom w:val="nil"/>
              <w:right w:val="nil"/>
            </w:tcBorders>
            <w:shd w:val="clear" w:color="auto" w:fill="auto"/>
            <w:noWrap/>
            <w:vAlign w:val="bottom"/>
            <w:hideMark/>
          </w:tcPr>
          <w:p w14:paraId="2B67A9D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2EB0F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4EB786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(1.6-1.9)</w:t>
            </w:r>
          </w:p>
        </w:tc>
        <w:tc>
          <w:tcPr>
            <w:tcW w:w="1660" w:type="dxa"/>
            <w:tcBorders>
              <w:top w:val="nil"/>
              <w:left w:val="nil"/>
              <w:bottom w:val="nil"/>
              <w:right w:val="nil"/>
            </w:tcBorders>
            <w:shd w:val="clear" w:color="auto" w:fill="auto"/>
            <w:noWrap/>
            <w:vAlign w:val="bottom"/>
            <w:hideMark/>
          </w:tcPr>
          <w:p w14:paraId="71AD8C1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(1.3-1.9)</w:t>
            </w:r>
          </w:p>
        </w:tc>
        <w:tc>
          <w:tcPr>
            <w:tcW w:w="1800" w:type="dxa"/>
            <w:tcBorders>
              <w:top w:val="nil"/>
              <w:left w:val="nil"/>
              <w:bottom w:val="nil"/>
              <w:right w:val="nil"/>
            </w:tcBorders>
            <w:shd w:val="clear" w:color="auto" w:fill="auto"/>
            <w:noWrap/>
            <w:vAlign w:val="bottom"/>
            <w:hideMark/>
          </w:tcPr>
          <w:p w14:paraId="29E455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(51-62)</w:t>
            </w:r>
          </w:p>
        </w:tc>
        <w:tc>
          <w:tcPr>
            <w:tcW w:w="1800" w:type="dxa"/>
            <w:tcBorders>
              <w:top w:val="nil"/>
              <w:left w:val="nil"/>
              <w:bottom w:val="nil"/>
              <w:right w:val="nil"/>
            </w:tcBorders>
            <w:shd w:val="clear" w:color="auto" w:fill="auto"/>
            <w:noWrap/>
            <w:vAlign w:val="bottom"/>
            <w:hideMark/>
          </w:tcPr>
          <w:p w14:paraId="37C0490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92 (73-108)</w:t>
            </w:r>
          </w:p>
        </w:tc>
      </w:tr>
      <w:tr w:rsidR="00B0760D" w:rsidRPr="00B0760D" w14:paraId="2626A4C3" w14:textId="77777777" w:rsidTr="00B0760D">
        <w:trPr>
          <w:trHeight w:val="320"/>
        </w:trPr>
        <w:tc>
          <w:tcPr>
            <w:tcW w:w="2524" w:type="dxa"/>
            <w:tcBorders>
              <w:top w:val="nil"/>
              <w:left w:val="nil"/>
              <w:bottom w:val="nil"/>
              <w:right w:val="nil"/>
            </w:tcBorders>
            <w:shd w:val="clear" w:color="auto" w:fill="auto"/>
            <w:noWrap/>
            <w:vAlign w:val="bottom"/>
            <w:hideMark/>
          </w:tcPr>
          <w:p w14:paraId="2A5C9A2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D92BC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16227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nil"/>
              <w:right w:val="nil"/>
            </w:tcBorders>
            <w:shd w:val="clear" w:color="auto" w:fill="auto"/>
            <w:noWrap/>
            <w:vAlign w:val="bottom"/>
            <w:hideMark/>
          </w:tcPr>
          <w:p w14:paraId="6D95B64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(0.1-0.3)</w:t>
            </w:r>
          </w:p>
        </w:tc>
        <w:tc>
          <w:tcPr>
            <w:tcW w:w="1800" w:type="dxa"/>
            <w:tcBorders>
              <w:top w:val="nil"/>
              <w:left w:val="nil"/>
              <w:bottom w:val="nil"/>
              <w:right w:val="nil"/>
            </w:tcBorders>
            <w:shd w:val="clear" w:color="auto" w:fill="auto"/>
            <w:noWrap/>
            <w:vAlign w:val="bottom"/>
            <w:hideMark/>
          </w:tcPr>
          <w:p w14:paraId="237DB2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(2-7)</w:t>
            </w:r>
          </w:p>
        </w:tc>
        <w:tc>
          <w:tcPr>
            <w:tcW w:w="1800" w:type="dxa"/>
            <w:tcBorders>
              <w:top w:val="nil"/>
              <w:left w:val="nil"/>
              <w:bottom w:val="nil"/>
              <w:right w:val="nil"/>
            </w:tcBorders>
            <w:shd w:val="clear" w:color="auto" w:fill="auto"/>
            <w:noWrap/>
            <w:vAlign w:val="bottom"/>
            <w:hideMark/>
          </w:tcPr>
          <w:p w14:paraId="283F79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 (5-16)</w:t>
            </w:r>
          </w:p>
        </w:tc>
      </w:tr>
      <w:tr w:rsidR="00B0760D" w:rsidRPr="00B0760D" w14:paraId="6AAFD2DE" w14:textId="77777777" w:rsidTr="00B0760D">
        <w:trPr>
          <w:trHeight w:val="320"/>
        </w:trPr>
        <w:tc>
          <w:tcPr>
            <w:tcW w:w="2524" w:type="dxa"/>
            <w:tcBorders>
              <w:top w:val="nil"/>
              <w:left w:val="nil"/>
              <w:bottom w:val="nil"/>
              <w:right w:val="nil"/>
            </w:tcBorders>
            <w:shd w:val="clear" w:color="auto" w:fill="auto"/>
            <w:noWrap/>
            <w:vAlign w:val="bottom"/>
            <w:hideMark/>
          </w:tcPr>
          <w:p w14:paraId="338B897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Vietnam</w:t>
            </w:r>
          </w:p>
        </w:tc>
        <w:tc>
          <w:tcPr>
            <w:tcW w:w="2180" w:type="dxa"/>
            <w:tcBorders>
              <w:top w:val="nil"/>
              <w:left w:val="nil"/>
              <w:bottom w:val="nil"/>
              <w:right w:val="nil"/>
            </w:tcBorders>
            <w:shd w:val="clear" w:color="auto" w:fill="auto"/>
            <w:noWrap/>
            <w:vAlign w:val="bottom"/>
            <w:hideMark/>
          </w:tcPr>
          <w:p w14:paraId="0B2525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2B15902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59.6 (54.1-65.8)</w:t>
            </w:r>
          </w:p>
        </w:tc>
        <w:tc>
          <w:tcPr>
            <w:tcW w:w="1660" w:type="dxa"/>
            <w:tcBorders>
              <w:top w:val="nil"/>
              <w:left w:val="nil"/>
              <w:bottom w:val="nil"/>
              <w:right w:val="nil"/>
            </w:tcBorders>
            <w:shd w:val="clear" w:color="auto" w:fill="auto"/>
            <w:noWrap/>
            <w:vAlign w:val="bottom"/>
            <w:hideMark/>
          </w:tcPr>
          <w:p w14:paraId="75473D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61.3 (55.2-67.9)</w:t>
            </w:r>
          </w:p>
        </w:tc>
        <w:tc>
          <w:tcPr>
            <w:tcW w:w="1800" w:type="dxa"/>
            <w:tcBorders>
              <w:top w:val="nil"/>
              <w:left w:val="nil"/>
              <w:bottom w:val="nil"/>
              <w:right w:val="nil"/>
            </w:tcBorders>
            <w:shd w:val="clear" w:color="auto" w:fill="auto"/>
            <w:noWrap/>
            <w:vAlign w:val="bottom"/>
            <w:hideMark/>
          </w:tcPr>
          <w:p w14:paraId="491F4A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1230 (1114-1365)</w:t>
            </w:r>
          </w:p>
        </w:tc>
        <w:tc>
          <w:tcPr>
            <w:tcW w:w="1800" w:type="dxa"/>
            <w:tcBorders>
              <w:top w:val="nil"/>
              <w:left w:val="nil"/>
              <w:bottom w:val="nil"/>
              <w:right w:val="nil"/>
            </w:tcBorders>
            <w:shd w:val="clear" w:color="auto" w:fill="auto"/>
            <w:noWrap/>
            <w:vAlign w:val="bottom"/>
            <w:hideMark/>
          </w:tcPr>
          <w:p w14:paraId="50871EA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2421 (2174-2672)</w:t>
            </w:r>
          </w:p>
        </w:tc>
      </w:tr>
      <w:tr w:rsidR="00B0760D" w:rsidRPr="00B0760D" w14:paraId="59FC96FD" w14:textId="77777777" w:rsidTr="00B0760D">
        <w:trPr>
          <w:trHeight w:val="320"/>
        </w:trPr>
        <w:tc>
          <w:tcPr>
            <w:tcW w:w="2524" w:type="dxa"/>
            <w:tcBorders>
              <w:top w:val="nil"/>
              <w:left w:val="nil"/>
              <w:bottom w:val="nil"/>
              <w:right w:val="nil"/>
            </w:tcBorders>
            <w:shd w:val="clear" w:color="auto" w:fill="auto"/>
            <w:noWrap/>
            <w:vAlign w:val="bottom"/>
            <w:hideMark/>
          </w:tcPr>
          <w:p w14:paraId="7639858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7C5A2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14075D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34.1 (29.2-37.1)</w:t>
            </w:r>
          </w:p>
        </w:tc>
        <w:tc>
          <w:tcPr>
            <w:tcW w:w="1660" w:type="dxa"/>
            <w:tcBorders>
              <w:top w:val="nil"/>
              <w:left w:val="nil"/>
              <w:bottom w:val="nil"/>
              <w:right w:val="nil"/>
            </w:tcBorders>
            <w:shd w:val="clear" w:color="auto" w:fill="auto"/>
            <w:noWrap/>
            <w:vAlign w:val="bottom"/>
            <w:hideMark/>
          </w:tcPr>
          <w:p w14:paraId="79A43C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28.8 (22.4-33.6)</w:t>
            </w:r>
          </w:p>
        </w:tc>
        <w:tc>
          <w:tcPr>
            <w:tcW w:w="1800" w:type="dxa"/>
            <w:tcBorders>
              <w:top w:val="nil"/>
              <w:left w:val="nil"/>
              <w:bottom w:val="nil"/>
              <w:right w:val="nil"/>
            </w:tcBorders>
            <w:shd w:val="clear" w:color="auto" w:fill="auto"/>
            <w:noWrap/>
            <w:vAlign w:val="bottom"/>
            <w:hideMark/>
          </w:tcPr>
          <w:p w14:paraId="2CB026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704 (600-775)</w:t>
            </w:r>
          </w:p>
        </w:tc>
        <w:tc>
          <w:tcPr>
            <w:tcW w:w="1800" w:type="dxa"/>
            <w:tcBorders>
              <w:top w:val="nil"/>
              <w:left w:val="nil"/>
              <w:bottom w:val="nil"/>
              <w:right w:val="nil"/>
            </w:tcBorders>
            <w:shd w:val="clear" w:color="auto" w:fill="auto"/>
            <w:noWrap/>
            <w:vAlign w:val="bottom"/>
            <w:hideMark/>
          </w:tcPr>
          <w:p w14:paraId="7CC984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1139 (873-1336)</w:t>
            </w:r>
          </w:p>
        </w:tc>
      </w:tr>
      <w:tr w:rsidR="00B0760D" w:rsidRPr="00B0760D" w14:paraId="423AA2F3" w14:textId="77777777" w:rsidTr="00B0760D">
        <w:trPr>
          <w:trHeight w:val="320"/>
        </w:trPr>
        <w:tc>
          <w:tcPr>
            <w:tcW w:w="2524" w:type="dxa"/>
            <w:tcBorders>
              <w:top w:val="nil"/>
              <w:left w:val="nil"/>
              <w:bottom w:val="nil"/>
              <w:right w:val="nil"/>
            </w:tcBorders>
            <w:shd w:val="clear" w:color="auto" w:fill="auto"/>
            <w:noWrap/>
            <w:vAlign w:val="bottom"/>
            <w:hideMark/>
          </w:tcPr>
          <w:p w14:paraId="4A39588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060D1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431AB6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25.4 (17.7-35.3)</w:t>
            </w:r>
          </w:p>
        </w:tc>
        <w:tc>
          <w:tcPr>
            <w:tcW w:w="1660" w:type="dxa"/>
            <w:tcBorders>
              <w:top w:val="nil"/>
              <w:left w:val="nil"/>
              <w:bottom w:val="nil"/>
              <w:right w:val="nil"/>
            </w:tcBorders>
            <w:shd w:val="clear" w:color="auto" w:fill="auto"/>
            <w:noWrap/>
            <w:vAlign w:val="bottom"/>
            <w:hideMark/>
          </w:tcPr>
          <w:p w14:paraId="2088C1F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23.7 (16.7-33.2)</w:t>
            </w:r>
          </w:p>
        </w:tc>
        <w:tc>
          <w:tcPr>
            <w:tcW w:w="1800" w:type="dxa"/>
            <w:tcBorders>
              <w:top w:val="nil"/>
              <w:left w:val="nil"/>
              <w:bottom w:val="nil"/>
              <w:right w:val="nil"/>
            </w:tcBorders>
            <w:shd w:val="clear" w:color="auto" w:fill="auto"/>
            <w:noWrap/>
            <w:vAlign w:val="bottom"/>
            <w:hideMark/>
          </w:tcPr>
          <w:p w14:paraId="3986FC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528 (367-724)</w:t>
            </w:r>
          </w:p>
        </w:tc>
        <w:tc>
          <w:tcPr>
            <w:tcW w:w="1800" w:type="dxa"/>
            <w:tcBorders>
              <w:top w:val="nil"/>
              <w:left w:val="nil"/>
              <w:bottom w:val="nil"/>
              <w:right w:val="nil"/>
            </w:tcBorders>
            <w:shd w:val="clear" w:color="auto" w:fill="auto"/>
            <w:noWrap/>
            <w:vAlign w:val="bottom"/>
            <w:hideMark/>
          </w:tcPr>
          <w:p w14:paraId="0A9647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939 (658-1310)</w:t>
            </w:r>
          </w:p>
        </w:tc>
      </w:tr>
      <w:tr w:rsidR="00B0760D" w:rsidRPr="00B0760D" w14:paraId="74AF936C" w14:textId="77777777" w:rsidTr="00B0760D">
        <w:trPr>
          <w:trHeight w:val="320"/>
        </w:trPr>
        <w:tc>
          <w:tcPr>
            <w:tcW w:w="2524" w:type="dxa"/>
            <w:tcBorders>
              <w:top w:val="nil"/>
              <w:left w:val="nil"/>
              <w:bottom w:val="nil"/>
              <w:right w:val="nil"/>
            </w:tcBorders>
            <w:shd w:val="clear" w:color="auto" w:fill="auto"/>
            <w:noWrap/>
            <w:vAlign w:val="bottom"/>
            <w:hideMark/>
          </w:tcPr>
          <w:p w14:paraId="5E8A2AC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59800B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63603F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 (17.5-35)</w:t>
            </w:r>
          </w:p>
        </w:tc>
        <w:tc>
          <w:tcPr>
            <w:tcW w:w="1660" w:type="dxa"/>
            <w:tcBorders>
              <w:top w:val="nil"/>
              <w:left w:val="nil"/>
              <w:bottom w:val="nil"/>
              <w:right w:val="nil"/>
            </w:tcBorders>
            <w:shd w:val="clear" w:color="auto" w:fill="auto"/>
            <w:noWrap/>
            <w:vAlign w:val="bottom"/>
            <w:hideMark/>
          </w:tcPr>
          <w:p w14:paraId="7E82349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22.8 (16.1-32.1)</w:t>
            </w:r>
          </w:p>
        </w:tc>
        <w:tc>
          <w:tcPr>
            <w:tcW w:w="1800" w:type="dxa"/>
            <w:tcBorders>
              <w:top w:val="nil"/>
              <w:left w:val="nil"/>
              <w:bottom w:val="nil"/>
              <w:right w:val="nil"/>
            </w:tcBorders>
            <w:shd w:val="clear" w:color="auto" w:fill="auto"/>
            <w:noWrap/>
            <w:vAlign w:val="bottom"/>
            <w:hideMark/>
          </w:tcPr>
          <w:p w14:paraId="6428E4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522 (363-717)</w:t>
            </w:r>
          </w:p>
        </w:tc>
        <w:tc>
          <w:tcPr>
            <w:tcW w:w="1800" w:type="dxa"/>
            <w:tcBorders>
              <w:top w:val="nil"/>
              <w:left w:val="nil"/>
              <w:bottom w:val="nil"/>
              <w:right w:val="nil"/>
            </w:tcBorders>
            <w:shd w:val="clear" w:color="auto" w:fill="auto"/>
            <w:noWrap/>
            <w:vAlign w:val="bottom"/>
            <w:hideMark/>
          </w:tcPr>
          <w:p w14:paraId="0FCADDE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903 (631-1262)</w:t>
            </w:r>
          </w:p>
        </w:tc>
      </w:tr>
      <w:tr w:rsidR="00B0760D" w:rsidRPr="00B0760D" w14:paraId="003173C1" w14:textId="77777777" w:rsidTr="00B0760D">
        <w:trPr>
          <w:trHeight w:val="320"/>
        </w:trPr>
        <w:tc>
          <w:tcPr>
            <w:tcW w:w="2524" w:type="dxa"/>
            <w:tcBorders>
              <w:top w:val="nil"/>
              <w:left w:val="nil"/>
              <w:bottom w:val="nil"/>
              <w:right w:val="nil"/>
            </w:tcBorders>
            <w:shd w:val="clear" w:color="auto" w:fill="auto"/>
            <w:noWrap/>
            <w:vAlign w:val="bottom"/>
            <w:hideMark/>
          </w:tcPr>
          <w:p w14:paraId="0EB7926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377DF6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18C2E4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(0.2-0.5)</w:t>
            </w:r>
          </w:p>
        </w:tc>
        <w:tc>
          <w:tcPr>
            <w:tcW w:w="1660" w:type="dxa"/>
            <w:tcBorders>
              <w:top w:val="nil"/>
              <w:left w:val="nil"/>
              <w:bottom w:val="nil"/>
              <w:right w:val="nil"/>
            </w:tcBorders>
            <w:shd w:val="clear" w:color="auto" w:fill="auto"/>
            <w:noWrap/>
            <w:vAlign w:val="bottom"/>
            <w:hideMark/>
          </w:tcPr>
          <w:p w14:paraId="07C82A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(0.8-1.9)</w:t>
            </w:r>
          </w:p>
        </w:tc>
        <w:tc>
          <w:tcPr>
            <w:tcW w:w="1800" w:type="dxa"/>
            <w:tcBorders>
              <w:top w:val="nil"/>
              <w:left w:val="nil"/>
              <w:bottom w:val="nil"/>
              <w:right w:val="nil"/>
            </w:tcBorders>
            <w:shd w:val="clear" w:color="auto" w:fill="auto"/>
            <w:noWrap/>
            <w:vAlign w:val="bottom"/>
            <w:hideMark/>
          </w:tcPr>
          <w:p w14:paraId="251C126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 (5-11)</w:t>
            </w:r>
          </w:p>
        </w:tc>
        <w:tc>
          <w:tcPr>
            <w:tcW w:w="1800" w:type="dxa"/>
            <w:tcBorders>
              <w:top w:val="nil"/>
              <w:left w:val="nil"/>
              <w:bottom w:val="nil"/>
              <w:right w:val="nil"/>
            </w:tcBorders>
            <w:shd w:val="clear" w:color="auto" w:fill="auto"/>
            <w:noWrap/>
            <w:vAlign w:val="bottom"/>
            <w:hideMark/>
          </w:tcPr>
          <w:p w14:paraId="40FB351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48 (32-74)</w:t>
            </w:r>
          </w:p>
        </w:tc>
      </w:tr>
      <w:tr w:rsidR="00B0760D" w:rsidRPr="00B0760D" w14:paraId="2717AE49" w14:textId="77777777" w:rsidTr="00B0760D">
        <w:trPr>
          <w:trHeight w:val="320"/>
        </w:trPr>
        <w:tc>
          <w:tcPr>
            <w:tcW w:w="2524" w:type="dxa"/>
            <w:tcBorders>
              <w:top w:val="nil"/>
              <w:left w:val="nil"/>
              <w:bottom w:val="nil"/>
              <w:right w:val="nil"/>
            </w:tcBorders>
            <w:shd w:val="clear" w:color="auto" w:fill="auto"/>
            <w:noWrap/>
            <w:vAlign w:val="bottom"/>
            <w:hideMark/>
          </w:tcPr>
          <w:p w14:paraId="04325AE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AD614B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21E51B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(0.3-2.9)</w:t>
            </w:r>
          </w:p>
        </w:tc>
        <w:tc>
          <w:tcPr>
            <w:tcW w:w="1660" w:type="dxa"/>
            <w:tcBorders>
              <w:top w:val="nil"/>
              <w:left w:val="nil"/>
              <w:bottom w:val="nil"/>
              <w:right w:val="nil"/>
            </w:tcBorders>
            <w:shd w:val="clear" w:color="auto" w:fill="auto"/>
            <w:noWrap/>
            <w:vAlign w:val="bottom"/>
            <w:hideMark/>
          </w:tcPr>
          <w:p w14:paraId="6D6AB2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6.7 (2.8-14.3)</w:t>
            </w:r>
          </w:p>
        </w:tc>
        <w:tc>
          <w:tcPr>
            <w:tcW w:w="1800" w:type="dxa"/>
            <w:tcBorders>
              <w:top w:val="nil"/>
              <w:left w:val="nil"/>
              <w:bottom w:val="nil"/>
              <w:right w:val="nil"/>
            </w:tcBorders>
            <w:shd w:val="clear" w:color="auto" w:fill="auto"/>
            <w:noWrap/>
            <w:vAlign w:val="bottom"/>
            <w:hideMark/>
          </w:tcPr>
          <w:p w14:paraId="313F9C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(7-61)</w:t>
            </w:r>
          </w:p>
        </w:tc>
        <w:tc>
          <w:tcPr>
            <w:tcW w:w="1800" w:type="dxa"/>
            <w:tcBorders>
              <w:top w:val="nil"/>
              <w:left w:val="nil"/>
              <w:bottom w:val="nil"/>
              <w:right w:val="nil"/>
            </w:tcBorders>
            <w:shd w:val="clear" w:color="auto" w:fill="auto"/>
            <w:noWrap/>
            <w:vAlign w:val="bottom"/>
            <w:hideMark/>
          </w:tcPr>
          <w:p w14:paraId="70667EB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262 (109-566)</w:t>
            </w:r>
          </w:p>
        </w:tc>
      </w:tr>
      <w:tr w:rsidR="00B0760D" w:rsidRPr="00B0760D" w14:paraId="4F2A13EA" w14:textId="77777777" w:rsidTr="00B0760D">
        <w:trPr>
          <w:trHeight w:val="320"/>
        </w:trPr>
        <w:tc>
          <w:tcPr>
            <w:tcW w:w="2524" w:type="dxa"/>
            <w:tcBorders>
              <w:top w:val="nil"/>
              <w:left w:val="nil"/>
              <w:bottom w:val="nil"/>
              <w:right w:val="nil"/>
            </w:tcBorders>
            <w:shd w:val="clear" w:color="auto" w:fill="auto"/>
            <w:noWrap/>
            <w:vAlign w:val="bottom"/>
            <w:hideMark/>
          </w:tcPr>
          <w:p w14:paraId="5285F9C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CBA67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37BE5A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 (9.8-22.9)</w:t>
            </w:r>
          </w:p>
        </w:tc>
        <w:tc>
          <w:tcPr>
            <w:tcW w:w="1660" w:type="dxa"/>
            <w:tcBorders>
              <w:top w:val="nil"/>
              <w:left w:val="nil"/>
              <w:bottom w:val="nil"/>
              <w:right w:val="nil"/>
            </w:tcBorders>
            <w:shd w:val="clear" w:color="auto" w:fill="auto"/>
            <w:noWrap/>
            <w:vAlign w:val="bottom"/>
            <w:hideMark/>
          </w:tcPr>
          <w:p w14:paraId="1CAB8B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(12-25.9)</w:t>
            </w:r>
          </w:p>
        </w:tc>
        <w:tc>
          <w:tcPr>
            <w:tcW w:w="1800" w:type="dxa"/>
            <w:tcBorders>
              <w:top w:val="nil"/>
              <w:left w:val="nil"/>
              <w:bottom w:val="nil"/>
              <w:right w:val="nil"/>
            </w:tcBorders>
            <w:shd w:val="clear" w:color="auto" w:fill="auto"/>
            <w:noWrap/>
            <w:vAlign w:val="bottom"/>
            <w:hideMark/>
          </w:tcPr>
          <w:p w14:paraId="7C18753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326 (203-477)</w:t>
            </w:r>
          </w:p>
        </w:tc>
        <w:tc>
          <w:tcPr>
            <w:tcW w:w="1800" w:type="dxa"/>
            <w:tcBorders>
              <w:top w:val="nil"/>
              <w:left w:val="nil"/>
              <w:bottom w:val="nil"/>
              <w:right w:val="nil"/>
            </w:tcBorders>
            <w:shd w:val="clear" w:color="auto" w:fill="auto"/>
            <w:noWrap/>
            <w:vAlign w:val="bottom"/>
            <w:hideMark/>
          </w:tcPr>
          <w:p w14:paraId="5155444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713 (472-1026)</w:t>
            </w:r>
          </w:p>
        </w:tc>
      </w:tr>
      <w:tr w:rsidR="00B0760D" w:rsidRPr="00B0760D" w14:paraId="3CD49B5C" w14:textId="77777777" w:rsidTr="00B0760D">
        <w:trPr>
          <w:trHeight w:val="320"/>
        </w:trPr>
        <w:tc>
          <w:tcPr>
            <w:tcW w:w="2524" w:type="dxa"/>
            <w:tcBorders>
              <w:top w:val="nil"/>
              <w:left w:val="nil"/>
              <w:bottom w:val="nil"/>
              <w:right w:val="nil"/>
            </w:tcBorders>
            <w:shd w:val="clear" w:color="auto" w:fill="auto"/>
            <w:noWrap/>
            <w:vAlign w:val="bottom"/>
            <w:hideMark/>
          </w:tcPr>
          <w:p w14:paraId="1C4ADEF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F584C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7989E8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(11.2-12.7)</w:t>
            </w:r>
          </w:p>
        </w:tc>
        <w:tc>
          <w:tcPr>
            <w:tcW w:w="1660" w:type="dxa"/>
            <w:tcBorders>
              <w:top w:val="nil"/>
              <w:left w:val="nil"/>
              <w:bottom w:val="nil"/>
              <w:right w:val="nil"/>
            </w:tcBorders>
            <w:shd w:val="clear" w:color="auto" w:fill="auto"/>
            <w:noWrap/>
            <w:vAlign w:val="bottom"/>
            <w:hideMark/>
          </w:tcPr>
          <w:p w14:paraId="3A9AB05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12.1 (11.2-13)</w:t>
            </w:r>
          </w:p>
        </w:tc>
        <w:tc>
          <w:tcPr>
            <w:tcW w:w="1800" w:type="dxa"/>
            <w:tcBorders>
              <w:top w:val="nil"/>
              <w:left w:val="nil"/>
              <w:bottom w:val="nil"/>
              <w:right w:val="nil"/>
            </w:tcBorders>
            <w:shd w:val="clear" w:color="auto" w:fill="auto"/>
            <w:noWrap/>
            <w:vAlign w:val="bottom"/>
            <w:hideMark/>
          </w:tcPr>
          <w:p w14:paraId="5B6B298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248 (230-265)</w:t>
            </w:r>
          </w:p>
        </w:tc>
        <w:tc>
          <w:tcPr>
            <w:tcW w:w="1800" w:type="dxa"/>
            <w:tcBorders>
              <w:top w:val="nil"/>
              <w:left w:val="nil"/>
              <w:bottom w:val="nil"/>
              <w:right w:val="nil"/>
            </w:tcBorders>
            <w:shd w:val="clear" w:color="auto" w:fill="auto"/>
            <w:noWrap/>
            <w:vAlign w:val="bottom"/>
            <w:hideMark/>
          </w:tcPr>
          <w:p w14:paraId="392433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477 (441-509)</w:t>
            </w:r>
          </w:p>
        </w:tc>
      </w:tr>
      <w:tr w:rsidR="00B0760D" w:rsidRPr="00B0760D" w14:paraId="23B806DF" w14:textId="77777777" w:rsidTr="00B0760D">
        <w:trPr>
          <w:trHeight w:val="320"/>
        </w:trPr>
        <w:tc>
          <w:tcPr>
            <w:tcW w:w="2524" w:type="dxa"/>
            <w:tcBorders>
              <w:top w:val="nil"/>
              <w:left w:val="nil"/>
              <w:bottom w:val="nil"/>
              <w:right w:val="nil"/>
            </w:tcBorders>
            <w:shd w:val="clear" w:color="auto" w:fill="auto"/>
            <w:noWrap/>
            <w:vAlign w:val="bottom"/>
            <w:hideMark/>
          </w:tcPr>
          <w:p w14:paraId="4358E0F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BAC3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EF9AD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(2.6-6.1)</w:t>
            </w:r>
          </w:p>
        </w:tc>
        <w:tc>
          <w:tcPr>
            <w:tcW w:w="1660" w:type="dxa"/>
            <w:tcBorders>
              <w:top w:val="nil"/>
              <w:left w:val="nil"/>
              <w:bottom w:val="nil"/>
              <w:right w:val="nil"/>
            </w:tcBorders>
            <w:shd w:val="clear" w:color="auto" w:fill="auto"/>
            <w:noWrap/>
            <w:vAlign w:val="bottom"/>
            <w:hideMark/>
          </w:tcPr>
          <w:p w14:paraId="7B8AF01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(3.3-6.9)</w:t>
            </w:r>
          </w:p>
        </w:tc>
        <w:tc>
          <w:tcPr>
            <w:tcW w:w="1800" w:type="dxa"/>
            <w:tcBorders>
              <w:top w:val="nil"/>
              <w:left w:val="nil"/>
              <w:bottom w:val="nil"/>
              <w:right w:val="nil"/>
            </w:tcBorders>
            <w:shd w:val="clear" w:color="auto" w:fill="auto"/>
            <w:noWrap/>
            <w:vAlign w:val="bottom"/>
            <w:hideMark/>
          </w:tcPr>
          <w:p w14:paraId="1C28B6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79 (54-125)</w:t>
            </w:r>
          </w:p>
        </w:tc>
        <w:tc>
          <w:tcPr>
            <w:tcW w:w="1800" w:type="dxa"/>
            <w:tcBorders>
              <w:top w:val="nil"/>
              <w:left w:val="nil"/>
              <w:bottom w:val="nil"/>
              <w:right w:val="nil"/>
            </w:tcBorders>
            <w:shd w:val="clear" w:color="auto" w:fill="auto"/>
            <w:noWrap/>
            <w:vAlign w:val="bottom"/>
            <w:hideMark/>
          </w:tcPr>
          <w:p w14:paraId="60E3F1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181 (132-275)</w:t>
            </w:r>
          </w:p>
        </w:tc>
      </w:tr>
      <w:tr w:rsidR="00B0760D" w:rsidRPr="00B0760D" w14:paraId="33BC4EDB" w14:textId="77777777" w:rsidTr="00B0760D">
        <w:trPr>
          <w:trHeight w:val="320"/>
        </w:trPr>
        <w:tc>
          <w:tcPr>
            <w:tcW w:w="2524" w:type="dxa"/>
            <w:tcBorders>
              <w:top w:val="nil"/>
              <w:left w:val="nil"/>
              <w:bottom w:val="nil"/>
              <w:right w:val="nil"/>
            </w:tcBorders>
            <w:shd w:val="clear" w:color="auto" w:fill="auto"/>
            <w:noWrap/>
            <w:vAlign w:val="bottom"/>
            <w:hideMark/>
          </w:tcPr>
          <w:p w14:paraId="65EC6AC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9C874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5A36FFD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(0.5-1.8)</w:t>
            </w:r>
          </w:p>
        </w:tc>
        <w:tc>
          <w:tcPr>
            <w:tcW w:w="1660" w:type="dxa"/>
            <w:tcBorders>
              <w:top w:val="nil"/>
              <w:left w:val="nil"/>
              <w:bottom w:val="nil"/>
              <w:right w:val="nil"/>
            </w:tcBorders>
            <w:shd w:val="clear" w:color="auto" w:fill="auto"/>
            <w:noWrap/>
            <w:vAlign w:val="bottom"/>
            <w:hideMark/>
          </w:tcPr>
          <w:p w14:paraId="0B01F3F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(0.4-1.5)</w:t>
            </w:r>
          </w:p>
        </w:tc>
        <w:tc>
          <w:tcPr>
            <w:tcW w:w="1800" w:type="dxa"/>
            <w:tcBorders>
              <w:top w:val="nil"/>
              <w:left w:val="nil"/>
              <w:bottom w:val="nil"/>
              <w:right w:val="nil"/>
            </w:tcBorders>
            <w:shd w:val="clear" w:color="auto" w:fill="auto"/>
            <w:noWrap/>
            <w:vAlign w:val="bottom"/>
            <w:hideMark/>
          </w:tcPr>
          <w:p w14:paraId="64F8EC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 (10-38)</w:t>
            </w:r>
          </w:p>
        </w:tc>
        <w:tc>
          <w:tcPr>
            <w:tcW w:w="1800" w:type="dxa"/>
            <w:tcBorders>
              <w:top w:val="nil"/>
              <w:left w:val="nil"/>
              <w:bottom w:val="nil"/>
              <w:right w:val="nil"/>
            </w:tcBorders>
            <w:shd w:val="clear" w:color="auto" w:fill="auto"/>
            <w:noWrap/>
            <w:vAlign w:val="bottom"/>
            <w:hideMark/>
          </w:tcPr>
          <w:p w14:paraId="3CA226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(14-60)</w:t>
            </w:r>
          </w:p>
        </w:tc>
      </w:tr>
      <w:tr w:rsidR="00B0760D" w:rsidRPr="00B0760D" w14:paraId="34779E43" w14:textId="77777777" w:rsidTr="00B0760D">
        <w:trPr>
          <w:trHeight w:val="320"/>
        </w:trPr>
        <w:tc>
          <w:tcPr>
            <w:tcW w:w="2524" w:type="dxa"/>
            <w:tcBorders>
              <w:top w:val="nil"/>
              <w:left w:val="nil"/>
              <w:bottom w:val="nil"/>
              <w:right w:val="nil"/>
            </w:tcBorders>
            <w:shd w:val="clear" w:color="auto" w:fill="auto"/>
            <w:noWrap/>
            <w:vAlign w:val="bottom"/>
            <w:hideMark/>
          </w:tcPr>
          <w:p w14:paraId="5A29EB9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53FFD5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52E795C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(2.6-2.9)</w:t>
            </w:r>
          </w:p>
        </w:tc>
        <w:tc>
          <w:tcPr>
            <w:tcW w:w="1660" w:type="dxa"/>
            <w:tcBorders>
              <w:top w:val="nil"/>
              <w:left w:val="nil"/>
              <w:bottom w:val="nil"/>
              <w:right w:val="nil"/>
            </w:tcBorders>
            <w:shd w:val="clear" w:color="auto" w:fill="auto"/>
            <w:noWrap/>
            <w:vAlign w:val="bottom"/>
            <w:hideMark/>
          </w:tcPr>
          <w:p w14:paraId="1969C7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(2.8-3.2)</w:t>
            </w:r>
          </w:p>
        </w:tc>
        <w:tc>
          <w:tcPr>
            <w:tcW w:w="1800" w:type="dxa"/>
            <w:tcBorders>
              <w:top w:val="nil"/>
              <w:left w:val="nil"/>
              <w:bottom w:val="nil"/>
              <w:right w:val="nil"/>
            </w:tcBorders>
            <w:shd w:val="clear" w:color="auto" w:fill="auto"/>
            <w:noWrap/>
            <w:vAlign w:val="bottom"/>
            <w:hideMark/>
          </w:tcPr>
          <w:p w14:paraId="0A1AAC9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 (53-61)</w:t>
            </w:r>
          </w:p>
        </w:tc>
        <w:tc>
          <w:tcPr>
            <w:tcW w:w="1800" w:type="dxa"/>
            <w:tcBorders>
              <w:top w:val="nil"/>
              <w:left w:val="nil"/>
              <w:bottom w:val="nil"/>
              <w:right w:val="nil"/>
            </w:tcBorders>
            <w:shd w:val="clear" w:color="auto" w:fill="auto"/>
            <w:noWrap/>
            <w:vAlign w:val="bottom"/>
            <w:hideMark/>
          </w:tcPr>
          <w:p w14:paraId="3C5C1A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(110-128)</w:t>
            </w:r>
          </w:p>
        </w:tc>
      </w:tr>
      <w:tr w:rsidR="00B0760D" w:rsidRPr="00B0760D" w14:paraId="7C17F953" w14:textId="77777777" w:rsidTr="00B0760D">
        <w:trPr>
          <w:trHeight w:val="320"/>
        </w:trPr>
        <w:tc>
          <w:tcPr>
            <w:tcW w:w="2524" w:type="dxa"/>
            <w:tcBorders>
              <w:top w:val="nil"/>
              <w:left w:val="nil"/>
              <w:bottom w:val="nil"/>
              <w:right w:val="nil"/>
            </w:tcBorders>
            <w:shd w:val="clear" w:color="auto" w:fill="auto"/>
            <w:noWrap/>
            <w:vAlign w:val="bottom"/>
            <w:hideMark/>
          </w:tcPr>
          <w:p w14:paraId="6BFF342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807E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347E252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660" w:type="dxa"/>
            <w:tcBorders>
              <w:top w:val="nil"/>
              <w:left w:val="nil"/>
              <w:bottom w:val="nil"/>
              <w:right w:val="nil"/>
            </w:tcBorders>
            <w:shd w:val="clear" w:color="auto" w:fill="auto"/>
            <w:noWrap/>
            <w:vAlign w:val="bottom"/>
            <w:hideMark/>
          </w:tcPr>
          <w:p w14:paraId="666382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0.8 (0.6-1)</w:t>
            </w:r>
          </w:p>
        </w:tc>
        <w:tc>
          <w:tcPr>
            <w:tcW w:w="1800" w:type="dxa"/>
            <w:tcBorders>
              <w:top w:val="nil"/>
              <w:left w:val="nil"/>
              <w:bottom w:val="nil"/>
              <w:right w:val="nil"/>
            </w:tcBorders>
            <w:shd w:val="clear" w:color="auto" w:fill="auto"/>
            <w:noWrap/>
            <w:vAlign w:val="bottom"/>
            <w:hideMark/>
          </w:tcPr>
          <w:p w14:paraId="12A109C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(25-29)</w:t>
            </w:r>
          </w:p>
        </w:tc>
        <w:tc>
          <w:tcPr>
            <w:tcW w:w="1800" w:type="dxa"/>
            <w:tcBorders>
              <w:top w:val="nil"/>
              <w:left w:val="nil"/>
              <w:bottom w:val="nil"/>
              <w:right w:val="nil"/>
            </w:tcBorders>
            <w:shd w:val="clear" w:color="auto" w:fill="auto"/>
            <w:noWrap/>
            <w:vAlign w:val="bottom"/>
            <w:hideMark/>
          </w:tcPr>
          <w:p w14:paraId="470093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 (24-38)</w:t>
            </w:r>
          </w:p>
        </w:tc>
      </w:tr>
      <w:tr w:rsidR="00B0760D" w:rsidRPr="00B0760D" w14:paraId="754B1458" w14:textId="77777777" w:rsidTr="00B0760D">
        <w:trPr>
          <w:trHeight w:val="320"/>
        </w:trPr>
        <w:tc>
          <w:tcPr>
            <w:tcW w:w="2524" w:type="dxa"/>
            <w:tcBorders>
              <w:top w:val="nil"/>
              <w:left w:val="nil"/>
              <w:bottom w:val="nil"/>
              <w:right w:val="nil"/>
            </w:tcBorders>
            <w:shd w:val="clear" w:color="auto" w:fill="auto"/>
            <w:noWrap/>
            <w:vAlign w:val="bottom"/>
            <w:hideMark/>
          </w:tcPr>
          <w:p w14:paraId="3EC4DDC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17D52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5FE3C9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(0.6-0.8)</w:t>
            </w:r>
          </w:p>
        </w:tc>
        <w:tc>
          <w:tcPr>
            <w:tcW w:w="1660" w:type="dxa"/>
            <w:tcBorders>
              <w:top w:val="nil"/>
              <w:left w:val="nil"/>
              <w:bottom w:val="nil"/>
              <w:right w:val="nil"/>
            </w:tcBorders>
            <w:shd w:val="clear" w:color="auto" w:fill="auto"/>
            <w:noWrap/>
            <w:vAlign w:val="bottom"/>
            <w:hideMark/>
          </w:tcPr>
          <w:p w14:paraId="40A6FD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w:t>
            </w:r>
          </w:p>
        </w:tc>
        <w:tc>
          <w:tcPr>
            <w:tcW w:w="1800" w:type="dxa"/>
            <w:tcBorders>
              <w:top w:val="nil"/>
              <w:left w:val="nil"/>
              <w:bottom w:val="nil"/>
              <w:right w:val="nil"/>
            </w:tcBorders>
            <w:shd w:val="clear" w:color="auto" w:fill="auto"/>
            <w:noWrap/>
            <w:vAlign w:val="bottom"/>
            <w:hideMark/>
          </w:tcPr>
          <w:p w14:paraId="615ED3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 (12-17)</w:t>
            </w:r>
          </w:p>
        </w:tc>
        <w:tc>
          <w:tcPr>
            <w:tcW w:w="1800" w:type="dxa"/>
            <w:tcBorders>
              <w:top w:val="nil"/>
              <w:left w:val="nil"/>
              <w:bottom w:val="nil"/>
              <w:right w:val="nil"/>
            </w:tcBorders>
            <w:shd w:val="clear" w:color="auto" w:fill="auto"/>
            <w:noWrap/>
            <w:vAlign w:val="bottom"/>
            <w:hideMark/>
          </w:tcPr>
          <w:p w14:paraId="0DD667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(28-39)</w:t>
            </w:r>
          </w:p>
        </w:tc>
      </w:tr>
      <w:tr w:rsidR="00B0760D" w:rsidRPr="00B0760D" w14:paraId="7BC36D20" w14:textId="77777777" w:rsidTr="00B0760D">
        <w:trPr>
          <w:trHeight w:val="320"/>
        </w:trPr>
        <w:tc>
          <w:tcPr>
            <w:tcW w:w="2524" w:type="dxa"/>
            <w:tcBorders>
              <w:top w:val="nil"/>
              <w:left w:val="nil"/>
              <w:bottom w:val="nil"/>
              <w:right w:val="nil"/>
            </w:tcBorders>
            <w:shd w:val="clear" w:color="auto" w:fill="auto"/>
            <w:noWrap/>
            <w:vAlign w:val="bottom"/>
            <w:hideMark/>
          </w:tcPr>
          <w:p w14:paraId="5C5859F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7F7AF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99E59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660" w:type="dxa"/>
            <w:tcBorders>
              <w:top w:val="nil"/>
              <w:left w:val="nil"/>
              <w:bottom w:val="nil"/>
              <w:right w:val="nil"/>
            </w:tcBorders>
            <w:shd w:val="clear" w:color="auto" w:fill="auto"/>
            <w:noWrap/>
            <w:vAlign w:val="bottom"/>
            <w:hideMark/>
          </w:tcPr>
          <w:p w14:paraId="7ADEA36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 (0-0)</w:t>
            </w:r>
          </w:p>
        </w:tc>
        <w:tc>
          <w:tcPr>
            <w:tcW w:w="1800" w:type="dxa"/>
            <w:tcBorders>
              <w:top w:val="nil"/>
              <w:left w:val="nil"/>
              <w:bottom w:val="nil"/>
              <w:right w:val="nil"/>
            </w:tcBorders>
            <w:shd w:val="clear" w:color="auto" w:fill="auto"/>
            <w:noWrap/>
            <w:vAlign w:val="bottom"/>
            <w:hideMark/>
          </w:tcPr>
          <w:p w14:paraId="4A2EB7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(0-1)</w:t>
            </w:r>
          </w:p>
        </w:tc>
        <w:tc>
          <w:tcPr>
            <w:tcW w:w="1800" w:type="dxa"/>
            <w:tcBorders>
              <w:top w:val="nil"/>
              <w:left w:val="nil"/>
              <w:bottom w:val="nil"/>
              <w:right w:val="nil"/>
            </w:tcBorders>
            <w:shd w:val="clear" w:color="auto" w:fill="auto"/>
            <w:noWrap/>
            <w:vAlign w:val="bottom"/>
            <w:hideMark/>
          </w:tcPr>
          <w:p w14:paraId="7D4930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r>
      <w:tr w:rsidR="00B0760D" w:rsidRPr="00B0760D" w14:paraId="77A57F09" w14:textId="77777777" w:rsidTr="00B0760D">
        <w:trPr>
          <w:trHeight w:val="320"/>
        </w:trPr>
        <w:tc>
          <w:tcPr>
            <w:tcW w:w="2524" w:type="dxa"/>
            <w:tcBorders>
              <w:top w:val="nil"/>
              <w:left w:val="nil"/>
              <w:bottom w:val="nil"/>
              <w:right w:val="nil"/>
            </w:tcBorders>
            <w:shd w:val="clear" w:color="auto" w:fill="auto"/>
            <w:noWrap/>
            <w:vAlign w:val="bottom"/>
            <w:hideMark/>
          </w:tcPr>
          <w:p w14:paraId="133E72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Yemen</w:t>
            </w:r>
          </w:p>
        </w:tc>
        <w:tc>
          <w:tcPr>
            <w:tcW w:w="2180" w:type="dxa"/>
            <w:tcBorders>
              <w:top w:val="nil"/>
              <w:left w:val="nil"/>
              <w:bottom w:val="nil"/>
              <w:right w:val="nil"/>
            </w:tcBorders>
            <w:shd w:val="clear" w:color="auto" w:fill="auto"/>
            <w:noWrap/>
            <w:vAlign w:val="bottom"/>
            <w:hideMark/>
          </w:tcPr>
          <w:p w14:paraId="5DA8D40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30D9E7F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74.1 (66.7-82.6)</w:t>
            </w:r>
          </w:p>
        </w:tc>
        <w:tc>
          <w:tcPr>
            <w:tcW w:w="1660" w:type="dxa"/>
            <w:tcBorders>
              <w:top w:val="nil"/>
              <w:left w:val="nil"/>
              <w:bottom w:val="nil"/>
              <w:right w:val="nil"/>
            </w:tcBorders>
            <w:shd w:val="clear" w:color="auto" w:fill="auto"/>
            <w:noWrap/>
            <w:vAlign w:val="bottom"/>
            <w:hideMark/>
          </w:tcPr>
          <w:p w14:paraId="32A461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82.2 (74.2-89.9)</w:t>
            </w:r>
          </w:p>
        </w:tc>
        <w:tc>
          <w:tcPr>
            <w:tcW w:w="1800" w:type="dxa"/>
            <w:tcBorders>
              <w:top w:val="nil"/>
              <w:left w:val="nil"/>
              <w:bottom w:val="nil"/>
              <w:right w:val="nil"/>
            </w:tcBorders>
            <w:shd w:val="clear" w:color="auto" w:fill="auto"/>
            <w:noWrap/>
            <w:vAlign w:val="bottom"/>
            <w:hideMark/>
          </w:tcPr>
          <w:p w14:paraId="67364C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1615 (1452-1818)</w:t>
            </w:r>
          </w:p>
        </w:tc>
        <w:tc>
          <w:tcPr>
            <w:tcW w:w="1800" w:type="dxa"/>
            <w:tcBorders>
              <w:top w:val="nil"/>
              <w:left w:val="nil"/>
              <w:bottom w:val="nil"/>
              <w:right w:val="nil"/>
            </w:tcBorders>
            <w:shd w:val="clear" w:color="auto" w:fill="auto"/>
            <w:noWrap/>
            <w:vAlign w:val="bottom"/>
            <w:hideMark/>
          </w:tcPr>
          <w:p w14:paraId="2931D42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2599 (2340-2854)</w:t>
            </w:r>
          </w:p>
        </w:tc>
      </w:tr>
      <w:tr w:rsidR="00B0760D" w:rsidRPr="00B0760D" w14:paraId="474D4D2A" w14:textId="77777777" w:rsidTr="00B0760D">
        <w:trPr>
          <w:trHeight w:val="320"/>
        </w:trPr>
        <w:tc>
          <w:tcPr>
            <w:tcW w:w="2524" w:type="dxa"/>
            <w:tcBorders>
              <w:top w:val="nil"/>
              <w:left w:val="nil"/>
              <w:bottom w:val="nil"/>
              <w:right w:val="nil"/>
            </w:tcBorders>
            <w:shd w:val="clear" w:color="auto" w:fill="auto"/>
            <w:noWrap/>
            <w:vAlign w:val="bottom"/>
            <w:hideMark/>
          </w:tcPr>
          <w:p w14:paraId="2307816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1FCB7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070BC9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(30.6-41)</w:t>
            </w:r>
          </w:p>
        </w:tc>
        <w:tc>
          <w:tcPr>
            <w:tcW w:w="1660" w:type="dxa"/>
            <w:tcBorders>
              <w:top w:val="nil"/>
              <w:left w:val="nil"/>
              <w:bottom w:val="nil"/>
              <w:right w:val="nil"/>
            </w:tcBorders>
            <w:shd w:val="clear" w:color="auto" w:fill="auto"/>
            <w:noWrap/>
            <w:vAlign w:val="bottom"/>
            <w:hideMark/>
          </w:tcPr>
          <w:p w14:paraId="6A3F493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32.1 (22.7-38.4)</w:t>
            </w:r>
          </w:p>
        </w:tc>
        <w:tc>
          <w:tcPr>
            <w:tcW w:w="1800" w:type="dxa"/>
            <w:tcBorders>
              <w:top w:val="nil"/>
              <w:left w:val="nil"/>
              <w:bottom w:val="nil"/>
              <w:right w:val="nil"/>
            </w:tcBorders>
            <w:shd w:val="clear" w:color="auto" w:fill="auto"/>
            <w:noWrap/>
            <w:vAlign w:val="bottom"/>
            <w:hideMark/>
          </w:tcPr>
          <w:p w14:paraId="18E9730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805 (662-902)</w:t>
            </w:r>
          </w:p>
        </w:tc>
        <w:tc>
          <w:tcPr>
            <w:tcW w:w="1800" w:type="dxa"/>
            <w:tcBorders>
              <w:top w:val="nil"/>
              <w:left w:val="nil"/>
              <w:bottom w:val="nil"/>
              <w:right w:val="nil"/>
            </w:tcBorders>
            <w:shd w:val="clear" w:color="auto" w:fill="auto"/>
            <w:noWrap/>
            <w:vAlign w:val="bottom"/>
            <w:hideMark/>
          </w:tcPr>
          <w:p w14:paraId="4EEF243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1013 (717-1222)</w:t>
            </w:r>
          </w:p>
        </w:tc>
      </w:tr>
      <w:tr w:rsidR="00B0760D" w:rsidRPr="00B0760D" w14:paraId="164EB906" w14:textId="77777777" w:rsidTr="00B0760D">
        <w:trPr>
          <w:trHeight w:val="320"/>
        </w:trPr>
        <w:tc>
          <w:tcPr>
            <w:tcW w:w="2524" w:type="dxa"/>
            <w:tcBorders>
              <w:top w:val="nil"/>
              <w:left w:val="nil"/>
              <w:bottom w:val="nil"/>
              <w:right w:val="nil"/>
            </w:tcBorders>
            <w:shd w:val="clear" w:color="auto" w:fill="auto"/>
            <w:noWrap/>
            <w:vAlign w:val="bottom"/>
            <w:hideMark/>
          </w:tcPr>
          <w:p w14:paraId="7B960F6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DA10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36A891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(11.5-19.5)</w:t>
            </w:r>
          </w:p>
        </w:tc>
        <w:tc>
          <w:tcPr>
            <w:tcW w:w="1660" w:type="dxa"/>
            <w:tcBorders>
              <w:top w:val="nil"/>
              <w:left w:val="nil"/>
              <w:bottom w:val="nil"/>
              <w:right w:val="nil"/>
            </w:tcBorders>
            <w:shd w:val="clear" w:color="auto" w:fill="auto"/>
            <w:noWrap/>
            <w:vAlign w:val="bottom"/>
            <w:hideMark/>
          </w:tcPr>
          <w:p w14:paraId="7BD2B2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24.4 (19.4-30)</w:t>
            </w:r>
          </w:p>
        </w:tc>
        <w:tc>
          <w:tcPr>
            <w:tcW w:w="1800" w:type="dxa"/>
            <w:tcBorders>
              <w:top w:val="nil"/>
              <w:left w:val="nil"/>
              <w:bottom w:val="nil"/>
              <w:right w:val="nil"/>
            </w:tcBorders>
            <w:shd w:val="clear" w:color="auto" w:fill="auto"/>
            <w:noWrap/>
            <w:vAlign w:val="bottom"/>
            <w:hideMark/>
          </w:tcPr>
          <w:p w14:paraId="5D06DF9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324 (253-419)</w:t>
            </w:r>
          </w:p>
        </w:tc>
        <w:tc>
          <w:tcPr>
            <w:tcW w:w="1800" w:type="dxa"/>
            <w:tcBorders>
              <w:top w:val="nil"/>
              <w:left w:val="nil"/>
              <w:bottom w:val="nil"/>
              <w:right w:val="nil"/>
            </w:tcBorders>
            <w:shd w:val="clear" w:color="auto" w:fill="auto"/>
            <w:noWrap/>
            <w:vAlign w:val="bottom"/>
            <w:hideMark/>
          </w:tcPr>
          <w:p w14:paraId="6BBB94F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772 (611-942)</w:t>
            </w:r>
          </w:p>
        </w:tc>
      </w:tr>
      <w:tr w:rsidR="00B0760D" w:rsidRPr="00B0760D" w14:paraId="6369E950" w14:textId="77777777" w:rsidTr="00B0760D">
        <w:trPr>
          <w:trHeight w:val="320"/>
        </w:trPr>
        <w:tc>
          <w:tcPr>
            <w:tcW w:w="2524" w:type="dxa"/>
            <w:tcBorders>
              <w:top w:val="nil"/>
              <w:left w:val="nil"/>
              <w:bottom w:val="nil"/>
              <w:right w:val="nil"/>
            </w:tcBorders>
            <w:shd w:val="clear" w:color="auto" w:fill="auto"/>
            <w:noWrap/>
            <w:vAlign w:val="bottom"/>
            <w:hideMark/>
          </w:tcPr>
          <w:p w14:paraId="651CE73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DFAA49"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3F9482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 (2.2-4)</w:t>
            </w:r>
          </w:p>
        </w:tc>
        <w:tc>
          <w:tcPr>
            <w:tcW w:w="1660" w:type="dxa"/>
            <w:tcBorders>
              <w:top w:val="nil"/>
              <w:left w:val="nil"/>
              <w:bottom w:val="nil"/>
              <w:right w:val="nil"/>
            </w:tcBorders>
            <w:shd w:val="clear" w:color="auto" w:fill="auto"/>
            <w:noWrap/>
            <w:vAlign w:val="bottom"/>
            <w:hideMark/>
          </w:tcPr>
          <w:p w14:paraId="3F6F47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7.6 (5.9-10.1)</w:t>
            </w:r>
          </w:p>
        </w:tc>
        <w:tc>
          <w:tcPr>
            <w:tcW w:w="1800" w:type="dxa"/>
            <w:tcBorders>
              <w:top w:val="nil"/>
              <w:left w:val="nil"/>
              <w:bottom w:val="nil"/>
              <w:right w:val="nil"/>
            </w:tcBorders>
            <w:shd w:val="clear" w:color="auto" w:fill="auto"/>
            <w:noWrap/>
            <w:vAlign w:val="bottom"/>
            <w:hideMark/>
          </w:tcPr>
          <w:p w14:paraId="2B128E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(47-89)</w:t>
            </w:r>
          </w:p>
        </w:tc>
        <w:tc>
          <w:tcPr>
            <w:tcW w:w="1800" w:type="dxa"/>
            <w:tcBorders>
              <w:top w:val="nil"/>
              <w:left w:val="nil"/>
              <w:bottom w:val="nil"/>
              <w:right w:val="nil"/>
            </w:tcBorders>
            <w:shd w:val="clear" w:color="auto" w:fill="auto"/>
            <w:noWrap/>
            <w:vAlign w:val="bottom"/>
            <w:hideMark/>
          </w:tcPr>
          <w:p w14:paraId="02005F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241 (186-318)</w:t>
            </w:r>
          </w:p>
        </w:tc>
      </w:tr>
      <w:tr w:rsidR="00B0760D" w:rsidRPr="00B0760D" w14:paraId="5869758E" w14:textId="77777777" w:rsidTr="00B0760D">
        <w:trPr>
          <w:trHeight w:val="320"/>
        </w:trPr>
        <w:tc>
          <w:tcPr>
            <w:tcW w:w="2524" w:type="dxa"/>
            <w:tcBorders>
              <w:top w:val="nil"/>
              <w:left w:val="nil"/>
              <w:bottom w:val="nil"/>
              <w:right w:val="nil"/>
            </w:tcBorders>
            <w:shd w:val="clear" w:color="auto" w:fill="auto"/>
            <w:noWrap/>
            <w:vAlign w:val="bottom"/>
            <w:hideMark/>
          </w:tcPr>
          <w:p w14:paraId="712887F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AF500C6"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42B711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(9.6-16.4)</w:t>
            </w:r>
          </w:p>
        </w:tc>
        <w:tc>
          <w:tcPr>
            <w:tcW w:w="1660" w:type="dxa"/>
            <w:tcBorders>
              <w:top w:val="nil"/>
              <w:left w:val="nil"/>
              <w:bottom w:val="nil"/>
              <w:right w:val="nil"/>
            </w:tcBorders>
            <w:shd w:val="clear" w:color="auto" w:fill="auto"/>
            <w:noWrap/>
            <w:vAlign w:val="bottom"/>
            <w:hideMark/>
          </w:tcPr>
          <w:p w14:paraId="719E4BE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18.2 (14.3-22.5)</w:t>
            </w:r>
          </w:p>
        </w:tc>
        <w:tc>
          <w:tcPr>
            <w:tcW w:w="1800" w:type="dxa"/>
            <w:tcBorders>
              <w:top w:val="nil"/>
              <w:left w:val="nil"/>
              <w:bottom w:val="nil"/>
              <w:right w:val="nil"/>
            </w:tcBorders>
            <w:shd w:val="clear" w:color="auto" w:fill="auto"/>
            <w:noWrap/>
            <w:vAlign w:val="bottom"/>
            <w:hideMark/>
          </w:tcPr>
          <w:p w14:paraId="60D3DBB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269 (210-355)</w:t>
            </w:r>
          </w:p>
        </w:tc>
        <w:tc>
          <w:tcPr>
            <w:tcW w:w="1800" w:type="dxa"/>
            <w:tcBorders>
              <w:top w:val="nil"/>
              <w:left w:val="nil"/>
              <w:bottom w:val="nil"/>
              <w:right w:val="nil"/>
            </w:tcBorders>
            <w:shd w:val="clear" w:color="auto" w:fill="auto"/>
            <w:noWrap/>
            <w:vAlign w:val="bottom"/>
            <w:hideMark/>
          </w:tcPr>
          <w:p w14:paraId="3AA148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575 (451-707)</w:t>
            </w:r>
          </w:p>
        </w:tc>
      </w:tr>
      <w:tr w:rsidR="00B0760D" w:rsidRPr="00B0760D" w14:paraId="76CCB20D" w14:textId="77777777" w:rsidTr="00B0760D">
        <w:trPr>
          <w:trHeight w:val="320"/>
        </w:trPr>
        <w:tc>
          <w:tcPr>
            <w:tcW w:w="2524" w:type="dxa"/>
            <w:tcBorders>
              <w:top w:val="nil"/>
              <w:left w:val="nil"/>
              <w:bottom w:val="nil"/>
              <w:right w:val="nil"/>
            </w:tcBorders>
            <w:shd w:val="clear" w:color="auto" w:fill="auto"/>
            <w:noWrap/>
            <w:vAlign w:val="bottom"/>
            <w:hideMark/>
          </w:tcPr>
          <w:p w14:paraId="60CFC018"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D094E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09045A2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13.2 (5.1-30.8)</w:t>
            </w:r>
          </w:p>
        </w:tc>
        <w:tc>
          <w:tcPr>
            <w:tcW w:w="1660" w:type="dxa"/>
            <w:tcBorders>
              <w:top w:val="nil"/>
              <w:left w:val="nil"/>
              <w:bottom w:val="nil"/>
              <w:right w:val="nil"/>
            </w:tcBorders>
            <w:shd w:val="clear" w:color="auto" w:fill="auto"/>
            <w:noWrap/>
            <w:vAlign w:val="bottom"/>
            <w:hideMark/>
          </w:tcPr>
          <w:p w14:paraId="0703A0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26.6 (11.9-49.6)</w:t>
            </w:r>
          </w:p>
        </w:tc>
        <w:tc>
          <w:tcPr>
            <w:tcW w:w="1800" w:type="dxa"/>
            <w:tcBorders>
              <w:top w:val="nil"/>
              <w:left w:val="nil"/>
              <w:bottom w:val="nil"/>
              <w:right w:val="nil"/>
            </w:tcBorders>
            <w:shd w:val="clear" w:color="auto" w:fill="auto"/>
            <w:noWrap/>
            <w:vAlign w:val="bottom"/>
            <w:hideMark/>
          </w:tcPr>
          <w:p w14:paraId="311EEA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290 (112-667)</w:t>
            </w:r>
          </w:p>
        </w:tc>
        <w:tc>
          <w:tcPr>
            <w:tcW w:w="1800" w:type="dxa"/>
            <w:tcBorders>
              <w:top w:val="nil"/>
              <w:left w:val="nil"/>
              <w:bottom w:val="nil"/>
              <w:right w:val="nil"/>
            </w:tcBorders>
            <w:shd w:val="clear" w:color="auto" w:fill="auto"/>
            <w:noWrap/>
            <w:vAlign w:val="bottom"/>
            <w:hideMark/>
          </w:tcPr>
          <w:p w14:paraId="0A22DE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840 (370-1579)</w:t>
            </w:r>
          </w:p>
        </w:tc>
      </w:tr>
      <w:tr w:rsidR="00B0760D" w:rsidRPr="00B0760D" w14:paraId="6BCEB3A6" w14:textId="77777777" w:rsidTr="00B0760D">
        <w:trPr>
          <w:trHeight w:val="320"/>
        </w:trPr>
        <w:tc>
          <w:tcPr>
            <w:tcW w:w="2524" w:type="dxa"/>
            <w:tcBorders>
              <w:top w:val="nil"/>
              <w:left w:val="nil"/>
              <w:bottom w:val="nil"/>
              <w:right w:val="nil"/>
            </w:tcBorders>
            <w:shd w:val="clear" w:color="auto" w:fill="auto"/>
            <w:noWrap/>
            <w:vAlign w:val="bottom"/>
            <w:hideMark/>
          </w:tcPr>
          <w:p w14:paraId="25D7A0E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445A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4560A8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 (3.7-11.3)</w:t>
            </w:r>
          </w:p>
        </w:tc>
        <w:tc>
          <w:tcPr>
            <w:tcW w:w="1660" w:type="dxa"/>
            <w:tcBorders>
              <w:top w:val="nil"/>
              <w:left w:val="nil"/>
              <w:bottom w:val="nil"/>
              <w:right w:val="nil"/>
            </w:tcBorders>
            <w:shd w:val="clear" w:color="auto" w:fill="auto"/>
            <w:noWrap/>
            <w:vAlign w:val="bottom"/>
            <w:hideMark/>
          </w:tcPr>
          <w:p w14:paraId="28200EF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 (5.3-12.6)</w:t>
            </w:r>
          </w:p>
        </w:tc>
        <w:tc>
          <w:tcPr>
            <w:tcW w:w="1800" w:type="dxa"/>
            <w:tcBorders>
              <w:top w:val="nil"/>
              <w:left w:val="nil"/>
              <w:bottom w:val="nil"/>
              <w:right w:val="nil"/>
            </w:tcBorders>
            <w:shd w:val="clear" w:color="auto" w:fill="auto"/>
            <w:noWrap/>
            <w:vAlign w:val="bottom"/>
            <w:hideMark/>
          </w:tcPr>
          <w:p w14:paraId="70EB5DB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128 (82-250)</w:t>
            </w:r>
          </w:p>
        </w:tc>
        <w:tc>
          <w:tcPr>
            <w:tcW w:w="1800" w:type="dxa"/>
            <w:tcBorders>
              <w:top w:val="nil"/>
              <w:left w:val="nil"/>
              <w:bottom w:val="nil"/>
              <w:right w:val="nil"/>
            </w:tcBorders>
            <w:shd w:val="clear" w:color="auto" w:fill="auto"/>
            <w:noWrap/>
            <w:vAlign w:val="bottom"/>
            <w:hideMark/>
          </w:tcPr>
          <w:p w14:paraId="1078227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252 (167-399)</w:t>
            </w:r>
          </w:p>
        </w:tc>
      </w:tr>
      <w:tr w:rsidR="00B0760D" w:rsidRPr="00B0760D" w14:paraId="5657CABA" w14:textId="77777777" w:rsidTr="00B0760D">
        <w:trPr>
          <w:trHeight w:val="320"/>
        </w:trPr>
        <w:tc>
          <w:tcPr>
            <w:tcW w:w="2524" w:type="dxa"/>
            <w:tcBorders>
              <w:top w:val="nil"/>
              <w:left w:val="nil"/>
              <w:bottom w:val="nil"/>
              <w:right w:val="nil"/>
            </w:tcBorders>
            <w:shd w:val="clear" w:color="auto" w:fill="auto"/>
            <w:noWrap/>
            <w:vAlign w:val="bottom"/>
            <w:hideMark/>
          </w:tcPr>
          <w:p w14:paraId="73CEDCA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1F36A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525511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11.9 (10.7-13.1)</w:t>
            </w:r>
          </w:p>
        </w:tc>
        <w:tc>
          <w:tcPr>
            <w:tcW w:w="1660" w:type="dxa"/>
            <w:tcBorders>
              <w:top w:val="nil"/>
              <w:left w:val="nil"/>
              <w:bottom w:val="nil"/>
              <w:right w:val="nil"/>
            </w:tcBorders>
            <w:shd w:val="clear" w:color="auto" w:fill="auto"/>
            <w:noWrap/>
            <w:vAlign w:val="bottom"/>
            <w:hideMark/>
          </w:tcPr>
          <w:p w14:paraId="249197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(10.7-13.4)</w:t>
            </w:r>
          </w:p>
        </w:tc>
        <w:tc>
          <w:tcPr>
            <w:tcW w:w="1800" w:type="dxa"/>
            <w:tcBorders>
              <w:top w:val="nil"/>
              <w:left w:val="nil"/>
              <w:bottom w:val="nil"/>
              <w:right w:val="nil"/>
            </w:tcBorders>
            <w:shd w:val="clear" w:color="auto" w:fill="auto"/>
            <w:noWrap/>
            <w:vAlign w:val="bottom"/>
            <w:hideMark/>
          </w:tcPr>
          <w:p w14:paraId="0069AB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259 (233-289)</w:t>
            </w:r>
          </w:p>
        </w:tc>
        <w:tc>
          <w:tcPr>
            <w:tcW w:w="1800" w:type="dxa"/>
            <w:tcBorders>
              <w:top w:val="nil"/>
              <w:left w:val="nil"/>
              <w:bottom w:val="nil"/>
              <w:right w:val="nil"/>
            </w:tcBorders>
            <w:shd w:val="clear" w:color="auto" w:fill="auto"/>
            <w:noWrap/>
            <w:vAlign w:val="bottom"/>
            <w:hideMark/>
          </w:tcPr>
          <w:p w14:paraId="70E9D9D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379 (340-420)</w:t>
            </w:r>
          </w:p>
        </w:tc>
      </w:tr>
      <w:tr w:rsidR="00B0760D" w:rsidRPr="00B0760D" w14:paraId="18BC1054" w14:textId="77777777" w:rsidTr="00B0760D">
        <w:trPr>
          <w:trHeight w:val="320"/>
        </w:trPr>
        <w:tc>
          <w:tcPr>
            <w:tcW w:w="2524" w:type="dxa"/>
            <w:tcBorders>
              <w:top w:val="nil"/>
              <w:left w:val="nil"/>
              <w:bottom w:val="nil"/>
              <w:right w:val="nil"/>
            </w:tcBorders>
            <w:shd w:val="clear" w:color="auto" w:fill="auto"/>
            <w:noWrap/>
            <w:vAlign w:val="bottom"/>
            <w:hideMark/>
          </w:tcPr>
          <w:p w14:paraId="010928E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772C58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9110BA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(20.4-52.3)</w:t>
            </w:r>
          </w:p>
        </w:tc>
        <w:tc>
          <w:tcPr>
            <w:tcW w:w="1660" w:type="dxa"/>
            <w:tcBorders>
              <w:top w:val="nil"/>
              <w:left w:val="nil"/>
              <w:bottom w:val="nil"/>
              <w:right w:val="nil"/>
            </w:tcBorders>
            <w:shd w:val="clear" w:color="auto" w:fill="auto"/>
            <w:noWrap/>
            <w:vAlign w:val="bottom"/>
            <w:hideMark/>
          </w:tcPr>
          <w:p w14:paraId="4DF83C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43.4 (27.1-62)</w:t>
            </w:r>
          </w:p>
        </w:tc>
        <w:tc>
          <w:tcPr>
            <w:tcW w:w="1800" w:type="dxa"/>
            <w:tcBorders>
              <w:top w:val="nil"/>
              <w:left w:val="nil"/>
              <w:bottom w:val="nil"/>
              <w:right w:val="nil"/>
            </w:tcBorders>
            <w:shd w:val="clear" w:color="auto" w:fill="auto"/>
            <w:noWrap/>
            <w:vAlign w:val="bottom"/>
            <w:hideMark/>
          </w:tcPr>
          <w:p w14:paraId="473A290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746 (441-1148)</w:t>
            </w:r>
          </w:p>
        </w:tc>
        <w:tc>
          <w:tcPr>
            <w:tcW w:w="1800" w:type="dxa"/>
            <w:tcBorders>
              <w:top w:val="nil"/>
              <w:left w:val="nil"/>
              <w:bottom w:val="nil"/>
              <w:right w:val="nil"/>
            </w:tcBorders>
            <w:shd w:val="clear" w:color="auto" w:fill="auto"/>
            <w:noWrap/>
            <w:vAlign w:val="bottom"/>
            <w:hideMark/>
          </w:tcPr>
          <w:p w14:paraId="1D45C5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1370 (855-1967)</w:t>
            </w:r>
          </w:p>
        </w:tc>
      </w:tr>
      <w:tr w:rsidR="00B0760D" w:rsidRPr="00B0760D" w14:paraId="33CC19F2" w14:textId="77777777" w:rsidTr="00B0760D">
        <w:trPr>
          <w:trHeight w:val="320"/>
        </w:trPr>
        <w:tc>
          <w:tcPr>
            <w:tcW w:w="2524" w:type="dxa"/>
            <w:tcBorders>
              <w:top w:val="nil"/>
              <w:left w:val="nil"/>
              <w:bottom w:val="nil"/>
              <w:right w:val="nil"/>
            </w:tcBorders>
            <w:shd w:val="clear" w:color="auto" w:fill="auto"/>
            <w:noWrap/>
            <w:vAlign w:val="bottom"/>
            <w:hideMark/>
          </w:tcPr>
          <w:p w14:paraId="01CB21A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8D629C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B0CAC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7.4 (4-14.4)</w:t>
            </w:r>
          </w:p>
        </w:tc>
        <w:tc>
          <w:tcPr>
            <w:tcW w:w="1660" w:type="dxa"/>
            <w:tcBorders>
              <w:top w:val="nil"/>
              <w:left w:val="nil"/>
              <w:bottom w:val="nil"/>
              <w:right w:val="nil"/>
            </w:tcBorders>
            <w:shd w:val="clear" w:color="auto" w:fill="auto"/>
            <w:noWrap/>
            <w:vAlign w:val="bottom"/>
            <w:hideMark/>
          </w:tcPr>
          <w:p w14:paraId="3035393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(3.4-11.7)</w:t>
            </w:r>
          </w:p>
        </w:tc>
        <w:tc>
          <w:tcPr>
            <w:tcW w:w="1800" w:type="dxa"/>
            <w:tcBorders>
              <w:top w:val="nil"/>
              <w:left w:val="nil"/>
              <w:bottom w:val="nil"/>
              <w:right w:val="nil"/>
            </w:tcBorders>
            <w:shd w:val="clear" w:color="auto" w:fill="auto"/>
            <w:noWrap/>
            <w:vAlign w:val="bottom"/>
            <w:hideMark/>
          </w:tcPr>
          <w:p w14:paraId="04E201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162 (86-310)</w:t>
            </w:r>
          </w:p>
        </w:tc>
        <w:tc>
          <w:tcPr>
            <w:tcW w:w="1800" w:type="dxa"/>
            <w:tcBorders>
              <w:top w:val="nil"/>
              <w:left w:val="nil"/>
              <w:bottom w:val="nil"/>
              <w:right w:val="nil"/>
            </w:tcBorders>
            <w:shd w:val="clear" w:color="auto" w:fill="auto"/>
            <w:noWrap/>
            <w:vAlign w:val="bottom"/>
            <w:hideMark/>
          </w:tcPr>
          <w:p w14:paraId="6D5011E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198 (107-366)</w:t>
            </w:r>
          </w:p>
        </w:tc>
      </w:tr>
      <w:tr w:rsidR="00B0760D" w:rsidRPr="00B0760D" w14:paraId="7355C35B" w14:textId="77777777" w:rsidTr="00B0760D">
        <w:trPr>
          <w:trHeight w:val="320"/>
        </w:trPr>
        <w:tc>
          <w:tcPr>
            <w:tcW w:w="2524" w:type="dxa"/>
            <w:tcBorders>
              <w:top w:val="nil"/>
              <w:left w:val="nil"/>
              <w:bottom w:val="nil"/>
              <w:right w:val="nil"/>
            </w:tcBorders>
            <w:shd w:val="clear" w:color="auto" w:fill="auto"/>
            <w:noWrap/>
            <w:vAlign w:val="bottom"/>
            <w:hideMark/>
          </w:tcPr>
          <w:p w14:paraId="380C2DF5"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64BF0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6A456A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(3.6-4)</w:t>
            </w:r>
          </w:p>
        </w:tc>
        <w:tc>
          <w:tcPr>
            <w:tcW w:w="1660" w:type="dxa"/>
            <w:tcBorders>
              <w:top w:val="nil"/>
              <w:left w:val="nil"/>
              <w:bottom w:val="nil"/>
              <w:right w:val="nil"/>
            </w:tcBorders>
            <w:shd w:val="clear" w:color="auto" w:fill="auto"/>
            <w:noWrap/>
            <w:vAlign w:val="bottom"/>
            <w:hideMark/>
          </w:tcPr>
          <w:p w14:paraId="040FF4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3.9 (3.7-4.2)</w:t>
            </w:r>
          </w:p>
        </w:tc>
        <w:tc>
          <w:tcPr>
            <w:tcW w:w="1800" w:type="dxa"/>
            <w:tcBorders>
              <w:top w:val="nil"/>
              <w:left w:val="nil"/>
              <w:bottom w:val="nil"/>
              <w:right w:val="nil"/>
            </w:tcBorders>
            <w:shd w:val="clear" w:color="auto" w:fill="auto"/>
            <w:noWrap/>
            <w:vAlign w:val="bottom"/>
            <w:hideMark/>
          </w:tcPr>
          <w:p w14:paraId="731F8DA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83 (76-89)</w:t>
            </w:r>
          </w:p>
        </w:tc>
        <w:tc>
          <w:tcPr>
            <w:tcW w:w="1800" w:type="dxa"/>
            <w:tcBorders>
              <w:top w:val="nil"/>
              <w:left w:val="nil"/>
              <w:bottom w:val="nil"/>
              <w:right w:val="nil"/>
            </w:tcBorders>
            <w:shd w:val="clear" w:color="auto" w:fill="auto"/>
            <w:noWrap/>
            <w:vAlign w:val="bottom"/>
            <w:hideMark/>
          </w:tcPr>
          <w:p w14:paraId="1C89F3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123 (115-134)</w:t>
            </w:r>
          </w:p>
        </w:tc>
      </w:tr>
      <w:tr w:rsidR="00B0760D" w:rsidRPr="00B0760D" w14:paraId="1A470EF1" w14:textId="77777777" w:rsidTr="00B0760D">
        <w:trPr>
          <w:trHeight w:val="320"/>
        </w:trPr>
        <w:tc>
          <w:tcPr>
            <w:tcW w:w="2524" w:type="dxa"/>
            <w:tcBorders>
              <w:top w:val="nil"/>
              <w:left w:val="nil"/>
              <w:bottom w:val="nil"/>
              <w:right w:val="nil"/>
            </w:tcBorders>
            <w:shd w:val="clear" w:color="auto" w:fill="auto"/>
            <w:noWrap/>
            <w:vAlign w:val="bottom"/>
            <w:hideMark/>
          </w:tcPr>
          <w:p w14:paraId="3C346AE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1F5E8A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11EBF6A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(1.1-1.4)</w:t>
            </w:r>
          </w:p>
        </w:tc>
        <w:tc>
          <w:tcPr>
            <w:tcW w:w="1660" w:type="dxa"/>
            <w:tcBorders>
              <w:top w:val="nil"/>
              <w:left w:val="nil"/>
              <w:bottom w:val="nil"/>
              <w:right w:val="nil"/>
            </w:tcBorders>
            <w:shd w:val="clear" w:color="auto" w:fill="auto"/>
            <w:noWrap/>
            <w:vAlign w:val="bottom"/>
            <w:hideMark/>
          </w:tcPr>
          <w:p w14:paraId="246191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(1.2-1.5)</w:t>
            </w:r>
          </w:p>
        </w:tc>
        <w:tc>
          <w:tcPr>
            <w:tcW w:w="1800" w:type="dxa"/>
            <w:tcBorders>
              <w:top w:val="nil"/>
              <w:left w:val="nil"/>
              <w:bottom w:val="nil"/>
              <w:right w:val="nil"/>
            </w:tcBorders>
            <w:shd w:val="clear" w:color="auto" w:fill="auto"/>
            <w:noWrap/>
            <w:vAlign w:val="bottom"/>
            <w:hideMark/>
          </w:tcPr>
          <w:p w14:paraId="4E093E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(24-30)</w:t>
            </w:r>
          </w:p>
        </w:tc>
        <w:tc>
          <w:tcPr>
            <w:tcW w:w="1800" w:type="dxa"/>
            <w:tcBorders>
              <w:top w:val="nil"/>
              <w:left w:val="nil"/>
              <w:bottom w:val="nil"/>
              <w:right w:val="nil"/>
            </w:tcBorders>
            <w:shd w:val="clear" w:color="auto" w:fill="auto"/>
            <w:noWrap/>
            <w:vAlign w:val="bottom"/>
            <w:hideMark/>
          </w:tcPr>
          <w:p w14:paraId="53A273F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(37-47)</w:t>
            </w:r>
          </w:p>
        </w:tc>
      </w:tr>
      <w:tr w:rsidR="00B0760D" w:rsidRPr="00B0760D" w14:paraId="3F51CBF2" w14:textId="77777777" w:rsidTr="00B0760D">
        <w:trPr>
          <w:trHeight w:val="320"/>
        </w:trPr>
        <w:tc>
          <w:tcPr>
            <w:tcW w:w="2524" w:type="dxa"/>
            <w:tcBorders>
              <w:top w:val="nil"/>
              <w:left w:val="nil"/>
              <w:bottom w:val="nil"/>
              <w:right w:val="nil"/>
            </w:tcBorders>
            <w:shd w:val="clear" w:color="auto" w:fill="auto"/>
            <w:noWrap/>
            <w:vAlign w:val="bottom"/>
            <w:hideMark/>
          </w:tcPr>
          <w:p w14:paraId="3314E8FA"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3A85D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142DDD8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 (1.4-1.8)</w:t>
            </w:r>
          </w:p>
        </w:tc>
        <w:tc>
          <w:tcPr>
            <w:tcW w:w="1660" w:type="dxa"/>
            <w:tcBorders>
              <w:top w:val="nil"/>
              <w:left w:val="nil"/>
              <w:bottom w:val="nil"/>
              <w:right w:val="nil"/>
            </w:tcBorders>
            <w:shd w:val="clear" w:color="auto" w:fill="auto"/>
            <w:noWrap/>
            <w:vAlign w:val="bottom"/>
            <w:hideMark/>
          </w:tcPr>
          <w:p w14:paraId="3E985C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 (1.7-2)</w:t>
            </w:r>
          </w:p>
        </w:tc>
        <w:tc>
          <w:tcPr>
            <w:tcW w:w="1800" w:type="dxa"/>
            <w:tcBorders>
              <w:top w:val="nil"/>
              <w:left w:val="nil"/>
              <w:bottom w:val="nil"/>
              <w:right w:val="nil"/>
            </w:tcBorders>
            <w:shd w:val="clear" w:color="auto" w:fill="auto"/>
            <w:noWrap/>
            <w:vAlign w:val="bottom"/>
            <w:hideMark/>
          </w:tcPr>
          <w:p w14:paraId="760E9C0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 (31-38)</w:t>
            </w:r>
          </w:p>
        </w:tc>
        <w:tc>
          <w:tcPr>
            <w:tcW w:w="1800" w:type="dxa"/>
            <w:tcBorders>
              <w:top w:val="nil"/>
              <w:left w:val="nil"/>
              <w:bottom w:val="nil"/>
              <w:right w:val="nil"/>
            </w:tcBorders>
            <w:shd w:val="clear" w:color="auto" w:fill="auto"/>
            <w:noWrap/>
            <w:vAlign w:val="bottom"/>
            <w:hideMark/>
          </w:tcPr>
          <w:p w14:paraId="2983C60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58 (52-65)</w:t>
            </w:r>
          </w:p>
        </w:tc>
      </w:tr>
      <w:tr w:rsidR="00B0760D" w:rsidRPr="00B0760D" w14:paraId="10B20B6C" w14:textId="77777777" w:rsidTr="00B0760D">
        <w:trPr>
          <w:trHeight w:val="320"/>
        </w:trPr>
        <w:tc>
          <w:tcPr>
            <w:tcW w:w="2524" w:type="dxa"/>
            <w:tcBorders>
              <w:top w:val="nil"/>
              <w:left w:val="nil"/>
              <w:bottom w:val="nil"/>
              <w:right w:val="nil"/>
            </w:tcBorders>
            <w:shd w:val="clear" w:color="auto" w:fill="auto"/>
            <w:noWrap/>
            <w:vAlign w:val="bottom"/>
            <w:hideMark/>
          </w:tcPr>
          <w:p w14:paraId="4009D9F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4FC4E9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6E5F0F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4FE0BBD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7B940EA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(1-3)</w:t>
            </w:r>
          </w:p>
        </w:tc>
        <w:tc>
          <w:tcPr>
            <w:tcW w:w="1800" w:type="dxa"/>
            <w:tcBorders>
              <w:top w:val="nil"/>
              <w:left w:val="nil"/>
              <w:bottom w:val="nil"/>
              <w:right w:val="nil"/>
            </w:tcBorders>
            <w:shd w:val="clear" w:color="auto" w:fill="auto"/>
            <w:noWrap/>
            <w:vAlign w:val="bottom"/>
            <w:hideMark/>
          </w:tcPr>
          <w:p w14:paraId="7A0444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(3-5)</w:t>
            </w:r>
          </w:p>
        </w:tc>
      </w:tr>
      <w:tr w:rsidR="00B0760D" w:rsidRPr="00B0760D" w14:paraId="01EC00C2" w14:textId="77777777" w:rsidTr="00B0760D">
        <w:trPr>
          <w:trHeight w:val="320"/>
        </w:trPr>
        <w:tc>
          <w:tcPr>
            <w:tcW w:w="2524" w:type="dxa"/>
            <w:tcBorders>
              <w:top w:val="nil"/>
              <w:left w:val="nil"/>
              <w:bottom w:val="nil"/>
              <w:right w:val="nil"/>
            </w:tcBorders>
            <w:shd w:val="clear" w:color="auto" w:fill="auto"/>
            <w:noWrap/>
            <w:vAlign w:val="bottom"/>
            <w:hideMark/>
          </w:tcPr>
          <w:p w14:paraId="196CEA1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Zambia</w:t>
            </w:r>
          </w:p>
        </w:tc>
        <w:tc>
          <w:tcPr>
            <w:tcW w:w="2180" w:type="dxa"/>
            <w:tcBorders>
              <w:top w:val="nil"/>
              <w:left w:val="nil"/>
              <w:bottom w:val="nil"/>
              <w:right w:val="nil"/>
            </w:tcBorders>
            <w:shd w:val="clear" w:color="auto" w:fill="auto"/>
            <w:noWrap/>
            <w:vAlign w:val="bottom"/>
            <w:hideMark/>
          </w:tcPr>
          <w:p w14:paraId="025DC64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628D76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75.7 (69.6-82.4)</w:t>
            </w:r>
          </w:p>
        </w:tc>
        <w:tc>
          <w:tcPr>
            <w:tcW w:w="1660" w:type="dxa"/>
            <w:tcBorders>
              <w:top w:val="nil"/>
              <w:left w:val="nil"/>
              <w:bottom w:val="nil"/>
              <w:right w:val="nil"/>
            </w:tcBorders>
            <w:shd w:val="clear" w:color="auto" w:fill="auto"/>
            <w:noWrap/>
            <w:vAlign w:val="bottom"/>
            <w:hideMark/>
          </w:tcPr>
          <w:p w14:paraId="6808EAD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69.7 (64.1-77.3)</w:t>
            </w:r>
          </w:p>
        </w:tc>
        <w:tc>
          <w:tcPr>
            <w:tcW w:w="1800" w:type="dxa"/>
            <w:tcBorders>
              <w:top w:val="nil"/>
              <w:left w:val="nil"/>
              <w:bottom w:val="nil"/>
              <w:right w:val="nil"/>
            </w:tcBorders>
            <w:shd w:val="clear" w:color="auto" w:fill="auto"/>
            <w:noWrap/>
            <w:vAlign w:val="bottom"/>
            <w:hideMark/>
          </w:tcPr>
          <w:p w14:paraId="39271E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1386 (1268-1509)</w:t>
            </w:r>
          </w:p>
        </w:tc>
        <w:tc>
          <w:tcPr>
            <w:tcW w:w="1800" w:type="dxa"/>
            <w:tcBorders>
              <w:top w:val="nil"/>
              <w:left w:val="nil"/>
              <w:bottom w:val="nil"/>
              <w:right w:val="nil"/>
            </w:tcBorders>
            <w:shd w:val="clear" w:color="auto" w:fill="auto"/>
            <w:noWrap/>
            <w:vAlign w:val="bottom"/>
            <w:hideMark/>
          </w:tcPr>
          <w:p w14:paraId="2CCE50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1662 (1523-1848)</w:t>
            </w:r>
          </w:p>
        </w:tc>
      </w:tr>
      <w:tr w:rsidR="00B0760D" w:rsidRPr="00B0760D" w14:paraId="5C0DB81B" w14:textId="77777777" w:rsidTr="00B0760D">
        <w:trPr>
          <w:trHeight w:val="320"/>
        </w:trPr>
        <w:tc>
          <w:tcPr>
            <w:tcW w:w="2524" w:type="dxa"/>
            <w:tcBorders>
              <w:top w:val="nil"/>
              <w:left w:val="nil"/>
              <w:bottom w:val="nil"/>
              <w:right w:val="nil"/>
            </w:tcBorders>
            <w:shd w:val="clear" w:color="auto" w:fill="auto"/>
            <w:noWrap/>
            <w:vAlign w:val="bottom"/>
            <w:hideMark/>
          </w:tcPr>
          <w:p w14:paraId="55E5B0F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7C3178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426A63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18.6 (11.6-26.1)</w:t>
            </w:r>
          </w:p>
        </w:tc>
        <w:tc>
          <w:tcPr>
            <w:tcW w:w="1660" w:type="dxa"/>
            <w:tcBorders>
              <w:top w:val="nil"/>
              <w:left w:val="nil"/>
              <w:bottom w:val="nil"/>
              <w:right w:val="nil"/>
            </w:tcBorders>
            <w:shd w:val="clear" w:color="auto" w:fill="auto"/>
            <w:noWrap/>
            <w:vAlign w:val="bottom"/>
            <w:hideMark/>
          </w:tcPr>
          <w:p w14:paraId="066778E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23.4 (15.6-30.8)</w:t>
            </w:r>
          </w:p>
        </w:tc>
        <w:tc>
          <w:tcPr>
            <w:tcW w:w="1800" w:type="dxa"/>
            <w:tcBorders>
              <w:top w:val="nil"/>
              <w:left w:val="nil"/>
              <w:bottom w:val="nil"/>
              <w:right w:val="nil"/>
            </w:tcBorders>
            <w:shd w:val="clear" w:color="auto" w:fill="auto"/>
            <w:noWrap/>
            <w:vAlign w:val="bottom"/>
            <w:hideMark/>
          </w:tcPr>
          <w:p w14:paraId="4A95840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340 (215-480)</w:t>
            </w:r>
          </w:p>
        </w:tc>
        <w:tc>
          <w:tcPr>
            <w:tcW w:w="1800" w:type="dxa"/>
            <w:tcBorders>
              <w:top w:val="nil"/>
              <w:left w:val="nil"/>
              <w:bottom w:val="nil"/>
              <w:right w:val="nil"/>
            </w:tcBorders>
            <w:shd w:val="clear" w:color="auto" w:fill="auto"/>
            <w:noWrap/>
            <w:vAlign w:val="bottom"/>
            <w:hideMark/>
          </w:tcPr>
          <w:p w14:paraId="64F668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560 (374-736)</w:t>
            </w:r>
          </w:p>
        </w:tc>
      </w:tr>
      <w:tr w:rsidR="00B0760D" w:rsidRPr="00B0760D" w14:paraId="275373A2" w14:textId="77777777" w:rsidTr="00B0760D">
        <w:trPr>
          <w:trHeight w:val="320"/>
        </w:trPr>
        <w:tc>
          <w:tcPr>
            <w:tcW w:w="2524" w:type="dxa"/>
            <w:tcBorders>
              <w:top w:val="nil"/>
              <w:left w:val="nil"/>
              <w:bottom w:val="nil"/>
              <w:right w:val="nil"/>
            </w:tcBorders>
            <w:shd w:val="clear" w:color="auto" w:fill="auto"/>
            <w:noWrap/>
            <w:vAlign w:val="bottom"/>
            <w:hideMark/>
          </w:tcPr>
          <w:p w14:paraId="155CD03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AD3AE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24B997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(15.9-22.6)</w:t>
            </w:r>
          </w:p>
        </w:tc>
        <w:tc>
          <w:tcPr>
            <w:tcW w:w="1660" w:type="dxa"/>
            <w:tcBorders>
              <w:top w:val="nil"/>
              <w:left w:val="nil"/>
              <w:bottom w:val="nil"/>
              <w:right w:val="nil"/>
            </w:tcBorders>
            <w:shd w:val="clear" w:color="auto" w:fill="auto"/>
            <w:noWrap/>
            <w:vAlign w:val="bottom"/>
            <w:hideMark/>
          </w:tcPr>
          <w:p w14:paraId="7EE6522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(16.1-22.2)</w:t>
            </w:r>
          </w:p>
        </w:tc>
        <w:tc>
          <w:tcPr>
            <w:tcW w:w="1800" w:type="dxa"/>
            <w:tcBorders>
              <w:top w:val="nil"/>
              <w:left w:val="nil"/>
              <w:bottom w:val="nil"/>
              <w:right w:val="nil"/>
            </w:tcBorders>
            <w:shd w:val="clear" w:color="auto" w:fill="auto"/>
            <w:noWrap/>
            <w:vAlign w:val="bottom"/>
            <w:hideMark/>
          </w:tcPr>
          <w:p w14:paraId="64E990B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346 (293-412)</w:t>
            </w:r>
          </w:p>
        </w:tc>
        <w:tc>
          <w:tcPr>
            <w:tcW w:w="1800" w:type="dxa"/>
            <w:tcBorders>
              <w:top w:val="nil"/>
              <w:left w:val="nil"/>
              <w:bottom w:val="nil"/>
              <w:right w:val="nil"/>
            </w:tcBorders>
            <w:shd w:val="clear" w:color="auto" w:fill="auto"/>
            <w:noWrap/>
            <w:vAlign w:val="bottom"/>
            <w:hideMark/>
          </w:tcPr>
          <w:p w14:paraId="6F6240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449 (386-532)</w:t>
            </w:r>
          </w:p>
        </w:tc>
      </w:tr>
      <w:tr w:rsidR="00B0760D" w:rsidRPr="00B0760D" w14:paraId="306272F9" w14:textId="77777777" w:rsidTr="00B0760D">
        <w:trPr>
          <w:trHeight w:val="320"/>
        </w:trPr>
        <w:tc>
          <w:tcPr>
            <w:tcW w:w="2524" w:type="dxa"/>
            <w:tcBorders>
              <w:top w:val="nil"/>
              <w:left w:val="nil"/>
              <w:bottom w:val="nil"/>
              <w:right w:val="nil"/>
            </w:tcBorders>
            <w:shd w:val="clear" w:color="auto" w:fill="auto"/>
            <w:noWrap/>
            <w:vAlign w:val="bottom"/>
            <w:hideMark/>
          </w:tcPr>
          <w:p w14:paraId="4787E4F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368C7A1"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25BF3FC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(4.1-6.2)</w:t>
            </w:r>
          </w:p>
        </w:tc>
        <w:tc>
          <w:tcPr>
            <w:tcW w:w="1660" w:type="dxa"/>
            <w:tcBorders>
              <w:top w:val="nil"/>
              <w:left w:val="nil"/>
              <w:bottom w:val="nil"/>
              <w:right w:val="nil"/>
            </w:tcBorders>
            <w:shd w:val="clear" w:color="auto" w:fill="auto"/>
            <w:noWrap/>
            <w:vAlign w:val="bottom"/>
            <w:hideMark/>
          </w:tcPr>
          <w:p w14:paraId="34FEC2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5.3 (4.4-6.7)</w:t>
            </w:r>
          </w:p>
        </w:tc>
        <w:tc>
          <w:tcPr>
            <w:tcW w:w="1800" w:type="dxa"/>
            <w:tcBorders>
              <w:top w:val="nil"/>
              <w:left w:val="nil"/>
              <w:bottom w:val="nil"/>
              <w:right w:val="nil"/>
            </w:tcBorders>
            <w:shd w:val="clear" w:color="auto" w:fill="auto"/>
            <w:noWrap/>
            <w:vAlign w:val="bottom"/>
            <w:hideMark/>
          </w:tcPr>
          <w:p w14:paraId="2C8263E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90 (75-113)</w:t>
            </w:r>
          </w:p>
        </w:tc>
        <w:tc>
          <w:tcPr>
            <w:tcW w:w="1800" w:type="dxa"/>
            <w:tcBorders>
              <w:top w:val="nil"/>
              <w:left w:val="nil"/>
              <w:bottom w:val="nil"/>
              <w:right w:val="nil"/>
            </w:tcBorders>
            <w:shd w:val="clear" w:color="auto" w:fill="auto"/>
            <w:noWrap/>
            <w:vAlign w:val="bottom"/>
            <w:hideMark/>
          </w:tcPr>
          <w:p w14:paraId="214007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(106-160)</w:t>
            </w:r>
          </w:p>
        </w:tc>
      </w:tr>
      <w:tr w:rsidR="00B0760D" w:rsidRPr="00B0760D" w14:paraId="064BD318" w14:textId="77777777" w:rsidTr="00B0760D">
        <w:trPr>
          <w:trHeight w:val="320"/>
        </w:trPr>
        <w:tc>
          <w:tcPr>
            <w:tcW w:w="2524" w:type="dxa"/>
            <w:tcBorders>
              <w:top w:val="nil"/>
              <w:left w:val="nil"/>
              <w:bottom w:val="nil"/>
              <w:right w:val="nil"/>
            </w:tcBorders>
            <w:shd w:val="clear" w:color="auto" w:fill="auto"/>
            <w:noWrap/>
            <w:vAlign w:val="bottom"/>
            <w:hideMark/>
          </w:tcPr>
          <w:p w14:paraId="4BE17CB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479820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647DCCF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14.7 (12.3-17.7)</w:t>
            </w:r>
          </w:p>
        </w:tc>
        <w:tc>
          <w:tcPr>
            <w:tcW w:w="1660" w:type="dxa"/>
            <w:tcBorders>
              <w:top w:val="nil"/>
              <w:left w:val="nil"/>
              <w:bottom w:val="nil"/>
              <w:right w:val="nil"/>
            </w:tcBorders>
            <w:shd w:val="clear" w:color="auto" w:fill="auto"/>
            <w:noWrap/>
            <w:vAlign w:val="bottom"/>
            <w:hideMark/>
          </w:tcPr>
          <w:p w14:paraId="492DD13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14.3 (12.1-17)</w:t>
            </w:r>
          </w:p>
        </w:tc>
        <w:tc>
          <w:tcPr>
            <w:tcW w:w="1800" w:type="dxa"/>
            <w:tcBorders>
              <w:top w:val="nil"/>
              <w:left w:val="nil"/>
              <w:bottom w:val="nil"/>
              <w:right w:val="nil"/>
            </w:tcBorders>
            <w:shd w:val="clear" w:color="auto" w:fill="auto"/>
            <w:noWrap/>
            <w:vAlign w:val="bottom"/>
            <w:hideMark/>
          </w:tcPr>
          <w:p w14:paraId="7DBFF3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269 (227-323)</w:t>
            </w:r>
          </w:p>
        </w:tc>
        <w:tc>
          <w:tcPr>
            <w:tcW w:w="1800" w:type="dxa"/>
            <w:tcBorders>
              <w:top w:val="nil"/>
              <w:left w:val="nil"/>
              <w:bottom w:val="nil"/>
              <w:right w:val="nil"/>
            </w:tcBorders>
            <w:shd w:val="clear" w:color="auto" w:fill="auto"/>
            <w:noWrap/>
            <w:vAlign w:val="bottom"/>
            <w:hideMark/>
          </w:tcPr>
          <w:p w14:paraId="47EDBB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342 (292-407)</w:t>
            </w:r>
          </w:p>
        </w:tc>
      </w:tr>
      <w:tr w:rsidR="00B0760D" w:rsidRPr="00B0760D" w14:paraId="1BFD8A52" w14:textId="77777777" w:rsidTr="00B0760D">
        <w:trPr>
          <w:trHeight w:val="320"/>
        </w:trPr>
        <w:tc>
          <w:tcPr>
            <w:tcW w:w="2524" w:type="dxa"/>
            <w:tcBorders>
              <w:top w:val="nil"/>
              <w:left w:val="nil"/>
              <w:bottom w:val="nil"/>
              <w:right w:val="nil"/>
            </w:tcBorders>
            <w:shd w:val="clear" w:color="auto" w:fill="auto"/>
            <w:noWrap/>
            <w:vAlign w:val="bottom"/>
            <w:hideMark/>
          </w:tcPr>
          <w:p w14:paraId="25EDE4B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26CCF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136C94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15.4 (5.7-35.4)</w:t>
            </w:r>
          </w:p>
        </w:tc>
        <w:tc>
          <w:tcPr>
            <w:tcW w:w="1660" w:type="dxa"/>
            <w:tcBorders>
              <w:top w:val="nil"/>
              <w:left w:val="nil"/>
              <w:bottom w:val="nil"/>
              <w:right w:val="nil"/>
            </w:tcBorders>
            <w:shd w:val="clear" w:color="auto" w:fill="auto"/>
            <w:noWrap/>
            <w:vAlign w:val="bottom"/>
            <w:hideMark/>
          </w:tcPr>
          <w:p w14:paraId="477F94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15.8 (5.6-37.2)</w:t>
            </w:r>
          </w:p>
        </w:tc>
        <w:tc>
          <w:tcPr>
            <w:tcW w:w="1800" w:type="dxa"/>
            <w:tcBorders>
              <w:top w:val="nil"/>
              <w:left w:val="nil"/>
              <w:bottom w:val="nil"/>
              <w:right w:val="nil"/>
            </w:tcBorders>
            <w:shd w:val="clear" w:color="auto" w:fill="auto"/>
            <w:noWrap/>
            <w:vAlign w:val="bottom"/>
            <w:hideMark/>
          </w:tcPr>
          <w:p w14:paraId="046E9A4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281 (104-639)</w:t>
            </w:r>
          </w:p>
        </w:tc>
        <w:tc>
          <w:tcPr>
            <w:tcW w:w="1800" w:type="dxa"/>
            <w:tcBorders>
              <w:top w:val="nil"/>
              <w:left w:val="nil"/>
              <w:bottom w:val="nil"/>
              <w:right w:val="nil"/>
            </w:tcBorders>
            <w:shd w:val="clear" w:color="auto" w:fill="auto"/>
            <w:noWrap/>
            <w:vAlign w:val="bottom"/>
            <w:hideMark/>
          </w:tcPr>
          <w:p w14:paraId="2222615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379 (135-892)</w:t>
            </w:r>
          </w:p>
        </w:tc>
      </w:tr>
      <w:tr w:rsidR="00B0760D" w:rsidRPr="00B0760D" w14:paraId="0B3C791B" w14:textId="77777777" w:rsidTr="00B0760D">
        <w:trPr>
          <w:trHeight w:val="320"/>
        </w:trPr>
        <w:tc>
          <w:tcPr>
            <w:tcW w:w="2524" w:type="dxa"/>
            <w:tcBorders>
              <w:top w:val="nil"/>
              <w:left w:val="nil"/>
              <w:bottom w:val="nil"/>
              <w:right w:val="nil"/>
            </w:tcBorders>
            <w:shd w:val="clear" w:color="auto" w:fill="auto"/>
            <w:noWrap/>
            <w:vAlign w:val="bottom"/>
            <w:hideMark/>
          </w:tcPr>
          <w:p w14:paraId="68B03059"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A3BA7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6DA49C5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16.1 (13-20.1)</w:t>
            </w:r>
          </w:p>
        </w:tc>
        <w:tc>
          <w:tcPr>
            <w:tcW w:w="1660" w:type="dxa"/>
            <w:tcBorders>
              <w:top w:val="nil"/>
              <w:left w:val="nil"/>
              <w:bottom w:val="nil"/>
              <w:right w:val="nil"/>
            </w:tcBorders>
            <w:shd w:val="clear" w:color="auto" w:fill="auto"/>
            <w:noWrap/>
            <w:vAlign w:val="bottom"/>
            <w:hideMark/>
          </w:tcPr>
          <w:p w14:paraId="5F0E662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22.1 (18.3-26.9)</w:t>
            </w:r>
          </w:p>
        </w:tc>
        <w:tc>
          <w:tcPr>
            <w:tcW w:w="1800" w:type="dxa"/>
            <w:tcBorders>
              <w:top w:val="nil"/>
              <w:left w:val="nil"/>
              <w:bottom w:val="nil"/>
              <w:right w:val="nil"/>
            </w:tcBorders>
            <w:shd w:val="clear" w:color="auto" w:fill="auto"/>
            <w:noWrap/>
            <w:vAlign w:val="bottom"/>
            <w:hideMark/>
          </w:tcPr>
          <w:p w14:paraId="4672015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295 (236-368)</w:t>
            </w:r>
          </w:p>
        </w:tc>
        <w:tc>
          <w:tcPr>
            <w:tcW w:w="1800" w:type="dxa"/>
            <w:tcBorders>
              <w:top w:val="nil"/>
              <w:left w:val="nil"/>
              <w:bottom w:val="nil"/>
              <w:right w:val="nil"/>
            </w:tcBorders>
            <w:shd w:val="clear" w:color="auto" w:fill="auto"/>
            <w:noWrap/>
            <w:vAlign w:val="bottom"/>
            <w:hideMark/>
          </w:tcPr>
          <w:p w14:paraId="1EAA6D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527 (435-643)</w:t>
            </w:r>
          </w:p>
        </w:tc>
      </w:tr>
      <w:tr w:rsidR="00B0760D" w:rsidRPr="00B0760D" w14:paraId="75F0C435" w14:textId="77777777" w:rsidTr="00B0760D">
        <w:trPr>
          <w:trHeight w:val="320"/>
        </w:trPr>
        <w:tc>
          <w:tcPr>
            <w:tcW w:w="2524" w:type="dxa"/>
            <w:tcBorders>
              <w:top w:val="nil"/>
              <w:left w:val="nil"/>
              <w:bottom w:val="nil"/>
              <w:right w:val="nil"/>
            </w:tcBorders>
            <w:shd w:val="clear" w:color="auto" w:fill="auto"/>
            <w:noWrap/>
            <w:vAlign w:val="bottom"/>
            <w:hideMark/>
          </w:tcPr>
          <w:p w14:paraId="29FEBC74"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C90781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3D5C154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12.4 (11.5-13.1)</w:t>
            </w:r>
          </w:p>
        </w:tc>
        <w:tc>
          <w:tcPr>
            <w:tcW w:w="1660" w:type="dxa"/>
            <w:tcBorders>
              <w:top w:val="nil"/>
              <w:left w:val="nil"/>
              <w:bottom w:val="nil"/>
              <w:right w:val="nil"/>
            </w:tcBorders>
            <w:shd w:val="clear" w:color="auto" w:fill="auto"/>
            <w:noWrap/>
            <w:vAlign w:val="bottom"/>
            <w:hideMark/>
          </w:tcPr>
          <w:p w14:paraId="10A8EF2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(12.1-14.2)</w:t>
            </w:r>
          </w:p>
        </w:tc>
        <w:tc>
          <w:tcPr>
            <w:tcW w:w="1800" w:type="dxa"/>
            <w:tcBorders>
              <w:top w:val="nil"/>
              <w:left w:val="nil"/>
              <w:bottom w:val="nil"/>
              <w:right w:val="nil"/>
            </w:tcBorders>
            <w:shd w:val="clear" w:color="auto" w:fill="auto"/>
            <w:noWrap/>
            <w:vAlign w:val="bottom"/>
            <w:hideMark/>
          </w:tcPr>
          <w:p w14:paraId="3BEA908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226 (209-241)</w:t>
            </w:r>
          </w:p>
        </w:tc>
        <w:tc>
          <w:tcPr>
            <w:tcW w:w="1800" w:type="dxa"/>
            <w:tcBorders>
              <w:top w:val="nil"/>
              <w:left w:val="nil"/>
              <w:bottom w:val="nil"/>
              <w:right w:val="nil"/>
            </w:tcBorders>
            <w:shd w:val="clear" w:color="auto" w:fill="auto"/>
            <w:noWrap/>
            <w:vAlign w:val="bottom"/>
            <w:hideMark/>
          </w:tcPr>
          <w:p w14:paraId="30B6F5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312 (291-335)</w:t>
            </w:r>
          </w:p>
        </w:tc>
      </w:tr>
      <w:tr w:rsidR="00B0760D" w:rsidRPr="00B0760D" w14:paraId="6B80764B" w14:textId="77777777" w:rsidTr="00B0760D">
        <w:trPr>
          <w:trHeight w:val="320"/>
        </w:trPr>
        <w:tc>
          <w:tcPr>
            <w:tcW w:w="2524" w:type="dxa"/>
            <w:tcBorders>
              <w:top w:val="nil"/>
              <w:left w:val="nil"/>
              <w:bottom w:val="nil"/>
              <w:right w:val="nil"/>
            </w:tcBorders>
            <w:shd w:val="clear" w:color="auto" w:fill="auto"/>
            <w:noWrap/>
            <w:vAlign w:val="bottom"/>
            <w:hideMark/>
          </w:tcPr>
          <w:p w14:paraId="30A41F03"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346966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6603A40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43 (33.3-53.1)</w:t>
            </w:r>
          </w:p>
        </w:tc>
        <w:tc>
          <w:tcPr>
            <w:tcW w:w="1660" w:type="dxa"/>
            <w:tcBorders>
              <w:top w:val="nil"/>
              <w:left w:val="nil"/>
              <w:bottom w:val="nil"/>
              <w:right w:val="nil"/>
            </w:tcBorders>
            <w:shd w:val="clear" w:color="auto" w:fill="auto"/>
            <w:noWrap/>
            <w:vAlign w:val="bottom"/>
            <w:hideMark/>
          </w:tcPr>
          <w:p w14:paraId="34B7D75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17.9 (12.2-24.8)</w:t>
            </w:r>
          </w:p>
        </w:tc>
        <w:tc>
          <w:tcPr>
            <w:tcW w:w="1800" w:type="dxa"/>
            <w:tcBorders>
              <w:top w:val="nil"/>
              <w:left w:val="nil"/>
              <w:bottom w:val="nil"/>
              <w:right w:val="nil"/>
            </w:tcBorders>
            <w:shd w:val="clear" w:color="auto" w:fill="auto"/>
            <w:noWrap/>
            <w:vAlign w:val="bottom"/>
            <w:hideMark/>
          </w:tcPr>
          <w:p w14:paraId="0BCCECB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787 (613-971)</w:t>
            </w:r>
          </w:p>
        </w:tc>
        <w:tc>
          <w:tcPr>
            <w:tcW w:w="1800" w:type="dxa"/>
            <w:tcBorders>
              <w:top w:val="nil"/>
              <w:left w:val="nil"/>
              <w:bottom w:val="nil"/>
              <w:right w:val="nil"/>
            </w:tcBorders>
            <w:shd w:val="clear" w:color="auto" w:fill="auto"/>
            <w:noWrap/>
            <w:vAlign w:val="bottom"/>
            <w:hideMark/>
          </w:tcPr>
          <w:p w14:paraId="4FA0EBB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426 (294-595)</w:t>
            </w:r>
          </w:p>
        </w:tc>
      </w:tr>
      <w:tr w:rsidR="00B0760D" w:rsidRPr="00B0760D" w14:paraId="649A3892" w14:textId="77777777" w:rsidTr="00B0760D">
        <w:trPr>
          <w:trHeight w:val="320"/>
        </w:trPr>
        <w:tc>
          <w:tcPr>
            <w:tcW w:w="2524" w:type="dxa"/>
            <w:tcBorders>
              <w:top w:val="nil"/>
              <w:left w:val="nil"/>
              <w:bottom w:val="nil"/>
              <w:right w:val="nil"/>
            </w:tcBorders>
            <w:shd w:val="clear" w:color="auto" w:fill="auto"/>
            <w:noWrap/>
            <w:vAlign w:val="bottom"/>
            <w:hideMark/>
          </w:tcPr>
          <w:p w14:paraId="3A4703C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168856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31D22B9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0.5 (0.3-1.1)</w:t>
            </w:r>
          </w:p>
        </w:tc>
        <w:tc>
          <w:tcPr>
            <w:tcW w:w="1660" w:type="dxa"/>
            <w:tcBorders>
              <w:top w:val="nil"/>
              <w:left w:val="nil"/>
              <w:bottom w:val="nil"/>
              <w:right w:val="nil"/>
            </w:tcBorders>
            <w:shd w:val="clear" w:color="auto" w:fill="auto"/>
            <w:noWrap/>
            <w:vAlign w:val="bottom"/>
            <w:hideMark/>
          </w:tcPr>
          <w:p w14:paraId="66DF06A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 (1.1-3.9)</w:t>
            </w:r>
          </w:p>
        </w:tc>
        <w:tc>
          <w:tcPr>
            <w:tcW w:w="1800" w:type="dxa"/>
            <w:tcBorders>
              <w:top w:val="nil"/>
              <w:left w:val="nil"/>
              <w:bottom w:val="nil"/>
              <w:right w:val="nil"/>
            </w:tcBorders>
            <w:shd w:val="clear" w:color="auto" w:fill="auto"/>
            <w:noWrap/>
            <w:vAlign w:val="bottom"/>
            <w:hideMark/>
          </w:tcPr>
          <w:p w14:paraId="150F743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 (5-20)</w:t>
            </w:r>
          </w:p>
        </w:tc>
        <w:tc>
          <w:tcPr>
            <w:tcW w:w="1800" w:type="dxa"/>
            <w:tcBorders>
              <w:top w:val="nil"/>
              <w:left w:val="nil"/>
              <w:bottom w:val="nil"/>
              <w:right w:val="nil"/>
            </w:tcBorders>
            <w:shd w:val="clear" w:color="auto" w:fill="auto"/>
            <w:noWrap/>
            <w:vAlign w:val="bottom"/>
            <w:hideMark/>
          </w:tcPr>
          <w:p w14:paraId="0CE9136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(27-94)</w:t>
            </w:r>
          </w:p>
        </w:tc>
      </w:tr>
      <w:tr w:rsidR="00B0760D" w:rsidRPr="00B0760D" w14:paraId="6E467B48" w14:textId="77777777" w:rsidTr="00B0760D">
        <w:trPr>
          <w:trHeight w:val="320"/>
        </w:trPr>
        <w:tc>
          <w:tcPr>
            <w:tcW w:w="2524" w:type="dxa"/>
            <w:tcBorders>
              <w:top w:val="nil"/>
              <w:left w:val="nil"/>
              <w:bottom w:val="nil"/>
              <w:right w:val="nil"/>
            </w:tcBorders>
            <w:shd w:val="clear" w:color="auto" w:fill="auto"/>
            <w:noWrap/>
            <w:vAlign w:val="bottom"/>
            <w:hideMark/>
          </w:tcPr>
          <w:p w14:paraId="0B79374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44B148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0F60836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(2.5-2.8)</w:t>
            </w:r>
          </w:p>
        </w:tc>
        <w:tc>
          <w:tcPr>
            <w:tcW w:w="1660" w:type="dxa"/>
            <w:tcBorders>
              <w:top w:val="nil"/>
              <w:left w:val="nil"/>
              <w:bottom w:val="nil"/>
              <w:right w:val="nil"/>
            </w:tcBorders>
            <w:shd w:val="clear" w:color="auto" w:fill="auto"/>
            <w:noWrap/>
            <w:vAlign w:val="bottom"/>
            <w:hideMark/>
          </w:tcPr>
          <w:p w14:paraId="049DA4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 (3.5-3.9)</w:t>
            </w:r>
          </w:p>
        </w:tc>
        <w:tc>
          <w:tcPr>
            <w:tcW w:w="1800" w:type="dxa"/>
            <w:tcBorders>
              <w:top w:val="nil"/>
              <w:left w:val="nil"/>
              <w:bottom w:val="nil"/>
              <w:right w:val="nil"/>
            </w:tcBorders>
            <w:shd w:val="clear" w:color="auto" w:fill="auto"/>
            <w:noWrap/>
            <w:vAlign w:val="bottom"/>
            <w:hideMark/>
          </w:tcPr>
          <w:p w14:paraId="2EBE1C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49 (45-52)</w:t>
            </w:r>
          </w:p>
        </w:tc>
        <w:tc>
          <w:tcPr>
            <w:tcW w:w="1800" w:type="dxa"/>
            <w:tcBorders>
              <w:top w:val="nil"/>
              <w:left w:val="nil"/>
              <w:bottom w:val="nil"/>
              <w:right w:val="nil"/>
            </w:tcBorders>
            <w:shd w:val="clear" w:color="auto" w:fill="auto"/>
            <w:noWrap/>
            <w:vAlign w:val="bottom"/>
            <w:hideMark/>
          </w:tcPr>
          <w:p w14:paraId="4E60AFD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88 (83-93)</w:t>
            </w:r>
          </w:p>
        </w:tc>
      </w:tr>
      <w:tr w:rsidR="00B0760D" w:rsidRPr="00B0760D" w14:paraId="786357D2" w14:textId="77777777" w:rsidTr="00B0760D">
        <w:trPr>
          <w:trHeight w:val="320"/>
        </w:trPr>
        <w:tc>
          <w:tcPr>
            <w:tcW w:w="2524" w:type="dxa"/>
            <w:tcBorders>
              <w:top w:val="nil"/>
              <w:left w:val="nil"/>
              <w:bottom w:val="nil"/>
              <w:right w:val="nil"/>
            </w:tcBorders>
            <w:shd w:val="clear" w:color="auto" w:fill="auto"/>
            <w:noWrap/>
            <w:vAlign w:val="bottom"/>
            <w:hideMark/>
          </w:tcPr>
          <w:p w14:paraId="20F4717E"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CB2BD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5029135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(1.1-1.3)</w:t>
            </w:r>
          </w:p>
        </w:tc>
        <w:tc>
          <w:tcPr>
            <w:tcW w:w="1660" w:type="dxa"/>
            <w:tcBorders>
              <w:top w:val="nil"/>
              <w:left w:val="nil"/>
              <w:bottom w:val="nil"/>
              <w:right w:val="nil"/>
            </w:tcBorders>
            <w:shd w:val="clear" w:color="auto" w:fill="auto"/>
            <w:noWrap/>
            <w:vAlign w:val="bottom"/>
            <w:hideMark/>
          </w:tcPr>
          <w:p w14:paraId="52D768E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(0.7-1.1)</w:t>
            </w:r>
          </w:p>
        </w:tc>
        <w:tc>
          <w:tcPr>
            <w:tcW w:w="1800" w:type="dxa"/>
            <w:tcBorders>
              <w:top w:val="nil"/>
              <w:left w:val="nil"/>
              <w:bottom w:val="nil"/>
              <w:right w:val="nil"/>
            </w:tcBorders>
            <w:shd w:val="clear" w:color="auto" w:fill="auto"/>
            <w:noWrap/>
            <w:vAlign w:val="bottom"/>
            <w:hideMark/>
          </w:tcPr>
          <w:p w14:paraId="2CDFB1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(20-24)</w:t>
            </w:r>
          </w:p>
        </w:tc>
        <w:tc>
          <w:tcPr>
            <w:tcW w:w="1800" w:type="dxa"/>
            <w:tcBorders>
              <w:top w:val="nil"/>
              <w:left w:val="nil"/>
              <w:bottom w:val="nil"/>
              <w:right w:val="nil"/>
            </w:tcBorders>
            <w:shd w:val="clear" w:color="auto" w:fill="auto"/>
            <w:noWrap/>
            <w:vAlign w:val="bottom"/>
            <w:hideMark/>
          </w:tcPr>
          <w:p w14:paraId="1CA81CB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(17-26)</w:t>
            </w:r>
          </w:p>
        </w:tc>
      </w:tr>
      <w:tr w:rsidR="00B0760D" w:rsidRPr="00B0760D" w14:paraId="473F1E81" w14:textId="77777777" w:rsidTr="00B0760D">
        <w:trPr>
          <w:trHeight w:val="320"/>
        </w:trPr>
        <w:tc>
          <w:tcPr>
            <w:tcW w:w="2524" w:type="dxa"/>
            <w:tcBorders>
              <w:top w:val="nil"/>
              <w:left w:val="nil"/>
              <w:bottom w:val="nil"/>
              <w:right w:val="nil"/>
            </w:tcBorders>
            <w:shd w:val="clear" w:color="auto" w:fill="auto"/>
            <w:noWrap/>
            <w:vAlign w:val="bottom"/>
            <w:hideMark/>
          </w:tcPr>
          <w:p w14:paraId="162D195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5B31D0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bottom w:val="nil"/>
              <w:right w:val="nil"/>
            </w:tcBorders>
            <w:shd w:val="clear" w:color="auto" w:fill="auto"/>
            <w:noWrap/>
            <w:vAlign w:val="bottom"/>
            <w:hideMark/>
          </w:tcPr>
          <w:p w14:paraId="211604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0.3 (0.2-0.4)</w:t>
            </w:r>
          </w:p>
        </w:tc>
        <w:tc>
          <w:tcPr>
            <w:tcW w:w="1660" w:type="dxa"/>
            <w:tcBorders>
              <w:top w:val="nil"/>
              <w:left w:val="nil"/>
              <w:bottom w:val="nil"/>
              <w:right w:val="nil"/>
            </w:tcBorders>
            <w:shd w:val="clear" w:color="auto" w:fill="auto"/>
            <w:noWrap/>
            <w:vAlign w:val="bottom"/>
            <w:hideMark/>
          </w:tcPr>
          <w:p w14:paraId="64A9E6C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0.7 (0.6-0.8)</w:t>
            </w:r>
          </w:p>
        </w:tc>
        <w:tc>
          <w:tcPr>
            <w:tcW w:w="1800" w:type="dxa"/>
            <w:tcBorders>
              <w:top w:val="nil"/>
              <w:left w:val="nil"/>
              <w:bottom w:val="nil"/>
              <w:right w:val="nil"/>
            </w:tcBorders>
            <w:shd w:val="clear" w:color="auto" w:fill="auto"/>
            <w:noWrap/>
            <w:vAlign w:val="bottom"/>
            <w:hideMark/>
          </w:tcPr>
          <w:p w14:paraId="6506D9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 (5-7)</w:t>
            </w:r>
          </w:p>
        </w:tc>
        <w:tc>
          <w:tcPr>
            <w:tcW w:w="1800" w:type="dxa"/>
            <w:tcBorders>
              <w:top w:val="nil"/>
              <w:left w:val="nil"/>
              <w:bottom w:val="nil"/>
              <w:right w:val="nil"/>
            </w:tcBorders>
            <w:shd w:val="clear" w:color="auto" w:fill="auto"/>
            <w:noWrap/>
            <w:vAlign w:val="bottom"/>
            <w:hideMark/>
          </w:tcPr>
          <w:p w14:paraId="52D4C2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 (14-20)</w:t>
            </w:r>
          </w:p>
        </w:tc>
      </w:tr>
      <w:tr w:rsidR="00B0760D" w:rsidRPr="00B0760D" w14:paraId="6A6A366B" w14:textId="77777777" w:rsidTr="00B0760D">
        <w:trPr>
          <w:trHeight w:val="320"/>
        </w:trPr>
        <w:tc>
          <w:tcPr>
            <w:tcW w:w="2524" w:type="dxa"/>
            <w:tcBorders>
              <w:top w:val="nil"/>
              <w:left w:val="nil"/>
              <w:bottom w:val="nil"/>
              <w:right w:val="nil"/>
            </w:tcBorders>
            <w:shd w:val="clear" w:color="auto" w:fill="auto"/>
            <w:noWrap/>
            <w:vAlign w:val="bottom"/>
            <w:hideMark/>
          </w:tcPr>
          <w:p w14:paraId="5B8218E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90207D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nil"/>
              <w:right w:val="nil"/>
            </w:tcBorders>
            <w:shd w:val="clear" w:color="auto" w:fill="auto"/>
            <w:noWrap/>
            <w:vAlign w:val="bottom"/>
            <w:hideMark/>
          </w:tcPr>
          <w:p w14:paraId="4DF2DC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(0.1-0.1)</w:t>
            </w:r>
          </w:p>
        </w:tc>
        <w:tc>
          <w:tcPr>
            <w:tcW w:w="1660" w:type="dxa"/>
            <w:tcBorders>
              <w:top w:val="nil"/>
              <w:left w:val="nil"/>
              <w:bottom w:val="nil"/>
              <w:right w:val="nil"/>
            </w:tcBorders>
            <w:shd w:val="clear" w:color="auto" w:fill="auto"/>
            <w:noWrap/>
            <w:vAlign w:val="bottom"/>
            <w:hideMark/>
          </w:tcPr>
          <w:p w14:paraId="78F1CE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800" w:type="dxa"/>
            <w:tcBorders>
              <w:top w:val="nil"/>
              <w:left w:val="nil"/>
              <w:bottom w:val="nil"/>
              <w:right w:val="nil"/>
            </w:tcBorders>
            <w:shd w:val="clear" w:color="auto" w:fill="auto"/>
            <w:noWrap/>
            <w:vAlign w:val="bottom"/>
            <w:hideMark/>
          </w:tcPr>
          <w:p w14:paraId="6F8ABE5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(1-2)</w:t>
            </w:r>
          </w:p>
        </w:tc>
        <w:tc>
          <w:tcPr>
            <w:tcW w:w="1800" w:type="dxa"/>
            <w:tcBorders>
              <w:top w:val="nil"/>
              <w:left w:val="nil"/>
              <w:bottom w:val="nil"/>
              <w:right w:val="nil"/>
            </w:tcBorders>
            <w:shd w:val="clear" w:color="auto" w:fill="auto"/>
            <w:noWrap/>
            <w:vAlign w:val="bottom"/>
            <w:hideMark/>
          </w:tcPr>
          <w:p w14:paraId="38B3F2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r>
      <w:tr w:rsidR="00B0760D" w:rsidRPr="00B0760D" w14:paraId="170EE974" w14:textId="77777777" w:rsidTr="00B0760D">
        <w:trPr>
          <w:trHeight w:val="320"/>
        </w:trPr>
        <w:tc>
          <w:tcPr>
            <w:tcW w:w="2524" w:type="dxa"/>
            <w:tcBorders>
              <w:top w:val="nil"/>
              <w:left w:val="nil"/>
              <w:bottom w:val="nil"/>
              <w:right w:val="nil"/>
            </w:tcBorders>
            <w:shd w:val="clear" w:color="auto" w:fill="auto"/>
            <w:noWrap/>
            <w:vAlign w:val="bottom"/>
            <w:hideMark/>
          </w:tcPr>
          <w:p w14:paraId="07B689A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Zimbabwe</w:t>
            </w:r>
          </w:p>
        </w:tc>
        <w:tc>
          <w:tcPr>
            <w:tcW w:w="2180" w:type="dxa"/>
            <w:tcBorders>
              <w:top w:val="nil"/>
              <w:left w:val="nil"/>
              <w:bottom w:val="nil"/>
              <w:right w:val="nil"/>
            </w:tcBorders>
            <w:shd w:val="clear" w:color="auto" w:fill="auto"/>
            <w:noWrap/>
            <w:vAlign w:val="bottom"/>
            <w:hideMark/>
          </w:tcPr>
          <w:p w14:paraId="00CAA86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Suboptimal diet</w:t>
            </w:r>
          </w:p>
        </w:tc>
        <w:tc>
          <w:tcPr>
            <w:tcW w:w="1660" w:type="dxa"/>
            <w:tcBorders>
              <w:top w:val="nil"/>
              <w:left w:val="nil"/>
              <w:bottom w:val="nil"/>
              <w:right w:val="nil"/>
            </w:tcBorders>
            <w:shd w:val="clear" w:color="auto" w:fill="auto"/>
            <w:noWrap/>
            <w:vAlign w:val="bottom"/>
            <w:hideMark/>
          </w:tcPr>
          <w:p w14:paraId="79AB32C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51.1 (46-57.7)</w:t>
            </w:r>
          </w:p>
        </w:tc>
        <w:tc>
          <w:tcPr>
            <w:tcW w:w="1660" w:type="dxa"/>
            <w:tcBorders>
              <w:top w:val="nil"/>
              <w:left w:val="nil"/>
              <w:bottom w:val="nil"/>
              <w:right w:val="nil"/>
            </w:tcBorders>
            <w:shd w:val="clear" w:color="auto" w:fill="auto"/>
            <w:noWrap/>
            <w:vAlign w:val="bottom"/>
            <w:hideMark/>
          </w:tcPr>
          <w:p w14:paraId="37C737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65.9 (59.7-72.9)</w:t>
            </w:r>
          </w:p>
        </w:tc>
        <w:tc>
          <w:tcPr>
            <w:tcW w:w="1800" w:type="dxa"/>
            <w:tcBorders>
              <w:top w:val="nil"/>
              <w:left w:val="nil"/>
              <w:bottom w:val="nil"/>
              <w:right w:val="nil"/>
            </w:tcBorders>
            <w:shd w:val="clear" w:color="auto" w:fill="auto"/>
            <w:noWrap/>
            <w:vAlign w:val="bottom"/>
            <w:hideMark/>
          </w:tcPr>
          <w:p w14:paraId="70A0C5C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1154 (1031-1306)</w:t>
            </w:r>
          </w:p>
        </w:tc>
        <w:tc>
          <w:tcPr>
            <w:tcW w:w="1800" w:type="dxa"/>
            <w:tcBorders>
              <w:top w:val="nil"/>
              <w:left w:val="nil"/>
              <w:bottom w:val="nil"/>
              <w:right w:val="nil"/>
            </w:tcBorders>
            <w:shd w:val="clear" w:color="auto" w:fill="auto"/>
            <w:noWrap/>
            <w:vAlign w:val="bottom"/>
            <w:hideMark/>
          </w:tcPr>
          <w:p w14:paraId="62D16B5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2648 (2378-2925)</w:t>
            </w:r>
          </w:p>
        </w:tc>
      </w:tr>
      <w:tr w:rsidR="00B0760D" w:rsidRPr="00B0760D" w14:paraId="74E81D72" w14:textId="77777777" w:rsidTr="00B0760D">
        <w:trPr>
          <w:trHeight w:val="320"/>
        </w:trPr>
        <w:tc>
          <w:tcPr>
            <w:tcW w:w="2524" w:type="dxa"/>
            <w:tcBorders>
              <w:top w:val="nil"/>
              <w:left w:val="nil"/>
              <w:bottom w:val="nil"/>
              <w:right w:val="nil"/>
            </w:tcBorders>
            <w:shd w:val="clear" w:color="auto" w:fill="auto"/>
            <w:noWrap/>
            <w:vAlign w:val="bottom"/>
            <w:hideMark/>
          </w:tcPr>
          <w:p w14:paraId="321ED79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4427F0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Whole grains</w:t>
            </w:r>
          </w:p>
        </w:tc>
        <w:tc>
          <w:tcPr>
            <w:tcW w:w="1660" w:type="dxa"/>
            <w:tcBorders>
              <w:top w:val="nil"/>
              <w:left w:val="nil"/>
              <w:bottom w:val="nil"/>
              <w:right w:val="nil"/>
            </w:tcBorders>
            <w:shd w:val="clear" w:color="auto" w:fill="auto"/>
            <w:noWrap/>
            <w:vAlign w:val="bottom"/>
            <w:hideMark/>
          </w:tcPr>
          <w:p w14:paraId="660FCC9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 (2.4-6.5)</w:t>
            </w:r>
          </w:p>
        </w:tc>
        <w:tc>
          <w:tcPr>
            <w:tcW w:w="1660" w:type="dxa"/>
            <w:tcBorders>
              <w:top w:val="nil"/>
              <w:left w:val="nil"/>
              <w:bottom w:val="nil"/>
              <w:right w:val="nil"/>
            </w:tcBorders>
            <w:shd w:val="clear" w:color="auto" w:fill="auto"/>
            <w:noWrap/>
            <w:vAlign w:val="bottom"/>
            <w:hideMark/>
          </w:tcPr>
          <w:p w14:paraId="07298F2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 (2.5-6.8)</w:t>
            </w:r>
          </w:p>
        </w:tc>
        <w:tc>
          <w:tcPr>
            <w:tcW w:w="1800" w:type="dxa"/>
            <w:tcBorders>
              <w:top w:val="nil"/>
              <w:left w:val="nil"/>
              <w:bottom w:val="nil"/>
              <w:right w:val="nil"/>
            </w:tcBorders>
            <w:shd w:val="clear" w:color="auto" w:fill="auto"/>
            <w:noWrap/>
            <w:vAlign w:val="bottom"/>
            <w:hideMark/>
          </w:tcPr>
          <w:p w14:paraId="6065CF7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89 (53-146)</w:t>
            </w:r>
          </w:p>
        </w:tc>
        <w:tc>
          <w:tcPr>
            <w:tcW w:w="1800" w:type="dxa"/>
            <w:tcBorders>
              <w:top w:val="nil"/>
              <w:left w:val="nil"/>
              <w:bottom w:val="nil"/>
              <w:right w:val="nil"/>
            </w:tcBorders>
            <w:shd w:val="clear" w:color="auto" w:fill="auto"/>
            <w:noWrap/>
            <w:vAlign w:val="bottom"/>
            <w:hideMark/>
          </w:tcPr>
          <w:p w14:paraId="3CD5E61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170 (102-276)</w:t>
            </w:r>
          </w:p>
        </w:tc>
      </w:tr>
      <w:tr w:rsidR="00B0760D" w:rsidRPr="00B0760D" w14:paraId="18873B1F" w14:textId="77777777" w:rsidTr="00B0760D">
        <w:trPr>
          <w:trHeight w:val="320"/>
        </w:trPr>
        <w:tc>
          <w:tcPr>
            <w:tcW w:w="2524" w:type="dxa"/>
            <w:tcBorders>
              <w:top w:val="nil"/>
              <w:left w:val="nil"/>
              <w:bottom w:val="nil"/>
              <w:right w:val="nil"/>
            </w:tcBorders>
            <w:shd w:val="clear" w:color="auto" w:fill="auto"/>
            <w:noWrap/>
            <w:vAlign w:val="bottom"/>
            <w:hideMark/>
          </w:tcPr>
          <w:p w14:paraId="07BEA79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830D5A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Refined grains (total)</w:t>
            </w:r>
          </w:p>
        </w:tc>
        <w:tc>
          <w:tcPr>
            <w:tcW w:w="1660" w:type="dxa"/>
            <w:tcBorders>
              <w:top w:val="nil"/>
              <w:left w:val="nil"/>
              <w:bottom w:val="nil"/>
              <w:right w:val="nil"/>
            </w:tcBorders>
            <w:shd w:val="clear" w:color="auto" w:fill="auto"/>
            <w:noWrap/>
            <w:vAlign w:val="bottom"/>
            <w:hideMark/>
          </w:tcPr>
          <w:p w14:paraId="44803FA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14.4 (12.1-17.4)</w:t>
            </w:r>
          </w:p>
        </w:tc>
        <w:tc>
          <w:tcPr>
            <w:tcW w:w="1660" w:type="dxa"/>
            <w:tcBorders>
              <w:top w:val="nil"/>
              <w:left w:val="nil"/>
              <w:bottom w:val="nil"/>
              <w:right w:val="nil"/>
            </w:tcBorders>
            <w:shd w:val="clear" w:color="auto" w:fill="auto"/>
            <w:noWrap/>
            <w:vAlign w:val="bottom"/>
            <w:hideMark/>
          </w:tcPr>
          <w:p w14:paraId="0717C6E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14.9 (12.8-17.6)</w:t>
            </w:r>
          </w:p>
        </w:tc>
        <w:tc>
          <w:tcPr>
            <w:tcW w:w="1800" w:type="dxa"/>
            <w:tcBorders>
              <w:top w:val="nil"/>
              <w:left w:val="nil"/>
              <w:bottom w:val="nil"/>
              <w:right w:val="nil"/>
            </w:tcBorders>
            <w:shd w:val="clear" w:color="auto" w:fill="auto"/>
            <w:noWrap/>
            <w:vAlign w:val="bottom"/>
            <w:hideMark/>
          </w:tcPr>
          <w:p w14:paraId="3636A42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326 (273-393)</w:t>
            </w:r>
          </w:p>
        </w:tc>
        <w:tc>
          <w:tcPr>
            <w:tcW w:w="1800" w:type="dxa"/>
            <w:tcBorders>
              <w:top w:val="nil"/>
              <w:left w:val="nil"/>
              <w:bottom w:val="nil"/>
              <w:right w:val="nil"/>
            </w:tcBorders>
            <w:shd w:val="clear" w:color="auto" w:fill="auto"/>
            <w:noWrap/>
            <w:vAlign w:val="bottom"/>
            <w:hideMark/>
          </w:tcPr>
          <w:p w14:paraId="6945096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595 (510-706)</w:t>
            </w:r>
          </w:p>
        </w:tc>
      </w:tr>
      <w:tr w:rsidR="00B0760D" w:rsidRPr="00B0760D" w14:paraId="05DCC889" w14:textId="77777777" w:rsidTr="00B0760D">
        <w:trPr>
          <w:trHeight w:val="320"/>
        </w:trPr>
        <w:tc>
          <w:tcPr>
            <w:tcW w:w="2524" w:type="dxa"/>
            <w:tcBorders>
              <w:top w:val="nil"/>
              <w:left w:val="nil"/>
              <w:bottom w:val="nil"/>
              <w:right w:val="nil"/>
            </w:tcBorders>
            <w:shd w:val="clear" w:color="auto" w:fill="auto"/>
            <w:noWrap/>
            <w:vAlign w:val="bottom"/>
            <w:hideMark/>
          </w:tcPr>
          <w:p w14:paraId="16F3C14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04B3A75"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rice</w:t>
            </w:r>
          </w:p>
        </w:tc>
        <w:tc>
          <w:tcPr>
            <w:tcW w:w="1660" w:type="dxa"/>
            <w:tcBorders>
              <w:top w:val="nil"/>
              <w:left w:val="nil"/>
              <w:bottom w:val="nil"/>
              <w:right w:val="nil"/>
            </w:tcBorders>
            <w:shd w:val="clear" w:color="auto" w:fill="auto"/>
            <w:noWrap/>
            <w:vAlign w:val="bottom"/>
            <w:hideMark/>
          </w:tcPr>
          <w:p w14:paraId="010E56A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(1-1.5)</w:t>
            </w:r>
          </w:p>
        </w:tc>
        <w:tc>
          <w:tcPr>
            <w:tcW w:w="1660" w:type="dxa"/>
            <w:tcBorders>
              <w:top w:val="nil"/>
              <w:left w:val="nil"/>
              <w:bottom w:val="nil"/>
              <w:right w:val="nil"/>
            </w:tcBorders>
            <w:shd w:val="clear" w:color="auto" w:fill="auto"/>
            <w:noWrap/>
            <w:vAlign w:val="bottom"/>
            <w:hideMark/>
          </w:tcPr>
          <w:p w14:paraId="1E1FD8D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4.7 (4-6)</w:t>
            </w:r>
          </w:p>
        </w:tc>
        <w:tc>
          <w:tcPr>
            <w:tcW w:w="1800" w:type="dxa"/>
            <w:tcBorders>
              <w:top w:val="nil"/>
              <w:left w:val="nil"/>
              <w:bottom w:val="nil"/>
              <w:right w:val="nil"/>
            </w:tcBorders>
            <w:shd w:val="clear" w:color="auto" w:fill="auto"/>
            <w:noWrap/>
            <w:vAlign w:val="bottom"/>
            <w:hideMark/>
          </w:tcPr>
          <w:p w14:paraId="46CF114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(22-35)</w:t>
            </w:r>
          </w:p>
        </w:tc>
        <w:tc>
          <w:tcPr>
            <w:tcW w:w="1800" w:type="dxa"/>
            <w:tcBorders>
              <w:top w:val="nil"/>
              <w:left w:val="nil"/>
              <w:bottom w:val="nil"/>
              <w:right w:val="nil"/>
            </w:tcBorders>
            <w:shd w:val="clear" w:color="auto" w:fill="auto"/>
            <w:noWrap/>
            <w:vAlign w:val="bottom"/>
            <w:hideMark/>
          </w:tcPr>
          <w:p w14:paraId="10D63C8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189 (159-240)</w:t>
            </w:r>
          </w:p>
        </w:tc>
      </w:tr>
      <w:tr w:rsidR="00B0760D" w:rsidRPr="00B0760D" w14:paraId="4B12042F" w14:textId="77777777" w:rsidTr="00B0760D">
        <w:trPr>
          <w:trHeight w:val="320"/>
        </w:trPr>
        <w:tc>
          <w:tcPr>
            <w:tcW w:w="2524" w:type="dxa"/>
            <w:tcBorders>
              <w:top w:val="nil"/>
              <w:left w:val="nil"/>
              <w:bottom w:val="nil"/>
              <w:right w:val="nil"/>
            </w:tcBorders>
            <w:shd w:val="clear" w:color="auto" w:fill="auto"/>
            <w:noWrap/>
            <w:vAlign w:val="bottom"/>
            <w:hideMark/>
          </w:tcPr>
          <w:p w14:paraId="0205D9CF"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358189DB" w14:textId="77777777" w:rsidR="00B0760D" w:rsidRPr="00B0760D" w:rsidRDefault="00B0760D" w:rsidP="00B0760D">
            <w:pPr>
              <w:rPr>
                <w:rFonts w:ascii="Calibri" w:hAnsi="Calibri" w:cs="Calibri"/>
                <w:i/>
                <w:iCs/>
                <w:color w:val="000000"/>
                <w:sz w:val="18"/>
                <w:szCs w:val="18"/>
              </w:rPr>
            </w:pPr>
            <w:r w:rsidRPr="00B0760D">
              <w:rPr>
                <w:rFonts w:ascii="Calibri" w:hAnsi="Calibri" w:cs="Calibri"/>
                <w:i/>
                <w:iCs/>
                <w:color w:val="000000"/>
                <w:sz w:val="18"/>
                <w:szCs w:val="18"/>
              </w:rPr>
              <w:t>Refined wheat</w:t>
            </w:r>
          </w:p>
        </w:tc>
        <w:tc>
          <w:tcPr>
            <w:tcW w:w="1660" w:type="dxa"/>
            <w:tcBorders>
              <w:top w:val="nil"/>
              <w:left w:val="nil"/>
              <w:bottom w:val="nil"/>
              <w:right w:val="nil"/>
            </w:tcBorders>
            <w:shd w:val="clear" w:color="auto" w:fill="auto"/>
            <w:noWrap/>
            <w:vAlign w:val="bottom"/>
            <w:hideMark/>
          </w:tcPr>
          <w:p w14:paraId="45925E1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13.4 (11.2-16.2)</w:t>
            </w:r>
          </w:p>
        </w:tc>
        <w:tc>
          <w:tcPr>
            <w:tcW w:w="1660" w:type="dxa"/>
            <w:tcBorders>
              <w:top w:val="nil"/>
              <w:left w:val="nil"/>
              <w:bottom w:val="nil"/>
              <w:right w:val="nil"/>
            </w:tcBorders>
            <w:shd w:val="clear" w:color="auto" w:fill="auto"/>
            <w:noWrap/>
            <w:vAlign w:val="bottom"/>
            <w:hideMark/>
          </w:tcPr>
          <w:p w14:paraId="1B3181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10.7 (9.1-12.7)</w:t>
            </w:r>
          </w:p>
        </w:tc>
        <w:tc>
          <w:tcPr>
            <w:tcW w:w="1800" w:type="dxa"/>
            <w:tcBorders>
              <w:top w:val="nil"/>
              <w:left w:val="nil"/>
              <w:bottom w:val="nil"/>
              <w:right w:val="nil"/>
            </w:tcBorders>
            <w:shd w:val="clear" w:color="auto" w:fill="auto"/>
            <w:noWrap/>
            <w:vAlign w:val="bottom"/>
            <w:hideMark/>
          </w:tcPr>
          <w:p w14:paraId="5539A5E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302 (253-366)</w:t>
            </w:r>
          </w:p>
        </w:tc>
        <w:tc>
          <w:tcPr>
            <w:tcW w:w="1800" w:type="dxa"/>
            <w:tcBorders>
              <w:top w:val="nil"/>
              <w:left w:val="nil"/>
              <w:bottom w:val="nil"/>
              <w:right w:val="nil"/>
            </w:tcBorders>
            <w:shd w:val="clear" w:color="auto" w:fill="auto"/>
            <w:noWrap/>
            <w:vAlign w:val="bottom"/>
            <w:hideMark/>
          </w:tcPr>
          <w:p w14:paraId="1F9FA88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426 (363-512)</w:t>
            </w:r>
          </w:p>
        </w:tc>
      </w:tr>
      <w:tr w:rsidR="00B0760D" w:rsidRPr="00B0760D" w14:paraId="0F4A5F84" w14:textId="77777777" w:rsidTr="00B0760D">
        <w:trPr>
          <w:trHeight w:val="320"/>
        </w:trPr>
        <w:tc>
          <w:tcPr>
            <w:tcW w:w="2524" w:type="dxa"/>
            <w:tcBorders>
              <w:top w:val="nil"/>
              <w:left w:val="nil"/>
              <w:bottom w:val="nil"/>
              <w:right w:val="nil"/>
            </w:tcBorders>
            <w:shd w:val="clear" w:color="auto" w:fill="auto"/>
            <w:noWrap/>
            <w:vAlign w:val="bottom"/>
            <w:hideMark/>
          </w:tcPr>
          <w:p w14:paraId="0D376C8C"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224BF8C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Processed meats</w:t>
            </w:r>
          </w:p>
        </w:tc>
        <w:tc>
          <w:tcPr>
            <w:tcW w:w="1660" w:type="dxa"/>
            <w:tcBorders>
              <w:top w:val="nil"/>
              <w:left w:val="nil"/>
              <w:bottom w:val="nil"/>
              <w:right w:val="nil"/>
            </w:tcBorders>
            <w:shd w:val="clear" w:color="auto" w:fill="auto"/>
            <w:noWrap/>
            <w:vAlign w:val="bottom"/>
            <w:hideMark/>
          </w:tcPr>
          <w:p w14:paraId="57947DF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6.3 (2-16)</w:t>
            </w:r>
          </w:p>
        </w:tc>
        <w:tc>
          <w:tcPr>
            <w:tcW w:w="1660" w:type="dxa"/>
            <w:tcBorders>
              <w:top w:val="nil"/>
              <w:left w:val="nil"/>
              <w:bottom w:val="nil"/>
              <w:right w:val="nil"/>
            </w:tcBorders>
            <w:shd w:val="clear" w:color="auto" w:fill="auto"/>
            <w:noWrap/>
            <w:vAlign w:val="bottom"/>
            <w:hideMark/>
          </w:tcPr>
          <w:p w14:paraId="76B0DD4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9.4 (3.5-22.4)</w:t>
            </w:r>
          </w:p>
        </w:tc>
        <w:tc>
          <w:tcPr>
            <w:tcW w:w="1800" w:type="dxa"/>
            <w:tcBorders>
              <w:top w:val="nil"/>
              <w:left w:val="nil"/>
              <w:bottom w:val="nil"/>
              <w:right w:val="nil"/>
            </w:tcBorders>
            <w:shd w:val="clear" w:color="auto" w:fill="auto"/>
            <w:noWrap/>
            <w:vAlign w:val="bottom"/>
            <w:hideMark/>
          </w:tcPr>
          <w:p w14:paraId="7A26766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142 (45-363)</w:t>
            </w:r>
          </w:p>
        </w:tc>
        <w:tc>
          <w:tcPr>
            <w:tcW w:w="1800" w:type="dxa"/>
            <w:tcBorders>
              <w:top w:val="nil"/>
              <w:left w:val="nil"/>
              <w:bottom w:val="nil"/>
              <w:right w:val="nil"/>
            </w:tcBorders>
            <w:shd w:val="clear" w:color="auto" w:fill="auto"/>
            <w:noWrap/>
            <w:vAlign w:val="bottom"/>
            <w:hideMark/>
          </w:tcPr>
          <w:p w14:paraId="3099973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377 (139-896)</w:t>
            </w:r>
          </w:p>
        </w:tc>
      </w:tr>
      <w:tr w:rsidR="00B0760D" w:rsidRPr="00B0760D" w14:paraId="54A2E7E3" w14:textId="77777777" w:rsidTr="00B0760D">
        <w:trPr>
          <w:trHeight w:val="320"/>
        </w:trPr>
        <w:tc>
          <w:tcPr>
            <w:tcW w:w="2524" w:type="dxa"/>
            <w:tcBorders>
              <w:top w:val="nil"/>
              <w:left w:val="nil"/>
              <w:bottom w:val="nil"/>
              <w:right w:val="nil"/>
            </w:tcBorders>
            <w:shd w:val="clear" w:color="auto" w:fill="auto"/>
            <w:noWrap/>
            <w:vAlign w:val="bottom"/>
            <w:hideMark/>
          </w:tcPr>
          <w:p w14:paraId="333EF237"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10DF08B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Unprocessed red meats</w:t>
            </w:r>
          </w:p>
        </w:tc>
        <w:tc>
          <w:tcPr>
            <w:tcW w:w="1660" w:type="dxa"/>
            <w:tcBorders>
              <w:top w:val="nil"/>
              <w:left w:val="nil"/>
              <w:bottom w:val="nil"/>
              <w:right w:val="nil"/>
            </w:tcBorders>
            <w:shd w:val="clear" w:color="auto" w:fill="auto"/>
            <w:noWrap/>
            <w:vAlign w:val="bottom"/>
            <w:hideMark/>
          </w:tcPr>
          <w:p w14:paraId="575E1B1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12.9 (10-16.6)</w:t>
            </w:r>
          </w:p>
        </w:tc>
        <w:tc>
          <w:tcPr>
            <w:tcW w:w="1660" w:type="dxa"/>
            <w:tcBorders>
              <w:top w:val="nil"/>
              <w:left w:val="nil"/>
              <w:bottom w:val="nil"/>
              <w:right w:val="nil"/>
            </w:tcBorders>
            <w:shd w:val="clear" w:color="auto" w:fill="auto"/>
            <w:noWrap/>
            <w:vAlign w:val="bottom"/>
            <w:hideMark/>
          </w:tcPr>
          <w:p w14:paraId="504112B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13.1 (10.2-16.6)</w:t>
            </w:r>
          </w:p>
        </w:tc>
        <w:tc>
          <w:tcPr>
            <w:tcW w:w="1800" w:type="dxa"/>
            <w:tcBorders>
              <w:top w:val="nil"/>
              <w:left w:val="nil"/>
              <w:bottom w:val="nil"/>
              <w:right w:val="nil"/>
            </w:tcBorders>
            <w:shd w:val="clear" w:color="auto" w:fill="auto"/>
            <w:noWrap/>
            <w:vAlign w:val="bottom"/>
            <w:hideMark/>
          </w:tcPr>
          <w:p w14:paraId="6B77275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292 (224-375)</w:t>
            </w:r>
          </w:p>
        </w:tc>
        <w:tc>
          <w:tcPr>
            <w:tcW w:w="1800" w:type="dxa"/>
            <w:tcBorders>
              <w:top w:val="nil"/>
              <w:left w:val="nil"/>
              <w:bottom w:val="nil"/>
              <w:right w:val="nil"/>
            </w:tcBorders>
            <w:shd w:val="clear" w:color="auto" w:fill="auto"/>
            <w:noWrap/>
            <w:vAlign w:val="bottom"/>
            <w:hideMark/>
          </w:tcPr>
          <w:p w14:paraId="552DAF1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528 (409-664)</w:t>
            </w:r>
          </w:p>
        </w:tc>
      </w:tr>
      <w:tr w:rsidR="00B0760D" w:rsidRPr="00B0760D" w14:paraId="4B8133BD" w14:textId="77777777" w:rsidTr="00B0760D">
        <w:trPr>
          <w:trHeight w:val="320"/>
        </w:trPr>
        <w:tc>
          <w:tcPr>
            <w:tcW w:w="2524" w:type="dxa"/>
            <w:tcBorders>
              <w:top w:val="nil"/>
              <w:left w:val="nil"/>
              <w:bottom w:val="nil"/>
              <w:right w:val="nil"/>
            </w:tcBorders>
            <w:shd w:val="clear" w:color="auto" w:fill="auto"/>
            <w:noWrap/>
            <w:vAlign w:val="bottom"/>
            <w:hideMark/>
          </w:tcPr>
          <w:p w14:paraId="08A6C3D6"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00B3B07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Yogurt</w:t>
            </w:r>
          </w:p>
        </w:tc>
        <w:tc>
          <w:tcPr>
            <w:tcW w:w="1660" w:type="dxa"/>
            <w:tcBorders>
              <w:top w:val="nil"/>
              <w:left w:val="nil"/>
              <w:bottom w:val="nil"/>
              <w:right w:val="nil"/>
            </w:tcBorders>
            <w:shd w:val="clear" w:color="auto" w:fill="auto"/>
            <w:noWrap/>
            <w:vAlign w:val="bottom"/>
            <w:hideMark/>
          </w:tcPr>
          <w:p w14:paraId="0884FF1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10.2 (8.7-11.4)</w:t>
            </w:r>
          </w:p>
        </w:tc>
        <w:tc>
          <w:tcPr>
            <w:tcW w:w="1660" w:type="dxa"/>
            <w:tcBorders>
              <w:top w:val="nil"/>
              <w:left w:val="nil"/>
              <w:bottom w:val="nil"/>
              <w:right w:val="nil"/>
            </w:tcBorders>
            <w:shd w:val="clear" w:color="auto" w:fill="auto"/>
            <w:noWrap/>
            <w:vAlign w:val="bottom"/>
            <w:hideMark/>
          </w:tcPr>
          <w:p w14:paraId="713B3B5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11 (9.6-12.2)</w:t>
            </w:r>
          </w:p>
        </w:tc>
        <w:tc>
          <w:tcPr>
            <w:tcW w:w="1800" w:type="dxa"/>
            <w:tcBorders>
              <w:top w:val="nil"/>
              <w:left w:val="nil"/>
              <w:bottom w:val="nil"/>
              <w:right w:val="nil"/>
            </w:tcBorders>
            <w:shd w:val="clear" w:color="auto" w:fill="auto"/>
            <w:noWrap/>
            <w:vAlign w:val="bottom"/>
            <w:hideMark/>
          </w:tcPr>
          <w:p w14:paraId="085FAAF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230 (198-260)</w:t>
            </w:r>
          </w:p>
        </w:tc>
        <w:tc>
          <w:tcPr>
            <w:tcW w:w="1800" w:type="dxa"/>
            <w:tcBorders>
              <w:top w:val="nil"/>
              <w:left w:val="nil"/>
              <w:bottom w:val="nil"/>
              <w:right w:val="nil"/>
            </w:tcBorders>
            <w:shd w:val="clear" w:color="auto" w:fill="auto"/>
            <w:noWrap/>
            <w:vAlign w:val="bottom"/>
            <w:hideMark/>
          </w:tcPr>
          <w:p w14:paraId="592DC23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440 (381-486)</w:t>
            </w:r>
          </w:p>
        </w:tc>
      </w:tr>
      <w:tr w:rsidR="00B0760D" w:rsidRPr="00B0760D" w14:paraId="62CEA875" w14:textId="77777777" w:rsidTr="00B0760D">
        <w:trPr>
          <w:trHeight w:val="320"/>
        </w:trPr>
        <w:tc>
          <w:tcPr>
            <w:tcW w:w="2524" w:type="dxa"/>
            <w:tcBorders>
              <w:top w:val="nil"/>
              <w:left w:val="nil"/>
              <w:bottom w:val="nil"/>
              <w:right w:val="nil"/>
            </w:tcBorders>
            <w:shd w:val="clear" w:color="auto" w:fill="auto"/>
            <w:noWrap/>
            <w:vAlign w:val="bottom"/>
            <w:hideMark/>
          </w:tcPr>
          <w:p w14:paraId="36AABF7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4F80F2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Sugar-sweetened beverages</w:t>
            </w:r>
          </w:p>
        </w:tc>
        <w:tc>
          <w:tcPr>
            <w:tcW w:w="1660" w:type="dxa"/>
            <w:tcBorders>
              <w:top w:val="nil"/>
              <w:left w:val="nil"/>
              <w:bottom w:val="nil"/>
              <w:right w:val="nil"/>
            </w:tcBorders>
            <w:shd w:val="clear" w:color="auto" w:fill="auto"/>
            <w:noWrap/>
            <w:vAlign w:val="bottom"/>
            <w:hideMark/>
          </w:tcPr>
          <w:p w14:paraId="20E32AE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13.5 (9-19.3)</w:t>
            </w:r>
          </w:p>
        </w:tc>
        <w:tc>
          <w:tcPr>
            <w:tcW w:w="1660" w:type="dxa"/>
            <w:tcBorders>
              <w:top w:val="nil"/>
              <w:left w:val="nil"/>
              <w:bottom w:val="nil"/>
              <w:right w:val="nil"/>
            </w:tcBorders>
            <w:shd w:val="clear" w:color="auto" w:fill="auto"/>
            <w:noWrap/>
            <w:vAlign w:val="bottom"/>
            <w:hideMark/>
          </w:tcPr>
          <w:p w14:paraId="45F0DD8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34.5 (25.3-44.4)</w:t>
            </w:r>
          </w:p>
        </w:tc>
        <w:tc>
          <w:tcPr>
            <w:tcW w:w="1800" w:type="dxa"/>
            <w:tcBorders>
              <w:top w:val="nil"/>
              <w:left w:val="nil"/>
              <w:bottom w:val="nil"/>
              <w:right w:val="nil"/>
            </w:tcBorders>
            <w:shd w:val="clear" w:color="auto" w:fill="auto"/>
            <w:noWrap/>
            <w:vAlign w:val="bottom"/>
            <w:hideMark/>
          </w:tcPr>
          <w:p w14:paraId="446FF5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305 (202-434)</w:t>
            </w:r>
          </w:p>
        </w:tc>
        <w:tc>
          <w:tcPr>
            <w:tcW w:w="1800" w:type="dxa"/>
            <w:tcBorders>
              <w:top w:val="nil"/>
              <w:left w:val="nil"/>
              <w:bottom w:val="nil"/>
              <w:right w:val="nil"/>
            </w:tcBorders>
            <w:shd w:val="clear" w:color="auto" w:fill="auto"/>
            <w:noWrap/>
            <w:vAlign w:val="bottom"/>
            <w:hideMark/>
          </w:tcPr>
          <w:p w14:paraId="161FF38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1379 (1016-1782)</w:t>
            </w:r>
          </w:p>
        </w:tc>
      </w:tr>
      <w:tr w:rsidR="00B0760D" w:rsidRPr="00B0760D" w14:paraId="63ABD6A7" w14:textId="77777777" w:rsidTr="00B0760D">
        <w:trPr>
          <w:trHeight w:val="320"/>
        </w:trPr>
        <w:tc>
          <w:tcPr>
            <w:tcW w:w="2524" w:type="dxa"/>
            <w:tcBorders>
              <w:top w:val="nil"/>
              <w:left w:val="nil"/>
              <w:bottom w:val="nil"/>
              <w:right w:val="nil"/>
            </w:tcBorders>
            <w:shd w:val="clear" w:color="auto" w:fill="auto"/>
            <w:noWrap/>
            <w:vAlign w:val="bottom"/>
            <w:hideMark/>
          </w:tcPr>
          <w:p w14:paraId="2D217A9B"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7869479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Potatoes</w:t>
            </w:r>
          </w:p>
        </w:tc>
        <w:tc>
          <w:tcPr>
            <w:tcW w:w="1660" w:type="dxa"/>
            <w:tcBorders>
              <w:top w:val="nil"/>
              <w:left w:val="nil"/>
              <w:bottom w:val="nil"/>
              <w:right w:val="nil"/>
            </w:tcBorders>
            <w:shd w:val="clear" w:color="auto" w:fill="auto"/>
            <w:noWrap/>
            <w:vAlign w:val="bottom"/>
            <w:hideMark/>
          </w:tcPr>
          <w:p w14:paraId="79EBC63D"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2.5 (1.2-5.6)</w:t>
            </w:r>
          </w:p>
        </w:tc>
        <w:tc>
          <w:tcPr>
            <w:tcW w:w="1660" w:type="dxa"/>
            <w:tcBorders>
              <w:top w:val="nil"/>
              <w:left w:val="nil"/>
              <w:bottom w:val="nil"/>
              <w:right w:val="nil"/>
            </w:tcBorders>
            <w:shd w:val="clear" w:color="auto" w:fill="auto"/>
            <w:noWrap/>
            <w:vAlign w:val="bottom"/>
            <w:hideMark/>
          </w:tcPr>
          <w:p w14:paraId="65210B78"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3.8 (1.8-8.6)</w:t>
            </w:r>
          </w:p>
        </w:tc>
        <w:tc>
          <w:tcPr>
            <w:tcW w:w="1800" w:type="dxa"/>
            <w:tcBorders>
              <w:top w:val="nil"/>
              <w:left w:val="nil"/>
              <w:bottom w:val="nil"/>
              <w:right w:val="nil"/>
            </w:tcBorders>
            <w:shd w:val="clear" w:color="auto" w:fill="auto"/>
            <w:noWrap/>
            <w:vAlign w:val="bottom"/>
            <w:hideMark/>
          </w:tcPr>
          <w:p w14:paraId="3FC1D76E"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56 (28-127)</w:t>
            </w:r>
          </w:p>
        </w:tc>
        <w:tc>
          <w:tcPr>
            <w:tcW w:w="1800" w:type="dxa"/>
            <w:tcBorders>
              <w:top w:val="nil"/>
              <w:left w:val="nil"/>
              <w:bottom w:val="nil"/>
              <w:right w:val="nil"/>
            </w:tcBorders>
            <w:shd w:val="clear" w:color="auto" w:fill="auto"/>
            <w:noWrap/>
            <w:vAlign w:val="bottom"/>
            <w:hideMark/>
          </w:tcPr>
          <w:p w14:paraId="0A7272D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153 (73-341)</w:t>
            </w:r>
          </w:p>
        </w:tc>
      </w:tr>
      <w:tr w:rsidR="00B0760D" w:rsidRPr="00B0760D" w14:paraId="2B41E9E5" w14:textId="77777777" w:rsidTr="00B0760D">
        <w:trPr>
          <w:trHeight w:val="320"/>
        </w:trPr>
        <w:tc>
          <w:tcPr>
            <w:tcW w:w="2524" w:type="dxa"/>
            <w:tcBorders>
              <w:top w:val="nil"/>
              <w:left w:val="nil"/>
              <w:bottom w:val="nil"/>
              <w:right w:val="nil"/>
            </w:tcBorders>
            <w:shd w:val="clear" w:color="auto" w:fill="auto"/>
            <w:noWrap/>
            <w:vAlign w:val="bottom"/>
            <w:hideMark/>
          </w:tcPr>
          <w:p w14:paraId="5256A1E1"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08D0D14"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w:t>
            </w:r>
          </w:p>
        </w:tc>
        <w:tc>
          <w:tcPr>
            <w:tcW w:w="1660" w:type="dxa"/>
            <w:tcBorders>
              <w:top w:val="nil"/>
              <w:left w:val="nil"/>
              <w:bottom w:val="nil"/>
              <w:right w:val="nil"/>
            </w:tcBorders>
            <w:shd w:val="clear" w:color="auto" w:fill="auto"/>
            <w:noWrap/>
            <w:vAlign w:val="bottom"/>
            <w:hideMark/>
          </w:tcPr>
          <w:p w14:paraId="1E3B9807"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2.7 (2.5-2.8)</w:t>
            </w:r>
          </w:p>
        </w:tc>
        <w:tc>
          <w:tcPr>
            <w:tcW w:w="1660" w:type="dxa"/>
            <w:tcBorders>
              <w:top w:val="nil"/>
              <w:left w:val="nil"/>
              <w:bottom w:val="nil"/>
              <w:right w:val="nil"/>
            </w:tcBorders>
            <w:shd w:val="clear" w:color="auto" w:fill="auto"/>
            <w:noWrap/>
            <w:vAlign w:val="bottom"/>
            <w:hideMark/>
          </w:tcPr>
          <w:p w14:paraId="6F43FD4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3.2 (3-3.4)</w:t>
            </w:r>
          </w:p>
        </w:tc>
        <w:tc>
          <w:tcPr>
            <w:tcW w:w="1800" w:type="dxa"/>
            <w:tcBorders>
              <w:top w:val="nil"/>
              <w:left w:val="nil"/>
              <w:bottom w:val="nil"/>
              <w:right w:val="nil"/>
            </w:tcBorders>
            <w:shd w:val="clear" w:color="auto" w:fill="auto"/>
            <w:noWrap/>
            <w:vAlign w:val="bottom"/>
            <w:hideMark/>
          </w:tcPr>
          <w:p w14:paraId="1E57E070"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61 (57-65)</w:t>
            </w:r>
          </w:p>
        </w:tc>
        <w:tc>
          <w:tcPr>
            <w:tcW w:w="1800" w:type="dxa"/>
            <w:tcBorders>
              <w:top w:val="nil"/>
              <w:left w:val="nil"/>
              <w:bottom w:val="nil"/>
              <w:right w:val="nil"/>
            </w:tcBorders>
            <w:shd w:val="clear" w:color="auto" w:fill="auto"/>
            <w:noWrap/>
            <w:vAlign w:val="bottom"/>
            <w:hideMark/>
          </w:tcPr>
          <w:p w14:paraId="2C49EE26"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127 (120-136)</w:t>
            </w:r>
          </w:p>
        </w:tc>
      </w:tr>
      <w:tr w:rsidR="00B0760D" w:rsidRPr="00B0760D" w14:paraId="153F6A86" w14:textId="77777777" w:rsidTr="00B0760D">
        <w:trPr>
          <w:trHeight w:val="320"/>
        </w:trPr>
        <w:tc>
          <w:tcPr>
            <w:tcW w:w="2524" w:type="dxa"/>
            <w:tcBorders>
              <w:top w:val="nil"/>
              <w:left w:val="nil"/>
              <w:bottom w:val="nil"/>
              <w:right w:val="nil"/>
            </w:tcBorders>
            <w:shd w:val="clear" w:color="auto" w:fill="auto"/>
            <w:noWrap/>
            <w:vAlign w:val="bottom"/>
            <w:hideMark/>
          </w:tcPr>
          <w:p w14:paraId="1AB6B19D"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nil"/>
              <w:right w:val="nil"/>
            </w:tcBorders>
            <w:shd w:val="clear" w:color="auto" w:fill="auto"/>
            <w:noWrap/>
            <w:vAlign w:val="bottom"/>
            <w:hideMark/>
          </w:tcPr>
          <w:p w14:paraId="6DC88915"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Nuts and seeds</w:t>
            </w:r>
          </w:p>
        </w:tc>
        <w:tc>
          <w:tcPr>
            <w:tcW w:w="1660" w:type="dxa"/>
            <w:tcBorders>
              <w:top w:val="nil"/>
              <w:left w:val="nil"/>
              <w:bottom w:val="nil"/>
              <w:right w:val="nil"/>
            </w:tcBorders>
            <w:shd w:val="clear" w:color="auto" w:fill="auto"/>
            <w:noWrap/>
            <w:vAlign w:val="bottom"/>
            <w:hideMark/>
          </w:tcPr>
          <w:p w14:paraId="413FDB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 (0.8-1.1)</w:t>
            </w:r>
          </w:p>
        </w:tc>
        <w:tc>
          <w:tcPr>
            <w:tcW w:w="1660" w:type="dxa"/>
            <w:tcBorders>
              <w:top w:val="nil"/>
              <w:left w:val="nil"/>
              <w:bottom w:val="nil"/>
              <w:right w:val="nil"/>
            </w:tcBorders>
            <w:shd w:val="clear" w:color="auto" w:fill="auto"/>
            <w:noWrap/>
            <w:vAlign w:val="bottom"/>
            <w:hideMark/>
          </w:tcPr>
          <w:p w14:paraId="49D65982"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1.3 (1.2-1.4)</w:t>
            </w:r>
          </w:p>
        </w:tc>
        <w:tc>
          <w:tcPr>
            <w:tcW w:w="1800" w:type="dxa"/>
            <w:tcBorders>
              <w:top w:val="nil"/>
              <w:left w:val="nil"/>
              <w:bottom w:val="nil"/>
              <w:right w:val="nil"/>
            </w:tcBorders>
            <w:shd w:val="clear" w:color="auto" w:fill="auto"/>
            <w:noWrap/>
            <w:vAlign w:val="bottom"/>
            <w:hideMark/>
          </w:tcPr>
          <w:p w14:paraId="3F34AD4A"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22 (19-24)</w:t>
            </w:r>
          </w:p>
        </w:tc>
        <w:tc>
          <w:tcPr>
            <w:tcW w:w="1800" w:type="dxa"/>
            <w:tcBorders>
              <w:top w:val="nil"/>
              <w:left w:val="nil"/>
              <w:bottom w:val="nil"/>
              <w:right w:val="nil"/>
            </w:tcBorders>
            <w:shd w:val="clear" w:color="auto" w:fill="auto"/>
            <w:noWrap/>
            <w:vAlign w:val="bottom"/>
            <w:hideMark/>
          </w:tcPr>
          <w:p w14:paraId="62E8BA4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52 (48-57)</w:t>
            </w:r>
          </w:p>
        </w:tc>
      </w:tr>
      <w:tr w:rsidR="00B0760D" w:rsidRPr="00B0760D" w14:paraId="7A35CF6A" w14:textId="77777777" w:rsidTr="00A90041">
        <w:trPr>
          <w:trHeight w:val="320"/>
        </w:trPr>
        <w:tc>
          <w:tcPr>
            <w:tcW w:w="2524" w:type="dxa"/>
            <w:tcBorders>
              <w:top w:val="nil"/>
              <w:left w:val="nil"/>
              <w:right w:val="nil"/>
            </w:tcBorders>
            <w:shd w:val="clear" w:color="auto" w:fill="auto"/>
            <w:noWrap/>
            <w:vAlign w:val="bottom"/>
            <w:hideMark/>
          </w:tcPr>
          <w:p w14:paraId="3CE64EA7" w14:textId="77777777" w:rsidR="00B0760D" w:rsidRPr="00B0760D" w:rsidRDefault="00B0760D" w:rsidP="00B0760D">
            <w:pPr>
              <w:rPr>
                <w:rFonts w:ascii="Calibri" w:hAnsi="Calibri" w:cs="Calibri"/>
                <w:color w:val="000000"/>
                <w:sz w:val="18"/>
                <w:szCs w:val="18"/>
              </w:rPr>
            </w:pPr>
          </w:p>
        </w:tc>
        <w:tc>
          <w:tcPr>
            <w:tcW w:w="2180" w:type="dxa"/>
            <w:tcBorders>
              <w:top w:val="nil"/>
              <w:left w:val="nil"/>
              <w:right w:val="nil"/>
            </w:tcBorders>
            <w:shd w:val="clear" w:color="auto" w:fill="auto"/>
            <w:noWrap/>
            <w:vAlign w:val="bottom"/>
            <w:hideMark/>
          </w:tcPr>
          <w:p w14:paraId="6A642A71"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Non-starchy vegetables</w:t>
            </w:r>
          </w:p>
        </w:tc>
        <w:tc>
          <w:tcPr>
            <w:tcW w:w="1660" w:type="dxa"/>
            <w:tcBorders>
              <w:top w:val="nil"/>
              <w:left w:val="nil"/>
              <w:right w:val="nil"/>
            </w:tcBorders>
            <w:shd w:val="clear" w:color="auto" w:fill="auto"/>
            <w:noWrap/>
            <w:vAlign w:val="bottom"/>
            <w:hideMark/>
          </w:tcPr>
          <w:p w14:paraId="1FBD1FB9"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0.9 (0.8-1)</w:t>
            </w:r>
          </w:p>
        </w:tc>
        <w:tc>
          <w:tcPr>
            <w:tcW w:w="1660" w:type="dxa"/>
            <w:tcBorders>
              <w:top w:val="nil"/>
              <w:left w:val="nil"/>
              <w:right w:val="nil"/>
            </w:tcBorders>
            <w:shd w:val="clear" w:color="auto" w:fill="auto"/>
            <w:noWrap/>
            <w:vAlign w:val="bottom"/>
            <w:hideMark/>
          </w:tcPr>
          <w:p w14:paraId="3576BA8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1.2 (1-1.3)</w:t>
            </w:r>
          </w:p>
        </w:tc>
        <w:tc>
          <w:tcPr>
            <w:tcW w:w="1800" w:type="dxa"/>
            <w:tcBorders>
              <w:top w:val="nil"/>
              <w:left w:val="nil"/>
              <w:right w:val="nil"/>
            </w:tcBorders>
            <w:shd w:val="clear" w:color="auto" w:fill="auto"/>
            <w:noWrap/>
            <w:vAlign w:val="bottom"/>
            <w:hideMark/>
          </w:tcPr>
          <w:p w14:paraId="26DF6B7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21 (19-23)</w:t>
            </w:r>
          </w:p>
        </w:tc>
        <w:tc>
          <w:tcPr>
            <w:tcW w:w="1800" w:type="dxa"/>
            <w:tcBorders>
              <w:top w:val="nil"/>
              <w:left w:val="nil"/>
              <w:right w:val="nil"/>
            </w:tcBorders>
            <w:shd w:val="clear" w:color="auto" w:fill="auto"/>
            <w:noWrap/>
            <w:vAlign w:val="bottom"/>
            <w:hideMark/>
          </w:tcPr>
          <w:p w14:paraId="642BAA6C"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46 (42-51)</w:t>
            </w:r>
          </w:p>
        </w:tc>
      </w:tr>
      <w:tr w:rsidR="00B0760D" w:rsidRPr="00B0760D" w14:paraId="16B2B7E0" w14:textId="77777777" w:rsidTr="00A90041">
        <w:trPr>
          <w:trHeight w:val="320"/>
        </w:trPr>
        <w:tc>
          <w:tcPr>
            <w:tcW w:w="2524" w:type="dxa"/>
            <w:tcBorders>
              <w:top w:val="nil"/>
              <w:left w:val="nil"/>
              <w:bottom w:val="single" w:sz="4" w:space="0" w:color="auto"/>
              <w:right w:val="nil"/>
            </w:tcBorders>
            <w:shd w:val="clear" w:color="auto" w:fill="auto"/>
            <w:noWrap/>
            <w:vAlign w:val="bottom"/>
            <w:hideMark/>
          </w:tcPr>
          <w:p w14:paraId="7D632212" w14:textId="77777777" w:rsidR="00B0760D" w:rsidRPr="00B0760D" w:rsidRDefault="00B0760D" w:rsidP="00B0760D">
            <w:pPr>
              <w:rPr>
                <w:rFonts w:ascii="Calibri" w:hAnsi="Calibri" w:cs="Calibri"/>
                <w:color w:val="000000"/>
                <w:sz w:val="18"/>
                <w:szCs w:val="18"/>
              </w:rPr>
            </w:pPr>
          </w:p>
        </w:tc>
        <w:tc>
          <w:tcPr>
            <w:tcW w:w="2180" w:type="dxa"/>
            <w:tcBorders>
              <w:top w:val="nil"/>
              <w:left w:val="nil"/>
              <w:bottom w:val="single" w:sz="4" w:space="0" w:color="auto"/>
              <w:right w:val="nil"/>
            </w:tcBorders>
            <w:shd w:val="clear" w:color="auto" w:fill="auto"/>
            <w:noWrap/>
            <w:vAlign w:val="bottom"/>
            <w:hideMark/>
          </w:tcPr>
          <w:p w14:paraId="5F1F0373"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Fruit juice</w:t>
            </w:r>
          </w:p>
        </w:tc>
        <w:tc>
          <w:tcPr>
            <w:tcW w:w="1660" w:type="dxa"/>
            <w:tcBorders>
              <w:top w:val="nil"/>
              <w:left w:val="nil"/>
              <w:bottom w:val="single" w:sz="4" w:space="0" w:color="auto"/>
              <w:right w:val="nil"/>
            </w:tcBorders>
            <w:shd w:val="clear" w:color="auto" w:fill="auto"/>
            <w:noWrap/>
            <w:vAlign w:val="bottom"/>
            <w:hideMark/>
          </w:tcPr>
          <w:p w14:paraId="43D436C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0.1 (0.1-0.2)</w:t>
            </w:r>
          </w:p>
        </w:tc>
        <w:tc>
          <w:tcPr>
            <w:tcW w:w="1660" w:type="dxa"/>
            <w:tcBorders>
              <w:top w:val="nil"/>
              <w:left w:val="nil"/>
              <w:bottom w:val="single" w:sz="4" w:space="0" w:color="auto"/>
              <w:right w:val="nil"/>
            </w:tcBorders>
            <w:shd w:val="clear" w:color="auto" w:fill="auto"/>
            <w:noWrap/>
            <w:vAlign w:val="bottom"/>
            <w:hideMark/>
          </w:tcPr>
          <w:p w14:paraId="3F47697B"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0.2 (0.1-0.2)</w:t>
            </w:r>
          </w:p>
        </w:tc>
        <w:tc>
          <w:tcPr>
            <w:tcW w:w="1800" w:type="dxa"/>
            <w:tcBorders>
              <w:top w:val="nil"/>
              <w:left w:val="nil"/>
              <w:bottom w:val="single" w:sz="4" w:space="0" w:color="auto"/>
              <w:right w:val="nil"/>
            </w:tcBorders>
            <w:shd w:val="clear" w:color="auto" w:fill="auto"/>
            <w:noWrap/>
            <w:vAlign w:val="bottom"/>
            <w:hideMark/>
          </w:tcPr>
          <w:p w14:paraId="31A67C0F" w14:textId="77777777" w:rsidR="00B0760D" w:rsidRPr="00B0760D" w:rsidRDefault="00B0760D" w:rsidP="00B0760D">
            <w:pPr>
              <w:rPr>
                <w:rFonts w:ascii="Calibri" w:hAnsi="Calibri" w:cs="Calibri"/>
                <w:color w:val="000000"/>
                <w:sz w:val="18"/>
                <w:szCs w:val="18"/>
              </w:rPr>
            </w:pPr>
            <w:r w:rsidRPr="00B0760D">
              <w:rPr>
                <w:rFonts w:ascii="Calibri" w:hAnsi="Calibri" w:cs="Calibri"/>
                <w:color w:val="000000"/>
                <w:sz w:val="18"/>
                <w:szCs w:val="18"/>
              </w:rPr>
              <w:t>3 (2-4)</w:t>
            </w:r>
          </w:p>
        </w:tc>
        <w:tc>
          <w:tcPr>
            <w:tcW w:w="1800" w:type="dxa"/>
            <w:tcBorders>
              <w:top w:val="nil"/>
              <w:left w:val="nil"/>
              <w:bottom w:val="single" w:sz="4" w:space="0" w:color="auto"/>
              <w:right w:val="nil"/>
            </w:tcBorders>
            <w:shd w:val="clear" w:color="auto" w:fill="auto"/>
            <w:noWrap/>
            <w:vAlign w:val="bottom"/>
            <w:hideMark/>
          </w:tcPr>
          <w:p w14:paraId="5AF22643" w14:textId="26539186" w:rsidR="00B0760D" w:rsidRPr="003A57D1" w:rsidRDefault="00B0760D" w:rsidP="003A57D1">
            <w:pPr>
              <w:pStyle w:val="ListParagraph"/>
              <w:numPr>
                <w:ilvl w:val="0"/>
                <w:numId w:val="7"/>
              </w:numPr>
              <w:rPr>
                <w:rFonts w:ascii="Calibri" w:hAnsi="Calibri" w:cs="Calibri"/>
                <w:color w:val="000000"/>
                <w:sz w:val="18"/>
                <w:szCs w:val="18"/>
              </w:rPr>
            </w:pPr>
            <w:r w:rsidRPr="003A57D1">
              <w:rPr>
                <w:rFonts w:ascii="Calibri" w:hAnsi="Calibri" w:cs="Calibri"/>
                <w:color w:val="000000"/>
                <w:sz w:val="18"/>
                <w:szCs w:val="18"/>
              </w:rPr>
              <w:t>(4-9)</w:t>
            </w:r>
          </w:p>
        </w:tc>
      </w:tr>
    </w:tbl>
    <w:p w14:paraId="66F1ABE7" w14:textId="77777777" w:rsidR="00A90041" w:rsidRDefault="00A90041" w:rsidP="008D1E28">
      <w:pPr>
        <w:rPr>
          <w:rFonts w:ascii="Calibri" w:hAnsi="Calibri" w:cs="Calibri"/>
          <w:b/>
          <w:bCs/>
          <w:sz w:val="22"/>
          <w:szCs w:val="22"/>
        </w:rPr>
      </w:pPr>
    </w:p>
    <w:p w14:paraId="0B829F6F" w14:textId="10CCBEC8" w:rsidR="003976DE" w:rsidRPr="003A57D1" w:rsidRDefault="003A57D1" w:rsidP="003A57D1">
      <w:pPr>
        <w:rPr>
          <w:rFonts w:ascii="Calibri" w:hAnsi="Calibri" w:cs="Calibri"/>
          <w:sz w:val="20"/>
          <w:szCs w:val="20"/>
        </w:rPr>
      </w:pPr>
      <w:r w:rsidRPr="003A57D1">
        <w:rPr>
          <w:rFonts w:ascii="Calibri" w:hAnsi="Calibri" w:cs="Calibri"/>
          <w:sz w:val="20"/>
          <w:szCs w:val="20"/>
        </w:rPr>
        <w:t>*</w:t>
      </w:r>
      <w:r>
        <w:rPr>
          <w:rFonts w:ascii="Calibri" w:hAnsi="Calibri" w:cs="Calibri"/>
          <w:sz w:val="20"/>
          <w:szCs w:val="20"/>
        </w:rPr>
        <w:t xml:space="preserve"> </w:t>
      </w:r>
      <w:r w:rsidRPr="003A57D1">
        <w:rPr>
          <w:rFonts w:ascii="Calibri" w:hAnsi="Calibri" w:cs="Calibri"/>
          <w:sz w:val="20"/>
          <w:szCs w:val="20"/>
        </w:rPr>
        <w:t>R</w:t>
      </w:r>
      <w:r w:rsidR="003976DE" w:rsidRPr="003A57D1">
        <w:rPr>
          <w:rFonts w:ascii="Calibri" w:hAnsi="Calibri" w:cs="Calibri"/>
          <w:sz w:val="20"/>
          <w:szCs w:val="20"/>
        </w:rPr>
        <w:t xml:space="preserve">epresents </w:t>
      </w:r>
      <w:r w:rsidR="00A90041" w:rsidRPr="003A57D1">
        <w:rPr>
          <w:rFonts w:ascii="Calibri" w:hAnsi="Calibri" w:cs="Calibri"/>
          <w:sz w:val="20"/>
          <w:szCs w:val="20"/>
        </w:rPr>
        <w:t xml:space="preserve">the estimated </w:t>
      </w:r>
      <w:r w:rsidR="003976DE" w:rsidRPr="003A57D1">
        <w:rPr>
          <w:rFonts w:ascii="Calibri" w:hAnsi="Calibri" w:cs="Calibri"/>
          <w:sz w:val="20"/>
          <w:szCs w:val="20"/>
        </w:rPr>
        <w:t xml:space="preserve">proportional and </w:t>
      </w:r>
      <w:r w:rsidR="00A90041" w:rsidRPr="003A57D1">
        <w:rPr>
          <w:rFonts w:ascii="Calibri" w:hAnsi="Calibri" w:cs="Calibri"/>
          <w:sz w:val="20"/>
          <w:szCs w:val="20"/>
        </w:rPr>
        <w:t>absolute burden</w:t>
      </w:r>
      <w:r>
        <w:rPr>
          <w:rFonts w:ascii="Calibri" w:hAnsi="Calibri" w:cs="Calibri"/>
          <w:sz w:val="20"/>
          <w:szCs w:val="20"/>
        </w:rPr>
        <w:t xml:space="preserve"> per 1M population</w:t>
      </w:r>
      <w:r w:rsidR="00A90041" w:rsidRPr="003A57D1">
        <w:rPr>
          <w:rFonts w:ascii="Calibri" w:hAnsi="Calibri" w:cs="Calibri"/>
          <w:sz w:val="20"/>
          <w:szCs w:val="20"/>
        </w:rPr>
        <w:t xml:space="preserve"> of</w:t>
      </w:r>
      <w:r w:rsidR="003976DE" w:rsidRPr="003A57D1">
        <w:rPr>
          <w:rFonts w:ascii="Calibri" w:hAnsi="Calibri" w:cs="Calibri"/>
          <w:sz w:val="20"/>
          <w:szCs w:val="20"/>
        </w:rPr>
        <w:t xml:space="preserve"> T2D </w:t>
      </w:r>
      <w:r w:rsidR="00A90041" w:rsidRPr="003A57D1">
        <w:rPr>
          <w:rFonts w:ascii="Calibri" w:hAnsi="Calibri" w:cs="Calibri"/>
          <w:sz w:val="20"/>
          <w:szCs w:val="20"/>
        </w:rPr>
        <w:t xml:space="preserve">incidence due to suboptimal intake of 11 dietary factors jointly: insufficient intake of whole grains, yogurt, fruit, nuts and seeds, and non-starchy vegetables; and excess intake of refined rice and wheat, processed meats, unprocessed red meat, sugar-sweetened beverages, potatoes, and fruit juice. The burden due to suboptimal diet was estimated using </w:t>
      </w:r>
      <w:r w:rsidR="000A7CE5">
        <w:rPr>
          <w:rFonts w:ascii="Calibri" w:hAnsi="Calibri" w:cs="Calibri"/>
          <w:sz w:val="20"/>
          <w:szCs w:val="20"/>
        </w:rPr>
        <w:t>proportional multiplication</w:t>
      </w:r>
      <w:r w:rsidR="00A90041" w:rsidRPr="003A57D1">
        <w:rPr>
          <w:rFonts w:ascii="Calibri" w:hAnsi="Calibri" w:cs="Calibri"/>
          <w:sz w:val="20"/>
          <w:szCs w:val="20"/>
        </w:rPr>
        <w:t>, assuming that half the benefit of whole grains intake is mediated through replacement of refined rice and wheat intake.</w:t>
      </w:r>
      <w:r w:rsidR="00207743">
        <w:rPr>
          <w:rFonts w:ascii="Calibri" w:hAnsi="Calibri" w:cs="Calibri"/>
          <w:sz w:val="20"/>
          <w:szCs w:val="20"/>
        </w:rPr>
        <w:t xml:space="preserve"> We did not truncate any estimates. Estimates with high proportional attributable burdens (e.g., over 90% total) should be interpreted cautiously. </w:t>
      </w:r>
    </w:p>
    <w:p w14:paraId="7E2F2385" w14:textId="7BE75C0D" w:rsidR="003A57D1" w:rsidRPr="00FC386D" w:rsidRDefault="003A57D1" w:rsidP="008D1E28">
      <w:pPr>
        <w:rPr>
          <w:rFonts w:ascii="Calibri" w:hAnsi="Calibri" w:cs="Calibri"/>
          <w:sz w:val="20"/>
          <w:szCs w:val="20"/>
        </w:rPr>
      </w:pPr>
      <w:r w:rsidRPr="00FC386D">
        <w:rPr>
          <w:rFonts w:ascii="Calibri" w:hAnsi="Calibri" w:cs="Calibri"/>
          <w:sz w:val="20"/>
          <w:szCs w:val="20"/>
        </w:rPr>
        <w:t xml:space="preserve">† Proportional and absolute burden per 1M population of T2D for each risk factor (direct and BMI-mediated effects jointly, where relevant) individually. Refined rice and refined wheat modelled </w:t>
      </w:r>
      <w:r w:rsidR="00FC386D" w:rsidRPr="00FC386D">
        <w:rPr>
          <w:rFonts w:ascii="Calibri" w:hAnsi="Calibri" w:cs="Calibri"/>
          <w:sz w:val="20"/>
          <w:szCs w:val="20"/>
        </w:rPr>
        <w:t>and</w:t>
      </w:r>
      <w:r w:rsidRPr="00FC386D">
        <w:rPr>
          <w:rFonts w:ascii="Calibri" w:hAnsi="Calibri" w:cs="Calibri"/>
          <w:sz w:val="20"/>
          <w:szCs w:val="20"/>
        </w:rPr>
        <w:t xml:space="preserve"> reported separately</w:t>
      </w:r>
      <w:r w:rsidR="00FC386D" w:rsidRPr="00FC386D">
        <w:rPr>
          <w:rFonts w:ascii="Calibri" w:hAnsi="Calibri" w:cs="Calibri"/>
          <w:sz w:val="20"/>
          <w:szCs w:val="20"/>
        </w:rPr>
        <w:t>,</w:t>
      </w:r>
      <w:r w:rsidRPr="00FC386D">
        <w:rPr>
          <w:rFonts w:ascii="Calibri" w:hAnsi="Calibri" w:cs="Calibri"/>
          <w:sz w:val="20"/>
          <w:szCs w:val="20"/>
        </w:rPr>
        <w:t xml:space="preserve"> and their joint effects reported as refined grains (total). </w:t>
      </w:r>
    </w:p>
    <w:p w14:paraId="4625B659" w14:textId="4A962C52" w:rsidR="008D1E28" w:rsidRPr="00A90041" w:rsidRDefault="003A57D1" w:rsidP="008D1E28">
      <w:pPr>
        <w:rPr>
          <w:rFonts w:ascii="Calibri" w:hAnsi="Calibri" w:cs="Calibri"/>
          <w:b/>
          <w:bCs/>
          <w:sz w:val="20"/>
          <w:szCs w:val="20"/>
        </w:rPr>
        <w:sectPr w:rsidR="008D1E28" w:rsidRPr="00A90041" w:rsidSect="00B0760D">
          <w:pgSz w:w="12240" w:h="15840"/>
          <w:pgMar w:top="1440" w:right="1440" w:bottom="1440" w:left="1440" w:header="720" w:footer="720" w:gutter="0"/>
          <w:cols w:space="720"/>
          <w:docGrid w:linePitch="360"/>
        </w:sectPr>
      </w:pPr>
      <w:r w:rsidRPr="00474BF1">
        <w:rPr>
          <w:rFonts w:ascii="Calibri" w:hAnsi="Calibri" w:cs="Calibri"/>
          <w:color w:val="333333"/>
          <w:sz w:val="20"/>
          <w:szCs w:val="20"/>
        </w:rPr>
        <w:t>‡</w:t>
      </w:r>
      <w:r>
        <w:rPr>
          <w:rFonts w:ascii="Calibri" w:hAnsi="Calibri" w:cs="Calibri"/>
          <w:color w:val="333333"/>
          <w:sz w:val="20"/>
          <w:szCs w:val="20"/>
        </w:rPr>
        <w:t xml:space="preserve"> </w:t>
      </w:r>
      <w:r w:rsidR="00A90041" w:rsidRPr="00A90041">
        <w:rPr>
          <w:rFonts w:ascii="Calibri" w:hAnsi="Calibri" w:cs="Calibri"/>
          <w:sz w:val="20"/>
          <w:szCs w:val="20"/>
        </w:rPr>
        <w:t>The absolute burden per 1 million population was calculated by dividing the absolute number of diet-attributable cases  by the country population in that year and multiplying by 1 million.</w:t>
      </w:r>
    </w:p>
    <w:p w14:paraId="03845428" w14:textId="77777777" w:rsidR="00FA5A58" w:rsidRDefault="00FA5A58">
      <w:pPr>
        <w:rPr>
          <w:rFonts w:ascii="Calibri" w:hAnsi="Calibri" w:cs="Calibri"/>
          <w:sz w:val="22"/>
          <w:szCs w:val="22"/>
        </w:rPr>
      </w:pPr>
    </w:p>
    <w:p w14:paraId="75B7D8CE" w14:textId="18BB4732" w:rsidR="00533AB2" w:rsidRPr="0068125C" w:rsidRDefault="0068125C" w:rsidP="00B40767">
      <w:pPr>
        <w:rPr>
          <w:rFonts w:ascii="Calibri" w:hAnsi="Calibri" w:cs="Calibri"/>
          <w:b/>
          <w:bCs/>
          <w:sz w:val="22"/>
          <w:szCs w:val="22"/>
        </w:rPr>
      </w:pPr>
      <w:r w:rsidRPr="0068125C">
        <w:rPr>
          <w:rFonts w:ascii="Calibri" w:hAnsi="Calibri" w:cs="Calibri"/>
          <w:b/>
          <w:bCs/>
          <w:sz w:val="22"/>
          <w:szCs w:val="22"/>
        </w:rPr>
        <w:t>REFERENCES</w:t>
      </w:r>
    </w:p>
    <w:p w14:paraId="2ED5CDF0" w14:textId="77777777" w:rsidR="009B6742" w:rsidRPr="00C31238" w:rsidRDefault="009B6742" w:rsidP="00B40767">
      <w:pPr>
        <w:rPr>
          <w:rFonts w:ascii="Calibri" w:hAnsi="Calibri" w:cs="Calibri"/>
          <w:sz w:val="22"/>
          <w:szCs w:val="22"/>
        </w:rPr>
      </w:pPr>
    </w:p>
    <w:p w14:paraId="6086BDC8" w14:textId="14B03506" w:rsidR="009D1017" w:rsidRPr="009D1017" w:rsidRDefault="00D07F84" w:rsidP="009D1017">
      <w:pPr>
        <w:pStyle w:val="EndNoteBibliography"/>
        <w:ind w:left="720" w:hanging="720"/>
        <w:rPr>
          <w:noProof/>
        </w:rPr>
      </w:pPr>
      <w:r w:rsidRPr="00C31238">
        <w:rPr>
          <w:sz w:val="22"/>
          <w:szCs w:val="22"/>
        </w:rPr>
        <w:fldChar w:fldCharType="begin"/>
      </w:r>
      <w:r w:rsidRPr="00C31238">
        <w:rPr>
          <w:sz w:val="22"/>
          <w:szCs w:val="22"/>
        </w:rPr>
        <w:instrText xml:space="preserve"> ADDIN EN.REFLIST </w:instrText>
      </w:r>
      <w:r w:rsidRPr="00C31238">
        <w:rPr>
          <w:sz w:val="22"/>
          <w:szCs w:val="22"/>
        </w:rPr>
        <w:fldChar w:fldCharType="separate"/>
      </w:r>
      <w:r w:rsidR="009D1017" w:rsidRPr="009D1017">
        <w:rPr>
          <w:noProof/>
        </w:rPr>
        <w:t>1.</w:t>
      </w:r>
      <w:r w:rsidR="009D1017" w:rsidRPr="009D1017">
        <w:rPr>
          <w:noProof/>
        </w:rPr>
        <w:tab/>
        <w:t xml:space="preserve">Global Nutrition and Policy Consortium: Home of the Global Dietary Database. </w:t>
      </w:r>
      <w:hyperlink r:id="rId12" w:history="1">
        <w:r w:rsidR="009D1017" w:rsidRPr="009D1017">
          <w:rPr>
            <w:rStyle w:val="Hyperlink"/>
            <w:noProof/>
          </w:rPr>
          <w:t>http://www.globaldietarydatabase.org/</w:t>
        </w:r>
      </w:hyperlink>
      <w:r w:rsidR="009D1017" w:rsidRPr="009D1017">
        <w:rPr>
          <w:noProof/>
        </w:rPr>
        <w:t>. Accessed October 1, 2019.</w:t>
      </w:r>
    </w:p>
    <w:p w14:paraId="1C559B7E" w14:textId="1DE40516" w:rsidR="009D1017" w:rsidRPr="009D1017" w:rsidRDefault="009D1017" w:rsidP="009D1017">
      <w:pPr>
        <w:pStyle w:val="EndNoteBibliography"/>
        <w:ind w:left="720" w:hanging="720"/>
        <w:rPr>
          <w:noProof/>
        </w:rPr>
      </w:pPr>
      <w:r w:rsidRPr="009D1017">
        <w:rPr>
          <w:noProof/>
        </w:rPr>
        <w:t>2.</w:t>
      </w:r>
      <w:r w:rsidRPr="009D1017">
        <w:rPr>
          <w:noProof/>
        </w:rPr>
        <w:tab/>
        <w:t xml:space="preserve">NCD RisC: NCD Risk Factor Collaboration. </w:t>
      </w:r>
      <w:hyperlink r:id="rId13" w:history="1">
        <w:r w:rsidRPr="009D1017">
          <w:rPr>
            <w:rStyle w:val="Hyperlink"/>
            <w:noProof/>
          </w:rPr>
          <w:t>http://ncdrisc.org/index.html</w:t>
        </w:r>
      </w:hyperlink>
      <w:r w:rsidRPr="009D1017">
        <w:rPr>
          <w:noProof/>
        </w:rPr>
        <w:t>. Accessed November 10, 2019.</w:t>
      </w:r>
    </w:p>
    <w:p w14:paraId="709AE163" w14:textId="65B30CF4" w:rsidR="009D1017" w:rsidRPr="009D1017" w:rsidRDefault="009D1017" w:rsidP="009D1017">
      <w:pPr>
        <w:pStyle w:val="EndNoteBibliography"/>
        <w:ind w:left="720" w:hanging="720"/>
        <w:rPr>
          <w:noProof/>
        </w:rPr>
      </w:pPr>
      <w:r w:rsidRPr="009D1017">
        <w:rPr>
          <w:noProof/>
        </w:rPr>
        <w:t>3.</w:t>
      </w:r>
      <w:r w:rsidRPr="009D1017">
        <w:rPr>
          <w:noProof/>
        </w:rPr>
        <w:tab/>
        <w:t xml:space="preserve">GBD Results Tool. University of Washington,; 2015. </w:t>
      </w:r>
      <w:hyperlink r:id="rId14" w:history="1">
        <w:r w:rsidRPr="009D1017">
          <w:rPr>
            <w:rStyle w:val="Hyperlink"/>
            <w:noProof/>
          </w:rPr>
          <w:t>http://ghdx.healthdata.org/gbd-results-tool</w:t>
        </w:r>
      </w:hyperlink>
      <w:r w:rsidRPr="009D1017">
        <w:rPr>
          <w:noProof/>
        </w:rPr>
        <w:t>.</w:t>
      </w:r>
    </w:p>
    <w:p w14:paraId="2E6EF2C7" w14:textId="77777777" w:rsidR="009D1017" w:rsidRPr="009D1017" w:rsidRDefault="009D1017" w:rsidP="009D1017">
      <w:pPr>
        <w:pStyle w:val="EndNoteBibliography"/>
        <w:ind w:left="720" w:hanging="720"/>
        <w:rPr>
          <w:noProof/>
        </w:rPr>
      </w:pPr>
      <w:r w:rsidRPr="009D1017">
        <w:rPr>
          <w:noProof/>
        </w:rPr>
        <w:t>4.</w:t>
      </w:r>
      <w:r w:rsidRPr="009D1017">
        <w:rPr>
          <w:noProof/>
        </w:rPr>
        <w:tab/>
        <w:t xml:space="preserve">Mozaffarian D, Hao T, Rimm EB, Willett WC, Hu FB. Changes in diet and lifestyle and long-term weight gain in women and men. </w:t>
      </w:r>
      <w:r w:rsidRPr="009D1017">
        <w:rPr>
          <w:i/>
          <w:noProof/>
        </w:rPr>
        <w:t xml:space="preserve">The New England journal of medicine. </w:t>
      </w:r>
      <w:r w:rsidRPr="009D1017">
        <w:rPr>
          <w:noProof/>
        </w:rPr>
        <w:t>2011;364(25):2392-2404.</w:t>
      </w:r>
    </w:p>
    <w:p w14:paraId="37D6DB02" w14:textId="77777777" w:rsidR="009D1017" w:rsidRPr="009D1017" w:rsidRDefault="009D1017" w:rsidP="009D1017">
      <w:pPr>
        <w:pStyle w:val="EndNoteBibliography"/>
        <w:ind w:left="720" w:hanging="720"/>
        <w:rPr>
          <w:noProof/>
        </w:rPr>
      </w:pPr>
      <w:r w:rsidRPr="009D1017">
        <w:rPr>
          <w:noProof/>
        </w:rPr>
        <w:t>5.</w:t>
      </w:r>
      <w:r w:rsidRPr="009D1017">
        <w:rPr>
          <w:noProof/>
        </w:rPr>
        <w:tab/>
        <w:t xml:space="preserve">Singh GM, Danaei G, Farzadfar F, et al. The Age-Specific Quantitative Effects of Metabolic Risk Factors on Cardiovascular Diseases and Diabetes: A Pooled Analysis. </w:t>
      </w:r>
      <w:r w:rsidRPr="009D1017">
        <w:rPr>
          <w:i/>
          <w:noProof/>
        </w:rPr>
        <w:t xml:space="preserve">PLOS ONE. </w:t>
      </w:r>
      <w:r w:rsidRPr="009D1017">
        <w:rPr>
          <w:noProof/>
        </w:rPr>
        <w:t>2013;8(7):e65174.</w:t>
      </w:r>
    </w:p>
    <w:p w14:paraId="674A3216" w14:textId="77777777" w:rsidR="009D1017" w:rsidRPr="009D1017" w:rsidRDefault="009D1017" w:rsidP="009D1017">
      <w:pPr>
        <w:pStyle w:val="EndNoteBibliography"/>
        <w:ind w:left="720" w:hanging="720"/>
        <w:rPr>
          <w:noProof/>
        </w:rPr>
      </w:pPr>
      <w:r w:rsidRPr="009D1017">
        <w:rPr>
          <w:noProof/>
        </w:rPr>
        <w:t>6.</w:t>
      </w:r>
      <w:r w:rsidRPr="009D1017">
        <w:rPr>
          <w:noProof/>
        </w:rPr>
        <w:tab/>
        <w:t xml:space="preserve">Micha R, Shulkin ML, Penalvo JL, et al. Etiologic effects and optimal intakes of foods and nutrients for risk of cardiovascular diseases and diabetes: Systematic reviews and meta-analyses from the Nutrition and Chronic Diseases Expert Group (NutriCoDE). </w:t>
      </w:r>
      <w:r w:rsidRPr="009D1017">
        <w:rPr>
          <w:i/>
          <w:noProof/>
        </w:rPr>
        <w:t xml:space="preserve">PLoS One. </w:t>
      </w:r>
      <w:r w:rsidRPr="009D1017">
        <w:rPr>
          <w:noProof/>
        </w:rPr>
        <w:t>2017;12(4):e0175149.</w:t>
      </w:r>
    </w:p>
    <w:p w14:paraId="48A7E5F3" w14:textId="77777777" w:rsidR="009D1017" w:rsidRPr="009D1017" w:rsidRDefault="009D1017" w:rsidP="009D1017">
      <w:pPr>
        <w:pStyle w:val="EndNoteBibliography"/>
        <w:ind w:left="720" w:hanging="720"/>
        <w:rPr>
          <w:noProof/>
        </w:rPr>
      </w:pPr>
      <w:r w:rsidRPr="009D1017">
        <w:rPr>
          <w:noProof/>
        </w:rPr>
        <w:t>7.</w:t>
      </w:r>
      <w:r w:rsidRPr="009D1017">
        <w:rPr>
          <w:noProof/>
        </w:rPr>
        <w:tab/>
        <w:t xml:space="preserve">Livesey G, Taylor R, Livesey HF, et al. Dietary Glycemic Index and Load and the Risk of Type 2 Diabetes: A Systematic Review and Updated Meta-Analyses of Prospective Cohort Studies. </w:t>
      </w:r>
      <w:r w:rsidRPr="009D1017">
        <w:rPr>
          <w:i/>
          <w:noProof/>
        </w:rPr>
        <w:t xml:space="preserve">Nutrients. </w:t>
      </w:r>
      <w:r w:rsidRPr="009D1017">
        <w:rPr>
          <w:noProof/>
        </w:rPr>
        <w:t>2019;11(6).</w:t>
      </w:r>
    </w:p>
    <w:p w14:paraId="6C040B84" w14:textId="77777777" w:rsidR="009D1017" w:rsidRPr="009D1017" w:rsidRDefault="009D1017" w:rsidP="009D1017">
      <w:pPr>
        <w:pStyle w:val="EndNoteBibliography"/>
        <w:ind w:left="720" w:hanging="720"/>
        <w:rPr>
          <w:noProof/>
        </w:rPr>
      </w:pPr>
      <w:r w:rsidRPr="009D1017">
        <w:rPr>
          <w:noProof/>
        </w:rPr>
        <w:t>8.</w:t>
      </w:r>
      <w:r w:rsidRPr="009D1017">
        <w:rPr>
          <w:noProof/>
        </w:rPr>
        <w:tab/>
        <w:t>United Nations Population Division. Total population by sex (thousands). In:2019.</w:t>
      </w:r>
    </w:p>
    <w:p w14:paraId="53D1BD09" w14:textId="77777777" w:rsidR="009D1017" w:rsidRPr="009D1017" w:rsidRDefault="009D1017" w:rsidP="009D1017">
      <w:pPr>
        <w:pStyle w:val="EndNoteBibliography"/>
        <w:ind w:left="720" w:hanging="720"/>
        <w:rPr>
          <w:noProof/>
        </w:rPr>
      </w:pPr>
      <w:r w:rsidRPr="009D1017">
        <w:rPr>
          <w:noProof/>
        </w:rPr>
        <w:t>9.</w:t>
      </w:r>
      <w:r w:rsidRPr="009D1017">
        <w:rPr>
          <w:noProof/>
        </w:rPr>
        <w:tab/>
        <w:t>United Nations Population Division. Urban population (% of total population). In:2018.</w:t>
      </w:r>
    </w:p>
    <w:p w14:paraId="602618DA" w14:textId="77777777" w:rsidR="009D1017" w:rsidRPr="009D1017" w:rsidRDefault="009D1017" w:rsidP="009D1017">
      <w:pPr>
        <w:pStyle w:val="EndNoteBibliography"/>
        <w:ind w:left="720" w:hanging="720"/>
        <w:rPr>
          <w:noProof/>
        </w:rPr>
      </w:pPr>
      <w:r w:rsidRPr="009D1017">
        <w:rPr>
          <w:noProof/>
        </w:rPr>
        <w:t>10.</w:t>
      </w:r>
      <w:r w:rsidRPr="009D1017">
        <w:rPr>
          <w:noProof/>
        </w:rPr>
        <w:tab/>
        <w:t xml:space="preserve">Barro R, Lee J. A New Data Set of Educational Attainment in the World, 1950-2010. </w:t>
      </w:r>
      <w:r w:rsidRPr="009D1017">
        <w:rPr>
          <w:i/>
          <w:noProof/>
        </w:rPr>
        <w:t xml:space="preserve">Journal of Developmental Economics. </w:t>
      </w:r>
      <w:r w:rsidRPr="009D1017">
        <w:rPr>
          <w:noProof/>
        </w:rPr>
        <w:t>2013;104:184-198.</w:t>
      </w:r>
    </w:p>
    <w:p w14:paraId="46FBD6E7" w14:textId="77777777" w:rsidR="009D1017" w:rsidRPr="009D1017" w:rsidRDefault="009D1017" w:rsidP="009D1017">
      <w:pPr>
        <w:pStyle w:val="EndNoteBibliography"/>
        <w:ind w:left="720" w:hanging="720"/>
        <w:rPr>
          <w:noProof/>
        </w:rPr>
      </w:pPr>
      <w:r w:rsidRPr="009D1017">
        <w:rPr>
          <w:noProof/>
        </w:rPr>
        <w:t>11.</w:t>
      </w:r>
      <w:r w:rsidRPr="009D1017">
        <w:rPr>
          <w:noProof/>
        </w:rPr>
        <w:tab/>
        <w:t xml:space="preserve">Miller V, Micha R, Choi E, Karageorgou D, Webb P, Mozaffarian D. Evaluation of the Quality of Evidence of the Association of Foods and Nutrients With Cardiovascular Disease and Diabetes: A Systematic Review. </w:t>
      </w:r>
      <w:r w:rsidRPr="009D1017">
        <w:rPr>
          <w:i/>
          <w:noProof/>
        </w:rPr>
        <w:t xml:space="preserve">JAMA Network Open. </w:t>
      </w:r>
      <w:r w:rsidRPr="009D1017">
        <w:rPr>
          <w:noProof/>
        </w:rPr>
        <w:t>2022;5(2):e2146705-e2146705.</w:t>
      </w:r>
    </w:p>
    <w:p w14:paraId="5969698B" w14:textId="77777777" w:rsidR="009D1017" w:rsidRPr="009D1017" w:rsidRDefault="009D1017" w:rsidP="009D1017">
      <w:pPr>
        <w:pStyle w:val="EndNoteBibliography"/>
        <w:ind w:left="720" w:hanging="720"/>
        <w:rPr>
          <w:noProof/>
        </w:rPr>
      </w:pPr>
      <w:r w:rsidRPr="009D1017">
        <w:rPr>
          <w:noProof/>
        </w:rPr>
        <w:t>12.</w:t>
      </w:r>
      <w:r w:rsidRPr="009D1017">
        <w:rPr>
          <w:noProof/>
        </w:rPr>
        <w:tab/>
        <w:t xml:space="preserve">Atkinson FS, Brand-Miller JC, Foster-Powell K, Buyken AE, Goletzke J. International tables of glycemic index and glycemic load values 2021: a systematic review. </w:t>
      </w:r>
      <w:r w:rsidRPr="009D1017">
        <w:rPr>
          <w:i/>
          <w:noProof/>
        </w:rPr>
        <w:t xml:space="preserve">The American Journal of Clinical Nutrition. </w:t>
      </w:r>
      <w:r w:rsidRPr="009D1017">
        <w:rPr>
          <w:noProof/>
        </w:rPr>
        <w:t>2021;114(5):1625-1632.</w:t>
      </w:r>
    </w:p>
    <w:p w14:paraId="2F74A589" w14:textId="77777777" w:rsidR="009D1017" w:rsidRPr="009D1017" w:rsidRDefault="009D1017" w:rsidP="009D1017">
      <w:pPr>
        <w:pStyle w:val="EndNoteBibliography"/>
        <w:ind w:left="720" w:hanging="720"/>
        <w:rPr>
          <w:noProof/>
        </w:rPr>
      </w:pPr>
      <w:r w:rsidRPr="009D1017">
        <w:rPr>
          <w:noProof/>
        </w:rPr>
        <w:t>13.</w:t>
      </w:r>
      <w:r w:rsidRPr="009D1017">
        <w:rPr>
          <w:noProof/>
        </w:rPr>
        <w:tab/>
        <w:t>U.S. Department of Agriculture Agricultural Research Service. USDA Food and Nutrient Database for Dietary Studies 2017-2018. In: Page FSRGH, ed. Food Surveys Research Group Home Page: Food Surveys Research Group Home Page; 2018.</w:t>
      </w:r>
    </w:p>
    <w:p w14:paraId="3CA67CEF" w14:textId="77777777" w:rsidR="009D1017" w:rsidRPr="009D1017" w:rsidRDefault="009D1017" w:rsidP="009D1017">
      <w:pPr>
        <w:pStyle w:val="EndNoteBibliography"/>
        <w:ind w:left="720" w:hanging="720"/>
        <w:rPr>
          <w:noProof/>
        </w:rPr>
      </w:pPr>
      <w:r w:rsidRPr="009D1017">
        <w:rPr>
          <w:noProof/>
        </w:rPr>
        <w:t>14.</w:t>
      </w:r>
      <w:r w:rsidRPr="009D1017">
        <w:rPr>
          <w:noProof/>
        </w:rPr>
        <w:tab/>
        <w:t xml:space="preserve">Quan W, Jiao Y, Xue C, et al. Processed potatoes intake and risk of type 2 diabetes: a systematic review and meta-analysis of nine prospective cohort studies. </w:t>
      </w:r>
      <w:r w:rsidRPr="009D1017">
        <w:rPr>
          <w:i/>
          <w:noProof/>
        </w:rPr>
        <w:t xml:space="preserve">Critical reviews in food science and nutrition. </w:t>
      </w:r>
      <w:r w:rsidRPr="009D1017">
        <w:rPr>
          <w:noProof/>
        </w:rPr>
        <w:t>2020:1-9.</w:t>
      </w:r>
    </w:p>
    <w:p w14:paraId="280EAB33" w14:textId="77777777" w:rsidR="009D1017" w:rsidRPr="009D1017" w:rsidRDefault="009D1017" w:rsidP="009D1017">
      <w:pPr>
        <w:pStyle w:val="EndNoteBibliography"/>
        <w:ind w:left="720" w:hanging="720"/>
        <w:rPr>
          <w:noProof/>
        </w:rPr>
      </w:pPr>
      <w:r w:rsidRPr="009D1017">
        <w:rPr>
          <w:noProof/>
        </w:rPr>
        <w:t>15.</w:t>
      </w:r>
      <w:r w:rsidRPr="009D1017">
        <w:rPr>
          <w:noProof/>
        </w:rPr>
        <w:tab/>
        <w:t xml:space="preserve">Reynolds A, Mann J, Cummings J, Winter N, Mete E, Te Morenga L. Carbohydrate quality and human health: a series of systematic reviews and meta-analyses. </w:t>
      </w:r>
      <w:r w:rsidRPr="009D1017">
        <w:rPr>
          <w:i/>
          <w:noProof/>
        </w:rPr>
        <w:t xml:space="preserve">Lancet. </w:t>
      </w:r>
      <w:r w:rsidRPr="009D1017">
        <w:rPr>
          <w:noProof/>
        </w:rPr>
        <w:t>2019;393(10170):434-445.</w:t>
      </w:r>
    </w:p>
    <w:p w14:paraId="660B90D8" w14:textId="77777777" w:rsidR="009D1017" w:rsidRPr="009D1017" w:rsidRDefault="009D1017" w:rsidP="009D1017">
      <w:pPr>
        <w:pStyle w:val="EndNoteBibliography"/>
        <w:ind w:left="720" w:hanging="720"/>
        <w:rPr>
          <w:noProof/>
        </w:rPr>
      </w:pPr>
      <w:r w:rsidRPr="009D1017">
        <w:rPr>
          <w:noProof/>
        </w:rPr>
        <w:lastRenderedPageBreak/>
        <w:t>16.</w:t>
      </w:r>
      <w:r w:rsidRPr="009D1017">
        <w:rPr>
          <w:noProof/>
        </w:rPr>
        <w:tab/>
        <w:t xml:space="preserve">Gijsbers L, Ding EL, Malik VS, de Goede J, Geleijnse JM, Soedamah-Muthu SS. Consumption of dairy foods and diabetes incidence: a dose-response meta-analysis of observational studies. </w:t>
      </w:r>
      <w:r w:rsidRPr="009D1017">
        <w:rPr>
          <w:i/>
          <w:noProof/>
        </w:rPr>
        <w:t xml:space="preserve">Am J Clin Nutr. </w:t>
      </w:r>
      <w:r w:rsidRPr="009D1017">
        <w:rPr>
          <w:noProof/>
        </w:rPr>
        <w:t>2016;103(4):1111-1124.</w:t>
      </w:r>
    </w:p>
    <w:p w14:paraId="02ADA4B9" w14:textId="77777777" w:rsidR="009D1017" w:rsidRPr="009D1017" w:rsidRDefault="009D1017" w:rsidP="009D1017">
      <w:pPr>
        <w:pStyle w:val="EndNoteBibliography"/>
        <w:ind w:left="720" w:hanging="720"/>
        <w:rPr>
          <w:noProof/>
        </w:rPr>
      </w:pPr>
      <w:r w:rsidRPr="009D1017">
        <w:rPr>
          <w:noProof/>
        </w:rPr>
        <w:t>17.</w:t>
      </w:r>
      <w:r w:rsidRPr="009D1017">
        <w:rPr>
          <w:noProof/>
        </w:rPr>
        <w:tab/>
        <w:t xml:space="preserve">Zeraatkar D, Han MA, Guyatt GH, et al. Red and Processed Meat Consumption and Risk for All-Cause Mortality and Cardiometabolic Outcomes: A Systematic Review and Meta-analysis of Cohort Studies. </w:t>
      </w:r>
      <w:r w:rsidRPr="009D1017">
        <w:rPr>
          <w:i/>
          <w:noProof/>
        </w:rPr>
        <w:t xml:space="preserve">Ann Intern Med. </w:t>
      </w:r>
      <w:r w:rsidRPr="009D1017">
        <w:rPr>
          <w:noProof/>
        </w:rPr>
        <w:t>2019;171(10):703-710.</w:t>
      </w:r>
    </w:p>
    <w:p w14:paraId="7DF43548" w14:textId="77777777" w:rsidR="009D1017" w:rsidRPr="009D1017" w:rsidRDefault="009D1017" w:rsidP="009D1017">
      <w:pPr>
        <w:pStyle w:val="EndNoteBibliography"/>
        <w:ind w:left="720" w:hanging="720"/>
        <w:rPr>
          <w:noProof/>
        </w:rPr>
      </w:pPr>
      <w:r w:rsidRPr="009D1017">
        <w:rPr>
          <w:noProof/>
        </w:rPr>
        <w:t>18.</w:t>
      </w:r>
      <w:r w:rsidRPr="009D1017">
        <w:rPr>
          <w:noProof/>
        </w:rPr>
        <w:tab/>
        <w:t xml:space="preserve">Qin P, Li Q, Zhao Y, et al. Sugar and artificially sweetened beverages and risk of obesity, type 2 diabetes mellitus, hypertension, and all-cause mortality: a dose-response meta-analysis of prospective cohort studies. </w:t>
      </w:r>
      <w:r w:rsidRPr="009D1017">
        <w:rPr>
          <w:i/>
          <w:noProof/>
        </w:rPr>
        <w:t xml:space="preserve">European journal of epidemiology. </w:t>
      </w:r>
      <w:r w:rsidRPr="009D1017">
        <w:rPr>
          <w:noProof/>
        </w:rPr>
        <w:t>2020;35(7):655-671.</w:t>
      </w:r>
    </w:p>
    <w:p w14:paraId="2599BB60" w14:textId="77777777" w:rsidR="009D1017" w:rsidRPr="009D1017" w:rsidRDefault="009D1017" w:rsidP="009D1017">
      <w:pPr>
        <w:pStyle w:val="EndNoteBibliography"/>
        <w:ind w:left="720" w:hanging="720"/>
        <w:rPr>
          <w:noProof/>
        </w:rPr>
      </w:pPr>
      <w:r w:rsidRPr="009D1017">
        <w:rPr>
          <w:noProof/>
        </w:rPr>
        <w:t>19.</w:t>
      </w:r>
      <w:r w:rsidRPr="009D1017">
        <w:rPr>
          <w:noProof/>
        </w:rPr>
        <w:tab/>
        <w:t xml:space="preserve">Micha R, Kalantarian S, Wirojratana P, et al. Estimating the global and regional burden of suboptimal nutrition on chronic disease: methods and inputs to the analysis. </w:t>
      </w:r>
      <w:r w:rsidRPr="009D1017">
        <w:rPr>
          <w:i/>
          <w:noProof/>
        </w:rPr>
        <w:t xml:space="preserve">European journal of clinical nutrition. </w:t>
      </w:r>
      <w:r w:rsidRPr="009D1017">
        <w:rPr>
          <w:noProof/>
        </w:rPr>
        <w:t>2011;66:119.</w:t>
      </w:r>
    </w:p>
    <w:p w14:paraId="0861A109" w14:textId="77777777" w:rsidR="009D1017" w:rsidRPr="009D1017" w:rsidRDefault="009D1017" w:rsidP="009D1017">
      <w:pPr>
        <w:pStyle w:val="EndNoteBibliography"/>
        <w:ind w:left="720" w:hanging="720"/>
        <w:rPr>
          <w:noProof/>
        </w:rPr>
      </w:pPr>
      <w:r w:rsidRPr="009D1017">
        <w:rPr>
          <w:noProof/>
        </w:rPr>
        <w:t>20.</w:t>
      </w:r>
      <w:r w:rsidRPr="009D1017">
        <w:rPr>
          <w:noProof/>
        </w:rPr>
        <w:tab/>
        <w:t xml:space="preserve">Halton TL, Willett WC, Liu S, Manson JE, Stampfer MJ, Hu FB. Potato and french fry consumption and risk of type 2 diabetes in women. </w:t>
      </w:r>
      <w:r w:rsidRPr="009D1017">
        <w:rPr>
          <w:i/>
          <w:noProof/>
        </w:rPr>
        <w:t xml:space="preserve">Am J Clin Nutr. </w:t>
      </w:r>
      <w:r w:rsidRPr="009D1017">
        <w:rPr>
          <w:noProof/>
        </w:rPr>
        <w:t>2006;83(2):284-290.</w:t>
      </w:r>
    </w:p>
    <w:p w14:paraId="592B6307" w14:textId="77777777" w:rsidR="009D1017" w:rsidRPr="009D1017" w:rsidRDefault="009D1017" w:rsidP="009D1017">
      <w:pPr>
        <w:pStyle w:val="EndNoteBibliography"/>
        <w:ind w:left="720" w:hanging="720"/>
        <w:rPr>
          <w:noProof/>
        </w:rPr>
      </w:pPr>
      <w:r w:rsidRPr="009D1017">
        <w:rPr>
          <w:noProof/>
        </w:rPr>
        <w:t>21.</w:t>
      </w:r>
      <w:r w:rsidRPr="009D1017">
        <w:rPr>
          <w:noProof/>
        </w:rPr>
        <w:tab/>
        <w:t xml:space="preserve">Herforth A, Arimond M, Álvarez-Sánchez C, Coates J, Christianson K, Muehlhoff E. A Global Review of Food-Based Dietary Guidelines. </w:t>
      </w:r>
      <w:r w:rsidRPr="009D1017">
        <w:rPr>
          <w:i/>
          <w:noProof/>
        </w:rPr>
        <w:t xml:space="preserve">Advances in Nutrition. </w:t>
      </w:r>
      <w:r w:rsidRPr="009D1017">
        <w:rPr>
          <w:noProof/>
        </w:rPr>
        <w:t>2019;10(4):590-605.</w:t>
      </w:r>
    </w:p>
    <w:p w14:paraId="3808F8CD" w14:textId="77777777" w:rsidR="009D1017" w:rsidRPr="009D1017" w:rsidRDefault="009D1017" w:rsidP="009D1017">
      <w:pPr>
        <w:pStyle w:val="EndNoteBibliography"/>
        <w:ind w:left="720" w:hanging="720"/>
        <w:rPr>
          <w:noProof/>
        </w:rPr>
      </w:pPr>
      <w:r w:rsidRPr="009D1017">
        <w:rPr>
          <w:noProof/>
        </w:rPr>
        <w:t>22.</w:t>
      </w:r>
      <w:r w:rsidRPr="009D1017">
        <w:rPr>
          <w:noProof/>
        </w:rPr>
        <w:tab/>
        <w:t xml:space="preserve">U.S Department of Agriculture Food and U.S. Departmnet of Health and Human Services. </w:t>
      </w:r>
      <w:r w:rsidRPr="009D1017">
        <w:rPr>
          <w:i/>
          <w:noProof/>
        </w:rPr>
        <w:t xml:space="preserve">Dietary Guidelines for Americans, 2020-2025. 9th edition. </w:t>
      </w:r>
      <w:r w:rsidRPr="009D1017">
        <w:rPr>
          <w:noProof/>
        </w:rPr>
        <w:t xml:space="preserve"> December 2020 2020.</w:t>
      </w:r>
    </w:p>
    <w:p w14:paraId="15AAA889" w14:textId="77777777" w:rsidR="009D1017" w:rsidRPr="009D1017" w:rsidRDefault="009D1017" w:rsidP="009D1017">
      <w:pPr>
        <w:pStyle w:val="EndNoteBibliography"/>
        <w:ind w:left="720" w:hanging="720"/>
        <w:rPr>
          <w:noProof/>
        </w:rPr>
      </w:pPr>
      <w:r w:rsidRPr="009D1017">
        <w:rPr>
          <w:noProof/>
        </w:rPr>
        <w:t>23.</w:t>
      </w:r>
      <w:r w:rsidRPr="009D1017">
        <w:rPr>
          <w:noProof/>
        </w:rPr>
        <w:tab/>
        <w:t xml:space="preserve">Chinese Nutrition Society. </w:t>
      </w:r>
      <w:r w:rsidRPr="009D1017">
        <w:rPr>
          <w:i/>
          <w:noProof/>
        </w:rPr>
        <w:t xml:space="preserve">Chinese Food Guide Pagoda. </w:t>
      </w:r>
      <w:r w:rsidRPr="009D1017">
        <w:rPr>
          <w:noProof/>
        </w:rPr>
        <w:t>2016.</w:t>
      </w:r>
    </w:p>
    <w:p w14:paraId="0B97BE1E" w14:textId="1B68DC6C" w:rsidR="009D1017" w:rsidRPr="009D1017" w:rsidRDefault="009D1017" w:rsidP="009D1017">
      <w:pPr>
        <w:pStyle w:val="EndNoteBibliography"/>
        <w:ind w:left="720" w:hanging="720"/>
        <w:rPr>
          <w:noProof/>
        </w:rPr>
      </w:pPr>
      <w:r w:rsidRPr="009D1017">
        <w:rPr>
          <w:noProof/>
        </w:rPr>
        <w:t>24.</w:t>
      </w:r>
      <w:r w:rsidRPr="009D1017">
        <w:rPr>
          <w:noProof/>
        </w:rPr>
        <w:tab/>
        <w:t xml:space="preserve">German Nutrition Society (DGE). DGE nutrition circle. </w:t>
      </w:r>
      <w:hyperlink r:id="rId15" w:history="1">
        <w:r w:rsidRPr="009D1017">
          <w:rPr>
            <w:rStyle w:val="Hyperlink"/>
            <w:noProof/>
          </w:rPr>
          <w:t>https://www.dge.de/ernaehrungspraxis/vollwertige-ernaehrung/ernaehrungskreis/</w:t>
        </w:r>
      </w:hyperlink>
      <w:r w:rsidRPr="009D1017">
        <w:rPr>
          <w:noProof/>
        </w:rPr>
        <w:t>. Published 2022. Accessed.</w:t>
      </w:r>
    </w:p>
    <w:p w14:paraId="12498C1F" w14:textId="77777777" w:rsidR="009D1017" w:rsidRPr="009D1017" w:rsidRDefault="009D1017" w:rsidP="009D1017">
      <w:pPr>
        <w:pStyle w:val="EndNoteBibliography"/>
        <w:ind w:left="720" w:hanging="720"/>
        <w:rPr>
          <w:noProof/>
        </w:rPr>
      </w:pPr>
      <w:r w:rsidRPr="009D1017">
        <w:rPr>
          <w:noProof/>
        </w:rPr>
        <w:t>25.</w:t>
      </w:r>
      <w:r w:rsidRPr="009D1017">
        <w:rPr>
          <w:noProof/>
        </w:rPr>
        <w:tab/>
        <w:t xml:space="preserve">Dagenais GR, Gerstein HC, Zhang X, et al. Variations in Diabetes Prevalence in Low-, Middle-, and High-Income Countries: Results From the Prospective Urban and Rural Epidemiological Study. </w:t>
      </w:r>
      <w:r w:rsidRPr="009D1017">
        <w:rPr>
          <w:i/>
          <w:noProof/>
        </w:rPr>
        <w:t xml:space="preserve">Diabetes Care. </w:t>
      </w:r>
      <w:r w:rsidRPr="009D1017">
        <w:rPr>
          <w:noProof/>
        </w:rPr>
        <w:t>2016;39(5):780-787.</w:t>
      </w:r>
    </w:p>
    <w:p w14:paraId="1FCF0644" w14:textId="77777777" w:rsidR="009D1017" w:rsidRPr="009D1017" w:rsidRDefault="009D1017" w:rsidP="009D1017">
      <w:pPr>
        <w:pStyle w:val="EndNoteBibliography"/>
        <w:ind w:left="720" w:hanging="720"/>
        <w:rPr>
          <w:noProof/>
        </w:rPr>
      </w:pPr>
      <w:r w:rsidRPr="009D1017">
        <w:rPr>
          <w:noProof/>
        </w:rPr>
        <w:t>26.</w:t>
      </w:r>
      <w:r w:rsidRPr="009D1017">
        <w:rPr>
          <w:noProof/>
        </w:rPr>
        <w:tab/>
        <w:t xml:space="preserve">Seiglie JA, Marcus ME, Ebert C, et al. Diabetes Prevalence and Its Relationship With Education, Wealth, and BMI in 29 Low- and Middle-Income Countries. </w:t>
      </w:r>
      <w:r w:rsidRPr="009D1017">
        <w:rPr>
          <w:i/>
          <w:noProof/>
        </w:rPr>
        <w:t xml:space="preserve">Diabetes Care. </w:t>
      </w:r>
      <w:r w:rsidRPr="009D1017">
        <w:rPr>
          <w:noProof/>
        </w:rPr>
        <w:t>2020;43(4):767-775.</w:t>
      </w:r>
    </w:p>
    <w:p w14:paraId="6545DDE7" w14:textId="77777777" w:rsidR="009D1017" w:rsidRPr="009D1017" w:rsidRDefault="009D1017" w:rsidP="009D1017">
      <w:pPr>
        <w:pStyle w:val="EndNoteBibliography"/>
        <w:ind w:left="720" w:hanging="720"/>
        <w:rPr>
          <w:noProof/>
        </w:rPr>
      </w:pPr>
      <w:r w:rsidRPr="009D1017">
        <w:rPr>
          <w:noProof/>
        </w:rPr>
        <w:t>27.</w:t>
      </w:r>
      <w:r w:rsidRPr="009D1017">
        <w:rPr>
          <w:noProof/>
        </w:rPr>
        <w:tab/>
        <w:t xml:space="preserve">Agardh E, Allebeck P, Hallqvist J, Moradi T, Sidorchuk A. Type 2 diabetes incidence and socio-economic position: a systematic review and meta-analysis. </w:t>
      </w:r>
      <w:r w:rsidRPr="009D1017">
        <w:rPr>
          <w:i/>
          <w:noProof/>
        </w:rPr>
        <w:t xml:space="preserve">International Journal of Epidemiology. </w:t>
      </w:r>
      <w:r w:rsidRPr="009D1017">
        <w:rPr>
          <w:noProof/>
        </w:rPr>
        <w:t>2011;40(3):804-818.</w:t>
      </w:r>
    </w:p>
    <w:p w14:paraId="7B9AA2AD" w14:textId="77777777" w:rsidR="009D1017" w:rsidRPr="009D1017" w:rsidRDefault="009D1017" w:rsidP="009D1017">
      <w:pPr>
        <w:pStyle w:val="EndNoteBibliography"/>
        <w:ind w:left="720" w:hanging="720"/>
        <w:rPr>
          <w:noProof/>
        </w:rPr>
      </w:pPr>
      <w:r w:rsidRPr="009D1017">
        <w:rPr>
          <w:noProof/>
        </w:rPr>
        <w:t>28.</w:t>
      </w:r>
      <w:r w:rsidRPr="009D1017">
        <w:rPr>
          <w:noProof/>
        </w:rPr>
        <w:tab/>
        <w:t xml:space="preserve">den Braver NR, Lakerveld J, Rutters F, Schoonmade LJ, Brug J, Beulens JWJ. Built environmental characteristics and diabetes: a systematic review and meta-analysis. </w:t>
      </w:r>
      <w:r w:rsidRPr="009D1017">
        <w:rPr>
          <w:i/>
          <w:noProof/>
        </w:rPr>
        <w:t xml:space="preserve">BMC Med. </w:t>
      </w:r>
      <w:r w:rsidRPr="009D1017">
        <w:rPr>
          <w:noProof/>
        </w:rPr>
        <w:t>2018;16(1):12.</w:t>
      </w:r>
    </w:p>
    <w:p w14:paraId="09215BD4" w14:textId="77777777" w:rsidR="009D1017" w:rsidRPr="009D1017" w:rsidRDefault="009D1017" w:rsidP="009D1017">
      <w:pPr>
        <w:pStyle w:val="EndNoteBibliography"/>
        <w:ind w:left="720" w:hanging="720"/>
        <w:rPr>
          <w:noProof/>
        </w:rPr>
      </w:pPr>
      <w:r w:rsidRPr="009D1017">
        <w:rPr>
          <w:noProof/>
        </w:rPr>
        <w:t>29.</w:t>
      </w:r>
      <w:r w:rsidRPr="009D1017">
        <w:rPr>
          <w:noProof/>
        </w:rPr>
        <w:tab/>
        <w:t xml:space="preserve">O'Connor A, Wellenius G. Rural–urban disparities in the prevalence of diabetes and coronary heart disease. </w:t>
      </w:r>
      <w:r w:rsidRPr="009D1017">
        <w:rPr>
          <w:i/>
          <w:noProof/>
        </w:rPr>
        <w:t xml:space="preserve">Public Health. </w:t>
      </w:r>
      <w:r w:rsidRPr="009D1017">
        <w:rPr>
          <w:noProof/>
        </w:rPr>
        <w:t>2012;126(10):813-820.</w:t>
      </w:r>
    </w:p>
    <w:p w14:paraId="4764FCB1" w14:textId="77777777" w:rsidR="009D1017" w:rsidRPr="009D1017" w:rsidRDefault="009D1017" w:rsidP="009D1017">
      <w:pPr>
        <w:pStyle w:val="EndNoteBibliography"/>
        <w:ind w:left="720" w:hanging="720"/>
        <w:rPr>
          <w:noProof/>
        </w:rPr>
      </w:pPr>
      <w:r w:rsidRPr="009D1017">
        <w:rPr>
          <w:noProof/>
        </w:rPr>
        <w:t>30.</w:t>
      </w:r>
      <w:r w:rsidRPr="009D1017">
        <w:rPr>
          <w:noProof/>
        </w:rPr>
        <w:tab/>
        <w:t xml:space="preserve">Corsi DJ, Subramanian SV. Socioeconomic Gradients and Distribution of Diabetes, Hypertension, and Obesity in India. </w:t>
      </w:r>
      <w:r w:rsidRPr="009D1017">
        <w:rPr>
          <w:i/>
          <w:noProof/>
        </w:rPr>
        <w:t xml:space="preserve">JAMA Network Open. </w:t>
      </w:r>
      <w:r w:rsidRPr="009D1017">
        <w:rPr>
          <w:noProof/>
        </w:rPr>
        <w:t>2019;2(4):e190411-e190411.</w:t>
      </w:r>
    </w:p>
    <w:p w14:paraId="326389BE" w14:textId="5FCC9B0C" w:rsidR="00B40767" w:rsidRDefault="00D07F84" w:rsidP="00B40767">
      <w:r w:rsidRPr="00C31238">
        <w:rPr>
          <w:rFonts w:ascii="Calibri" w:hAnsi="Calibri" w:cs="Calibri"/>
          <w:sz w:val="22"/>
          <w:szCs w:val="22"/>
        </w:rPr>
        <w:fldChar w:fldCharType="end"/>
      </w:r>
    </w:p>
    <w:sectPr w:rsidR="00B407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Lara Castor, Laura" w:date="2022-10-27T09:54:00Z" w:initials="LCL">
    <w:p w14:paraId="17FDA086" w14:textId="77777777" w:rsidR="00693B0F" w:rsidRDefault="00693B0F" w:rsidP="000B3A77">
      <w:r>
        <w:rPr>
          <w:rStyle w:val="CommentReference"/>
        </w:rPr>
        <w:annotationRef/>
      </w:r>
      <w:r>
        <w:rPr>
          <w:rFonts w:asciiTheme="minorHAnsi" w:eastAsiaTheme="minorHAnsi" w:hAnsiTheme="minorHAnsi" w:cstheme="minorBidi"/>
          <w:sz w:val="20"/>
          <w:szCs w:val="20"/>
        </w:rPr>
        <w:t xml:space="preserve">The wording “at least” means to me that studies could be adjusted for additional variables, not only sex and age. However, the following sentence implies that we avoided studies that adjusted for more than age and sex. I think this is not true for many of the studies that we selected, because some of them only provided one estimate and that one was adjusted for variables other than sex and age. </w:t>
      </w:r>
    </w:p>
  </w:comment>
  <w:comment w:id="84" w:author="Lara Castor, Laura" w:date="2022-10-27T10:18:00Z" w:initials="LCL">
    <w:p w14:paraId="2A0E5538" w14:textId="77777777" w:rsidR="00003848" w:rsidRDefault="00003848" w:rsidP="00083C6B">
      <w:r>
        <w:rPr>
          <w:rStyle w:val="CommentReference"/>
        </w:rPr>
        <w:annotationRef/>
      </w:r>
      <w:r>
        <w:rPr>
          <w:rFonts w:asciiTheme="minorHAnsi" w:eastAsiaTheme="minorHAnsi" w:hAnsiTheme="minorHAnsi" w:cstheme="minorBidi"/>
          <w:sz w:val="20"/>
          <w:szCs w:val="20"/>
        </w:rPr>
        <w:t>Is this the reason why medium is assumed to be neutral? I thought</w:t>
      </w:r>
    </w:p>
    <w:p w14:paraId="5F6CE60C" w14:textId="77777777" w:rsidR="00003848" w:rsidRDefault="00003848" w:rsidP="00083C6B">
      <w:r>
        <w:rPr>
          <w:rFonts w:asciiTheme="minorHAnsi" w:eastAsiaTheme="minorHAnsi" w:hAnsiTheme="minorHAnsi" w:cstheme="minorBidi"/>
          <w:sz w:val="20"/>
          <w:szCs w:val="20"/>
        </w:rPr>
        <w:t>It was because we only need 2 categories to distribute the effect. This reason doesn’t make much sense to me given that the education definitions sometimes match our definitions pretty well (including medium)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FDA086" w15:done="0"/>
  <w15:commentEx w15:paraId="5F6CE6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4D3C8" w16cex:dateUtc="2022-10-27T13:54:00Z"/>
  <w16cex:commentExtensible w16cex:durableId="2704D98E" w16cex:dateUtc="2022-10-27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FDA086" w16cid:durableId="2704D3C8"/>
  <w16cid:commentId w16cid:paraId="5F6CE60C" w16cid:durableId="2704D9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5EC99" w14:textId="77777777" w:rsidR="00995723" w:rsidRDefault="00995723" w:rsidP="00F62426">
      <w:r>
        <w:separator/>
      </w:r>
    </w:p>
  </w:endnote>
  <w:endnote w:type="continuationSeparator" w:id="0">
    <w:p w14:paraId="66DF20A4" w14:textId="77777777" w:rsidR="00995723" w:rsidRDefault="00995723" w:rsidP="00F6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alatino Linotype">
    <w:panose1 w:val="00000000000000000000"/>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52769" w14:textId="77777777" w:rsidR="00995723" w:rsidRDefault="00995723" w:rsidP="00F62426">
      <w:r>
        <w:separator/>
      </w:r>
    </w:p>
  </w:footnote>
  <w:footnote w:type="continuationSeparator" w:id="0">
    <w:p w14:paraId="0506608C" w14:textId="77777777" w:rsidR="00995723" w:rsidRDefault="00995723" w:rsidP="00F62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863"/>
    <w:multiLevelType w:val="multilevel"/>
    <w:tmpl w:val="6D36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54DE3"/>
    <w:multiLevelType w:val="hybridMultilevel"/>
    <w:tmpl w:val="A5AAE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D473BC"/>
    <w:multiLevelType w:val="hybridMultilevel"/>
    <w:tmpl w:val="D27EBF4C"/>
    <w:lvl w:ilvl="0" w:tplc="558E8E5C">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D0612B"/>
    <w:multiLevelType w:val="hybridMultilevel"/>
    <w:tmpl w:val="945AD458"/>
    <w:lvl w:ilvl="0" w:tplc="AD9E2DF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A1F25"/>
    <w:multiLevelType w:val="hybridMultilevel"/>
    <w:tmpl w:val="E8C21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1A2DA8"/>
    <w:multiLevelType w:val="hybridMultilevel"/>
    <w:tmpl w:val="45C4C02C"/>
    <w:lvl w:ilvl="0" w:tplc="8BA0DC20">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B5DC7"/>
    <w:multiLevelType w:val="hybridMultilevel"/>
    <w:tmpl w:val="012A240A"/>
    <w:lvl w:ilvl="0" w:tplc="25D262C8">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1024F"/>
    <w:multiLevelType w:val="hybridMultilevel"/>
    <w:tmpl w:val="87649BBC"/>
    <w:lvl w:ilvl="0" w:tplc="54E68890">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9E47AB"/>
    <w:multiLevelType w:val="hybridMultilevel"/>
    <w:tmpl w:val="8CCC1348"/>
    <w:lvl w:ilvl="0" w:tplc="716E0F7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E1C7E"/>
    <w:multiLevelType w:val="hybridMultilevel"/>
    <w:tmpl w:val="D598B5CA"/>
    <w:lvl w:ilvl="0" w:tplc="87F08578">
      <w:start w:val="1"/>
      <w:numFmt w:val="decimal"/>
      <w:lvlText w:val="%1"/>
      <w:lvlJc w:val="left"/>
      <w:pPr>
        <w:ind w:left="4120" w:hanging="37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76308"/>
    <w:multiLevelType w:val="hybridMultilevel"/>
    <w:tmpl w:val="C730F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46BF3"/>
    <w:multiLevelType w:val="hybridMultilevel"/>
    <w:tmpl w:val="9412F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F1E92"/>
    <w:multiLevelType w:val="multilevel"/>
    <w:tmpl w:val="E22E79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82279918">
    <w:abstractNumId w:val="11"/>
  </w:num>
  <w:num w:numId="2" w16cid:durableId="1686978095">
    <w:abstractNumId w:val="0"/>
  </w:num>
  <w:num w:numId="3" w16cid:durableId="276913008">
    <w:abstractNumId w:val="9"/>
  </w:num>
  <w:num w:numId="4" w16cid:durableId="351347412">
    <w:abstractNumId w:val="8"/>
  </w:num>
  <w:num w:numId="5" w16cid:durableId="67658358">
    <w:abstractNumId w:val="12"/>
  </w:num>
  <w:num w:numId="6" w16cid:durableId="641925871">
    <w:abstractNumId w:val="6"/>
  </w:num>
  <w:num w:numId="7" w16cid:durableId="1351639791">
    <w:abstractNumId w:val="3"/>
  </w:num>
  <w:num w:numId="8" w16cid:durableId="763260787">
    <w:abstractNumId w:val="5"/>
  </w:num>
  <w:num w:numId="9" w16cid:durableId="143468780">
    <w:abstractNumId w:val="1"/>
  </w:num>
  <w:num w:numId="10" w16cid:durableId="1847090584">
    <w:abstractNumId w:val="4"/>
  </w:num>
  <w:num w:numId="11" w16cid:durableId="1632711902">
    <w:abstractNumId w:val="10"/>
  </w:num>
  <w:num w:numId="12" w16cid:durableId="141432306">
    <w:abstractNumId w:val="7"/>
  </w:num>
  <w:num w:numId="13" w16cid:durableId="12451465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a Castor, Laura">
    <w15:presenceInfo w15:providerId="AD" w15:userId="S::llarac01@tufts.edu::7c3df7c1-8947-4161-a5c6-cc0a85cbc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pzxw5es0ewxd7e50xs52xtn555s5sazxr55&quot;&gt;My EndNote Library_mar2020&lt;record-ids&gt;&lt;item&gt;45&lt;/item&gt;&lt;item&gt;72&lt;/item&gt;&lt;item&gt;112&lt;/item&gt;&lt;item&gt;114&lt;/item&gt;&lt;item&gt;137&lt;/item&gt;&lt;item&gt;184&lt;/item&gt;&lt;item&gt;214&lt;/item&gt;&lt;item&gt;394&lt;/item&gt;&lt;item&gt;864&lt;/item&gt;&lt;item&gt;865&lt;/item&gt;&lt;item&gt;866&lt;/item&gt;&lt;item&gt;867&lt;/item&gt;&lt;item&gt;882&lt;/item&gt;&lt;item&gt;884&lt;/item&gt;&lt;item&gt;885&lt;/item&gt;&lt;item&gt;886&lt;/item&gt;&lt;item&gt;887&lt;/item&gt;&lt;item&gt;889&lt;/item&gt;&lt;item&gt;890&lt;/item&gt;&lt;item&gt;896&lt;/item&gt;&lt;item&gt;897&lt;/item&gt;&lt;item&gt;898&lt;/item&gt;&lt;item&gt;899&lt;/item&gt;&lt;item&gt;930&lt;/item&gt;&lt;item&gt;932&lt;/item&gt;&lt;item&gt;933&lt;/item&gt;&lt;item&gt;935&lt;/item&gt;&lt;item&gt;936&lt;/item&gt;&lt;item&gt;944&lt;/item&gt;&lt;item&gt;997&lt;/item&gt;&lt;/record-ids&gt;&lt;/item&gt;&lt;/Libraries&gt;"/>
  </w:docVars>
  <w:rsids>
    <w:rsidRoot w:val="005A766C"/>
    <w:rsid w:val="00002446"/>
    <w:rsid w:val="00003076"/>
    <w:rsid w:val="00003848"/>
    <w:rsid w:val="000078C1"/>
    <w:rsid w:val="00011592"/>
    <w:rsid w:val="00011D37"/>
    <w:rsid w:val="00012971"/>
    <w:rsid w:val="00017EA9"/>
    <w:rsid w:val="000315F7"/>
    <w:rsid w:val="00032091"/>
    <w:rsid w:val="00045A48"/>
    <w:rsid w:val="00053F2C"/>
    <w:rsid w:val="00055C61"/>
    <w:rsid w:val="00057100"/>
    <w:rsid w:val="000613CC"/>
    <w:rsid w:val="00067205"/>
    <w:rsid w:val="00076A8E"/>
    <w:rsid w:val="00081C91"/>
    <w:rsid w:val="0008274A"/>
    <w:rsid w:val="000865B9"/>
    <w:rsid w:val="000876BE"/>
    <w:rsid w:val="00090771"/>
    <w:rsid w:val="0009106E"/>
    <w:rsid w:val="0009310E"/>
    <w:rsid w:val="000939AA"/>
    <w:rsid w:val="000A3F38"/>
    <w:rsid w:val="000A58D9"/>
    <w:rsid w:val="000A75A0"/>
    <w:rsid w:val="000A7CE5"/>
    <w:rsid w:val="000B2550"/>
    <w:rsid w:val="000B4065"/>
    <w:rsid w:val="000B60A6"/>
    <w:rsid w:val="000D4E84"/>
    <w:rsid w:val="000E28C8"/>
    <w:rsid w:val="000F56DE"/>
    <w:rsid w:val="000F5A72"/>
    <w:rsid w:val="000F7628"/>
    <w:rsid w:val="001049E4"/>
    <w:rsid w:val="00110137"/>
    <w:rsid w:val="00111794"/>
    <w:rsid w:val="0011578A"/>
    <w:rsid w:val="0012686D"/>
    <w:rsid w:val="0013041B"/>
    <w:rsid w:val="0013296F"/>
    <w:rsid w:val="001356B7"/>
    <w:rsid w:val="001358F7"/>
    <w:rsid w:val="00140E95"/>
    <w:rsid w:val="0014480C"/>
    <w:rsid w:val="0014565A"/>
    <w:rsid w:val="0014746D"/>
    <w:rsid w:val="00150510"/>
    <w:rsid w:val="00151E2C"/>
    <w:rsid w:val="00152C15"/>
    <w:rsid w:val="001531D5"/>
    <w:rsid w:val="00154287"/>
    <w:rsid w:val="001542C0"/>
    <w:rsid w:val="00163922"/>
    <w:rsid w:val="0017073A"/>
    <w:rsid w:val="00182BE9"/>
    <w:rsid w:val="001830BA"/>
    <w:rsid w:val="00183590"/>
    <w:rsid w:val="001843EC"/>
    <w:rsid w:val="0019638F"/>
    <w:rsid w:val="001A256B"/>
    <w:rsid w:val="001B0485"/>
    <w:rsid w:val="001B329C"/>
    <w:rsid w:val="001B662A"/>
    <w:rsid w:val="001B6B70"/>
    <w:rsid w:val="001C013A"/>
    <w:rsid w:val="001C4B56"/>
    <w:rsid w:val="001D186C"/>
    <w:rsid w:val="001D1AA3"/>
    <w:rsid w:val="001D254E"/>
    <w:rsid w:val="001E1209"/>
    <w:rsid w:val="001F252F"/>
    <w:rsid w:val="00201009"/>
    <w:rsid w:val="00201B06"/>
    <w:rsid w:val="002045AB"/>
    <w:rsid w:val="00207743"/>
    <w:rsid w:val="002107FC"/>
    <w:rsid w:val="002156F9"/>
    <w:rsid w:val="00227195"/>
    <w:rsid w:val="00237FBC"/>
    <w:rsid w:val="0024186B"/>
    <w:rsid w:val="002502DF"/>
    <w:rsid w:val="00251B83"/>
    <w:rsid w:val="00257B97"/>
    <w:rsid w:val="00277407"/>
    <w:rsid w:val="00280006"/>
    <w:rsid w:val="00281ACE"/>
    <w:rsid w:val="002A2692"/>
    <w:rsid w:val="002A75AE"/>
    <w:rsid w:val="002B0FA2"/>
    <w:rsid w:val="002B41B6"/>
    <w:rsid w:val="002B672F"/>
    <w:rsid w:val="002B6BA3"/>
    <w:rsid w:val="002C5894"/>
    <w:rsid w:val="002D7B0B"/>
    <w:rsid w:val="002E58A2"/>
    <w:rsid w:val="003005A1"/>
    <w:rsid w:val="00306C93"/>
    <w:rsid w:val="003076E5"/>
    <w:rsid w:val="003172AB"/>
    <w:rsid w:val="003349D2"/>
    <w:rsid w:val="003375D2"/>
    <w:rsid w:val="0035200B"/>
    <w:rsid w:val="00352394"/>
    <w:rsid w:val="00354190"/>
    <w:rsid w:val="0035658E"/>
    <w:rsid w:val="0035690B"/>
    <w:rsid w:val="003756EB"/>
    <w:rsid w:val="0038631F"/>
    <w:rsid w:val="00386808"/>
    <w:rsid w:val="003943A4"/>
    <w:rsid w:val="00394BED"/>
    <w:rsid w:val="003967CF"/>
    <w:rsid w:val="003976DE"/>
    <w:rsid w:val="003A3B56"/>
    <w:rsid w:val="003A48D9"/>
    <w:rsid w:val="003A57D1"/>
    <w:rsid w:val="003C3C9C"/>
    <w:rsid w:val="003C3E4D"/>
    <w:rsid w:val="003C5799"/>
    <w:rsid w:val="003D0F23"/>
    <w:rsid w:val="003D1408"/>
    <w:rsid w:val="003D38C5"/>
    <w:rsid w:val="003D781F"/>
    <w:rsid w:val="003D7B90"/>
    <w:rsid w:val="003E4436"/>
    <w:rsid w:val="003F31F6"/>
    <w:rsid w:val="003F4FC2"/>
    <w:rsid w:val="003F62C3"/>
    <w:rsid w:val="003F69C9"/>
    <w:rsid w:val="004012CF"/>
    <w:rsid w:val="00405A63"/>
    <w:rsid w:val="00413EC9"/>
    <w:rsid w:val="004279D7"/>
    <w:rsid w:val="004379D8"/>
    <w:rsid w:val="0045483B"/>
    <w:rsid w:val="00455774"/>
    <w:rsid w:val="00461A6D"/>
    <w:rsid w:val="00466302"/>
    <w:rsid w:val="00467128"/>
    <w:rsid w:val="00474BF1"/>
    <w:rsid w:val="00475514"/>
    <w:rsid w:val="004832E8"/>
    <w:rsid w:val="00492F03"/>
    <w:rsid w:val="004962C5"/>
    <w:rsid w:val="004A36A0"/>
    <w:rsid w:val="004B3C90"/>
    <w:rsid w:val="004C2C12"/>
    <w:rsid w:val="004C36C9"/>
    <w:rsid w:val="004C5242"/>
    <w:rsid w:val="004C674C"/>
    <w:rsid w:val="004D0BE7"/>
    <w:rsid w:val="004D60AA"/>
    <w:rsid w:val="004D62F5"/>
    <w:rsid w:val="004E66FD"/>
    <w:rsid w:val="004E6C57"/>
    <w:rsid w:val="004F0030"/>
    <w:rsid w:val="004F18CC"/>
    <w:rsid w:val="004F1B42"/>
    <w:rsid w:val="00500CB3"/>
    <w:rsid w:val="00502E6B"/>
    <w:rsid w:val="00503954"/>
    <w:rsid w:val="005053AC"/>
    <w:rsid w:val="00513577"/>
    <w:rsid w:val="005146AE"/>
    <w:rsid w:val="00516D25"/>
    <w:rsid w:val="005333C5"/>
    <w:rsid w:val="00533AB2"/>
    <w:rsid w:val="0053602C"/>
    <w:rsid w:val="00547102"/>
    <w:rsid w:val="00556BB0"/>
    <w:rsid w:val="00564741"/>
    <w:rsid w:val="00571FF0"/>
    <w:rsid w:val="00572495"/>
    <w:rsid w:val="00576ED7"/>
    <w:rsid w:val="00583483"/>
    <w:rsid w:val="00586F63"/>
    <w:rsid w:val="0059777A"/>
    <w:rsid w:val="005A562E"/>
    <w:rsid w:val="005A57B2"/>
    <w:rsid w:val="005A766C"/>
    <w:rsid w:val="005A7E3C"/>
    <w:rsid w:val="005B271B"/>
    <w:rsid w:val="005B5003"/>
    <w:rsid w:val="005B6399"/>
    <w:rsid w:val="005B63D0"/>
    <w:rsid w:val="005E1A8B"/>
    <w:rsid w:val="005E2517"/>
    <w:rsid w:val="005E35F7"/>
    <w:rsid w:val="005F483D"/>
    <w:rsid w:val="006011BB"/>
    <w:rsid w:val="0061208F"/>
    <w:rsid w:val="00623093"/>
    <w:rsid w:val="00623BA1"/>
    <w:rsid w:val="00626210"/>
    <w:rsid w:val="00626404"/>
    <w:rsid w:val="00626B71"/>
    <w:rsid w:val="00631BDA"/>
    <w:rsid w:val="00633931"/>
    <w:rsid w:val="006343A2"/>
    <w:rsid w:val="0065015D"/>
    <w:rsid w:val="006513AC"/>
    <w:rsid w:val="00651C14"/>
    <w:rsid w:val="00657E1C"/>
    <w:rsid w:val="00657EBB"/>
    <w:rsid w:val="006602C4"/>
    <w:rsid w:val="00665D48"/>
    <w:rsid w:val="00674D5F"/>
    <w:rsid w:val="006762B8"/>
    <w:rsid w:val="0068125C"/>
    <w:rsid w:val="006828F0"/>
    <w:rsid w:val="00683F91"/>
    <w:rsid w:val="00684E8B"/>
    <w:rsid w:val="00685322"/>
    <w:rsid w:val="00691512"/>
    <w:rsid w:val="00693B0F"/>
    <w:rsid w:val="00694E2A"/>
    <w:rsid w:val="006B181E"/>
    <w:rsid w:val="006B3DD0"/>
    <w:rsid w:val="006B410A"/>
    <w:rsid w:val="006B4EE5"/>
    <w:rsid w:val="006B6DF2"/>
    <w:rsid w:val="006D04C8"/>
    <w:rsid w:val="006D71F5"/>
    <w:rsid w:val="006E5E7C"/>
    <w:rsid w:val="006E650D"/>
    <w:rsid w:val="006F1318"/>
    <w:rsid w:val="006F2443"/>
    <w:rsid w:val="00705AE4"/>
    <w:rsid w:val="00710CA3"/>
    <w:rsid w:val="00713FFF"/>
    <w:rsid w:val="0072340A"/>
    <w:rsid w:val="0072442B"/>
    <w:rsid w:val="007252F7"/>
    <w:rsid w:val="007329F7"/>
    <w:rsid w:val="00735314"/>
    <w:rsid w:val="007411D1"/>
    <w:rsid w:val="00741BA4"/>
    <w:rsid w:val="007458F8"/>
    <w:rsid w:val="007475E7"/>
    <w:rsid w:val="00757DFA"/>
    <w:rsid w:val="007722C9"/>
    <w:rsid w:val="00775B59"/>
    <w:rsid w:val="00780CA0"/>
    <w:rsid w:val="00792D2F"/>
    <w:rsid w:val="0079475C"/>
    <w:rsid w:val="007A28A3"/>
    <w:rsid w:val="007B6D2B"/>
    <w:rsid w:val="007C096F"/>
    <w:rsid w:val="007C20B0"/>
    <w:rsid w:val="007D0AC2"/>
    <w:rsid w:val="007E3222"/>
    <w:rsid w:val="007E3883"/>
    <w:rsid w:val="007E712C"/>
    <w:rsid w:val="007F6AF8"/>
    <w:rsid w:val="008200EE"/>
    <w:rsid w:val="00830128"/>
    <w:rsid w:val="00834D47"/>
    <w:rsid w:val="0083553F"/>
    <w:rsid w:val="00835AAD"/>
    <w:rsid w:val="008401A9"/>
    <w:rsid w:val="0084415F"/>
    <w:rsid w:val="00850ABC"/>
    <w:rsid w:val="00854907"/>
    <w:rsid w:val="00857896"/>
    <w:rsid w:val="00863040"/>
    <w:rsid w:val="008652AA"/>
    <w:rsid w:val="0087465F"/>
    <w:rsid w:val="00877369"/>
    <w:rsid w:val="0088691B"/>
    <w:rsid w:val="00891A35"/>
    <w:rsid w:val="00894D93"/>
    <w:rsid w:val="00894EDE"/>
    <w:rsid w:val="008A1A3E"/>
    <w:rsid w:val="008A4E2E"/>
    <w:rsid w:val="008A581E"/>
    <w:rsid w:val="008A741B"/>
    <w:rsid w:val="008B4487"/>
    <w:rsid w:val="008B7709"/>
    <w:rsid w:val="008D1E28"/>
    <w:rsid w:val="008D1F07"/>
    <w:rsid w:val="008D792B"/>
    <w:rsid w:val="008E6515"/>
    <w:rsid w:val="008E7320"/>
    <w:rsid w:val="008F1128"/>
    <w:rsid w:val="008F6547"/>
    <w:rsid w:val="00902EB3"/>
    <w:rsid w:val="00912645"/>
    <w:rsid w:val="00920E37"/>
    <w:rsid w:val="0092277E"/>
    <w:rsid w:val="0093033D"/>
    <w:rsid w:val="00940BC1"/>
    <w:rsid w:val="00951AD8"/>
    <w:rsid w:val="0095545E"/>
    <w:rsid w:val="00956C36"/>
    <w:rsid w:val="00960473"/>
    <w:rsid w:val="00963E9D"/>
    <w:rsid w:val="00964132"/>
    <w:rsid w:val="009710FE"/>
    <w:rsid w:val="00976E39"/>
    <w:rsid w:val="0098180C"/>
    <w:rsid w:val="00984120"/>
    <w:rsid w:val="0098444F"/>
    <w:rsid w:val="009950DF"/>
    <w:rsid w:val="00995723"/>
    <w:rsid w:val="009A189B"/>
    <w:rsid w:val="009B3934"/>
    <w:rsid w:val="009B6742"/>
    <w:rsid w:val="009C6ECA"/>
    <w:rsid w:val="009D1017"/>
    <w:rsid w:val="009D24F0"/>
    <w:rsid w:val="009E0E23"/>
    <w:rsid w:val="009E43D1"/>
    <w:rsid w:val="009F0496"/>
    <w:rsid w:val="00A055D4"/>
    <w:rsid w:val="00A1517A"/>
    <w:rsid w:val="00A23061"/>
    <w:rsid w:val="00A254BA"/>
    <w:rsid w:val="00A33CED"/>
    <w:rsid w:val="00A33DDD"/>
    <w:rsid w:val="00A40A22"/>
    <w:rsid w:val="00A40C1E"/>
    <w:rsid w:val="00A47725"/>
    <w:rsid w:val="00A565E1"/>
    <w:rsid w:val="00A676C4"/>
    <w:rsid w:val="00A67E75"/>
    <w:rsid w:val="00A701A4"/>
    <w:rsid w:val="00A707C4"/>
    <w:rsid w:val="00A753C1"/>
    <w:rsid w:val="00A90041"/>
    <w:rsid w:val="00AB370E"/>
    <w:rsid w:val="00AB65CB"/>
    <w:rsid w:val="00AB6D41"/>
    <w:rsid w:val="00AC0D00"/>
    <w:rsid w:val="00AC566F"/>
    <w:rsid w:val="00AC5F75"/>
    <w:rsid w:val="00AE19C8"/>
    <w:rsid w:val="00AE1E96"/>
    <w:rsid w:val="00AE3A0D"/>
    <w:rsid w:val="00AE52A3"/>
    <w:rsid w:val="00AE6294"/>
    <w:rsid w:val="00AE7840"/>
    <w:rsid w:val="00AF05E6"/>
    <w:rsid w:val="00AF5B3A"/>
    <w:rsid w:val="00B01A6D"/>
    <w:rsid w:val="00B0760D"/>
    <w:rsid w:val="00B07AFE"/>
    <w:rsid w:val="00B11575"/>
    <w:rsid w:val="00B14955"/>
    <w:rsid w:val="00B2029B"/>
    <w:rsid w:val="00B223E0"/>
    <w:rsid w:val="00B243E0"/>
    <w:rsid w:val="00B25E63"/>
    <w:rsid w:val="00B310EC"/>
    <w:rsid w:val="00B34A8C"/>
    <w:rsid w:val="00B34A8E"/>
    <w:rsid w:val="00B40034"/>
    <w:rsid w:val="00B40767"/>
    <w:rsid w:val="00B44EF8"/>
    <w:rsid w:val="00B4512E"/>
    <w:rsid w:val="00B52186"/>
    <w:rsid w:val="00B55439"/>
    <w:rsid w:val="00B628BB"/>
    <w:rsid w:val="00B64681"/>
    <w:rsid w:val="00B86CFF"/>
    <w:rsid w:val="00B87C8E"/>
    <w:rsid w:val="00B91CFA"/>
    <w:rsid w:val="00BB252A"/>
    <w:rsid w:val="00BB26B4"/>
    <w:rsid w:val="00BC2A7D"/>
    <w:rsid w:val="00BC39AD"/>
    <w:rsid w:val="00BC644D"/>
    <w:rsid w:val="00BC7242"/>
    <w:rsid w:val="00BD0724"/>
    <w:rsid w:val="00BD11A3"/>
    <w:rsid w:val="00BF363A"/>
    <w:rsid w:val="00BF4A4A"/>
    <w:rsid w:val="00BF6FDE"/>
    <w:rsid w:val="00C00BFC"/>
    <w:rsid w:val="00C04C4F"/>
    <w:rsid w:val="00C05850"/>
    <w:rsid w:val="00C31238"/>
    <w:rsid w:val="00C40D27"/>
    <w:rsid w:val="00C466F6"/>
    <w:rsid w:val="00C80824"/>
    <w:rsid w:val="00C87DF6"/>
    <w:rsid w:val="00C9180A"/>
    <w:rsid w:val="00C95239"/>
    <w:rsid w:val="00CB0C88"/>
    <w:rsid w:val="00CB42BF"/>
    <w:rsid w:val="00CC0F06"/>
    <w:rsid w:val="00CC7D31"/>
    <w:rsid w:val="00CD38E1"/>
    <w:rsid w:val="00CE1AB2"/>
    <w:rsid w:val="00CE4700"/>
    <w:rsid w:val="00CE71D9"/>
    <w:rsid w:val="00CF0BA6"/>
    <w:rsid w:val="00CF71BE"/>
    <w:rsid w:val="00CF7D01"/>
    <w:rsid w:val="00D02E48"/>
    <w:rsid w:val="00D07F84"/>
    <w:rsid w:val="00D14444"/>
    <w:rsid w:val="00D15C18"/>
    <w:rsid w:val="00D26459"/>
    <w:rsid w:val="00D3101F"/>
    <w:rsid w:val="00D336A5"/>
    <w:rsid w:val="00D41720"/>
    <w:rsid w:val="00D44AC5"/>
    <w:rsid w:val="00D55597"/>
    <w:rsid w:val="00D556FD"/>
    <w:rsid w:val="00D5671B"/>
    <w:rsid w:val="00D6171E"/>
    <w:rsid w:val="00D63FE3"/>
    <w:rsid w:val="00D66E88"/>
    <w:rsid w:val="00D731CD"/>
    <w:rsid w:val="00D825C8"/>
    <w:rsid w:val="00D835EE"/>
    <w:rsid w:val="00D8714C"/>
    <w:rsid w:val="00D938C3"/>
    <w:rsid w:val="00D948A3"/>
    <w:rsid w:val="00D950B5"/>
    <w:rsid w:val="00DA37D8"/>
    <w:rsid w:val="00DA6210"/>
    <w:rsid w:val="00DA7672"/>
    <w:rsid w:val="00DB03A4"/>
    <w:rsid w:val="00DB20A6"/>
    <w:rsid w:val="00DB2D5C"/>
    <w:rsid w:val="00DB50D4"/>
    <w:rsid w:val="00DB6C90"/>
    <w:rsid w:val="00DC2F76"/>
    <w:rsid w:val="00DC7532"/>
    <w:rsid w:val="00DD7336"/>
    <w:rsid w:val="00DE7E57"/>
    <w:rsid w:val="00DF5A86"/>
    <w:rsid w:val="00E00743"/>
    <w:rsid w:val="00E0303C"/>
    <w:rsid w:val="00E154FA"/>
    <w:rsid w:val="00E22147"/>
    <w:rsid w:val="00E30E6B"/>
    <w:rsid w:val="00E31657"/>
    <w:rsid w:val="00E32027"/>
    <w:rsid w:val="00E32AE6"/>
    <w:rsid w:val="00E3320C"/>
    <w:rsid w:val="00E47F2D"/>
    <w:rsid w:val="00E5087F"/>
    <w:rsid w:val="00E510A3"/>
    <w:rsid w:val="00E5123F"/>
    <w:rsid w:val="00E51673"/>
    <w:rsid w:val="00E5299D"/>
    <w:rsid w:val="00E565B0"/>
    <w:rsid w:val="00E63841"/>
    <w:rsid w:val="00E66013"/>
    <w:rsid w:val="00E762C2"/>
    <w:rsid w:val="00E7763F"/>
    <w:rsid w:val="00E8061D"/>
    <w:rsid w:val="00E849D3"/>
    <w:rsid w:val="00E92C7C"/>
    <w:rsid w:val="00EA118E"/>
    <w:rsid w:val="00EA4EFC"/>
    <w:rsid w:val="00EA7909"/>
    <w:rsid w:val="00EB0578"/>
    <w:rsid w:val="00EB1863"/>
    <w:rsid w:val="00EC05AD"/>
    <w:rsid w:val="00EE305C"/>
    <w:rsid w:val="00EE6020"/>
    <w:rsid w:val="00EE67EE"/>
    <w:rsid w:val="00EF735D"/>
    <w:rsid w:val="00EF7FB2"/>
    <w:rsid w:val="00F007C4"/>
    <w:rsid w:val="00F0253B"/>
    <w:rsid w:val="00F02597"/>
    <w:rsid w:val="00F02D45"/>
    <w:rsid w:val="00F07BA5"/>
    <w:rsid w:val="00F10AD5"/>
    <w:rsid w:val="00F1583B"/>
    <w:rsid w:val="00F20E39"/>
    <w:rsid w:val="00F32A09"/>
    <w:rsid w:val="00F37902"/>
    <w:rsid w:val="00F51BC4"/>
    <w:rsid w:val="00F5249F"/>
    <w:rsid w:val="00F54C76"/>
    <w:rsid w:val="00F61956"/>
    <w:rsid w:val="00F623FB"/>
    <w:rsid w:val="00F62426"/>
    <w:rsid w:val="00F71E8D"/>
    <w:rsid w:val="00F76F37"/>
    <w:rsid w:val="00F82013"/>
    <w:rsid w:val="00F8227E"/>
    <w:rsid w:val="00F852F1"/>
    <w:rsid w:val="00F869EE"/>
    <w:rsid w:val="00F92815"/>
    <w:rsid w:val="00F945C7"/>
    <w:rsid w:val="00F978D0"/>
    <w:rsid w:val="00FA0F9C"/>
    <w:rsid w:val="00FA5A58"/>
    <w:rsid w:val="00FA7523"/>
    <w:rsid w:val="00FB4596"/>
    <w:rsid w:val="00FB6737"/>
    <w:rsid w:val="00FC267C"/>
    <w:rsid w:val="00FC293E"/>
    <w:rsid w:val="00FC386D"/>
    <w:rsid w:val="00FD6B2F"/>
    <w:rsid w:val="00FE1F70"/>
    <w:rsid w:val="00FE62E6"/>
    <w:rsid w:val="00FF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68DAE"/>
  <w15:docId w15:val="{C6E3F35D-CAA8-41E6-8BE6-6A9AC210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B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487"/>
    <w:pPr>
      <w:ind w:left="720"/>
      <w:contextualSpacing/>
    </w:pPr>
  </w:style>
  <w:style w:type="character" w:styleId="Hyperlink">
    <w:name w:val="Hyperlink"/>
    <w:basedOn w:val="DefaultParagraphFont"/>
    <w:uiPriority w:val="99"/>
    <w:unhideWhenUsed/>
    <w:rsid w:val="00B40767"/>
    <w:rPr>
      <w:color w:val="0000FF"/>
      <w:u w:val="single"/>
    </w:rPr>
  </w:style>
  <w:style w:type="paragraph" w:customStyle="1" w:styleId="EndNoteBibliographyTitle">
    <w:name w:val="EndNote Bibliography Title"/>
    <w:basedOn w:val="Normal"/>
    <w:link w:val="EndNoteBibliographyTitleChar"/>
    <w:rsid w:val="00D07F84"/>
    <w:pPr>
      <w:jc w:val="center"/>
    </w:pPr>
    <w:rPr>
      <w:rFonts w:ascii="Calibri" w:eastAsiaTheme="minorHAnsi" w:hAnsi="Calibri" w:cs="Calibri"/>
    </w:rPr>
  </w:style>
  <w:style w:type="character" w:customStyle="1" w:styleId="EndNoteBibliographyTitleChar">
    <w:name w:val="EndNote Bibliography Title Char"/>
    <w:basedOn w:val="DefaultParagraphFont"/>
    <w:link w:val="EndNoteBibliographyTitle"/>
    <w:rsid w:val="00D07F84"/>
    <w:rPr>
      <w:rFonts w:ascii="Calibri" w:hAnsi="Calibri" w:cs="Calibri"/>
    </w:rPr>
  </w:style>
  <w:style w:type="paragraph" w:customStyle="1" w:styleId="EndNoteBibliography">
    <w:name w:val="EndNote Bibliography"/>
    <w:basedOn w:val="Normal"/>
    <w:link w:val="EndNoteBibliographyChar"/>
    <w:rsid w:val="00D07F84"/>
    <w:rPr>
      <w:rFonts w:ascii="Calibri" w:eastAsiaTheme="minorHAnsi" w:hAnsi="Calibri" w:cs="Calibri"/>
    </w:rPr>
  </w:style>
  <w:style w:type="character" w:customStyle="1" w:styleId="EndNoteBibliographyChar">
    <w:name w:val="EndNote Bibliography Char"/>
    <w:basedOn w:val="DefaultParagraphFont"/>
    <w:link w:val="EndNoteBibliography"/>
    <w:rsid w:val="00D07F84"/>
    <w:rPr>
      <w:rFonts w:ascii="Calibri" w:hAnsi="Calibri" w:cs="Calibri"/>
    </w:rPr>
  </w:style>
  <w:style w:type="table" w:styleId="TableGrid">
    <w:name w:val="Table Grid"/>
    <w:basedOn w:val="TableNormal"/>
    <w:uiPriority w:val="39"/>
    <w:rsid w:val="009B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26B7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DPI22heading2">
    <w:name w:val="MDPI_2.2_heading2"/>
    <w:basedOn w:val="Normal"/>
    <w:qFormat/>
    <w:rsid w:val="00F978D0"/>
    <w:pPr>
      <w:kinsoku w:val="0"/>
      <w:overflowPunct w:val="0"/>
      <w:autoSpaceDE w:val="0"/>
      <w:autoSpaceDN w:val="0"/>
      <w:adjustRightInd w:val="0"/>
      <w:snapToGrid w:val="0"/>
      <w:spacing w:before="240" w:after="120" w:line="260" w:lineRule="atLeast"/>
      <w:outlineLvl w:val="1"/>
    </w:pPr>
    <w:rPr>
      <w:rFonts w:ascii="Palatino Linotype" w:hAnsi="Palatino Linotype"/>
      <w:i/>
      <w:noProof/>
      <w:snapToGrid w:val="0"/>
      <w:color w:val="000000"/>
      <w:sz w:val="20"/>
      <w:szCs w:val="22"/>
      <w:lang w:eastAsia="de-DE" w:bidi="en-US"/>
    </w:rPr>
  </w:style>
  <w:style w:type="character" w:styleId="UnresolvedMention">
    <w:name w:val="Unresolved Mention"/>
    <w:basedOn w:val="DefaultParagraphFont"/>
    <w:uiPriority w:val="99"/>
    <w:semiHidden/>
    <w:unhideWhenUsed/>
    <w:rsid w:val="0035690B"/>
    <w:rPr>
      <w:color w:val="605E5C"/>
      <w:shd w:val="clear" w:color="auto" w:fill="E1DFDD"/>
    </w:rPr>
  </w:style>
  <w:style w:type="paragraph" w:styleId="Caption">
    <w:name w:val="caption"/>
    <w:basedOn w:val="Normal"/>
    <w:next w:val="Normal"/>
    <w:uiPriority w:val="35"/>
    <w:unhideWhenUsed/>
    <w:qFormat/>
    <w:rsid w:val="00AF5B3A"/>
    <w:pPr>
      <w:spacing w:after="200"/>
    </w:pPr>
    <w:rPr>
      <w:rFonts w:asciiTheme="minorHAnsi" w:eastAsiaTheme="minorEastAsia" w:hAnsiTheme="minorHAnsi" w:cstheme="minorBidi"/>
      <w:i/>
      <w:iCs/>
      <w:color w:val="44546A" w:themeColor="text2"/>
      <w:sz w:val="18"/>
      <w:szCs w:val="18"/>
    </w:rPr>
  </w:style>
  <w:style w:type="table" w:styleId="PlainTable4">
    <w:name w:val="Plain Table 4"/>
    <w:basedOn w:val="TableNormal"/>
    <w:uiPriority w:val="44"/>
    <w:rsid w:val="000F5A7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F5A7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AC0D00"/>
    <w:rPr>
      <w:color w:val="808080"/>
    </w:rPr>
  </w:style>
  <w:style w:type="paragraph" w:styleId="Header">
    <w:name w:val="header"/>
    <w:basedOn w:val="Normal"/>
    <w:link w:val="HeaderChar"/>
    <w:uiPriority w:val="99"/>
    <w:unhideWhenUsed/>
    <w:rsid w:val="00F62426"/>
    <w:pPr>
      <w:tabs>
        <w:tab w:val="center" w:pos="4680"/>
        <w:tab w:val="right" w:pos="9360"/>
      </w:tabs>
    </w:pPr>
  </w:style>
  <w:style w:type="character" w:customStyle="1" w:styleId="HeaderChar">
    <w:name w:val="Header Char"/>
    <w:basedOn w:val="DefaultParagraphFont"/>
    <w:link w:val="Header"/>
    <w:uiPriority w:val="99"/>
    <w:rsid w:val="00F62426"/>
    <w:rPr>
      <w:rFonts w:ascii="Times New Roman" w:eastAsia="Times New Roman" w:hAnsi="Times New Roman" w:cs="Times New Roman"/>
    </w:rPr>
  </w:style>
  <w:style w:type="paragraph" w:styleId="Footer">
    <w:name w:val="footer"/>
    <w:basedOn w:val="Normal"/>
    <w:link w:val="FooterChar"/>
    <w:uiPriority w:val="99"/>
    <w:unhideWhenUsed/>
    <w:rsid w:val="00F62426"/>
    <w:pPr>
      <w:tabs>
        <w:tab w:val="center" w:pos="4680"/>
        <w:tab w:val="right" w:pos="9360"/>
      </w:tabs>
    </w:pPr>
  </w:style>
  <w:style w:type="character" w:customStyle="1" w:styleId="FooterChar">
    <w:name w:val="Footer Char"/>
    <w:basedOn w:val="DefaultParagraphFont"/>
    <w:link w:val="Footer"/>
    <w:uiPriority w:val="99"/>
    <w:rsid w:val="00F62426"/>
    <w:rPr>
      <w:rFonts w:ascii="Times New Roman" w:eastAsia="Times New Roman" w:hAnsi="Times New Roman" w:cs="Times New Roman"/>
    </w:rPr>
  </w:style>
  <w:style w:type="character" w:customStyle="1" w:styleId="apple-converted-space">
    <w:name w:val="apple-converted-space"/>
    <w:basedOn w:val="DefaultParagraphFont"/>
    <w:rsid w:val="000A58D9"/>
  </w:style>
  <w:style w:type="paragraph" w:styleId="NormalWeb">
    <w:name w:val="Normal (Web)"/>
    <w:basedOn w:val="Normal"/>
    <w:uiPriority w:val="99"/>
    <w:semiHidden/>
    <w:unhideWhenUsed/>
    <w:rsid w:val="00B11575"/>
    <w:pPr>
      <w:spacing w:before="100" w:beforeAutospacing="1" w:after="100" w:afterAutospacing="1"/>
    </w:pPr>
  </w:style>
  <w:style w:type="character" w:styleId="CommentReference">
    <w:name w:val="annotation reference"/>
    <w:basedOn w:val="DefaultParagraphFont"/>
    <w:uiPriority w:val="99"/>
    <w:semiHidden/>
    <w:unhideWhenUsed/>
    <w:rsid w:val="00D8714C"/>
    <w:rPr>
      <w:sz w:val="16"/>
      <w:szCs w:val="16"/>
    </w:rPr>
  </w:style>
  <w:style w:type="paragraph" w:styleId="CommentText">
    <w:name w:val="annotation text"/>
    <w:basedOn w:val="Normal"/>
    <w:link w:val="CommentTextChar"/>
    <w:uiPriority w:val="99"/>
    <w:unhideWhenUsed/>
    <w:rsid w:val="00D8714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8714C"/>
    <w:rPr>
      <w:sz w:val="20"/>
      <w:szCs w:val="20"/>
    </w:rPr>
  </w:style>
  <w:style w:type="character" w:styleId="FollowedHyperlink">
    <w:name w:val="FollowedHyperlink"/>
    <w:basedOn w:val="DefaultParagraphFont"/>
    <w:uiPriority w:val="99"/>
    <w:semiHidden/>
    <w:unhideWhenUsed/>
    <w:rsid w:val="00B0760D"/>
    <w:rPr>
      <w:color w:val="954F72"/>
      <w:u w:val="single"/>
    </w:rPr>
  </w:style>
  <w:style w:type="paragraph" w:customStyle="1" w:styleId="msonormal0">
    <w:name w:val="msonormal"/>
    <w:basedOn w:val="Normal"/>
    <w:rsid w:val="00B0760D"/>
    <w:pPr>
      <w:spacing w:before="100" w:beforeAutospacing="1" w:after="100" w:afterAutospacing="1"/>
    </w:pPr>
  </w:style>
  <w:style w:type="paragraph" w:customStyle="1" w:styleId="xl63">
    <w:name w:val="xl63"/>
    <w:basedOn w:val="Normal"/>
    <w:rsid w:val="00B0760D"/>
    <w:pPr>
      <w:pBdr>
        <w:bottom w:val="single" w:sz="4" w:space="0" w:color="auto"/>
      </w:pBdr>
      <w:spacing w:before="100" w:beforeAutospacing="1" w:after="100" w:afterAutospacing="1"/>
      <w:jc w:val="center"/>
    </w:pPr>
    <w:rPr>
      <w:sz w:val="18"/>
      <w:szCs w:val="18"/>
    </w:rPr>
  </w:style>
  <w:style w:type="paragraph" w:customStyle="1" w:styleId="xl64">
    <w:name w:val="xl64"/>
    <w:basedOn w:val="Normal"/>
    <w:rsid w:val="00B0760D"/>
    <w:pPr>
      <w:spacing w:before="100" w:beforeAutospacing="1" w:after="100" w:afterAutospacing="1"/>
    </w:pPr>
    <w:rPr>
      <w:sz w:val="18"/>
      <w:szCs w:val="18"/>
    </w:rPr>
  </w:style>
  <w:style w:type="paragraph" w:customStyle="1" w:styleId="xl65">
    <w:name w:val="xl65"/>
    <w:basedOn w:val="Normal"/>
    <w:rsid w:val="00B0760D"/>
    <w:pPr>
      <w:pBdr>
        <w:top w:val="single" w:sz="4" w:space="0" w:color="auto"/>
      </w:pBdr>
      <w:spacing w:before="100" w:beforeAutospacing="1" w:after="100" w:afterAutospacing="1"/>
      <w:textAlignment w:val="center"/>
    </w:pPr>
    <w:rPr>
      <w:sz w:val="18"/>
      <w:szCs w:val="18"/>
    </w:rPr>
  </w:style>
  <w:style w:type="paragraph" w:customStyle="1" w:styleId="xl66">
    <w:name w:val="xl66"/>
    <w:basedOn w:val="Normal"/>
    <w:rsid w:val="00B0760D"/>
    <w:pPr>
      <w:pBdr>
        <w:bottom w:val="single" w:sz="4" w:space="0" w:color="auto"/>
      </w:pBdr>
      <w:spacing w:before="100" w:beforeAutospacing="1" w:after="100" w:afterAutospacing="1"/>
      <w:textAlignment w:val="center"/>
    </w:pPr>
    <w:rPr>
      <w:sz w:val="18"/>
      <w:szCs w:val="18"/>
    </w:rPr>
  </w:style>
  <w:style w:type="paragraph" w:customStyle="1" w:styleId="xl67">
    <w:name w:val="xl67"/>
    <w:basedOn w:val="Normal"/>
    <w:rsid w:val="00B0760D"/>
    <w:pPr>
      <w:pBdr>
        <w:top w:val="single" w:sz="4" w:space="0" w:color="auto"/>
        <w:bottom w:val="single" w:sz="4" w:space="0" w:color="auto"/>
      </w:pBdr>
      <w:spacing w:before="100" w:beforeAutospacing="1" w:after="100" w:afterAutospacing="1"/>
      <w:jc w:val="center"/>
    </w:pPr>
    <w:rPr>
      <w:sz w:val="18"/>
      <w:szCs w:val="18"/>
    </w:rPr>
  </w:style>
  <w:style w:type="paragraph" w:styleId="CommentSubject">
    <w:name w:val="annotation subject"/>
    <w:basedOn w:val="CommentText"/>
    <w:next w:val="CommentText"/>
    <w:link w:val="CommentSubjectChar"/>
    <w:uiPriority w:val="99"/>
    <w:semiHidden/>
    <w:unhideWhenUsed/>
    <w:rsid w:val="00A676C4"/>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A676C4"/>
    <w:rPr>
      <w:rFonts w:ascii="Times New Roman" w:eastAsia="Times New Roman" w:hAnsi="Times New Roman" w:cs="Times New Roman"/>
      <w:b/>
      <w:bCs/>
      <w:sz w:val="20"/>
      <w:szCs w:val="20"/>
    </w:rPr>
  </w:style>
  <w:style w:type="paragraph" w:styleId="Revision">
    <w:name w:val="Revision"/>
    <w:hidden/>
    <w:uiPriority w:val="99"/>
    <w:semiHidden/>
    <w:rsid w:val="00516D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7278">
      <w:bodyDiv w:val="1"/>
      <w:marLeft w:val="0"/>
      <w:marRight w:val="0"/>
      <w:marTop w:val="0"/>
      <w:marBottom w:val="0"/>
      <w:divBdr>
        <w:top w:val="none" w:sz="0" w:space="0" w:color="auto"/>
        <w:left w:val="none" w:sz="0" w:space="0" w:color="auto"/>
        <w:bottom w:val="none" w:sz="0" w:space="0" w:color="auto"/>
        <w:right w:val="none" w:sz="0" w:space="0" w:color="auto"/>
      </w:divBdr>
      <w:divsChild>
        <w:div w:id="78525223">
          <w:marLeft w:val="0"/>
          <w:marRight w:val="0"/>
          <w:marTop w:val="0"/>
          <w:marBottom w:val="0"/>
          <w:divBdr>
            <w:top w:val="none" w:sz="0" w:space="0" w:color="auto"/>
            <w:left w:val="none" w:sz="0" w:space="0" w:color="auto"/>
            <w:bottom w:val="none" w:sz="0" w:space="0" w:color="auto"/>
            <w:right w:val="none" w:sz="0" w:space="0" w:color="auto"/>
          </w:divBdr>
          <w:divsChild>
            <w:div w:id="1012494671">
              <w:marLeft w:val="0"/>
              <w:marRight w:val="0"/>
              <w:marTop w:val="0"/>
              <w:marBottom w:val="0"/>
              <w:divBdr>
                <w:top w:val="none" w:sz="0" w:space="0" w:color="auto"/>
                <w:left w:val="none" w:sz="0" w:space="0" w:color="auto"/>
                <w:bottom w:val="none" w:sz="0" w:space="0" w:color="auto"/>
                <w:right w:val="none" w:sz="0" w:space="0" w:color="auto"/>
              </w:divBdr>
              <w:divsChild>
                <w:div w:id="10118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2244">
      <w:bodyDiv w:val="1"/>
      <w:marLeft w:val="0"/>
      <w:marRight w:val="0"/>
      <w:marTop w:val="0"/>
      <w:marBottom w:val="0"/>
      <w:divBdr>
        <w:top w:val="none" w:sz="0" w:space="0" w:color="auto"/>
        <w:left w:val="none" w:sz="0" w:space="0" w:color="auto"/>
        <w:bottom w:val="none" w:sz="0" w:space="0" w:color="auto"/>
        <w:right w:val="none" w:sz="0" w:space="0" w:color="auto"/>
      </w:divBdr>
    </w:div>
    <w:div w:id="195972190">
      <w:bodyDiv w:val="1"/>
      <w:marLeft w:val="0"/>
      <w:marRight w:val="0"/>
      <w:marTop w:val="0"/>
      <w:marBottom w:val="0"/>
      <w:divBdr>
        <w:top w:val="none" w:sz="0" w:space="0" w:color="auto"/>
        <w:left w:val="none" w:sz="0" w:space="0" w:color="auto"/>
        <w:bottom w:val="none" w:sz="0" w:space="0" w:color="auto"/>
        <w:right w:val="none" w:sz="0" w:space="0" w:color="auto"/>
      </w:divBdr>
    </w:div>
    <w:div w:id="296910065">
      <w:bodyDiv w:val="1"/>
      <w:marLeft w:val="0"/>
      <w:marRight w:val="0"/>
      <w:marTop w:val="0"/>
      <w:marBottom w:val="0"/>
      <w:divBdr>
        <w:top w:val="none" w:sz="0" w:space="0" w:color="auto"/>
        <w:left w:val="none" w:sz="0" w:space="0" w:color="auto"/>
        <w:bottom w:val="none" w:sz="0" w:space="0" w:color="auto"/>
        <w:right w:val="none" w:sz="0" w:space="0" w:color="auto"/>
      </w:divBdr>
    </w:div>
    <w:div w:id="300307404">
      <w:bodyDiv w:val="1"/>
      <w:marLeft w:val="0"/>
      <w:marRight w:val="0"/>
      <w:marTop w:val="0"/>
      <w:marBottom w:val="0"/>
      <w:divBdr>
        <w:top w:val="none" w:sz="0" w:space="0" w:color="auto"/>
        <w:left w:val="none" w:sz="0" w:space="0" w:color="auto"/>
        <w:bottom w:val="none" w:sz="0" w:space="0" w:color="auto"/>
        <w:right w:val="none" w:sz="0" w:space="0" w:color="auto"/>
      </w:divBdr>
    </w:div>
    <w:div w:id="310795552">
      <w:bodyDiv w:val="1"/>
      <w:marLeft w:val="0"/>
      <w:marRight w:val="0"/>
      <w:marTop w:val="0"/>
      <w:marBottom w:val="0"/>
      <w:divBdr>
        <w:top w:val="none" w:sz="0" w:space="0" w:color="auto"/>
        <w:left w:val="none" w:sz="0" w:space="0" w:color="auto"/>
        <w:bottom w:val="none" w:sz="0" w:space="0" w:color="auto"/>
        <w:right w:val="none" w:sz="0" w:space="0" w:color="auto"/>
      </w:divBdr>
    </w:div>
    <w:div w:id="339739953">
      <w:bodyDiv w:val="1"/>
      <w:marLeft w:val="0"/>
      <w:marRight w:val="0"/>
      <w:marTop w:val="0"/>
      <w:marBottom w:val="0"/>
      <w:divBdr>
        <w:top w:val="none" w:sz="0" w:space="0" w:color="auto"/>
        <w:left w:val="none" w:sz="0" w:space="0" w:color="auto"/>
        <w:bottom w:val="none" w:sz="0" w:space="0" w:color="auto"/>
        <w:right w:val="none" w:sz="0" w:space="0" w:color="auto"/>
      </w:divBdr>
    </w:div>
    <w:div w:id="386146112">
      <w:bodyDiv w:val="1"/>
      <w:marLeft w:val="0"/>
      <w:marRight w:val="0"/>
      <w:marTop w:val="0"/>
      <w:marBottom w:val="0"/>
      <w:divBdr>
        <w:top w:val="none" w:sz="0" w:space="0" w:color="auto"/>
        <w:left w:val="none" w:sz="0" w:space="0" w:color="auto"/>
        <w:bottom w:val="none" w:sz="0" w:space="0" w:color="auto"/>
        <w:right w:val="none" w:sz="0" w:space="0" w:color="auto"/>
      </w:divBdr>
    </w:div>
    <w:div w:id="392703628">
      <w:bodyDiv w:val="1"/>
      <w:marLeft w:val="0"/>
      <w:marRight w:val="0"/>
      <w:marTop w:val="0"/>
      <w:marBottom w:val="0"/>
      <w:divBdr>
        <w:top w:val="none" w:sz="0" w:space="0" w:color="auto"/>
        <w:left w:val="none" w:sz="0" w:space="0" w:color="auto"/>
        <w:bottom w:val="none" w:sz="0" w:space="0" w:color="auto"/>
        <w:right w:val="none" w:sz="0" w:space="0" w:color="auto"/>
      </w:divBdr>
    </w:div>
    <w:div w:id="428893346">
      <w:bodyDiv w:val="1"/>
      <w:marLeft w:val="0"/>
      <w:marRight w:val="0"/>
      <w:marTop w:val="0"/>
      <w:marBottom w:val="0"/>
      <w:divBdr>
        <w:top w:val="none" w:sz="0" w:space="0" w:color="auto"/>
        <w:left w:val="none" w:sz="0" w:space="0" w:color="auto"/>
        <w:bottom w:val="none" w:sz="0" w:space="0" w:color="auto"/>
        <w:right w:val="none" w:sz="0" w:space="0" w:color="auto"/>
      </w:divBdr>
    </w:div>
    <w:div w:id="452215052">
      <w:bodyDiv w:val="1"/>
      <w:marLeft w:val="0"/>
      <w:marRight w:val="0"/>
      <w:marTop w:val="0"/>
      <w:marBottom w:val="0"/>
      <w:divBdr>
        <w:top w:val="none" w:sz="0" w:space="0" w:color="auto"/>
        <w:left w:val="none" w:sz="0" w:space="0" w:color="auto"/>
        <w:bottom w:val="none" w:sz="0" w:space="0" w:color="auto"/>
        <w:right w:val="none" w:sz="0" w:space="0" w:color="auto"/>
      </w:divBdr>
    </w:div>
    <w:div w:id="487983449">
      <w:bodyDiv w:val="1"/>
      <w:marLeft w:val="0"/>
      <w:marRight w:val="0"/>
      <w:marTop w:val="0"/>
      <w:marBottom w:val="0"/>
      <w:divBdr>
        <w:top w:val="none" w:sz="0" w:space="0" w:color="auto"/>
        <w:left w:val="none" w:sz="0" w:space="0" w:color="auto"/>
        <w:bottom w:val="none" w:sz="0" w:space="0" w:color="auto"/>
        <w:right w:val="none" w:sz="0" w:space="0" w:color="auto"/>
      </w:divBdr>
    </w:div>
    <w:div w:id="525410012">
      <w:bodyDiv w:val="1"/>
      <w:marLeft w:val="0"/>
      <w:marRight w:val="0"/>
      <w:marTop w:val="0"/>
      <w:marBottom w:val="0"/>
      <w:divBdr>
        <w:top w:val="none" w:sz="0" w:space="0" w:color="auto"/>
        <w:left w:val="none" w:sz="0" w:space="0" w:color="auto"/>
        <w:bottom w:val="none" w:sz="0" w:space="0" w:color="auto"/>
        <w:right w:val="none" w:sz="0" w:space="0" w:color="auto"/>
      </w:divBdr>
    </w:div>
    <w:div w:id="611132454">
      <w:bodyDiv w:val="1"/>
      <w:marLeft w:val="0"/>
      <w:marRight w:val="0"/>
      <w:marTop w:val="0"/>
      <w:marBottom w:val="0"/>
      <w:divBdr>
        <w:top w:val="none" w:sz="0" w:space="0" w:color="auto"/>
        <w:left w:val="none" w:sz="0" w:space="0" w:color="auto"/>
        <w:bottom w:val="none" w:sz="0" w:space="0" w:color="auto"/>
        <w:right w:val="none" w:sz="0" w:space="0" w:color="auto"/>
      </w:divBdr>
    </w:div>
    <w:div w:id="613243970">
      <w:bodyDiv w:val="1"/>
      <w:marLeft w:val="0"/>
      <w:marRight w:val="0"/>
      <w:marTop w:val="0"/>
      <w:marBottom w:val="0"/>
      <w:divBdr>
        <w:top w:val="none" w:sz="0" w:space="0" w:color="auto"/>
        <w:left w:val="none" w:sz="0" w:space="0" w:color="auto"/>
        <w:bottom w:val="none" w:sz="0" w:space="0" w:color="auto"/>
        <w:right w:val="none" w:sz="0" w:space="0" w:color="auto"/>
      </w:divBdr>
      <w:divsChild>
        <w:div w:id="1956326784">
          <w:marLeft w:val="0"/>
          <w:marRight w:val="0"/>
          <w:marTop w:val="0"/>
          <w:marBottom w:val="0"/>
          <w:divBdr>
            <w:top w:val="none" w:sz="0" w:space="0" w:color="auto"/>
            <w:left w:val="none" w:sz="0" w:space="0" w:color="auto"/>
            <w:bottom w:val="none" w:sz="0" w:space="0" w:color="auto"/>
            <w:right w:val="none" w:sz="0" w:space="0" w:color="auto"/>
          </w:divBdr>
        </w:div>
        <w:div w:id="2069110682">
          <w:marLeft w:val="0"/>
          <w:marRight w:val="0"/>
          <w:marTop w:val="0"/>
          <w:marBottom w:val="0"/>
          <w:divBdr>
            <w:top w:val="none" w:sz="0" w:space="0" w:color="auto"/>
            <w:left w:val="none" w:sz="0" w:space="0" w:color="auto"/>
            <w:bottom w:val="none" w:sz="0" w:space="0" w:color="auto"/>
            <w:right w:val="none" w:sz="0" w:space="0" w:color="auto"/>
          </w:divBdr>
          <w:divsChild>
            <w:div w:id="693309397">
              <w:marLeft w:val="0"/>
              <w:marRight w:val="0"/>
              <w:marTop w:val="0"/>
              <w:marBottom w:val="0"/>
              <w:divBdr>
                <w:top w:val="none" w:sz="0" w:space="0" w:color="auto"/>
                <w:left w:val="none" w:sz="0" w:space="0" w:color="auto"/>
                <w:bottom w:val="none" w:sz="0" w:space="0" w:color="auto"/>
                <w:right w:val="none" w:sz="0" w:space="0" w:color="auto"/>
              </w:divBdr>
              <w:divsChild>
                <w:div w:id="1425683777">
                  <w:marLeft w:val="0"/>
                  <w:marRight w:val="0"/>
                  <w:marTop w:val="0"/>
                  <w:marBottom w:val="0"/>
                  <w:divBdr>
                    <w:top w:val="none" w:sz="0" w:space="0" w:color="auto"/>
                    <w:left w:val="none" w:sz="0" w:space="0" w:color="auto"/>
                    <w:bottom w:val="none" w:sz="0" w:space="0" w:color="auto"/>
                    <w:right w:val="none" w:sz="0" w:space="0" w:color="auto"/>
                  </w:divBdr>
                  <w:divsChild>
                    <w:div w:id="885527052">
                      <w:marLeft w:val="0"/>
                      <w:marRight w:val="0"/>
                      <w:marTop w:val="0"/>
                      <w:marBottom w:val="0"/>
                      <w:divBdr>
                        <w:top w:val="none" w:sz="0" w:space="0" w:color="auto"/>
                        <w:left w:val="none" w:sz="0" w:space="0" w:color="auto"/>
                        <w:bottom w:val="none" w:sz="0" w:space="0" w:color="auto"/>
                        <w:right w:val="none" w:sz="0" w:space="0" w:color="auto"/>
                      </w:divBdr>
                      <w:divsChild>
                        <w:div w:id="369693925">
                          <w:marLeft w:val="0"/>
                          <w:marRight w:val="0"/>
                          <w:marTop w:val="0"/>
                          <w:marBottom w:val="360"/>
                          <w:divBdr>
                            <w:top w:val="none" w:sz="0" w:space="0" w:color="auto"/>
                            <w:left w:val="none" w:sz="0" w:space="0" w:color="auto"/>
                            <w:bottom w:val="none" w:sz="0" w:space="0" w:color="auto"/>
                            <w:right w:val="none" w:sz="0" w:space="0" w:color="auto"/>
                          </w:divBdr>
                          <w:divsChild>
                            <w:div w:id="24715433">
                              <w:marLeft w:val="0"/>
                              <w:marRight w:val="0"/>
                              <w:marTop w:val="0"/>
                              <w:marBottom w:val="0"/>
                              <w:divBdr>
                                <w:top w:val="none" w:sz="0" w:space="0" w:color="auto"/>
                                <w:left w:val="none" w:sz="0" w:space="0" w:color="auto"/>
                                <w:bottom w:val="none" w:sz="0" w:space="0" w:color="auto"/>
                                <w:right w:val="none" w:sz="0" w:space="0" w:color="auto"/>
                              </w:divBdr>
                              <w:divsChild>
                                <w:div w:id="745222588">
                                  <w:marLeft w:val="0"/>
                                  <w:marRight w:val="0"/>
                                  <w:marTop w:val="0"/>
                                  <w:marBottom w:val="0"/>
                                  <w:divBdr>
                                    <w:top w:val="none" w:sz="0" w:space="0" w:color="auto"/>
                                    <w:left w:val="none" w:sz="0" w:space="0" w:color="auto"/>
                                    <w:bottom w:val="none" w:sz="0" w:space="0" w:color="auto"/>
                                    <w:right w:val="none" w:sz="0" w:space="0" w:color="auto"/>
                                  </w:divBdr>
                                  <w:divsChild>
                                    <w:div w:id="1129085248">
                                      <w:marLeft w:val="0"/>
                                      <w:marRight w:val="0"/>
                                      <w:marTop w:val="0"/>
                                      <w:marBottom w:val="0"/>
                                      <w:divBdr>
                                        <w:top w:val="none" w:sz="0" w:space="0" w:color="auto"/>
                                        <w:left w:val="none" w:sz="0" w:space="0" w:color="auto"/>
                                        <w:bottom w:val="none" w:sz="0" w:space="0" w:color="auto"/>
                                        <w:right w:val="none" w:sz="0" w:space="0" w:color="auto"/>
                                      </w:divBdr>
                                      <w:divsChild>
                                        <w:div w:id="1903322237">
                                          <w:marLeft w:val="-240"/>
                                          <w:marRight w:val="-120"/>
                                          <w:marTop w:val="0"/>
                                          <w:marBottom w:val="0"/>
                                          <w:divBdr>
                                            <w:top w:val="none" w:sz="0" w:space="0" w:color="auto"/>
                                            <w:left w:val="none" w:sz="0" w:space="0" w:color="auto"/>
                                            <w:bottom w:val="none" w:sz="0" w:space="0" w:color="auto"/>
                                            <w:right w:val="none" w:sz="0" w:space="0" w:color="auto"/>
                                          </w:divBdr>
                                          <w:divsChild>
                                            <w:div w:id="2023238992">
                                              <w:marLeft w:val="0"/>
                                              <w:marRight w:val="0"/>
                                              <w:marTop w:val="0"/>
                                              <w:marBottom w:val="60"/>
                                              <w:divBdr>
                                                <w:top w:val="none" w:sz="0" w:space="0" w:color="auto"/>
                                                <w:left w:val="none" w:sz="0" w:space="0" w:color="auto"/>
                                                <w:bottom w:val="none" w:sz="0" w:space="0" w:color="auto"/>
                                                <w:right w:val="none" w:sz="0" w:space="0" w:color="auto"/>
                                              </w:divBdr>
                                              <w:divsChild>
                                                <w:div w:id="671955081">
                                                  <w:marLeft w:val="0"/>
                                                  <w:marRight w:val="0"/>
                                                  <w:marTop w:val="0"/>
                                                  <w:marBottom w:val="0"/>
                                                  <w:divBdr>
                                                    <w:top w:val="none" w:sz="0" w:space="0" w:color="auto"/>
                                                    <w:left w:val="none" w:sz="0" w:space="0" w:color="auto"/>
                                                    <w:bottom w:val="none" w:sz="0" w:space="0" w:color="auto"/>
                                                    <w:right w:val="none" w:sz="0" w:space="0" w:color="auto"/>
                                                  </w:divBdr>
                                                  <w:divsChild>
                                                    <w:div w:id="1165365500">
                                                      <w:marLeft w:val="0"/>
                                                      <w:marRight w:val="0"/>
                                                      <w:marTop w:val="0"/>
                                                      <w:marBottom w:val="0"/>
                                                      <w:divBdr>
                                                        <w:top w:val="none" w:sz="0" w:space="0" w:color="auto"/>
                                                        <w:left w:val="none" w:sz="0" w:space="0" w:color="auto"/>
                                                        <w:bottom w:val="none" w:sz="0" w:space="0" w:color="auto"/>
                                                        <w:right w:val="none" w:sz="0" w:space="0" w:color="auto"/>
                                                      </w:divBdr>
                                                      <w:divsChild>
                                                        <w:div w:id="1690328456">
                                                          <w:marLeft w:val="0"/>
                                                          <w:marRight w:val="0"/>
                                                          <w:marTop w:val="0"/>
                                                          <w:marBottom w:val="0"/>
                                                          <w:divBdr>
                                                            <w:top w:val="none" w:sz="0" w:space="0" w:color="auto"/>
                                                            <w:left w:val="none" w:sz="0" w:space="0" w:color="auto"/>
                                                            <w:bottom w:val="none" w:sz="0" w:space="0" w:color="auto"/>
                                                            <w:right w:val="none" w:sz="0" w:space="0" w:color="auto"/>
                                                          </w:divBdr>
                                                          <w:divsChild>
                                                            <w:div w:id="3548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5327575">
      <w:bodyDiv w:val="1"/>
      <w:marLeft w:val="0"/>
      <w:marRight w:val="0"/>
      <w:marTop w:val="0"/>
      <w:marBottom w:val="0"/>
      <w:divBdr>
        <w:top w:val="none" w:sz="0" w:space="0" w:color="auto"/>
        <w:left w:val="none" w:sz="0" w:space="0" w:color="auto"/>
        <w:bottom w:val="none" w:sz="0" w:space="0" w:color="auto"/>
        <w:right w:val="none" w:sz="0" w:space="0" w:color="auto"/>
      </w:divBdr>
    </w:div>
    <w:div w:id="697193951">
      <w:bodyDiv w:val="1"/>
      <w:marLeft w:val="0"/>
      <w:marRight w:val="0"/>
      <w:marTop w:val="0"/>
      <w:marBottom w:val="0"/>
      <w:divBdr>
        <w:top w:val="none" w:sz="0" w:space="0" w:color="auto"/>
        <w:left w:val="none" w:sz="0" w:space="0" w:color="auto"/>
        <w:bottom w:val="none" w:sz="0" w:space="0" w:color="auto"/>
        <w:right w:val="none" w:sz="0" w:space="0" w:color="auto"/>
      </w:divBdr>
      <w:divsChild>
        <w:div w:id="49473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6752709">
              <w:marLeft w:val="0"/>
              <w:marRight w:val="0"/>
              <w:marTop w:val="0"/>
              <w:marBottom w:val="0"/>
              <w:divBdr>
                <w:top w:val="none" w:sz="0" w:space="0" w:color="auto"/>
                <w:left w:val="none" w:sz="0" w:space="0" w:color="auto"/>
                <w:bottom w:val="none" w:sz="0" w:space="0" w:color="auto"/>
                <w:right w:val="none" w:sz="0" w:space="0" w:color="auto"/>
              </w:divBdr>
              <w:divsChild>
                <w:div w:id="905455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6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22867">
      <w:bodyDiv w:val="1"/>
      <w:marLeft w:val="0"/>
      <w:marRight w:val="0"/>
      <w:marTop w:val="0"/>
      <w:marBottom w:val="0"/>
      <w:divBdr>
        <w:top w:val="none" w:sz="0" w:space="0" w:color="auto"/>
        <w:left w:val="none" w:sz="0" w:space="0" w:color="auto"/>
        <w:bottom w:val="none" w:sz="0" w:space="0" w:color="auto"/>
        <w:right w:val="none" w:sz="0" w:space="0" w:color="auto"/>
      </w:divBdr>
    </w:div>
    <w:div w:id="908921298">
      <w:bodyDiv w:val="1"/>
      <w:marLeft w:val="0"/>
      <w:marRight w:val="0"/>
      <w:marTop w:val="0"/>
      <w:marBottom w:val="0"/>
      <w:divBdr>
        <w:top w:val="none" w:sz="0" w:space="0" w:color="auto"/>
        <w:left w:val="none" w:sz="0" w:space="0" w:color="auto"/>
        <w:bottom w:val="none" w:sz="0" w:space="0" w:color="auto"/>
        <w:right w:val="none" w:sz="0" w:space="0" w:color="auto"/>
      </w:divBdr>
    </w:div>
    <w:div w:id="938566979">
      <w:bodyDiv w:val="1"/>
      <w:marLeft w:val="0"/>
      <w:marRight w:val="0"/>
      <w:marTop w:val="0"/>
      <w:marBottom w:val="0"/>
      <w:divBdr>
        <w:top w:val="none" w:sz="0" w:space="0" w:color="auto"/>
        <w:left w:val="none" w:sz="0" w:space="0" w:color="auto"/>
        <w:bottom w:val="none" w:sz="0" w:space="0" w:color="auto"/>
        <w:right w:val="none" w:sz="0" w:space="0" w:color="auto"/>
      </w:divBdr>
    </w:div>
    <w:div w:id="943881136">
      <w:bodyDiv w:val="1"/>
      <w:marLeft w:val="0"/>
      <w:marRight w:val="0"/>
      <w:marTop w:val="0"/>
      <w:marBottom w:val="0"/>
      <w:divBdr>
        <w:top w:val="none" w:sz="0" w:space="0" w:color="auto"/>
        <w:left w:val="none" w:sz="0" w:space="0" w:color="auto"/>
        <w:bottom w:val="none" w:sz="0" w:space="0" w:color="auto"/>
        <w:right w:val="none" w:sz="0" w:space="0" w:color="auto"/>
      </w:divBdr>
    </w:div>
    <w:div w:id="1042944981">
      <w:bodyDiv w:val="1"/>
      <w:marLeft w:val="0"/>
      <w:marRight w:val="0"/>
      <w:marTop w:val="0"/>
      <w:marBottom w:val="0"/>
      <w:divBdr>
        <w:top w:val="none" w:sz="0" w:space="0" w:color="auto"/>
        <w:left w:val="none" w:sz="0" w:space="0" w:color="auto"/>
        <w:bottom w:val="none" w:sz="0" w:space="0" w:color="auto"/>
        <w:right w:val="none" w:sz="0" w:space="0" w:color="auto"/>
      </w:divBdr>
    </w:div>
    <w:div w:id="1129516911">
      <w:bodyDiv w:val="1"/>
      <w:marLeft w:val="0"/>
      <w:marRight w:val="0"/>
      <w:marTop w:val="0"/>
      <w:marBottom w:val="0"/>
      <w:divBdr>
        <w:top w:val="none" w:sz="0" w:space="0" w:color="auto"/>
        <w:left w:val="none" w:sz="0" w:space="0" w:color="auto"/>
        <w:bottom w:val="none" w:sz="0" w:space="0" w:color="auto"/>
        <w:right w:val="none" w:sz="0" w:space="0" w:color="auto"/>
      </w:divBdr>
    </w:div>
    <w:div w:id="1132747041">
      <w:bodyDiv w:val="1"/>
      <w:marLeft w:val="0"/>
      <w:marRight w:val="0"/>
      <w:marTop w:val="0"/>
      <w:marBottom w:val="0"/>
      <w:divBdr>
        <w:top w:val="none" w:sz="0" w:space="0" w:color="auto"/>
        <w:left w:val="none" w:sz="0" w:space="0" w:color="auto"/>
        <w:bottom w:val="none" w:sz="0" w:space="0" w:color="auto"/>
        <w:right w:val="none" w:sz="0" w:space="0" w:color="auto"/>
      </w:divBdr>
    </w:div>
    <w:div w:id="1147212478">
      <w:bodyDiv w:val="1"/>
      <w:marLeft w:val="0"/>
      <w:marRight w:val="0"/>
      <w:marTop w:val="0"/>
      <w:marBottom w:val="0"/>
      <w:divBdr>
        <w:top w:val="none" w:sz="0" w:space="0" w:color="auto"/>
        <w:left w:val="none" w:sz="0" w:space="0" w:color="auto"/>
        <w:bottom w:val="none" w:sz="0" w:space="0" w:color="auto"/>
        <w:right w:val="none" w:sz="0" w:space="0" w:color="auto"/>
      </w:divBdr>
    </w:div>
    <w:div w:id="1174880912">
      <w:bodyDiv w:val="1"/>
      <w:marLeft w:val="0"/>
      <w:marRight w:val="0"/>
      <w:marTop w:val="0"/>
      <w:marBottom w:val="0"/>
      <w:divBdr>
        <w:top w:val="none" w:sz="0" w:space="0" w:color="auto"/>
        <w:left w:val="none" w:sz="0" w:space="0" w:color="auto"/>
        <w:bottom w:val="none" w:sz="0" w:space="0" w:color="auto"/>
        <w:right w:val="none" w:sz="0" w:space="0" w:color="auto"/>
      </w:divBdr>
    </w:div>
    <w:div w:id="1184630167">
      <w:bodyDiv w:val="1"/>
      <w:marLeft w:val="0"/>
      <w:marRight w:val="0"/>
      <w:marTop w:val="0"/>
      <w:marBottom w:val="0"/>
      <w:divBdr>
        <w:top w:val="none" w:sz="0" w:space="0" w:color="auto"/>
        <w:left w:val="none" w:sz="0" w:space="0" w:color="auto"/>
        <w:bottom w:val="none" w:sz="0" w:space="0" w:color="auto"/>
        <w:right w:val="none" w:sz="0" w:space="0" w:color="auto"/>
      </w:divBdr>
    </w:div>
    <w:div w:id="1255168083">
      <w:bodyDiv w:val="1"/>
      <w:marLeft w:val="0"/>
      <w:marRight w:val="0"/>
      <w:marTop w:val="0"/>
      <w:marBottom w:val="0"/>
      <w:divBdr>
        <w:top w:val="none" w:sz="0" w:space="0" w:color="auto"/>
        <w:left w:val="none" w:sz="0" w:space="0" w:color="auto"/>
        <w:bottom w:val="none" w:sz="0" w:space="0" w:color="auto"/>
        <w:right w:val="none" w:sz="0" w:space="0" w:color="auto"/>
      </w:divBdr>
    </w:div>
    <w:div w:id="1272971850">
      <w:bodyDiv w:val="1"/>
      <w:marLeft w:val="0"/>
      <w:marRight w:val="0"/>
      <w:marTop w:val="0"/>
      <w:marBottom w:val="0"/>
      <w:divBdr>
        <w:top w:val="none" w:sz="0" w:space="0" w:color="auto"/>
        <w:left w:val="none" w:sz="0" w:space="0" w:color="auto"/>
        <w:bottom w:val="none" w:sz="0" w:space="0" w:color="auto"/>
        <w:right w:val="none" w:sz="0" w:space="0" w:color="auto"/>
      </w:divBdr>
    </w:div>
    <w:div w:id="1328898012">
      <w:bodyDiv w:val="1"/>
      <w:marLeft w:val="0"/>
      <w:marRight w:val="0"/>
      <w:marTop w:val="0"/>
      <w:marBottom w:val="0"/>
      <w:divBdr>
        <w:top w:val="none" w:sz="0" w:space="0" w:color="auto"/>
        <w:left w:val="none" w:sz="0" w:space="0" w:color="auto"/>
        <w:bottom w:val="none" w:sz="0" w:space="0" w:color="auto"/>
        <w:right w:val="none" w:sz="0" w:space="0" w:color="auto"/>
      </w:divBdr>
      <w:divsChild>
        <w:div w:id="1733506868">
          <w:marLeft w:val="0"/>
          <w:marRight w:val="0"/>
          <w:marTop w:val="0"/>
          <w:marBottom w:val="0"/>
          <w:divBdr>
            <w:top w:val="none" w:sz="0" w:space="0" w:color="auto"/>
            <w:left w:val="none" w:sz="0" w:space="0" w:color="auto"/>
            <w:bottom w:val="none" w:sz="0" w:space="0" w:color="auto"/>
            <w:right w:val="none" w:sz="0" w:space="0" w:color="auto"/>
          </w:divBdr>
          <w:divsChild>
            <w:div w:id="1229225352">
              <w:marLeft w:val="0"/>
              <w:marRight w:val="0"/>
              <w:marTop w:val="0"/>
              <w:marBottom w:val="0"/>
              <w:divBdr>
                <w:top w:val="none" w:sz="0" w:space="0" w:color="auto"/>
                <w:left w:val="none" w:sz="0" w:space="0" w:color="auto"/>
                <w:bottom w:val="none" w:sz="0" w:space="0" w:color="auto"/>
                <w:right w:val="none" w:sz="0" w:space="0" w:color="auto"/>
              </w:divBdr>
              <w:divsChild>
                <w:div w:id="15907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43610">
      <w:bodyDiv w:val="1"/>
      <w:marLeft w:val="0"/>
      <w:marRight w:val="0"/>
      <w:marTop w:val="0"/>
      <w:marBottom w:val="0"/>
      <w:divBdr>
        <w:top w:val="none" w:sz="0" w:space="0" w:color="auto"/>
        <w:left w:val="none" w:sz="0" w:space="0" w:color="auto"/>
        <w:bottom w:val="none" w:sz="0" w:space="0" w:color="auto"/>
        <w:right w:val="none" w:sz="0" w:space="0" w:color="auto"/>
      </w:divBdr>
    </w:div>
    <w:div w:id="1605529387">
      <w:bodyDiv w:val="1"/>
      <w:marLeft w:val="0"/>
      <w:marRight w:val="0"/>
      <w:marTop w:val="0"/>
      <w:marBottom w:val="0"/>
      <w:divBdr>
        <w:top w:val="none" w:sz="0" w:space="0" w:color="auto"/>
        <w:left w:val="none" w:sz="0" w:space="0" w:color="auto"/>
        <w:bottom w:val="none" w:sz="0" w:space="0" w:color="auto"/>
        <w:right w:val="none" w:sz="0" w:space="0" w:color="auto"/>
      </w:divBdr>
    </w:div>
    <w:div w:id="1700231038">
      <w:bodyDiv w:val="1"/>
      <w:marLeft w:val="0"/>
      <w:marRight w:val="0"/>
      <w:marTop w:val="0"/>
      <w:marBottom w:val="0"/>
      <w:divBdr>
        <w:top w:val="none" w:sz="0" w:space="0" w:color="auto"/>
        <w:left w:val="none" w:sz="0" w:space="0" w:color="auto"/>
        <w:bottom w:val="none" w:sz="0" w:space="0" w:color="auto"/>
        <w:right w:val="none" w:sz="0" w:space="0" w:color="auto"/>
      </w:divBdr>
    </w:div>
    <w:div w:id="1789079510">
      <w:bodyDiv w:val="1"/>
      <w:marLeft w:val="0"/>
      <w:marRight w:val="0"/>
      <w:marTop w:val="0"/>
      <w:marBottom w:val="0"/>
      <w:divBdr>
        <w:top w:val="none" w:sz="0" w:space="0" w:color="auto"/>
        <w:left w:val="none" w:sz="0" w:space="0" w:color="auto"/>
        <w:bottom w:val="none" w:sz="0" w:space="0" w:color="auto"/>
        <w:right w:val="none" w:sz="0" w:space="0" w:color="auto"/>
      </w:divBdr>
    </w:div>
    <w:div w:id="1828742657">
      <w:bodyDiv w:val="1"/>
      <w:marLeft w:val="0"/>
      <w:marRight w:val="0"/>
      <w:marTop w:val="0"/>
      <w:marBottom w:val="0"/>
      <w:divBdr>
        <w:top w:val="none" w:sz="0" w:space="0" w:color="auto"/>
        <w:left w:val="none" w:sz="0" w:space="0" w:color="auto"/>
        <w:bottom w:val="none" w:sz="0" w:space="0" w:color="auto"/>
        <w:right w:val="none" w:sz="0" w:space="0" w:color="auto"/>
      </w:divBdr>
    </w:div>
    <w:div w:id="1971205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ncdrisc.org/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lobaldietarydatabase.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dge.de/ernaehrungspraxis/vollwertige-ernaehrung/ernaehrungskreis/"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ghdx.healthdata.org/gbd-results-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EBFFC-64C2-42E1-8B1D-A5718A15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97</Pages>
  <Words>38931</Words>
  <Characters>233199</Characters>
  <Application>Microsoft Office Word</Application>
  <DocSecurity>0</DocSecurity>
  <Lines>7522</Lines>
  <Paragraphs>5039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O'Hearn, Meghan K</dc:creator>
  <cp:keywords/>
  <dc:description/>
  <cp:lastModifiedBy>Lara Castor, Laura</cp:lastModifiedBy>
  <cp:revision>8</cp:revision>
  <cp:lastPrinted>2022-02-23T18:58:00Z</cp:lastPrinted>
  <dcterms:created xsi:type="dcterms:W3CDTF">2022-10-27T13:49:00Z</dcterms:created>
  <dcterms:modified xsi:type="dcterms:W3CDTF">2022-11-07T14:46:00Z</dcterms:modified>
</cp:coreProperties>
</file>